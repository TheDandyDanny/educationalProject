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9D1C8" w14:textId="77777777" w:rsidR="000D03DD" w:rsidRPr="00DA1637" w:rsidRDefault="000D03DD" w:rsidP="004D1D4F">
      <w:pPr>
        <w:spacing w:line="240" w:lineRule="auto"/>
        <w:jc w:val="right"/>
        <w:rPr>
          <w:rFonts w:ascii="Times New Roman" w:hAnsi="Times New Roman" w:cs="Times New Roman"/>
          <w:lang w:val="uk-UA"/>
        </w:rPr>
      </w:pPr>
      <w:r w:rsidRPr="00DA1637">
        <w:rPr>
          <w:rFonts w:ascii="Times New Roman" w:hAnsi="Times New Roman" w:cs="Times New Roman"/>
          <w:lang w:val="uk-UA"/>
        </w:rPr>
        <w:t>Додаток</w:t>
      </w:r>
      <w:r w:rsidR="00DA41C3" w:rsidRPr="00DA1637">
        <w:rPr>
          <w:rFonts w:ascii="Times New Roman" w:hAnsi="Times New Roman" w:cs="Times New Roman"/>
          <w:lang w:val="uk-UA"/>
        </w:rPr>
        <w:t xml:space="preserve"> №1</w:t>
      </w:r>
      <w:r w:rsidRPr="00DA1637">
        <w:rPr>
          <w:rFonts w:ascii="Times New Roman" w:hAnsi="Times New Roman" w:cs="Times New Roman"/>
          <w:lang w:val="uk-UA"/>
        </w:rPr>
        <w:t xml:space="preserve"> до Договору </w:t>
      </w:r>
      <w:r w:rsidR="005D7676" w:rsidRPr="00DA1637">
        <w:rPr>
          <w:rFonts w:ascii="Times New Roman" w:hAnsi="Times New Roman" w:cs="Times New Roman"/>
          <w:lang w:val="uk-UA"/>
        </w:rPr>
        <w:t>______________</w:t>
      </w:r>
      <w:r w:rsidRPr="00DA1637">
        <w:rPr>
          <w:rFonts w:ascii="Times New Roman" w:hAnsi="Times New Roman" w:cs="Times New Roman"/>
          <w:lang w:val="uk-UA"/>
        </w:rPr>
        <w:t>№______</w:t>
      </w:r>
    </w:p>
    <w:p w14:paraId="1061CAD0" w14:textId="3AA13D2A" w:rsidR="000D03DD" w:rsidRPr="00DA1637" w:rsidRDefault="000D03DD" w:rsidP="004D1D4F">
      <w:pPr>
        <w:spacing w:line="240" w:lineRule="auto"/>
        <w:jc w:val="right"/>
        <w:rPr>
          <w:rFonts w:ascii="Times New Roman" w:hAnsi="Times New Roman" w:cs="Times New Roman"/>
          <w:lang w:val="uk-UA"/>
        </w:rPr>
      </w:pPr>
      <w:r w:rsidRPr="00DA1637">
        <w:rPr>
          <w:rFonts w:ascii="Times New Roman" w:hAnsi="Times New Roman" w:cs="Times New Roman"/>
          <w:lang w:val="uk-UA"/>
        </w:rPr>
        <w:t>від «__»_____________20</w:t>
      </w:r>
      <w:r w:rsidR="00DA41C3" w:rsidRPr="00DA1637">
        <w:rPr>
          <w:rFonts w:ascii="Times New Roman" w:hAnsi="Times New Roman" w:cs="Times New Roman"/>
          <w:lang w:val="uk-UA"/>
        </w:rPr>
        <w:t>2</w:t>
      </w:r>
      <w:r w:rsidR="00182BE7">
        <w:rPr>
          <w:rFonts w:ascii="Times New Roman" w:hAnsi="Times New Roman" w:cs="Times New Roman"/>
          <w:lang w:val="uk-UA"/>
        </w:rPr>
        <w:t xml:space="preserve">1 </w:t>
      </w:r>
      <w:r w:rsidRPr="00DA1637">
        <w:rPr>
          <w:rFonts w:ascii="Times New Roman" w:hAnsi="Times New Roman" w:cs="Times New Roman"/>
          <w:lang w:val="uk-UA"/>
        </w:rPr>
        <w:t>р.</w:t>
      </w:r>
    </w:p>
    <w:p w14:paraId="4EF9FD5A" w14:textId="77777777" w:rsidR="004D1D4F" w:rsidRPr="00DA1637" w:rsidRDefault="004D1D4F" w:rsidP="004D1D4F">
      <w:pPr>
        <w:spacing w:after="0" w:line="240" w:lineRule="auto"/>
        <w:jc w:val="center"/>
        <w:rPr>
          <w:rFonts w:ascii="Times New Roman" w:hAnsi="Times New Roman" w:cs="Times New Roman"/>
          <w:b/>
          <w:color w:val="000000"/>
          <w:lang w:val="uk-UA"/>
        </w:rPr>
      </w:pPr>
    </w:p>
    <w:p w14:paraId="675DFBD0" w14:textId="523B7B67" w:rsidR="001E5874" w:rsidRPr="00AC6899" w:rsidRDefault="000D03DD" w:rsidP="00AC6899">
      <w:pPr>
        <w:spacing w:after="0" w:line="240" w:lineRule="auto"/>
        <w:jc w:val="center"/>
        <w:rPr>
          <w:rFonts w:ascii="Times New Roman" w:hAnsi="Times New Roman" w:cs="Times New Roman"/>
          <w:b/>
          <w:color w:val="000000"/>
          <w:lang w:val="uk-UA"/>
        </w:rPr>
      </w:pPr>
      <w:r w:rsidRPr="00AC6899">
        <w:rPr>
          <w:rFonts w:ascii="Times New Roman" w:hAnsi="Times New Roman" w:cs="Times New Roman"/>
          <w:b/>
          <w:color w:val="000000"/>
          <w:lang w:val="uk-UA"/>
        </w:rPr>
        <w:t>В</w:t>
      </w:r>
      <w:r w:rsidR="00AE3FB8" w:rsidRPr="00AC6899">
        <w:rPr>
          <w:rFonts w:ascii="Times New Roman" w:hAnsi="Times New Roman" w:cs="Times New Roman"/>
          <w:b/>
          <w:color w:val="000000"/>
          <w:lang w:val="uk-UA"/>
        </w:rPr>
        <w:t>ИМОГИ З ОХОРОНИ ПРАЦІ, ПРОМИСЛОВОЇ ТА ЕКОЛОГІЧНОЇ БЕЗПЕКИ ДО ОРГАНІЗАЦІЙ ЯКІ НАДАЮТЬ ПОСЛУГИ/ВИКОНУЮТЬ РОБОТИ</w:t>
      </w:r>
    </w:p>
    <w:p w14:paraId="433E2014" w14:textId="0EC92AC2" w:rsidR="000D03DD" w:rsidRPr="00AC6899" w:rsidRDefault="00AE3FB8" w:rsidP="00AC6899">
      <w:pPr>
        <w:spacing w:after="0" w:line="240" w:lineRule="auto"/>
        <w:jc w:val="center"/>
        <w:rPr>
          <w:rFonts w:ascii="Times New Roman" w:hAnsi="Times New Roman" w:cs="Times New Roman"/>
          <w:b/>
          <w:color w:val="000000"/>
          <w:lang w:val="uk-UA"/>
        </w:rPr>
      </w:pPr>
      <w:r w:rsidRPr="00AC6899">
        <w:rPr>
          <w:rFonts w:ascii="Times New Roman" w:hAnsi="Times New Roman" w:cs="Times New Roman"/>
          <w:b/>
          <w:color w:val="000000"/>
          <w:lang w:val="uk-UA"/>
        </w:rPr>
        <w:t xml:space="preserve">ДЛЯ </w:t>
      </w:r>
      <w:r w:rsidR="000D03DD" w:rsidRPr="00AC6899">
        <w:rPr>
          <w:rFonts w:ascii="Times New Roman" w:hAnsi="Times New Roman" w:cs="Times New Roman"/>
          <w:b/>
          <w:color w:val="000000"/>
          <w:lang w:val="uk-UA"/>
        </w:rPr>
        <w:t>ТОВ «М.В.КАРГО»</w:t>
      </w:r>
    </w:p>
    <w:p w14:paraId="10A9840C" w14:textId="77777777" w:rsidR="004D1D4F" w:rsidRPr="00AC6899" w:rsidRDefault="004D1D4F" w:rsidP="00AC6899">
      <w:pPr>
        <w:spacing w:line="240" w:lineRule="auto"/>
        <w:jc w:val="both"/>
        <w:rPr>
          <w:rFonts w:ascii="Times New Roman" w:hAnsi="Times New Roman" w:cs="Times New Roman"/>
          <w:b/>
          <w:color w:val="000000"/>
          <w:u w:val="single"/>
          <w:lang w:val="uk-UA"/>
        </w:rPr>
      </w:pPr>
    </w:p>
    <w:p w14:paraId="41617FB3" w14:textId="30EB6FCB" w:rsidR="000D03DD" w:rsidRPr="00182BE7" w:rsidRDefault="00DD0F78" w:rsidP="00182BE7">
      <w:pPr>
        <w:pStyle w:val="a3"/>
        <w:numPr>
          <w:ilvl w:val="0"/>
          <w:numId w:val="28"/>
        </w:numPr>
        <w:spacing w:line="240" w:lineRule="auto"/>
        <w:rPr>
          <w:rFonts w:ascii="Times New Roman" w:hAnsi="Times New Roman" w:cs="Times New Roman"/>
          <w:b/>
          <w:color w:val="000000"/>
          <w:lang w:val="uk-UA"/>
        </w:rPr>
      </w:pPr>
      <w:r w:rsidRPr="00182BE7">
        <w:rPr>
          <w:rFonts w:ascii="Times New Roman" w:hAnsi="Times New Roman" w:cs="Times New Roman"/>
          <w:b/>
          <w:color w:val="000000"/>
          <w:sz w:val="22"/>
          <w:lang w:val="uk-UA"/>
        </w:rPr>
        <w:t>ГАЛУЗЬ ЗАСТОСУВАННЯ</w:t>
      </w:r>
    </w:p>
    <w:p w14:paraId="546CC719" w14:textId="3395D621" w:rsidR="000D03DD" w:rsidRPr="00AC6899" w:rsidRDefault="004B06A4">
      <w:pPr>
        <w:spacing w:line="240" w:lineRule="auto"/>
        <w:ind w:firstLine="708"/>
        <w:jc w:val="both"/>
        <w:rPr>
          <w:rFonts w:ascii="Times New Roman" w:hAnsi="Times New Roman" w:cs="Times New Roman"/>
          <w:noProof/>
          <w:color w:val="000000"/>
          <w:lang w:val="uk-UA"/>
        </w:rPr>
      </w:pPr>
      <w:r w:rsidRPr="00AC6899">
        <w:rPr>
          <w:rFonts w:ascii="Times New Roman" w:hAnsi="Times New Roman" w:cs="Times New Roman"/>
          <w:noProof/>
          <w:color w:val="000000"/>
          <w:lang w:val="uk-UA"/>
        </w:rPr>
        <w:t xml:space="preserve">1.1. </w:t>
      </w:r>
      <w:r w:rsidR="000D03DD" w:rsidRPr="00AC6899">
        <w:rPr>
          <w:rFonts w:ascii="Times New Roman" w:hAnsi="Times New Roman" w:cs="Times New Roman"/>
          <w:noProof/>
          <w:color w:val="000000"/>
          <w:lang w:val="uk-UA"/>
        </w:rPr>
        <w:t xml:space="preserve">У цьому документі описані </w:t>
      </w:r>
      <w:r w:rsidRPr="00AC6899">
        <w:rPr>
          <w:rFonts w:ascii="Times New Roman" w:hAnsi="Times New Roman" w:cs="Times New Roman"/>
          <w:noProof/>
          <w:color w:val="000000"/>
          <w:lang w:val="uk-UA"/>
        </w:rPr>
        <w:t xml:space="preserve">правила, </w:t>
      </w:r>
      <w:r w:rsidR="000D03DD" w:rsidRPr="00AC6899">
        <w:rPr>
          <w:rFonts w:ascii="Times New Roman" w:hAnsi="Times New Roman" w:cs="Times New Roman"/>
          <w:noProof/>
          <w:color w:val="000000"/>
          <w:lang w:val="uk-UA"/>
        </w:rPr>
        <w:t>процедури і вимоги з охорони праці та екологічної безпеки (далі ОП і ЕБ)</w:t>
      </w:r>
      <w:r w:rsidRPr="00AC6899">
        <w:rPr>
          <w:rFonts w:ascii="Times New Roman" w:hAnsi="Times New Roman" w:cs="Times New Roman"/>
          <w:noProof/>
          <w:color w:val="000000"/>
          <w:lang w:val="uk-UA"/>
        </w:rPr>
        <w:t xml:space="preserve"> при </w:t>
      </w:r>
      <w:r w:rsidR="000D03DD" w:rsidRPr="00AC6899">
        <w:rPr>
          <w:rFonts w:ascii="Times New Roman" w:hAnsi="Times New Roman" w:cs="Times New Roman"/>
          <w:noProof/>
          <w:color w:val="000000"/>
          <w:lang w:val="uk-UA"/>
        </w:rPr>
        <w:t>виконанн</w:t>
      </w:r>
      <w:r w:rsidRPr="00AC6899">
        <w:rPr>
          <w:rFonts w:ascii="Times New Roman" w:hAnsi="Times New Roman" w:cs="Times New Roman"/>
          <w:noProof/>
          <w:color w:val="000000"/>
          <w:lang w:val="uk-UA"/>
        </w:rPr>
        <w:t>і</w:t>
      </w:r>
      <w:r w:rsidR="000D03DD" w:rsidRPr="00AC6899">
        <w:rPr>
          <w:rFonts w:ascii="Times New Roman" w:hAnsi="Times New Roman" w:cs="Times New Roman"/>
          <w:noProof/>
          <w:color w:val="000000"/>
          <w:lang w:val="uk-UA"/>
        </w:rPr>
        <w:t xml:space="preserve"> робіт</w:t>
      </w:r>
      <w:r w:rsidR="00AE3FB8" w:rsidRPr="00AC6899">
        <w:rPr>
          <w:rFonts w:ascii="Times New Roman" w:hAnsi="Times New Roman" w:cs="Times New Roman"/>
          <w:noProof/>
          <w:color w:val="000000"/>
          <w:lang w:val="uk-UA"/>
        </w:rPr>
        <w:t>/наданн</w:t>
      </w:r>
      <w:r w:rsidRPr="00AC6899">
        <w:rPr>
          <w:rFonts w:ascii="Times New Roman" w:hAnsi="Times New Roman" w:cs="Times New Roman"/>
          <w:noProof/>
          <w:color w:val="000000"/>
          <w:lang w:val="uk-UA"/>
        </w:rPr>
        <w:t>і</w:t>
      </w:r>
      <w:r w:rsidR="00AE3FB8" w:rsidRPr="00AC6899">
        <w:rPr>
          <w:rFonts w:ascii="Times New Roman" w:hAnsi="Times New Roman" w:cs="Times New Roman"/>
          <w:noProof/>
          <w:color w:val="000000"/>
          <w:lang w:val="uk-UA"/>
        </w:rPr>
        <w:t xml:space="preserve"> послуг </w:t>
      </w:r>
      <w:r w:rsidR="000D03DD" w:rsidRPr="00AC6899">
        <w:rPr>
          <w:rFonts w:ascii="Times New Roman" w:hAnsi="Times New Roman" w:cs="Times New Roman"/>
          <w:noProof/>
          <w:color w:val="000000"/>
          <w:lang w:val="uk-UA"/>
        </w:rPr>
        <w:t>на об'єктах ТОВ "М.В.</w:t>
      </w:r>
      <w:r w:rsidR="00AE3FB8" w:rsidRPr="00AC6899">
        <w:rPr>
          <w:rFonts w:ascii="Times New Roman" w:hAnsi="Times New Roman" w:cs="Times New Roman"/>
          <w:noProof/>
          <w:color w:val="000000"/>
          <w:lang w:val="uk-UA"/>
        </w:rPr>
        <w:t xml:space="preserve"> </w:t>
      </w:r>
      <w:r w:rsidR="000D03DD" w:rsidRPr="00AC6899">
        <w:rPr>
          <w:rFonts w:ascii="Times New Roman" w:hAnsi="Times New Roman" w:cs="Times New Roman"/>
          <w:noProof/>
          <w:color w:val="000000"/>
          <w:lang w:val="uk-UA"/>
        </w:rPr>
        <w:t xml:space="preserve">КАРГО" (далі </w:t>
      </w:r>
      <w:r w:rsidR="00AE3FB8" w:rsidRPr="00AC6899">
        <w:rPr>
          <w:rFonts w:ascii="Times New Roman" w:hAnsi="Times New Roman" w:cs="Times New Roman"/>
          <w:noProof/>
          <w:color w:val="000000"/>
          <w:lang w:val="uk-UA"/>
        </w:rPr>
        <w:t xml:space="preserve">– </w:t>
      </w:r>
      <w:r w:rsidR="000D03DD" w:rsidRPr="00AC6899">
        <w:rPr>
          <w:rFonts w:ascii="Times New Roman" w:hAnsi="Times New Roman" w:cs="Times New Roman"/>
          <w:noProof/>
          <w:color w:val="000000"/>
          <w:lang w:val="uk-UA"/>
        </w:rPr>
        <w:t>Замовник</w:t>
      </w:r>
      <w:r w:rsidR="00AE3FB8" w:rsidRPr="00AC6899">
        <w:rPr>
          <w:rFonts w:ascii="Times New Roman" w:hAnsi="Times New Roman" w:cs="Times New Roman"/>
          <w:noProof/>
          <w:color w:val="000000"/>
          <w:lang w:val="uk-UA"/>
        </w:rPr>
        <w:t xml:space="preserve"> та\або ТОВ «М.В.</w:t>
      </w:r>
      <w:r w:rsidR="004D1D4F" w:rsidRPr="00AC6899">
        <w:rPr>
          <w:rFonts w:ascii="Times New Roman" w:hAnsi="Times New Roman" w:cs="Times New Roman"/>
          <w:noProof/>
          <w:color w:val="000000"/>
          <w:lang w:val="uk-UA"/>
        </w:rPr>
        <w:t xml:space="preserve"> </w:t>
      </w:r>
      <w:r w:rsidR="00AE3FB8" w:rsidRPr="00AC6899">
        <w:rPr>
          <w:rFonts w:ascii="Times New Roman" w:hAnsi="Times New Roman" w:cs="Times New Roman"/>
          <w:noProof/>
          <w:color w:val="000000"/>
          <w:lang w:val="uk-UA"/>
        </w:rPr>
        <w:t>КАРГО»</w:t>
      </w:r>
      <w:r w:rsidR="000D03DD" w:rsidRPr="00AC6899">
        <w:rPr>
          <w:rFonts w:ascii="Times New Roman" w:hAnsi="Times New Roman" w:cs="Times New Roman"/>
          <w:noProof/>
          <w:color w:val="000000"/>
          <w:lang w:val="uk-UA"/>
        </w:rPr>
        <w:t xml:space="preserve">) і </w:t>
      </w:r>
      <w:r w:rsidRPr="00AC6899">
        <w:rPr>
          <w:rFonts w:ascii="Times New Roman" w:hAnsi="Times New Roman" w:cs="Times New Roman"/>
          <w:noProof/>
          <w:color w:val="000000"/>
          <w:lang w:val="uk-UA"/>
        </w:rPr>
        <w:t xml:space="preserve">які </w:t>
      </w:r>
      <w:r w:rsidR="00AE3FB8" w:rsidRPr="00AC6899">
        <w:rPr>
          <w:rFonts w:ascii="Times New Roman" w:hAnsi="Times New Roman" w:cs="Times New Roman"/>
          <w:noProof/>
          <w:color w:val="000000"/>
          <w:lang w:val="uk-UA"/>
        </w:rPr>
        <w:t xml:space="preserve">є </w:t>
      </w:r>
      <w:r w:rsidR="000D03DD" w:rsidRPr="00AC6899">
        <w:rPr>
          <w:rFonts w:ascii="Times New Roman" w:hAnsi="Times New Roman" w:cs="Times New Roman"/>
          <w:noProof/>
          <w:color w:val="000000"/>
          <w:lang w:val="uk-UA"/>
        </w:rPr>
        <w:t xml:space="preserve">обов'язковими до виконання </w:t>
      </w:r>
      <w:r w:rsidRPr="00AC6899">
        <w:rPr>
          <w:rFonts w:ascii="Times New Roman" w:hAnsi="Times New Roman" w:cs="Times New Roman"/>
          <w:noProof/>
          <w:color w:val="000000"/>
          <w:lang w:val="uk-UA"/>
        </w:rPr>
        <w:t xml:space="preserve">всіма без виключення </w:t>
      </w:r>
      <w:r w:rsidR="000D03DD" w:rsidRPr="00AC6899">
        <w:rPr>
          <w:rFonts w:ascii="Times New Roman" w:hAnsi="Times New Roman" w:cs="Times New Roman"/>
          <w:noProof/>
          <w:color w:val="000000"/>
          <w:lang w:val="uk-UA"/>
        </w:rPr>
        <w:t>підрядними та субпідрядними організаціями</w:t>
      </w:r>
      <w:r w:rsidR="00AE3FB8" w:rsidRPr="00AC6899">
        <w:rPr>
          <w:rFonts w:ascii="Times New Roman" w:hAnsi="Times New Roman" w:cs="Times New Roman"/>
          <w:noProof/>
          <w:color w:val="000000"/>
          <w:lang w:val="uk-UA"/>
        </w:rPr>
        <w:t>, організаціями що надають послуги на території Замовника</w:t>
      </w:r>
      <w:r w:rsidR="000D03DD" w:rsidRPr="00AC6899">
        <w:rPr>
          <w:rFonts w:ascii="Times New Roman" w:hAnsi="Times New Roman" w:cs="Times New Roman"/>
          <w:noProof/>
          <w:color w:val="000000"/>
          <w:lang w:val="uk-UA"/>
        </w:rPr>
        <w:t>.</w:t>
      </w:r>
    </w:p>
    <w:p w14:paraId="6C1EF873" w14:textId="116D9265" w:rsidR="000D03DD" w:rsidRPr="00182BE7" w:rsidRDefault="004B06A4">
      <w:pPr>
        <w:spacing w:line="240" w:lineRule="auto"/>
        <w:ind w:firstLine="708"/>
        <w:jc w:val="both"/>
        <w:rPr>
          <w:rFonts w:ascii="Times New Roman" w:hAnsi="Times New Roman" w:cs="Times New Roman"/>
          <w:noProof/>
          <w:color w:val="000000"/>
          <w:lang w:val="uk-UA"/>
        </w:rPr>
      </w:pPr>
      <w:r w:rsidRPr="00AC6899">
        <w:rPr>
          <w:rFonts w:ascii="Times New Roman" w:hAnsi="Times New Roman" w:cs="Times New Roman"/>
          <w:noProof/>
          <w:color w:val="000000"/>
          <w:lang w:val="uk-UA"/>
        </w:rPr>
        <w:t xml:space="preserve">1.2. </w:t>
      </w:r>
      <w:r w:rsidR="000D03DD" w:rsidRPr="00182BE7">
        <w:rPr>
          <w:rFonts w:ascii="Times New Roman" w:hAnsi="Times New Roman" w:cs="Times New Roman"/>
          <w:noProof/>
          <w:color w:val="000000"/>
          <w:lang w:val="uk-UA"/>
        </w:rPr>
        <w:t xml:space="preserve">Цей документ є керівництвом </w:t>
      </w:r>
      <w:r w:rsidRPr="00AC6899">
        <w:rPr>
          <w:rFonts w:ascii="Times New Roman" w:hAnsi="Times New Roman" w:cs="Times New Roman"/>
          <w:noProof/>
          <w:color w:val="000000"/>
          <w:lang w:val="uk-UA"/>
        </w:rPr>
        <w:t xml:space="preserve">з </w:t>
      </w:r>
      <w:r w:rsidR="000D03DD" w:rsidRPr="00182BE7">
        <w:rPr>
          <w:rFonts w:ascii="Times New Roman" w:hAnsi="Times New Roman" w:cs="Times New Roman"/>
          <w:noProof/>
          <w:color w:val="000000"/>
          <w:lang w:val="uk-UA"/>
        </w:rPr>
        <w:t>безпечного виконання робіт</w:t>
      </w:r>
      <w:r w:rsidR="00AE3FB8" w:rsidRPr="00AC6899">
        <w:rPr>
          <w:rFonts w:ascii="Times New Roman" w:hAnsi="Times New Roman" w:cs="Times New Roman"/>
          <w:noProof/>
          <w:color w:val="000000"/>
          <w:lang w:val="uk-UA"/>
        </w:rPr>
        <w:t xml:space="preserve">\надання послуг </w:t>
      </w:r>
      <w:r w:rsidR="000D03DD" w:rsidRPr="00182BE7">
        <w:rPr>
          <w:rFonts w:ascii="Times New Roman" w:hAnsi="Times New Roman" w:cs="Times New Roman"/>
          <w:noProof/>
          <w:color w:val="000000"/>
          <w:lang w:val="uk-UA"/>
        </w:rPr>
        <w:t xml:space="preserve">для </w:t>
      </w:r>
      <w:r w:rsidR="00AE3FB8" w:rsidRPr="00AC6899">
        <w:rPr>
          <w:rFonts w:ascii="Times New Roman" w:hAnsi="Times New Roman" w:cs="Times New Roman"/>
          <w:noProof/>
          <w:color w:val="000000"/>
          <w:lang w:val="uk-UA"/>
        </w:rPr>
        <w:t xml:space="preserve">всіх організацій, які </w:t>
      </w:r>
      <w:r w:rsidR="00150ED7" w:rsidRPr="00AC6899">
        <w:rPr>
          <w:rFonts w:ascii="Times New Roman" w:hAnsi="Times New Roman" w:cs="Times New Roman"/>
          <w:noProof/>
          <w:color w:val="000000"/>
          <w:lang w:val="uk-UA"/>
        </w:rPr>
        <w:t>надають послуги\виконують роботи на території Замовника</w:t>
      </w:r>
      <w:r w:rsidR="000D03DD" w:rsidRPr="00182BE7">
        <w:rPr>
          <w:rFonts w:ascii="Times New Roman" w:hAnsi="Times New Roman" w:cs="Times New Roman"/>
          <w:noProof/>
          <w:color w:val="000000"/>
          <w:lang w:val="uk-UA"/>
        </w:rPr>
        <w:t xml:space="preserve">. Вимоги, </w:t>
      </w:r>
      <w:r w:rsidRPr="00AC6899">
        <w:rPr>
          <w:rFonts w:ascii="Times New Roman" w:hAnsi="Times New Roman" w:cs="Times New Roman"/>
          <w:noProof/>
          <w:color w:val="000000"/>
          <w:lang w:val="uk-UA"/>
        </w:rPr>
        <w:t xml:space="preserve">правила та процедури, </w:t>
      </w:r>
      <w:r w:rsidR="000D03DD" w:rsidRPr="00182BE7">
        <w:rPr>
          <w:rFonts w:ascii="Times New Roman" w:hAnsi="Times New Roman" w:cs="Times New Roman"/>
          <w:noProof/>
          <w:color w:val="000000"/>
          <w:lang w:val="uk-UA"/>
        </w:rPr>
        <w:t>перераховані в цьому документі, повинні бути застосовані компанією-підрядником до початку виконання робіт на об'єктах ТОВ "М.В.</w:t>
      </w:r>
      <w:r w:rsidR="00150ED7" w:rsidRPr="00AC6899">
        <w:rPr>
          <w:rFonts w:ascii="Times New Roman" w:hAnsi="Times New Roman" w:cs="Times New Roman"/>
          <w:noProof/>
          <w:color w:val="000000"/>
          <w:lang w:val="uk-UA"/>
        </w:rPr>
        <w:t xml:space="preserve"> </w:t>
      </w:r>
      <w:r w:rsidR="000D03DD" w:rsidRPr="00182BE7">
        <w:rPr>
          <w:rFonts w:ascii="Times New Roman" w:hAnsi="Times New Roman" w:cs="Times New Roman"/>
          <w:noProof/>
          <w:color w:val="000000"/>
          <w:lang w:val="uk-UA"/>
        </w:rPr>
        <w:t>КАРГО" і неухильно дотримуватися в процесі їх виконання.</w:t>
      </w:r>
    </w:p>
    <w:p w14:paraId="7B2E42F8" w14:textId="5BD74345" w:rsidR="000D03DD" w:rsidRPr="00182BE7" w:rsidRDefault="004B06A4">
      <w:pPr>
        <w:spacing w:line="240" w:lineRule="auto"/>
        <w:jc w:val="both"/>
        <w:rPr>
          <w:rFonts w:ascii="Times New Roman" w:hAnsi="Times New Roman" w:cs="Times New Roman"/>
          <w:b/>
          <w:bCs/>
          <w:noProof/>
          <w:color w:val="000000"/>
          <w:u w:val="single"/>
          <w:lang w:val="uk-UA"/>
        </w:rPr>
      </w:pPr>
      <w:r w:rsidRPr="00AC6899">
        <w:rPr>
          <w:rFonts w:ascii="Times New Roman" w:hAnsi="Times New Roman" w:cs="Times New Roman"/>
          <w:b/>
          <w:bCs/>
          <w:noProof/>
          <w:color w:val="000000"/>
          <w:u w:val="single"/>
          <w:lang w:val="uk-UA"/>
        </w:rPr>
        <w:t xml:space="preserve">             1.3. </w:t>
      </w:r>
      <w:r w:rsidR="000D03DD" w:rsidRPr="00182BE7">
        <w:rPr>
          <w:rFonts w:ascii="Times New Roman" w:hAnsi="Times New Roman" w:cs="Times New Roman"/>
          <w:b/>
          <w:bCs/>
          <w:noProof/>
          <w:color w:val="000000"/>
          <w:u w:val="single"/>
          <w:lang w:val="uk-UA"/>
        </w:rPr>
        <w:t xml:space="preserve">Всі вимоги Замовника </w:t>
      </w:r>
      <w:r w:rsidR="000D03DD" w:rsidRPr="00AC6899">
        <w:rPr>
          <w:rFonts w:ascii="Times New Roman" w:hAnsi="Times New Roman" w:cs="Times New Roman"/>
          <w:b/>
          <w:bCs/>
          <w:noProof/>
          <w:color w:val="000000"/>
          <w:u w:val="single"/>
          <w:lang w:val="uk-UA"/>
        </w:rPr>
        <w:t>з ОП</w:t>
      </w:r>
      <w:r w:rsidR="000D03DD" w:rsidRPr="00182BE7">
        <w:rPr>
          <w:rFonts w:ascii="Times New Roman" w:hAnsi="Times New Roman" w:cs="Times New Roman"/>
          <w:b/>
          <w:bCs/>
          <w:noProof/>
          <w:color w:val="000000"/>
          <w:u w:val="single"/>
          <w:lang w:val="uk-UA"/>
        </w:rPr>
        <w:t xml:space="preserve"> і ЕБ поширюються і на субпідрядні організації, найняті Підрядником для виконання будь-яких робіт</w:t>
      </w:r>
      <w:r w:rsidR="00150ED7" w:rsidRPr="00AC6899">
        <w:rPr>
          <w:rFonts w:ascii="Times New Roman" w:hAnsi="Times New Roman" w:cs="Times New Roman"/>
          <w:b/>
          <w:bCs/>
          <w:noProof/>
          <w:color w:val="000000"/>
          <w:u w:val="single"/>
          <w:lang w:val="uk-UA"/>
        </w:rPr>
        <w:t>\послуг</w:t>
      </w:r>
      <w:r w:rsidR="000D03DD" w:rsidRPr="00182BE7">
        <w:rPr>
          <w:rFonts w:ascii="Times New Roman" w:hAnsi="Times New Roman" w:cs="Times New Roman"/>
          <w:b/>
          <w:bCs/>
          <w:noProof/>
          <w:color w:val="000000"/>
          <w:u w:val="single"/>
          <w:lang w:val="uk-UA"/>
        </w:rPr>
        <w:t xml:space="preserve"> на території Замовника. Відповідальність за виконання цих вимог субпідрядниками покладається на Підрядника.</w:t>
      </w:r>
    </w:p>
    <w:p w14:paraId="38CC1337" w14:textId="0C17F44F" w:rsidR="00150ED7" w:rsidRPr="00182BE7" w:rsidRDefault="004B06A4">
      <w:pPr>
        <w:spacing w:line="240" w:lineRule="auto"/>
        <w:jc w:val="both"/>
        <w:rPr>
          <w:rFonts w:ascii="Times New Roman" w:hAnsi="Times New Roman" w:cs="Times New Roman"/>
          <w:bCs/>
          <w:noProof/>
          <w:color w:val="000000"/>
          <w:lang w:val="uk-UA"/>
        </w:rPr>
      </w:pPr>
      <w:r w:rsidRPr="00AC6899">
        <w:rPr>
          <w:rFonts w:ascii="Times New Roman" w:hAnsi="Times New Roman" w:cs="Times New Roman"/>
          <w:bCs/>
          <w:noProof/>
          <w:color w:val="000000"/>
          <w:lang w:val="uk-UA"/>
        </w:rPr>
        <w:t xml:space="preserve">             1.4. </w:t>
      </w:r>
      <w:r w:rsidR="00150ED7" w:rsidRPr="00182BE7">
        <w:rPr>
          <w:rFonts w:ascii="Times New Roman" w:hAnsi="Times New Roman" w:cs="Times New Roman"/>
          <w:bCs/>
          <w:noProof/>
          <w:color w:val="000000"/>
          <w:lang w:val="uk-UA"/>
        </w:rPr>
        <w:t>Під Підрядником в розумінні цих Вимог розуміється будь-яка організація, яка надає послуги, виконує роботи, та т.ін на території ТОВ «М.В. КАРГО», у відповідності до укладених між такою організацією та Замовником договорів, незалежно від того, як називаеться така організація за Договором (Виконавець, Підрядник та т.ін.). Під субпідрядником розуміється будь-яка юридична чи фізична особа (агент, представник, субпідрядна організація, працівник компанії та/або субпідрядной організації та т.ін) залучена Підрядником для виконання договору із Замовником.</w:t>
      </w:r>
    </w:p>
    <w:p w14:paraId="0809E6D9" w14:textId="327F677A" w:rsidR="000D03DD" w:rsidRPr="00182BE7" w:rsidRDefault="00DD0F78">
      <w:pPr>
        <w:spacing w:line="240" w:lineRule="auto"/>
        <w:jc w:val="both"/>
        <w:rPr>
          <w:rFonts w:ascii="Times New Roman" w:hAnsi="Times New Roman" w:cs="Times New Roman"/>
          <w:b/>
          <w:noProof/>
          <w:color w:val="000000"/>
          <w:lang w:val="uk-UA"/>
        </w:rPr>
      </w:pPr>
      <w:r w:rsidRPr="00AC6899">
        <w:rPr>
          <w:rFonts w:ascii="Times New Roman" w:hAnsi="Times New Roman" w:cs="Times New Roman"/>
          <w:b/>
          <w:noProof/>
          <w:color w:val="000000"/>
          <w:lang w:val="uk-UA"/>
        </w:rPr>
        <w:t xml:space="preserve">       </w:t>
      </w:r>
      <w:r w:rsidR="004B06A4" w:rsidRPr="00182BE7">
        <w:rPr>
          <w:rFonts w:ascii="Times New Roman" w:hAnsi="Times New Roman" w:cs="Times New Roman"/>
          <w:b/>
          <w:noProof/>
          <w:color w:val="000000"/>
          <w:lang w:val="uk-UA"/>
        </w:rPr>
        <w:t>2.</w:t>
      </w:r>
      <w:r w:rsidR="0069168A" w:rsidRPr="00AC6899">
        <w:rPr>
          <w:rFonts w:ascii="Times New Roman" w:hAnsi="Times New Roman" w:cs="Times New Roman"/>
          <w:b/>
          <w:noProof/>
          <w:color w:val="000000"/>
          <w:u w:val="single"/>
          <w:lang w:val="uk-UA"/>
        </w:rPr>
        <w:t xml:space="preserve"> </w:t>
      </w:r>
      <w:r w:rsidRPr="00182BE7">
        <w:rPr>
          <w:rFonts w:ascii="Times New Roman" w:hAnsi="Times New Roman" w:cs="Times New Roman"/>
          <w:b/>
          <w:noProof/>
          <w:color w:val="000000"/>
          <w:lang w:val="uk-UA"/>
        </w:rPr>
        <w:t>ЦІЛІ ТА ЗА</w:t>
      </w:r>
      <w:r w:rsidR="00212D87">
        <w:rPr>
          <w:rFonts w:ascii="Times New Roman" w:hAnsi="Times New Roman" w:cs="Times New Roman"/>
          <w:b/>
          <w:noProof/>
          <w:color w:val="000000"/>
          <w:lang w:val="uk-UA"/>
        </w:rPr>
        <w:t>ВДАННЯ</w:t>
      </w:r>
    </w:p>
    <w:p w14:paraId="7EE9B957" w14:textId="532C7F1C" w:rsidR="000D03DD" w:rsidRPr="00AC6899" w:rsidRDefault="0001460E">
      <w:pPr>
        <w:spacing w:line="240" w:lineRule="auto"/>
        <w:ind w:firstLine="708"/>
        <w:jc w:val="both"/>
        <w:rPr>
          <w:rFonts w:ascii="Times New Roman" w:hAnsi="Times New Roman" w:cs="Times New Roman"/>
          <w:color w:val="000000"/>
          <w:lang w:val="uk-UA"/>
        </w:rPr>
      </w:pPr>
      <w:r w:rsidRPr="00AC6899">
        <w:rPr>
          <w:rFonts w:ascii="Times New Roman" w:hAnsi="Times New Roman" w:cs="Times New Roman"/>
          <w:color w:val="000000"/>
          <w:lang w:val="uk-UA"/>
        </w:rPr>
        <w:t xml:space="preserve">Основною метою даного документа є запобігання </w:t>
      </w:r>
      <w:r w:rsidR="004B06A4" w:rsidRPr="00AC6899">
        <w:rPr>
          <w:rFonts w:ascii="Times New Roman" w:hAnsi="Times New Roman" w:cs="Times New Roman"/>
          <w:color w:val="000000"/>
          <w:lang w:val="uk-UA"/>
        </w:rPr>
        <w:t xml:space="preserve">настання </w:t>
      </w:r>
      <w:r w:rsidRPr="00AC6899">
        <w:rPr>
          <w:rFonts w:ascii="Times New Roman" w:hAnsi="Times New Roman" w:cs="Times New Roman"/>
          <w:color w:val="000000"/>
          <w:lang w:val="uk-UA"/>
        </w:rPr>
        <w:t>будь-яких видів</w:t>
      </w:r>
      <w:r w:rsidR="00212D87">
        <w:rPr>
          <w:rFonts w:ascii="Times New Roman" w:hAnsi="Times New Roman" w:cs="Times New Roman"/>
          <w:color w:val="000000"/>
          <w:lang w:val="uk-UA"/>
        </w:rPr>
        <w:t xml:space="preserve"> випадків </w:t>
      </w:r>
      <w:r w:rsidRPr="00AC6899">
        <w:rPr>
          <w:rFonts w:ascii="Times New Roman" w:hAnsi="Times New Roman" w:cs="Times New Roman"/>
          <w:color w:val="000000"/>
          <w:lang w:val="uk-UA"/>
        </w:rPr>
        <w:t xml:space="preserve">  на об'єктах ТОВ "М.В.КАРГО" відповідно до політики Компанії «Каргілл» і законодавства України в галузі охорони праці, виробничої безпеки, охорони здоров'я та навколишнього середовища</w:t>
      </w:r>
      <w:r w:rsidR="000D03DD" w:rsidRPr="00AC6899">
        <w:rPr>
          <w:rFonts w:ascii="Times New Roman" w:hAnsi="Times New Roman" w:cs="Times New Roman"/>
          <w:color w:val="000000"/>
          <w:lang w:val="uk-UA"/>
        </w:rPr>
        <w:t xml:space="preserve">. </w:t>
      </w:r>
    </w:p>
    <w:p w14:paraId="67784CBE" w14:textId="1532A951" w:rsidR="000D03DD" w:rsidRPr="00182BE7" w:rsidRDefault="000D03DD" w:rsidP="00182BE7">
      <w:pPr>
        <w:pStyle w:val="a4"/>
        <w:numPr>
          <w:ilvl w:val="0"/>
          <w:numId w:val="29"/>
        </w:numPr>
        <w:jc w:val="both"/>
        <w:rPr>
          <w:rFonts w:ascii="Times New Roman" w:hAnsi="Times New Roman" w:cs="Times New Roman"/>
          <w:b/>
          <w:color w:val="000000"/>
          <w:lang w:val="uk-UA"/>
        </w:rPr>
      </w:pPr>
      <w:r w:rsidRPr="00182BE7">
        <w:rPr>
          <w:rFonts w:ascii="Times New Roman" w:hAnsi="Times New Roman" w:cs="Times New Roman"/>
          <w:b/>
          <w:color w:val="000000"/>
          <w:lang w:val="uk-UA"/>
        </w:rPr>
        <w:t>ПОЛ</w:t>
      </w:r>
      <w:r w:rsidR="0001460E" w:rsidRPr="00AC6899">
        <w:rPr>
          <w:rFonts w:ascii="Times New Roman" w:hAnsi="Times New Roman" w:cs="Times New Roman"/>
          <w:b/>
          <w:color w:val="000000"/>
          <w:lang w:val="uk-UA"/>
        </w:rPr>
        <w:t>І</w:t>
      </w:r>
      <w:r w:rsidRPr="00182BE7">
        <w:rPr>
          <w:rFonts w:ascii="Times New Roman" w:hAnsi="Times New Roman" w:cs="Times New Roman"/>
          <w:b/>
          <w:color w:val="000000"/>
          <w:lang w:val="uk-UA"/>
        </w:rPr>
        <w:t xml:space="preserve">ТИКА </w:t>
      </w:r>
      <w:r w:rsidR="0001460E" w:rsidRPr="00AC6899">
        <w:rPr>
          <w:rFonts w:ascii="Times New Roman" w:hAnsi="Times New Roman" w:cs="Times New Roman"/>
          <w:b/>
          <w:color w:val="000000"/>
          <w:lang w:val="uk-UA"/>
        </w:rPr>
        <w:t xml:space="preserve">ТОВ </w:t>
      </w:r>
      <w:r w:rsidRPr="00182BE7">
        <w:rPr>
          <w:rFonts w:ascii="Times New Roman" w:hAnsi="Times New Roman" w:cs="Times New Roman"/>
          <w:b/>
          <w:color w:val="000000"/>
          <w:lang w:val="uk-UA"/>
        </w:rPr>
        <w:t>«М.В.</w:t>
      </w:r>
      <w:r w:rsidR="00E54EB4" w:rsidRPr="00182BE7">
        <w:rPr>
          <w:rFonts w:ascii="Times New Roman" w:hAnsi="Times New Roman" w:cs="Times New Roman"/>
          <w:b/>
          <w:color w:val="000000"/>
          <w:lang w:val="uk-UA"/>
        </w:rPr>
        <w:t xml:space="preserve"> </w:t>
      </w:r>
      <w:r w:rsidRPr="00182BE7">
        <w:rPr>
          <w:rFonts w:ascii="Times New Roman" w:hAnsi="Times New Roman" w:cs="Times New Roman"/>
          <w:b/>
          <w:color w:val="000000"/>
          <w:lang w:val="uk-UA"/>
        </w:rPr>
        <w:t>КАРГО» В</w:t>
      </w:r>
      <w:r w:rsidR="0001460E" w:rsidRPr="00AC6899">
        <w:rPr>
          <w:rFonts w:ascii="Times New Roman" w:hAnsi="Times New Roman" w:cs="Times New Roman"/>
          <w:b/>
          <w:color w:val="000000"/>
          <w:lang w:val="uk-UA"/>
        </w:rPr>
        <w:t xml:space="preserve"> ГАЛУЗІ</w:t>
      </w:r>
      <w:r w:rsidRPr="00182BE7">
        <w:rPr>
          <w:rFonts w:ascii="Times New Roman" w:hAnsi="Times New Roman" w:cs="Times New Roman"/>
          <w:b/>
          <w:color w:val="000000"/>
          <w:lang w:val="uk-UA"/>
        </w:rPr>
        <w:t xml:space="preserve"> О</w:t>
      </w:r>
      <w:r w:rsidR="0001460E" w:rsidRPr="00AC6899">
        <w:rPr>
          <w:rFonts w:ascii="Times New Roman" w:hAnsi="Times New Roman" w:cs="Times New Roman"/>
          <w:b/>
          <w:color w:val="000000"/>
          <w:lang w:val="uk-UA"/>
        </w:rPr>
        <w:t>П</w:t>
      </w:r>
      <w:r w:rsidRPr="00182BE7">
        <w:rPr>
          <w:rFonts w:ascii="Times New Roman" w:hAnsi="Times New Roman" w:cs="Times New Roman"/>
          <w:b/>
          <w:color w:val="000000"/>
          <w:lang w:val="uk-UA"/>
        </w:rPr>
        <w:t xml:space="preserve"> </w:t>
      </w:r>
      <w:r w:rsidR="0001460E" w:rsidRPr="00AC6899">
        <w:rPr>
          <w:rFonts w:ascii="Times New Roman" w:hAnsi="Times New Roman" w:cs="Times New Roman"/>
          <w:b/>
          <w:color w:val="000000"/>
          <w:lang w:val="uk-UA"/>
        </w:rPr>
        <w:t>і Е</w:t>
      </w:r>
      <w:r w:rsidRPr="00182BE7">
        <w:rPr>
          <w:rFonts w:ascii="Times New Roman" w:hAnsi="Times New Roman" w:cs="Times New Roman"/>
          <w:b/>
          <w:color w:val="000000"/>
          <w:lang w:val="uk-UA"/>
        </w:rPr>
        <w:t>Б</w:t>
      </w:r>
    </w:p>
    <w:p w14:paraId="60397FEF" w14:textId="349E0740" w:rsidR="000D03DD" w:rsidRPr="00182BE7" w:rsidRDefault="0001460E" w:rsidP="00182BE7">
      <w:pPr>
        <w:pStyle w:val="a4"/>
        <w:numPr>
          <w:ilvl w:val="1"/>
          <w:numId w:val="29"/>
        </w:numPr>
        <w:jc w:val="both"/>
        <w:rPr>
          <w:rFonts w:ascii="Times New Roman" w:hAnsi="Times New Roman" w:cs="Times New Roman"/>
          <w:b/>
          <w:i/>
          <w:color w:val="000000"/>
          <w:lang w:val="uk-UA"/>
        </w:rPr>
      </w:pPr>
      <w:r w:rsidRPr="00AC6899">
        <w:rPr>
          <w:rFonts w:ascii="Times New Roman" w:hAnsi="Times New Roman" w:cs="Times New Roman"/>
          <w:b/>
          <w:i/>
          <w:color w:val="000000"/>
          <w:lang w:val="uk-UA"/>
        </w:rPr>
        <w:t>П</w:t>
      </w:r>
      <w:r w:rsidRPr="00182BE7">
        <w:rPr>
          <w:rFonts w:ascii="Times New Roman" w:hAnsi="Times New Roman" w:cs="Times New Roman"/>
          <w:b/>
          <w:i/>
          <w:color w:val="000000"/>
          <w:lang w:val="uk-UA"/>
        </w:rPr>
        <w:t>олітика компанії ТОВ "М.В.</w:t>
      </w:r>
      <w:r w:rsidR="00E54EB4" w:rsidRPr="00182BE7">
        <w:rPr>
          <w:rFonts w:ascii="Times New Roman" w:hAnsi="Times New Roman" w:cs="Times New Roman"/>
          <w:b/>
          <w:i/>
          <w:color w:val="000000"/>
          <w:lang w:val="uk-UA"/>
        </w:rPr>
        <w:t xml:space="preserve"> </w:t>
      </w:r>
      <w:r w:rsidRPr="00182BE7">
        <w:rPr>
          <w:rFonts w:ascii="Times New Roman" w:hAnsi="Times New Roman" w:cs="Times New Roman"/>
          <w:b/>
          <w:i/>
          <w:color w:val="000000"/>
          <w:lang w:val="uk-UA"/>
        </w:rPr>
        <w:t>КАРГО" полягає в здійсненні всіх видів своєї діяльності з дотриманням вимог з охорони праці та навколишнього середовища щодо своїх співробітників, споживачів і населення прилеглих територій.</w:t>
      </w:r>
    </w:p>
    <w:p w14:paraId="18EDDD40" w14:textId="77777777" w:rsidR="0001460E" w:rsidRPr="00182BE7" w:rsidRDefault="0001460E">
      <w:pPr>
        <w:pStyle w:val="a4"/>
        <w:jc w:val="both"/>
        <w:rPr>
          <w:rFonts w:ascii="Times New Roman" w:hAnsi="Times New Roman" w:cs="Times New Roman"/>
          <w:b/>
          <w:i/>
          <w:color w:val="000000"/>
          <w:lang w:val="uk-UA"/>
        </w:rPr>
      </w:pPr>
    </w:p>
    <w:p w14:paraId="784DA987" w14:textId="578126B4" w:rsidR="000D03DD" w:rsidRPr="00182BE7" w:rsidRDefault="0001460E" w:rsidP="00182BE7">
      <w:pPr>
        <w:pStyle w:val="a4"/>
        <w:numPr>
          <w:ilvl w:val="1"/>
          <w:numId w:val="29"/>
        </w:numPr>
        <w:jc w:val="both"/>
        <w:rPr>
          <w:rFonts w:ascii="Times New Roman" w:hAnsi="Times New Roman" w:cs="Times New Roman"/>
          <w:b/>
          <w:color w:val="000000"/>
          <w:u w:val="single"/>
          <w:lang w:val="uk-UA"/>
        </w:rPr>
      </w:pPr>
      <w:r w:rsidRPr="00182BE7">
        <w:rPr>
          <w:rFonts w:ascii="Times New Roman" w:hAnsi="Times New Roman" w:cs="Times New Roman"/>
          <w:b/>
          <w:color w:val="000000"/>
          <w:u w:val="single"/>
          <w:lang w:val="uk-UA"/>
        </w:rPr>
        <w:t>Екологічна безпека</w:t>
      </w:r>
    </w:p>
    <w:p w14:paraId="449E3A2C" w14:textId="1CB439A9" w:rsidR="0001460E" w:rsidRPr="00182BE7" w:rsidRDefault="0001460E">
      <w:pPr>
        <w:pStyle w:val="a4"/>
        <w:ind w:firstLine="708"/>
        <w:jc w:val="both"/>
        <w:rPr>
          <w:rFonts w:ascii="Times New Roman" w:eastAsiaTheme="minorHAnsi" w:hAnsi="Times New Roman" w:cs="Times New Roman"/>
          <w:color w:val="000000"/>
          <w:lang w:val="uk-UA"/>
        </w:rPr>
      </w:pPr>
      <w:r w:rsidRPr="00182BE7">
        <w:rPr>
          <w:rFonts w:ascii="Times New Roman" w:eastAsiaTheme="minorHAnsi" w:hAnsi="Times New Roman" w:cs="Times New Roman"/>
          <w:color w:val="000000"/>
          <w:lang w:val="uk-UA"/>
        </w:rPr>
        <w:t>ТОВ "М.В.</w:t>
      </w:r>
      <w:r w:rsidR="00E54EB4" w:rsidRPr="00182BE7">
        <w:rPr>
          <w:rFonts w:ascii="Times New Roman" w:eastAsiaTheme="minorHAnsi" w:hAnsi="Times New Roman" w:cs="Times New Roman"/>
          <w:color w:val="000000"/>
          <w:lang w:val="uk-UA"/>
        </w:rPr>
        <w:t xml:space="preserve"> </w:t>
      </w:r>
      <w:r w:rsidRPr="00182BE7">
        <w:rPr>
          <w:rFonts w:ascii="Times New Roman" w:eastAsiaTheme="minorHAnsi" w:hAnsi="Times New Roman" w:cs="Times New Roman"/>
          <w:color w:val="000000"/>
          <w:lang w:val="uk-UA"/>
        </w:rPr>
        <w:t>КАРГО" зобов'язується дотримуватися всі</w:t>
      </w:r>
      <w:r w:rsidRPr="00AC6899">
        <w:rPr>
          <w:rFonts w:ascii="Times New Roman" w:eastAsiaTheme="minorHAnsi" w:hAnsi="Times New Roman" w:cs="Times New Roman"/>
          <w:color w:val="000000"/>
          <w:lang w:val="uk-UA"/>
        </w:rPr>
        <w:t>х</w:t>
      </w:r>
      <w:r w:rsidRPr="00182BE7">
        <w:rPr>
          <w:rFonts w:ascii="Times New Roman" w:eastAsiaTheme="minorHAnsi" w:hAnsi="Times New Roman" w:cs="Times New Roman"/>
          <w:color w:val="000000"/>
          <w:lang w:val="uk-UA"/>
        </w:rPr>
        <w:t xml:space="preserve"> діюч</w:t>
      </w:r>
      <w:r w:rsidRPr="00AC6899">
        <w:rPr>
          <w:rFonts w:ascii="Times New Roman" w:eastAsiaTheme="minorHAnsi" w:hAnsi="Times New Roman" w:cs="Times New Roman"/>
          <w:color w:val="000000"/>
          <w:lang w:val="uk-UA"/>
        </w:rPr>
        <w:t xml:space="preserve">их </w:t>
      </w:r>
      <w:r w:rsidRPr="00182BE7">
        <w:rPr>
          <w:rFonts w:ascii="Times New Roman" w:eastAsiaTheme="minorHAnsi" w:hAnsi="Times New Roman" w:cs="Times New Roman"/>
          <w:color w:val="000000"/>
          <w:lang w:val="uk-UA"/>
        </w:rPr>
        <w:t>законодавч</w:t>
      </w:r>
      <w:r w:rsidRPr="00AC6899">
        <w:rPr>
          <w:rFonts w:ascii="Times New Roman" w:eastAsiaTheme="minorHAnsi" w:hAnsi="Times New Roman" w:cs="Times New Roman"/>
          <w:color w:val="000000"/>
          <w:lang w:val="uk-UA"/>
        </w:rPr>
        <w:t>их</w:t>
      </w:r>
      <w:r w:rsidRPr="00182BE7">
        <w:rPr>
          <w:rFonts w:ascii="Times New Roman" w:eastAsiaTheme="minorHAnsi" w:hAnsi="Times New Roman" w:cs="Times New Roman"/>
          <w:color w:val="000000"/>
          <w:lang w:val="uk-UA"/>
        </w:rPr>
        <w:t xml:space="preserve"> вимог і норм щодо охорони навколишнього середовища, докладати усіх необхідних зусиль д</w:t>
      </w:r>
      <w:r w:rsidR="00212D87">
        <w:rPr>
          <w:rFonts w:ascii="Times New Roman" w:eastAsiaTheme="minorHAnsi" w:hAnsi="Times New Roman" w:cs="Times New Roman"/>
          <w:color w:val="000000"/>
          <w:lang w:val="uk-UA"/>
        </w:rPr>
        <w:t>ля</w:t>
      </w:r>
      <w:r w:rsidRPr="00182BE7">
        <w:rPr>
          <w:rFonts w:ascii="Times New Roman" w:eastAsiaTheme="minorHAnsi" w:hAnsi="Times New Roman" w:cs="Times New Roman"/>
          <w:color w:val="000000"/>
          <w:lang w:val="uk-UA"/>
        </w:rPr>
        <w:t xml:space="preserve"> запобігання </w:t>
      </w:r>
      <w:r w:rsidR="00212D87">
        <w:rPr>
          <w:rFonts w:ascii="Times New Roman" w:eastAsiaTheme="minorHAnsi" w:hAnsi="Times New Roman" w:cs="Times New Roman"/>
          <w:color w:val="000000"/>
          <w:lang w:val="uk-UA"/>
        </w:rPr>
        <w:t>його</w:t>
      </w:r>
      <w:r w:rsidRPr="00182BE7">
        <w:rPr>
          <w:rFonts w:ascii="Times New Roman" w:eastAsiaTheme="minorHAnsi" w:hAnsi="Times New Roman" w:cs="Times New Roman"/>
          <w:color w:val="000000"/>
          <w:lang w:val="uk-UA"/>
        </w:rPr>
        <w:t xml:space="preserve"> забруднення і постійно вдосконалювати свою діяльність в цій галузі.</w:t>
      </w:r>
    </w:p>
    <w:p w14:paraId="052A791D" w14:textId="77777777" w:rsidR="0001460E" w:rsidRPr="00182BE7" w:rsidRDefault="0001460E">
      <w:pPr>
        <w:pStyle w:val="a4"/>
        <w:jc w:val="both"/>
        <w:rPr>
          <w:rFonts w:ascii="Times New Roman" w:eastAsiaTheme="minorHAnsi" w:hAnsi="Times New Roman" w:cs="Times New Roman"/>
          <w:color w:val="000000"/>
          <w:lang w:val="uk-UA"/>
        </w:rPr>
      </w:pPr>
    </w:p>
    <w:p w14:paraId="4974F9D1" w14:textId="3788E1AA" w:rsidR="000D03DD" w:rsidRPr="00182BE7" w:rsidRDefault="0096608A" w:rsidP="00182BE7">
      <w:pPr>
        <w:pStyle w:val="a4"/>
        <w:numPr>
          <w:ilvl w:val="0"/>
          <w:numId w:val="29"/>
        </w:numPr>
        <w:jc w:val="both"/>
        <w:rPr>
          <w:rFonts w:ascii="Times New Roman" w:hAnsi="Times New Roman" w:cs="Times New Roman"/>
          <w:b/>
          <w:color w:val="000000"/>
          <w:lang w:val="uk-UA"/>
        </w:rPr>
      </w:pPr>
      <w:r w:rsidRPr="00182BE7">
        <w:rPr>
          <w:rFonts w:ascii="Times New Roman" w:hAnsi="Times New Roman" w:cs="Times New Roman"/>
          <w:b/>
          <w:color w:val="000000"/>
          <w:lang w:val="uk-UA"/>
        </w:rPr>
        <w:t xml:space="preserve">ПОЛІТИКА ТОВ «М.В.КАРГО" ЩОДО НАРКОТИКІВ І АЛКОГОЛЮ І ВИМОГИ ДО </w:t>
      </w:r>
      <w:r w:rsidRPr="00AC6899">
        <w:rPr>
          <w:rFonts w:ascii="Times New Roman" w:hAnsi="Times New Roman" w:cs="Times New Roman"/>
          <w:b/>
          <w:color w:val="000000"/>
          <w:lang w:val="uk-UA"/>
        </w:rPr>
        <w:t>ПІДРЯДНИ</w:t>
      </w:r>
      <w:r w:rsidR="00386471" w:rsidRPr="00AC6899">
        <w:rPr>
          <w:rFonts w:ascii="Times New Roman" w:hAnsi="Times New Roman" w:cs="Times New Roman"/>
          <w:b/>
          <w:color w:val="000000"/>
          <w:lang w:val="uk-UA"/>
        </w:rPr>
        <w:t>КА</w:t>
      </w:r>
      <w:r w:rsidRPr="00182BE7">
        <w:rPr>
          <w:rFonts w:ascii="Times New Roman" w:hAnsi="Times New Roman" w:cs="Times New Roman"/>
          <w:b/>
          <w:color w:val="000000"/>
          <w:lang w:val="uk-UA"/>
        </w:rPr>
        <w:t xml:space="preserve"> </w:t>
      </w:r>
    </w:p>
    <w:p w14:paraId="773FCCB5" w14:textId="416EB361" w:rsidR="00386471" w:rsidRPr="00AC6899" w:rsidRDefault="0096608A">
      <w:pPr>
        <w:pStyle w:val="a3"/>
        <w:numPr>
          <w:ilvl w:val="1"/>
          <w:numId w:val="29"/>
        </w:numPr>
        <w:spacing w:line="240" w:lineRule="auto"/>
        <w:rPr>
          <w:rFonts w:ascii="Times New Roman" w:hAnsi="Times New Roman" w:cs="Times New Roman"/>
          <w:color w:val="000000"/>
          <w:sz w:val="22"/>
          <w:lang w:val="uk-UA"/>
        </w:rPr>
      </w:pPr>
      <w:r w:rsidRPr="00182BE7">
        <w:rPr>
          <w:rFonts w:ascii="Times New Roman" w:hAnsi="Times New Roman" w:cs="Times New Roman"/>
          <w:color w:val="000000"/>
          <w:sz w:val="22"/>
          <w:lang w:val="uk-UA"/>
        </w:rPr>
        <w:t>ТОВ «М.В.</w:t>
      </w:r>
      <w:r w:rsidR="00E54EB4" w:rsidRPr="00182BE7">
        <w:rPr>
          <w:rFonts w:ascii="Times New Roman" w:hAnsi="Times New Roman" w:cs="Times New Roman"/>
          <w:color w:val="000000"/>
          <w:sz w:val="22"/>
          <w:lang w:val="uk-UA"/>
        </w:rPr>
        <w:t xml:space="preserve"> </w:t>
      </w:r>
      <w:r w:rsidRPr="00182BE7">
        <w:rPr>
          <w:rFonts w:ascii="Times New Roman" w:hAnsi="Times New Roman" w:cs="Times New Roman"/>
          <w:color w:val="000000"/>
          <w:sz w:val="22"/>
          <w:lang w:val="uk-UA"/>
        </w:rPr>
        <w:t xml:space="preserve">КАРГО» дотримується жорсткої політики </w:t>
      </w:r>
      <w:r w:rsidR="00212D87">
        <w:rPr>
          <w:rFonts w:ascii="Times New Roman" w:hAnsi="Times New Roman" w:cs="Times New Roman"/>
          <w:color w:val="000000"/>
          <w:sz w:val="22"/>
          <w:lang w:val="uk-UA"/>
        </w:rPr>
        <w:t xml:space="preserve">заборони </w:t>
      </w:r>
      <w:r w:rsidRPr="00182BE7">
        <w:rPr>
          <w:rFonts w:ascii="Times New Roman" w:hAnsi="Times New Roman" w:cs="Times New Roman"/>
          <w:color w:val="000000"/>
          <w:sz w:val="22"/>
          <w:lang w:val="uk-UA"/>
        </w:rPr>
        <w:t xml:space="preserve">щодо вживання алкоголю та </w:t>
      </w:r>
      <w:r w:rsidR="00E54EB4" w:rsidRPr="00182BE7">
        <w:rPr>
          <w:rFonts w:ascii="Times New Roman" w:hAnsi="Times New Roman" w:cs="Times New Roman"/>
          <w:color w:val="000000"/>
          <w:sz w:val="22"/>
          <w:lang w:val="uk-UA"/>
        </w:rPr>
        <w:t xml:space="preserve">наркотичних, токсичних, психотропних та інших </w:t>
      </w:r>
      <w:proofErr w:type="spellStart"/>
      <w:r w:rsidR="00E54EB4" w:rsidRPr="00182BE7">
        <w:rPr>
          <w:rFonts w:ascii="Times New Roman" w:hAnsi="Times New Roman" w:cs="Times New Roman"/>
          <w:color w:val="000000"/>
          <w:sz w:val="22"/>
          <w:lang w:val="uk-UA"/>
        </w:rPr>
        <w:t>впливаючих</w:t>
      </w:r>
      <w:proofErr w:type="spellEnd"/>
      <w:r w:rsidR="00E54EB4" w:rsidRPr="00182BE7">
        <w:rPr>
          <w:rFonts w:ascii="Times New Roman" w:hAnsi="Times New Roman" w:cs="Times New Roman"/>
          <w:color w:val="000000"/>
          <w:sz w:val="22"/>
          <w:lang w:val="uk-UA"/>
        </w:rPr>
        <w:t xml:space="preserve"> на свідомість речовин </w:t>
      </w:r>
      <w:r w:rsidRPr="00182BE7">
        <w:rPr>
          <w:rFonts w:ascii="Times New Roman" w:hAnsi="Times New Roman" w:cs="Times New Roman"/>
          <w:color w:val="000000"/>
          <w:sz w:val="22"/>
          <w:lang w:val="uk-UA"/>
        </w:rPr>
        <w:t xml:space="preserve">як серед своїх співробітників, так і співробітників всіх підрядних організацій, які виконують роботи для </w:t>
      </w:r>
      <w:r w:rsidR="00E54EB4" w:rsidRPr="00182BE7">
        <w:rPr>
          <w:rFonts w:ascii="Times New Roman" w:hAnsi="Times New Roman" w:cs="Times New Roman"/>
          <w:color w:val="000000"/>
          <w:sz w:val="22"/>
          <w:lang w:val="uk-UA"/>
        </w:rPr>
        <w:t>Замовника</w:t>
      </w:r>
      <w:r w:rsidRPr="00182BE7">
        <w:rPr>
          <w:rFonts w:ascii="Times New Roman" w:hAnsi="Times New Roman" w:cs="Times New Roman"/>
          <w:color w:val="000000"/>
          <w:sz w:val="22"/>
          <w:lang w:val="uk-UA"/>
        </w:rPr>
        <w:t xml:space="preserve">. </w:t>
      </w:r>
    </w:p>
    <w:p w14:paraId="1D00B260" w14:textId="77777777" w:rsidR="0069168A" w:rsidRPr="00182BE7" w:rsidRDefault="0069168A" w:rsidP="00182BE7">
      <w:pPr>
        <w:pStyle w:val="a3"/>
        <w:spacing w:line="240" w:lineRule="auto"/>
        <w:ind w:firstLine="0"/>
        <w:rPr>
          <w:rFonts w:ascii="Times New Roman" w:hAnsi="Times New Roman" w:cs="Times New Roman"/>
          <w:color w:val="000000"/>
          <w:sz w:val="22"/>
          <w:lang w:val="uk-UA"/>
        </w:rPr>
      </w:pPr>
    </w:p>
    <w:p w14:paraId="64941517" w14:textId="32EF3091" w:rsidR="00386471" w:rsidRPr="00AC6899" w:rsidRDefault="00386471">
      <w:pPr>
        <w:pStyle w:val="a3"/>
        <w:numPr>
          <w:ilvl w:val="1"/>
          <w:numId w:val="29"/>
        </w:numPr>
        <w:spacing w:line="240" w:lineRule="auto"/>
        <w:rPr>
          <w:rFonts w:ascii="Times New Roman" w:hAnsi="Times New Roman" w:cs="Times New Roman"/>
          <w:color w:val="000000"/>
          <w:sz w:val="22"/>
          <w:lang w:val="uk-UA"/>
        </w:rPr>
      </w:pPr>
      <w:r w:rsidRPr="00AC6899">
        <w:rPr>
          <w:rFonts w:ascii="Times New Roman" w:hAnsi="Times New Roman" w:cs="Times New Roman"/>
          <w:color w:val="000000"/>
          <w:sz w:val="22"/>
          <w:lang w:val="uk-UA"/>
        </w:rPr>
        <w:t xml:space="preserve">На територію Замовника категорично забороняється </w:t>
      </w:r>
      <w:bookmarkStart w:id="0" w:name="_Hlk41519417"/>
      <w:r w:rsidR="00575C70">
        <w:rPr>
          <w:rFonts w:ascii="Times New Roman" w:hAnsi="Times New Roman" w:cs="Times New Roman"/>
          <w:color w:val="000000"/>
          <w:sz w:val="22"/>
          <w:lang w:val="uk-UA"/>
        </w:rPr>
        <w:t xml:space="preserve">проносити </w:t>
      </w:r>
      <w:r w:rsidRPr="00AC6899">
        <w:rPr>
          <w:rFonts w:ascii="Times New Roman" w:hAnsi="Times New Roman" w:cs="Times New Roman"/>
          <w:color w:val="000000"/>
          <w:sz w:val="22"/>
          <w:lang w:val="uk-UA"/>
        </w:rPr>
        <w:t>алкогольні та\або наркотичні, токсичні, психотропні та інші впливаючи на свідомість речовини</w:t>
      </w:r>
      <w:bookmarkEnd w:id="0"/>
      <w:r w:rsidR="00197575" w:rsidRPr="00AC6899">
        <w:rPr>
          <w:rFonts w:ascii="Times New Roman" w:hAnsi="Times New Roman" w:cs="Times New Roman"/>
          <w:color w:val="000000"/>
          <w:sz w:val="22"/>
          <w:lang w:val="uk-UA"/>
        </w:rPr>
        <w:t>, зберігати та\або поширювати їх на території Замовника</w:t>
      </w:r>
      <w:r w:rsidRPr="00AC6899">
        <w:rPr>
          <w:rFonts w:ascii="Times New Roman" w:hAnsi="Times New Roman" w:cs="Times New Roman"/>
          <w:color w:val="000000"/>
          <w:sz w:val="22"/>
          <w:lang w:val="uk-UA"/>
        </w:rPr>
        <w:t>.</w:t>
      </w:r>
    </w:p>
    <w:p w14:paraId="2C0D10B2" w14:textId="77777777" w:rsidR="0069168A" w:rsidRPr="00182BE7" w:rsidRDefault="0069168A" w:rsidP="00182BE7">
      <w:pPr>
        <w:pStyle w:val="a3"/>
        <w:spacing w:line="240" w:lineRule="auto"/>
        <w:rPr>
          <w:rFonts w:ascii="Times New Roman" w:hAnsi="Times New Roman" w:cs="Times New Roman"/>
          <w:color w:val="000000"/>
          <w:sz w:val="22"/>
          <w:lang w:val="uk-UA"/>
        </w:rPr>
      </w:pPr>
    </w:p>
    <w:p w14:paraId="69DF0699" w14:textId="77777777" w:rsidR="0069168A" w:rsidRPr="00AC6899" w:rsidRDefault="0069168A" w:rsidP="00182BE7">
      <w:pPr>
        <w:pStyle w:val="a3"/>
        <w:spacing w:line="240" w:lineRule="auto"/>
        <w:ind w:firstLine="0"/>
        <w:rPr>
          <w:rFonts w:ascii="Times New Roman" w:hAnsi="Times New Roman" w:cs="Times New Roman"/>
          <w:color w:val="000000"/>
          <w:sz w:val="22"/>
          <w:lang w:val="uk-UA"/>
        </w:rPr>
      </w:pPr>
    </w:p>
    <w:p w14:paraId="6A073E7C" w14:textId="68182CF2" w:rsidR="00386471" w:rsidRPr="00AC6899" w:rsidRDefault="00386471">
      <w:pPr>
        <w:pStyle w:val="a3"/>
        <w:numPr>
          <w:ilvl w:val="1"/>
          <w:numId w:val="29"/>
        </w:numPr>
        <w:spacing w:line="240" w:lineRule="auto"/>
        <w:rPr>
          <w:rFonts w:ascii="Times New Roman" w:hAnsi="Times New Roman" w:cs="Times New Roman"/>
          <w:color w:val="000000"/>
          <w:sz w:val="22"/>
          <w:lang w:val="uk-UA"/>
        </w:rPr>
      </w:pPr>
      <w:r w:rsidRPr="00AC6899">
        <w:rPr>
          <w:rFonts w:ascii="Times New Roman" w:hAnsi="Times New Roman" w:cs="Times New Roman"/>
          <w:color w:val="000000"/>
          <w:sz w:val="22"/>
          <w:lang w:val="uk-UA"/>
        </w:rPr>
        <w:lastRenderedPageBreak/>
        <w:t>Вживання та\або з</w:t>
      </w:r>
      <w:r w:rsidR="0096608A" w:rsidRPr="00182BE7">
        <w:rPr>
          <w:rFonts w:ascii="Times New Roman" w:hAnsi="Times New Roman" w:cs="Times New Roman"/>
          <w:color w:val="000000"/>
          <w:sz w:val="22"/>
          <w:lang w:val="uk-UA"/>
        </w:rPr>
        <w:t xml:space="preserve">находження на території Замовника працівників </w:t>
      </w:r>
      <w:r w:rsidRPr="00AC6899">
        <w:rPr>
          <w:rFonts w:ascii="Times New Roman" w:hAnsi="Times New Roman" w:cs="Times New Roman"/>
          <w:color w:val="000000"/>
          <w:sz w:val="22"/>
          <w:lang w:val="uk-UA"/>
        </w:rPr>
        <w:t xml:space="preserve">Підрядника </w:t>
      </w:r>
      <w:r w:rsidR="0096608A" w:rsidRPr="00182BE7">
        <w:rPr>
          <w:rFonts w:ascii="Times New Roman" w:hAnsi="Times New Roman" w:cs="Times New Roman"/>
          <w:color w:val="000000"/>
          <w:sz w:val="22"/>
          <w:lang w:val="uk-UA"/>
        </w:rPr>
        <w:t xml:space="preserve">в стані алкогольного </w:t>
      </w:r>
      <w:r w:rsidR="00E54EB4" w:rsidRPr="00182BE7">
        <w:rPr>
          <w:rFonts w:ascii="Times New Roman" w:hAnsi="Times New Roman" w:cs="Times New Roman"/>
          <w:color w:val="000000"/>
          <w:sz w:val="22"/>
          <w:lang w:val="uk-UA"/>
        </w:rPr>
        <w:t>та\</w:t>
      </w:r>
      <w:r w:rsidR="0096608A" w:rsidRPr="00182BE7">
        <w:rPr>
          <w:rFonts w:ascii="Times New Roman" w:hAnsi="Times New Roman" w:cs="Times New Roman"/>
          <w:color w:val="000000"/>
          <w:sz w:val="22"/>
          <w:lang w:val="uk-UA"/>
        </w:rPr>
        <w:t>або наркотичного</w:t>
      </w:r>
      <w:r w:rsidR="00E54EB4" w:rsidRPr="00182BE7">
        <w:rPr>
          <w:rFonts w:ascii="Times New Roman" w:hAnsi="Times New Roman" w:cs="Times New Roman"/>
          <w:color w:val="000000"/>
          <w:sz w:val="22"/>
          <w:lang w:val="uk-UA"/>
        </w:rPr>
        <w:t xml:space="preserve">, </w:t>
      </w:r>
      <w:bookmarkStart w:id="1" w:name="_Hlk40256417"/>
      <w:r w:rsidR="00E54EB4" w:rsidRPr="00182BE7">
        <w:rPr>
          <w:rFonts w:ascii="Times New Roman" w:hAnsi="Times New Roman" w:cs="Times New Roman"/>
          <w:color w:val="000000"/>
          <w:sz w:val="22"/>
          <w:lang w:val="uk-UA"/>
        </w:rPr>
        <w:t xml:space="preserve">токсичного сп’яніння, під впливом психотропних та інших </w:t>
      </w:r>
      <w:proofErr w:type="spellStart"/>
      <w:r w:rsidR="00E54EB4" w:rsidRPr="00182BE7">
        <w:rPr>
          <w:rFonts w:ascii="Times New Roman" w:hAnsi="Times New Roman" w:cs="Times New Roman"/>
          <w:color w:val="000000"/>
          <w:sz w:val="22"/>
          <w:lang w:val="uk-UA"/>
        </w:rPr>
        <w:t>впливаючих</w:t>
      </w:r>
      <w:proofErr w:type="spellEnd"/>
      <w:r w:rsidR="00E54EB4" w:rsidRPr="00182BE7">
        <w:rPr>
          <w:rFonts w:ascii="Times New Roman" w:hAnsi="Times New Roman" w:cs="Times New Roman"/>
          <w:color w:val="000000"/>
          <w:sz w:val="22"/>
          <w:lang w:val="uk-UA"/>
        </w:rPr>
        <w:t xml:space="preserve"> на свідомість речовин</w:t>
      </w:r>
      <w:bookmarkEnd w:id="1"/>
      <w:r w:rsidR="00E54EB4" w:rsidRPr="00182BE7">
        <w:rPr>
          <w:rFonts w:ascii="Times New Roman" w:hAnsi="Times New Roman" w:cs="Times New Roman"/>
          <w:color w:val="000000"/>
          <w:sz w:val="22"/>
          <w:lang w:val="uk-UA"/>
        </w:rPr>
        <w:t xml:space="preserve"> </w:t>
      </w:r>
      <w:r w:rsidR="0096608A" w:rsidRPr="00182BE7">
        <w:rPr>
          <w:rFonts w:ascii="Times New Roman" w:hAnsi="Times New Roman" w:cs="Times New Roman"/>
          <w:color w:val="000000"/>
          <w:sz w:val="22"/>
          <w:lang w:val="uk-UA"/>
        </w:rPr>
        <w:t xml:space="preserve"> категорично ЗАБОРОНЕНО</w:t>
      </w:r>
      <w:r w:rsidRPr="00AC6899">
        <w:rPr>
          <w:rFonts w:ascii="Times New Roman" w:hAnsi="Times New Roman" w:cs="Times New Roman"/>
          <w:color w:val="000000"/>
          <w:sz w:val="22"/>
          <w:lang w:val="uk-UA"/>
        </w:rPr>
        <w:t>.</w:t>
      </w:r>
    </w:p>
    <w:p w14:paraId="1B1BCC8D" w14:textId="77777777" w:rsidR="0069168A" w:rsidRPr="00AC6899" w:rsidRDefault="0069168A" w:rsidP="00182BE7">
      <w:pPr>
        <w:pStyle w:val="a3"/>
        <w:spacing w:line="240" w:lineRule="auto"/>
        <w:ind w:firstLine="0"/>
        <w:rPr>
          <w:rFonts w:ascii="Times New Roman" w:hAnsi="Times New Roman" w:cs="Times New Roman"/>
          <w:color w:val="000000"/>
          <w:sz w:val="22"/>
          <w:lang w:val="uk-UA"/>
        </w:rPr>
      </w:pPr>
    </w:p>
    <w:p w14:paraId="5826AC9B" w14:textId="31BC8522" w:rsidR="00DA1637" w:rsidRPr="00AC6899" w:rsidRDefault="0096608A">
      <w:pPr>
        <w:pStyle w:val="a3"/>
        <w:numPr>
          <w:ilvl w:val="1"/>
          <w:numId w:val="29"/>
        </w:numPr>
        <w:spacing w:line="240" w:lineRule="auto"/>
        <w:rPr>
          <w:rFonts w:ascii="Times New Roman" w:hAnsi="Times New Roman" w:cs="Times New Roman"/>
          <w:color w:val="000000"/>
          <w:sz w:val="22"/>
          <w:lang w:val="uk-UA"/>
        </w:rPr>
      </w:pPr>
      <w:r w:rsidRPr="00182BE7">
        <w:rPr>
          <w:rFonts w:ascii="Times New Roman" w:hAnsi="Times New Roman" w:cs="Times New Roman"/>
          <w:color w:val="000000"/>
          <w:sz w:val="22"/>
          <w:lang w:val="uk-UA"/>
        </w:rPr>
        <w:t>Підрядник зобов'язаний вживати всіх необхідних заходів для повного виключення випадків</w:t>
      </w:r>
      <w:r w:rsidR="00386471" w:rsidRPr="00AC6899">
        <w:rPr>
          <w:rFonts w:ascii="Times New Roman" w:hAnsi="Times New Roman" w:cs="Times New Roman"/>
          <w:color w:val="000000"/>
          <w:sz w:val="22"/>
          <w:lang w:val="uk-UA"/>
        </w:rPr>
        <w:t xml:space="preserve"> пронесення</w:t>
      </w:r>
      <w:r w:rsidR="00184445" w:rsidRPr="00AC6899">
        <w:rPr>
          <w:rFonts w:ascii="Times New Roman" w:hAnsi="Times New Roman" w:cs="Times New Roman"/>
          <w:color w:val="000000"/>
          <w:sz w:val="22"/>
          <w:lang w:val="uk-UA"/>
        </w:rPr>
        <w:t xml:space="preserve">, зберігання, поширення </w:t>
      </w:r>
      <w:r w:rsidR="00DA1637" w:rsidRPr="00AC6899">
        <w:rPr>
          <w:rFonts w:ascii="Times New Roman" w:hAnsi="Times New Roman" w:cs="Times New Roman"/>
          <w:color w:val="000000"/>
          <w:sz w:val="22"/>
          <w:lang w:val="uk-UA"/>
        </w:rPr>
        <w:t xml:space="preserve">та\або </w:t>
      </w:r>
      <w:r w:rsidR="00386471" w:rsidRPr="00AC6899">
        <w:rPr>
          <w:rFonts w:ascii="Times New Roman" w:hAnsi="Times New Roman" w:cs="Times New Roman"/>
          <w:color w:val="000000"/>
          <w:sz w:val="22"/>
          <w:lang w:val="uk-UA"/>
        </w:rPr>
        <w:t xml:space="preserve"> вживання </w:t>
      </w:r>
      <w:r w:rsidR="00DA1637" w:rsidRPr="00AC6899">
        <w:rPr>
          <w:rFonts w:ascii="Times New Roman" w:hAnsi="Times New Roman" w:cs="Times New Roman"/>
          <w:color w:val="000000"/>
          <w:sz w:val="22"/>
          <w:lang w:val="uk-UA"/>
        </w:rPr>
        <w:t xml:space="preserve">алкогольних, наркотичних, токсичних, психотропних та інших </w:t>
      </w:r>
      <w:proofErr w:type="spellStart"/>
      <w:r w:rsidR="00DA1637" w:rsidRPr="00AC6899">
        <w:rPr>
          <w:rFonts w:ascii="Times New Roman" w:hAnsi="Times New Roman" w:cs="Times New Roman"/>
          <w:color w:val="000000"/>
          <w:sz w:val="22"/>
          <w:lang w:val="uk-UA"/>
        </w:rPr>
        <w:t>впливаючих</w:t>
      </w:r>
      <w:proofErr w:type="spellEnd"/>
      <w:r w:rsidR="00DA1637" w:rsidRPr="00AC6899">
        <w:rPr>
          <w:rFonts w:ascii="Times New Roman" w:hAnsi="Times New Roman" w:cs="Times New Roman"/>
          <w:color w:val="000000"/>
          <w:sz w:val="22"/>
          <w:lang w:val="uk-UA"/>
        </w:rPr>
        <w:t xml:space="preserve"> на свідомість речовин своїми працівниками </w:t>
      </w:r>
      <w:r w:rsidR="00386471" w:rsidRPr="00AC6899">
        <w:rPr>
          <w:rFonts w:ascii="Times New Roman" w:hAnsi="Times New Roman" w:cs="Times New Roman"/>
          <w:color w:val="000000"/>
          <w:sz w:val="22"/>
          <w:lang w:val="uk-UA"/>
        </w:rPr>
        <w:t xml:space="preserve">та\або </w:t>
      </w:r>
      <w:r w:rsidR="00DA1637" w:rsidRPr="00AC6899">
        <w:rPr>
          <w:rFonts w:ascii="Times New Roman" w:hAnsi="Times New Roman" w:cs="Times New Roman"/>
          <w:color w:val="000000"/>
          <w:sz w:val="22"/>
          <w:lang w:val="uk-UA"/>
        </w:rPr>
        <w:t xml:space="preserve">випадків </w:t>
      </w:r>
      <w:r w:rsidR="00386471" w:rsidRPr="00AC6899">
        <w:rPr>
          <w:rFonts w:ascii="Times New Roman" w:hAnsi="Times New Roman" w:cs="Times New Roman"/>
          <w:color w:val="000000"/>
          <w:sz w:val="22"/>
          <w:lang w:val="uk-UA"/>
        </w:rPr>
        <w:t>знаходження</w:t>
      </w:r>
      <w:r w:rsidR="00DA1637" w:rsidRPr="00AC6899">
        <w:rPr>
          <w:rFonts w:ascii="Times New Roman" w:hAnsi="Times New Roman" w:cs="Times New Roman"/>
          <w:color w:val="000000"/>
          <w:sz w:val="22"/>
          <w:lang w:val="uk-UA"/>
        </w:rPr>
        <w:t xml:space="preserve"> працівників Підрядника на території Замовника </w:t>
      </w:r>
      <w:r w:rsidR="00386471" w:rsidRPr="00AC6899">
        <w:rPr>
          <w:rFonts w:ascii="Times New Roman" w:hAnsi="Times New Roman" w:cs="Times New Roman"/>
          <w:color w:val="000000"/>
          <w:sz w:val="22"/>
          <w:lang w:val="uk-UA"/>
        </w:rPr>
        <w:t xml:space="preserve"> </w:t>
      </w:r>
      <w:r w:rsidR="00DA1637" w:rsidRPr="00AC6899">
        <w:rPr>
          <w:rFonts w:ascii="Times New Roman" w:hAnsi="Times New Roman" w:cs="Times New Roman"/>
          <w:color w:val="000000"/>
          <w:sz w:val="22"/>
          <w:lang w:val="uk-UA"/>
        </w:rPr>
        <w:t xml:space="preserve">в стані алкогольного та\або наркотичного, токсичного сп’яніння, під впливом психотропних та інших </w:t>
      </w:r>
      <w:proofErr w:type="spellStart"/>
      <w:r w:rsidR="00DA1637" w:rsidRPr="00AC6899">
        <w:rPr>
          <w:rFonts w:ascii="Times New Roman" w:hAnsi="Times New Roman" w:cs="Times New Roman"/>
          <w:color w:val="000000"/>
          <w:sz w:val="22"/>
          <w:lang w:val="uk-UA"/>
        </w:rPr>
        <w:t>впливаючих</w:t>
      </w:r>
      <w:proofErr w:type="spellEnd"/>
      <w:r w:rsidR="00DA1637" w:rsidRPr="00AC6899">
        <w:rPr>
          <w:rFonts w:ascii="Times New Roman" w:hAnsi="Times New Roman" w:cs="Times New Roman"/>
          <w:color w:val="000000"/>
          <w:sz w:val="22"/>
          <w:lang w:val="uk-UA"/>
        </w:rPr>
        <w:t xml:space="preserve"> на свідомість речовин</w:t>
      </w:r>
      <w:r w:rsidRPr="00182BE7">
        <w:rPr>
          <w:rFonts w:ascii="Times New Roman" w:hAnsi="Times New Roman" w:cs="Times New Roman"/>
          <w:color w:val="000000"/>
          <w:sz w:val="22"/>
          <w:lang w:val="uk-UA"/>
        </w:rPr>
        <w:t xml:space="preserve">. </w:t>
      </w:r>
    </w:p>
    <w:p w14:paraId="292A030E" w14:textId="77777777" w:rsidR="0069168A" w:rsidRPr="00182BE7" w:rsidRDefault="0069168A" w:rsidP="00182BE7">
      <w:pPr>
        <w:pStyle w:val="a3"/>
        <w:spacing w:line="240" w:lineRule="auto"/>
        <w:rPr>
          <w:rFonts w:ascii="Times New Roman" w:hAnsi="Times New Roman" w:cs="Times New Roman"/>
          <w:color w:val="000000"/>
          <w:sz w:val="22"/>
          <w:lang w:val="uk-UA"/>
        </w:rPr>
      </w:pPr>
    </w:p>
    <w:p w14:paraId="2CF35F26" w14:textId="284C45D1" w:rsidR="00DA1637" w:rsidRPr="00AC6899" w:rsidRDefault="0096608A">
      <w:pPr>
        <w:pStyle w:val="a3"/>
        <w:numPr>
          <w:ilvl w:val="1"/>
          <w:numId w:val="29"/>
        </w:numPr>
        <w:spacing w:line="240" w:lineRule="auto"/>
        <w:rPr>
          <w:rFonts w:ascii="Times New Roman" w:hAnsi="Times New Roman" w:cs="Times New Roman"/>
          <w:color w:val="000000"/>
          <w:sz w:val="22"/>
          <w:lang w:val="uk-UA"/>
        </w:rPr>
      </w:pPr>
      <w:r w:rsidRPr="00182BE7">
        <w:rPr>
          <w:rFonts w:ascii="Times New Roman" w:hAnsi="Times New Roman" w:cs="Times New Roman"/>
          <w:color w:val="000000"/>
          <w:sz w:val="22"/>
          <w:lang w:val="uk-UA"/>
        </w:rPr>
        <w:t xml:space="preserve">Підрядник зобов'язаний </w:t>
      </w:r>
      <w:r w:rsidR="00DA1637" w:rsidRPr="00AC6899">
        <w:rPr>
          <w:rFonts w:ascii="Times New Roman" w:hAnsi="Times New Roman" w:cs="Times New Roman"/>
          <w:color w:val="000000"/>
          <w:sz w:val="22"/>
          <w:lang w:val="uk-UA"/>
        </w:rPr>
        <w:t xml:space="preserve">до початку робіт </w:t>
      </w:r>
      <w:r w:rsidRPr="00182BE7">
        <w:rPr>
          <w:rFonts w:ascii="Times New Roman" w:hAnsi="Times New Roman" w:cs="Times New Roman"/>
          <w:color w:val="000000"/>
          <w:sz w:val="22"/>
          <w:lang w:val="uk-UA"/>
        </w:rPr>
        <w:t xml:space="preserve">надати на розгляд Замовнику антиалкогольну і антинаркотичну програму і забезпечити її виконання </w:t>
      </w:r>
      <w:r w:rsidR="00DA1637" w:rsidRPr="00AC6899">
        <w:rPr>
          <w:rFonts w:ascii="Times New Roman" w:hAnsi="Times New Roman" w:cs="Times New Roman"/>
          <w:color w:val="000000"/>
          <w:sz w:val="22"/>
          <w:lang w:val="uk-UA"/>
        </w:rPr>
        <w:t xml:space="preserve">своїми працівниками протягом всього часу </w:t>
      </w:r>
      <w:r w:rsidRPr="00182BE7">
        <w:rPr>
          <w:rFonts w:ascii="Times New Roman" w:hAnsi="Times New Roman" w:cs="Times New Roman"/>
          <w:color w:val="000000"/>
          <w:sz w:val="22"/>
          <w:lang w:val="uk-UA"/>
        </w:rPr>
        <w:t xml:space="preserve">виконання робіт. </w:t>
      </w:r>
    </w:p>
    <w:p w14:paraId="6D60CF9D" w14:textId="77777777" w:rsidR="0069168A" w:rsidRPr="00182BE7" w:rsidRDefault="0069168A" w:rsidP="00182BE7">
      <w:pPr>
        <w:pStyle w:val="a3"/>
        <w:spacing w:line="240" w:lineRule="auto"/>
        <w:rPr>
          <w:rFonts w:ascii="Times New Roman" w:hAnsi="Times New Roman" w:cs="Times New Roman"/>
          <w:color w:val="000000"/>
          <w:sz w:val="22"/>
          <w:lang w:val="uk-UA"/>
        </w:rPr>
      </w:pPr>
    </w:p>
    <w:p w14:paraId="5A46D9B9" w14:textId="5A5556B6" w:rsidR="0096608A" w:rsidRPr="00AC6899" w:rsidRDefault="00184445">
      <w:pPr>
        <w:pStyle w:val="a3"/>
        <w:numPr>
          <w:ilvl w:val="1"/>
          <w:numId w:val="29"/>
        </w:numPr>
        <w:spacing w:line="240" w:lineRule="auto"/>
        <w:rPr>
          <w:rFonts w:ascii="Times New Roman" w:hAnsi="Times New Roman" w:cs="Times New Roman"/>
          <w:sz w:val="22"/>
          <w:lang w:val="uk-UA"/>
        </w:rPr>
      </w:pPr>
      <w:r w:rsidRPr="00AC6899">
        <w:rPr>
          <w:rFonts w:ascii="Times New Roman" w:hAnsi="Times New Roman" w:cs="Times New Roman"/>
          <w:color w:val="000000"/>
          <w:lang w:val="uk-UA"/>
        </w:rPr>
        <w:t xml:space="preserve">У випадку </w:t>
      </w:r>
      <w:r w:rsidRPr="00182BE7">
        <w:rPr>
          <w:rFonts w:ascii="Times New Roman" w:hAnsi="Times New Roman" w:cs="Times New Roman"/>
          <w:sz w:val="22"/>
          <w:lang w:val="uk-UA"/>
        </w:rPr>
        <w:t>коли будь-який працівник</w:t>
      </w:r>
      <w:r w:rsidR="00DA1637" w:rsidRPr="00182BE7">
        <w:rPr>
          <w:rFonts w:ascii="Times New Roman" w:hAnsi="Times New Roman" w:cs="Times New Roman"/>
          <w:sz w:val="22"/>
          <w:lang w:val="uk-UA"/>
        </w:rPr>
        <w:t xml:space="preserve"> Підрядника</w:t>
      </w:r>
      <w:r w:rsidRPr="00182BE7">
        <w:rPr>
          <w:rFonts w:ascii="Times New Roman" w:hAnsi="Times New Roman" w:cs="Times New Roman"/>
          <w:sz w:val="22"/>
          <w:lang w:val="uk-UA"/>
        </w:rPr>
        <w:t xml:space="preserve"> </w:t>
      </w:r>
      <w:r w:rsidR="0096608A" w:rsidRPr="00182BE7">
        <w:rPr>
          <w:rFonts w:ascii="Times New Roman" w:hAnsi="Times New Roman" w:cs="Times New Roman"/>
          <w:sz w:val="22"/>
          <w:lang w:val="uk-UA"/>
        </w:rPr>
        <w:t>постраждав під час нещасного випадку будь-якого ступен</w:t>
      </w:r>
      <w:r w:rsidR="00DA1637" w:rsidRPr="00182BE7">
        <w:rPr>
          <w:rFonts w:ascii="Times New Roman" w:hAnsi="Times New Roman" w:cs="Times New Roman"/>
          <w:sz w:val="22"/>
          <w:lang w:val="uk-UA"/>
        </w:rPr>
        <w:t>ю</w:t>
      </w:r>
      <w:r w:rsidR="0096608A" w:rsidRPr="00182BE7">
        <w:rPr>
          <w:rFonts w:ascii="Times New Roman" w:hAnsi="Times New Roman" w:cs="Times New Roman"/>
          <w:sz w:val="22"/>
          <w:lang w:val="uk-UA"/>
        </w:rPr>
        <w:t xml:space="preserve"> тяжкості</w:t>
      </w:r>
      <w:r w:rsidR="00DA1637" w:rsidRPr="00182BE7">
        <w:rPr>
          <w:rFonts w:ascii="Times New Roman" w:hAnsi="Times New Roman" w:cs="Times New Roman"/>
          <w:sz w:val="22"/>
          <w:lang w:val="uk-UA"/>
        </w:rPr>
        <w:t>,</w:t>
      </w:r>
      <w:r w:rsidR="0096608A" w:rsidRPr="00182BE7">
        <w:rPr>
          <w:rFonts w:ascii="Times New Roman" w:hAnsi="Times New Roman" w:cs="Times New Roman"/>
          <w:sz w:val="22"/>
          <w:lang w:val="uk-UA"/>
        </w:rPr>
        <w:t xml:space="preserve"> або став його учасником, </w:t>
      </w:r>
      <w:r w:rsidRPr="00182BE7">
        <w:rPr>
          <w:rFonts w:ascii="Times New Roman" w:hAnsi="Times New Roman" w:cs="Times New Roman"/>
          <w:sz w:val="22"/>
          <w:lang w:val="uk-UA"/>
        </w:rPr>
        <w:t xml:space="preserve">Підрядник зобов’язаний </w:t>
      </w:r>
      <w:bookmarkStart w:id="2" w:name="_Hlk41520564"/>
      <w:r w:rsidRPr="00182BE7">
        <w:rPr>
          <w:rFonts w:ascii="Times New Roman" w:hAnsi="Times New Roman" w:cs="Times New Roman"/>
          <w:sz w:val="22"/>
          <w:lang w:val="uk-UA"/>
        </w:rPr>
        <w:t xml:space="preserve">протягом 1 (однієї) години за власний рахунок забезпечити проходження огляду такого працівника у присутності Замовника </w:t>
      </w:r>
      <w:bookmarkEnd w:id="2"/>
      <w:r w:rsidR="0096608A" w:rsidRPr="00182BE7">
        <w:rPr>
          <w:rFonts w:ascii="Times New Roman" w:hAnsi="Times New Roman" w:cs="Times New Roman"/>
          <w:sz w:val="22"/>
          <w:lang w:val="uk-UA"/>
        </w:rPr>
        <w:t>на предмет вживання алкоголю і наркоти</w:t>
      </w:r>
      <w:r w:rsidR="00E54EB4" w:rsidRPr="00182BE7">
        <w:rPr>
          <w:rFonts w:ascii="Times New Roman" w:hAnsi="Times New Roman" w:cs="Times New Roman"/>
          <w:sz w:val="22"/>
          <w:lang w:val="uk-UA"/>
        </w:rPr>
        <w:t>чних, токсичних, психотропних</w:t>
      </w:r>
      <w:r w:rsidR="00DA1637" w:rsidRPr="00182BE7">
        <w:rPr>
          <w:rFonts w:ascii="Times New Roman" w:hAnsi="Times New Roman" w:cs="Times New Roman"/>
          <w:sz w:val="22"/>
          <w:lang w:val="uk-UA"/>
        </w:rPr>
        <w:t xml:space="preserve">, інших </w:t>
      </w:r>
      <w:proofErr w:type="spellStart"/>
      <w:r w:rsidR="00DA1637" w:rsidRPr="00182BE7">
        <w:rPr>
          <w:rFonts w:ascii="Times New Roman" w:hAnsi="Times New Roman" w:cs="Times New Roman"/>
          <w:sz w:val="22"/>
          <w:lang w:val="uk-UA"/>
        </w:rPr>
        <w:t>впливаючих</w:t>
      </w:r>
      <w:proofErr w:type="spellEnd"/>
      <w:r w:rsidR="00DA1637" w:rsidRPr="00182BE7">
        <w:rPr>
          <w:rFonts w:ascii="Times New Roman" w:hAnsi="Times New Roman" w:cs="Times New Roman"/>
          <w:sz w:val="22"/>
          <w:lang w:val="uk-UA"/>
        </w:rPr>
        <w:t xml:space="preserve"> на св</w:t>
      </w:r>
      <w:r w:rsidRPr="00182BE7">
        <w:rPr>
          <w:rFonts w:ascii="Times New Roman" w:hAnsi="Times New Roman" w:cs="Times New Roman"/>
          <w:sz w:val="22"/>
          <w:lang w:val="uk-UA"/>
        </w:rPr>
        <w:t>і</w:t>
      </w:r>
      <w:r w:rsidR="00DA1637" w:rsidRPr="00182BE7">
        <w:rPr>
          <w:rFonts w:ascii="Times New Roman" w:hAnsi="Times New Roman" w:cs="Times New Roman"/>
          <w:sz w:val="22"/>
          <w:lang w:val="uk-UA"/>
        </w:rPr>
        <w:t>дом</w:t>
      </w:r>
      <w:r w:rsidRPr="00182BE7">
        <w:rPr>
          <w:rFonts w:ascii="Times New Roman" w:hAnsi="Times New Roman" w:cs="Times New Roman"/>
          <w:sz w:val="22"/>
          <w:lang w:val="uk-UA"/>
        </w:rPr>
        <w:t>і</w:t>
      </w:r>
      <w:r w:rsidR="00DA1637" w:rsidRPr="00182BE7">
        <w:rPr>
          <w:rFonts w:ascii="Times New Roman" w:hAnsi="Times New Roman" w:cs="Times New Roman"/>
          <w:sz w:val="22"/>
          <w:lang w:val="uk-UA"/>
        </w:rPr>
        <w:t>сть</w:t>
      </w:r>
      <w:r w:rsidR="00E54EB4" w:rsidRPr="00182BE7">
        <w:rPr>
          <w:rFonts w:ascii="Times New Roman" w:hAnsi="Times New Roman" w:cs="Times New Roman"/>
          <w:sz w:val="22"/>
          <w:lang w:val="uk-UA"/>
        </w:rPr>
        <w:t xml:space="preserve"> речовин</w:t>
      </w:r>
      <w:r w:rsidR="0096608A" w:rsidRPr="00182BE7">
        <w:rPr>
          <w:rFonts w:ascii="Times New Roman" w:hAnsi="Times New Roman" w:cs="Times New Roman"/>
          <w:sz w:val="22"/>
          <w:lang w:val="uk-UA"/>
        </w:rPr>
        <w:t xml:space="preserve"> у відповідності до законодавства України. Результати огляду повинні бути документально оформлені і прикладені до пакету документів при розслідуванні нещасного випадку.</w:t>
      </w:r>
    </w:p>
    <w:p w14:paraId="3A59E921" w14:textId="77777777" w:rsidR="0069168A" w:rsidRPr="00182BE7" w:rsidRDefault="0069168A" w:rsidP="00182BE7">
      <w:pPr>
        <w:pStyle w:val="a3"/>
        <w:spacing w:line="240" w:lineRule="auto"/>
        <w:ind w:firstLine="0"/>
        <w:rPr>
          <w:rFonts w:ascii="Times New Roman" w:hAnsi="Times New Roman" w:cs="Times New Roman"/>
          <w:lang w:val="uk-UA"/>
        </w:rPr>
      </w:pPr>
    </w:p>
    <w:p w14:paraId="6B1B8531" w14:textId="5C35A513" w:rsidR="0096608A" w:rsidRPr="00AC6899" w:rsidRDefault="0096608A">
      <w:pPr>
        <w:pStyle w:val="a3"/>
        <w:numPr>
          <w:ilvl w:val="1"/>
          <w:numId w:val="29"/>
        </w:numPr>
        <w:spacing w:line="240" w:lineRule="auto"/>
        <w:rPr>
          <w:rFonts w:ascii="Times New Roman" w:hAnsi="Times New Roman" w:cs="Times New Roman"/>
          <w:color w:val="000000"/>
          <w:sz w:val="22"/>
          <w:lang w:val="uk-UA"/>
        </w:rPr>
      </w:pPr>
      <w:r w:rsidRPr="00182BE7">
        <w:rPr>
          <w:rFonts w:ascii="Times New Roman" w:hAnsi="Times New Roman" w:cs="Times New Roman"/>
          <w:color w:val="000000"/>
          <w:sz w:val="22"/>
          <w:lang w:val="uk-UA"/>
        </w:rPr>
        <w:t>Якщо під час виконання робіт на об'єкті Замовника виникла підозра, що працівник</w:t>
      </w:r>
      <w:r w:rsidR="00E54EB4" w:rsidRPr="00182BE7">
        <w:rPr>
          <w:rFonts w:ascii="Times New Roman" w:hAnsi="Times New Roman" w:cs="Times New Roman"/>
          <w:color w:val="000000"/>
          <w:sz w:val="22"/>
          <w:lang w:val="uk-UA"/>
        </w:rPr>
        <w:t xml:space="preserve"> Підрядника </w:t>
      </w:r>
      <w:r w:rsidRPr="00182BE7">
        <w:rPr>
          <w:rFonts w:ascii="Times New Roman" w:hAnsi="Times New Roman" w:cs="Times New Roman"/>
          <w:color w:val="000000"/>
          <w:sz w:val="22"/>
          <w:lang w:val="uk-UA"/>
        </w:rPr>
        <w:t xml:space="preserve">перебуває в стані алкогольного </w:t>
      </w:r>
      <w:r w:rsidR="00E54EB4" w:rsidRPr="00182BE7">
        <w:rPr>
          <w:rFonts w:ascii="Times New Roman" w:hAnsi="Times New Roman" w:cs="Times New Roman"/>
          <w:color w:val="000000"/>
          <w:sz w:val="22"/>
          <w:lang w:val="uk-UA"/>
        </w:rPr>
        <w:t>або наркотичного</w:t>
      </w:r>
      <w:r w:rsidR="00745D45" w:rsidRPr="00182BE7">
        <w:rPr>
          <w:rFonts w:ascii="Times New Roman" w:hAnsi="Times New Roman" w:cs="Times New Roman"/>
          <w:color w:val="000000"/>
          <w:sz w:val="22"/>
          <w:lang w:val="uk-UA"/>
        </w:rPr>
        <w:t xml:space="preserve">, </w:t>
      </w:r>
      <w:r w:rsidR="00E54EB4" w:rsidRPr="00182BE7">
        <w:rPr>
          <w:rFonts w:ascii="Times New Roman" w:hAnsi="Times New Roman" w:cs="Times New Roman"/>
          <w:color w:val="000000"/>
          <w:sz w:val="22"/>
          <w:lang w:val="uk-UA"/>
        </w:rPr>
        <w:t xml:space="preserve">токсичного сп’яніння, під впливом психотропних та інших </w:t>
      </w:r>
      <w:proofErr w:type="spellStart"/>
      <w:r w:rsidR="00E54EB4" w:rsidRPr="00182BE7">
        <w:rPr>
          <w:rFonts w:ascii="Times New Roman" w:hAnsi="Times New Roman" w:cs="Times New Roman"/>
          <w:color w:val="000000"/>
          <w:sz w:val="22"/>
          <w:lang w:val="uk-UA"/>
        </w:rPr>
        <w:t>впливаючих</w:t>
      </w:r>
      <w:proofErr w:type="spellEnd"/>
      <w:r w:rsidR="00E54EB4" w:rsidRPr="00182BE7">
        <w:rPr>
          <w:rFonts w:ascii="Times New Roman" w:hAnsi="Times New Roman" w:cs="Times New Roman"/>
          <w:color w:val="000000"/>
          <w:sz w:val="22"/>
          <w:lang w:val="uk-UA"/>
        </w:rPr>
        <w:t xml:space="preserve"> на свідомість речовин</w:t>
      </w:r>
      <w:r w:rsidRPr="00182BE7">
        <w:rPr>
          <w:rFonts w:ascii="Times New Roman" w:hAnsi="Times New Roman" w:cs="Times New Roman"/>
          <w:color w:val="000000"/>
          <w:sz w:val="22"/>
          <w:lang w:val="uk-UA"/>
        </w:rPr>
        <w:t xml:space="preserve">, </w:t>
      </w:r>
      <w:r w:rsidR="00184445" w:rsidRPr="00AC6899">
        <w:rPr>
          <w:rFonts w:ascii="Times New Roman" w:hAnsi="Times New Roman" w:cs="Times New Roman"/>
          <w:color w:val="000000"/>
          <w:sz w:val="22"/>
          <w:lang w:val="uk-UA"/>
        </w:rPr>
        <w:t xml:space="preserve">Підрядник зобов’язаний </w:t>
      </w:r>
      <w:r w:rsidRPr="00182BE7">
        <w:rPr>
          <w:rFonts w:ascii="Times New Roman" w:hAnsi="Times New Roman" w:cs="Times New Roman"/>
          <w:color w:val="000000"/>
          <w:sz w:val="22"/>
          <w:lang w:val="uk-UA"/>
        </w:rPr>
        <w:t>негайно</w:t>
      </w:r>
      <w:r w:rsidR="00184445" w:rsidRPr="00AC6899">
        <w:rPr>
          <w:rFonts w:ascii="Times New Roman" w:hAnsi="Times New Roman" w:cs="Times New Roman"/>
          <w:color w:val="000000"/>
          <w:sz w:val="22"/>
          <w:lang w:val="uk-UA"/>
        </w:rPr>
        <w:t xml:space="preserve">, але не більше ніж протягом 1 (однієї) години, за власний рахунок забезпечити проходження </w:t>
      </w:r>
      <w:r w:rsidR="00197575" w:rsidRPr="00AC6899">
        <w:rPr>
          <w:rFonts w:ascii="Times New Roman" w:hAnsi="Times New Roman" w:cs="Times New Roman"/>
          <w:color w:val="000000"/>
          <w:sz w:val="22"/>
          <w:lang w:val="uk-UA"/>
        </w:rPr>
        <w:t xml:space="preserve">медичного </w:t>
      </w:r>
      <w:r w:rsidR="00184445" w:rsidRPr="00AC6899">
        <w:rPr>
          <w:rFonts w:ascii="Times New Roman" w:hAnsi="Times New Roman" w:cs="Times New Roman"/>
          <w:color w:val="000000"/>
          <w:sz w:val="22"/>
          <w:lang w:val="uk-UA"/>
        </w:rPr>
        <w:t xml:space="preserve">огляду такого працівника у присутності Замовника </w:t>
      </w:r>
      <w:r w:rsidRPr="00182BE7">
        <w:rPr>
          <w:rFonts w:ascii="Times New Roman" w:hAnsi="Times New Roman" w:cs="Times New Roman"/>
          <w:color w:val="000000"/>
          <w:sz w:val="22"/>
          <w:lang w:val="uk-UA"/>
        </w:rPr>
        <w:t>відповідно до трудового законодавства України</w:t>
      </w:r>
      <w:r w:rsidR="00197575" w:rsidRPr="00AC6899">
        <w:rPr>
          <w:rFonts w:ascii="Times New Roman" w:hAnsi="Times New Roman" w:cs="Times New Roman"/>
          <w:color w:val="000000"/>
          <w:sz w:val="22"/>
          <w:lang w:val="uk-UA"/>
        </w:rPr>
        <w:t xml:space="preserve">. У разі </w:t>
      </w:r>
      <w:r w:rsidRPr="00182BE7">
        <w:rPr>
          <w:rFonts w:ascii="Times New Roman" w:hAnsi="Times New Roman" w:cs="Times New Roman"/>
          <w:color w:val="000000"/>
          <w:sz w:val="22"/>
          <w:lang w:val="uk-UA"/>
        </w:rPr>
        <w:t>позитивних результат</w:t>
      </w:r>
      <w:r w:rsidR="00197575" w:rsidRPr="00AC6899">
        <w:rPr>
          <w:rFonts w:ascii="Times New Roman" w:hAnsi="Times New Roman" w:cs="Times New Roman"/>
          <w:color w:val="000000"/>
          <w:sz w:val="22"/>
          <w:lang w:val="uk-UA"/>
        </w:rPr>
        <w:t>ів</w:t>
      </w:r>
      <w:r w:rsidRPr="00182BE7">
        <w:rPr>
          <w:rFonts w:ascii="Times New Roman" w:hAnsi="Times New Roman" w:cs="Times New Roman"/>
          <w:color w:val="000000"/>
          <w:sz w:val="22"/>
          <w:lang w:val="uk-UA"/>
        </w:rPr>
        <w:t xml:space="preserve"> </w:t>
      </w:r>
      <w:r w:rsidR="00197575" w:rsidRPr="00AC6899">
        <w:rPr>
          <w:rFonts w:ascii="Times New Roman" w:hAnsi="Times New Roman" w:cs="Times New Roman"/>
          <w:color w:val="000000"/>
          <w:sz w:val="22"/>
          <w:lang w:val="uk-UA"/>
        </w:rPr>
        <w:t xml:space="preserve">такого </w:t>
      </w:r>
      <w:r w:rsidRPr="00182BE7">
        <w:rPr>
          <w:rFonts w:ascii="Times New Roman" w:hAnsi="Times New Roman" w:cs="Times New Roman"/>
          <w:color w:val="000000"/>
          <w:sz w:val="22"/>
          <w:lang w:val="uk-UA"/>
        </w:rPr>
        <w:t xml:space="preserve">огляду </w:t>
      </w:r>
      <w:r w:rsidR="00197575" w:rsidRPr="00AC6899">
        <w:rPr>
          <w:rFonts w:ascii="Times New Roman" w:hAnsi="Times New Roman" w:cs="Times New Roman"/>
          <w:color w:val="000000"/>
          <w:sz w:val="22"/>
          <w:lang w:val="uk-UA"/>
        </w:rPr>
        <w:t xml:space="preserve">такий працівник повинний бути </w:t>
      </w:r>
      <w:r w:rsidRPr="00182BE7">
        <w:rPr>
          <w:rFonts w:ascii="Times New Roman" w:hAnsi="Times New Roman" w:cs="Times New Roman"/>
          <w:color w:val="000000"/>
          <w:sz w:val="22"/>
          <w:lang w:val="uk-UA"/>
        </w:rPr>
        <w:t xml:space="preserve">видалений </w:t>
      </w:r>
      <w:r w:rsidR="00197575" w:rsidRPr="00AC6899">
        <w:rPr>
          <w:rFonts w:ascii="Times New Roman" w:hAnsi="Times New Roman" w:cs="Times New Roman"/>
          <w:color w:val="000000"/>
          <w:sz w:val="22"/>
          <w:lang w:val="uk-UA"/>
        </w:rPr>
        <w:t xml:space="preserve">Підрядником </w:t>
      </w:r>
      <w:r w:rsidRPr="00182BE7">
        <w:rPr>
          <w:rFonts w:ascii="Times New Roman" w:hAnsi="Times New Roman" w:cs="Times New Roman"/>
          <w:color w:val="000000"/>
          <w:sz w:val="22"/>
          <w:lang w:val="uk-UA"/>
        </w:rPr>
        <w:t>з виробничого об'єкта Замовника.</w:t>
      </w:r>
    </w:p>
    <w:p w14:paraId="624AA9AB" w14:textId="77777777" w:rsidR="0069168A" w:rsidRPr="00182BE7" w:rsidRDefault="0069168A" w:rsidP="00182BE7">
      <w:pPr>
        <w:pStyle w:val="a3"/>
        <w:spacing w:line="240" w:lineRule="auto"/>
        <w:rPr>
          <w:rFonts w:ascii="Times New Roman" w:hAnsi="Times New Roman" w:cs="Times New Roman"/>
          <w:color w:val="000000"/>
          <w:sz w:val="22"/>
          <w:lang w:val="uk-UA"/>
        </w:rPr>
      </w:pPr>
    </w:p>
    <w:p w14:paraId="181D01D7" w14:textId="45DBDCCD" w:rsidR="000D03DD" w:rsidRPr="00AC6899" w:rsidRDefault="00197575">
      <w:pPr>
        <w:pStyle w:val="a3"/>
        <w:numPr>
          <w:ilvl w:val="1"/>
          <w:numId w:val="29"/>
        </w:numPr>
        <w:spacing w:line="240" w:lineRule="auto"/>
        <w:rPr>
          <w:rFonts w:ascii="Times New Roman" w:hAnsi="Times New Roman" w:cs="Times New Roman"/>
          <w:sz w:val="22"/>
          <w:lang w:val="uk-UA"/>
        </w:rPr>
      </w:pPr>
      <w:r w:rsidRPr="00AC6899">
        <w:rPr>
          <w:rFonts w:ascii="Times New Roman" w:hAnsi="Times New Roman" w:cs="Times New Roman"/>
          <w:color w:val="000000"/>
          <w:lang w:val="uk-UA"/>
        </w:rPr>
        <w:t xml:space="preserve"> </w:t>
      </w:r>
      <w:r w:rsidR="0096608A" w:rsidRPr="00182BE7">
        <w:rPr>
          <w:rFonts w:ascii="Times New Roman" w:hAnsi="Times New Roman" w:cs="Times New Roman"/>
          <w:sz w:val="22"/>
          <w:lang w:val="uk-UA"/>
        </w:rPr>
        <w:t xml:space="preserve">Підрядник зобов'язаний негайно повідомляти в службу охорони праці Замовника про всі виявлені випадки </w:t>
      </w:r>
      <w:r w:rsidRPr="00AC6899">
        <w:rPr>
          <w:rFonts w:ascii="Times New Roman" w:hAnsi="Times New Roman" w:cs="Times New Roman"/>
          <w:sz w:val="22"/>
          <w:lang w:val="uk-UA"/>
        </w:rPr>
        <w:t xml:space="preserve">пронесення, </w:t>
      </w:r>
      <w:r w:rsidR="0096608A" w:rsidRPr="00182BE7">
        <w:rPr>
          <w:rFonts w:ascii="Times New Roman" w:hAnsi="Times New Roman" w:cs="Times New Roman"/>
          <w:sz w:val="22"/>
          <w:lang w:val="uk-UA"/>
        </w:rPr>
        <w:t>вживання, зберігання або розповсюдження алкогол</w:t>
      </w:r>
      <w:r w:rsidR="00745D45" w:rsidRPr="00182BE7">
        <w:rPr>
          <w:rFonts w:ascii="Times New Roman" w:hAnsi="Times New Roman" w:cs="Times New Roman"/>
          <w:sz w:val="22"/>
          <w:lang w:val="uk-UA"/>
        </w:rPr>
        <w:t xml:space="preserve">ьних </w:t>
      </w:r>
      <w:r w:rsidR="0096608A" w:rsidRPr="00182BE7">
        <w:rPr>
          <w:rFonts w:ascii="Times New Roman" w:hAnsi="Times New Roman" w:cs="Times New Roman"/>
          <w:sz w:val="22"/>
          <w:lang w:val="uk-UA"/>
        </w:rPr>
        <w:t xml:space="preserve"> і</w:t>
      </w:r>
      <w:r w:rsidR="00745D45" w:rsidRPr="00182BE7">
        <w:rPr>
          <w:rFonts w:ascii="Times New Roman" w:hAnsi="Times New Roman" w:cs="Times New Roman"/>
          <w:sz w:val="22"/>
          <w:lang w:val="uk-UA"/>
        </w:rPr>
        <w:t xml:space="preserve">\або </w:t>
      </w:r>
      <w:r w:rsidR="0096608A" w:rsidRPr="00182BE7">
        <w:rPr>
          <w:rFonts w:ascii="Times New Roman" w:hAnsi="Times New Roman" w:cs="Times New Roman"/>
          <w:sz w:val="22"/>
          <w:lang w:val="uk-UA"/>
        </w:rPr>
        <w:t>наркотичних</w:t>
      </w:r>
      <w:r w:rsidR="00745D45" w:rsidRPr="00182BE7">
        <w:rPr>
          <w:rFonts w:ascii="Times New Roman" w:hAnsi="Times New Roman" w:cs="Times New Roman"/>
          <w:sz w:val="22"/>
          <w:lang w:val="uk-UA"/>
        </w:rPr>
        <w:t xml:space="preserve">, токсичних, психотропних та інших </w:t>
      </w:r>
      <w:proofErr w:type="spellStart"/>
      <w:r w:rsidR="00745D45" w:rsidRPr="00182BE7">
        <w:rPr>
          <w:rFonts w:ascii="Times New Roman" w:hAnsi="Times New Roman" w:cs="Times New Roman"/>
          <w:sz w:val="22"/>
          <w:lang w:val="uk-UA"/>
        </w:rPr>
        <w:t>впливаючих</w:t>
      </w:r>
      <w:proofErr w:type="spellEnd"/>
      <w:r w:rsidR="00745D45" w:rsidRPr="00182BE7">
        <w:rPr>
          <w:rFonts w:ascii="Times New Roman" w:hAnsi="Times New Roman" w:cs="Times New Roman"/>
          <w:sz w:val="22"/>
          <w:lang w:val="uk-UA"/>
        </w:rPr>
        <w:t xml:space="preserve"> на свідомість</w:t>
      </w:r>
      <w:r w:rsidR="0096608A" w:rsidRPr="00182BE7">
        <w:rPr>
          <w:rFonts w:ascii="Times New Roman" w:hAnsi="Times New Roman" w:cs="Times New Roman"/>
          <w:sz w:val="22"/>
          <w:lang w:val="uk-UA"/>
        </w:rPr>
        <w:t xml:space="preserve"> </w:t>
      </w:r>
      <w:r w:rsidRPr="00AC6899">
        <w:rPr>
          <w:rFonts w:ascii="Times New Roman" w:hAnsi="Times New Roman" w:cs="Times New Roman"/>
          <w:sz w:val="22"/>
          <w:lang w:val="uk-UA"/>
        </w:rPr>
        <w:t xml:space="preserve">речовин </w:t>
      </w:r>
      <w:r w:rsidR="0096608A" w:rsidRPr="00182BE7">
        <w:rPr>
          <w:rFonts w:ascii="Times New Roman" w:hAnsi="Times New Roman" w:cs="Times New Roman"/>
          <w:sz w:val="22"/>
          <w:lang w:val="uk-UA"/>
        </w:rPr>
        <w:t xml:space="preserve"> співробітниками </w:t>
      </w:r>
      <w:r w:rsidRPr="00AC6899">
        <w:rPr>
          <w:rFonts w:ascii="Times New Roman" w:hAnsi="Times New Roman" w:cs="Times New Roman"/>
          <w:sz w:val="22"/>
          <w:lang w:val="uk-UA"/>
        </w:rPr>
        <w:t xml:space="preserve">Підрядника </w:t>
      </w:r>
      <w:r w:rsidR="0096608A" w:rsidRPr="00182BE7">
        <w:rPr>
          <w:rFonts w:ascii="Times New Roman" w:hAnsi="Times New Roman" w:cs="Times New Roman"/>
          <w:sz w:val="22"/>
          <w:lang w:val="uk-UA"/>
        </w:rPr>
        <w:t xml:space="preserve">та субпідрядних організацій. Замовник залишає за собою право брати участь в розслідуванні таких випадків і видаляти </w:t>
      </w:r>
      <w:r w:rsidRPr="00AC6899">
        <w:rPr>
          <w:rFonts w:ascii="Times New Roman" w:hAnsi="Times New Roman" w:cs="Times New Roman"/>
          <w:sz w:val="22"/>
          <w:lang w:val="uk-UA"/>
        </w:rPr>
        <w:t xml:space="preserve">причетних до них </w:t>
      </w:r>
      <w:r w:rsidR="0096608A" w:rsidRPr="00182BE7">
        <w:rPr>
          <w:rFonts w:ascii="Times New Roman" w:hAnsi="Times New Roman" w:cs="Times New Roman"/>
          <w:sz w:val="22"/>
          <w:lang w:val="uk-UA"/>
        </w:rPr>
        <w:t>працівників</w:t>
      </w:r>
      <w:r w:rsidRPr="00AC6899">
        <w:rPr>
          <w:rFonts w:ascii="Times New Roman" w:hAnsi="Times New Roman" w:cs="Times New Roman"/>
          <w:sz w:val="22"/>
          <w:lang w:val="uk-UA"/>
        </w:rPr>
        <w:t xml:space="preserve"> </w:t>
      </w:r>
      <w:r w:rsidR="0096608A" w:rsidRPr="00182BE7">
        <w:rPr>
          <w:rFonts w:ascii="Times New Roman" w:hAnsi="Times New Roman" w:cs="Times New Roman"/>
          <w:sz w:val="22"/>
          <w:lang w:val="uk-UA"/>
        </w:rPr>
        <w:t xml:space="preserve">з </w:t>
      </w:r>
      <w:r w:rsidRPr="00AC6899">
        <w:rPr>
          <w:rFonts w:ascii="Times New Roman" w:hAnsi="Times New Roman" w:cs="Times New Roman"/>
          <w:sz w:val="22"/>
          <w:lang w:val="uk-UA"/>
        </w:rPr>
        <w:t xml:space="preserve">території </w:t>
      </w:r>
      <w:r w:rsidR="0096608A" w:rsidRPr="00182BE7">
        <w:rPr>
          <w:rFonts w:ascii="Times New Roman" w:hAnsi="Times New Roman" w:cs="Times New Roman"/>
          <w:sz w:val="22"/>
          <w:lang w:val="uk-UA"/>
        </w:rPr>
        <w:t>Замовника.</w:t>
      </w:r>
    </w:p>
    <w:p w14:paraId="2FC4BFC4" w14:textId="77777777" w:rsidR="00197575" w:rsidRPr="00182BE7" w:rsidRDefault="00197575" w:rsidP="00182BE7">
      <w:pPr>
        <w:pStyle w:val="a3"/>
        <w:spacing w:line="240" w:lineRule="auto"/>
        <w:ind w:firstLine="0"/>
        <w:rPr>
          <w:rFonts w:ascii="Times New Roman" w:hAnsi="Times New Roman" w:cs="Times New Roman"/>
          <w:lang w:val="uk-UA"/>
        </w:rPr>
      </w:pPr>
    </w:p>
    <w:p w14:paraId="2BDC6295" w14:textId="155B8E3B" w:rsidR="000D03DD" w:rsidRPr="00AC6899" w:rsidRDefault="000D03DD" w:rsidP="00182BE7">
      <w:pPr>
        <w:pStyle w:val="a3"/>
        <w:numPr>
          <w:ilvl w:val="0"/>
          <w:numId w:val="29"/>
        </w:numPr>
        <w:spacing w:line="240" w:lineRule="auto"/>
        <w:rPr>
          <w:rFonts w:ascii="Times New Roman" w:hAnsi="Times New Roman" w:cs="Times New Roman"/>
          <w:b/>
          <w:color w:val="000000"/>
          <w:lang w:val="uk-UA"/>
        </w:rPr>
      </w:pPr>
      <w:r w:rsidRPr="00182BE7">
        <w:rPr>
          <w:rFonts w:ascii="Times New Roman" w:hAnsi="Times New Roman" w:cs="Times New Roman"/>
          <w:b/>
          <w:color w:val="000000"/>
          <w:sz w:val="22"/>
          <w:lang w:val="uk-UA"/>
        </w:rPr>
        <w:t>П</w:t>
      </w:r>
      <w:r w:rsidR="0036321E" w:rsidRPr="00AC6899">
        <w:rPr>
          <w:rFonts w:ascii="Times New Roman" w:hAnsi="Times New Roman" w:cs="Times New Roman"/>
          <w:b/>
          <w:color w:val="000000"/>
          <w:sz w:val="22"/>
          <w:lang w:val="uk-UA"/>
        </w:rPr>
        <w:t>ЕРЕВІРКА ГОТОВНОСТІ ПІДРЯДНИКА ДО ВИКОНАННЯ РОБІТ</w:t>
      </w:r>
    </w:p>
    <w:p w14:paraId="1E266D31" w14:textId="1F1D897B" w:rsidR="0036321E" w:rsidRPr="00AC6899" w:rsidRDefault="0096608A">
      <w:pPr>
        <w:pStyle w:val="a3"/>
        <w:numPr>
          <w:ilvl w:val="1"/>
          <w:numId w:val="29"/>
        </w:numPr>
        <w:spacing w:line="240" w:lineRule="auto"/>
        <w:rPr>
          <w:rFonts w:ascii="Times New Roman" w:hAnsi="Times New Roman" w:cs="Times New Roman"/>
          <w:color w:val="000000"/>
          <w:sz w:val="22"/>
          <w:lang w:val="uk-UA"/>
        </w:rPr>
      </w:pPr>
      <w:r w:rsidRPr="00182BE7">
        <w:rPr>
          <w:rFonts w:ascii="Times New Roman" w:hAnsi="Times New Roman" w:cs="Times New Roman"/>
          <w:color w:val="000000"/>
          <w:sz w:val="22"/>
          <w:lang w:val="uk-UA"/>
        </w:rPr>
        <w:t>Перед початком робіт проводиться перевірка готовності Підрядника до безпечного ведення робіт на об'єктах ТОВ "М.В.</w:t>
      </w:r>
      <w:r w:rsidR="00745D45" w:rsidRPr="00182BE7">
        <w:rPr>
          <w:rFonts w:ascii="Times New Roman" w:hAnsi="Times New Roman" w:cs="Times New Roman"/>
          <w:color w:val="000000"/>
          <w:sz w:val="22"/>
          <w:lang w:val="uk-UA"/>
        </w:rPr>
        <w:t xml:space="preserve"> </w:t>
      </w:r>
      <w:r w:rsidRPr="00182BE7">
        <w:rPr>
          <w:rFonts w:ascii="Times New Roman" w:hAnsi="Times New Roman" w:cs="Times New Roman"/>
          <w:color w:val="000000"/>
          <w:sz w:val="22"/>
          <w:lang w:val="uk-UA"/>
        </w:rPr>
        <w:t xml:space="preserve">КАРГО", в ході якої буде перевірена готовність саме того персоналу, який безпосередньо братиме участь в робочому процесі. </w:t>
      </w:r>
    </w:p>
    <w:p w14:paraId="4B2FF8B1" w14:textId="77777777" w:rsidR="0069168A" w:rsidRPr="00AC6899" w:rsidRDefault="0069168A" w:rsidP="00182BE7">
      <w:pPr>
        <w:pStyle w:val="a3"/>
        <w:spacing w:line="240" w:lineRule="auto"/>
        <w:ind w:firstLine="0"/>
        <w:rPr>
          <w:rFonts w:ascii="Times New Roman" w:hAnsi="Times New Roman" w:cs="Times New Roman"/>
          <w:color w:val="000000"/>
          <w:sz w:val="22"/>
          <w:lang w:val="uk-UA"/>
        </w:rPr>
      </w:pPr>
    </w:p>
    <w:p w14:paraId="40BEC0ED" w14:textId="4C886D93" w:rsidR="0096608A" w:rsidRPr="00AC6899" w:rsidRDefault="0096608A">
      <w:pPr>
        <w:pStyle w:val="a3"/>
        <w:numPr>
          <w:ilvl w:val="1"/>
          <w:numId w:val="29"/>
        </w:numPr>
        <w:spacing w:line="240" w:lineRule="auto"/>
        <w:rPr>
          <w:rFonts w:ascii="Times New Roman" w:hAnsi="Times New Roman" w:cs="Times New Roman"/>
          <w:color w:val="000000"/>
          <w:sz w:val="22"/>
          <w:lang w:val="uk-UA"/>
        </w:rPr>
      </w:pPr>
      <w:r w:rsidRPr="00182BE7">
        <w:rPr>
          <w:rFonts w:ascii="Times New Roman" w:hAnsi="Times New Roman" w:cs="Times New Roman"/>
          <w:color w:val="000000"/>
          <w:sz w:val="22"/>
          <w:lang w:val="uk-UA"/>
        </w:rPr>
        <w:t xml:space="preserve">В рамках цієї перевірки представниками Замовника будуть затребувані документи, що регламентують діяльність підрядної організації в області ОП і ЕБ, </w:t>
      </w:r>
      <w:r w:rsidR="00745D45" w:rsidRPr="00182BE7">
        <w:rPr>
          <w:rFonts w:ascii="Times New Roman" w:hAnsi="Times New Roman" w:cs="Times New Roman"/>
          <w:color w:val="000000"/>
          <w:sz w:val="22"/>
          <w:lang w:val="uk-UA"/>
        </w:rPr>
        <w:t>які Підрядник зобов</w:t>
      </w:r>
      <w:r w:rsidR="0036321E" w:rsidRPr="00AC6899">
        <w:rPr>
          <w:rFonts w:ascii="Times New Roman" w:hAnsi="Times New Roman" w:cs="Times New Roman"/>
          <w:color w:val="000000"/>
          <w:sz w:val="22"/>
          <w:lang w:val="uk-UA"/>
        </w:rPr>
        <w:t>’</w:t>
      </w:r>
      <w:r w:rsidR="00745D45" w:rsidRPr="00182BE7">
        <w:rPr>
          <w:rFonts w:ascii="Times New Roman" w:hAnsi="Times New Roman" w:cs="Times New Roman"/>
          <w:color w:val="000000"/>
          <w:sz w:val="22"/>
          <w:lang w:val="uk-UA"/>
        </w:rPr>
        <w:t xml:space="preserve">язується надати без зволікань, </w:t>
      </w:r>
      <w:r w:rsidRPr="00182BE7">
        <w:rPr>
          <w:rFonts w:ascii="Times New Roman" w:hAnsi="Times New Roman" w:cs="Times New Roman"/>
          <w:color w:val="000000"/>
          <w:sz w:val="22"/>
          <w:lang w:val="uk-UA"/>
        </w:rPr>
        <w:t>а також</w:t>
      </w:r>
      <w:r w:rsidR="00745D45" w:rsidRPr="00182BE7">
        <w:rPr>
          <w:rFonts w:ascii="Times New Roman" w:hAnsi="Times New Roman" w:cs="Times New Roman"/>
          <w:color w:val="000000"/>
          <w:sz w:val="22"/>
          <w:lang w:val="uk-UA"/>
        </w:rPr>
        <w:t xml:space="preserve"> забезпечити </w:t>
      </w:r>
      <w:r w:rsidRPr="00182BE7">
        <w:rPr>
          <w:rFonts w:ascii="Times New Roman" w:hAnsi="Times New Roman" w:cs="Times New Roman"/>
          <w:color w:val="000000"/>
          <w:sz w:val="22"/>
          <w:lang w:val="uk-UA"/>
        </w:rPr>
        <w:t>проведен</w:t>
      </w:r>
      <w:r w:rsidR="0036321E" w:rsidRPr="00AC6899">
        <w:rPr>
          <w:rFonts w:ascii="Times New Roman" w:hAnsi="Times New Roman" w:cs="Times New Roman"/>
          <w:color w:val="000000"/>
          <w:sz w:val="22"/>
          <w:lang w:val="uk-UA"/>
        </w:rPr>
        <w:t>ня</w:t>
      </w:r>
      <w:r w:rsidRPr="00182BE7">
        <w:rPr>
          <w:rFonts w:ascii="Times New Roman" w:hAnsi="Times New Roman" w:cs="Times New Roman"/>
          <w:color w:val="000000"/>
          <w:sz w:val="22"/>
          <w:lang w:val="uk-UA"/>
        </w:rPr>
        <w:t xml:space="preserve"> співбесіди з керівниками та співробітниками. Підрядн</w:t>
      </w:r>
      <w:r w:rsidR="0036321E" w:rsidRPr="00AC6899">
        <w:rPr>
          <w:rFonts w:ascii="Times New Roman" w:hAnsi="Times New Roman" w:cs="Times New Roman"/>
          <w:color w:val="000000"/>
          <w:sz w:val="22"/>
          <w:lang w:val="uk-UA"/>
        </w:rPr>
        <w:t xml:space="preserve">ик допускається </w:t>
      </w:r>
      <w:r w:rsidRPr="00182BE7">
        <w:rPr>
          <w:rFonts w:ascii="Times New Roman" w:hAnsi="Times New Roman" w:cs="Times New Roman"/>
          <w:color w:val="000000"/>
          <w:sz w:val="22"/>
          <w:lang w:val="uk-UA"/>
        </w:rPr>
        <w:t>до виконання робіт на об'єктах ТОВ «М.В.</w:t>
      </w:r>
      <w:r w:rsidR="00745D45" w:rsidRPr="00182BE7">
        <w:rPr>
          <w:rFonts w:ascii="Times New Roman" w:hAnsi="Times New Roman" w:cs="Times New Roman"/>
          <w:color w:val="000000"/>
          <w:sz w:val="22"/>
          <w:lang w:val="uk-UA"/>
        </w:rPr>
        <w:t xml:space="preserve"> </w:t>
      </w:r>
      <w:r w:rsidRPr="00182BE7">
        <w:rPr>
          <w:rFonts w:ascii="Times New Roman" w:hAnsi="Times New Roman" w:cs="Times New Roman"/>
          <w:color w:val="000000"/>
          <w:sz w:val="22"/>
          <w:lang w:val="uk-UA"/>
        </w:rPr>
        <w:t xml:space="preserve">КАРГО» тільки </w:t>
      </w:r>
      <w:r w:rsidR="0036321E" w:rsidRPr="00AC6899">
        <w:rPr>
          <w:rFonts w:ascii="Times New Roman" w:hAnsi="Times New Roman" w:cs="Times New Roman"/>
          <w:color w:val="000000"/>
          <w:sz w:val="22"/>
          <w:lang w:val="uk-UA"/>
        </w:rPr>
        <w:t>за умови по</w:t>
      </w:r>
      <w:r w:rsidRPr="00182BE7">
        <w:rPr>
          <w:rFonts w:ascii="Times New Roman" w:hAnsi="Times New Roman" w:cs="Times New Roman"/>
          <w:color w:val="000000"/>
          <w:sz w:val="22"/>
          <w:lang w:val="uk-UA"/>
        </w:rPr>
        <w:t>зитивно</w:t>
      </w:r>
      <w:r w:rsidR="0036321E" w:rsidRPr="00AC6899">
        <w:rPr>
          <w:rFonts w:ascii="Times New Roman" w:hAnsi="Times New Roman" w:cs="Times New Roman"/>
          <w:color w:val="000000"/>
          <w:sz w:val="22"/>
          <w:lang w:val="uk-UA"/>
        </w:rPr>
        <w:t>го</w:t>
      </w:r>
      <w:r w:rsidRPr="00182BE7">
        <w:rPr>
          <w:rFonts w:ascii="Times New Roman" w:hAnsi="Times New Roman" w:cs="Times New Roman"/>
          <w:color w:val="000000"/>
          <w:sz w:val="22"/>
          <w:lang w:val="uk-UA"/>
        </w:rPr>
        <w:t xml:space="preserve"> висновку фахівців Замовника </w:t>
      </w:r>
      <w:r w:rsidR="0036321E" w:rsidRPr="00AC6899">
        <w:rPr>
          <w:rFonts w:ascii="Times New Roman" w:hAnsi="Times New Roman" w:cs="Times New Roman"/>
          <w:color w:val="000000"/>
          <w:sz w:val="22"/>
          <w:lang w:val="uk-UA"/>
        </w:rPr>
        <w:t xml:space="preserve">за </w:t>
      </w:r>
      <w:r w:rsidRPr="00182BE7">
        <w:rPr>
          <w:rFonts w:ascii="Times New Roman" w:hAnsi="Times New Roman" w:cs="Times New Roman"/>
          <w:color w:val="000000"/>
          <w:sz w:val="22"/>
          <w:lang w:val="uk-UA"/>
        </w:rPr>
        <w:t>результат</w:t>
      </w:r>
      <w:r w:rsidR="0036321E" w:rsidRPr="00AC6899">
        <w:rPr>
          <w:rFonts w:ascii="Times New Roman" w:hAnsi="Times New Roman" w:cs="Times New Roman"/>
          <w:color w:val="000000"/>
          <w:sz w:val="22"/>
          <w:lang w:val="uk-UA"/>
        </w:rPr>
        <w:t>ами</w:t>
      </w:r>
      <w:r w:rsidRPr="00182BE7">
        <w:rPr>
          <w:rFonts w:ascii="Times New Roman" w:hAnsi="Times New Roman" w:cs="Times New Roman"/>
          <w:color w:val="000000"/>
          <w:sz w:val="22"/>
          <w:lang w:val="uk-UA"/>
        </w:rPr>
        <w:t xml:space="preserve"> перевірки.</w:t>
      </w:r>
    </w:p>
    <w:p w14:paraId="314116D9" w14:textId="77777777" w:rsidR="0069168A" w:rsidRPr="00182BE7" w:rsidRDefault="0069168A" w:rsidP="00182BE7">
      <w:pPr>
        <w:pStyle w:val="a3"/>
        <w:spacing w:line="240" w:lineRule="auto"/>
        <w:rPr>
          <w:rFonts w:ascii="Times New Roman" w:hAnsi="Times New Roman" w:cs="Times New Roman"/>
          <w:color w:val="000000"/>
          <w:sz w:val="22"/>
          <w:lang w:val="uk-UA"/>
        </w:rPr>
      </w:pPr>
    </w:p>
    <w:p w14:paraId="70FC12EB" w14:textId="28E07719" w:rsidR="0096608A" w:rsidRPr="00AC6899" w:rsidRDefault="0096608A">
      <w:pPr>
        <w:pStyle w:val="a3"/>
        <w:numPr>
          <w:ilvl w:val="1"/>
          <w:numId w:val="29"/>
        </w:numPr>
        <w:spacing w:line="240" w:lineRule="auto"/>
        <w:rPr>
          <w:rFonts w:ascii="Times New Roman" w:hAnsi="Times New Roman" w:cs="Times New Roman"/>
          <w:sz w:val="22"/>
          <w:lang w:val="uk-UA"/>
        </w:rPr>
      </w:pPr>
      <w:r w:rsidRPr="00182BE7">
        <w:rPr>
          <w:rFonts w:ascii="Times New Roman" w:hAnsi="Times New Roman" w:cs="Times New Roman"/>
          <w:sz w:val="22"/>
          <w:lang w:val="uk-UA"/>
        </w:rPr>
        <w:t>Замовник залишає за собою право не допускати присутності тих працівників Підрядника, які, на думку Замовника, не володіють знаннями, кваліфікацією та навичками безпечного ведення робіт, необхідними для належного виконання ними своїх обов'язків.</w:t>
      </w:r>
    </w:p>
    <w:p w14:paraId="0FFC6118" w14:textId="77777777" w:rsidR="0069168A" w:rsidRPr="00182BE7" w:rsidRDefault="0069168A" w:rsidP="00182BE7">
      <w:pPr>
        <w:pStyle w:val="a3"/>
        <w:spacing w:line="240" w:lineRule="auto"/>
        <w:ind w:firstLine="0"/>
        <w:rPr>
          <w:rFonts w:ascii="Times New Roman" w:hAnsi="Times New Roman" w:cs="Times New Roman"/>
          <w:lang w:val="uk-UA"/>
        </w:rPr>
      </w:pPr>
    </w:p>
    <w:p w14:paraId="116EC4E0" w14:textId="100C5E06" w:rsidR="000D03DD" w:rsidRPr="00182BE7" w:rsidRDefault="0096608A" w:rsidP="00182BE7">
      <w:pPr>
        <w:pStyle w:val="a3"/>
        <w:numPr>
          <w:ilvl w:val="1"/>
          <w:numId w:val="29"/>
        </w:numPr>
        <w:spacing w:line="240" w:lineRule="auto"/>
        <w:rPr>
          <w:rFonts w:ascii="Times New Roman" w:hAnsi="Times New Roman" w:cs="Times New Roman"/>
          <w:color w:val="000000"/>
          <w:lang w:val="uk-UA"/>
        </w:rPr>
      </w:pPr>
      <w:r w:rsidRPr="00AC6899">
        <w:rPr>
          <w:rFonts w:ascii="Times New Roman" w:hAnsi="Times New Roman" w:cs="Times New Roman"/>
          <w:b/>
          <w:color w:val="000000"/>
          <w:sz w:val="22"/>
          <w:u w:val="single"/>
          <w:lang w:val="uk-UA"/>
        </w:rPr>
        <w:t>Кількість співробітників з охорони праці</w:t>
      </w:r>
      <w:r w:rsidR="000D03DD" w:rsidRPr="00182BE7">
        <w:rPr>
          <w:rFonts w:ascii="Times New Roman" w:hAnsi="Times New Roman" w:cs="Times New Roman"/>
          <w:b/>
          <w:color w:val="000000"/>
          <w:sz w:val="22"/>
          <w:u w:val="single"/>
          <w:lang w:val="uk-UA"/>
        </w:rPr>
        <w:t xml:space="preserve">:  </w:t>
      </w:r>
    </w:p>
    <w:p w14:paraId="61837075" w14:textId="6EFDD990" w:rsidR="0096608A" w:rsidRPr="00182BE7" w:rsidRDefault="0096608A" w:rsidP="00182BE7">
      <w:pPr>
        <w:pStyle w:val="a3"/>
        <w:numPr>
          <w:ilvl w:val="2"/>
          <w:numId w:val="29"/>
        </w:numPr>
        <w:spacing w:line="240" w:lineRule="auto"/>
        <w:rPr>
          <w:rFonts w:ascii="Times New Roman" w:hAnsi="Times New Roman" w:cs="Times New Roman"/>
          <w:color w:val="000000"/>
          <w:lang w:val="uk-UA"/>
        </w:rPr>
      </w:pPr>
      <w:r w:rsidRPr="00182BE7">
        <w:rPr>
          <w:rFonts w:ascii="Times New Roman" w:hAnsi="Times New Roman" w:cs="Times New Roman"/>
          <w:color w:val="000000"/>
          <w:sz w:val="22"/>
          <w:lang w:val="uk-UA"/>
        </w:rPr>
        <w:t xml:space="preserve"> Підрядник зобов'язаний забезпечити </w:t>
      </w:r>
      <w:r w:rsidR="0036321E" w:rsidRPr="00AC6899">
        <w:rPr>
          <w:rFonts w:ascii="Times New Roman" w:hAnsi="Times New Roman" w:cs="Times New Roman"/>
          <w:color w:val="000000"/>
          <w:sz w:val="22"/>
          <w:lang w:val="uk-UA"/>
        </w:rPr>
        <w:t xml:space="preserve">постійну присутність </w:t>
      </w:r>
      <w:bookmarkStart w:id="3" w:name="_Hlk41521922"/>
      <w:r w:rsidR="003D2151" w:rsidRPr="00AC6899">
        <w:rPr>
          <w:rFonts w:ascii="Times New Roman" w:hAnsi="Times New Roman" w:cs="Times New Roman"/>
          <w:color w:val="000000"/>
          <w:sz w:val="22"/>
          <w:lang w:val="uk-UA"/>
        </w:rPr>
        <w:t>на об’єкті виконання робіт протягом всього часу її виконання</w:t>
      </w:r>
      <w:bookmarkEnd w:id="3"/>
      <w:r w:rsidR="003D2151" w:rsidRPr="00AC6899">
        <w:rPr>
          <w:rFonts w:ascii="Times New Roman" w:hAnsi="Times New Roman" w:cs="Times New Roman"/>
          <w:color w:val="000000"/>
          <w:sz w:val="22"/>
          <w:lang w:val="uk-UA"/>
        </w:rPr>
        <w:t xml:space="preserve"> </w:t>
      </w:r>
      <w:r w:rsidRPr="00182BE7">
        <w:rPr>
          <w:rFonts w:ascii="Times New Roman" w:hAnsi="Times New Roman" w:cs="Times New Roman"/>
          <w:color w:val="000000"/>
          <w:sz w:val="22"/>
          <w:lang w:val="uk-UA"/>
        </w:rPr>
        <w:t xml:space="preserve">мінімум одного фахівця з охорони праці та навколишнього середовища (або особи, на яку покладено ці обов'язки) за умови, що в штаті Підрядника не більше 50 * </w:t>
      </w:r>
      <w:r w:rsidR="003C569C" w:rsidRPr="00AC6899">
        <w:rPr>
          <w:rFonts w:ascii="Times New Roman" w:hAnsi="Times New Roman" w:cs="Times New Roman"/>
          <w:color w:val="000000"/>
          <w:sz w:val="22"/>
          <w:lang w:val="uk-UA"/>
        </w:rPr>
        <w:t>чоловік</w:t>
      </w:r>
      <w:r w:rsidR="0069168A" w:rsidRPr="00AC6899">
        <w:rPr>
          <w:rFonts w:ascii="Times New Roman" w:hAnsi="Times New Roman" w:cs="Times New Roman"/>
          <w:color w:val="000000"/>
          <w:sz w:val="22"/>
          <w:lang w:val="uk-UA"/>
        </w:rPr>
        <w:t>.</w:t>
      </w:r>
    </w:p>
    <w:p w14:paraId="0A7E235B" w14:textId="1D6DEE4B" w:rsidR="0096608A" w:rsidRPr="00182BE7" w:rsidRDefault="0096608A" w:rsidP="00182BE7">
      <w:pPr>
        <w:pStyle w:val="a3"/>
        <w:numPr>
          <w:ilvl w:val="2"/>
          <w:numId w:val="29"/>
        </w:numPr>
        <w:spacing w:line="240" w:lineRule="auto"/>
        <w:rPr>
          <w:rFonts w:ascii="Times New Roman" w:hAnsi="Times New Roman" w:cs="Times New Roman"/>
          <w:color w:val="000000"/>
          <w:lang w:val="uk-UA"/>
        </w:rPr>
      </w:pPr>
      <w:r w:rsidRPr="00182BE7">
        <w:rPr>
          <w:rFonts w:ascii="Times New Roman" w:hAnsi="Times New Roman" w:cs="Times New Roman"/>
          <w:color w:val="000000"/>
          <w:sz w:val="22"/>
          <w:lang w:val="uk-UA"/>
        </w:rPr>
        <w:lastRenderedPageBreak/>
        <w:t xml:space="preserve"> При кількості працівників від 50 до 100 * </w:t>
      </w:r>
      <w:r w:rsidR="003C569C" w:rsidRPr="00AC6899">
        <w:rPr>
          <w:rFonts w:ascii="Times New Roman" w:hAnsi="Times New Roman" w:cs="Times New Roman"/>
          <w:color w:val="000000"/>
          <w:sz w:val="22"/>
          <w:lang w:val="uk-UA"/>
        </w:rPr>
        <w:t>чоловік</w:t>
      </w:r>
      <w:r w:rsidRPr="00182BE7">
        <w:rPr>
          <w:rFonts w:ascii="Times New Roman" w:hAnsi="Times New Roman" w:cs="Times New Roman"/>
          <w:color w:val="000000"/>
          <w:sz w:val="22"/>
          <w:lang w:val="uk-UA"/>
        </w:rPr>
        <w:t xml:space="preserve"> </w:t>
      </w:r>
      <w:r w:rsidR="003D2151" w:rsidRPr="00AC6899">
        <w:rPr>
          <w:rFonts w:ascii="Times New Roman" w:hAnsi="Times New Roman" w:cs="Times New Roman"/>
          <w:color w:val="000000"/>
          <w:sz w:val="22"/>
          <w:lang w:val="uk-UA"/>
        </w:rPr>
        <w:t xml:space="preserve">- </w:t>
      </w:r>
      <w:r w:rsidRPr="00182BE7">
        <w:rPr>
          <w:rFonts w:ascii="Times New Roman" w:hAnsi="Times New Roman" w:cs="Times New Roman"/>
          <w:color w:val="000000"/>
          <w:sz w:val="22"/>
          <w:lang w:val="uk-UA"/>
        </w:rPr>
        <w:t xml:space="preserve">обов'язкова присутність </w:t>
      </w:r>
      <w:r w:rsidR="003D2151" w:rsidRPr="00AC6899">
        <w:rPr>
          <w:rFonts w:ascii="Times New Roman" w:hAnsi="Times New Roman" w:cs="Times New Roman"/>
          <w:color w:val="000000"/>
          <w:sz w:val="22"/>
          <w:lang w:val="uk-UA"/>
        </w:rPr>
        <w:t xml:space="preserve">на об’єкті виконання робіт протягом всього часу її виконання </w:t>
      </w:r>
      <w:r w:rsidRPr="00182BE7">
        <w:rPr>
          <w:rFonts w:ascii="Times New Roman" w:hAnsi="Times New Roman" w:cs="Times New Roman"/>
          <w:color w:val="000000"/>
          <w:sz w:val="22"/>
          <w:lang w:val="uk-UA"/>
        </w:rPr>
        <w:t xml:space="preserve">мінімум двох фахівців з ОП і ОС </w:t>
      </w:r>
      <w:r w:rsidR="003D2151" w:rsidRPr="00AC6899">
        <w:rPr>
          <w:rFonts w:ascii="Times New Roman" w:hAnsi="Times New Roman" w:cs="Times New Roman"/>
          <w:color w:val="000000"/>
          <w:sz w:val="22"/>
          <w:lang w:val="uk-UA"/>
        </w:rPr>
        <w:t>від Підрядника</w:t>
      </w:r>
      <w:r w:rsidR="0069168A" w:rsidRPr="00AC6899">
        <w:rPr>
          <w:rFonts w:ascii="Times New Roman" w:hAnsi="Times New Roman" w:cs="Times New Roman"/>
          <w:color w:val="000000"/>
          <w:sz w:val="22"/>
          <w:lang w:val="uk-UA"/>
        </w:rPr>
        <w:t>.</w:t>
      </w:r>
    </w:p>
    <w:p w14:paraId="241F0E49" w14:textId="211924CF" w:rsidR="003C569C" w:rsidRPr="00182BE7" w:rsidRDefault="003D2151">
      <w:pPr>
        <w:spacing w:line="240" w:lineRule="auto"/>
        <w:ind w:firstLine="426"/>
        <w:jc w:val="both"/>
        <w:rPr>
          <w:rFonts w:ascii="Times New Roman" w:hAnsi="Times New Roman" w:cs="Times New Roman"/>
          <w:color w:val="000000"/>
          <w:lang w:val="uk-UA"/>
        </w:rPr>
      </w:pPr>
      <w:r w:rsidRPr="00AC6899">
        <w:rPr>
          <w:rFonts w:ascii="Times New Roman" w:hAnsi="Times New Roman" w:cs="Times New Roman"/>
          <w:color w:val="000000"/>
          <w:lang w:val="uk-UA"/>
        </w:rPr>
        <w:t xml:space="preserve">5.4.3. </w:t>
      </w:r>
      <w:r w:rsidR="0096608A" w:rsidRPr="00182BE7">
        <w:rPr>
          <w:rFonts w:ascii="Times New Roman" w:hAnsi="Times New Roman" w:cs="Times New Roman"/>
          <w:color w:val="000000"/>
          <w:lang w:val="uk-UA"/>
        </w:rPr>
        <w:t xml:space="preserve">Якщо кількість співробітників </w:t>
      </w:r>
      <w:r w:rsidRPr="00AC6899">
        <w:rPr>
          <w:rFonts w:ascii="Times New Roman" w:hAnsi="Times New Roman" w:cs="Times New Roman"/>
          <w:color w:val="000000"/>
          <w:lang w:val="uk-UA"/>
        </w:rPr>
        <w:t>П</w:t>
      </w:r>
      <w:r w:rsidR="0096608A" w:rsidRPr="00182BE7">
        <w:rPr>
          <w:rFonts w:ascii="Times New Roman" w:hAnsi="Times New Roman" w:cs="Times New Roman"/>
          <w:color w:val="000000"/>
          <w:lang w:val="uk-UA"/>
        </w:rPr>
        <w:t>ідрядн</w:t>
      </w:r>
      <w:r w:rsidRPr="00AC6899">
        <w:rPr>
          <w:rFonts w:ascii="Times New Roman" w:hAnsi="Times New Roman" w:cs="Times New Roman"/>
          <w:color w:val="000000"/>
          <w:lang w:val="uk-UA"/>
        </w:rPr>
        <w:t xml:space="preserve">ика </w:t>
      </w:r>
      <w:r w:rsidR="0096608A" w:rsidRPr="00182BE7">
        <w:rPr>
          <w:rFonts w:ascii="Times New Roman" w:hAnsi="Times New Roman" w:cs="Times New Roman"/>
          <w:color w:val="000000"/>
          <w:lang w:val="uk-UA"/>
        </w:rPr>
        <w:t xml:space="preserve">перевищує 100 чоловік, то штат служби охорони праці узгоджується з керівництвом </w:t>
      </w:r>
      <w:r w:rsidRPr="00AC6899">
        <w:rPr>
          <w:rFonts w:ascii="Times New Roman" w:hAnsi="Times New Roman" w:cs="Times New Roman"/>
          <w:color w:val="000000"/>
          <w:lang w:val="uk-UA"/>
        </w:rPr>
        <w:t>З</w:t>
      </w:r>
      <w:r w:rsidR="0096608A" w:rsidRPr="00182BE7">
        <w:rPr>
          <w:rFonts w:ascii="Times New Roman" w:hAnsi="Times New Roman" w:cs="Times New Roman"/>
          <w:color w:val="000000"/>
          <w:lang w:val="uk-UA"/>
        </w:rPr>
        <w:t>амовника.</w:t>
      </w:r>
    </w:p>
    <w:p w14:paraId="5673D126" w14:textId="1D26F3CF" w:rsidR="000D03DD" w:rsidRPr="00182BE7" w:rsidRDefault="000D03DD">
      <w:pPr>
        <w:spacing w:line="240" w:lineRule="auto"/>
        <w:ind w:firstLine="426"/>
        <w:jc w:val="both"/>
        <w:rPr>
          <w:rFonts w:ascii="Times New Roman" w:hAnsi="Times New Roman" w:cs="Times New Roman"/>
          <w:b/>
          <w:color w:val="000000"/>
          <w:lang w:val="uk-UA"/>
        </w:rPr>
      </w:pPr>
      <w:r w:rsidRPr="00182BE7">
        <w:rPr>
          <w:rFonts w:ascii="Times New Roman" w:hAnsi="Times New Roman" w:cs="Times New Roman"/>
          <w:b/>
          <w:color w:val="000000"/>
          <w:lang w:val="uk-UA"/>
        </w:rPr>
        <w:t xml:space="preserve">* - </w:t>
      </w:r>
      <w:r w:rsidR="003C569C" w:rsidRPr="00182BE7">
        <w:rPr>
          <w:rFonts w:ascii="Times New Roman" w:hAnsi="Times New Roman" w:cs="Times New Roman"/>
          <w:b/>
          <w:color w:val="000000"/>
          <w:lang w:val="uk-UA"/>
        </w:rPr>
        <w:t>кількість співробітників організації вказано з урахуванням чисельності персоналу субпідрядних організацій, якщо вони не мають на об'єкті своїх фахівців з охорони праці</w:t>
      </w:r>
      <w:r w:rsidRPr="00182BE7">
        <w:rPr>
          <w:rFonts w:ascii="Times New Roman" w:hAnsi="Times New Roman" w:cs="Times New Roman"/>
          <w:b/>
          <w:color w:val="000000"/>
          <w:lang w:val="uk-UA"/>
        </w:rPr>
        <w:t>.</w:t>
      </w:r>
    </w:p>
    <w:p w14:paraId="342B7559" w14:textId="33507A7E" w:rsidR="000D03DD" w:rsidRPr="00182BE7" w:rsidRDefault="0069168A">
      <w:pPr>
        <w:pStyle w:val="2"/>
        <w:spacing w:line="240" w:lineRule="auto"/>
        <w:jc w:val="both"/>
        <w:rPr>
          <w:rFonts w:ascii="Times New Roman" w:hAnsi="Times New Roman" w:cs="Times New Roman"/>
          <w:b/>
          <w:bCs/>
          <w:color w:val="000000"/>
          <w:sz w:val="22"/>
          <w:szCs w:val="22"/>
          <w:u w:val="single"/>
          <w:lang w:val="uk-UA"/>
        </w:rPr>
      </w:pPr>
      <w:r w:rsidRPr="00AC6899">
        <w:rPr>
          <w:rFonts w:ascii="Times New Roman" w:hAnsi="Times New Roman" w:cs="Times New Roman"/>
          <w:b/>
          <w:bCs/>
          <w:color w:val="000000"/>
          <w:sz w:val="22"/>
          <w:szCs w:val="22"/>
          <w:u w:val="single"/>
          <w:lang w:val="uk-UA"/>
        </w:rPr>
        <w:t xml:space="preserve">         </w:t>
      </w:r>
      <w:r w:rsidR="003D2151" w:rsidRPr="00182BE7">
        <w:rPr>
          <w:rFonts w:ascii="Times New Roman" w:hAnsi="Times New Roman" w:cs="Times New Roman"/>
          <w:b/>
          <w:bCs/>
          <w:color w:val="000000"/>
          <w:sz w:val="22"/>
          <w:szCs w:val="22"/>
          <w:u w:val="single"/>
          <w:lang w:val="uk-UA"/>
        </w:rPr>
        <w:t xml:space="preserve">5.5. </w:t>
      </w:r>
      <w:r w:rsidR="003C569C" w:rsidRPr="00182BE7">
        <w:rPr>
          <w:rFonts w:ascii="Times New Roman" w:hAnsi="Times New Roman" w:cs="Times New Roman"/>
          <w:b/>
          <w:bCs/>
          <w:color w:val="000000"/>
          <w:sz w:val="22"/>
          <w:szCs w:val="22"/>
          <w:u w:val="single"/>
          <w:lang w:val="uk-UA"/>
        </w:rPr>
        <w:t>І</w:t>
      </w:r>
      <w:r w:rsidR="000D03DD" w:rsidRPr="00182BE7">
        <w:rPr>
          <w:rFonts w:ascii="Times New Roman" w:hAnsi="Times New Roman" w:cs="Times New Roman"/>
          <w:b/>
          <w:bCs/>
          <w:color w:val="000000"/>
          <w:sz w:val="22"/>
          <w:szCs w:val="22"/>
          <w:u w:val="single"/>
          <w:lang w:val="uk-UA"/>
        </w:rPr>
        <w:t>нспекц</w:t>
      </w:r>
      <w:r w:rsidR="003C569C" w:rsidRPr="00182BE7">
        <w:rPr>
          <w:rFonts w:ascii="Times New Roman" w:hAnsi="Times New Roman" w:cs="Times New Roman"/>
          <w:b/>
          <w:bCs/>
          <w:color w:val="000000"/>
          <w:sz w:val="22"/>
          <w:szCs w:val="22"/>
          <w:u w:val="single"/>
          <w:lang w:val="uk-UA"/>
        </w:rPr>
        <w:t>ії</w:t>
      </w:r>
      <w:r w:rsidR="000D03DD" w:rsidRPr="00182BE7">
        <w:rPr>
          <w:rFonts w:ascii="Times New Roman" w:hAnsi="Times New Roman" w:cs="Times New Roman"/>
          <w:b/>
          <w:bCs/>
          <w:color w:val="000000"/>
          <w:sz w:val="22"/>
          <w:szCs w:val="22"/>
          <w:u w:val="single"/>
          <w:lang w:val="uk-UA"/>
        </w:rPr>
        <w:t xml:space="preserve"> </w:t>
      </w:r>
      <w:r w:rsidR="003C569C" w:rsidRPr="00182BE7">
        <w:rPr>
          <w:rFonts w:ascii="Times New Roman" w:hAnsi="Times New Roman" w:cs="Times New Roman"/>
          <w:b/>
          <w:bCs/>
          <w:color w:val="000000"/>
          <w:sz w:val="22"/>
          <w:szCs w:val="22"/>
          <w:u w:val="single"/>
          <w:lang w:val="uk-UA"/>
        </w:rPr>
        <w:t xml:space="preserve">та </w:t>
      </w:r>
      <w:r w:rsidR="000D03DD" w:rsidRPr="00182BE7">
        <w:rPr>
          <w:rFonts w:ascii="Times New Roman" w:hAnsi="Times New Roman" w:cs="Times New Roman"/>
          <w:b/>
          <w:bCs/>
          <w:color w:val="000000"/>
          <w:sz w:val="22"/>
          <w:szCs w:val="22"/>
          <w:u w:val="single"/>
          <w:lang w:val="uk-UA"/>
        </w:rPr>
        <w:t>аудит</w:t>
      </w:r>
      <w:r w:rsidR="003C569C" w:rsidRPr="00182BE7">
        <w:rPr>
          <w:rFonts w:ascii="Times New Roman" w:hAnsi="Times New Roman" w:cs="Times New Roman"/>
          <w:b/>
          <w:bCs/>
          <w:color w:val="000000"/>
          <w:sz w:val="22"/>
          <w:szCs w:val="22"/>
          <w:u w:val="single"/>
          <w:lang w:val="uk-UA"/>
        </w:rPr>
        <w:t>и</w:t>
      </w:r>
    </w:p>
    <w:p w14:paraId="0241A94F" w14:textId="2129E001" w:rsidR="003C569C" w:rsidRPr="00182BE7" w:rsidRDefault="0069168A">
      <w:pPr>
        <w:pStyle w:val="2"/>
        <w:spacing w:line="240" w:lineRule="auto"/>
        <w:ind w:firstLine="708"/>
        <w:jc w:val="both"/>
        <w:rPr>
          <w:rFonts w:ascii="Times New Roman" w:eastAsiaTheme="minorHAnsi" w:hAnsi="Times New Roman" w:cs="Times New Roman"/>
          <w:color w:val="000000"/>
          <w:sz w:val="22"/>
          <w:szCs w:val="22"/>
          <w:lang w:val="uk-UA"/>
        </w:rPr>
      </w:pPr>
      <w:r w:rsidRPr="00AC6899">
        <w:rPr>
          <w:rFonts w:ascii="Times New Roman" w:eastAsiaTheme="minorHAnsi" w:hAnsi="Times New Roman" w:cs="Times New Roman"/>
          <w:color w:val="000000"/>
          <w:sz w:val="22"/>
          <w:szCs w:val="22"/>
          <w:lang w:val="uk-UA"/>
        </w:rPr>
        <w:t xml:space="preserve">5.5.1. </w:t>
      </w:r>
      <w:r w:rsidR="003C569C" w:rsidRPr="00182BE7">
        <w:rPr>
          <w:rFonts w:ascii="Times New Roman" w:eastAsiaTheme="minorHAnsi" w:hAnsi="Times New Roman" w:cs="Times New Roman"/>
          <w:color w:val="000000"/>
          <w:sz w:val="22"/>
          <w:szCs w:val="22"/>
          <w:lang w:val="uk-UA"/>
        </w:rPr>
        <w:t xml:space="preserve">Замовник залишає за собою право проводити періодичні інспекції та аудити </w:t>
      </w:r>
      <w:r w:rsidR="003D2151" w:rsidRPr="00AC6899">
        <w:rPr>
          <w:rFonts w:ascii="Times New Roman" w:eastAsiaTheme="minorHAnsi" w:hAnsi="Times New Roman" w:cs="Times New Roman"/>
          <w:color w:val="000000"/>
          <w:sz w:val="22"/>
          <w:szCs w:val="22"/>
          <w:lang w:val="uk-UA"/>
        </w:rPr>
        <w:t xml:space="preserve">Підрядника </w:t>
      </w:r>
      <w:r w:rsidR="003C569C" w:rsidRPr="00182BE7">
        <w:rPr>
          <w:rFonts w:ascii="Times New Roman" w:eastAsiaTheme="minorHAnsi" w:hAnsi="Times New Roman" w:cs="Times New Roman"/>
          <w:color w:val="000000"/>
          <w:sz w:val="22"/>
          <w:szCs w:val="22"/>
          <w:lang w:val="uk-UA"/>
        </w:rPr>
        <w:t xml:space="preserve">з </w:t>
      </w:r>
      <w:r w:rsidR="003D2151" w:rsidRPr="00AC6899">
        <w:rPr>
          <w:rFonts w:ascii="Times New Roman" w:eastAsiaTheme="minorHAnsi" w:hAnsi="Times New Roman" w:cs="Times New Roman"/>
          <w:color w:val="000000"/>
          <w:sz w:val="22"/>
          <w:szCs w:val="22"/>
          <w:lang w:val="uk-UA"/>
        </w:rPr>
        <w:t xml:space="preserve">питань </w:t>
      </w:r>
      <w:r w:rsidR="003C569C" w:rsidRPr="00182BE7">
        <w:rPr>
          <w:rFonts w:ascii="Times New Roman" w:eastAsiaTheme="minorHAnsi" w:hAnsi="Times New Roman" w:cs="Times New Roman"/>
          <w:color w:val="000000"/>
          <w:sz w:val="22"/>
          <w:szCs w:val="22"/>
          <w:lang w:val="uk-UA"/>
        </w:rPr>
        <w:t xml:space="preserve">охорони праці та навколишнього середовища. При проведенні таких перевірок Підрядник зобов'язаний надавати представникам </w:t>
      </w:r>
      <w:r w:rsidR="003D2151" w:rsidRPr="00AC6899">
        <w:rPr>
          <w:rFonts w:ascii="Times New Roman" w:eastAsiaTheme="minorHAnsi" w:hAnsi="Times New Roman" w:cs="Times New Roman"/>
          <w:color w:val="000000"/>
          <w:sz w:val="22"/>
          <w:szCs w:val="22"/>
          <w:lang w:val="uk-UA"/>
        </w:rPr>
        <w:t>З</w:t>
      </w:r>
      <w:r w:rsidR="003C569C" w:rsidRPr="00182BE7">
        <w:rPr>
          <w:rFonts w:ascii="Times New Roman" w:eastAsiaTheme="minorHAnsi" w:hAnsi="Times New Roman" w:cs="Times New Roman"/>
          <w:color w:val="000000"/>
          <w:sz w:val="22"/>
          <w:szCs w:val="22"/>
          <w:lang w:val="uk-UA"/>
        </w:rPr>
        <w:t>амовника всю необхідну інформацію і вільний доступ на всі виробничі і побутові об'єкти.</w:t>
      </w:r>
    </w:p>
    <w:p w14:paraId="2C08E43D" w14:textId="61D8D6B8" w:rsidR="003C569C" w:rsidRPr="00182BE7" w:rsidRDefault="0069168A">
      <w:pPr>
        <w:pStyle w:val="2"/>
        <w:spacing w:line="240" w:lineRule="auto"/>
        <w:ind w:firstLine="708"/>
        <w:jc w:val="both"/>
        <w:rPr>
          <w:rFonts w:ascii="Times New Roman" w:eastAsiaTheme="minorHAnsi" w:hAnsi="Times New Roman" w:cs="Times New Roman"/>
          <w:color w:val="000000"/>
          <w:sz w:val="22"/>
          <w:szCs w:val="22"/>
          <w:lang w:val="uk-UA"/>
        </w:rPr>
      </w:pPr>
      <w:r w:rsidRPr="00AC6899">
        <w:rPr>
          <w:rFonts w:ascii="Times New Roman" w:eastAsiaTheme="minorHAnsi" w:hAnsi="Times New Roman" w:cs="Times New Roman"/>
          <w:color w:val="000000"/>
          <w:sz w:val="22"/>
          <w:szCs w:val="22"/>
          <w:lang w:val="uk-UA"/>
        </w:rPr>
        <w:t xml:space="preserve">5.5.2. </w:t>
      </w:r>
      <w:r w:rsidR="003C569C" w:rsidRPr="00182BE7">
        <w:rPr>
          <w:rFonts w:ascii="Times New Roman" w:eastAsiaTheme="minorHAnsi" w:hAnsi="Times New Roman" w:cs="Times New Roman"/>
          <w:color w:val="000000"/>
          <w:sz w:val="22"/>
          <w:szCs w:val="22"/>
          <w:lang w:val="uk-UA"/>
        </w:rPr>
        <w:t xml:space="preserve">За результатами таких перевірок представниками Замовника Підряднику можуть видаватися приписи, обов'язкові до виконання </w:t>
      </w:r>
      <w:r w:rsidR="003D2151" w:rsidRPr="00AC6899">
        <w:rPr>
          <w:rFonts w:ascii="Times New Roman" w:eastAsiaTheme="minorHAnsi" w:hAnsi="Times New Roman" w:cs="Times New Roman"/>
          <w:color w:val="000000"/>
          <w:sz w:val="22"/>
          <w:szCs w:val="22"/>
          <w:lang w:val="uk-UA"/>
        </w:rPr>
        <w:t xml:space="preserve">Підрядником </w:t>
      </w:r>
      <w:r w:rsidR="003C569C" w:rsidRPr="00182BE7">
        <w:rPr>
          <w:rFonts w:ascii="Times New Roman" w:eastAsiaTheme="minorHAnsi" w:hAnsi="Times New Roman" w:cs="Times New Roman"/>
          <w:color w:val="000000"/>
          <w:sz w:val="22"/>
          <w:szCs w:val="22"/>
          <w:lang w:val="uk-UA"/>
        </w:rPr>
        <w:t>в строки, зазначені в приписах.</w:t>
      </w:r>
    </w:p>
    <w:p w14:paraId="0F53ADAC" w14:textId="77777777" w:rsidR="003C569C" w:rsidRPr="00182BE7" w:rsidRDefault="003C569C" w:rsidP="00182BE7">
      <w:pPr>
        <w:spacing w:line="240" w:lineRule="auto"/>
        <w:jc w:val="both"/>
        <w:rPr>
          <w:rFonts w:ascii="Times New Roman" w:eastAsiaTheme="majorEastAsia" w:hAnsi="Times New Roman" w:cs="Times New Roman"/>
          <w:b/>
          <w:bCs/>
          <w:color w:val="000000"/>
          <w:lang w:val="uk-UA"/>
        </w:rPr>
      </w:pPr>
    </w:p>
    <w:p w14:paraId="792E5AD8" w14:textId="3BACDBDF" w:rsidR="000D03DD" w:rsidRPr="00182BE7" w:rsidRDefault="003C569C" w:rsidP="00182BE7">
      <w:pPr>
        <w:pStyle w:val="a3"/>
        <w:numPr>
          <w:ilvl w:val="0"/>
          <w:numId w:val="29"/>
        </w:numPr>
        <w:spacing w:line="240" w:lineRule="auto"/>
        <w:rPr>
          <w:rFonts w:ascii="Times New Roman" w:hAnsi="Times New Roman" w:cs="Times New Roman"/>
          <w:b/>
          <w:color w:val="000000"/>
          <w:lang w:val="uk-UA"/>
        </w:rPr>
      </w:pPr>
      <w:r w:rsidRPr="00182BE7">
        <w:rPr>
          <w:rFonts w:ascii="Times New Roman" w:eastAsiaTheme="majorEastAsia" w:hAnsi="Times New Roman" w:cs="Times New Roman"/>
          <w:b/>
          <w:bCs/>
          <w:color w:val="000000"/>
          <w:lang w:val="uk-UA"/>
        </w:rPr>
        <w:t xml:space="preserve">ВИМОГИ </w:t>
      </w:r>
      <w:r w:rsidR="003D2151" w:rsidRPr="00AC6899">
        <w:rPr>
          <w:rFonts w:ascii="Times New Roman" w:eastAsiaTheme="majorEastAsia" w:hAnsi="Times New Roman" w:cs="Times New Roman"/>
          <w:b/>
          <w:bCs/>
          <w:color w:val="000000"/>
          <w:lang w:val="uk-UA"/>
        </w:rPr>
        <w:t xml:space="preserve">ДО ПІДРЯДНИКА З ОХОРОНИ ПРАЦІ ТА ЕКОЛОГІЧНОЇ БЕЗПЕКИ </w:t>
      </w:r>
    </w:p>
    <w:p w14:paraId="38DFBA14" w14:textId="2135B527" w:rsidR="003C569C" w:rsidRPr="00182BE7" w:rsidRDefault="003D2151">
      <w:pPr>
        <w:spacing w:line="240" w:lineRule="auto"/>
        <w:jc w:val="both"/>
        <w:rPr>
          <w:rFonts w:ascii="Times New Roman" w:hAnsi="Times New Roman" w:cs="Times New Roman"/>
          <w:b/>
          <w:color w:val="000000"/>
          <w:u w:val="single"/>
          <w:lang w:val="uk-UA"/>
        </w:rPr>
      </w:pPr>
      <w:r w:rsidRPr="00182BE7">
        <w:rPr>
          <w:rFonts w:ascii="Times New Roman" w:hAnsi="Times New Roman" w:cs="Times New Roman"/>
          <w:b/>
          <w:color w:val="000000"/>
          <w:u w:val="single"/>
          <w:lang w:val="uk-UA"/>
        </w:rPr>
        <w:t xml:space="preserve">6.1. </w:t>
      </w:r>
      <w:r w:rsidR="003C569C" w:rsidRPr="00182BE7">
        <w:rPr>
          <w:rFonts w:ascii="Times New Roman" w:hAnsi="Times New Roman" w:cs="Times New Roman"/>
          <w:b/>
          <w:color w:val="000000"/>
          <w:u w:val="single"/>
          <w:lang w:val="uk-UA"/>
        </w:rPr>
        <w:t>Підрядник зобов'язаний:</w:t>
      </w:r>
    </w:p>
    <w:p w14:paraId="79F26AE1" w14:textId="633671A6" w:rsidR="003C569C" w:rsidRPr="00182BE7" w:rsidRDefault="003C569C">
      <w:pPr>
        <w:spacing w:line="240" w:lineRule="auto"/>
        <w:jc w:val="both"/>
        <w:rPr>
          <w:rFonts w:ascii="Times New Roman" w:hAnsi="Times New Roman" w:cs="Times New Roman"/>
          <w:color w:val="000000"/>
          <w:lang w:val="uk-UA"/>
        </w:rPr>
      </w:pPr>
      <w:r w:rsidRPr="00182BE7">
        <w:rPr>
          <w:rFonts w:ascii="Times New Roman" w:hAnsi="Times New Roman" w:cs="Times New Roman"/>
          <w:color w:val="000000"/>
          <w:lang w:val="uk-UA"/>
        </w:rPr>
        <w:t xml:space="preserve"> </w:t>
      </w:r>
      <w:r w:rsidR="003D2151" w:rsidRPr="00AC6899">
        <w:rPr>
          <w:rFonts w:ascii="Times New Roman" w:hAnsi="Times New Roman" w:cs="Times New Roman"/>
          <w:color w:val="000000"/>
          <w:lang w:val="uk-UA"/>
        </w:rPr>
        <w:t xml:space="preserve">6.1.1. </w:t>
      </w:r>
      <w:r w:rsidR="00865296" w:rsidRPr="00AC6899">
        <w:rPr>
          <w:rFonts w:ascii="Times New Roman" w:hAnsi="Times New Roman" w:cs="Times New Roman"/>
          <w:color w:val="000000"/>
          <w:lang w:val="uk-UA"/>
        </w:rPr>
        <w:t>Суворо д</w:t>
      </w:r>
      <w:r w:rsidRPr="00182BE7">
        <w:rPr>
          <w:rFonts w:ascii="Times New Roman" w:hAnsi="Times New Roman" w:cs="Times New Roman"/>
          <w:color w:val="000000"/>
          <w:lang w:val="uk-UA"/>
        </w:rPr>
        <w:t>отримуватися трудов</w:t>
      </w:r>
      <w:r w:rsidRPr="00AC6899">
        <w:rPr>
          <w:rFonts w:ascii="Times New Roman" w:hAnsi="Times New Roman" w:cs="Times New Roman"/>
          <w:color w:val="000000"/>
          <w:lang w:val="uk-UA"/>
        </w:rPr>
        <w:t>ого</w:t>
      </w:r>
      <w:r w:rsidRPr="00182BE7">
        <w:rPr>
          <w:rFonts w:ascii="Times New Roman" w:hAnsi="Times New Roman" w:cs="Times New Roman"/>
          <w:color w:val="000000"/>
          <w:lang w:val="uk-UA"/>
        </w:rPr>
        <w:t xml:space="preserve"> законодавств</w:t>
      </w:r>
      <w:r w:rsidRPr="00AC6899">
        <w:rPr>
          <w:rFonts w:ascii="Times New Roman" w:hAnsi="Times New Roman" w:cs="Times New Roman"/>
          <w:color w:val="000000"/>
          <w:lang w:val="uk-UA"/>
        </w:rPr>
        <w:t>а</w:t>
      </w:r>
      <w:r w:rsidRPr="00182BE7">
        <w:rPr>
          <w:rFonts w:ascii="Times New Roman" w:hAnsi="Times New Roman" w:cs="Times New Roman"/>
          <w:color w:val="000000"/>
          <w:lang w:val="uk-UA"/>
        </w:rPr>
        <w:t xml:space="preserve"> України при прийомі співробітників на роботу, а також при організації режиму робочого часу співробітників</w:t>
      </w:r>
      <w:r w:rsidR="00865296" w:rsidRPr="00AC6899">
        <w:rPr>
          <w:rFonts w:ascii="Times New Roman" w:hAnsi="Times New Roman" w:cs="Times New Roman"/>
          <w:color w:val="000000"/>
          <w:lang w:val="uk-UA"/>
        </w:rPr>
        <w:t xml:space="preserve"> на території Замовника, та за її межами</w:t>
      </w:r>
      <w:r w:rsidRPr="00182BE7">
        <w:rPr>
          <w:rFonts w:ascii="Times New Roman" w:hAnsi="Times New Roman" w:cs="Times New Roman"/>
          <w:color w:val="000000"/>
          <w:lang w:val="uk-UA"/>
        </w:rPr>
        <w:t>.</w:t>
      </w:r>
    </w:p>
    <w:p w14:paraId="63FB33DF" w14:textId="77D0C523" w:rsidR="003C569C" w:rsidRPr="00182BE7" w:rsidRDefault="00865296">
      <w:pPr>
        <w:spacing w:line="240" w:lineRule="auto"/>
        <w:jc w:val="both"/>
        <w:rPr>
          <w:rFonts w:ascii="Times New Roman" w:hAnsi="Times New Roman" w:cs="Times New Roman"/>
          <w:color w:val="000000"/>
          <w:lang w:val="uk-UA"/>
        </w:rPr>
      </w:pPr>
      <w:r w:rsidRPr="00AC6899">
        <w:rPr>
          <w:rFonts w:ascii="Times New Roman" w:hAnsi="Times New Roman" w:cs="Times New Roman"/>
          <w:color w:val="000000"/>
          <w:lang w:val="uk-UA"/>
        </w:rPr>
        <w:t xml:space="preserve">6.1.2. </w:t>
      </w:r>
      <w:r w:rsidR="003C569C" w:rsidRPr="00AC6899">
        <w:rPr>
          <w:rFonts w:ascii="Times New Roman" w:hAnsi="Times New Roman" w:cs="Times New Roman"/>
          <w:color w:val="000000"/>
          <w:lang w:val="uk-UA"/>
        </w:rPr>
        <w:t>Н</w:t>
      </w:r>
      <w:r w:rsidR="003C569C" w:rsidRPr="00182BE7">
        <w:rPr>
          <w:rFonts w:ascii="Times New Roman" w:hAnsi="Times New Roman" w:cs="Times New Roman"/>
          <w:color w:val="000000"/>
          <w:lang w:val="uk-UA"/>
        </w:rPr>
        <w:t>е залучати до роботи</w:t>
      </w:r>
      <w:r w:rsidR="00745D45" w:rsidRPr="00AC6899">
        <w:rPr>
          <w:rFonts w:ascii="Times New Roman" w:hAnsi="Times New Roman" w:cs="Times New Roman"/>
          <w:color w:val="000000"/>
          <w:lang w:val="uk-UA"/>
        </w:rPr>
        <w:t xml:space="preserve">\послуг </w:t>
      </w:r>
      <w:r w:rsidR="003C569C" w:rsidRPr="00182BE7">
        <w:rPr>
          <w:rFonts w:ascii="Times New Roman" w:hAnsi="Times New Roman" w:cs="Times New Roman"/>
          <w:color w:val="000000"/>
          <w:lang w:val="uk-UA"/>
        </w:rPr>
        <w:t>на території Замовника співробітників молодше 18 років.</w:t>
      </w:r>
    </w:p>
    <w:p w14:paraId="3701CED9" w14:textId="529A3BFC" w:rsidR="003C569C" w:rsidRPr="00182BE7" w:rsidRDefault="00865296">
      <w:pPr>
        <w:spacing w:line="240" w:lineRule="auto"/>
        <w:jc w:val="both"/>
        <w:rPr>
          <w:rFonts w:ascii="Times New Roman" w:hAnsi="Times New Roman" w:cs="Times New Roman"/>
          <w:color w:val="000000"/>
          <w:lang w:val="uk-UA"/>
        </w:rPr>
      </w:pPr>
      <w:r w:rsidRPr="00AC6899">
        <w:rPr>
          <w:rFonts w:ascii="Times New Roman" w:hAnsi="Times New Roman" w:cs="Times New Roman"/>
          <w:color w:val="000000"/>
          <w:lang w:val="uk-UA"/>
        </w:rPr>
        <w:t xml:space="preserve">6.1.3. </w:t>
      </w:r>
      <w:r w:rsidR="003C569C" w:rsidRPr="00182BE7">
        <w:rPr>
          <w:rFonts w:ascii="Times New Roman" w:hAnsi="Times New Roman" w:cs="Times New Roman"/>
          <w:color w:val="000000"/>
          <w:lang w:val="uk-UA"/>
        </w:rPr>
        <w:t xml:space="preserve">Дотримуватися законодавства України у випадках залучення іноземної робочої сили. У разі відсутності реєстрації, дозволу на роботу і документів, що підтверджують кваліфікацію працівників Замовник має право відмовити в допуску їх на </w:t>
      </w:r>
      <w:r w:rsidRPr="00AC6899">
        <w:rPr>
          <w:rFonts w:ascii="Times New Roman" w:hAnsi="Times New Roman" w:cs="Times New Roman"/>
          <w:color w:val="000000"/>
          <w:lang w:val="uk-UA"/>
        </w:rPr>
        <w:t xml:space="preserve">свою територію. </w:t>
      </w:r>
    </w:p>
    <w:p w14:paraId="5B6936B1" w14:textId="01FC2065" w:rsidR="003C569C" w:rsidRPr="00182BE7" w:rsidRDefault="00865296">
      <w:pPr>
        <w:spacing w:line="240" w:lineRule="auto"/>
        <w:jc w:val="both"/>
        <w:rPr>
          <w:rFonts w:ascii="Times New Roman" w:hAnsi="Times New Roman" w:cs="Times New Roman"/>
          <w:color w:val="000000"/>
          <w:lang w:val="uk-UA"/>
        </w:rPr>
      </w:pPr>
      <w:r w:rsidRPr="00AC6899">
        <w:rPr>
          <w:rFonts w:ascii="Times New Roman" w:hAnsi="Times New Roman" w:cs="Times New Roman"/>
          <w:color w:val="000000"/>
          <w:lang w:val="uk-UA"/>
        </w:rPr>
        <w:t xml:space="preserve">6.1.4. </w:t>
      </w:r>
      <w:r w:rsidR="003C569C" w:rsidRPr="00182BE7">
        <w:rPr>
          <w:rFonts w:ascii="Times New Roman" w:hAnsi="Times New Roman" w:cs="Times New Roman"/>
          <w:color w:val="000000"/>
          <w:lang w:val="uk-UA"/>
        </w:rPr>
        <w:t>Залучати до роботи</w:t>
      </w:r>
      <w:r w:rsidR="00745D45" w:rsidRPr="00AC6899">
        <w:rPr>
          <w:rFonts w:ascii="Times New Roman" w:hAnsi="Times New Roman" w:cs="Times New Roman"/>
          <w:color w:val="000000"/>
          <w:lang w:val="uk-UA"/>
        </w:rPr>
        <w:t xml:space="preserve">\надання послуг </w:t>
      </w:r>
      <w:r w:rsidR="003C569C" w:rsidRPr="00182BE7">
        <w:rPr>
          <w:rFonts w:ascii="Times New Roman" w:hAnsi="Times New Roman" w:cs="Times New Roman"/>
          <w:color w:val="000000"/>
          <w:lang w:val="uk-UA"/>
        </w:rPr>
        <w:t>на території Замовника тільки співробітників, які пройшли попередній (під час вступу на роботу) і періодичні медичні огляди і мають висновок медичної комісії про допуск до роботи за даною професією.</w:t>
      </w:r>
    </w:p>
    <w:p w14:paraId="6E6418A9" w14:textId="2A2CCE6A" w:rsidR="003C569C" w:rsidRPr="00182BE7" w:rsidRDefault="00865296">
      <w:pPr>
        <w:spacing w:line="240" w:lineRule="auto"/>
        <w:jc w:val="both"/>
        <w:rPr>
          <w:rFonts w:ascii="Times New Roman" w:hAnsi="Times New Roman" w:cs="Times New Roman"/>
          <w:color w:val="000000"/>
          <w:lang w:val="uk-UA"/>
        </w:rPr>
      </w:pPr>
      <w:r w:rsidRPr="00AC6899">
        <w:rPr>
          <w:rFonts w:ascii="Times New Roman" w:hAnsi="Times New Roman" w:cs="Times New Roman"/>
          <w:color w:val="000000"/>
          <w:lang w:val="uk-UA"/>
        </w:rPr>
        <w:t xml:space="preserve">6.1.5. </w:t>
      </w:r>
      <w:r w:rsidR="003C569C" w:rsidRPr="00182BE7">
        <w:rPr>
          <w:rFonts w:ascii="Times New Roman" w:hAnsi="Times New Roman" w:cs="Times New Roman"/>
          <w:color w:val="000000"/>
          <w:lang w:val="uk-UA"/>
        </w:rPr>
        <w:t>Мати необхідні дозвільні документи на проведення робіт</w:t>
      </w:r>
      <w:r w:rsidR="00745D45" w:rsidRPr="00AC6899">
        <w:rPr>
          <w:rFonts w:ascii="Times New Roman" w:hAnsi="Times New Roman" w:cs="Times New Roman"/>
          <w:color w:val="000000"/>
          <w:lang w:val="uk-UA"/>
        </w:rPr>
        <w:t>\надання послуг</w:t>
      </w:r>
      <w:r w:rsidR="003C569C" w:rsidRPr="00182BE7">
        <w:rPr>
          <w:rFonts w:ascii="Times New Roman" w:hAnsi="Times New Roman" w:cs="Times New Roman"/>
          <w:color w:val="000000"/>
          <w:lang w:val="uk-UA"/>
        </w:rPr>
        <w:t>.</w:t>
      </w:r>
    </w:p>
    <w:p w14:paraId="11130EF9" w14:textId="142B5F48" w:rsidR="003C569C" w:rsidRPr="00182BE7" w:rsidRDefault="00865296">
      <w:pPr>
        <w:spacing w:line="240" w:lineRule="auto"/>
        <w:jc w:val="both"/>
        <w:rPr>
          <w:rFonts w:ascii="Times New Roman" w:hAnsi="Times New Roman" w:cs="Times New Roman"/>
          <w:color w:val="000000"/>
          <w:lang w:val="uk-UA"/>
        </w:rPr>
      </w:pPr>
      <w:r w:rsidRPr="00AC6899">
        <w:rPr>
          <w:rFonts w:ascii="Times New Roman" w:hAnsi="Times New Roman" w:cs="Times New Roman"/>
          <w:color w:val="000000"/>
          <w:lang w:val="uk-UA"/>
        </w:rPr>
        <w:t xml:space="preserve">6.1.6. </w:t>
      </w:r>
      <w:r w:rsidR="003C569C" w:rsidRPr="00182BE7">
        <w:rPr>
          <w:rFonts w:ascii="Times New Roman" w:hAnsi="Times New Roman" w:cs="Times New Roman"/>
          <w:color w:val="000000"/>
          <w:lang w:val="uk-UA"/>
        </w:rPr>
        <w:t xml:space="preserve">Проводити вступний інструктаж згідно з програмою, затвердженою керівником </w:t>
      </w:r>
      <w:r w:rsidRPr="00AC6899">
        <w:rPr>
          <w:rFonts w:ascii="Times New Roman" w:hAnsi="Times New Roman" w:cs="Times New Roman"/>
          <w:color w:val="000000"/>
          <w:lang w:val="uk-UA"/>
        </w:rPr>
        <w:t>Підрядника</w:t>
      </w:r>
      <w:r w:rsidR="003C569C" w:rsidRPr="00182BE7">
        <w:rPr>
          <w:rFonts w:ascii="Times New Roman" w:hAnsi="Times New Roman" w:cs="Times New Roman"/>
          <w:color w:val="000000"/>
          <w:lang w:val="uk-UA"/>
        </w:rPr>
        <w:t xml:space="preserve"> і погодженою з відділом </w:t>
      </w:r>
      <w:r w:rsidR="003C569C" w:rsidRPr="00AC6899">
        <w:rPr>
          <w:rFonts w:ascii="Times New Roman" w:hAnsi="Times New Roman" w:cs="Times New Roman"/>
          <w:color w:val="000000"/>
          <w:lang w:val="uk-UA"/>
        </w:rPr>
        <w:t>ОП</w:t>
      </w:r>
      <w:r w:rsidR="003C569C" w:rsidRPr="00182BE7">
        <w:rPr>
          <w:rFonts w:ascii="Times New Roman" w:hAnsi="Times New Roman" w:cs="Times New Roman"/>
          <w:color w:val="000000"/>
          <w:lang w:val="uk-UA"/>
        </w:rPr>
        <w:t xml:space="preserve"> і ЕБ Замовника, а також </w:t>
      </w:r>
      <w:r w:rsidRPr="00AC6899">
        <w:rPr>
          <w:rFonts w:ascii="Times New Roman" w:hAnsi="Times New Roman" w:cs="Times New Roman"/>
          <w:color w:val="000000"/>
          <w:lang w:val="uk-UA"/>
        </w:rPr>
        <w:t xml:space="preserve">забезпечити проходження вступного інструктажу своїми </w:t>
      </w:r>
      <w:r w:rsidR="003C569C" w:rsidRPr="00182BE7">
        <w:rPr>
          <w:rFonts w:ascii="Times New Roman" w:hAnsi="Times New Roman" w:cs="Times New Roman"/>
          <w:color w:val="000000"/>
          <w:lang w:val="uk-UA"/>
        </w:rPr>
        <w:t>співробітник</w:t>
      </w:r>
      <w:r w:rsidRPr="00AC6899">
        <w:rPr>
          <w:rFonts w:ascii="Times New Roman" w:hAnsi="Times New Roman" w:cs="Times New Roman"/>
          <w:color w:val="000000"/>
          <w:lang w:val="uk-UA"/>
        </w:rPr>
        <w:t>ами</w:t>
      </w:r>
      <w:r w:rsidR="003C569C" w:rsidRPr="00182BE7">
        <w:rPr>
          <w:rFonts w:ascii="Times New Roman" w:hAnsi="Times New Roman" w:cs="Times New Roman"/>
          <w:color w:val="000000"/>
          <w:lang w:val="uk-UA"/>
        </w:rPr>
        <w:t xml:space="preserve"> в відділ</w:t>
      </w:r>
      <w:r w:rsidRPr="00AC6899">
        <w:rPr>
          <w:rFonts w:ascii="Times New Roman" w:hAnsi="Times New Roman" w:cs="Times New Roman"/>
          <w:color w:val="000000"/>
          <w:lang w:val="uk-UA"/>
        </w:rPr>
        <w:t>і</w:t>
      </w:r>
      <w:r w:rsidR="003C569C" w:rsidRPr="00182BE7">
        <w:rPr>
          <w:rFonts w:ascii="Times New Roman" w:hAnsi="Times New Roman" w:cs="Times New Roman"/>
          <w:color w:val="000000"/>
          <w:lang w:val="uk-UA"/>
        </w:rPr>
        <w:t xml:space="preserve"> </w:t>
      </w:r>
      <w:r w:rsidR="003C569C" w:rsidRPr="00AC6899">
        <w:rPr>
          <w:rFonts w:ascii="Times New Roman" w:hAnsi="Times New Roman" w:cs="Times New Roman"/>
          <w:color w:val="000000"/>
          <w:lang w:val="uk-UA"/>
        </w:rPr>
        <w:t>ОП</w:t>
      </w:r>
      <w:r w:rsidR="003C569C" w:rsidRPr="00182BE7">
        <w:rPr>
          <w:rFonts w:ascii="Times New Roman" w:hAnsi="Times New Roman" w:cs="Times New Roman"/>
          <w:color w:val="000000"/>
          <w:lang w:val="uk-UA"/>
        </w:rPr>
        <w:t xml:space="preserve"> і ЕБ Замовника перед тим</w:t>
      </w:r>
      <w:r w:rsidR="003C569C" w:rsidRPr="00AC6899">
        <w:rPr>
          <w:rFonts w:ascii="Times New Roman" w:hAnsi="Times New Roman" w:cs="Times New Roman"/>
          <w:color w:val="000000"/>
          <w:lang w:val="uk-UA"/>
        </w:rPr>
        <w:t>,</w:t>
      </w:r>
      <w:r w:rsidR="003C569C" w:rsidRPr="00182BE7">
        <w:rPr>
          <w:rFonts w:ascii="Times New Roman" w:hAnsi="Times New Roman" w:cs="Times New Roman"/>
          <w:color w:val="000000"/>
          <w:lang w:val="uk-UA"/>
        </w:rPr>
        <w:t xml:space="preserve"> як вони приступлять до виконання своїх обов'язків на території Замовника.</w:t>
      </w:r>
    </w:p>
    <w:p w14:paraId="23321870" w14:textId="5EF2FEFB" w:rsidR="003C569C" w:rsidRPr="00182BE7" w:rsidRDefault="00865296">
      <w:pPr>
        <w:spacing w:line="240" w:lineRule="auto"/>
        <w:jc w:val="both"/>
        <w:rPr>
          <w:rFonts w:ascii="Times New Roman" w:hAnsi="Times New Roman" w:cs="Times New Roman"/>
          <w:color w:val="000000"/>
          <w:lang w:val="uk-UA"/>
        </w:rPr>
      </w:pPr>
      <w:r w:rsidRPr="00AC6899">
        <w:rPr>
          <w:rFonts w:ascii="Times New Roman" w:hAnsi="Times New Roman" w:cs="Times New Roman"/>
          <w:color w:val="000000"/>
          <w:lang w:val="uk-UA"/>
        </w:rPr>
        <w:t xml:space="preserve">6.1.7. </w:t>
      </w:r>
      <w:r w:rsidR="003C569C" w:rsidRPr="00182BE7">
        <w:rPr>
          <w:rFonts w:ascii="Times New Roman" w:hAnsi="Times New Roman" w:cs="Times New Roman"/>
          <w:color w:val="000000"/>
          <w:lang w:val="uk-UA"/>
        </w:rPr>
        <w:t>Брати участь у нарадах, що проводяться Замовником з питань охорони праці та навколишнього середовища.</w:t>
      </w:r>
    </w:p>
    <w:p w14:paraId="53E03A15" w14:textId="2B2CDB5F" w:rsidR="003C569C" w:rsidRPr="00AC6899" w:rsidRDefault="00865296">
      <w:pPr>
        <w:spacing w:line="240" w:lineRule="auto"/>
        <w:jc w:val="both"/>
        <w:rPr>
          <w:rFonts w:ascii="Times New Roman" w:hAnsi="Times New Roman" w:cs="Times New Roman"/>
          <w:color w:val="000000"/>
          <w:lang w:val="uk-UA"/>
        </w:rPr>
      </w:pPr>
      <w:r w:rsidRPr="00AC6899">
        <w:rPr>
          <w:rFonts w:ascii="Times New Roman" w:hAnsi="Times New Roman" w:cs="Times New Roman"/>
          <w:color w:val="000000"/>
          <w:lang w:val="uk-UA"/>
        </w:rPr>
        <w:t xml:space="preserve">6.1.8. </w:t>
      </w:r>
      <w:r w:rsidR="003C569C" w:rsidRPr="00182BE7">
        <w:rPr>
          <w:rFonts w:ascii="Times New Roman" w:hAnsi="Times New Roman" w:cs="Times New Roman"/>
          <w:color w:val="000000"/>
          <w:lang w:val="uk-UA"/>
        </w:rPr>
        <w:t>Проводити інструктажі з питань ОП на робочому місці</w:t>
      </w:r>
      <w:r w:rsidR="003C569C" w:rsidRPr="00AC6899">
        <w:rPr>
          <w:rFonts w:ascii="Times New Roman" w:hAnsi="Times New Roman" w:cs="Times New Roman"/>
          <w:color w:val="000000"/>
          <w:lang w:val="uk-UA"/>
        </w:rPr>
        <w:t>.</w:t>
      </w:r>
    </w:p>
    <w:p w14:paraId="5C2116B6" w14:textId="72E88C79" w:rsidR="003C569C" w:rsidRPr="00182BE7" w:rsidRDefault="00865296">
      <w:pPr>
        <w:spacing w:line="240" w:lineRule="auto"/>
        <w:jc w:val="both"/>
        <w:rPr>
          <w:rFonts w:ascii="Times New Roman" w:hAnsi="Times New Roman" w:cs="Times New Roman"/>
          <w:color w:val="000000"/>
          <w:lang w:val="uk-UA"/>
        </w:rPr>
      </w:pPr>
      <w:r w:rsidRPr="00AC6899">
        <w:rPr>
          <w:rFonts w:ascii="Times New Roman" w:hAnsi="Times New Roman" w:cs="Times New Roman"/>
          <w:color w:val="000000"/>
          <w:lang w:val="uk-UA"/>
        </w:rPr>
        <w:t xml:space="preserve">6.1.9. </w:t>
      </w:r>
      <w:r w:rsidR="003C569C" w:rsidRPr="00182BE7">
        <w:rPr>
          <w:rFonts w:ascii="Times New Roman" w:hAnsi="Times New Roman" w:cs="Times New Roman"/>
          <w:color w:val="000000"/>
          <w:lang w:val="uk-UA"/>
        </w:rPr>
        <w:t>Мати затверджені в установленому порядку інструкції з охорони праці на кожну професію і на всі види виконуваних робіт.</w:t>
      </w:r>
    </w:p>
    <w:p w14:paraId="7C713136" w14:textId="5E61EA4D" w:rsidR="003C569C" w:rsidRPr="00182BE7" w:rsidRDefault="00865296">
      <w:pPr>
        <w:spacing w:line="240" w:lineRule="auto"/>
        <w:jc w:val="both"/>
        <w:rPr>
          <w:rFonts w:ascii="Times New Roman" w:hAnsi="Times New Roman" w:cs="Times New Roman"/>
          <w:color w:val="000000"/>
          <w:lang w:val="uk-UA"/>
        </w:rPr>
      </w:pPr>
      <w:r w:rsidRPr="00AC6899">
        <w:rPr>
          <w:rFonts w:ascii="Times New Roman" w:hAnsi="Times New Roman" w:cs="Times New Roman"/>
          <w:color w:val="000000"/>
          <w:lang w:val="uk-UA"/>
        </w:rPr>
        <w:t xml:space="preserve">6.1.10. </w:t>
      </w:r>
      <w:r w:rsidR="003C569C" w:rsidRPr="00182BE7">
        <w:rPr>
          <w:rFonts w:ascii="Times New Roman" w:hAnsi="Times New Roman" w:cs="Times New Roman"/>
          <w:color w:val="000000"/>
          <w:lang w:val="uk-UA"/>
        </w:rPr>
        <w:t>Забезпечувати кожного співробітника усіма необхідними засобами індивідуального захисту відповідно до вимог законода</w:t>
      </w:r>
      <w:r w:rsidR="003C569C" w:rsidRPr="00AC6899">
        <w:rPr>
          <w:rFonts w:ascii="Times New Roman" w:hAnsi="Times New Roman" w:cs="Times New Roman"/>
          <w:color w:val="000000"/>
          <w:lang w:val="uk-UA"/>
        </w:rPr>
        <w:t xml:space="preserve">вства </w:t>
      </w:r>
      <w:r w:rsidR="003C569C" w:rsidRPr="00182BE7">
        <w:rPr>
          <w:rFonts w:ascii="Times New Roman" w:hAnsi="Times New Roman" w:cs="Times New Roman"/>
          <w:color w:val="000000"/>
          <w:lang w:val="uk-UA"/>
        </w:rPr>
        <w:t>Укра</w:t>
      </w:r>
      <w:r w:rsidR="00FE7EAF">
        <w:rPr>
          <w:rFonts w:ascii="Times New Roman" w:hAnsi="Times New Roman" w:cs="Times New Roman"/>
          <w:color w:val="000000"/>
          <w:lang w:val="uk-UA"/>
        </w:rPr>
        <w:t>ї</w:t>
      </w:r>
      <w:r w:rsidR="003C569C" w:rsidRPr="00182BE7">
        <w:rPr>
          <w:rFonts w:ascii="Times New Roman" w:hAnsi="Times New Roman" w:cs="Times New Roman"/>
          <w:color w:val="000000"/>
          <w:lang w:val="uk-UA"/>
        </w:rPr>
        <w:t>ни і Замовника: захисн</w:t>
      </w:r>
      <w:r w:rsidR="00861276" w:rsidRPr="00AC6899">
        <w:rPr>
          <w:rFonts w:ascii="Times New Roman" w:hAnsi="Times New Roman" w:cs="Times New Roman"/>
          <w:color w:val="000000"/>
          <w:lang w:val="uk-UA"/>
        </w:rPr>
        <w:t>им</w:t>
      </w:r>
      <w:r w:rsidR="003C569C" w:rsidRPr="00182BE7">
        <w:rPr>
          <w:rFonts w:ascii="Times New Roman" w:hAnsi="Times New Roman" w:cs="Times New Roman"/>
          <w:color w:val="000000"/>
          <w:lang w:val="uk-UA"/>
        </w:rPr>
        <w:t xml:space="preserve"> взуттям, касками, захисними окулярами, респіраторами, </w:t>
      </w:r>
      <w:proofErr w:type="spellStart"/>
      <w:r w:rsidR="003C569C" w:rsidRPr="00182BE7">
        <w:rPr>
          <w:rFonts w:ascii="Times New Roman" w:hAnsi="Times New Roman" w:cs="Times New Roman"/>
          <w:color w:val="000000"/>
          <w:lang w:val="uk-UA"/>
        </w:rPr>
        <w:t>страхувальними</w:t>
      </w:r>
      <w:proofErr w:type="spellEnd"/>
      <w:r w:rsidR="003C569C" w:rsidRPr="00182BE7">
        <w:rPr>
          <w:rFonts w:ascii="Times New Roman" w:hAnsi="Times New Roman" w:cs="Times New Roman"/>
          <w:color w:val="000000"/>
          <w:lang w:val="uk-UA"/>
        </w:rPr>
        <w:t xml:space="preserve"> </w:t>
      </w:r>
      <w:r w:rsidR="00861276" w:rsidRPr="00AC6899">
        <w:rPr>
          <w:rFonts w:ascii="Times New Roman" w:hAnsi="Times New Roman" w:cs="Times New Roman"/>
          <w:color w:val="000000"/>
          <w:lang w:val="uk-UA"/>
        </w:rPr>
        <w:t>поясами</w:t>
      </w:r>
      <w:r w:rsidR="003C569C" w:rsidRPr="00182BE7">
        <w:rPr>
          <w:rFonts w:ascii="Times New Roman" w:hAnsi="Times New Roman" w:cs="Times New Roman"/>
          <w:color w:val="000000"/>
          <w:lang w:val="uk-UA"/>
        </w:rPr>
        <w:t xml:space="preserve"> з ножними і плечовими лямками, засобами захисту органів дихання, слуху, зору та іншими необхідними З</w:t>
      </w:r>
      <w:r w:rsidR="00861276" w:rsidRPr="00AC6899">
        <w:rPr>
          <w:rFonts w:ascii="Times New Roman" w:hAnsi="Times New Roman" w:cs="Times New Roman"/>
          <w:color w:val="000000"/>
          <w:lang w:val="uk-UA"/>
        </w:rPr>
        <w:t>.</w:t>
      </w:r>
      <w:r w:rsidR="003C569C" w:rsidRPr="00182BE7">
        <w:rPr>
          <w:rFonts w:ascii="Times New Roman" w:hAnsi="Times New Roman" w:cs="Times New Roman"/>
          <w:color w:val="000000"/>
          <w:lang w:val="uk-UA"/>
        </w:rPr>
        <w:t>І</w:t>
      </w:r>
      <w:r w:rsidR="00861276" w:rsidRPr="00AC6899">
        <w:rPr>
          <w:rFonts w:ascii="Times New Roman" w:hAnsi="Times New Roman" w:cs="Times New Roman"/>
          <w:color w:val="000000"/>
          <w:lang w:val="uk-UA"/>
        </w:rPr>
        <w:t>.</w:t>
      </w:r>
      <w:r w:rsidR="003C569C" w:rsidRPr="00182BE7">
        <w:rPr>
          <w:rFonts w:ascii="Times New Roman" w:hAnsi="Times New Roman" w:cs="Times New Roman"/>
          <w:color w:val="000000"/>
          <w:lang w:val="uk-UA"/>
        </w:rPr>
        <w:t xml:space="preserve">З. Контролювати використання цих </w:t>
      </w:r>
      <w:r w:rsidR="00861276" w:rsidRPr="00AC6899">
        <w:rPr>
          <w:rFonts w:ascii="Times New Roman" w:hAnsi="Times New Roman" w:cs="Times New Roman"/>
          <w:color w:val="000000"/>
          <w:lang w:val="uk-UA"/>
        </w:rPr>
        <w:t xml:space="preserve">З.І.З. </w:t>
      </w:r>
      <w:r w:rsidR="003C569C" w:rsidRPr="00182BE7">
        <w:rPr>
          <w:rFonts w:ascii="Times New Roman" w:hAnsi="Times New Roman" w:cs="Times New Roman"/>
          <w:color w:val="000000"/>
          <w:lang w:val="uk-UA"/>
        </w:rPr>
        <w:t>співробітниками, а також проводити своєчасну перевірку і заміну пошкоджених засобів індивідуального захисту.</w:t>
      </w:r>
      <w:r w:rsidR="00A4444D" w:rsidRPr="00182BE7">
        <w:rPr>
          <w:rFonts w:ascii="Times New Roman" w:hAnsi="Times New Roman" w:cs="Times New Roman"/>
          <w:lang w:val="uk-UA"/>
        </w:rPr>
        <w:t xml:space="preserve"> З</w:t>
      </w:r>
      <w:r w:rsidR="00A4444D" w:rsidRPr="00AC6899">
        <w:rPr>
          <w:rFonts w:ascii="Times New Roman" w:hAnsi="Times New Roman" w:cs="Times New Roman"/>
          <w:color w:val="000000"/>
          <w:lang w:val="uk-UA"/>
        </w:rPr>
        <w:t xml:space="preserve">абезпечити цілісність, функціональність і відповідність нормам і правилам всього спорядження, обладнання і пристосувань, наданих в розпорядження працівників </w:t>
      </w:r>
      <w:r w:rsidR="00FE7EAF">
        <w:rPr>
          <w:rFonts w:ascii="Times New Roman" w:hAnsi="Times New Roman" w:cs="Times New Roman"/>
          <w:color w:val="000000"/>
          <w:lang w:val="uk-UA"/>
        </w:rPr>
        <w:t>Підрядника протяг</w:t>
      </w:r>
      <w:r w:rsidR="00A4444D" w:rsidRPr="00AC6899">
        <w:rPr>
          <w:rFonts w:ascii="Times New Roman" w:hAnsi="Times New Roman" w:cs="Times New Roman"/>
          <w:color w:val="000000"/>
          <w:lang w:val="uk-UA"/>
        </w:rPr>
        <w:t>ом всього періоду  виконання робіт\надання послуг.</w:t>
      </w:r>
    </w:p>
    <w:p w14:paraId="1D79D071" w14:textId="6D667EFC" w:rsidR="003C569C" w:rsidRPr="00182BE7" w:rsidRDefault="00865296">
      <w:pPr>
        <w:spacing w:line="240" w:lineRule="auto"/>
        <w:jc w:val="both"/>
        <w:rPr>
          <w:rFonts w:ascii="Times New Roman" w:hAnsi="Times New Roman" w:cs="Times New Roman"/>
          <w:color w:val="000000"/>
          <w:lang w:val="uk-UA"/>
        </w:rPr>
      </w:pPr>
      <w:r w:rsidRPr="00AC6899">
        <w:rPr>
          <w:rFonts w:ascii="Times New Roman" w:hAnsi="Times New Roman" w:cs="Times New Roman"/>
          <w:color w:val="000000"/>
          <w:lang w:val="uk-UA"/>
        </w:rPr>
        <w:t>6.1.11.</w:t>
      </w:r>
      <w:r w:rsidR="003C569C" w:rsidRPr="00182BE7">
        <w:rPr>
          <w:rFonts w:ascii="Times New Roman" w:hAnsi="Times New Roman" w:cs="Times New Roman"/>
          <w:color w:val="000000"/>
          <w:lang w:val="uk-UA"/>
        </w:rPr>
        <w:t xml:space="preserve"> Погоджувати з Замовником розміщення на території вагончиків або інших тимчасових споруд, а також використання електронагрівальних приладів</w:t>
      </w:r>
      <w:r w:rsidRPr="00AC6899">
        <w:rPr>
          <w:rFonts w:ascii="Times New Roman" w:hAnsi="Times New Roman" w:cs="Times New Roman"/>
          <w:color w:val="000000"/>
          <w:lang w:val="uk-UA"/>
        </w:rPr>
        <w:t xml:space="preserve"> та не розміщувати й </w:t>
      </w:r>
      <w:r w:rsidR="00FE7EAF">
        <w:rPr>
          <w:rFonts w:ascii="Times New Roman" w:hAnsi="Times New Roman" w:cs="Times New Roman"/>
          <w:color w:val="000000"/>
          <w:lang w:val="uk-UA"/>
        </w:rPr>
        <w:t xml:space="preserve">не </w:t>
      </w:r>
      <w:r w:rsidRPr="00AC6899">
        <w:rPr>
          <w:rFonts w:ascii="Times New Roman" w:hAnsi="Times New Roman" w:cs="Times New Roman"/>
          <w:color w:val="000000"/>
          <w:lang w:val="uk-UA"/>
        </w:rPr>
        <w:t>використовувати їх  без такого погодження Замовника</w:t>
      </w:r>
      <w:r w:rsidR="003C569C" w:rsidRPr="00182BE7">
        <w:rPr>
          <w:rFonts w:ascii="Times New Roman" w:hAnsi="Times New Roman" w:cs="Times New Roman"/>
          <w:color w:val="000000"/>
          <w:lang w:val="uk-UA"/>
        </w:rPr>
        <w:t>.</w:t>
      </w:r>
    </w:p>
    <w:p w14:paraId="653E4136" w14:textId="102282C9" w:rsidR="003C569C" w:rsidRPr="00182BE7" w:rsidRDefault="00865296">
      <w:pPr>
        <w:spacing w:line="240" w:lineRule="auto"/>
        <w:jc w:val="both"/>
        <w:rPr>
          <w:rFonts w:ascii="Times New Roman" w:hAnsi="Times New Roman" w:cs="Times New Roman"/>
          <w:color w:val="000000"/>
          <w:lang w:val="uk-UA"/>
        </w:rPr>
      </w:pPr>
      <w:r w:rsidRPr="00AC6899">
        <w:rPr>
          <w:rFonts w:ascii="Times New Roman" w:hAnsi="Times New Roman" w:cs="Times New Roman"/>
          <w:color w:val="000000"/>
          <w:lang w:val="uk-UA"/>
        </w:rPr>
        <w:t xml:space="preserve">6.1.12. </w:t>
      </w:r>
      <w:r w:rsidR="003C569C" w:rsidRPr="00182BE7">
        <w:rPr>
          <w:rFonts w:ascii="Times New Roman" w:hAnsi="Times New Roman" w:cs="Times New Roman"/>
          <w:color w:val="000000"/>
          <w:lang w:val="uk-UA"/>
        </w:rPr>
        <w:t xml:space="preserve">Забезпечувати санітарно-гігієнічні умови (туалети, душові, умивальники) в місцях проведення робіт у випадках, коли ці умови не забезпечені </w:t>
      </w:r>
      <w:r w:rsidR="00861276" w:rsidRPr="00AC6899">
        <w:rPr>
          <w:rFonts w:ascii="Times New Roman" w:hAnsi="Times New Roman" w:cs="Times New Roman"/>
          <w:color w:val="000000"/>
          <w:lang w:val="uk-UA"/>
        </w:rPr>
        <w:t>З</w:t>
      </w:r>
      <w:r w:rsidR="003C569C" w:rsidRPr="00182BE7">
        <w:rPr>
          <w:rFonts w:ascii="Times New Roman" w:hAnsi="Times New Roman" w:cs="Times New Roman"/>
          <w:color w:val="000000"/>
          <w:lang w:val="uk-UA"/>
        </w:rPr>
        <w:t>амовником.</w:t>
      </w:r>
    </w:p>
    <w:p w14:paraId="20589D5F" w14:textId="1700089A" w:rsidR="003C569C" w:rsidRPr="00182BE7" w:rsidRDefault="00865296">
      <w:pPr>
        <w:spacing w:line="240" w:lineRule="auto"/>
        <w:jc w:val="both"/>
        <w:rPr>
          <w:rFonts w:ascii="Times New Roman" w:hAnsi="Times New Roman" w:cs="Times New Roman"/>
          <w:color w:val="000000"/>
          <w:lang w:val="uk-UA"/>
        </w:rPr>
      </w:pPr>
      <w:r w:rsidRPr="00AC6899">
        <w:rPr>
          <w:rFonts w:ascii="Times New Roman" w:hAnsi="Times New Roman" w:cs="Times New Roman"/>
          <w:color w:val="000000"/>
          <w:lang w:val="uk-UA"/>
        </w:rPr>
        <w:lastRenderedPageBreak/>
        <w:t xml:space="preserve">6.1.13. </w:t>
      </w:r>
      <w:r w:rsidR="003C569C" w:rsidRPr="00182BE7">
        <w:rPr>
          <w:rFonts w:ascii="Times New Roman" w:hAnsi="Times New Roman" w:cs="Times New Roman"/>
          <w:color w:val="000000"/>
          <w:lang w:val="uk-UA"/>
        </w:rPr>
        <w:t>Застосовувати при виконанні робіт справні механізми, устаткування, газові балони, ручний інструмент, такелажне обладнання, які за своїми технічними характеристиками відповідають умовам безпечного виконання робіт, забезпечувати безпечні способи і прийоми їх виконання, що виключають травматизм працівників та виникнення аварійних ситуацій.</w:t>
      </w:r>
    </w:p>
    <w:p w14:paraId="2B4A5986" w14:textId="7756BC88" w:rsidR="00A4444D" w:rsidRPr="00AC6899" w:rsidRDefault="00865296">
      <w:pPr>
        <w:spacing w:line="240" w:lineRule="auto"/>
        <w:jc w:val="both"/>
        <w:rPr>
          <w:rFonts w:ascii="Times New Roman" w:hAnsi="Times New Roman" w:cs="Times New Roman"/>
          <w:color w:val="000000"/>
          <w:lang w:val="uk-UA"/>
        </w:rPr>
      </w:pPr>
      <w:r w:rsidRPr="00AC6899">
        <w:rPr>
          <w:rFonts w:ascii="Times New Roman" w:hAnsi="Times New Roman" w:cs="Times New Roman"/>
          <w:color w:val="000000"/>
          <w:lang w:val="uk-UA"/>
        </w:rPr>
        <w:t xml:space="preserve">6.1.14. </w:t>
      </w:r>
      <w:r w:rsidR="00A4444D" w:rsidRPr="00AC6899">
        <w:rPr>
          <w:rFonts w:ascii="Times New Roman" w:hAnsi="Times New Roman" w:cs="Times New Roman"/>
          <w:color w:val="000000"/>
          <w:lang w:val="uk-UA"/>
        </w:rPr>
        <w:t>Вжити всіх необхідних заходів для недопущення нещасних випадків, для захисту життя і здоров'я людей.</w:t>
      </w:r>
    </w:p>
    <w:p w14:paraId="449BA142" w14:textId="184C025B" w:rsidR="00B54EB2" w:rsidRPr="00AC6899" w:rsidRDefault="00A4444D">
      <w:pPr>
        <w:spacing w:line="240" w:lineRule="auto"/>
        <w:jc w:val="both"/>
        <w:rPr>
          <w:rFonts w:ascii="Times New Roman" w:hAnsi="Times New Roman" w:cs="Times New Roman"/>
          <w:color w:val="000000"/>
          <w:lang w:val="uk-UA"/>
        </w:rPr>
      </w:pPr>
      <w:r w:rsidRPr="00AC6899">
        <w:rPr>
          <w:rFonts w:ascii="Times New Roman" w:hAnsi="Times New Roman" w:cs="Times New Roman"/>
          <w:color w:val="000000"/>
          <w:lang w:val="uk-UA"/>
        </w:rPr>
        <w:t xml:space="preserve">6.1.15. </w:t>
      </w:r>
      <w:r w:rsidR="00B54EB2" w:rsidRPr="00AC6899">
        <w:rPr>
          <w:rFonts w:ascii="Times New Roman" w:hAnsi="Times New Roman" w:cs="Times New Roman"/>
          <w:color w:val="000000"/>
          <w:lang w:val="uk-UA"/>
        </w:rPr>
        <w:t>Негайно у письмовому вигляді надавати до відділу охорони праці Замовника інформацію щодо виробничих травм працівників Підрядника, які виникли на території Замовника.</w:t>
      </w:r>
    </w:p>
    <w:p w14:paraId="0299F672" w14:textId="708F67C3" w:rsidR="003C569C" w:rsidRPr="00182BE7" w:rsidRDefault="00B54EB2">
      <w:pPr>
        <w:spacing w:line="240" w:lineRule="auto"/>
        <w:jc w:val="both"/>
        <w:rPr>
          <w:rFonts w:ascii="Times New Roman" w:hAnsi="Times New Roman" w:cs="Times New Roman"/>
          <w:color w:val="000000"/>
          <w:lang w:val="uk-UA"/>
        </w:rPr>
      </w:pPr>
      <w:r w:rsidRPr="00AC6899">
        <w:rPr>
          <w:rFonts w:ascii="Times New Roman" w:hAnsi="Times New Roman" w:cs="Times New Roman"/>
          <w:color w:val="000000"/>
          <w:lang w:val="uk-UA"/>
        </w:rPr>
        <w:t>6.1.1</w:t>
      </w:r>
      <w:r w:rsidR="00A4444D" w:rsidRPr="00AC6899">
        <w:rPr>
          <w:rFonts w:ascii="Times New Roman" w:hAnsi="Times New Roman" w:cs="Times New Roman"/>
          <w:color w:val="000000"/>
          <w:lang w:val="uk-UA"/>
        </w:rPr>
        <w:t>6</w:t>
      </w:r>
      <w:r w:rsidRPr="00AC6899">
        <w:rPr>
          <w:rFonts w:ascii="Times New Roman" w:hAnsi="Times New Roman" w:cs="Times New Roman"/>
          <w:color w:val="000000"/>
          <w:lang w:val="uk-UA"/>
        </w:rPr>
        <w:t xml:space="preserve">. </w:t>
      </w:r>
      <w:r w:rsidR="003C569C" w:rsidRPr="00182BE7">
        <w:rPr>
          <w:rFonts w:ascii="Times New Roman" w:hAnsi="Times New Roman" w:cs="Times New Roman"/>
          <w:color w:val="000000"/>
          <w:lang w:val="uk-UA"/>
        </w:rPr>
        <w:t xml:space="preserve">Вести облік всіх нещасних випадків, незалежно від ступеня </w:t>
      </w:r>
      <w:r w:rsidR="00861276" w:rsidRPr="00AC6899">
        <w:rPr>
          <w:rFonts w:ascii="Times New Roman" w:hAnsi="Times New Roman" w:cs="Times New Roman"/>
          <w:color w:val="000000"/>
          <w:lang w:val="uk-UA"/>
        </w:rPr>
        <w:t>важкості</w:t>
      </w:r>
      <w:r w:rsidR="003C569C" w:rsidRPr="00182BE7">
        <w:rPr>
          <w:rFonts w:ascii="Times New Roman" w:hAnsi="Times New Roman" w:cs="Times New Roman"/>
          <w:color w:val="000000"/>
          <w:lang w:val="uk-UA"/>
        </w:rPr>
        <w:t xml:space="preserve">, що сталися з працівниками </w:t>
      </w:r>
      <w:r w:rsidR="00865296" w:rsidRPr="00AC6899">
        <w:rPr>
          <w:rFonts w:ascii="Times New Roman" w:hAnsi="Times New Roman" w:cs="Times New Roman"/>
          <w:color w:val="000000"/>
          <w:lang w:val="uk-UA"/>
        </w:rPr>
        <w:t xml:space="preserve">Підрядника </w:t>
      </w:r>
      <w:r w:rsidR="003C569C" w:rsidRPr="00182BE7">
        <w:rPr>
          <w:rFonts w:ascii="Times New Roman" w:hAnsi="Times New Roman" w:cs="Times New Roman"/>
          <w:color w:val="000000"/>
          <w:lang w:val="uk-UA"/>
        </w:rPr>
        <w:t>та субпідрядн</w:t>
      </w:r>
      <w:r w:rsidR="00861276" w:rsidRPr="00AC6899">
        <w:rPr>
          <w:rFonts w:ascii="Times New Roman" w:hAnsi="Times New Roman" w:cs="Times New Roman"/>
          <w:color w:val="000000"/>
          <w:lang w:val="uk-UA"/>
        </w:rPr>
        <w:t>их</w:t>
      </w:r>
      <w:r w:rsidR="003C569C" w:rsidRPr="00182BE7">
        <w:rPr>
          <w:rFonts w:ascii="Times New Roman" w:hAnsi="Times New Roman" w:cs="Times New Roman"/>
          <w:color w:val="000000"/>
          <w:lang w:val="uk-UA"/>
        </w:rPr>
        <w:t xml:space="preserve"> організацій під час виконання робіт на території Замовника і надавати Замовнику щомісячний звіт не пізніше третього робочого дня кожного наступного місяця за формою, погодженою </w:t>
      </w:r>
      <w:r w:rsidRPr="00AC6899">
        <w:rPr>
          <w:rFonts w:ascii="Times New Roman" w:hAnsi="Times New Roman" w:cs="Times New Roman"/>
          <w:color w:val="000000"/>
          <w:lang w:val="uk-UA"/>
        </w:rPr>
        <w:t>і</w:t>
      </w:r>
      <w:r w:rsidR="003C569C" w:rsidRPr="00182BE7">
        <w:rPr>
          <w:rFonts w:ascii="Times New Roman" w:hAnsi="Times New Roman" w:cs="Times New Roman"/>
          <w:color w:val="000000"/>
          <w:lang w:val="uk-UA"/>
        </w:rPr>
        <w:t xml:space="preserve">з Замовником. В об'єднаному звіті </w:t>
      </w:r>
      <w:r w:rsidR="00861276" w:rsidRPr="00AC6899">
        <w:rPr>
          <w:rFonts w:ascii="Times New Roman" w:hAnsi="Times New Roman" w:cs="Times New Roman"/>
          <w:color w:val="000000"/>
          <w:lang w:val="uk-UA"/>
        </w:rPr>
        <w:t xml:space="preserve">з </w:t>
      </w:r>
      <w:bookmarkStart w:id="4" w:name="_Hlk41553178"/>
      <w:r w:rsidR="00861276" w:rsidRPr="00AC6899">
        <w:rPr>
          <w:rFonts w:ascii="Times New Roman" w:hAnsi="Times New Roman" w:cs="Times New Roman"/>
          <w:color w:val="000000"/>
          <w:lang w:val="uk-UA"/>
        </w:rPr>
        <w:t>ОП</w:t>
      </w:r>
      <w:r w:rsidR="003C569C" w:rsidRPr="00182BE7">
        <w:rPr>
          <w:rFonts w:ascii="Times New Roman" w:hAnsi="Times New Roman" w:cs="Times New Roman"/>
          <w:color w:val="000000"/>
          <w:lang w:val="uk-UA"/>
        </w:rPr>
        <w:t xml:space="preserve"> і ЕБ</w:t>
      </w:r>
      <w:bookmarkEnd w:id="4"/>
      <w:r w:rsidRPr="00AC6899">
        <w:rPr>
          <w:rFonts w:ascii="Times New Roman" w:hAnsi="Times New Roman" w:cs="Times New Roman"/>
          <w:color w:val="000000"/>
          <w:lang w:val="uk-UA"/>
        </w:rPr>
        <w:t>, о</w:t>
      </w:r>
      <w:r w:rsidR="003C569C" w:rsidRPr="00182BE7">
        <w:rPr>
          <w:rFonts w:ascii="Times New Roman" w:hAnsi="Times New Roman" w:cs="Times New Roman"/>
          <w:color w:val="000000"/>
          <w:lang w:val="uk-UA"/>
        </w:rPr>
        <w:t>крім статистики по травматизму і аварійності</w:t>
      </w:r>
      <w:r w:rsidRPr="00AC6899">
        <w:rPr>
          <w:rFonts w:ascii="Times New Roman" w:hAnsi="Times New Roman" w:cs="Times New Roman"/>
          <w:color w:val="000000"/>
          <w:lang w:val="uk-UA"/>
        </w:rPr>
        <w:t>,</w:t>
      </w:r>
      <w:r w:rsidR="003C569C" w:rsidRPr="00182BE7">
        <w:rPr>
          <w:rFonts w:ascii="Times New Roman" w:hAnsi="Times New Roman" w:cs="Times New Roman"/>
          <w:color w:val="000000"/>
          <w:lang w:val="uk-UA"/>
        </w:rPr>
        <w:t xml:space="preserve"> повинна міститися інформація про заходи з охорони праці, </w:t>
      </w:r>
      <w:r w:rsidRPr="00AC6899">
        <w:rPr>
          <w:rFonts w:ascii="Times New Roman" w:hAnsi="Times New Roman" w:cs="Times New Roman"/>
          <w:color w:val="000000"/>
          <w:lang w:val="uk-UA"/>
        </w:rPr>
        <w:t xml:space="preserve">які були </w:t>
      </w:r>
      <w:r w:rsidR="003C569C" w:rsidRPr="00182BE7">
        <w:rPr>
          <w:rFonts w:ascii="Times New Roman" w:hAnsi="Times New Roman" w:cs="Times New Roman"/>
          <w:color w:val="000000"/>
          <w:lang w:val="uk-UA"/>
        </w:rPr>
        <w:t>проведен</w:t>
      </w:r>
      <w:r w:rsidRPr="00AC6899">
        <w:rPr>
          <w:rFonts w:ascii="Times New Roman" w:hAnsi="Times New Roman" w:cs="Times New Roman"/>
          <w:color w:val="000000"/>
          <w:lang w:val="uk-UA"/>
        </w:rPr>
        <w:t xml:space="preserve">і Підрядником </w:t>
      </w:r>
      <w:r w:rsidR="003C569C" w:rsidRPr="00182BE7">
        <w:rPr>
          <w:rFonts w:ascii="Times New Roman" w:hAnsi="Times New Roman" w:cs="Times New Roman"/>
          <w:color w:val="000000"/>
          <w:lang w:val="uk-UA"/>
        </w:rPr>
        <w:t>за звітний період і людино-годин</w:t>
      </w:r>
      <w:r w:rsidRPr="00AC6899">
        <w:rPr>
          <w:rFonts w:ascii="Times New Roman" w:hAnsi="Times New Roman" w:cs="Times New Roman"/>
          <w:color w:val="000000"/>
          <w:lang w:val="uk-UA"/>
        </w:rPr>
        <w:t>и,</w:t>
      </w:r>
      <w:r w:rsidR="003C569C" w:rsidRPr="00182BE7">
        <w:rPr>
          <w:rFonts w:ascii="Times New Roman" w:hAnsi="Times New Roman" w:cs="Times New Roman"/>
          <w:color w:val="000000"/>
          <w:lang w:val="uk-UA"/>
        </w:rPr>
        <w:t xml:space="preserve"> відпрацьован</w:t>
      </w:r>
      <w:r w:rsidRPr="00AC6899">
        <w:rPr>
          <w:rFonts w:ascii="Times New Roman" w:hAnsi="Times New Roman" w:cs="Times New Roman"/>
          <w:color w:val="000000"/>
          <w:lang w:val="uk-UA"/>
        </w:rPr>
        <w:t>і</w:t>
      </w:r>
      <w:r w:rsidR="003C569C" w:rsidRPr="00182BE7">
        <w:rPr>
          <w:rFonts w:ascii="Times New Roman" w:hAnsi="Times New Roman" w:cs="Times New Roman"/>
          <w:color w:val="000000"/>
          <w:lang w:val="uk-UA"/>
        </w:rPr>
        <w:t xml:space="preserve"> </w:t>
      </w:r>
      <w:r w:rsidRPr="00AC6899">
        <w:rPr>
          <w:rFonts w:ascii="Times New Roman" w:hAnsi="Times New Roman" w:cs="Times New Roman"/>
          <w:color w:val="000000"/>
          <w:lang w:val="uk-UA"/>
        </w:rPr>
        <w:t xml:space="preserve">працівниками </w:t>
      </w:r>
      <w:r w:rsidR="003C569C" w:rsidRPr="00182BE7">
        <w:rPr>
          <w:rFonts w:ascii="Times New Roman" w:hAnsi="Times New Roman" w:cs="Times New Roman"/>
          <w:color w:val="000000"/>
          <w:lang w:val="uk-UA"/>
        </w:rPr>
        <w:t>Підрядника за звітний період.</w:t>
      </w:r>
    </w:p>
    <w:p w14:paraId="679017FA" w14:textId="3F1AADDA" w:rsidR="00861276" w:rsidRPr="00AC6899" w:rsidRDefault="00B54EB2">
      <w:pPr>
        <w:spacing w:line="240" w:lineRule="auto"/>
        <w:jc w:val="both"/>
        <w:rPr>
          <w:rFonts w:ascii="Times New Roman" w:hAnsi="Times New Roman" w:cs="Times New Roman"/>
          <w:color w:val="000000"/>
          <w:lang w:val="uk-UA"/>
        </w:rPr>
      </w:pPr>
      <w:r w:rsidRPr="00AC6899">
        <w:rPr>
          <w:rFonts w:ascii="Times New Roman" w:hAnsi="Times New Roman" w:cs="Times New Roman"/>
          <w:color w:val="000000"/>
          <w:lang w:val="uk-UA"/>
        </w:rPr>
        <w:t>6.1.1</w:t>
      </w:r>
      <w:r w:rsidR="00E03392" w:rsidRPr="00AC6899">
        <w:rPr>
          <w:rFonts w:ascii="Times New Roman" w:hAnsi="Times New Roman" w:cs="Times New Roman"/>
          <w:color w:val="000000"/>
          <w:lang w:val="uk-UA"/>
        </w:rPr>
        <w:t>7</w:t>
      </w:r>
      <w:r w:rsidRPr="00AC6899">
        <w:rPr>
          <w:rFonts w:ascii="Times New Roman" w:hAnsi="Times New Roman" w:cs="Times New Roman"/>
          <w:color w:val="000000"/>
          <w:lang w:val="uk-UA"/>
        </w:rPr>
        <w:t xml:space="preserve">. </w:t>
      </w:r>
      <w:r w:rsidR="003C569C" w:rsidRPr="00182BE7">
        <w:rPr>
          <w:rFonts w:ascii="Times New Roman" w:hAnsi="Times New Roman" w:cs="Times New Roman"/>
          <w:color w:val="000000"/>
          <w:lang w:val="uk-UA"/>
        </w:rPr>
        <w:t>Вести щоденний облік працівників на об'єкті та в разі аварійної ситуації</w:t>
      </w:r>
      <w:r w:rsidRPr="00AC6899">
        <w:rPr>
          <w:rFonts w:ascii="Times New Roman" w:hAnsi="Times New Roman" w:cs="Times New Roman"/>
          <w:color w:val="000000"/>
          <w:lang w:val="uk-UA"/>
        </w:rPr>
        <w:t>,</w:t>
      </w:r>
      <w:r w:rsidR="003C569C" w:rsidRPr="00182BE7">
        <w:rPr>
          <w:rFonts w:ascii="Times New Roman" w:hAnsi="Times New Roman" w:cs="Times New Roman"/>
          <w:color w:val="000000"/>
          <w:lang w:val="uk-UA"/>
        </w:rPr>
        <w:t xml:space="preserve"> </w:t>
      </w:r>
      <w:r w:rsidR="00FE7EAF">
        <w:rPr>
          <w:rFonts w:ascii="Times New Roman" w:hAnsi="Times New Roman" w:cs="Times New Roman"/>
          <w:color w:val="000000"/>
          <w:lang w:val="uk-UA"/>
        </w:rPr>
        <w:t>та</w:t>
      </w:r>
      <w:r w:rsidR="003C569C" w:rsidRPr="00182BE7">
        <w:rPr>
          <w:rFonts w:ascii="Times New Roman" w:hAnsi="Times New Roman" w:cs="Times New Roman"/>
          <w:color w:val="000000"/>
          <w:lang w:val="uk-UA"/>
        </w:rPr>
        <w:t xml:space="preserve"> за запитом представника Замовника</w:t>
      </w:r>
      <w:r w:rsidRPr="00AC6899">
        <w:rPr>
          <w:rFonts w:ascii="Times New Roman" w:hAnsi="Times New Roman" w:cs="Times New Roman"/>
          <w:color w:val="000000"/>
          <w:lang w:val="uk-UA"/>
        </w:rPr>
        <w:t>,</w:t>
      </w:r>
      <w:r w:rsidR="003C569C" w:rsidRPr="00182BE7">
        <w:rPr>
          <w:rFonts w:ascii="Times New Roman" w:hAnsi="Times New Roman" w:cs="Times New Roman"/>
          <w:color w:val="000000"/>
          <w:lang w:val="uk-UA"/>
        </w:rPr>
        <w:t xml:space="preserve"> надати точні дані щодо кількості </w:t>
      </w:r>
      <w:r w:rsidRPr="00AC6899">
        <w:rPr>
          <w:rFonts w:ascii="Times New Roman" w:hAnsi="Times New Roman" w:cs="Times New Roman"/>
          <w:color w:val="000000"/>
          <w:lang w:val="uk-UA"/>
        </w:rPr>
        <w:t>працівників</w:t>
      </w:r>
      <w:r w:rsidR="003C569C" w:rsidRPr="00182BE7">
        <w:rPr>
          <w:rFonts w:ascii="Times New Roman" w:hAnsi="Times New Roman" w:cs="Times New Roman"/>
          <w:color w:val="000000"/>
          <w:lang w:val="uk-UA"/>
        </w:rPr>
        <w:t>, які перебувають в тому чи іншому підрозділі на території Замовника.</w:t>
      </w:r>
    </w:p>
    <w:p w14:paraId="1055ED31" w14:textId="780F65EA" w:rsidR="00A4444D" w:rsidRPr="00182BE7" w:rsidRDefault="00A4444D">
      <w:pPr>
        <w:spacing w:line="240" w:lineRule="auto"/>
        <w:jc w:val="both"/>
        <w:rPr>
          <w:rFonts w:ascii="Times New Roman" w:hAnsi="Times New Roman" w:cs="Times New Roman"/>
          <w:color w:val="000000"/>
          <w:lang w:val="uk-UA"/>
        </w:rPr>
      </w:pPr>
      <w:r w:rsidRPr="00AC6899">
        <w:rPr>
          <w:rFonts w:ascii="Times New Roman" w:hAnsi="Times New Roman" w:cs="Times New Roman"/>
          <w:color w:val="000000"/>
          <w:lang w:val="uk-UA"/>
        </w:rPr>
        <w:t>6.1.1</w:t>
      </w:r>
      <w:r w:rsidR="00E03392" w:rsidRPr="00AC6899">
        <w:rPr>
          <w:rFonts w:ascii="Times New Roman" w:hAnsi="Times New Roman" w:cs="Times New Roman"/>
          <w:color w:val="000000"/>
          <w:lang w:val="uk-UA"/>
        </w:rPr>
        <w:t>8</w:t>
      </w:r>
      <w:r w:rsidRPr="00AC6899">
        <w:rPr>
          <w:rFonts w:ascii="Times New Roman" w:hAnsi="Times New Roman" w:cs="Times New Roman"/>
          <w:color w:val="000000"/>
          <w:lang w:val="uk-UA"/>
        </w:rPr>
        <w:t xml:space="preserve">. Забезпечувати ознайомлення і дотримання будь-яким своїм працівником, агентом і / або представником стандартів поведінки, встановлених на території Замовника, в тому числі цими Вимогами. Підрядник також погоджується дотримуватися і буде вимагати від будь-якого свого працівника, </w:t>
      </w:r>
      <w:proofErr w:type="spellStart"/>
      <w:r w:rsidRPr="00AC6899">
        <w:rPr>
          <w:rFonts w:ascii="Times New Roman" w:hAnsi="Times New Roman" w:cs="Times New Roman"/>
          <w:color w:val="000000"/>
          <w:lang w:val="uk-UA"/>
        </w:rPr>
        <w:t>агента</w:t>
      </w:r>
      <w:proofErr w:type="spellEnd"/>
      <w:r w:rsidRPr="00AC6899">
        <w:rPr>
          <w:rFonts w:ascii="Times New Roman" w:hAnsi="Times New Roman" w:cs="Times New Roman"/>
          <w:color w:val="000000"/>
          <w:lang w:val="uk-UA"/>
        </w:rPr>
        <w:t xml:space="preserve"> і / або представника дотримання таких стандартів і правил, про які Замовник відкрито йому повідомив, або встановлених нормативними і законодавчими актами, в тому числі цими Вимогами, але не обмежуючись цим..</w:t>
      </w:r>
    </w:p>
    <w:p w14:paraId="2B6C3E00" w14:textId="27ED842F" w:rsidR="00861276" w:rsidRPr="00182BE7" w:rsidRDefault="00B54EB2" w:rsidP="00182BE7">
      <w:pPr>
        <w:spacing w:line="240" w:lineRule="auto"/>
        <w:jc w:val="both"/>
        <w:rPr>
          <w:rFonts w:ascii="Times New Roman" w:hAnsi="Times New Roman" w:cs="Times New Roman"/>
          <w:b/>
          <w:color w:val="000000"/>
          <w:u w:val="single"/>
          <w:lang w:val="uk-UA"/>
        </w:rPr>
      </w:pPr>
      <w:r w:rsidRPr="00182BE7">
        <w:rPr>
          <w:rFonts w:ascii="Times New Roman" w:hAnsi="Times New Roman" w:cs="Times New Roman"/>
          <w:b/>
          <w:color w:val="000000"/>
          <w:u w:val="single"/>
          <w:lang w:val="uk-UA"/>
        </w:rPr>
        <w:t xml:space="preserve">6.2. </w:t>
      </w:r>
      <w:r w:rsidR="00861276" w:rsidRPr="00182BE7">
        <w:rPr>
          <w:rFonts w:ascii="Times New Roman" w:hAnsi="Times New Roman" w:cs="Times New Roman"/>
          <w:b/>
          <w:color w:val="000000"/>
          <w:u w:val="single"/>
          <w:lang w:val="uk-UA"/>
        </w:rPr>
        <w:t xml:space="preserve">Всі </w:t>
      </w:r>
      <w:r w:rsidR="00E03392" w:rsidRPr="00AC6899">
        <w:rPr>
          <w:rFonts w:ascii="Times New Roman" w:hAnsi="Times New Roman" w:cs="Times New Roman"/>
          <w:b/>
          <w:color w:val="000000"/>
          <w:u w:val="single"/>
          <w:lang w:val="uk-UA"/>
        </w:rPr>
        <w:t xml:space="preserve">працівники </w:t>
      </w:r>
      <w:r w:rsidR="00D12B04" w:rsidRPr="00182BE7">
        <w:rPr>
          <w:rFonts w:ascii="Times New Roman" w:hAnsi="Times New Roman" w:cs="Times New Roman"/>
          <w:b/>
          <w:color w:val="000000"/>
          <w:u w:val="single"/>
          <w:lang w:val="uk-UA"/>
        </w:rPr>
        <w:t xml:space="preserve">Підрядника </w:t>
      </w:r>
      <w:r w:rsidR="00861276" w:rsidRPr="00182BE7">
        <w:rPr>
          <w:rFonts w:ascii="Times New Roman" w:hAnsi="Times New Roman" w:cs="Times New Roman"/>
          <w:b/>
          <w:color w:val="000000"/>
          <w:u w:val="single"/>
          <w:lang w:val="uk-UA"/>
        </w:rPr>
        <w:t>зобов'язані:</w:t>
      </w:r>
    </w:p>
    <w:p w14:paraId="3E50C4E2" w14:textId="483A81C3" w:rsidR="00E03392" w:rsidRPr="00AC6899" w:rsidRDefault="00E03392">
      <w:pPr>
        <w:spacing w:line="240" w:lineRule="auto"/>
        <w:ind w:firstLine="708"/>
        <w:jc w:val="both"/>
        <w:rPr>
          <w:rFonts w:ascii="Times New Roman" w:hAnsi="Times New Roman" w:cs="Times New Roman"/>
          <w:color w:val="000000"/>
          <w:lang w:val="uk-UA"/>
        </w:rPr>
      </w:pPr>
      <w:r w:rsidRPr="00AC6899">
        <w:rPr>
          <w:rFonts w:ascii="Times New Roman" w:hAnsi="Times New Roman" w:cs="Times New Roman"/>
          <w:color w:val="000000"/>
          <w:lang w:val="uk-UA"/>
        </w:rPr>
        <w:t>6.2.1. При виконанні робіт\наданні послуг на території Замовника д</w:t>
      </w:r>
      <w:r w:rsidR="00861276" w:rsidRPr="00182BE7">
        <w:rPr>
          <w:rFonts w:ascii="Times New Roman" w:hAnsi="Times New Roman" w:cs="Times New Roman"/>
          <w:color w:val="000000"/>
          <w:lang w:val="uk-UA"/>
        </w:rPr>
        <w:t>отримуватис</w:t>
      </w:r>
      <w:r w:rsidRPr="00AC6899">
        <w:rPr>
          <w:rFonts w:ascii="Times New Roman" w:hAnsi="Times New Roman" w:cs="Times New Roman"/>
          <w:color w:val="000000"/>
          <w:lang w:val="uk-UA"/>
        </w:rPr>
        <w:t>ь</w:t>
      </w:r>
      <w:r w:rsidR="00861276" w:rsidRPr="00182BE7">
        <w:rPr>
          <w:rFonts w:ascii="Times New Roman" w:hAnsi="Times New Roman" w:cs="Times New Roman"/>
          <w:color w:val="000000"/>
          <w:lang w:val="uk-UA"/>
        </w:rPr>
        <w:t xml:space="preserve"> всі</w:t>
      </w:r>
      <w:r w:rsidRPr="00AC6899">
        <w:rPr>
          <w:rFonts w:ascii="Times New Roman" w:hAnsi="Times New Roman" w:cs="Times New Roman"/>
          <w:color w:val="000000"/>
          <w:lang w:val="uk-UA"/>
        </w:rPr>
        <w:t>х</w:t>
      </w:r>
      <w:r w:rsidR="00861276" w:rsidRPr="00182BE7">
        <w:rPr>
          <w:rFonts w:ascii="Times New Roman" w:hAnsi="Times New Roman" w:cs="Times New Roman"/>
          <w:color w:val="000000"/>
          <w:lang w:val="uk-UA"/>
        </w:rPr>
        <w:t xml:space="preserve"> вимог</w:t>
      </w:r>
      <w:r w:rsidRPr="00AC6899">
        <w:rPr>
          <w:rFonts w:ascii="Times New Roman" w:hAnsi="Times New Roman" w:cs="Times New Roman"/>
          <w:color w:val="000000"/>
          <w:lang w:val="uk-UA"/>
        </w:rPr>
        <w:t xml:space="preserve"> з </w:t>
      </w:r>
      <w:r w:rsidR="00861276" w:rsidRPr="00182BE7">
        <w:rPr>
          <w:rFonts w:ascii="Times New Roman" w:hAnsi="Times New Roman" w:cs="Times New Roman"/>
          <w:color w:val="000000"/>
          <w:lang w:val="uk-UA"/>
        </w:rPr>
        <w:t>охорони праці, охорони навколишнього середовища і промислової безпеки</w:t>
      </w:r>
      <w:r w:rsidRPr="00AC6899">
        <w:rPr>
          <w:rFonts w:ascii="Times New Roman" w:hAnsi="Times New Roman" w:cs="Times New Roman"/>
          <w:color w:val="000000"/>
          <w:lang w:val="uk-UA"/>
        </w:rPr>
        <w:t xml:space="preserve">, встановлених законодавством України, цими Вимогами, іншими вимогами та інструкціями\правилами Замовника. </w:t>
      </w:r>
    </w:p>
    <w:p w14:paraId="23C35F35" w14:textId="0790DF80" w:rsidR="00E03392" w:rsidRPr="00AC6899" w:rsidRDefault="00E03392">
      <w:pPr>
        <w:spacing w:line="240" w:lineRule="auto"/>
        <w:ind w:firstLine="708"/>
        <w:jc w:val="both"/>
        <w:rPr>
          <w:rFonts w:ascii="Times New Roman" w:hAnsi="Times New Roman" w:cs="Times New Roman"/>
          <w:color w:val="000000"/>
          <w:lang w:val="uk-UA"/>
        </w:rPr>
      </w:pPr>
      <w:r w:rsidRPr="00AC6899">
        <w:rPr>
          <w:rFonts w:ascii="Times New Roman" w:hAnsi="Times New Roman" w:cs="Times New Roman"/>
          <w:color w:val="000000"/>
          <w:lang w:val="uk-UA"/>
        </w:rPr>
        <w:t xml:space="preserve">6.2.2. Здійснювати рух і переміщення матеріалів по території Замовника тільки за встановленим маршрутом, попередньо узгодженим між керівниками Замовника і Підрядника до початку проведення робіт\послуг, з дотриманням всіх норм і правил. </w:t>
      </w:r>
    </w:p>
    <w:p w14:paraId="1A5D91F4" w14:textId="5BDAD3D1" w:rsidR="00861276" w:rsidRPr="00182BE7" w:rsidRDefault="00E03392">
      <w:pPr>
        <w:spacing w:line="240" w:lineRule="auto"/>
        <w:ind w:firstLine="708"/>
        <w:jc w:val="both"/>
        <w:rPr>
          <w:rFonts w:ascii="Times New Roman" w:hAnsi="Times New Roman" w:cs="Times New Roman"/>
          <w:color w:val="000000"/>
          <w:lang w:val="uk-UA"/>
        </w:rPr>
      </w:pPr>
      <w:r w:rsidRPr="00AC6899">
        <w:rPr>
          <w:rFonts w:ascii="Times New Roman" w:hAnsi="Times New Roman" w:cs="Times New Roman"/>
          <w:color w:val="000000"/>
          <w:lang w:val="uk-UA"/>
        </w:rPr>
        <w:t xml:space="preserve">6.2.3. </w:t>
      </w:r>
      <w:r w:rsidR="00861276" w:rsidRPr="00182BE7">
        <w:rPr>
          <w:rFonts w:ascii="Times New Roman" w:hAnsi="Times New Roman" w:cs="Times New Roman"/>
          <w:color w:val="000000"/>
          <w:lang w:val="uk-UA"/>
        </w:rPr>
        <w:t xml:space="preserve">Перебувати тільки в тих виробничих приміщеннях або </w:t>
      </w:r>
      <w:r w:rsidRPr="00AC6899">
        <w:rPr>
          <w:rFonts w:ascii="Times New Roman" w:hAnsi="Times New Roman" w:cs="Times New Roman"/>
          <w:color w:val="000000"/>
          <w:lang w:val="uk-UA"/>
        </w:rPr>
        <w:t xml:space="preserve">на </w:t>
      </w:r>
      <w:r w:rsidR="00861276" w:rsidRPr="00182BE7">
        <w:rPr>
          <w:rFonts w:ascii="Times New Roman" w:hAnsi="Times New Roman" w:cs="Times New Roman"/>
          <w:color w:val="000000"/>
          <w:lang w:val="uk-UA"/>
        </w:rPr>
        <w:t>ділянках об'єктів Замовника, де необхідно виконувати роботу</w:t>
      </w:r>
      <w:r w:rsidR="00D12B04" w:rsidRPr="00AC6899">
        <w:rPr>
          <w:rFonts w:ascii="Times New Roman" w:hAnsi="Times New Roman" w:cs="Times New Roman"/>
          <w:color w:val="000000"/>
          <w:lang w:val="uk-UA"/>
        </w:rPr>
        <w:t>\послуги</w:t>
      </w:r>
      <w:r w:rsidRPr="00AC6899">
        <w:rPr>
          <w:rFonts w:ascii="Times New Roman" w:hAnsi="Times New Roman" w:cs="Times New Roman"/>
          <w:color w:val="000000"/>
          <w:lang w:val="uk-UA"/>
        </w:rPr>
        <w:t xml:space="preserve"> та узгоджувати таке перебування попередньо (не раніше ніж за один робочий день до початку робіт\послуг) із відділом ОП і ЕБ Замовника</w:t>
      </w:r>
      <w:r w:rsidR="00861276" w:rsidRPr="00182BE7">
        <w:rPr>
          <w:rFonts w:ascii="Times New Roman" w:hAnsi="Times New Roman" w:cs="Times New Roman"/>
          <w:color w:val="000000"/>
          <w:lang w:val="uk-UA"/>
        </w:rPr>
        <w:t>.</w:t>
      </w:r>
    </w:p>
    <w:p w14:paraId="12B4FC35" w14:textId="74FCDA1B" w:rsidR="00861276" w:rsidRPr="00182BE7" w:rsidRDefault="00E03392">
      <w:pPr>
        <w:spacing w:line="240" w:lineRule="auto"/>
        <w:ind w:firstLine="708"/>
        <w:jc w:val="both"/>
        <w:rPr>
          <w:rFonts w:ascii="Times New Roman" w:hAnsi="Times New Roman" w:cs="Times New Roman"/>
          <w:color w:val="000000"/>
          <w:lang w:val="uk-UA"/>
        </w:rPr>
      </w:pPr>
      <w:r w:rsidRPr="00AC6899">
        <w:rPr>
          <w:rFonts w:ascii="Times New Roman" w:hAnsi="Times New Roman" w:cs="Times New Roman"/>
          <w:color w:val="000000"/>
          <w:lang w:val="uk-UA"/>
        </w:rPr>
        <w:t xml:space="preserve">6.2.4. </w:t>
      </w:r>
      <w:r w:rsidR="00861276" w:rsidRPr="00182BE7">
        <w:rPr>
          <w:rFonts w:ascii="Times New Roman" w:hAnsi="Times New Roman" w:cs="Times New Roman"/>
          <w:color w:val="000000"/>
          <w:lang w:val="uk-UA"/>
        </w:rPr>
        <w:t>Перебуваючи на території Замовника, користуватися пішохідними доріжками, а в разі їх відсутності пересуватися по проїжджій частині назустріч руху транспортних засобів.</w:t>
      </w:r>
    </w:p>
    <w:p w14:paraId="443C4A6E" w14:textId="7F9BAEDF" w:rsidR="00861276" w:rsidRPr="00182BE7" w:rsidRDefault="00E03392">
      <w:pPr>
        <w:spacing w:line="240" w:lineRule="auto"/>
        <w:ind w:firstLine="708"/>
        <w:jc w:val="both"/>
        <w:rPr>
          <w:rFonts w:ascii="Times New Roman" w:hAnsi="Times New Roman" w:cs="Times New Roman"/>
          <w:color w:val="000000"/>
          <w:lang w:val="uk-UA"/>
        </w:rPr>
      </w:pPr>
      <w:r w:rsidRPr="00AC6899">
        <w:rPr>
          <w:rFonts w:ascii="Times New Roman" w:hAnsi="Times New Roman" w:cs="Times New Roman"/>
          <w:color w:val="000000"/>
          <w:lang w:val="uk-UA"/>
        </w:rPr>
        <w:t xml:space="preserve">6.2.5. </w:t>
      </w:r>
      <w:r w:rsidR="00861276" w:rsidRPr="00182BE7">
        <w:rPr>
          <w:rFonts w:ascii="Times New Roman" w:hAnsi="Times New Roman" w:cs="Times New Roman"/>
          <w:color w:val="000000"/>
          <w:lang w:val="uk-UA"/>
        </w:rPr>
        <w:t xml:space="preserve">Входити на територію Замовника тільки через спеціально передбачені для цього прохідні. Співробітники служби охорони </w:t>
      </w:r>
      <w:r w:rsidRPr="00AC6899">
        <w:rPr>
          <w:rFonts w:ascii="Times New Roman" w:hAnsi="Times New Roman" w:cs="Times New Roman"/>
          <w:color w:val="000000"/>
          <w:lang w:val="uk-UA"/>
        </w:rPr>
        <w:t xml:space="preserve">Замовника </w:t>
      </w:r>
      <w:r w:rsidR="00861276" w:rsidRPr="00182BE7">
        <w:rPr>
          <w:rFonts w:ascii="Times New Roman" w:hAnsi="Times New Roman" w:cs="Times New Roman"/>
          <w:color w:val="000000"/>
          <w:lang w:val="uk-UA"/>
        </w:rPr>
        <w:t xml:space="preserve">мають право оглядати будь-якого </w:t>
      </w:r>
      <w:r w:rsidRPr="00AC6899">
        <w:rPr>
          <w:rFonts w:ascii="Times New Roman" w:hAnsi="Times New Roman" w:cs="Times New Roman"/>
          <w:color w:val="000000"/>
          <w:lang w:val="uk-UA"/>
        </w:rPr>
        <w:t xml:space="preserve">працівника Підрядника </w:t>
      </w:r>
      <w:r w:rsidR="00861276" w:rsidRPr="00182BE7">
        <w:rPr>
          <w:rFonts w:ascii="Times New Roman" w:hAnsi="Times New Roman" w:cs="Times New Roman"/>
          <w:color w:val="000000"/>
          <w:lang w:val="uk-UA"/>
        </w:rPr>
        <w:t xml:space="preserve">при вході і виході з території </w:t>
      </w:r>
      <w:r w:rsidRPr="00AC6899">
        <w:rPr>
          <w:rFonts w:ascii="Times New Roman" w:hAnsi="Times New Roman" w:cs="Times New Roman"/>
          <w:color w:val="000000"/>
          <w:lang w:val="uk-UA"/>
        </w:rPr>
        <w:t xml:space="preserve">Замовника, працівник Підрядника, при цьому, зобов’язується не </w:t>
      </w:r>
      <w:r w:rsidR="0029534E" w:rsidRPr="00AC6899">
        <w:rPr>
          <w:rFonts w:ascii="Times New Roman" w:hAnsi="Times New Roman" w:cs="Times New Roman"/>
          <w:color w:val="000000"/>
          <w:lang w:val="uk-UA"/>
        </w:rPr>
        <w:t>чинити перешкод такому огляду, надати доступ до огляду та виконувати вимоги співробітників  охорони Замовника під час проходження пункту пропуску і такого огляду</w:t>
      </w:r>
      <w:r w:rsidR="00861276" w:rsidRPr="00182BE7">
        <w:rPr>
          <w:rFonts w:ascii="Times New Roman" w:hAnsi="Times New Roman" w:cs="Times New Roman"/>
          <w:color w:val="000000"/>
          <w:lang w:val="uk-UA"/>
        </w:rPr>
        <w:t>.</w:t>
      </w:r>
    </w:p>
    <w:p w14:paraId="58003B3F" w14:textId="1290A14B" w:rsidR="00861276" w:rsidRPr="00182BE7" w:rsidRDefault="0029534E">
      <w:pPr>
        <w:spacing w:line="240" w:lineRule="auto"/>
        <w:ind w:firstLine="708"/>
        <w:jc w:val="both"/>
        <w:rPr>
          <w:rFonts w:ascii="Times New Roman" w:hAnsi="Times New Roman" w:cs="Times New Roman"/>
          <w:color w:val="000000"/>
          <w:lang w:val="uk-UA"/>
        </w:rPr>
      </w:pPr>
      <w:r w:rsidRPr="00AC6899">
        <w:rPr>
          <w:rFonts w:ascii="Times New Roman" w:hAnsi="Times New Roman" w:cs="Times New Roman"/>
          <w:color w:val="000000"/>
          <w:lang w:val="uk-UA"/>
        </w:rPr>
        <w:t>6.2.6.</w:t>
      </w:r>
      <w:r w:rsidR="00861276" w:rsidRPr="00182BE7">
        <w:rPr>
          <w:rFonts w:ascii="Times New Roman" w:hAnsi="Times New Roman" w:cs="Times New Roman"/>
          <w:color w:val="000000"/>
          <w:lang w:val="uk-UA"/>
        </w:rPr>
        <w:t xml:space="preserve"> Не залишати обладнання, матеріали або транспортні засоби на проїжджих частинах внутрішніх доріг або залізничних коліях.</w:t>
      </w:r>
    </w:p>
    <w:p w14:paraId="1BEDBF33" w14:textId="51886C86" w:rsidR="00861276" w:rsidRPr="00182BE7" w:rsidRDefault="0029534E">
      <w:pPr>
        <w:spacing w:line="240" w:lineRule="auto"/>
        <w:ind w:firstLine="708"/>
        <w:jc w:val="both"/>
        <w:rPr>
          <w:rFonts w:ascii="Times New Roman" w:hAnsi="Times New Roman" w:cs="Times New Roman"/>
          <w:color w:val="000000"/>
          <w:lang w:val="uk-UA"/>
        </w:rPr>
      </w:pPr>
      <w:r w:rsidRPr="00AC6899">
        <w:rPr>
          <w:rFonts w:ascii="Times New Roman" w:hAnsi="Times New Roman" w:cs="Times New Roman"/>
          <w:color w:val="000000"/>
          <w:lang w:val="uk-UA"/>
        </w:rPr>
        <w:t xml:space="preserve">6.2.7. </w:t>
      </w:r>
      <w:r w:rsidR="00861276" w:rsidRPr="00AC6899">
        <w:rPr>
          <w:rFonts w:ascii="Times New Roman" w:hAnsi="Times New Roman" w:cs="Times New Roman"/>
          <w:color w:val="000000"/>
          <w:lang w:val="uk-UA"/>
        </w:rPr>
        <w:t>Н</w:t>
      </w:r>
      <w:r w:rsidR="00861276" w:rsidRPr="00182BE7">
        <w:rPr>
          <w:rFonts w:ascii="Times New Roman" w:hAnsi="Times New Roman" w:cs="Times New Roman"/>
          <w:color w:val="000000"/>
          <w:lang w:val="uk-UA"/>
        </w:rPr>
        <w:t xml:space="preserve">е застосовувати стиснене повітря для чищення </w:t>
      </w:r>
      <w:r w:rsidR="00861276" w:rsidRPr="00AC6899">
        <w:rPr>
          <w:rFonts w:ascii="Times New Roman" w:hAnsi="Times New Roman" w:cs="Times New Roman"/>
          <w:color w:val="000000"/>
          <w:lang w:val="uk-UA"/>
        </w:rPr>
        <w:t>спец</w:t>
      </w:r>
      <w:r w:rsidR="00861276" w:rsidRPr="00182BE7">
        <w:rPr>
          <w:rFonts w:ascii="Times New Roman" w:hAnsi="Times New Roman" w:cs="Times New Roman"/>
          <w:color w:val="000000"/>
          <w:lang w:val="uk-UA"/>
        </w:rPr>
        <w:t>одягу.</w:t>
      </w:r>
    </w:p>
    <w:p w14:paraId="0ACCBCCE" w14:textId="2894A9E1" w:rsidR="00861276" w:rsidRPr="00182BE7" w:rsidRDefault="0029534E">
      <w:pPr>
        <w:spacing w:line="240" w:lineRule="auto"/>
        <w:ind w:firstLine="708"/>
        <w:jc w:val="both"/>
        <w:rPr>
          <w:rFonts w:ascii="Times New Roman" w:hAnsi="Times New Roman" w:cs="Times New Roman"/>
          <w:color w:val="000000"/>
          <w:lang w:val="uk-UA"/>
        </w:rPr>
      </w:pPr>
      <w:r w:rsidRPr="00AC6899">
        <w:rPr>
          <w:rFonts w:ascii="Times New Roman" w:hAnsi="Times New Roman" w:cs="Times New Roman"/>
          <w:color w:val="000000"/>
          <w:lang w:val="uk-UA"/>
        </w:rPr>
        <w:t xml:space="preserve">6.2.7. </w:t>
      </w:r>
      <w:r w:rsidR="00861276" w:rsidRPr="00182BE7">
        <w:rPr>
          <w:rFonts w:ascii="Times New Roman" w:hAnsi="Times New Roman" w:cs="Times New Roman"/>
          <w:color w:val="000000"/>
          <w:lang w:val="uk-UA"/>
        </w:rPr>
        <w:t>Не корист</w:t>
      </w:r>
      <w:r w:rsidRPr="00AC6899">
        <w:rPr>
          <w:rFonts w:ascii="Times New Roman" w:hAnsi="Times New Roman" w:cs="Times New Roman"/>
          <w:color w:val="000000"/>
          <w:lang w:val="uk-UA"/>
        </w:rPr>
        <w:t>у</w:t>
      </w:r>
      <w:r w:rsidR="00861276" w:rsidRPr="00182BE7">
        <w:rPr>
          <w:rFonts w:ascii="Times New Roman" w:hAnsi="Times New Roman" w:cs="Times New Roman"/>
          <w:color w:val="000000"/>
          <w:lang w:val="uk-UA"/>
        </w:rPr>
        <w:t>в</w:t>
      </w:r>
      <w:r w:rsidR="00861276" w:rsidRPr="00AC6899">
        <w:rPr>
          <w:rFonts w:ascii="Times New Roman" w:hAnsi="Times New Roman" w:cs="Times New Roman"/>
          <w:color w:val="000000"/>
          <w:lang w:val="uk-UA"/>
        </w:rPr>
        <w:t>атись</w:t>
      </w:r>
      <w:r w:rsidR="00861276" w:rsidRPr="00182BE7">
        <w:rPr>
          <w:rFonts w:ascii="Times New Roman" w:hAnsi="Times New Roman" w:cs="Times New Roman"/>
          <w:color w:val="000000"/>
          <w:lang w:val="uk-UA"/>
        </w:rPr>
        <w:t xml:space="preserve"> інструментами, транспортом (включаючи навантажувачі), переносними драбинами і іншим обладнанням, яке є власністю Замовника, без узгодження з його керівництвом.</w:t>
      </w:r>
    </w:p>
    <w:p w14:paraId="6B73E3EE" w14:textId="77234D54" w:rsidR="00861276" w:rsidRPr="00182BE7" w:rsidRDefault="0029534E">
      <w:pPr>
        <w:spacing w:line="240" w:lineRule="auto"/>
        <w:ind w:firstLine="708"/>
        <w:jc w:val="both"/>
        <w:rPr>
          <w:rFonts w:ascii="Times New Roman" w:hAnsi="Times New Roman" w:cs="Times New Roman"/>
          <w:color w:val="000000"/>
          <w:lang w:val="uk-UA"/>
        </w:rPr>
      </w:pPr>
      <w:r w:rsidRPr="00AC6899">
        <w:rPr>
          <w:rFonts w:ascii="Times New Roman" w:hAnsi="Times New Roman" w:cs="Times New Roman"/>
          <w:color w:val="000000"/>
          <w:lang w:val="uk-UA"/>
        </w:rPr>
        <w:t xml:space="preserve">6.2.8. </w:t>
      </w:r>
      <w:r w:rsidR="00861276" w:rsidRPr="00182BE7">
        <w:rPr>
          <w:rFonts w:ascii="Times New Roman" w:hAnsi="Times New Roman" w:cs="Times New Roman"/>
          <w:color w:val="000000"/>
          <w:lang w:val="uk-UA"/>
        </w:rPr>
        <w:t>Застосовувати в роботі тільки справні інструменти та обладнання. Замовник залишає за собою право перевіряти будь-які інструменти та обладнання, як</w:t>
      </w:r>
      <w:r w:rsidRPr="00AC6899">
        <w:rPr>
          <w:rFonts w:ascii="Times New Roman" w:hAnsi="Times New Roman" w:cs="Times New Roman"/>
          <w:color w:val="000000"/>
          <w:lang w:val="uk-UA"/>
        </w:rPr>
        <w:t>і</w:t>
      </w:r>
      <w:r w:rsidR="00861276" w:rsidRPr="00182BE7">
        <w:rPr>
          <w:rFonts w:ascii="Times New Roman" w:hAnsi="Times New Roman" w:cs="Times New Roman"/>
          <w:color w:val="000000"/>
          <w:lang w:val="uk-UA"/>
        </w:rPr>
        <w:t xml:space="preserve"> використову</w:t>
      </w:r>
      <w:r w:rsidRPr="00AC6899">
        <w:rPr>
          <w:rFonts w:ascii="Times New Roman" w:hAnsi="Times New Roman" w:cs="Times New Roman"/>
          <w:color w:val="000000"/>
          <w:lang w:val="uk-UA"/>
        </w:rPr>
        <w:t>ю</w:t>
      </w:r>
      <w:r w:rsidR="00861276" w:rsidRPr="00182BE7">
        <w:rPr>
          <w:rFonts w:ascii="Times New Roman" w:hAnsi="Times New Roman" w:cs="Times New Roman"/>
          <w:color w:val="000000"/>
          <w:lang w:val="uk-UA"/>
        </w:rPr>
        <w:t>ться Підрядником на території Замовника, а також забороняти застосування обладнання</w:t>
      </w:r>
      <w:r w:rsidRPr="00AC6899">
        <w:rPr>
          <w:rFonts w:ascii="Times New Roman" w:hAnsi="Times New Roman" w:cs="Times New Roman"/>
          <w:color w:val="000000"/>
          <w:lang w:val="uk-UA"/>
        </w:rPr>
        <w:t>\інструментів\пристроїв</w:t>
      </w:r>
      <w:r w:rsidR="00861276" w:rsidRPr="00182BE7">
        <w:rPr>
          <w:rFonts w:ascii="Times New Roman" w:hAnsi="Times New Roman" w:cs="Times New Roman"/>
          <w:color w:val="000000"/>
          <w:lang w:val="uk-UA"/>
        </w:rPr>
        <w:t>, як</w:t>
      </w:r>
      <w:r w:rsidRPr="00AC6899">
        <w:rPr>
          <w:rFonts w:ascii="Times New Roman" w:hAnsi="Times New Roman" w:cs="Times New Roman"/>
          <w:color w:val="000000"/>
          <w:lang w:val="uk-UA"/>
        </w:rPr>
        <w:t>і</w:t>
      </w:r>
      <w:r w:rsidR="00861276" w:rsidRPr="00182BE7">
        <w:rPr>
          <w:rFonts w:ascii="Times New Roman" w:hAnsi="Times New Roman" w:cs="Times New Roman"/>
          <w:color w:val="000000"/>
          <w:lang w:val="uk-UA"/>
        </w:rPr>
        <w:t xml:space="preserve"> не відповіда</w:t>
      </w:r>
      <w:r w:rsidRPr="00AC6899">
        <w:rPr>
          <w:rFonts w:ascii="Times New Roman" w:hAnsi="Times New Roman" w:cs="Times New Roman"/>
          <w:color w:val="000000"/>
          <w:lang w:val="uk-UA"/>
        </w:rPr>
        <w:t>ють</w:t>
      </w:r>
      <w:r w:rsidR="00861276" w:rsidRPr="00182BE7">
        <w:rPr>
          <w:rFonts w:ascii="Times New Roman" w:hAnsi="Times New Roman" w:cs="Times New Roman"/>
          <w:color w:val="000000"/>
          <w:lang w:val="uk-UA"/>
        </w:rPr>
        <w:t xml:space="preserve"> вимогам безпеки.</w:t>
      </w:r>
    </w:p>
    <w:p w14:paraId="57FC0B09" w14:textId="205A83A8" w:rsidR="00861276" w:rsidRPr="00182BE7" w:rsidRDefault="0029534E">
      <w:pPr>
        <w:spacing w:line="240" w:lineRule="auto"/>
        <w:ind w:firstLine="708"/>
        <w:jc w:val="both"/>
        <w:rPr>
          <w:rFonts w:ascii="Times New Roman" w:hAnsi="Times New Roman" w:cs="Times New Roman"/>
          <w:color w:val="000000"/>
          <w:lang w:val="uk-UA"/>
        </w:rPr>
      </w:pPr>
      <w:r w:rsidRPr="00AC6899">
        <w:rPr>
          <w:rFonts w:ascii="Times New Roman" w:hAnsi="Times New Roman" w:cs="Times New Roman"/>
          <w:color w:val="000000"/>
          <w:lang w:val="uk-UA"/>
        </w:rPr>
        <w:lastRenderedPageBreak/>
        <w:t xml:space="preserve">6.2.9. </w:t>
      </w:r>
      <w:r w:rsidR="00861276" w:rsidRPr="00182BE7">
        <w:rPr>
          <w:rFonts w:ascii="Times New Roman" w:hAnsi="Times New Roman" w:cs="Times New Roman"/>
          <w:color w:val="000000"/>
          <w:lang w:val="uk-UA"/>
        </w:rPr>
        <w:t xml:space="preserve">Роботи на </w:t>
      </w:r>
      <w:proofErr w:type="spellStart"/>
      <w:r w:rsidR="00861276" w:rsidRPr="00182BE7">
        <w:rPr>
          <w:rFonts w:ascii="Times New Roman" w:hAnsi="Times New Roman" w:cs="Times New Roman"/>
          <w:color w:val="000000"/>
          <w:lang w:val="uk-UA"/>
        </w:rPr>
        <w:t>вибухо</w:t>
      </w:r>
      <w:proofErr w:type="spellEnd"/>
      <w:r w:rsidRPr="00AC6899">
        <w:rPr>
          <w:rFonts w:ascii="Times New Roman" w:hAnsi="Times New Roman" w:cs="Times New Roman"/>
          <w:color w:val="000000"/>
          <w:lang w:val="uk-UA"/>
        </w:rPr>
        <w:t>-</w:t>
      </w:r>
      <w:r w:rsidR="00861276" w:rsidRPr="00182BE7">
        <w:rPr>
          <w:rFonts w:ascii="Times New Roman" w:hAnsi="Times New Roman" w:cs="Times New Roman"/>
          <w:color w:val="000000"/>
          <w:lang w:val="uk-UA"/>
        </w:rPr>
        <w:t xml:space="preserve">пожежонебезпечних зонах проводити тільки інструментом у вибухозахищеному виконанні і </w:t>
      </w:r>
      <w:r w:rsidRPr="00AC6899">
        <w:rPr>
          <w:rFonts w:ascii="Times New Roman" w:hAnsi="Times New Roman" w:cs="Times New Roman"/>
          <w:color w:val="000000"/>
          <w:lang w:val="uk-UA"/>
        </w:rPr>
        <w:t xml:space="preserve">яке </w:t>
      </w:r>
      <w:r w:rsidR="00861276" w:rsidRPr="00182BE7">
        <w:rPr>
          <w:rFonts w:ascii="Times New Roman" w:hAnsi="Times New Roman" w:cs="Times New Roman"/>
          <w:color w:val="000000"/>
          <w:lang w:val="uk-UA"/>
        </w:rPr>
        <w:t>не дає іскор.</w:t>
      </w:r>
    </w:p>
    <w:p w14:paraId="7B402F8F" w14:textId="4B798C7D" w:rsidR="00735089" w:rsidRPr="00182BE7" w:rsidRDefault="0029534E">
      <w:pPr>
        <w:spacing w:line="240" w:lineRule="auto"/>
        <w:ind w:firstLine="708"/>
        <w:jc w:val="both"/>
        <w:rPr>
          <w:rFonts w:ascii="Times New Roman" w:hAnsi="Times New Roman" w:cs="Times New Roman"/>
          <w:color w:val="000000"/>
          <w:lang w:val="uk-UA"/>
        </w:rPr>
      </w:pPr>
      <w:r w:rsidRPr="00AC6899">
        <w:rPr>
          <w:rFonts w:ascii="Times New Roman" w:hAnsi="Times New Roman" w:cs="Times New Roman"/>
          <w:color w:val="000000"/>
          <w:lang w:val="uk-UA"/>
        </w:rPr>
        <w:t xml:space="preserve">6.2.10. </w:t>
      </w:r>
      <w:r w:rsidR="00861276" w:rsidRPr="00182BE7">
        <w:rPr>
          <w:rFonts w:ascii="Times New Roman" w:hAnsi="Times New Roman" w:cs="Times New Roman"/>
          <w:color w:val="000000"/>
          <w:lang w:val="uk-UA"/>
        </w:rPr>
        <w:t xml:space="preserve">Всі відкриті прорізи в робочих поверхнях, містках і проходах, а також виїмки в </w:t>
      </w:r>
      <w:proofErr w:type="spellStart"/>
      <w:r w:rsidR="00861276" w:rsidRPr="00182BE7">
        <w:rPr>
          <w:rFonts w:ascii="Times New Roman" w:hAnsi="Times New Roman" w:cs="Times New Roman"/>
          <w:color w:val="000000"/>
          <w:lang w:val="uk-UA"/>
        </w:rPr>
        <w:t>грунті</w:t>
      </w:r>
      <w:proofErr w:type="spellEnd"/>
      <w:r w:rsidR="00861276" w:rsidRPr="00182BE7">
        <w:rPr>
          <w:rFonts w:ascii="Times New Roman" w:hAnsi="Times New Roman" w:cs="Times New Roman"/>
          <w:color w:val="000000"/>
          <w:lang w:val="uk-UA"/>
        </w:rPr>
        <w:t xml:space="preserve"> повинні бути обгороджені жорсткими бар'єрами, позначені відповідними знаками безпеки і освітлені в нічний час.</w:t>
      </w:r>
    </w:p>
    <w:p w14:paraId="686D723D" w14:textId="16702D55" w:rsidR="000D03DD" w:rsidRPr="00182BE7" w:rsidRDefault="0029534E">
      <w:pPr>
        <w:spacing w:line="240" w:lineRule="auto"/>
        <w:ind w:firstLine="708"/>
        <w:jc w:val="both"/>
        <w:rPr>
          <w:rFonts w:ascii="Times New Roman" w:hAnsi="Times New Roman" w:cs="Times New Roman"/>
          <w:b/>
          <w:color w:val="000000"/>
          <w:lang w:val="uk-UA"/>
        </w:rPr>
      </w:pPr>
      <w:r w:rsidRPr="00182BE7">
        <w:rPr>
          <w:rFonts w:ascii="Times New Roman" w:hAnsi="Times New Roman" w:cs="Times New Roman"/>
          <w:b/>
          <w:color w:val="000000"/>
          <w:lang w:val="uk-UA"/>
        </w:rPr>
        <w:t>7. ВИМОГИ ДО СПЕЦОДЯГУ ТА ЗАСОБІВ ІНДИВІДУАЛЬНОГО ТА КОЛЕКТИВНОГО ЗАХИСТУ</w:t>
      </w:r>
    </w:p>
    <w:p w14:paraId="49C48093" w14:textId="3EBFBD26" w:rsidR="00735089" w:rsidRPr="00AC6899" w:rsidRDefault="0029534E">
      <w:pPr>
        <w:spacing w:before="240" w:line="240" w:lineRule="auto"/>
        <w:ind w:firstLine="708"/>
        <w:jc w:val="both"/>
        <w:rPr>
          <w:rFonts w:ascii="Times New Roman" w:hAnsi="Times New Roman" w:cs="Times New Roman"/>
          <w:color w:val="000000"/>
          <w:lang w:val="uk-UA"/>
        </w:rPr>
      </w:pPr>
      <w:r w:rsidRPr="00AC6899">
        <w:rPr>
          <w:rFonts w:ascii="Times New Roman" w:hAnsi="Times New Roman" w:cs="Times New Roman"/>
          <w:color w:val="000000"/>
          <w:lang w:val="uk-UA"/>
        </w:rPr>
        <w:t xml:space="preserve">7.1. </w:t>
      </w:r>
      <w:r w:rsidR="00735089" w:rsidRPr="00AC6899">
        <w:rPr>
          <w:rFonts w:ascii="Times New Roman" w:hAnsi="Times New Roman" w:cs="Times New Roman"/>
          <w:color w:val="000000"/>
          <w:lang w:val="uk-UA"/>
        </w:rPr>
        <w:t xml:space="preserve">Відповідальність за забезпечення своїх </w:t>
      </w:r>
      <w:r w:rsidRPr="00AC6899">
        <w:rPr>
          <w:rFonts w:ascii="Times New Roman" w:hAnsi="Times New Roman" w:cs="Times New Roman"/>
          <w:color w:val="000000"/>
          <w:lang w:val="uk-UA"/>
        </w:rPr>
        <w:t xml:space="preserve">працівників </w:t>
      </w:r>
      <w:r w:rsidR="00735089" w:rsidRPr="00AC6899">
        <w:rPr>
          <w:rFonts w:ascii="Times New Roman" w:hAnsi="Times New Roman" w:cs="Times New Roman"/>
          <w:color w:val="000000"/>
          <w:lang w:val="uk-UA"/>
        </w:rPr>
        <w:t xml:space="preserve">засобами індивідуального та колективного захисту лежить на керівництві </w:t>
      </w:r>
      <w:r w:rsidRPr="00AC6899">
        <w:rPr>
          <w:rFonts w:ascii="Times New Roman" w:hAnsi="Times New Roman" w:cs="Times New Roman"/>
          <w:color w:val="000000"/>
          <w:lang w:val="uk-UA"/>
        </w:rPr>
        <w:t>Підрядника</w:t>
      </w:r>
      <w:r w:rsidR="00735089" w:rsidRPr="00AC6899">
        <w:rPr>
          <w:rFonts w:ascii="Times New Roman" w:hAnsi="Times New Roman" w:cs="Times New Roman"/>
          <w:color w:val="000000"/>
          <w:lang w:val="uk-UA"/>
        </w:rPr>
        <w:t>.</w:t>
      </w:r>
    </w:p>
    <w:p w14:paraId="12856F42" w14:textId="5CC83E28" w:rsidR="00735089" w:rsidRPr="00AC6899" w:rsidRDefault="002A1A90">
      <w:pPr>
        <w:spacing w:before="240" w:line="240" w:lineRule="auto"/>
        <w:ind w:firstLine="708"/>
        <w:jc w:val="both"/>
        <w:rPr>
          <w:rFonts w:ascii="Times New Roman" w:hAnsi="Times New Roman" w:cs="Times New Roman"/>
          <w:color w:val="000000"/>
          <w:lang w:val="uk-UA"/>
        </w:rPr>
      </w:pPr>
      <w:r w:rsidRPr="00AC6899">
        <w:rPr>
          <w:rFonts w:ascii="Times New Roman" w:hAnsi="Times New Roman" w:cs="Times New Roman"/>
          <w:color w:val="000000"/>
          <w:lang w:val="uk-UA"/>
        </w:rPr>
        <w:t xml:space="preserve">7.2. </w:t>
      </w:r>
      <w:r w:rsidR="00735089" w:rsidRPr="00AC6899">
        <w:rPr>
          <w:rFonts w:ascii="Times New Roman" w:hAnsi="Times New Roman" w:cs="Times New Roman"/>
          <w:color w:val="000000"/>
          <w:lang w:val="uk-UA"/>
        </w:rPr>
        <w:t xml:space="preserve">До початку робіт Підрядник повинен узгодити з Замовником список і норми видачі З.І.З., що надаються Підрядником своїм </w:t>
      </w:r>
      <w:r w:rsidRPr="00AC6899">
        <w:rPr>
          <w:rFonts w:ascii="Times New Roman" w:hAnsi="Times New Roman" w:cs="Times New Roman"/>
          <w:color w:val="000000"/>
          <w:lang w:val="uk-UA"/>
        </w:rPr>
        <w:t>працівникам</w:t>
      </w:r>
      <w:r w:rsidR="00735089" w:rsidRPr="00AC6899">
        <w:rPr>
          <w:rFonts w:ascii="Times New Roman" w:hAnsi="Times New Roman" w:cs="Times New Roman"/>
          <w:color w:val="000000"/>
          <w:lang w:val="uk-UA"/>
        </w:rPr>
        <w:t xml:space="preserve"> і при необхідності привести його у відповідність до вимог Замовника.</w:t>
      </w:r>
    </w:p>
    <w:p w14:paraId="2409E103" w14:textId="4C694F2C" w:rsidR="00735089" w:rsidRPr="00AC6899" w:rsidRDefault="002A1A90">
      <w:pPr>
        <w:spacing w:before="240" w:line="240" w:lineRule="auto"/>
        <w:ind w:firstLine="708"/>
        <w:jc w:val="both"/>
        <w:rPr>
          <w:rFonts w:ascii="Times New Roman" w:hAnsi="Times New Roman" w:cs="Times New Roman"/>
          <w:color w:val="000000"/>
          <w:lang w:val="uk-UA"/>
        </w:rPr>
      </w:pPr>
      <w:r w:rsidRPr="00AC6899">
        <w:rPr>
          <w:rFonts w:ascii="Times New Roman" w:hAnsi="Times New Roman" w:cs="Times New Roman"/>
          <w:color w:val="000000"/>
          <w:lang w:val="uk-UA"/>
        </w:rPr>
        <w:t xml:space="preserve">7.3. </w:t>
      </w:r>
      <w:r w:rsidR="00735089" w:rsidRPr="00AC6899">
        <w:rPr>
          <w:rFonts w:ascii="Times New Roman" w:hAnsi="Times New Roman" w:cs="Times New Roman"/>
          <w:color w:val="000000"/>
          <w:lang w:val="uk-UA"/>
        </w:rPr>
        <w:t>Підрядник повинен забезпечити наявність додаткового запасу З.І.З. на об'єкті і можливість негайної їх заміни в разі втрати або пошкодження відповідно до застосовуваної політикою і процедурами Підрядника про видачу засобів індивідуального захисту</w:t>
      </w:r>
      <w:r w:rsidRPr="00AC6899">
        <w:rPr>
          <w:rFonts w:ascii="Times New Roman" w:hAnsi="Times New Roman" w:cs="Times New Roman"/>
          <w:color w:val="000000"/>
          <w:lang w:val="uk-UA"/>
        </w:rPr>
        <w:t>, узгодженої із Замовником</w:t>
      </w:r>
      <w:r w:rsidR="00735089" w:rsidRPr="00AC6899">
        <w:rPr>
          <w:rFonts w:ascii="Times New Roman" w:hAnsi="Times New Roman" w:cs="Times New Roman"/>
          <w:color w:val="000000"/>
          <w:lang w:val="uk-UA"/>
        </w:rPr>
        <w:t>.</w:t>
      </w:r>
    </w:p>
    <w:p w14:paraId="2A0A061C" w14:textId="26D3EC1C" w:rsidR="000D03DD" w:rsidRPr="00182BE7" w:rsidRDefault="002A1A90" w:rsidP="00182BE7">
      <w:pPr>
        <w:spacing w:before="240" w:line="240" w:lineRule="auto"/>
        <w:ind w:firstLine="708"/>
        <w:jc w:val="both"/>
        <w:rPr>
          <w:rFonts w:ascii="Times New Roman" w:hAnsi="Times New Roman" w:cs="Times New Roman"/>
          <w:b/>
          <w:bCs/>
          <w:color w:val="000000"/>
          <w:u w:val="single"/>
          <w:lang w:val="uk-UA"/>
        </w:rPr>
      </w:pPr>
      <w:r w:rsidRPr="00182BE7">
        <w:rPr>
          <w:rFonts w:ascii="Times New Roman" w:hAnsi="Times New Roman" w:cs="Times New Roman"/>
          <w:b/>
          <w:bCs/>
          <w:color w:val="000000"/>
          <w:u w:val="single"/>
          <w:lang w:val="uk-UA"/>
        </w:rPr>
        <w:t xml:space="preserve">7.4. </w:t>
      </w:r>
      <w:r w:rsidR="000D03DD" w:rsidRPr="00182BE7">
        <w:rPr>
          <w:rFonts w:ascii="Times New Roman" w:hAnsi="Times New Roman" w:cs="Times New Roman"/>
          <w:b/>
          <w:bCs/>
          <w:color w:val="000000"/>
          <w:u w:val="single"/>
          <w:lang w:val="uk-UA"/>
        </w:rPr>
        <w:t>Стандарт</w:t>
      </w:r>
      <w:r w:rsidR="00735089" w:rsidRPr="00182BE7">
        <w:rPr>
          <w:rFonts w:ascii="Times New Roman" w:hAnsi="Times New Roman" w:cs="Times New Roman"/>
          <w:b/>
          <w:bCs/>
          <w:color w:val="000000"/>
          <w:u w:val="single"/>
          <w:lang w:val="uk-UA"/>
        </w:rPr>
        <w:t>ні</w:t>
      </w:r>
      <w:r w:rsidR="000D03DD" w:rsidRPr="00182BE7">
        <w:rPr>
          <w:rFonts w:ascii="Times New Roman" w:hAnsi="Times New Roman" w:cs="Times New Roman"/>
          <w:b/>
          <w:bCs/>
          <w:color w:val="000000"/>
          <w:u w:val="single"/>
          <w:lang w:val="uk-UA"/>
        </w:rPr>
        <w:t xml:space="preserve"> </w:t>
      </w:r>
      <w:r w:rsidR="00735089" w:rsidRPr="00182BE7">
        <w:rPr>
          <w:rFonts w:ascii="Times New Roman" w:hAnsi="Times New Roman" w:cs="Times New Roman"/>
          <w:b/>
          <w:bCs/>
          <w:color w:val="000000"/>
          <w:u w:val="single"/>
          <w:lang w:val="uk-UA"/>
        </w:rPr>
        <w:t>З.І.З.</w:t>
      </w:r>
      <w:r w:rsidR="000D03DD" w:rsidRPr="00182BE7">
        <w:rPr>
          <w:rFonts w:ascii="Times New Roman" w:hAnsi="Times New Roman" w:cs="Times New Roman"/>
          <w:b/>
          <w:bCs/>
          <w:color w:val="000000"/>
          <w:u w:val="single"/>
          <w:lang w:val="uk-UA"/>
        </w:rPr>
        <w:t>:</w:t>
      </w:r>
    </w:p>
    <w:p w14:paraId="5D9927BA" w14:textId="56B2444F" w:rsidR="00735089" w:rsidRPr="00AC6899" w:rsidRDefault="00735089">
      <w:pPr>
        <w:pStyle w:val="a3"/>
        <w:numPr>
          <w:ilvl w:val="2"/>
          <w:numId w:val="30"/>
        </w:numPr>
        <w:spacing w:before="240" w:line="240" w:lineRule="auto"/>
        <w:rPr>
          <w:rFonts w:ascii="Times New Roman" w:hAnsi="Times New Roman" w:cs="Times New Roman"/>
          <w:color w:val="000000"/>
          <w:sz w:val="22"/>
          <w:lang w:val="uk-UA"/>
        </w:rPr>
      </w:pPr>
      <w:r w:rsidRPr="00AC6899">
        <w:rPr>
          <w:rFonts w:ascii="Times New Roman" w:hAnsi="Times New Roman" w:cs="Times New Roman"/>
          <w:color w:val="000000"/>
          <w:sz w:val="22"/>
          <w:lang w:val="uk-UA"/>
        </w:rPr>
        <w:t xml:space="preserve">До стандартних З.І.З. відносяться спецодяг, захисна каска, захисні окуляри, захисні рукавички і захисне взуття з армованим </w:t>
      </w:r>
      <w:proofErr w:type="spellStart"/>
      <w:r w:rsidRPr="00AC6899">
        <w:rPr>
          <w:rFonts w:ascii="Times New Roman" w:hAnsi="Times New Roman" w:cs="Times New Roman"/>
          <w:color w:val="000000"/>
          <w:sz w:val="22"/>
          <w:lang w:val="uk-UA"/>
        </w:rPr>
        <w:t>підноском</w:t>
      </w:r>
      <w:proofErr w:type="spellEnd"/>
      <w:r w:rsidRPr="00AC6899">
        <w:rPr>
          <w:rFonts w:ascii="Times New Roman" w:hAnsi="Times New Roman" w:cs="Times New Roman"/>
          <w:color w:val="000000"/>
          <w:sz w:val="22"/>
          <w:lang w:val="uk-UA"/>
        </w:rPr>
        <w:t xml:space="preserve"> і </w:t>
      </w:r>
      <w:proofErr w:type="spellStart"/>
      <w:r w:rsidRPr="00AC6899">
        <w:rPr>
          <w:rFonts w:ascii="Times New Roman" w:hAnsi="Times New Roman" w:cs="Times New Roman"/>
          <w:color w:val="000000"/>
          <w:sz w:val="22"/>
          <w:lang w:val="uk-UA"/>
        </w:rPr>
        <w:t>антипрокольною</w:t>
      </w:r>
      <w:proofErr w:type="spellEnd"/>
      <w:r w:rsidRPr="00AC6899">
        <w:rPr>
          <w:rFonts w:ascii="Times New Roman" w:hAnsi="Times New Roman" w:cs="Times New Roman"/>
          <w:color w:val="000000"/>
          <w:sz w:val="22"/>
          <w:lang w:val="uk-UA"/>
        </w:rPr>
        <w:t xml:space="preserve"> устілкою. </w:t>
      </w:r>
      <w:r w:rsidRPr="00182BE7">
        <w:rPr>
          <w:rFonts w:ascii="Times New Roman" w:hAnsi="Times New Roman" w:cs="Times New Roman"/>
          <w:color w:val="000000"/>
          <w:sz w:val="22"/>
          <w:lang w:val="uk-UA"/>
        </w:rPr>
        <w:t>Їх необхідно носити на всій території Замовника, за винятком офісів, інших адміністративно-побутових приміщень і прилеглих до них пішохідних доріжок. Захисні рукавички обов'язкові до носіння тільки при виконанні певних робіт (див. Нижче);</w:t>
      </w:r>
    </w:p>
    <w:p w14:paraId="0FF36105" w14:textId="77777777" w:rsidR="0069168A" w:rsidRPr="00182BE7" w:rsidRDefault="0069168A" w:rsidP="00182BE7">
      <w:pPr>
        <w:pStyle w:val="a3"/>
        <w:spacing w:before="240" w:line="240" w:lineRule="auto"/>
        <w:ind w:left="1440" w:firstLine="0"/>
        <w:rPr>
          <w:rFonts w:ascii="Times New Roman" w:hAnsi="Times New Roman" w:cs="Times New Roman"/>
          <w:color w:val="000000"/>
          <w:sz w:val="22"/>
          <w:lang w:val="uk-UA"/>
        </w:rPr>
      </w:pPr>
    </w:p>
    <w:p w14:paraId="5795F651" w14:textId="32ED3B8A" w:rsidR="00735089" w:rsidRPr="00AC6899" w:rsidRDefault="00735089">
      <w:pPr>
        <w:pStyle w:val="a3"/>
        <w:numPr>
          <w:ilvl w:val="2"/>
          <w:numId w:val="30"/>
        </w:numPr>
        <w:spacing w:before="240" w:line="240" w:lineRule="auto"/>
        <w:rPr>
          <w:rFonts w:ascii="Times New Roman" w:hAnsi="Times New Roman" w:cs="Times New Roman"/>
          <w:color w:val="000000"/>
          <w:sz w:val="22"/>
          <w:lang w:val="uk-UA"/>
        </w:rPr>
      </w:pPr>
      <w:r w:rsidRPr="00182BE7">
        <w:rPr>
          <w:rFonts w:ascii="Times New Roman" w:hAnsi="Times New Roman" w:cs="Times New Roman"/>
          <w:color w:val="000000"/>
          <w:sz w:val="22"/>
          <w:lang w:val="uk-UA"/>
        </w:rPr>
        <w:t>Спецодяг всіх видів повин</w:t>
      </w:r>
      <w:r w:rsidR="00DA145F" w:rsidRPr="00AC6899">
        <w:rPr>
          <w:rFonts w:ascii="Times New Roman" w:hAnsi="Times New Roman" w:cs="Times New Roman"/>
          <w:color w:val="000000"/>
          <w:sz w:val="22"/>
          <w:lang w:val="uk-UA"/>
        </w:rPr>
        <w:t>ен</w:t>
      </w:r>
      <w:r w:rsidRPr="00182BE7">
        <w:rPr>
          <w:rFonts w:ascii="Times New Roman" w:hAnsi="Times New Roman" w:cs="Times New Roman"/>
          <w:color w:val="000000"/>
          <w:sz w:val="22"/>
          <w:lang w:val="uk-UA"/>
        </w:rPr>
        <w:t xml:space="preserve"> мати </w:t>
      </w:r>
      <w:proofErr w:type="spellStart"/>
      <w:r w:rsidRPr="00182BE7">
        <w:rPr>
          <w:rFonts w:ascii="Times New Roman" w:hAnsi="Times New Roman" w:cs="Times New Roman"/>
          <w:color w:val="000000"/>
          <w:sz w:val="22"/>
          <w:lang w:val="uk-UA"/>
        </w:rPr>
        <w:t>світловідбиваючі</w:t>
      </w:r>
      <w:proofErr w:type="spellEnd"/>
      <w:r w:rsidRPr="00182BE7">
        <w:rPr>
          <w:rFonts w:ascii="Times New Roman" w:hAnsi="Times New Roman" w:cs="Times New Roman"/>
          <w:color w:val="000000"/>
          <w:sz w:val="22"/>
          <w:lang w:val="uk-UA"/>
        </w:rPr>
        <w:t xml:space="preserve"> смуги, видимі з усіх боків і під будь-яким кутом зору;</w:t>
      </w:r>
    </w:p>
    <w:p w14:paraId="073548C5" w14:textId="77777777" w:rsidR="0069168A" w:rsidRPr="00182BE7" w:rsidRDefault="0069168A" w:rsidP="00182BE7">
      <w:pPr>
        <w:pStyle w:val="a3"/>
        <w:spacing w:line="240" w:lineRule="auto"/>
        <w:rPr>
          <w:rFonts w:ascii="Times New Roman" w:hAnsi="Times New Roman" w:cs="Times New Roman"/>
          <w:color w:val="000000"/>
          <w:sz w:val="22"/>
          <w:lang w:val="uk-UA"/>
        </w:rPr>
      </w:pPr>
    </w:p>
    <w:p w14:paraId="2F1762E9" w14:textId="15E08445" w:rsidR="00735089" w:rsidRPr="00AC6899" w:rsidRDefault="00735089">
      <w:pPr>
        <w:pStyle w:val="a3"/>
        <w:numPr>
          <w:ilvl w:val="2"/>
          <w:numId w:val="30"/>
        </w:numPr>
        <w:spacing w:before="240" w:line="240" w:lineRule="auto"/>
        <w:rPr>
          <w:rFonts w:ascii="Times New Roman" w:hAnsi="Times New Roman" w:cs="Times New Roman"/>
          <w:color w:val="000000"/>
          <w:sz w:val="22"/>
          <w:lang w:val="uk-UA"/>
        </w:rPr>
      </w:pPr>
      <w:r w:rsidRPr="00182BE7">
        <w:rPr>
          <w:rFonts w:ascii="Times New Roman" w:hAnsi="Times New Roman" w:cs="Times New Roman"/>
          <w:color w:val="000000"/>
          <w:sz w:val="22"/>
          <w:lang w:val="uk-UA"/>
        </w:rPr>
        <w:t xml:space="preserve">На касках повинен бути </w:t>
      </w:r>
      <w:r w:rsidR="00DA145F" w:rsidRPr="00182BE7">
        <w:rPr>
          <w:rFonts w:ascii="Times New Roman" w:hAnsi="Times New Roman" w:cs="Times New Roman"/>
          <w:color w:val="000000"/>
          <w:sz w:val="22"/>
          <w:lang w:val="uk-UA"/>
        </w:rPr>
        <w:t xml:space="preserve">нанесений </w:t>
      </w:r>
      <w:r w:rsidRPr="00182BE7">
        <w:rPr>
          <w:rFonts w:ascii="Times New Roman" w:hAnsi="Times New Roman" w:cs="Times New Roman"/>
          <w:color w:val="000000"/>
          <w:sz w:val="22"/>
          <w:lang w:val="uk-UA"/>
        </w:rPr>
        <w:t xml:space="preserve">логотип з назвою </w:t>
      </w:r>
      <w:proofErr w:type="spellStart"/>
      <w:r w:rsidR="00DA145F" w:rsidRPr="00182BE7">
        <w:rPr>
          <w:rFonts w:ascii="Times New Roman" w:hAnsi="Times New Roman" w:cs="Times New Roman"/>
          <w:color w:val="000000"/>
          <w:sz w:val="22"/>
          <w:lang w:val="uk-UA"/>
        </w:rPr>
        <w:t>Підряника</w:t>
      </w:r>
      <w:proofErr w:type="spellEnd"/>
      <w:r w:rsidR="00DA145F" w:rsidRPr="00182BE7">
        <w:rPr>
          <w:rFonts w:ascii="Times New Roman" w:hAnsi="Times New Roman" w:cs="Times New Roman"/>
          <w:color w:val="000000"/>
          <w:sz w:val="22"/>
          <w:lang w:val="uk-UA"/>
        </w:rPr>
        <w:t xml:space="preserve">, </w:t>
      </w:r>
      <w:r w:rsidRPr="00182BE7">
        <w:rPr>
          <w:rFonts w:ascii="Times New Roman" w:hAnsi="Times New Roman" w:cs="Times New Roman"/>
          <w:color w:val="000000"/>
          <w:sz w:val="22"/>
          <w:lang w:val="uk-UA"/>
        </w:rPr>
        <w:t>імен</w:t>
      </w:r>
      <w:r w:rsidR="00DA145F" w:rsidRPr="00182BE7">
        <w:rPr>
          <w:rFonts w:ascii="Times New Roman" w:hAnsi="Times New Roman" w:cs="Times New Roman"/>
          <w:color w:val="000000"/>
          <w:sz w:val="22"/>
          <w:lang w:val="uk-UA"/>
        </w:rPr>
        <w:t>ем</w:t>
      </w:r>
      <w:r w:rsidRPr="00182BE7">
        <w:rPr>
          <w:rFonts w:ascii="Times New Roman" w:hAnsi="Times New Roman" w:cs="Times New Roman"/>
          <w:color w:val="000000"/>
          <w:sz w:val="22"/>
          <w:lang w:val="uk-UA"/>
        </w:rPr>
        <w:t xml:space="preserve"> працівника (останнє на розсуд Підрядника);</w:t>
      </w:r>
    </w:p>
    <w:p w14:paraId="6178E516" w14:textId="77777777" w:rsidR="0069168A" w:rsidRPr="00AC6899" w:rsidRDefault="0069168A" w:rsidP="00182BE7">
      <w:pPr>
        <w:pStyle w:val="a3"/>
        <w:spacing w:before="240" w:line="240" w:lineRule="auto"/>
        <w:ind w:left="1440" w:firstLine="0"/>
        <w:rPr>
          <w:rFonts w:ascii="Times New Roman" w:hAnsi="Times New Roman" w:cs="Times New Roman"/>
          <w:color w:val="000000"/>
          <w:sz w:val="22"/>
          <w:lang w:val="uk-UA"/>
        </w:rPr>
      </w:pPr>
    </w:p>
    <w:p w14:paraId="2F3A442F" w14:textId="75F956D4" w:rsidR="00735089" w:rsidRPr="00AC6899" w:rsidRDefault="00735089">
      <w:pPr>
        <w:pStyle w:val="a3"/>
        <w:numPr>
          <w:ilvl w:val="2"/>
          <w:numId w:val="30"/>
        </w:numPr>
        <w:spacing w:before="240" w:line="240" w:lineRule="auto"/>
        <w:rPr>
          <w:rFonts w:ascii="Times New Roman" w:hAnsi="Times New Roman" w:cs="Times New Roman"/>
          <w:color w:val="000000"/>
          <w:sz w:val="22"/>
          <w:lang w:val="uk-UA"/>
        </w:rPr>
      </w:pPr>
      <w:r w:rsidRPr="00182BE7">
        <w:rPr>
          <w:rFonts w:ascii="Times New Roman" w:hAnsi="Times New Roman" w:cs="Times New Roman"/>
          <w:color w:val="000000"/>
          <w:sz w:val="22"/>
          <w:lang w:val="uk-UA"/>
        </w:rPr>
        <w:t>Всі захисні окуляри повинні мати боковий захист;</w:t>
      </w:r>
    </w:p>
    <w:p w14:paraId="7984FB0C" w14:textId="77777777" w:rsidR="0069168A" w:rsidRPr="00182BE7" w:rsidRDefault="0069168A" w:rsidP="00182BE7">
      <w:pPr>
        <w:pStyle w:val="a3"/>
        <w:spacing w:before="240" w:line="240" w:lineRule="auto"/>
        <w:ind w:left="1440" w:firstLine="0"/>
        <w:rPr>
          <w:rFonts w:ascii="Times New Roman" w:hAnsi="Times New Roman" w:cs="Times New Roman"/>
          <w:color w:val="000000"/>
          <w:sz w:val="22"/>
          <w:lang w:val="uk-UA"/>
        </w:rPr>
      </w:pPr>
    </w:p>
    <w:p w14:paraId="69569A1C" w14:textId="7D9FFB42" w:rsidR="00735089" w:rsidRPr="00AC6899" w:rsidRDefault="00735089">
      <w:pPr>
        <w:pStyle w:val="a3"/>
        <w:numPr>
          <w:ilvl w:val="2"/>
          <w:numId w:val="30"/>
        </w:numPr>
        <w:spacing w:before="240" w:line="240" w:lineRule="auto"/>
        <w:rPr>
          <w:rFonts w:ascii="Times New Roman" w:hAnsi="Times New Roman" w:cs="Times New Roman"/>
          <w:color w:val="000000"/>
          <w:sz w:val="22"/>
          <w:lang w:val="uk-UA"/>
        </w:rPr>
      </w:pPr>
      <w:r w:rsidRPr="00182BE7">
        <w:rPr>
          <w:rFonts w:ascii="Times New Roman" w:hAnsi="Times New Roman" w:cs="Times New Roman"/>
          <w:color w:val="000000"/>
          <w:sz w:val="22"/>
          <w:lang w:val="uk-UA"/>
        </w:rPr>
        <w:t>Працівники, що користуються окулярами для корекції зору, повинні бути забезпечені або захисними окулярами більшого розміру для надягання поверх коригуючих окулярів, або окулярами для корекції зору з пластиковими лінзами і бічними щитками;</w:t>
      </w:r>
    </w:p>
    <w:p w14:paraId="7D771593" w14:textId="77777777" w:rsidR="0069168A" w:rsidRPr="00182BE7" w:rsidRDefault="0069168A" w:rsidP="00182BE7">
      <w:pPr>
        <w:pStyle w:val="a3"/>
        <w:spacing w:before="240" w:line="240" w:lineRule="auto"/>
        <w:ind w:left="1440" w:firstLine="0"/>
        <w:rPr>
          <w:rFonts w:ascii="Times New Roman" w:hAnsi="Times New Roman" w:cs="Times New Roman"/>
          <w:color w:val="000000"/>
          <w:sz w:val="22"/>
          <w:lang w:val="uk-UA"/>
        </w:rPr>
      </w:pPr>
    </w:p>
    <w:p w14:paraId="3A63189C" w14:textId="77777777" w:rsidR="00735089" w:rsidRPr="00182BE7" w:rsidRDefault="00735089" w:rsidP="00182BE7">
      <w:pPr>
        <w:pStyle w:val="a3"/>
        <w:numPr>
          <w:ilvl w:val="2"/>
          <w:numId w:val="30"/>
        </w:numPr>
        <w:spacing w:before="240" w:line="240" w:lineRule="auto"/>
        <w:rPr>
          <w:rFonts w:ascii="Times New Roman" w:hAnsi="Times New Roman" w:cs="Times New Roman"/>
          <w:color w:val="000000"/>
          <w:sz w:val="22"/>
          <w:lang w:val="uk-UA"/>
        </w:rPr>
      </w:pPr>
      <w:r w:rsidRPr="00AC6899">
        <w:rPr>
          <w:rFonts w:ascii="Times New Roman" w:hAnsi="Times New Roman" w:cs="Times New Roman"/>
          <w:color w:val="000000"/>
          <w:sz w:val="22"/>
          <w:lang w:val="uk-UA"/>
        </w:rPr>
        <w:t>П</w:t>
      </w:r>
      <w:r w:rsidRPr="00182BE7">
        <w:rPr>
          <w:rFonts w:ascii="Times New Roman" w:hAnsi="Times New Roman" w:cs="Times New Roman"/>
          <w:color w:val="000000"/>
          <w:sz w:val="22"/>
          <w:lang w:val="uk-UA"/>
        </w:rPr>
        <w:t>ри необхідності слід використовувати особлив</w:t>
      </w:r>
      <w:r w:rsidRPr="00AC6899">
        <w:rPr>
          <w:rFonts w:ascii="Times New Roman" w:hAnsi="Times New Roman" w:cs="Times New Roman"/>
          <w:color w:val="000000"/>
          <w:sz w:val="22"/>
          <w:lang w:val="uk-UA"/>
        </w:rPr>
        <w:t>е</w:t>
      </w:r>
      <w:r w:rsidRPr="00182BE7">
        <w:rPr>
          <w:rFonts w:ascii="Times New Roman" w:hAnsi="Times New Roman" w:cs="Times New Roman"/>
          <w:color w:val="000000"/>
          <w:sz w:val="22"/>
          <w:lang w:val="uk-UA"/>
        </w:rPr>
        <w:t xml:space="preserve"> захисн</w:t>
      </w:r>
      <w:r w:rsidRPr="00AC6899">
        <w:rPr>
          <w:rFonts w:ascii="Times New Roman" w:hAnsi="Times New Roman" w:cs="Times New Roman"/>
          <w:color w:val="000000"/>
          <w:sz w:val="22"/>
          <w:lang w:val="uk-UA"/>
        </w:rPr>
        <w:t>е</w:t>
      </w:r>
      <w:r w:rsidRPr="00182BE7">
        <w:rPr>
          <w:rFonts w:ascii="Times New Roman" w:hAnsi="Times New Roman" w:cs="Times New Roman"/>
          <w:color w:val="000000"/>
          <w:sz w:val="22"/>
          <w:lang w:val="uk-UA"/>
        </w:rPr>
        <w:t xml:space="preserve"> взуття, так</w:t>
      </w:r>
      <w:r w:rsidRPr="00AC6899">
        <w:rPr>
          <w:rFonts w:ascii="Times New Roman" w:hAnsi="Times New Roman" w:cs="Times New Roman"/>
          <w:color w:val="000000"/>
          <w:sz w:val="22"/>
          <w:lang w:val="uk-UA"/>
        </w:rPr>
        <w:t>і</w:t>
      </w:r>
      <w:r w:rsidRPr="00182BE7">
        <w:rPr>
          <w:rFonts w:ascii="Times New Roman" w:hAnsi="Times New Roman" w:cs="Times New Roman"/>
          <w:color w:val="000000"/>
          <w:sz w:val="22"/>
          <w:lang w:val="uk-UA"/>
        </w:rPr>
        <w:t xml:space="preserve"> як гумові чоботи, протектори і т. </w:t>
      </w:r>
      <w:r w:rsidRPr="00AC6899">
        <w:rPr>
          <w:rFonts w:ascii="Times New Roman" w:hAnsi="Times New Roman" w:cs="Times New Roman"/>
          <w:color w:val="000000"/>
          <w:sz w:val="22"/>
          <w:lang w:val="uk-UA"/>
        </w:rPr>
        <w:t>ін</w:t>
      </w:r>
      <w:r w:rsidRPr="00182BE7">
        <w:rPr>
          <w:rFonts w:ascii="Times New Roman" w:hAnsi="Times New Roman" w:cs="Times New Roman"/>
          <w:color w:val="000000"/>
          <w:sz w:val="22"/>
          <w:lang w:val="uk-UA"/>
        </w:rPr>
        <w:t>.</w:t>
      </w:r>
    </w:p>
    <w:p w14:paraId="12FDFFAA" w14:textId="77777777" w:rsidR="00DA145F" w:rsidRPr="00AC6899" w:rsidRDefault="00DA145F">
      <w:pPr>
        <w:pStyle w:val="a3"/>
        <w:spacing w:before="240" w:line="240" w:lineRule="auto"/>
        <w:ind w:firstLine="0"/>
        <w:rPr>
          <w:rFonts w:ascii="Times New Roman" w:hAnsi="Times New Roman" w:cs="Times New Roman"/>
          <w:color w:val="000000"/>
          <w:sz w:val="22"/>
          <w:u w:val="single"/>
          <w:lang w:val="uk-UA"/>
        </w:rPr>
      </w:pPr>
    </w:p>
    <w:p w14:paraId="06B3FCDB" w14:textId="613F0EE0" w:rsidR="000D03DD" w:rsidRPr="00182BE7" w:rsidRDefault="000D03DD" w:rsidP="00182BE7">
      <w:pPr>
        <w:pStyle w:val="a3"/>
        <w:numPr>
          <w:ilvl w:val="1"/>
          <w:numId w:val="30"/>
        </w:numPr>
        <w:spacing w:before="240" w:line="240" w:lineRule="auto"/>
        <w:rPr>
          <w:rFonts w:ascii="Times New Roman" w:hAnsi="Times New Roman" w:cs="Times New Roman"/>
          <w:b/>
          <w:bCs/>
          <w:color w:val="000000"/>
          <w:sz w:val="22"/>
          <w:u w:val="single"/>
          <w:lang w:val="uk-UA"/>
        </w:rPr>
      </w:pPr>
      <w:r w:rsidRPr="00182BE7">
        <w:rPr>
          <w:rFonts w:ascii="Times New Roman" w:hAnsi="Times New Roman" w:cs="Times New Roman"/>
          <w:b/>
          <w:bCs/>
          <w:color w:val="000000"/>
          <w:sz w:val="22"/>
          <w:u w:val="single"/>
          <w:lang w:val="uk-UA"/>
        </w:rPr>
        <w:t>Спец</w:t>
      </w:r>
      <w:r w:rsidR="00DA145F" w:rsidRPr="00AC6899">
        <w:rPr>
          <w:rFonts w:ascii="Times New Roman" w:hAnsi="Times New Roman" w:cs="Times New Roman"/>
          <w:b/>
          <w:bCs/>
          <w:color w:val="000000"/>
          <w:sz w:val="22"/>
          <w:u w:val="single"/>
          <w:lang w:val="uk-UA"/>
        </w:rPr>
        <w:t>і</w:t>
      </w:r>
      <w:r w:rsidRPr="00182BE7">
        <w:rPr>
          <w:rFonts w:ascii="Times New Roman" w:hAnsi="Times New Roman" w:cs="Times New Roman"/>
          <w:b/>
          <w:bCs/>
          <w:color w:val="000000"/>
          <w:sz w:val="22"/>
          <w:u w:val="single"/>
          <w:lang w:val="uk-UA"/>
        </w:rPr>
        <w:t>альн</w:t>
      </w:r>
      <w:r w:rsidR="00735089" w:rsidRPr="00182BE7">
        <w:rPr>
          <w:rFonts w:ascii="Times New Roman" w:hAnsi="Times New Roman" w:cs="Times New Roman"/>
          <w:b/>
          <w:bCs/>
          <w:color w:val="000000"/>
          <w:sz w:val="22"/>
          <w:u w:val="single"/>
          <w:lang w:val="uk-UA"/>
        </w:rPr>
        <w:t>і</w:t>
      </w:r>
      <w:r w:rsidRPr="00182BE7">
        <w:rPr>
          <w:rFonts w:ascii="Times New Roman" w:hAnsi="Times New Roman" w:cs="Times New Roman"/>
          <w:b/>
          <w:bCs/>
          <w:color w:val="000000"/>
          <w:sz w:val="22"/>
          <w:u w:val="single"/>
          <w:lang w:val="uk-UA"/>
        </w:rPr>
        <w:t xml:space="preserve"> </w:t>
      </w:r>
      <w:r w:rsidR="00735089" w:rsidRPr="00182BE7">
        <w:rPr>
          <w:rFonts w:ascii="Times New Roman" w:hAnsi="Times New Roman" w:cs="Times New Roman"/>
          <w:b/>
          <w:bCs/>
          <w:color w:val="000000"/>
          <w:sz w:val="22"/>
          <w:u w:val="single"/>
          <w:lang w:val="uk-UA"/>
        </w:rPr>
        <w:t>засоби захисту обличчя та зору</w:t>
      </w:r>
      <w:r w:rsidRPr="00182BE7">
        <w:rPr>
          <w:rFonts w:ascii="Times New Roman" w:hAnsi="Times New Roman" w:cs="Times New Roman"/>
          <w:b/>
          <w:bCs/>
          <w:color w:val="000000"/>
          <w:sz w:val="22"/>
          <w:u w:val="single"/>
          <w:lang w:val="uk-UA"/>
        </w:rPr>
        <w:t>:</w:t>
      </w:r>
    </w:p>
    <w:p w14:paraId="41F80B6A" w14:textId="5C839951" w:rsidR="00735089" w:rsidRPr="00AC6899" w:rsidRDefault="00735089">
      <w:pPr>
        <w:pStyle w:val="a3"/>
        <w:numPr>
          <w:ilvl w:val="2"/>
          <w:numId w:val="30"/>
        </w:numPr>
        <w:spacing w:line="240" w:lineRule="auto"/>
        <w:rPr>
          <w:rFonts w:ascii="Times New Roman" w:hAnsi="Times New Roman" w:cs="Times New Roman"/>
          <w:color w:val="000000"/>
          <w:sz w:val="22"/>
          <w:lang w:val="uk-UA"/>
        </w:rPr>
      </w:pPr>
      <w:r w:rsidRPr="00182BE7">
        <w:rPr>
          <w:rFonts w:ascii="Times New Roman" w:hAnsi="Times New Roman" w:cs="Times New Roman"/>
          <w:color w:val="000000"/>
          <w:sz w:val="22"/>
          <w:lang w:val="uk-UA"/>
        </w:rPr>
        <w:t xml:space="preserve">Захисні окуляри закритого типу повинні застосовуватися для захисту очей від пилу, захисту від механічних пошкоджень стружками і </w:t>
      </w:r>
      <w:r w:rsidRPr="00AC6899">
        <w:rPr>
          <w:rFonts w:ascii="Times New Roman" w:hAnsi="Times New Roman" w:cs="Times New Roman"/>
          <w:color w:val="000000"/>
          <w:sz w:val="22"/>
          <w:lang w:val="uk-UA"/>
        </w:rPr>
        <w:t>уламками</w:t>
      </w:r>
      <w:r w:rsidRPr="00182BE7">
        <w:rPr>
          <w:rFonts w:ascii="Times New Roman" w:hAnsi="Times New Roman" w:cs="Times New Roman"/>
          <w:color w:val="000000"/>
          <w:sz w:val="22"/>
          <w:lang w:val="uk-UA"/>
        </w:rPr>
        <w:t xml:space="preserve">, що відлітають при обробці металів і інших матеріалів, бризок будівельних розчинів, при роботі з </w:t>
      </w:r>
      <w:proofErr w:type="spellStart"/>
      <w:r w:rsidRPr="00182BE7">
        <w:rPr>
          <w:rFonts w:ascii="Times New Roman" w:hAnsi="Times New Roman" w:cs="Times New Roman"/>
          <w:color w:val="000000"/>
          <w:sz w:val="22"/>
          <w:lang w:val="uk-UA"/>
        </w:rPr>
        <w:t>пневмо</w:t>
      </w:r>
      <w:proofErr w:type="spellEnd"/>
      <w:r w:rsidRPr="00182BE7">
        <w:rPr>
          <w:rFonts w:ascii="Times New Roman" w:hAnsi="Times New Roman" w:cs="Times New Roman"/>
          <w:color w:val="000000"/>
          <w:sz w:val="22"/>
          <w:lang w:val="uk-UA"/>
        </w:rPr>
        <w:t>- і електроінструментом, а також при роботі зі стисненим повітрям;</w:t>
      </w:r>
    </w:p>
    <w:p w14:paraId="3F9DAE70" w14:textId="77777777" w:rsidR="0069168A" w:rsidRPr="00AC6899" w:rsidRDefault="0069168A" w:rsidP="00182BE7">
      <w:pPr>
        <w:pStyle w:val="a3"/>
        <w:spacing w:line="240" w:lineRule="auto"/>
        <w:ind w:left="1440" w:firstLine="0"/>
        <w:rPr>
          <w:rFonts w:ascii="Times New Roman" w:hAnsi="Times New Roman" w:cs="Times New Roman"/>
          <w:color w:val="000000"/>
          <w:sz w:val="22"/>
          <w:lang w:val="uk-UA"/>
        </w:rPr>
      </w:pPr>
    </w:p>
    <w:p w14:paraId="63DAC1A4" w14:textId="1F39DBC0" w:rsidR="00735089" w:rsidRPr="00AC6899" w:rsidRDefault="00735089">
      <w:pPr>
        <w:pStyle w:val="a3"/>
        <w:numPr>
          <w:ilvl w:val="2"/>
          <w:numId w:val="30"/>
        </w:numPr>
        <w:spacing w:line="240" w:lineRule="auto"/>
        <w:rPr>
          <w:rFonts w:ascii="Times New Roman" w:hAnsi="Times New Roman" w:cs="Times New Roman"/>
          <w:color w:val="000000"/>
          <w:sz w:val="22"/>
          <w:lang w:val="uk-UA"/>
        </w:rPr>
      </w:pPr>
      <w:r w:rsidRPr="00182BE7">
        <w:rPr>
          <w:rFonts w:ascii="Times New Roman" w:hAnsi="Times New Roman" w:cs="Times New Roman"/>
          <w:color w:val="000000"/>
          <w:sz w:val="22"/>
          <w:lang w:val="uk-UA"/>
        </w:rPr>
        <w:t>При виконанні електрозварювальних, газорізальн</w:t>
      </w:r>
      <w:r w:rsidRPr="00AC6899">
        <w:rPr>
          <w:rFonts w:ascii="Times New Roman" w:hAnsi="Times New Roman" w:cs="Times New Roman"/>
          <w:color w:val="000000"/>
          <w:sz w:val="22"/>
          <w:lang w:val="uk-UA"/>
        </w:rPr>
        <w:t>их</w:t>
      </w:r>
      <w:r w:rsidRPr="00182BE7">
        <w:rPr>
          <w:rFonts w:ascii="Times New Roman" w:hAnsi="Times New Roman" w:cs="Times New Roman"/>
          <w:color w:val="000000"/>
          <w:sz w:val="22"/>
          <w:lang w:val="uk-UA"/>
        </w:rPr>
        <w:t xml:space="preserve"> і </w:t>
      </w:r>
      <w:proofErr w:type="spellStart"/>
      <w:r w:rsidRPr="00182BE7">
        <w:rPr>
          <w:rFonts w:ascii="Times New Roman" w:hAnsi="Times New Roman" w:cs="Times New Roman"/>
          <w:color w:val="000000"/>
          <w:sz w:val="22"/>
          <w:lang w:val="uk-UA"/>
        </w:rPr>
        <w:t>аргонно</w:t>
      </w:r>
      <w:proofErr w:type="spellEnd"/>
      <w:r w:rsidRPr="00182BE7">
        <w:rPr>
          <w:rFonts w:ascii="Times New Roman" w:hAnsi="Times New Roman" w:cs="Times New Roman"/>
          <w:color w:val="000000"/>
          <w:sz w:val="22"/>
          <w:lang w:val="uk-UA"/>
        </w:rPr>
        <w:t>-зварювальних робіт необхідно використовувати засоби захисту очей, відповідні</w:t>
      </w:r>
      <w:r w:rsidRPr="00AC6899">
        <w:rPr>
          <w:rFonts w:ascii="Times New Roman" w:hAnsi="Times New Roman" w:cs="Times New Roman"/>
          <w:color w:val="000000"/>
          <w:sz w:val="22"/>
          <w:lang w:val="uk-UA"/>
        </w:rPr>
        <w:t xml:space="preserve"> до</w:t>
      </w:r>
      <w:r w:rsidRPr="00182BE7">
        <w:rPr>
          <w:rFonts w:ascii="Times New Roman" w:hAnsi="Times New Roman" w:cs="Times New Roman"/>
          <w:color w:val="000000"/>
          <w:sz w:val="22"/>
          <w:lang w:val="uk-UA"/>
        </w:rPr>
        <w:t xml:space="preserve"> цих робіт (зварювальні маски і спеціальні окуляри);</w:t>
      </w:r>
    </w:p>
    <w:p w14:paraId="09B01F28" w14:textId="77777777" w:rsidR="0069168A" w:rsidRPr="00182BE7" w:rsidRDefault="0069168A" w:rsidP="00182BE7">
      <w:pPr>
        <w:pStyle w:val="a3"/>
        <w:spacing w:line="240" w:lineRule="auto"/>
        <w:ind w:left="1440" w:firstLine="0"/>
        <w:rPr>
          <w:rFonts w:ascii="Times New Roman" w:hAnsi="Times New Roman" w:cs="Times New Roman"/>
          <w:color w:val="000000"/>
          <w:sz w:val="22"/>
          <w:lang w:val="uk-UA"/>
        </w:rPr>
      </w:pPr>
    </w:p>
    <w:p w14:paraId="5A438C24" w14:textId="43B623F9" w:rsidR="00735089" w:rsidRPr="00182BE7" w:rsidRDefault="00735089">
      <w:pPr>
        <w:pStyle w:val="a3"/>
        <w:numPr>
          <w:ilvl w:val="2"/>
          <w:numId w:val="30"/>
        </w:numPr>
        <w:spacing w:line="240" w:lineRule="auto"/>
        <w:rPr>
          <w:rFonts w:ascii="Times New Roman" w:hAnsi="Times New Roman" w:cs="Times New Roman"/>
          <w:color w:val="000000"/>
          <w:sz w:val="22"/>
          <w:lang w:val="uk-UA"/>
        </w:rPr>
      </w:pPr>
      <w:r w:rsidRPr="00182BE7">
        <w:rPr>
          <w:rFonts w:ascii="Times New Roman" w:hAnsi="Times New Roman" w:cs="Times New Roman"/>
          <w:color w:val="000000"/>
          <w:sz w:val="22"/>
          <w:lang w:val="uk-UA"/>
        </w:rPr>
        <w:t xml:space="preserve">При роботі з активними хімічними речовинами, а також при роботах, під час проведення яких існує ризик пошкодження обличчя великими частками оброблюваних матеріалів, стружками, </w:t>
      </w:r>
      <w:r w:rsidRPr="00AC6899">
        <w:rPr>
          <w:rFonts w:ascii="Times New Roman" w:hAnsi="Times New Roman" w:cs="Times New Roman"/>
          <w:color w:val="000000"/>
          <w:sz w:val="22"/>
          <w:lang w:val="uk-UA"/>
        </w:rPr>
        <w:t>улам</w:t>
      </w:r>
      <w:r w:rsidRPr="00182BE7">
        <w:rPr>
          <w:rFonts w:ascii="Times New Roman" w:hAnsi="Times New Roman" w:cs="Times New Roman"/>
          <w:color w:val="000000"/>
          <w:sz w:val="22"/>
          <w:lang w:val="uk-UA"/>
        </w:rPr>
        <w:t>ками і бризками, необхідно використовувати захисний щиток</w:t>
      </w:r>
      <w:r w:rsidR="004508EE" w:rsidRPr="00AC6899">
        <w:rPr>
          <w:rFonts w:ascii="Times New Roman" w:hAnsi="Times New Roman" w:cs="Times New Roman"/>
          <w:color w:val="000000"/>
          <w:sz w:val="22"/>
          <w:lang w:val="uk-UA"/>
        </w:rPr>
        <w:t xml:space="preserve"> для обличчя</w:t>
      </w:r>
      <w:r w:rsidRPr="00182BE7">
        <w:rPr>
          <w:rFonts w:ascii="Times New Roman" w:hAnsi="Times New Roman" w:cs="Times New Roman"/>
          <w:color w:val="000000"/>
          <w:sz w:val="22"/>
          <w:lang w:val="uk-UA"/>
        </w:rPr>
        <w:t xml:space="preserve"> разом із захисними окулярами;</w:t>
      </w:r>
    </w:p>
    <w:p w14:paraId="6C641991" w14:textId="57B78C75" w:rsidR="000D03DD" w:rsidRPr="00AC6899" w:rsidRDefault="00735089">
      <w:pPr>
        <w:pStyle w:val="a3"/>
        <w:numPr>
          <w:ilvl w:val="2"/>
          <w:numId w:val="30"/>
        </w:numPr>
        <w:spacing w:line="240" w:lineRule="auto"/>
        <w:rPr>
          <w:rFonts w:ascii="Times New Roman" w:hAnsi="Times New Roman" w:cs="Times New Roman"/>
          <w:color w:val="000000"/>
          <w:sz w:val="22"/>
          <w:lang w:val="uk-UA"/>
        </w:rPr>
      </w:pPr>
      <w:r w:rsidRPr="00182BE7">
        <w:rPr>
          <w:rFonts w:ascii="Times New Roman" w:hAnsi="Times New Roman" w:cs="Times New Roman"/>
          <w:color w:val="000000"/>
          <w:sz w:val="22"/>
          <w:lang w:val="uk-UA"/>
        </w:rPr>
        <w:lastRenderedPageBreak/>
        <w:t>Виробничий об'єкт повинен бути забезпечений пунктами для промивання очей</w:t>
      </w:r>
      <w:r w:rsidR="004508EE" w:rsidRPr="00AC6899">
        <w:rPr>
          <w:rFonts w:ascii="Times New Roman" w:hAnsi="Times New Roman" w:cs="Times New Roman"/>
          <w:color w:val="000000"/>
          <w:sz w:val="22"/>
          <w:lang w:val="uk-UA"/>
        </w:rPr>
        <w:t xml:space="preserve">, </w:t>
      </w:r>
      <w:r w:rsidRPr="00182BE7">
        <w:rPr>
          <w:rFonts w:ascii="Times New Roman" w:hAnsi="Times New Roman" w:cs="Times New Roman"/>
          <w:color w:val="000000"/>
          <w:sz w:val="22"/>
          <w:lang w:val="uk-UA"/>
        </w:rPr>
        <w:t>необхідн</w:t>
      </w:r>
      <w:r w:rsidR="004508EE" w:rsidRPr="00AC6899">
        <w:rPr>
          <w:rFonts w:ascii="Times New Roman" w:hAnsi="Times New Roman" w:cs="Times New Roman"/>
          <w:color w:val="000000"/>
          <w:sz w:val="22"/>
          <w:lang w:val="uk-UA"/>
        </w:rPr>
        <w:t>их</w:t>
      </w:r>
      <w:r w:rsidRPr="00182BE7">
        <w:rPr>
          <w:rFonts w:ascii="Times New Roman" w:hAnsi="Times New Roman" w:cs="Times New Roman"/>
          <w:color w:val="000000"/>
          <w:sz w:val="22"/>
          <w:lang w:val="uk-UA"/>
        </w:rPr>
        <w:t xml:space="preserve"> для того, щоб потерпілий міг протягом короткого часу безперешкодно до них дістатися.</w:t>
      </w:r>
    </w:p>
    <w:p w14:paraId="379457D2" w14:textId="77777777" w:rsidR="00DA145F" w:rsidRPr="00182BE7" w:rsidRDefault="00DA145F" w:rsidP="00182BE7">
      <w:pPr>
        <w:pStyle w:val="a3"/>
        <w:spacing w:line="240" w:lineRule="auto"/>
        <w:ind w:left="1440" w:firstLine="0"/>
        <w:rPr>
          <w:rFonts w:ascii="Times New Roman" w:hAnsi="Times New Roman" w:cs="Times New Roman"/>
          <w:color w:val="000000"/>
          <w:sz w:val="22"/>
          <w:lang w:val="uk-UA"/>
        </w:rPr>
      </w:pPr>
    </w:p>
    <w:p w14:paraId="5735BD5F" w14:textId="72B3DCC3" w:rsidR="000D03DD" w:rsidRPr="00182BE7" w:rsidRDefault="004508EE" w:rsidP="00182BE7">
      <w:pPr>
        <w:pStyle w:val="a3"/>
        <w:numPr>
          <w:ilvl w:val="1"/>
          <w:numId w:val="30"/>
        </w:numPr>
        <w:spacing w:before="240" w:line="240" w:lineRule="auto"/>
        <w:rPr>
          <w:rFonts w:ascii="Times New Roman" w:hAnsi="Times New Roman" w:cs="Times New Roman"/>
          <w:b/>
          <w:bCs/>
          <w:color w:val="000000"/>
          <w:u w:val="single"/>
          <w:lang w:val="uk-UA"/>
        </w:rPr>
      </w:pPr>
      <w:r w:rsidRPr="00182BE7">
        <w:rPr>
          <w:rFonts w:ascii="Times New Roman" w:hAnsi="Times New Roman" w:cs="Times New Roman"/>
          <w:b/>
          <w:bCs/>
          <w:color w:val="000000"/>
          <w:sz w:val="22"/>
          <w:u w:val="single"/>
          <w:lang w:val="uk-UA"/>
        </w:rPr>
        <w:t>Захисні рукавички</w:t>
      </w:r>
      <w:r w:rsidR="000D03DD" w:rsidRPr="00182BE7">
        <w:rPr>
          <w:rFonts w:ascii="Times New Roman" w:hAnsi="Times New Roman" w:cs="Times New Roman"/>
          <w:b/>
          <w:bCs/>
          <w:color w:val="000000"/>
          <w:sz w:val="22"/>
          <w:u w:val="single"/>
          <w:lang w:val="uk-UA"/>
        </w:rPr>
        <w:t>:</w:t>
      </w:r>
    </w:p>
    <w:p w14:paraId="43AEBC5B" w14:textId="44A8032B" w:rsidR="004508EE" w:rsidRPr="00AC6899" w:rsidRDefault="004508EE">
      <w:pPr>
        <w:pStyle w:val="a3"/>
        <w:numPr>
          <w:ilvl w:val="2"/>
          <w:numId w:val="30"/>
        </w:numPr>
        <w:spacing w:line="240" w:lineRule="auto"/>
        <w:rPr>
          <w:rFonts w:ascii="Times New Roman" w:hAnsi="Times New Roman" w:cs="Times New Roman"/>
          <w:bCs/>
          <w:color w:val="000000"/>
          <w:sz w:val="22"/>
          <w:lang w:val="uk-UA"/>
        </w:rPr>
      </w:pPr>
      <w:r w:rsidRPr="00182BE7">
        <w:rPr>
          <w:rFonts w:ascii="Times New Roman" w:hAnsi="Times New Roman" w:cs="Times New Roman"/>
          <w:bCs/>
          <w:color w:val="000000"/>
          <w:sz w:val="22"/>
          <w:lang w:val="uk-UA"/>
        </w:rPr>
        <w:t xml:space="preserve">Звичайні захисні рукавички необхідно використовувати при виконанні </w:t>
      </w:r>
      <w:r w:rsidRPr="00AC6899">
        <w:rPr>
          <w:rFonts w:ascii="Times New Roman" w:hAnsi="Times New Roman" w:cs="Times New Roman"/>
          <w:bCs/>
          <w:color w:val="000000"/>
          <w:sz w:val="22"/>
          <w:lang w:val="uk-UA"/>
        </w:rPr>
        <w:t>у</w:t>
      </w:r>
      <w:r w:rsidRPr="00182BE7">
        <w:rPr>
          <w:rFonts w:ascii="Times New Roman" w:hAnsi="Times New Roman" w:cs="Times New Roman"/>
          <w:bCs/>
          <w:color w:val="000000"/>
          <w:sz w:val="22"/>
          <w:lang w:val="uk-UA"/>
        </w:rPr>
        <w:t xml:space="preserve">сіх видів робіт, які потребують контакту </w:t>
      </w:r>
      <w:r w:rsidR="00DA145F" w:rsidRPr="00AC6899">
        <w:rPr>
          <w:rFonts w:ascii="Times New Roman" w:hAnsi="Times New Roman" w:cs="Times New Roman"/>
          <w:bCs/>
          <w:color w:val="000000"/>
          <w:sz w:val="22"/>
          <w:lang w:val="uk-UA"/>
        </w:rPr>
        <w:t xml:space="preserve">з </w:t>
      </w:r>
      <w:r w:rsidRPr="00182BE7">
        <w:rPr>
          <w:rFonts w:ascii="Times New Roman" w:hAnsi="Times New Roman" w:cs="Times New Roman"/>
          <w:bCs/>
          <w:color w:val="000000"/>
          <w:sz w:val="22"/>
          <w:lang w:val="uk-UA"/>
        </w:rPr>
        <w:t>будь-якими видами матеріалів і інструменту. Підрядник повинен забезпечити своїх співробітників як літніми, так і зимовими рукавичками залежно від пори року, а також забезпечити їх регулярну видачу та своєчасну заміну при пошкодженні або зносі;</w:t>
      </w:r>
    </w:p>
    <w:p w14:paraId="7C8E66F4" w14:textId="77777777" w:rsidR="0069168A" w:rsidRPr="00AC6899" w:rsidRDefault="0069168A" w:rsidP="00182BE7">
      <w:pPr>
        <w:pStyle w:val="a3"/>
        <w:spacing w:line="240" w:lineRule="auto"/>
        <w:ind w:left="1440" w:firstLine="0"/>
        <w:rPr>
          <w:rFonts w:ascii="Times New Roman" w:hAnsi="Times New Roman" w:cs="Times New Roman"/>
          <w:bCs/>
          <w:color w:val="000000"/>
          <w:sz w:val="22"/>
          <w:lang w:val="uk-UA"/>
        </w:rPr>
      </w:pPr>
    </w:p>
    <w:p w14:paraId="217CB68B" w14:textId="7E1092C7" w:rsidR="004508EE" w:rsidRPr="00AC6899" w:rsidRDefault="004508EE">
      <w:pPr>
        <w:pStyle w:val="a3"/>
        <w:numPr>
          <w:ilvl w:val="2"/>
          <w:numId w:val="30"/>
        </w:numPr>
        <w:spacing w:line="240" w:lineRule="auto"/>
        <w:rPr>
          <w:rFonts w:ascii="Times New Roman" w:hAnsi="Times New Roman" w:cs="Times New Roman"/>
          <w:bCs/>
          <w:color w:val="000000"/>
          <w:sz w:val="22"/>
          <w:lang w:val="uk-UA"/>
        </w:rPr>
      </w:pPr>
      <w:r w:rsidRPr="00182BE7">
        <w:rPr>
          <w:rFonts w:ascii="Times New Roman" w:hAnsi="Times New Roman" w:cs="Times New Roman"/>
          <w:bCs/>
          <w:color w:val="000000"/>
          <w:sz w:val="22"/>
          <w:lang w:val="uk-UA"/>
        </w:rPr>
        <w:t xml:space="preserve">При роботі з шкідливими хімічними речовинами, з гарячими поверхнями, з обладнанням, що знаходиться під напругою, і при проведенні інших потенційно небезпечних робіт необхідно використовувати спеціальні рукавички відповідного типу (гумові хімічно стійкі, шкіряні, діелектричні відповідної категорії захисту і </w:t>
      </w:r>
      <w:proofErr w:type="spellStart"/>
      <w:r w:rsidRPr="00182BE7">
        <w:rPr>
          <w:rFonts w:ascii="Times New Roman" w:hAnsi="Times New Roman" w:cs="Times New Roman"/>
          <w:bCs/>
          <w:color w:val="000000"/>
          <w:sz w:val="22"/>
          <w:lang w:val="uk-UA"/>
        </w:rPr>
        <w:t>т.</w:t>
      </w:r>
      <w:r w:rsidRPr="00AC6899">
        <w:rPr>
          <w:rFonts w:ascii="Times New Roman" w:hAnsi="Times New Roman" w:cs="Times New Roman"/>
          <w:bCs/>
          <w:color w:val="000000"/>
          <w:sz w:val="22"/>
          <w:lang w:val="uk-UA"/>
        </w:rPr>
        <w:t>ін</w:t>
      </w:r>
      <w:proofErr w:type="spellEnd"/>
      <w:r w:rsidRPr="00182BE7">
        <w:rPr>
          <w:rFonts w:ascii="Times New Roman" w:hAnsi="Times New Roman" w:cs="Times New Roman"/>
          <w:bCs/>
          <w:color w:val="000000"/>
          <w:sz w:val="22"/>
          <w:lang w:val="uk-UA"/>
        </w:rPr>
        <w:t>.);</w:t>
      </w:r>
    </w:p>
    <w:p w14:paraId="5CDBCB1C" w14:textId="77777777" w:rsidR="0069168A" w:rsidRPr="00182BE7" w:rsidRDefault="0069168A" w:rsidP="00182BE7">
      <w:pPr>
        <w:pStyle w:val="a3"/>
        <w:spacing w:line="240" w:lineRule="auto"/>
        <w:ind w:left="1440" w:firstLine="0"/>
        <w:rPr>
          <w:rFonts w:ascii="Times New Roman" w:hAnsi="Times New Roman" w:cs="Times New Roman"/>
          <w:bCs/>
          <w:color w:val="000000"/>
          <w:sz w:val="22"/>
          <w:lang w:val="uk-UA"/>
        </w:rPr>
      </w:pPr>
    </w:p>
    <w:p w14:paraId="4873B0E9" w14:textId="770BE3E2" w:rsidR="000D03DD" w:rsidRPr="00182BE7" w:rsidRDefault="004508EE">
      <w:pPr>
        <w:pStyle w:val="a3"/>
        <w:numPr>
          <w:ilvl w:val="2"/>
          <w:numId w:val="30"/>
        </w:numPr>
        <w:spacing w:line="240" w:lineRule="auto"/>
        <w:rPr>
          <w:rFonts w:ascii="Times New Roman" w:hAnsi="Times New Roman" w:cs="Times New Roman"/>
          <w:bCs/>
          <w:color w:val="000000"/>
          <w:sz w:val="22"/>
          <w:lang w:val="uk-UA"/>
        </w:rPr>
      </w:pPr>
      <w:r w:rsidRPr="00182BE7">
        <w:rPr>
          <w:rFonts w:ascii="Times New Roman" w:hAnsi="Times New Roman" w:cs="Times New Roman"/>
          <w:bCs/>
          <w:color w:val="000000"/>
          <w:sz w:val="22"/>
          <w:lang w:val="uk-UA"/>
        </w:rPr>
        <w:t>Під час виконання будь-яких видів р</w:t>
      </w:r>
      <w:r w:rsidRPr="00182BE7">
        <w:rPr>
          <w:rFonts w:ascii="Times New Roman" w:hAnsi="Times New Roman" w:cs="Times New Roman"/>
          <w:b/>
          <w:color w:val="000000"/>
          <w:sz w:val="22"/>
          <w:lang w:val="uk-UA"/>
        </w:rPr>
        <w:t>обіт забороняється носіння прикрас на руках (</w:t>
      </w:r>
      <w:r w:rsidRPr="00AC6899">
        <w:rPr>
          <w:rFonts w:ascii="Times New Roman" w:hAnsi="Times New Roman" w:cs="Times New Roman"/>
          <w:b/>
          <w:color w:val="000000"/>
          <w:sz w:val="22"/>
          <w:lang w:val="uk-UA"/>
        </w:rPr>
        <w:t>обручки</w:t>
      </w:r>
      <w:r w:rsidRPr="00182BE7">
        <w:rPr>
          <w:rFonts w:ascii="Times New Roman" w:hAnsi="Times New Roman" w:cs="Times New Roman"/>
          <w:b/>
          <w:color w:val="000000"/>
          <w:sz w:val="22"/>
          <w:lang w:val="uk-UA"/>
        </w:rPr>
        <w:t xml:space="preserve">, </w:t>
      </w:r>
      <w:proofErr w:type="spellStart"/>
      <w:r w:rsidRPr="00182BE7">
        <w:rPr>
          <w:rFonts w:ascii="Times New Roman" w:hAnsi="Times New Roman" w:cs="Times New Roman"/>
          <w:b/>
          <w:color w:val="000000"/>
          <w:sz w:val="22"/>
          <w:lang w:val="uk-UA"/>
        </w:rPr>
        <w:t>персні</w:t>
      </w:r>
      <w:proofErr w:type="spellEnd"/>
      <w:r w:rsidRPr="00182BE7">
        <w:rPr>
          <w:rFonts w:ascii="Times New Roman" w:hAnsi="Times New Roman" w:cs="Times New Roman"/>
          <w:b/>
          <w:color w:val="000000"/>
          <w:sz w:val="22"/>
          <w:lang w:val="uk-UA"/>
        </w:rPr>
        <w:t>).</w:t>
      </w:r>
    </w:p>
    <w:p w14:paraId="1E3258D4" w14:textId="77777777" w:rsidR="0069168A" w:rsidRPr="00182BE7" w:rsidRDefault="0069168A" w:rsidP="00182BE7">
      <w:pPr>
        <w:pStyle w:val="a3"/>
        <w:spacing w:line="240" w:lineRule="auto"/>
        <w:ind w:left="1440" w:firstLine="0"/>
        <w:rPr>
          <w:rFonts w:ascii="Times New Roman" w:hAnsi="Times New Roman" w:cs="Times New Roman"/>
          <w:bCs/>
          <w:color w:val="000000"/>
          <w:sz w:val="22"/>
          <w:lang w:val="uk-UA"/>
        </w:rPr>
      </w:pPr>
    </w:p>
    <w:p w14:paraId="1956C040" w14:textId="139DB1DD" w:rsidR="000D03DD" w:rsidRPr="00182BE7" w:rsidRDefault="004508EE" w:rsidP="00182BE7">
      <w:pPr>
        <w:pStyle w:val="a3"/>
        <w:numPr>
          <w:ilvl w:val="1"/>
          <w:numId w:val="30"/>
        </w:numPr>
        <w:spacing w:before="240" w:line="240" w:lineRule="auto"/>
        <w:rPr>
          <w:rFonts w:ascii="Times New Roman" w:hAnsi="Times New Roman" w:cs="Times New Roman"/>
          <w:b/>
          <w:bCs/>
          <w:color w:val="000000"/>
          <w:u w:val="single"/>
          <w:lang w:val="uk-UA"/>
        </w:rPr>
      </w:pPr>
      <w:r w:rsidRPr="00182BE7">
        <w:rPr>
          <w:rFonts w:ascii="Times New Roman" w:hAnsi="Times New Roman" w:cs="Times New Roman"/>
          <w:b/>
          <w:bCs/>
          <w:color w:val="000000"/>
          <w:sz w:val="22"/>
          <w:u w:val="single"/>
          <w:lang w:val="uk-UA"/>
        </w:rPr>
        <w:t>Засоби</w:t>
      </w:r>
      <w:r w:rsidR="000D03DD" w:rsidRPr="00182BE7">
        <w:rPr>
          <w:rFonts w:ascii="Times New Roman" w:hAnsi="Times New Roman" w:cs="Times New Roman"/>
          <w:b/>
          <w:bCs/>
          <w:color w:val="000000"/>
          <w:sz w:val="22"/>
          <w:u w:val="single"/>
          <w:lang w:val="uk-UA"/>
        </w:rPr>
        <w:t xml:space="preserve"> </w:t>
      </w:r>
      <w:r w:rsidRPr="00182BE7">
        <w:rPr>
          <w:rFonts w:ascii="Times New Roman" w:hAnsi="Times New Roman" w:cs="Times New Roman"/>
          <w:b/>
          <w:bCs/>
          <w:color w:val="000000"/>
          <w:sz w:val="22"/>
          <w:u w:val="single"/>
          <w:lang w:val="uk-UA"/>
        </w:rPr>
        <w:t>захисту від падіння</w:t>
      </w:r>
      <w:r w:rsidR="000D03DD" w:rsidRPr="00182BE7">
        <w:rPr>
          <w:rFonts w:ascii="Times New Roman" w:hAnsi="Times New Roman" w:cs="Times New Roman"/>
          <w:b/>
          <w:bCs/>
          <w:color w:val="000000"/>
          <w:sz w:val="22"/>
          <w:u w:val="single"/>
          <w:lang w:val="uk-UA"/>
        </w:rPr>
        <w:t>:</w:t>
      </w:r>
    </w:p>
    <w:p w14:paraId="301A166A" w14:textId="4B2A8FF9" w:rsidR="000D03DD" w:rsidRPr="00AC6899" w:rsidRDefault="000D03DD">
      <w:pPr>
        <w:pStyle w:val="a3"/>
        <w:numPr>
          <w:ilvl w:val="2"/>
          <w:numId w:val="30"/>
        </w:numPr>
        <w:spacing w:before="120" w:line="240" w:lineRule="auto"/>
        <w:rPr>
          <w:rFonts w:ascii="Times New Roman" w:hAnsi="Times New Roman" w:cs="Times New Roman"/>
          <w:bCs/>
          <w:color w:val="000000"/>
          <w:sz w:val="22"/>
          <w:lang w:val="uk-UA"/>
        </w:rPr>
      </w:pPr>
      <w:r w:rsidRPr="00182BE7">
        <w:rPr>
          <w:rFonts w:ascii="Times New Roman" w:hAnsi="Times New Roman" w:cs="Times New Roman"/>
          <w:b/>
          <w:color w:val="000000"/>
          <w:sz w:val="22"/>
          <w:lang w:val="uk-UA"/>
        </w:rPr>
        <w:t>На тер</w:t>
      </w:r>
      <w:r w:rsidR="004508EE" w:rsidRPr="00182BE7">
        <w:rPr>
          <w:rFonts w:ascii="Times New Roman" w:hAnsi="Times New Roman" w:cs="Times New Roman"/>
          <w:b/>
          <w:color w:val="000000"/>
          <w:sz w:val="22"/>
          <w:lang w:val="uk-UA"/>
        </w:rPr>
        <w:t>иторії</w:t>
      </w:r>
      <w:r w:rsidRPr="00182BE7">
        <w:rPr>
          <w:rFonts w:ascii="Times New Roman" w:hAnsi="Times New Roman" w:cs="Times New Roman"/>
          <w:b/>
          <w:color w:val="000000"/>
          <w:sz w:val="22"/>
          <w:lang w:val="uk-UA"/>
        </w:rPr>
        <w:t xml:space="preserve"> З</w:t>
      </w:r>
      <w:r w:rsidR="004508EE" w:rsidRPr="00182BE7">
        <w:rPr>
          <w:rFonts w:ascii="Times New Roman" w:hAnsi="Times New Roman" w:cs="Times New Roman"/>
          <w:b/>
          <w:color w:val="000000"/>
          <w:sz w:val="22"/>
          <w:lang w:val="uk-UA"/>
        </w:rPr>
        <w:t>амовника забороняється використовувати монтажни</w:t>
      </w:r>
      <w:r w:rsidR="00DA145F" w:rsidRPr="00182BE7">
        <w:rPr>
          <w:rFonts w:ascii="Times New Roman" w:hAnsi="Times New Roman" w:cs="Times New Roman"/>
          <w:b/>
          <w:color w:val="000000"/>
          <w:sz w:val="22"/>
          <w:lang w:val="uk-UA"/>
        </w:rPr>
        <w:t>й</w:t>
      </w:r>
      <w:r w:rsidR="004508EE" w:rsidRPr="00182BE7">
        <w:rPr>
          <w:rFonts w:ascii="Times New Roman" w:hAnsi="Times New Roman" w:cs="Times New Roman"/>
          <w:b/>
          <w:color w:val="000000"/>
          <w:sz w:val="22"/>
          <w:lang w:val="uk-UA"/>
        </w:rPr>
        <w:t xml:space="preserve"> пояс в якості засобу захисту від падіння</w:t>
      </w:r>
      <w:r w:rsidR="004508EE" w:rsidRPr="00182BE7">
        <w:rPr>
          <w:rFonts w:ascii="Times New Roman" w:hAnsi="Times New Roman" w:cs="Times New Roman"/>
          <w:bCs/>
          <w:color w:val="000000"/>
          <w:sz w:val="22"/>
          <w:lang w:val="uk-UA"/>
        </w:rPr>
        <w:t>.</w:t>
      </w:r>
      <w:r w:rsidRPr="00182BE7">
        <w:rPr>
          <w:rFonts w:ascii="Times New Roman" w:hAnsi="Times New Roman" w:cs="Times New Roman"/>
          <w:bCs/>
          <w:color w:val="000000"/>
          <w:sz w:val="22"/>
          <w:lang w:val="uk-UA"/>
        </w:rPr>
        <w:t xml:space="preserve"> </w:t>
      </w:r>
    </w:p>
    <w:p w14:paraId="1E794DB9" w14:textId="77777777" w:rsidR="0069168A" w:rsidRPr="00182BE7" w:rsidRDefault="0069168A" w:rsidP="00182BE7">
      <w:pPr>
        <w:pStyle w:val="a3"/>
        <w:spacing w:before="120" w:line="240" w:lineRule="auto"/>
        <w:ind w:left="1440" w:firstLine="0"/>
        <w:rPr>
          <w:rFonts w:ascii="Times New Roman" w:hAnsi="Times New Roman" w:cs="Times New Roman"/>
          <w:bCs/>
          <w:color w:val="000000"/>
          <w:sz w:val="22"/>
          <w:lang w:val="uk-UA"/>
        </w:rPr>
      </w:pPr>
    </w:p>
    <w:p w14:paraId="6158DC7B" w14:textId="3DE4FD9B" w:rsidR="00DA145F" w:rsidRPr="00AC6899" w:rsidRDefault="00550A0F">
      <w:pPr>
        <w:pStyle w:val="a3"/>
        <w:numPr>
          <w:ilvl w:val="2"/>
          <w:numId w:val="30"/>
        </w:numPr>
        <w:spacing w:before="120" w:line="240" w:lineRule="auto"/>
        <w:rPr>
          <w:rFonts w:ascii="Times New Roman" w:hAnsi="Times New Roman" w:cs="Times New Roman"/>
          <w:bCs/>
          <w:color w:val="000000"/>
          <w:sz w:val="22"/>
          <w:lang w:val="uk-UA"/>
        </w:rPr>
      </w:pPr>
      <w:r w:rsidRPr="00182BE7">
        <w:rPr>
          <w:rFonts w:ascii="Times New Roman" w:hAnsi="Times New Roman" w:cs="Times New Roman"/>
          <w:bCs/>
          <w:color w:val="000000"/>
          <w:sz w:val="22"/>
          <w:lang w:val="uk-UA"/>
        </w:rPr>
        <w:t xml:space="preserve">Працівники </w:t>
      </w:r>
      <w:r w:rsidR="00DA145F" w:rsidRPr="00182BE7">
        <w:rPr>
          <w:rFonts w:ascii="Times New Roman" w:hAnsi="Times New Roman" w:cs="Times New Roman"/>
          <w:bCs/>
          <w:color w:val="000000"/>
          <w:sz w:val="22"/>
          <w:lang w:val="uk-UA"/>
        </w:rPr>
        <w:t xml:space="preserve">Підрядника, які виконують роботи, при яких потрібно застосовувати засоби індивідуального захисту від падіння, повинні використовувати </w:t>
      </w:r>
      <w:proofErr w:type="spellStart"/>
      <w:r w:rsidR="00DA145F" w:rsidRPr="00182BE7">
        <w:rPr>
          <w:rFonts w:ascii="Times New Roman" w:hAnsi="Times New Roman" w:cs="Times New Roman"/>
          <w:bCs/>
          <w:color w:val="000000"/>
          <w:sz w:val="22"/>
          <w:lang w:val="uk-UA"/>
        </w:rPr>
        <w:t>страх</w:t>
      </w:r>
      <w:r w:rsidR="00F81A76">
        <w:rPr>
          <w:rFonts w:ascii="Times New Roman" w:hAnsi="Times New Roman" w:cs="Times New Roman"/>
          <w:bCs/>
          <w:color w:val="000000"/>
          <w:sz w:val="22"/>
          <w:lang w:val="uk-UA"/>
        </w:rPr>
        <w:t>увальні</w:t>
      </w:r>
      <w:proofErr w:type="spellEnd"/>
      <w:r w:rsidR="00DA145F" w:rsidRPr="00182BE7">
        <w:rPr>
          <w:rFonts w:ascii="Times New Roman" w:hAnsi="Times New Roman" w:cs="Times New Roman"/>
          <w:bCs/>
          <w:color w:val="000000"/>
          <w:sz w:val="22"/>
          <w:lang w:val="uk-UA"/>
        </w:rPr>
        <w:t xml:space="preserve"> прив'язі з плечовими і ножними лямками і </w:t>
      </w:r>
      <w:proofErr w:type="spellStart"/>
      <w:r w:rsidR="00DA145F" w:rsidRPr="00182BE7">
        <w:rPr>
          <w:rFonts w:ascii="Times New Roman" w:hAnsi="Times New Roman" w:cs="Times New Roman"/>
          <w:bCs/>
          <w:color w:val="000000"/>
          <w:sz w:val="22"/>
          <w:lang w:val="uk-UA"/>
        </w:rPr>
        <w:t>страх</w:t>
      </w:r>
      <w:r w:rsidR="00F81A76">
        <w:rPr>
          <w:rFonts w:ascii="Times New Roman" w:hAnsi="Times New Roman" w:cs="Times New Roman"/>
          <w:bCs/>
          <w:color w:val="000000"/>
          <w:sz w:val="22"/>
          <w:lang w:val="uk-UA"/>
        </w:rPr>
        <w:t>увальними</w:t>
      </w:r>
      <w:r w:rsidRPr="00182BE7">
        <w:rPr>
          <w:rFonts w:ascii="Times New Roman" w:hAnsi="Times New Roman" w:cs="Times New Roman"/>
          <w:bCs/>
          <w:color w:val="000000"/>
          <w:sz w:val="22"/>
          <w:lang w:val="uk-UA"/>
        </w:rPr>
        <w:t>и</w:t>
      </w:r>
      <w:proofErr w:type="spellEnd"/>
      <w:r w:rsidRPr="00182BE7">
        <w:rPr>
          <w:rFonts w:ascii="Times New Roman" w:hAnsi="Times New Roman" w:cs="Times New Roman"/>
          <w:bCs/>
          <w:color w:val="000000"/>
          <w:sz w:val="22"/>
          <w:lang w:val="uk-UA"/>
        </w:rPr>
        <w:t xml:space="preserve"> </w:t>
      </w:r>
      <w:r w:rsidR="00DA145F" w:rsidRPr="00182BE7">
        <w:rPr>
          <w:rFonts w:ascii="Times New Roman" w:hAnsi="Times New Roman" w:cs="Times New Roman"/>
          <w:bCs/>
          <w:color w:val="000000"/>
          <w:sz w:val="22"/>
          <w:lang w:val="uk-UA"/>
        </w:rPr>
        <w:t xml:space="preserve">фалами, оснащеними карабінами і амортизаційними пристроями. При необхідності переміщення працівника під час виконання робіт на висоті з відкріпленням </w:t>
      </w:r>
      <w:proofErr w:type="spellStart"/>
      <w:r w:rsidR="00DA145F" w:rsidRPr="00182BE7">
        <w:rPr>
          <w:rFonts w:ascii="Times New Roman" w:hAnsi="Times New Roman" w:cs="Times New Roman"/>
          <w:bCs/>
          <w:color w:val="000000"/>
          <w:sz w:val="22"/>
          <w:lang w:val="uk-UA"/>
        </w:rPr>
        <w:t>страх</w:t>
      </w:r>
      <w:r w:rsidR="00F81A76">
        <w:rPr>
          <w:rFonts w:ascii="Times New Roman" w:hAnsi="Times New Roman" w:cs="Times New Roman"/>
          <w:bCs/>
          <w:color w:val="000000"/>
          <w:sz w:val="22"/>
          <w:lang w:val="uk-UA"/>
        </w:rPr>
        <w:t>увального</w:t>
      </w:r>
      <w:proofErr w:type="spellEnd"/>
      <w:r w:rsidRPr="00182BE7">
        <w:rPr>
          <w:rFonts w:ascii="Times New Roman" w:hAnsi="Times New Roman" w:cs="Times New Roman"/>
          <w:bCs/>
          <w:color w:val="000000"/>
          <w:sz w:val="22"/>
          <w:lang w:val="uk-UA"/>
        </w:rPr>
        <w:t xml:space="preserve"> </w:t>
      </w:r>
      <w:r w:rsidR="00DA145F" w:rsidRPr="00182BE7">
        <w:rPr>
          <w:rFonts w:ascii="Times New Roman" w:hAnsi="Times New Roman" w:cs="Times New Roman"/>
          <w:bCs/>
          <w:color w:val="000000"/>
          <w:sz w:val="22"/>
          <w:lang w:val="uk-UA"/>
        </w:rPr>
        <w:t xml:space="preserve">фала від анкерного пристрою, </w:t>
      </w:r>
      <w:proofErr w:type="spellStart"/>
      <w:r w:rsidR="00DA145F" w:rsidRPr="00182BE7">
        <w:rPr>
          <w:rFonts w:ascii="Times New Roman" w:hAnsi="Times New Roman" w:cs="Times New Roman"/>
          <w:bCs/>
          <w:color w:val="000000"/>
          <w:sz w:val="22"/>
          <w:lang w:val="uk-UA"/>
        </w:rPr>
        <w:t>страх</w:t>
      </w:r>
      <w:r w:rsidR="00F81A76">
        <w:rPr>
          <w:rFonts w:ascii="Times New Roman" w:hAnsi="Times New Roman" w:cs="Times New Roman"/>
          <w:bCs/>
          <w:color w:val="000000"/>
          <w:sz w:val="22"/>
          <w:lang w:val="uk-UA"/>
        </w:rPr>
        <w:t>увальний</w:t>
      </w:r>
      <w:proofErr w:type="spellEnd"/>
      <w:r w:rsidR="00DA145F" w:rsidRPr="00182BE7">
        <w:rPr>
          <w:rFonts w:ascii="Times New Roman" w:hAnsi="Times New Roman" w:cs="Times New Roman"/>
          <w:bCs/>
          <w:color w:val="000000"/>
          <w:sz w:val="22"/>
          <w:lang w:val="uk-UA"/>
        </w:rPr>
        <w:t xml:space="preserve"> пояс повинен бути оснащений подвійними </w:t>
      </w:r>
      <w:proofErr w:type="spellStart"/>
      <w:r w:rsidR="00DA145F" w:rsidRPr="00182BE7">
        <w:rPr>
          <w:rFonts w:ascii="Times New Roman" w:hAnsi="Times New Roman" w:cs="Times New Roman"/>
          <w:bCs/>
          <w:color w:val="000000"/>
          <w:sz w:val="22"/>
          <w:lang w:val="uk-UA"/>
        </w:rPr>
        <w:t>страх</w:t>
      </w:r>
      <w:r w:rsidR="00F81A76">
        <w:rPr>
          <w:rFonts w:ascii="Times New Roman" w:hAnsi="Times New Roman" w:cs="Times New Roman"/>
          <w:bCs/>
          <w:color w:val="000000"/>
          <w:sz w:val="22"/>
          <w:lang w:val="uk-UA"/>
        </w:rPr>
        <w:t>увальними</w:t>
      </w:r>
      <w:proofErr w:type="spellEnd"/>
      <w:r w:rsidRPr="00182BE7">
        <w:rPr>
          <w:rFonts w:ascii="Times New Roman" w:hAnsi="Times New Roman" w:cs="Times New Roman"/>
          <w:bCs/>
          <w:color w:val="000000"/>
          <w:sz w:val="22"/>
          <w:lang w:val="uk-UA"/>
        </w:rPr>
        <w:t xml:space="preserve"> </w:t>
      </w:r>
      <w:r w:rsidR="00DA145F" w:rsidRPr="00182BE7">
        <w:rPr>
          <w:rFonts w:ascii="Times New Roman" w:hAnsi="Times New Roman" w:cs="Times New Roman"/>
          <w:bCs/>
          <w:color w:val="000000"/>
          <w:sz w:val="22"/>
          <w:lang w:val="uk-UA"/>
        </w:rPr>
        <w:t>фалами;</w:t>
      </w:r>
    </w:p>
    <w:p w14:paraId="69A62D8E" w14:textId="77777777" w:rsidR="0069168A" w:rsidRPr="00182BE7" w:rsidRDefault="0069168A" w:rsidP="00182BE7">
      <w:pPr>
        <w:pStyle w:val="a3"/>
        <w:spacing w:line="240" w:lineRule="auto"/>
        <w:rPr>
          <w:rFonts w:ascii="Times New Roman" w:hAnsi="Times New Roman" w:cs="Times New Roman"/>
          <w:bCs/>
          <w:color w:val="000000"/>
          <w:sz w:val="22"/>
          <w:lang w:val="uk-UA"/>
        </w:rPr>
      </w:pPr>
    </w:p>
    <w:p w14:paraId="1A23102A" w14:textId="76B2ECEC" w:rsidR="00550A0F" w:rsidRPr="00AC6899" w:rsidRDefault="00550A0F">
      <w:pPr>
        <w:pStyle w:val="a3"/>
        <w:numPr>
          <w:ilvl w:val="2"/>
          <w:numId w:val="30"/>
        </w:numPr>
        <w:spacing w:before="120" w:line="240" w:lineRule="auto"/>
        <w:rPr>
          <w:rFonts w:ascii="Times New Roman" w:hAnsi="Times New Roman" w:cs="Times New Roman"/>
          <w:bCs/>
          <w:color w:val="000000"/>
          <w:sz w:val="22"/>
          <w:lang w:val="uk-UA"/>
        </w:rPr>
      </w:pPr>
      <w:r w:rsidRPr="00182BE7">
        <w:rPr>
          <w:rFonts w:ascii="Times New Roman" w:hAnsi="Times New Roman" w:cs="Times New Roman"/>
          <w:bCs/>
          <w:color w:val="000000"/>
          <w:sz w:val="22"/>
          <w:lang w:val="uk-UA"/>
        </w:rPr>
        <w:t xml:space="preserve">Всі місця робіт на висоті повинні бути обладнані анкерними пристроями для кріплення </w:t>
      </w:r>
      <w:proofErr w:type="spellStart"/>
      <w:r w:rsidRPr="00182BE7">
        <w:rPr>
          <w:rFonts w:ascii="Times New Roman" w:hAnsi="Times New Roman" w:cs="Times New Roman"/>
          <w:bCs/>
          <w:color w:val="000000"/>
          <w:sz w:val="22"/>
          <w:lang w:val="uk-UA"/>
        </w:rPr>
        <w:t>страх</w:t>
      </w:r>
      <w:r w:rsidR="00F81A76">
        <w:rPr>
          <w:rFonts w:ascii="Times New Roman" w:hAnsi="Times New Roman" w:cs="Times New Roman"/>
          <w:bCs/>
          <w:color w:val="000000"/>
          <w:sz w:val="22"/>
          <w:lang w:val="uk-UA"/>
        </w:rPr>
        <w:t>увальних</w:t>
      </w:r>
      <w:proofErr w:type="spellEnd"/>
      <w:r w:rsidR="00F81A76">
        <w:rPr>
          <w:rFonts w:ascii="Times New Roman" w:hAnsi="Times New Roman" w:cs="Times New Roman"/>
          <w:bCs/>
          <w:color w:val="000000"/>
          <w:sz w:val="22"/>
          <w:lang w:val="uk-UA"/>
        </w:rPr>
        <w:t xml:space="preserve"> </w:t>
      </w:r>
      <w:proofErr w:type="spellStart"/>
      <w:r w:rsidRPr="00182BE7">
        <w:rPr>
          <w:rFonts w:ascii="Times New Roman" w:hAnsi="Times New Roman" w:cs="Times New Roman"/>
          <w:bCs/>
          <w:color w:val="000000"/>
          <w:sz w:val="22"/>
          <w:lang w:val="uk-UA"/>
        </w:rPr>
        <w:t>лів</w:t>
      </w:r>
      <w:proofErr w:type="spellEnd"/>
      <w:r w:rsidRPr="00182BE7">
        <w:rPr>
          <w:rFonts w:ascii="Times New Roman" w:hAnsi="Times New Roman" w:cs="Times New Roman"/>
          <w:bCs/>
          <w:color w:val="000000"/>
          <w:sz w:val="22"/>
          <w:lang w:val="uk-UA"/>
        </w:rPr>
        <w:t xml:space="preserve"> в достатній кількості для вільного переміщення працівників і виключення необхідності проводити роботи з незафіксованим </w:t>
      </w:r>
      <w:proofErr w:type="spellStart"/>
      <w:r w:rsidRPr="00182BE7">
        <w:rPr>
          <w:rFonts w:ascii="Times New Roman" w:hAnsi="Times New Roman" w:cs="Times New Roman"/>
          <w:bCs/>
          <w:color w:val="000000"/>
          <w:sz w:val="22"/>
          <w:lang w:val="uk-UA"/>
        </w:rPr>
        <w:t>страх</w:t>
      </w:r>
      <w:r w:rsidR="00F81A76">
        <w:rPr>
          <w:rFonts w:ascii="Times New Roman" w:hAnsi="Times New Roman" w:cs="Times New Roman"/>
          <w:bCs/>
          <w:color w:val="000000"/>
          <w:sz w:val="22"/>
          <w:lang w:val="uk-UA"/>
        </w:rPr>
        <w:t>увальним</w:t>
      </w:r>
      <w:proofErr w:type="spellEnd"/>
      <w:r w:rsidR="00F81A76">
        <w:rPr>
          <w:rFonts w:ascii="Times New Roman" w:hAnsi="Times New Roman" w:cs="Times New Roman"/>
          <w:bCs/>
          <w:color w:val="000000"/>
          <w:sz w:val="22"/>
          <w:lang w:val="uk-UA"/>
        </w:rPr>
        <w:t xml:space="preserve"> </w:t>
      </w:r>
      <w:r w:rsidR="00DD0F78" w:rsidRPr="00AC6899">
        <w:rPr>
          <w:rFonts w:ascii="Times New Roman" w:hAnsi="Times New Roman" w:cs="Times New Roman"/>
          <w:bCs/>
          <w:color w:val="000000"/>
          <w:sz w:val="22"/>
          <w:lang w:val="uk-UA"/>
        </w:rPr>
        <w:t xml:space="preserve"> </w:t>
      </w:r>
      <w:r w:rsidRPr="00182BE7">
        <w:rPr>
          <w:rFonts w:ascii="Times New Roman" w:hAnsi="Times New Roman" w:cs="Times New Roman"/>
          <w:bCs/>
          <w:color w:val="000000"/>
          <w:sz w:val="22"/>
          <w:lang w:val="uk-UA"/>
        </w:rPr>
        <w:t>фалом;</w:t>
      </w:r>
    </w:p>
    <w:p w14:paraId="45B4AE6E" w14:textId="77777777" w:rsidR="0069168A" w:rsidRPr="00182BE7" w:rsidRDefault="0069168A" w:rsidP="00182BE7">
      <w:pPr>
        <w:pStyle w:val="a3"/>
        <w:spacing w:line="240" w:lineRule="auto"/>
        <w:rPr>
          <w:rFonts w:ascii="Times New Roman" w:hAnsi="Times New Roman" w:cs="Times New Roman"/>
          <w:bCs/>
          <w:color w:val="000000"/>
          <w:sz w:val="22"/>
          <w:lang w:val="uk-UA"/>
        </w:rPr>
      </w:pPr>
    </w:p>
    <w:p w14:paraId="537C28B4" w14:textId="35F2A4D6" w:rsidR="00DD0F78" w:rsidRPr="00AC6899" w:rsidRDefault="00DD0F78" w:rsidP="00182BE7">
      <w:pPr>
        <w:pStyle w:val="a3"/>
        <w:numPr>
          <w:ilvl w:val="2"/>
          <w:numId w:val="30"/>
        </w:numPr>
        <w:spacing w:line="240" w:lineRule="auto"/>
        <w:rPr>
          <w:rFonts w:ascii="Times New Roman" w:hAnsi="Times New Roman" w:cs="Times New Roman"/>
          <w:bCs/>
          <w:color w:val="000000"/>
          <w:sz w:val="22"/>
          <w:lang w:val="uk-UA"/>
        </w:rPr>
      </w:pPr>
      <w:r w:rsidRPr="00AC6899">
        <w:rPr>
          <w:rFonts w:ascii="Times New Roman" w:hAnsi="Times New Roman" w:cs="Times New Roman"/>
          <w:bCs/>
          <w:color w:val="000000"/>
          <w:sz w:val="22"/>
          <w:lang w:val="uk-UA"/>
        </w:rPr>
        <w:t>При роботі на висоті повинні використовуватися засоби для запобігання падінню інструменту (підсумки, страхові троси).</w:t>
      </w:r>
    </w:p>
    <w:p w14:paraId="38AA74A4" w14:textId="77777777" w:rsidR="00DD0F78" w:rsidRPr="00AC6899" w:rsidRDefault="00DD0F78" w:rsidP="00182BE7">
      <w:pPr>
        <w:pStyle w:val="a3"/>
        <w:spacing w:line="240" w:lineRule="auto"/>
        <w:ind w:left="1440" w:firstLine="0"/>
        <w:rPr>
          <w:rFonts w:ascii="Times New Roman" w:hAnsi="Times New Roman" w:cs="Times New Roman"/>
          <w:bCs/>
          <w:color w:val="000000"/>
          <w:sz w:val="22"/>
          <w:lang w:val="uk-UA"/>
        </w:rPr>
      </w:pPr>
    </w:p>
    <w:p w14:paraId="0E2E03FD" w14:textId="7FE1A653" w:rsidR="000D03DD" w:rsidRPr="00182BE7" w:rsidRDefault="004508EE" w:rsidP="00182BE7">
      <w:pPr>
        <w:pStyle w:val="a3"/>
        <w:numPr>
          <w:ilvl w:val="1"/>
          <w:numId w:val="30"/>
        </w:numPr>
        <w:spacing w:line="240" w:lineRule="auto"/>
        <w:rPr>
          <w:rFonts w:ascii="Times New Roman" w:hAnsi="Times New Roman" w:cs="Times New Roman"/>
          <w:b/>
          <w:bCs/>
          <w:u w:val="single"/>
          <w:lang w:val="uk-UA"/>
        </w:rPr>
      </w:pPr>
      <w:r w:rsidRPr="00182BE7">
        <w:rPr>
          <w:rFonts w:ascii="Times New Roman" w:hAnsi="Times New Roman" w:cs="Times New Roman"/>
          <w:b/>
          <w:bCs/>
          <w:sz w:val="22"/>
          <w:u w:val="single"/>
          <w:lang w:val="uk-UA"/>
        </w:rPr>
        <w:t>Засоби захисту органів слуху</w:t>
      </w:r>
      <w:r w:rsidR="000D03DD" w:rsidRPr="00182BE7">
        <w:rPr>
          <w:rFonts w:ascii="Times New Roman" w:hAnsi="Times New Roman" w:cs="Times New Roman"/>
          <w:b/>
          <w:bCs/>
          <w:sz w:val="22"/>
          <w:u w:val="single"/>
          <w:lang w:val="uk-UA"/>
        </w:rPr>
        <w:t>:</w:t>
      </w:r>
    </w:p>
    <w:p w14:paraId="7D595192" w14:textId="574993A1" w:rsidR="00DD0F78" w:rsidRPr="00182BE7" w:rsidRDefault="004508EE">
      <w:pPr>
        <w:pStyle w:val="a3"/>
        <w:numPr>
          <w:ilvl w:val="2"/>
          <w:numId w:val="30"/>
        </w:numPr>
        <w:spacing w:line="240" w:lineRule="auto"/>
        <w:rPr>
          <w:rFonts w:ascii="Times New Roman" w:hAnsi="Times New Roman" w:cs="Times New Roman"/>
          <w:sz w:val="22"/>
          <w:lang w:val="uk-UA"/>
        </w:rPr>
      </w:pPr>
      <w:r w:rsidRPr="00182BE7">
        <w:rPr>
          <w:rFonts w:ascii="Times New Roman" w:hAnsi="Times New Roman" w:cs="Times New Roman"/>
          <w:color w:val="000000"/>
          <w:sz w:val="22"/>
          <w:lang w:val="uk-UA"/>
        </w:rPr>
        <w:t>Засоби захисту органів слуху (</w:t>
      </w:r>
      <w:proofErr w:type="spellStart"/>
      <w:r w:rsidRPr="00182BE7">
        <w:rPr>
          <w:rFonts w:ascii="Times New Roman" w:hAnsi="Times New Roman" w:cs="Times New Roman"/>
          <w:color w:val="000000"/>
          <w:sz w:val="22"/>
          <w:lang w:val="uk-UA"/>
        </w:rPr>
        <w:t>беруші</w:t>
      </w:r>
      <w:proofErr w:type="spellEnd"/>
      <w:r w:rsidRPr="00182BE7">
        <w:rPr>
          <w:rFonts w:ascii="Times New Roman" w:hAnsi="Times New Roman" w:cs="Times New Roman"/>
          <w:color w:val="000000"/>
          <w:sz w:val="22"/>
          <w:lang w:val="uk-UA"/>
        </w:rPr>
        <w:t xml:space="preserve">) повинні в обов'язковому порядку застосовуватися на всіх ділянках, позначених спеціальними знаками, а також при виконанні робіт, пов'язаних з підвищеним рівнем шуму. </w:t>
      </w:r>
    </w:p>
    <w:p w14:paraId="3CB17DE0" w14:textId="77777777" w:rsidR="0069168A" w:rsidRPr="00182BE7" w:rsidRDefault="0069168A" w:rsidP="00182BE7">
      <w:pPr>
        <w:pStyle w:val="a3"/>
        <w:spacing w:line="240" w:lineRule="auto"/>
        <w:ind w:left="1440" w:firstLine="0"/>
        <w:rPr>
          <w:rFonts w:ascii="Times New Roman" w:hAnsi="Times New Roman" w:cs="Times New Roman"/>
          <w:sz w:val="22"/>
          <w:lang w:val="uk-UA"/>
        </w:rPr>
      </w:pPr>
    </w:p>
    <w:p w14:paraId="165BAA80" w14:textId="63F9566C" w:rsidR="000D03DD" w:rsidRPr="00182BE7" w:rsidRDefault="004508EE">
      <w:pPr>
        <w:pStyle w:val="a3"/>
        <w:numPr>
          <w:ilvl w:val="2"/>
          <w:numId w:val="30"/>
        </w:numPr>
        <w:spacing w:line="240" w:lineRule="auto"/>
        <w:rPr>
          <w:rFonts w:ascii="Times New Roman" w:hAnsi="Times New Roman" w:cs="Times New Roman"/>
          <w:sz w:val="22"/>
          <w:lang w:val="uk-UA"/>
        </w:rPr>
      </w:pPr>
      <w:r w:rsidRPr="00182BE7">
        <w:rPr>
          <w:rFonts w:ascii="Times New Roman" w:hAnsi="Times New Roman" w:cs="Times New Roman"/>
          <w:color w:val="000000"/>
          <w:sz w:val="22"/>
          <w:lang w:val="uk-UA"/>
        </w:rPr>
        <w:t>На ділянках, де рівень шуму перевищує гранично допустиму норму (компресорні, станція розвантаження вагонів, станція розвантаження автомобілів), повинні застосовуватися захисні навушники з кріпленням на захисну каску.</w:t>
      </w:r>
    </w:p>
    <w:p w14:paraId="6F754BB7" w14:textId="77777777" w:rsidR="00DD0F78" w:rsidRPr="00182BE7" w:rsidRDefault="00DD0F78" w:rsidP="00182BE7">
      <w:pPr>
        <w:pStyle w:val="a3"/>
        <w:spacing w:line="240" w:lineRule="auto"/>
        <w:ind w:left="1440" w:firstLine="0"/>
        <w:rPr>
          <w:rFonts w:ascii="Times New Roman" w:hAnsi="Times New Roman" w:cs="Times New Roman"/>
          <w:b/>
          <w:bCs/>
          <w:sz w:val="22"/>
          <w:lang w:val="uk-UA"/>
        </w:rPr>
      </w:pPr>
    </w:p>
    <w:p w14:paraId="55A89CB5" w14:textId="64B0DE50" w:rsidR="000D03DD" w:rsidRPr="00182BE7" w:rsidRDefault="00AF4221" w:rsidP="00182BE7">
      <w:pPr>
        <w:pStyle w:val="a3"/>
        <w:numPr>
          <w:ilvl w:val="1"/>
          <w:numId w:val="30"/>
        </w:numPr>
        <w:spacing w:before="240" w:line="240" w:lineRule="auto"/>
        <w:rPr>
          <w:rFonts w:ascii="Times New Roman" w:hAnsi="Times New Roman" w:cs="Times New Roman"/>
          <w:b/>
          <w:bCs/>
          <w:color w:val="000000"/>
          <w:u w:val="single"/>
          <w:lang w:val="uk-UA"/>
        </w:rPr>
      </w:pPr>
      <w:r w:rsidRPr="00182BE7">
        <w:rPr>
          <w:rFonts w:ascii="Times New Roman" w:hAnsi="Times New Roman" w:cs="Times New Roman"/>
          <w:b/>
          <w:bCs/>
          <w:color w:val="000000"/>
          <w:sz w:val="22"/>
          <w:u w:val="single"/>
          <w:lang w:val="uk-UA"/>
        </w:rPr>
        <w:t>Засоби захисту органів дихання</w:t>
      </w:r>
      <w:r w:rsidR="000D03DD" w:rsidRPr="00182BE7">
        <w:rPr>
          <w:rFonts w:ascii="Times New Roman" w:hAnsi="Times New Roman" w:cs="Times New Roman"/>
          <w:b/>
          <w:bCs/>
          <w:color w:val="000000"/>
          <w:sz w:val="22"/>
          <w:u w:val="single"/>
          <w:lang w:val="uk-UA"/>
        </w:rPr>
        <w:t>:</w:t>
      </w:r>
    </w:p>
    <w:p w14:paraId="14CA754B" w14:textId="5F1697EE" w:rsidR="00DD0F78" w:rsidRPr="00AC6899" w:rsidRDefault="00AF4221">
      <w:pPr>
        <w:pStyle w:val="a3"/>
        <w:numPr>
          <w:ilvl w:val="2"/>
          <w:numId w:val="30"/>
        </w:numPr>
        <w:spacing w:before="120" w:line="240" w:lineRule="auto"/>
        <w:rPr>
          <w:rFonts w:ascii="Times New Roman" w:hAnsi="Times New Roman" w:cs="Times New Roman"/>
          <w:color w:val="000000"/>
          <w:sz w:val="22"/>
          <w:lang w:val="uk-UA"/>
        </w:rPr>
      </w:pPr>
      <w:r w:rsidRPr="00182BE7">
        <w:rPr>
          <w:rFonts w:ascii="Times New Roman" w:hAnsi="Times New Roman" w:cs="Times New Roman"/>
          <w:color w:val="000000"/>
          <w:sz w:val="22"/>
          <w:lang w:val="uk-UA"/>
        </w:rPr>
        <w:t xml:space="preserve">Респіратори обов'язкові до використання на всіх ділянках з підвищеним вмістом пилу, а також при виконанні робіт, під час виробництва яких утворюється пил. </w:t>
      </w:r>
    </w:p>
    <w:p w14:paraId="00CF6214" w14:textId="77777777" w:rsidR="0069168A" w:rsidRPr="00AC6899" w:rsidRDefault="0069168A" w:rsidP="00182BE7">
      <w:pPr>
        <w:pStyle w:val="a3"/>
        <w:spacing w:before="120" w:line="240" w:lineRule="auto"/>
        <w:ind w:left="1440" w:firstLine="0"/>
        <w:rPr>
          <w:rFonts w:ascii="Times New Roman" w:hAnsi="Times New Roman" w:cs="Times New Roman"/>
          <w:color w:val="000000"/>
          <w:sz w:val="22"/>
          <w:lang w:val="uk-UA"/>
        </w:rPr>
      </w:pPr>
    </w:p>
    <w:p w14:paraId="4090AC09" w14:textId="61A3440F" w:rsidR="00AF4221" w:rsidRPr="00AC6899" w:rsidRDefault="00AF4221">
      <w:pPr>
        <w:pStyle w:val="a3"/>
        <w:numPr>
          <w:ilvl w:val="2"/>
          <w:numId w:val="30"/>
        </w:numPr>
        <w:spacing w:before="120" w:line="240" w:lineRule="auto"/>
        <w:rPr>
          <w:rFonts w:ascii="Times New Roman" w:hAnsi="Times New Roman" w:cs="Times New Roman"/>
          <w:color w:val="000000"/>
          <w:sz w:val="22"/>
          <w:lang w:val="uk-UA"/>
        </w:rPr>
      </w:pPr>
      <w:r w:rsidRPr="00182BE7">
        <w:rPr>
          <w:rFonts w:ascii="Times New Roman" w:hAnsi="Times New Roman" w:cs="Times New Roman"/>
          <w:color w:val="000000"/>
          <w:sz w:val="22"/>
          <w:lang w:val="uk-UA"/>
        </w:rPr>
        <w:t>Забороняється використання респіраторів вдруге іншим працівником. При забрудненні респіратора і втрати їм фільтруючих властивостей він повинен бути негайно замінений на новий</w:t>
      </w:r>
      <w:r w:rsidR="0069168A" w:rsidRPr="00AC6899">
        <w:rPr>
          <w:rFonts w:ascii="Times New Roman" w:hAnsi="Times New Roman" w:cs="Times New Roman"/>
          <w:color w:val="000000"/>
          <w:sz w:val="22"/>
          <w:lang w:val="uk-UA"/>
        </w:rPr>
        <w:t>.</w:t>
      </w:r>
    </w:p>
    <w:p w14:paraId="7811745C" w14:textId="77777777" w:rsidR="0069168A" w:rsidRPr="00182BE7" w:rsidRDefault="0069168A" w:rsidP="00182BE7">
      <w:pPr>
        <w:pStyle w:val="a3"/>
        <w:spacing w:line="240" w:lineRule="auto"/>
        <w:rPr>
          <w:rFonts w:ascii="Times New Roman" w:hAnsi="Times New Roman" w:cs="Times New Roman"/>
          <w:color w:val="000000"/>
          <w:sz w:val="22"/>
          <w:lang w:val="uk-UA"/>
        </w:rPr>
      </w:pPr>
    </w:p>
    <w:p w14:paraId="0924BEC6" w14:textId="4F76D6BB" w:rsidR="00AF4221" w:rsidRPr="00182BE7" w:rsidRDefault="00AF4221">
      <w:pPr>
        <w:pStyle w:val="a3"/>
        <w:numPr>
          <w:ilvl w:val="2"/>
          <w:numId w:val="30"/>
        </w:numPr>
        <w:spacing w:before="120" w:line="240" w:lineRule="auto"/>
        <w:rPr>
          <w:rFonts w:ascii="Times New Roman" w:hAnsi="Times New Roman" w:cs="Times New Roman"/>
          <w:color w:val="000000"/>
          <w:sz w:val="22"/>
          <w:lang w:val="uk-UA"/>
        </w:rPr>
      </w:pPr>
      <w:r w:rsidRPr="00182BE7">
        <w:rPr>
          <w:rFonts w:ascii="Times New Roman" w:hAnsi="Times New Roman" w:cs="Times New Roman"/>
          <w:color w:val="000000"/>
          <w:sz w:val="22"/>
          <w:lang w:val="uk-UA"/>
        </w:rPr>
        <w:t>Для захисту органів дихання від газів, парів і впливу шкідливих аерозолів необхідно використовувати маски з фільтруючими патронами відповідного ступеня захисту</w:t>
      </w:r>
      <w:r w:rsidR="0069168A" w:rsidRPr="00AC6899">
        <w:rPr>
          <w:rFonts w:ascii="Times New Roman" w:hAnsi="Times New Roman" w:cs="Times New Roman"/>
          <w:color w:val="000000"/>
          <w:sz w:val="22"/>
          <w:lang w:val="uk-UA"/>
        </w:rPr>
        <w:t>.</w:t>
      </w:r>
    </w:p>
    <w:p w14:paraId="61B75BD0" w14:textId="1D189143" w:rsidR="00AF4221" w:rsidRPr="00AC6899" w:rsidRDefault="00AF4221">
      <w:pPr>
        <w:pStyle w:val="a3"/>
        <w:numPr>
          <w:ilvl w:val="2"/>
          <w:numId w:val="30"/>
        </w:numPr>
        <w:spacing w:before="120" w:line="240" w:lineRule="auto"/>
        <w:rPr>
          <w:rFonts w:ascii="Times New Roman" w:hAnsi="Times New Roman" w:cs="Times New Roman"/>
          <w:color w:val="000000"/>
          <w:sz w:val="22"/>
          <w:lang w:val="uk-UA"/>
        </w:rPr>
      </w:pPr>
      <w:r w:rsidRPr="00182BE7">
        <w:rPr>
          <w:rFonts w:ascii="Times New Roman" w:hAnsi="Times New Roman" w:cs="Times New Roman"/>
          <w:color w:val="000000"/>
          <w:sz w:val="22"/>
          <w:lang w:val="uk-UA"/>
        </w:rPr>
        <w:t>Для дезінфекції масок після їх застосування Підрядник зобов'язаний забезпечити наявність спеціальної рідини в необхідній кількості</w:t>
      </w:r>
      <w:r w:rsidR="0069168A" w:rsidRPr="00AC6899">
        <w:rPr>
          <w:rFonts w:ascii="Times New Roman" w:hAnsi="Times New Roman" w:cs="Times New Roman"/>
          <w:color w:val="000000"/>
          <w:sz w:val="22"/>
          <w:lang w:val="uk-UA"/>
        </w:rPr>
        <w:t>.</w:t>
      </w:r>
    </w:p>
    <w:p w14:paraId="6FED1FA1" w14:textId="77777777" w:rsidR="0069168A" w:rsidRPr="00182BE7" w:rsidRDefault="0069168A" w:rsidP="00182BE7">
      <w:pPr>
        <w:pStyle w:val="a3"/>
        <w:spacing w:before="120" w:line="240" w:lineRule="auto"/>
        <w:ind w:left="1440" w:firstLine="0"/>
        <w:rPr>
          <w:rFonts w:ascii="Times New Roman" w:hAnsi="Times New Roman" w:cs="Times New Roman"/>
          <w:color w:val="000000"/>
          <w:sz w:val="22"/>
          <w:lang w:val="uk-UA"/>
        </w:rPr>
      </w:pPr>
    </w:p>
    <w:p w14:paraId="524A2902" w14:textId="77777777" w:rsidR="000D03DD" w:rsidRPr="00182BE7" w:rsidRDefault="00AF4221" w:rsidP="00182BE7">
      <w:pPr>
        <w:pStyle w:val="a3"/>
        <w:numPr>
          <w:ilvl w:val="2"/>
          <w:numId w:val="30"/>
        </w:numPr>
        <w:spacing w:before="120" w:line="240" w:lineRule="auto"/>
        <w:rPr>
          <w:rFonts w:ascii="Times New Roman" w:hAnsi="Times New Roman" w:cs="Times New Roman"/>
          <w:color w:val="000000"/>
          <w:sz w:val="22"/>
          <w:lang w:val="uk-UA"/>
        </w:rPr>
      </w:pPr>
      <w:r w:rsidRPr="00182BE7">
        <w:rPr>
          <w:rFonts w:ascii="Times New Roman" w:hAnsi="Times New Roman" w:cs="Times New Roman"/>
          <w:color w:val="000000"/>
          <w:sz w:val="22"/>
          <w:lang w:val="uk-UA"/>
        </w:rPr>
        <w:t>Для виконання робіт в замкнутих просторах Підрядник повинен забезпечити наявність багатофункціонального газоаналізатора для перевірки стану атмосферного повітря всередині замкнутого простору.</w:t>
      </w:r>
    </w:p>
    <w:p w14:paraId="2C8DF385" w14:textId="77777777" w:rsidR="00DD0F78" w:rsidRPr="00AC6899" w:rsidRDefault="00DD0F78">
      <w:pPr>
        <w:spacing w:line="240" w:lineRule="auto"/>
        <w:jc w:val="both"/>
        <w:rPr>
          <w:rFonts w:ascii="Times New Roman" w:hAnsi="Times New Roman" w:cs="Times New Roman"/>
          <w:b/>
          <w:color w:val="000000"/>
          <w:u w:val="single"/>
          <w:lang w:val="uk-UA"/>
        </w:rPr>
      </w:pPr>
    </w:p>
    <w:p w14:paraId="6F763695" w14:textId="04D08B98" w:rsidR="00C024BC" w:rsidRPr="00182BE7" w:rsidRDefault="00C024BC">
      <w:pPr>
        <w:pStyle w:val="a3"/>
        <w:numPr>
          <w:ilvl w:val="0"/>
          <w:numId w:val="30"/>
        </w:numPr>
        <w:spacing w:before="120" w:line="240" w:lineRule="auto"/>
        <w:ind w:firstLine="708"/>
        <w:rPr>
          <w:rFonts w:ascii="Times New Roman" w:hAnsi="Times New Roman" w:cs="Times New Roman"/>
          <w:b/>
          <w:color w:val="000000"/>
          <w:sz w:val="22"/>
          <w:u w:val="single"/>
        </w:rPr>
      </w:pPr>
      <w:r w:rsidRPr="00AC6899">
        <w:rPr>
          <w:rFonts w:ascii="Times New Roman" w:hAnsi="Times New Roman" w:cs="Times New Roman"/>
          <w:b/>
          <w:color w:val="000000"/>
          <w:lang w:val="uk-UA"/>
        </w:rPr>
        <w:t xml:space="preserve"> </w:t>
      </w:r>
      <w:r w:rsidR="00DD0F78" w:rsidRPr="00182BE7">
        <w:rPr>
          <w:rFonts w:ascii="Times New Roman" w:hAnsi="Times New Roman" w:cs="Times New Roman"/>
          <w:b/>
          <w:color w:val="000000"/>
          <w:lang w:val="uk-UA"/>
        </w:rPr>
        <w:t xml:space="preserve">ВИМОГИ </w:t>
      </w:r>
      <w:r w:rsidR="0069168A" w:rsidRPr="00182BE7">
        <w:rPr>
          <w:rFonts w:ascii="Times New Roman" w:hAnsi="Times New Roman" w:cs="Times New Roman"/>
          <w:b/>
          <w:color w:val="000000"/>
          <w:lang w:val="uk-UA"/>
        </w:rPr>
        <w:t xml:space="preserve">ДО ПРОЦЕДУРИ БЛОКУВАННЯ І МАРКУВАННЯ ОБЛАДНАННЯ </w:t>
      </w:r>
      <w:r w:rsidR="000170DD" w:rsidRPr="00182BE7">
        <w:rPr>
          <w:rFonts w:ascii="Times New Roman" w:hAnsi="Times New Roman" w:cs="Times New Roman"/>
          <w:b/>
          <w:color w:val="000000"/>
          <w:sz w:val="22"/>
          <w:lang w:val="uk-UA"/>
        </w:rPr>
        <w:t>(</w:t>
      </w:r>
      <w:r w:rsidR="000170DD" w:rsidRPr="00182BE7">
        <w:rPr>
          <w:rFonts w:ascii="Times New Roman" w:hAnsi="Times New Roman" w:cs="Times New Roman"/>
          <w:b/>
          <w:color w:val="000000"/>
          <w:sz w:val="22"/>
          <w:lang w:val="en-US"/>
        </w:rPr>
        <w:t>LOTO</w:t>
      </w:r>
      <w:r w:rsidR="000170DD" w:rsidRPr="00182BE7">
        <w:rPr>
          <w:rFonts w:ascii="Times New Roman" w:hAnsi="Times New Roman" w:cs="Times New Roman"/>
          <w:b/>
          <w:color w:val="000000"/>
          <w:sz w:val="22"/>
        </w:rPr>
        <w:t>)</w:t>
      </w:r>
      <w:r w:rsidR="000D03DD" w:rsidRPr="00182BE7">
        <w:rPr>
          <w:rFonts w:ascii="Times New Roman" w:hAnsi="Times New Roman" w:cs="Times New Roman"/>
          <w:b/>
          <w:color w:val="000000"/>
          <w:sz w:val="22"/>
        </w:rPr>
        <w:t xml:space="preserve">, </w:t>
      </w:r>
      <w:r w:rsidR="0069168A" w:rsidRPr="00182BE7">
        <w:rPr>
          <w:rFonts w:ascii="Times New Roman" w:hAnsi="Times New Roman" w:cs="Times New Roman"/>
          <w:b/>
          <w:color w:val="000000"/>
          <w:sz w:val="22"/>
          <w:lang w:val="uk-UA"/>
        </w:rPr>
        <w:t xml:space="preserve">НА ЯКОМУ ПРОВОДЯТЬСЯ </w:t>
      </w:r>
      <w:r w:rsidRPr="00182BE7">
        <w:rPr>
          <w:rFonts w:ascii="Times New Roman" w:hAnsi="Times New Roman" w:cs="Times New Roman"/>
          <w:b/>
          <w:color w:val="000000"/>
          <w:sz w:val="22"/>
          <w:lang w:val="uk-UA"/>
        </w:rPr>
        <w:t>МОНТАЖНІ, РЕМОНТНІ ТА СЕРВІСНІ РОБОТИ</w:t>
      </w:r>
      <w:r w:rsidRPr="00182BE7">
        <w:rPr>
          <w:rFonts w:ascii="Times New Roman" w:hAnsi="Times New Roman" w:cs="Times New Roman"/>
          <w:b/>
          <w:color w:val="000000"/>
          <w:sz w:val="22"/>
          <w:u w:val="single"/>
          <w:lang w:val="uk-UA"/>
        </w:rPr>
        <w:t xml:space="preserve"> </w:t>
      </w:r>
    </w:p>
    <w:p w14:paraId="2CBFFBDC" w14:textId="516F2B52" w:rsidR="00C024BC" w:rsidRPr="00AC6899" w:rsidRDefault="00C024BC">
      <w:pPr>
        <w:pStyle w:val="a3"/>
        <w:spacing w:before="120" w:line="240" w:lineRule="auto"/>
        <w:ind w:left="1248" w:firstLine="0"/>
        <w:rPr>
          <w:rFonts w:ascii="Times New Roman" w:hAnsi="Times New Roman" w:cs="Times New Roman"/>
          <w:color w:val="000000"/>
          <w:sz w:val="22"/>
          <w:lang w:val="uk-UA"/>
        </w:rPr>
      </w:pPr>
      <w:r w:rsidRPr="00182BE7">
        <w:rPr>
          <w:rFonts w:ascii="Times New Roman" w:hAnsi="Times New Roman" w:cs="Times New Roman"/>
          <w:bCs/>
          <w:color w:val="000000"/>
          <w:sz w:val="22"/>
          <w:lang w:val="uk-UA"/>
        </w:rPr>
        <w:t xml:space="preserve">8.1. </w:t>
      </w:r>
      <w:r w:rsidR="00AF4221" w:rsidRPr="00182BE7">
        <w:rPr>
          <w:rFonts w:ascii="Times New Roman" w:hAnsi="Times New Roman" w:cs="Times New Roman"/>
          <w:color w:val="000000"/>
          <w:sz w:val="22"/>
          <w:lang w:val="uk-UA"/>
        </w:rPr>
        <w:t>Всі види ремонтних і сервісних робіт на обладнанні з різними типами приводу (електричний, гідравлічний, пневматичний, паровий) повинні в обов'язковому порядку проводит</w:t>
      </w:r>
      <w:r w:rsidR="00415F6B">
        <w:rPr>
          <w:rFonts w:ascii="Times New Roman" w:hAnsi="Times New Roman" w:cs="Times New Roman"/>
          <w:color w:val="000000"/>
          <w:sz w:val="22"/>
          <w:lang w:val="uk-UA"/>
        </w:rPr>
        <w:t>ись в</w:t>
      </w:r>
      <w:r w:rsidR="00AF4221" w:rsidRPr="00182BE7">
        <w:rPr>
          <w:rFonts w:ascii="Times New Roman" w:hAnsi="Times New Roman" w:cs="Times New Roman"/>
          <w:color w:val="000000"/>
          <w:sz w:val="22"/>
          <w:lang w:val="uk-UA"/>
        </w:rPr>
        <w:t>ідповідно до «Положення з охорони праці при виконанні блокування устаткування», розроблено</w:t>
      </w:r>
      <w:r w:rsidRPr="00AC6899">
        <w:rPr>
          <w:rFonts w:ascii="Times New Roman" w:hAnsi="Times New Roman" w:cs="Times New Roman"/>
          <w:color w:val="000000"/>
          <w:sz w:val="22"/>
          <w:lang w:val="uk-UA"/>
        </w:rPr>
        <w:t>го</w:t>
      </w:r>
      <w:r w:rsidR="00AF4221" w:rsidRPr="00182BE7">
        <w:rPr>
          <w:rFonts w:ascii="Times New Roman" w:hAnsi="Times New Roman" w:cs="Times New Roman"/>
          <w:color w:val="000000"/>
          <w:sz w:val="22"/>
          <w:lang w:val="uk-UA"/>
        </w:rPr>
        <w:t xml:space="preserve"> </w:t>
      </w:r>
      <w:r w:rsidRPr="00AC6899">
        <w:rPr>
          <w:rFonts w:ascii="Times New Roman" w:hAnsi="Times New Roman" w:cs="Times New Roman"/>
          <w:color w:val="000000"/>
          <w:sz w:val="22"/>
          <w:lang w:val="uk-UA"/>
        </w:rPr>
        <w:t xml:space="preserve">Замовником, </w:t>
      </w:r>
      <w:r w:rsidR="00AF4221" w:rsidRPr="00182BE7">
        <w:rPr>
          <w:rFonts w:ascii="Times New Roman" w:hAnsi="Times New Roman" w:cs="Times New Roman"/>
          <w:color w:val="000000"/>
          <w:sz w:val="22"/>
          <w:lang w:val="uk-UA"/>
        </w:rPr>
        <w:t>і виключа</w:t>
      </w:r>
      <w:r w:rsidRPr="00AC6899">
        <w:rPr>
          <w:rFonts w:ascii="Times New Roman" w:hAnsi="Times New Roman" w:cs="Times New Roman"/>
          <w:color w:val="000000"/>
          <w:sz w:val="22"/>
          <w:lang w:val="uk-UA"/>
        </w:rPr>
        <w:t>ти</w:t>
      </w:r>
      <w:r w:rsidR="00AF4221" w:rsidRPr="00182BE7">
        <w:rPr>
          <w:rFonts w:ascii="Times New Roman" w:hAnsi="Times New Roman" w:cs="Times New Roman"/>
          <w:color w:val="000000"/>
          <w:sz w:val="22"/>
          <w:lang w:val="uk-UA"/>
        </w:rPr>
        <w:t xml:space="preserve"> фізичну можливість випадкового запуску устаткування, яке обслуговується і, як наслідок, травмування, персоналу </w:t>
      </w:r>
      <w:r w:rsidRPr="00AC6899">
        <w:rPr>
          <w:rFonts w:ascii="Times New Roman" w:hAnsi="Times New Roman" w:cs="Times New Roman"/>
          <w:color w:val="000000"/>
          <w:sz w:val="22"/>
          <w:lang w:val="uk-UA"/>
        </w:rPr>
        <w:t xml:space="preserve">який </w:t>
      </w:r>
      <w:r w:rsidR="00AF4221" w:rsidRPr="00182BE7">
        <w:rPr>
          <w:rFonts w:ascii="Times New Roman" w:hAnsi="Times New Roman" w:cs="Times New Roman"/>
          <w:color w:val="000000"/>
          <w:sz w:val="22"/>
          <w:lang w:val="uk-UA"/>
        </w:rPr>
        <w:t xml:space="preserve">працює на ньому. </w:t>
      </w:r>
    </w:p>
    <w:p w14:paraId="6DA81E57" w14:textId="77777777" w:rsidR="00C024BC" w:rsidRPr="00AC6899" w:rsidRDefault="00C024BC">
      <w:pPr>
        <w:pStyle w:val="a3"/>
        <w:spacing w:before="120" w:line="240" w:lineRule="auto"/>
        <w:ind w:left="1248" w:firstLine="0"/>
        <w:rPr>
          <w:rFonts w:ascii="Times New Roman" w:hAnsi="Times New Roman" w:cs="Times New Roman"/>
          <w:color w:val="000000"/>
          <w:sz w:val="22"/>
          <w:lang w:val="uk-UA"/>
        </w:rPr>
      </w:pPr>
    </w:p>
    <w:p w14:paraId="4142E7A4" w14:textId="57A32DEC" w:rsidR="00C024BC" w:rsidRPr="00AC6899" w:rsidRDefault="00C024BC">
      <w:pPr>
        <w:pStyle w:val="a3"/>
        <w:spacing w:before="120" w:line="240" w:lineRule="auto"/>
        <w:ind w:left="1248" w:firstLine="0"/>
        <w:rPr>
          <w:rFonts w:ascii="Times New Roman" w:hAnsi="Times New Roman" w:cs="Times New Roman"/>
          <w:color w:val="000000"/>
          <w:sz w:val="22"/>
          <w:lang w:val="uk-UA"/>
        </w:rPr>
      </w:pPr>
      <w:r w:rsidRPr="00AC6899">
        <w:rPr>
          <w:rFonts w:ascii="Times New Roman" w:hAnsi="Times New Roman" w:cs="Times New Roman"/>
          <w:color w:val="000000"/>
          <w:sz w:val="22"/>
          <w:lang w:val="uk-UA"/>
        </w:rPr>
        <w:t xml:space="preserve">8.2. Підрядник зобов’язаний </w:t>
      </w:r>
      <w:r w:rsidR="00AF4221" w:rsidRPr="00182BE7">
        <w:rPr>
          <w:rFonts w:ascii="Times New Roman" w:hAnsi="Times New Roman" w:cs="Times New Roman"/>
          <w:color w:val="000000"/>
          <w:sz w:val="22"/>
          <w:lang w:val="uk-UA"/>
        </w:rPr>
        <w:t xml:space="preserve">передбачити наявність можливості для установки замикаючих пристроїв на всіх видах приводних систем чинного на об'єкті обладнання, самих замикаючих пристроїв (навісних замків і кожухів на засувки), табличок "Не вмикати. Працюють люди " і " Не відкривати. Працюють люди " </w:t>
      </w:r>
      <w:r w:rsidRPr="00AC6899">
        <w:rPr>
          <w:rFonts w:ascii="Times New Roman" w:hAnsi="Times New Roman" w:cs="Times New Roman"/>
          <w:color w:val="000000"/>
          <w:sz w:val="22"/>
          <w:lang w:val="uk-UA"/>
        </w:rPr>
        <w:t>та</w:t>
      </w:r>
      <w:r w:rsidR="00AF4221" w:rsidRPr="00182BE7">
        <w:rPr>
          <w:rFonts w:ascii="Times New Roman" w:hAnsi="Times New Roman" w:cs="Times New Roman"/>
          <w:color w:val="000000"/>
          <w:sz w:val="22"/>
          <w:lang w:val="uk-UA"/>
        </w:rPr>
        <w:t xml:space="preserve"> спеціальних скриньок для зберігання ключів від замків заблокованого обладнання в достатній кількості, щоб забезпечити безпеку ремонтних і сервісних робіт при будь-яких обставинах. </w:t>
      </w:r>
    </w:p>
    <w:p w14:paraId="0220C519" w14:textId="77777777" w:rsidR="00C024BC" w:rsidRPr="00AC6899" w:rsidRDefault="00C024BC">
      <w:pPr>
        <w:pStyle w:val="a3"/>
        <w:spacing w:before="120" w:line="240" w:lineRule="auto"/>
        <w:ind w:left="1248" w:firstLine="0"/>
        <w:rPr>
          <w:rFonts w:ascii="Times New Roman" w:hAnsi="Times New Roman" w:cs="Times New Roman"/>
          <w:color w:val="000000"/>
          <w:sz w:val="22"/>
          <w:lang w:val="uk-UA"/>
        </w:rPr>
      </w:pPr>
    </w:p>
    <w:p w14:paraId="016F4161" w14:textId="3923E170" w:rsidR="00AF4221" w:rsidRPr="00AC6899" w:rsidRDefault="00C024BC">
      <w:pPr>
        <w:pStyle w:val="a3"/>
        <w:spacing w:before="120" w:line="240" w:lineRule="auto"/>
        <w:ind w:left="1248" w:firstLine="0"/>
        <w:rPr>
          <w:rFonts w:ascii="Times New Roman" w:hAnsi="Times New Roman" w:cs="Times New Roman"/>
          <w:color w:val="000000"/>
          <w:sz w:val="22"/>
          <w:lang w:val="uk-UA"/>
        </w:rPr>
      </w:pPr>
      <w:r w:rsidRPr="00AC6899">
        <w:rPr>
          <w:rFonts w:ascii="Times New Roman" w:hAnsi="Times New Roman" w:cs="Times New Roman"/>
          <w:color w:val="000000"/>
          <w:sz w:val="22"/>
          <w:lang w:val="uk-UA"/>
        </w:rPr>
        <w:t xml:space="preserve">8.3. </w:t>
      </w:r>
      <w:r w:rsidR="00AF4221" w:rsidRPr="00182BE7">
        <w:rPr>
          <w:rFonts w:ascii="Times New Roman" w:hAnsi="Times New Roman" w:cs="Times New Roman"/>
          <w:color w:val="000000"/>
          <w:sz w:val="22"/>
          <w:lang w:val="uk-UA"/>
        </w:rPr>
        <w:t>У разі наявності в штаті Підрядника іноземних робітників, які не володіють (або слабо володіють) українською мовою таблички повинні дублюватися на їхній рідній мові.</w:t>
      </w:r>
    </w:p>
    <w:p w14:paraId="308C48F9" w14:textId="10D856A5" w:rsidR="00C024BC" w:rsidRPr="00AC6899" w:rsidRDefault="00C024BC">
      <w:pPr>
        <w:pStyle w:val="a3"/>
        <w:spacing w:before="120" w:line="240" w:lineRule="auto"/>
        <w:ind w:left="1248" w:firstLine="0"/>
        <w:rPr>
          <w:rFonts w:ascii="Times New Roman" w:hAnsi="Times New Roman" w:cs="Times New Roman"/>
          <w:color w:val="000000"/>
          <w:sz w:val="22"/>
          <w:lang w:val="uk-UA"/>
        </w:rPr>
      </w:pPr>
    </w:p>
    <w:p w14:paraId="242BD944" w14:textId="5D007582" w:rsidR="00AF4221" w:rsidRPr="00AC6899" w:rsidRDefault="00AF4221" w:rsidP="00182BE7">
      <w:pPr>
        <w:pStyle w:val="a3"/>
        <w:numPr>
          <w:ilvl w:val="1"/>
          <w:numId w:val="30"/>
        </w:numPr>
        <w:spacing w:line="240" w:lineRule="auto"/>
        <w:rPr>
          <w:rFonts w:ascii="Times New Roman" w:hAnsi="Times New Roman" w:cs="Times New Roman"/>
          <w:sz w:val="22"/>
          <w:lang w:val="uk-UA"/>
        </w:rPr>
      </w:pPr>
      <w:r w:rsidRPr="00182BE7">
        <w:rPr>
          <w:rFonts w:ascii="Times New Roman" w:hAnsi="Times New Roman" w:cs="Times New Roman"/>
          <w:sz w:val="22"/>
          <w:lang w:val="uk-UA"/>
        </w:rPr>
        <w:t>Блокування вимикачів безпосередньо на обладнанні повинно проводитися технологічним персоналом, обслуговуючим обладнання.</w:t>
      </w:r>
      <w:r w:rsidR="00C024BC" w:rsidRPr="00182BE7">
        <w:rPr>
          <w:rFonts w:ascii="Times New Roman" w:hAnsi="Times New Roman" w:cs="Times New Roman"/>
          <w:sz w:val="22"/>
        </w:rPr>
        <w:t xml:space="preserve"> </w:t>
      </w:r>
      <w:r w:rsidR="00C024BC" w:rsidRPr="00AC6899">
        <w:rPr>
          <w:rFonts w:ascii="Times New Roman" w:hAnsi="Times New Roman" w:cs="Times New Roman"/>
          <w:sz w:val="22"/>
          <w:lang w:val="uk-UA"/>
        </w:rPr>
        <w:t>Блокування інших видів приводів здійснюється також технологічним персоналом, який має відповідні допуски.</w:t>
      </w:r>
    </w:p>
    <w:p w14:paraId="75A8EBDE" w14:textId="77777777" w:rsidR="00C024BC" w:rsidRPr="00AC6899" w:rsidRDefault="00C024BC" w:rsidP="00182BE7">
      <w:pPr>
        <w:pStyle w:val="a3"/>
        <w:spacing w:line="240" w:lineRule="auto"/>
        <w:ind w:left="900" w:firstLine="0"/>
        <w:rPr>
          <w:rFonts w:ascii="Times New Roman" w:hAnsi="Times New Roman" w:cs="Times New Roman"/>
          <w:sz w:val="22"/>
          <w:lang w:val="uk-UA"/>
        </w:rPr>
      </w:pPr>
    </w:p>
    <w:p w14:paraId="08E128B8" w14:textId="46585095" w:rsidR="000D03DD" w:rsidRPr="00182BE7" w:rsidRDefault="00C024BC" w:rsidP="00182BE7">
      <w:pPr>
        <w:pStyle w:val="a3"/>
        <w:numPr>
          <w:ilvl w:val="1"/>
          <w:numId w:val="30"/>
        </w:numPr>
        <w:spacing w:line="240" w:lineRule="auto"/>
        <w:rPr>
          <w:rFonts w:ascii="Times New Roman" w:hAnsi="Times New Roman" w:cs="Times New Roman"/>
          <w:color w:val="000000"/>
          <w:lang w:val="uk-UA"/>
        </w:rPr>
      </w:pPr>
      <w:r w:rsidRPr="00212D87">
        <w:rPr>
          <w:rFonts w:ascii="Times New Roman" w:hAnsi="Times New Roman" w:cs="Times New Roman"/>
          <w:lang w:val="uk-UA"/>
        </w:rPr>
        <w:t xml:space="preserve">Перелік </w:t>
      </w:r>
      <w:r w:rsidR="00AF4221" w:rsidRPr="00182BE7">
        <w:rPr>
          <w:rFonts w:ascii="Times New Roman" w:hAnsi="Times New Roman" w:cs="Times New Roman"/>
          <w:color w:val="000000"/>
          <w:sz w:val="22"/>
          <w:lang w:val="uk-UA"/>
        </w:rPr>
        <w:t>осіб, які мають право блокування обладнання</w:t>
      </w:r>
      <w:r w:rsidRPr="00182BE7">
        <w:rPr>
          <w:rFonts w:ascii="Times New Roman" w:hAnsi="Times New Roman" w:cs="Times New Roman"/>
          <w:color w:val="000000"/>
          <w:sz w:val="22"/>
          <w:lang w:val="uk-UA"/>
        </w:rPr>
        <w:t xml:space="preserve">, </w:t>
      </w:r>
      <w:r w:rsidR="00AF4221" w:rsidRPr="00182BE7">
        <w:rPr>
          <w:rFonts w:ascii="Times New Roman" w:hAnsi="Times New Roman" w:cs="Times New Roman"/>
          <w:color w:val="000000"/>
          <w:sz w:val="22"/>
          <w:lang w:val="uk-UA"/>
        </w:rPr>
        <w:t xml:space="preserve">повинен бути відображений в наказі керівника </w:t>
      </w:r>
      <w:r w:rsidRPr="00182BE7">
        <w:rPr>
          <w:rFonts w:ascii="Times New Roman" w:hAnsi="Times New Roman" w:cs="Times New Roman"/>
          <w:color w:val="000000"/>
          <w:sz w:val="22"/>
          <w:lang w:val="uk-UA"/>
        </w:rPr>
        <w:t xml:space="preserve">Підрядника </w:t>
      </w:r>
      <w:r w:rsidR="00AF4221" w:rsidRPr="00182BE7">
        <w:rPr>
          <w:rFonts w:ascii="Times New Roman" w:hAnsi="Times New Roman" w:cs="Times New Roman"/>
          <w:color w:val="000000"/>
          <w:sz w:val="22"/>
          <w:lang w:val="uk-UA"/>
        </w:rPr>
        <w:t>і погоджений із Замовником</w:t>
      </w:r>
      <w:r w:rsidRPr="00182BE7">
        <w:rPr>
          <w:rFonts w:ascii="Times New Roman" w:hAnsi="Times New Roman" w:cs="Times New Roman"/>
          <w:color w:val="000000"/>
          <w:sz w:val="22"/>
          <w:lang w:val="uk-UA"/>
        </w:rPr>
        <w:t xml:space="preserve"> до початку робіт</w:t>
      </w:r>
      <w:r w:rsidR="00AF4221" w:rsidRPr="00182BE7">
        <w:rPr>
          <w:rFonts w:ascii="Times New Roman" w:hAnsi="Times New Roman" w:cs="Times New Roman"/>
          <w:color w:val="000000"/>
          <w:sz w:val="22"/>
          <w:lang w:val="uk-UA"/>
        </w:rPr>
        <w:t>.</w:t>
      </w:r>
    </w:p>
    <w:p w14:paraId="5F887FEF" w14:textId="77777777" w:rsidR="00C024BC" w:rsidRPr="00182BE7" w:rsidRDefault="00C024BC">
      <w:pPr>
        <w:spacing w:line="240" w:lineRule="auto"/>
        <w:jc w:val="both"/>
        <w:rPr>
          <w:rFonts w:ascii="Times New Roman" w:hAnsi="Times New Roman" w:cs="Times New Roman"/>
          <w:b/>
          <w:color w:val="000000"/>
          <w:lang w:val="uk-UA"/>
        </w:rPr>
      </w:pPr>
    </w:p>
    <w:p w14:paraId="40E3CF25" w14:textId="45183B45" w:rsidR="000D03DD" w:rsidRPr="00AC6899" w:rsidRDefault="00C024BC" w:rsidP="00182BE7">
      <w:pPr>
        <w:pStyle w:val="a3"/>
        <w:numPr>
          <w:ilvl w:val="0"/>
          <w:numId w:val="30"/>
        </w:numPr>
        <w:spacing w:line="240" w:lineRule="auto"/>
        <w:rPr>
          <w:rFonts w:ascii="Times New Roman" w:hAnsi="Times New Roman" w:cs="Times New Roman"/>
          <w:b/>
          <w:color w:val="000000"/>
          <w:u w:val="single"/>
          <w:lang w:val="uk-UA"/>
        </w:rPr>
      </w:pPr>
      <w:r w:rsidRPr="00182BE7">
        <w:rPr>
          <w:rFonts w:ascii="Times New Roman" w:hAnsi="Times New Roman" w:cs="Times New Roman"/>
          <w:b/>
          <w:color w:val="000000"/>
          <w:sz w:val="22"/>
          <w:lang w:val="uk-UA"/>
        </w:rPr>
        <w:t xml:space="preserve">СПЕЦІАЛЬНІ ВИМОГИ ПРИ ПРОВЕДЕННІ РОБІТ ПІДВИЩЕНОЇ </w:t>
      </w:r>
      <w:r w:rsidR="00AC6899" w:rsidRPr="00182BE7">
        <w:rPr>
          <w:rFonts w:ascii="Times New Roman" w:hAnsi="Times New Roman" w:cs="Times New Roman"/>
          <w:b/>
          <w:color w:val="000000"/>
          <w:sz w:val="22"/>
          <w:lang w:val="uk-UA"/>
        </w:rPr>
        <w:t>НЕБЕЗПЕКИ</w:t>
      </w:r>
    </w:p>
    <w:p w14:paraId="7E8E9009" w14:textId="1A4DD41B" w:rsidR="00AF4221" w:rsidRPr="00182BE7" w:rsidRDefault="00AC6899" w:rsidP="00182BE7">
      <w:pPr>
        <w:tabs>
          <w:tab w:val="left" w:pos="150"/>
        </w:tabs>
        <w:spacing w:before="240" w:after="200" w:line="240" w:lineRule="auto"/>
        <w:jc w:val="both"/>
        <w:rPr>
          <w:rFonts w:ascii="Times New Roman" w:hAnsi="Times New Roman" w:cs="Times New Roman"/>
          <w:b/>
          <w:color w:val="000000"/>
          <w:u w:val="single"/>
          <w:lang w:val="uk-UA"/>
        </w:rPr>
      </w:pPr>
      <w:r w:rsidRPr="00AC6899">
        <w:rPr>
          <w:rFonts w:ascii="Times New Roman" w:hAnsi="Times New Roman" w:cs="Times New Roman"/>
          <w:b/>
          <w:color w:val="000000"/>
          <w:lang w:val="uk-UA"/>
        </w:rPr>
        <w:t xml:space="preserve">9.1. </w:t>
      </w:r>
      <w:r w:rsidR="00AF4221" w:rsidRPr="00182BE7">
        <w:rPr>
          <w:rFonts w:ascii="Times New Roman" w:hAnsi="Times New Roman" w:cs="Times New Roman"/>
          <w:b/>
          <w:color w:val="000000"/>
          <w:u w:val="single"/>
          <w:lang w:val="uk-UA"/>
        </w:rPr>
        <w:t>Перед початком будь-яких робіт підвищеної небезпеки в обов'язковому порядку повинні бути проведені наступні заходи:</w:t>
      </w:r>
    </w:p>
    <w:p w14:paraId="3E38A20E" w14:textId="0C12CD5E" w:rsidR="00AF4221" w:rsidRPr="00182BE7" w:rsidRDefault="00AF4221">
      <w:pPr>
        <w:pStyle w:val="a3"/>
        <w:numPr>
          <w:ilvl w:val="2"/>
          <w:numId w:val="32"/>
        </w:numPr>
        <w:tabs>
          <w:tab w:val="left" w:pos="150"/>
        </w:tabs>
        <w:spacing w:before="240" w:after="200" w:line="240" w:lineRule="auto"/>
        <w:rPr>
          <w:rFonts w:ascii="Times New Roman" w:hAnsi="Times New Roman" w:cs="Times New Roman"/>
          <w:color w:val="000000"/>
          <w:sz w:val="22"/>
          <w:lang w:val="uk-UA"/>
        </w:rPr>
      </w:pPr>
      <w:r w:rsidRPr="00AC6899">
        <w:rPr>
          <w:rFonts w:ascii="Times New Roman" w:hAnsi="Times New Roman" w:cs="Times New Roman"/>
          <w:color w:val="000000"/>
          <w:sz w:val="22"/>
          <w:lang w:val="uk-UA"/>
        </w:rPr>
        <w:t>о</w:t>
      </w:r>
      <w:r w:rsidRPr="00182BE7">
        <w:rPr>
          <w:rFonts w:ascii="Times New Roman" w:hAnsi="Times New Roman" w:cs="Times New Roman"/>
          <w:color w:val="000000"/>
          <w:sz w:val="22"/>
          <w:lang w:val="uk-UA"/>
        </w:rPr>
        <w:t>формлений відповідний наряд-допуск, в якому враховані всі супутні небезпечні і шкідливі виробничі фактори та заходи щодо їх усунення або мінімізації до контрольованого рівня;</w:t>
      </w:r>
    </w:p>
    <w:p w14:paraId="485D57AE" w14:textId="77777777" w:rsidR="00AC6899" w:rsidRPr="00182BE7" w:rsidRDefault="00AC6899" w:rsidP="00182BE7">
      <w:pPr>
        <w:pStyle w:val="a3"/>
        <w:tabs>
          <w:tab w:val="left" w:pos="150"/>
        </w:tabs>
        <w:spacing w:before="240" w:after="200" w:line="240" w:lineRule="auto"/>
        <w:ind w:left="1440" w:firstLine="0"/>
        <w:rPr>
          <w:rFonts w:ascii="Times New Roman" w:hAnsi="Times New Roman" w:cs="Times New Roman"/>
          <w:color w:val="000000"/>
          <w:sz w:val="22"/>
          <w:lang w:val="uk-UA"/>
        </w:rPr>
      </w:pPr>
    </w:p>
    <w:p w14:paraId="1DADC56F" w14:textId="24D27A03" w:rsidR="00AF4221" w:rsidRPr="00AC6899" w:rsidRDefault="00AF4221" w:rsidP="00182BE7">
      <w:pPr>
        <w:pStyle w:val="a3"/>
        <w:numPr>
          <w:ilvl w:val="2"/>
          <w:numId w:val="32"/>
        </w:numPr>
        <w:tabs>
          <w:tab w:val="left" w:pos="150"/>
        </w:tabs>
        <w:spacing w:before="240" w:after="200" w:line="240" w:lineRule="auto"/>
        <w:rPr>
          <w:rFonts w:ascii="Times New Roman" w:hAnsi="Times New Roman" w:cs="Times New Roman"/>
          <w:color w:val="000000"/>
          <w:sz w:val="22"/>
          <w:lang w:val="uk-UA"/>
        </w:rPr>
      </w:pPr>
      <w:r w:rsidRPr="00AC6899">
        <w:rPr>
          <w:rFonts w:ascii="Times New Roman" w:hAnsi="Times New Roman" w:cs="Times New Roman"/>
          <w:color w:val="000000"/>
          <w:sz w:val="22"/>
          <w:lang w:val="uk-UA"/>
        </w:rPr>
        <w:t>п</w:t>
      </w:r>
      <w:r w:rsidRPr="00182BE7">
        <w:rPr>
          <w:rFonts w:ascii="Times New Roman" w:hAnsi="Times New Roman" w:cs="Times New Roman"/>
          <w:color w:val="000000"/>
          <w:sz w:val="22"/>
          <w:lang w:val="uk-UA"/>
        </w:rPr>
        <w:t>ровед</w:t>
      </w:r>
      <w:r w:rsidRPr="00AC6899">
        <w:rPr>
          <w:rFonts w:ascii="Times New Roman" w:hAnsi="Times New Roman" w:cs="Times New Roman"/>
          <w:color w:val="000000"/>
          <w:sz w:val="22"/>
          <w:lang w:val="uk-UA"/>
        </w:rPr>
        <w:t>ені</w:t>
      </w:r>
      <w:r w:rsidRPr="00182BE7">
        <w:rPr>
          <w:rFonts w:ascii="Times New Roman" w:hAnsi="Times New Roman" w:cs="Times New Roman"/>
          <w:color w:val="000000"/>
          <w:sz w:val="22"/>
          <w:lang w:val="uk-UA"/>
        </w:rPr>
        <w:t xml:space="preserve"> всі необхідні дії щодо усунення або мінімізації небезпечних і шкідливих виробничих факторів;</w:t>
      </w:r>
    </w:p>
    <w:p w14:paraId="399F93D7" w14:textId="77777777" w:rsidR="00AC6899" w:rsidRPr="00182BE7" w:rsidRDefault="00AC6899" w:rsidP="00182BE7">
      <w:pPr>
        <w:pStyle w:val="a3"/>
        <w:spacing w:line="240" w:lineRule="auto"/>
        <w:rPr>
          <w:rFonts w:ascii="Times New Roman" w:hAnsi="Times New Roman" w:cs="Times New Roman"/>
          <w:color w:val="000000"/>
          <w:sz w:val="22"/>
          <w:lang w:val="uk-UA"/>
        </w:rPr>
      </w:pPr>
    </w:p>
    <w:p w14:paraId="2E7BFEB4" w14:textId="351EBED3" w:rsidR="00AF4221" w:rsidRPr="00182BE7" w:rsidRDefault="00B53CFB">
      <w:pPr>
        <w:pStyle w:val="a3"/>
        <w:numPr>
          <w:ilvl w:val="2"/>
          <w:numId w:val="32"/>
        </w:numPr>
        <w:tabs>
          <w:tab w:val="left" w:pos="150"/>
        </w:tabs>
        <w:spacing w:before="240" w:after="200" w:line="240" w:lineRule="auto"/>
        <w:rPr>
          <w:rFonts w:ascii="Times New Roman" w:hAnsi="Times New Roman" w:cs="Times New Roman"/>
          <w:color w:val="000000"/>
          <w:sz w:val="22"/>
          <w:lang w:val="uk-UA"/>
        </w:rPr>
      </w:pPr>
      <w:r w:rsidRPr="00AC6899">
        <w:rPr>
          <w:rFonts w:ascii="Times New Roman" w:hAnsi="Times New Roman" w:cs="Times New Roman"/>
          <w:color w:val="000000"/>
          <w:sz w:val="22"/>
          <w:lang w:val="uk-UA"/>
        </w:rPr>
        <w:t>п</w:t>
      </w:r>
      <w:r w:rsidR="00AF4221" w:rsidRPr="00182BE7">
        <w:rPr>
          <w:rFonts w:ascii="Times New Roman" w:hAnsi="Times New Roman" w:cs="Times New Roman"/>
          <w:color w:val="000000"/>
          <w:sz w:val="22"/>
          <w:lang w:val="uk-UA"/>
        </w:rPr>
        <w:t>роведен</w:t>
      </w:r>
      <w:r w:rsidRPr="00AC6899">
        <w:rPr>
          <w:rFonts w:ascii="Times New Roman" w:hAnsi="Times New Roman" w:cs="Times New Roman"/>
          <w:color w:val="000000"/>
          <w:sz w:val="22"/>
          <w:lang w:val="uk-UA"/>
        </w:rPr>
        <w:t>ий</w:t>
      </w:r>
      <w:r w:rsidR="00AF4221" w:rsidRPr="00182BE7">
        <w:rPr>
          <w:rFonts w:ascii="Times New Roman" w:hAnsi="Times New Roman" w:cs="Times New Roman"/>
          <w:color w:val="000000"/>
          <w:sz w:val="22"/>
          <w:lang w:val="uk-UA"/>
        </w:rPr>
        <w:t xml:space="preserve"> цільовий інструктаж з персоналом, задіяним у виконанні робіт за нарядом-допуском;</w:t>
      </w:r>
    </w:p>
    <w:p w14:paraId="778B6DB4" w14:textId="3AFC966A" w:rsidR="00AC6899" w:rsidRPr="00182BE7" w:rsidRDefault="00AC6899">
      <w:pPr>
        <w:pStyle w:val="a3"/>
        <w:tabs>
          <w:tab w:val="left" w:pos="150"/>
        </w:tabs>
        <w:spacing w:before="240" w:after="200" w:line="240" w:lineRule="auto"/>
        <w:ind w:left="1440" w:firstLine="0"/>
        <w:rPr>
          <w:rFonts w:ascii="Times New Roman" w:hAnsi="Times New Roman" w:cs="Times New Roman"/>
          <w:color w:val="000000"/>
          <w:sz w:val="22"/>
          <w:lang w:val="uk-UA"/>
        </w:rPr>
      </w:pPr>
    </w:p>
    <w:p w14:paraId="664CF270" w14:textId="41782E34" w:rsidR="00AC6899" w:rsidRPr="00182BE7" w:rsidRDefault="00AC6899" w:rsidP="00182BE7">
      <w:pPr>
        <w:pStyle w:val="a3"/>
        <w:numPr>
          <w:ilvl w:val="2"/>
          <w:numId w:val="32"/>
        </w:numPr>
        <w:spacing w:line="240" w:lineRule="auto"/>
        <w:rPr>
          <w:rFonts w:ascii="Times New Roman" w:hAnsi="Times New Roman" w:cs="Times New Roman"/>
          <w:color w:val="000000"/>
          <w:sz w:val="22"/>
          <w:lang w:val="uk-UA"/>
        </w:rPr>
      </w:pPr>
      <w:r w:rsidRPr="00182BE7">
        <w:rPr>
          <w:rFonts w:ascii="Times New Roman" w:hAnsi="Times New Roman" w:cs="Times New Roman"/>
          <w:color w:val="000000"/>
          <w:sz w:val="22"/>
          <w:lang w:val="uk-UA"/>
        </w:rPr>
        <w:t>персонал забезпечений всіма необхідними засобами індивідуального та колективного захисту.</w:t>
      </w:r>
    </w:p>
    <w:p w14:paraId="732B763A" w14:textId="77777777" w:rsidR="00AC6899" w:rsidRPr="00182BE7" w:rsidRDefault="00AC6899" w:rsidP="00182BE7">
      <w:pPr>
        <w:pStyle w:val="a3"/>
        <w:spacing w:line="240" w:lineRule="auto"/>
        <w:rPr>
          <w:rFonts w:ascii="Times New Roman" w:hAnsi="Times New Roman" w:cs="Times New Roman"/>
          <w:color w:val="000000"/>
          <w:sz w:val="22"/>
          <w:lang w:val="uk-UA"/>
        </w:rPr>
      </w:pPr>
    </w:p>
    <w:p w14:paraId="6E5FCE63" w14:textId="5B3B85C1" w:rsidR="00AC6899" w:rsidRPr="00182BE7" w:rsidRDefault="00AC6899" w:rsidP="00182BE7">
      <w:pPr>
        <w:pStyle w:val="a3"/>
        <w:numPr>
          <w:ilvl w:val="2"/>
          <w:numId w:val="32"/>
        </w:numPr>
        <w:spacing w:line="240" w:lineRule="auto"/>
        <w:rPr>
          <w:rFonts w:ascii="Times New Roman" w:hAnsi="Times New Roman" w:cs="Times New Roman"/>
          <w:color w:val="000000"/>
          <w:lang w:val="uk-UA"/>
        </w:rPr>
      </w:pPr>
      <w:r w:rsidRPr="00182BE7">
        <w:rPr>
          <w:rFonts w:ascii="Times New Roman" w:hAnsi="Times New Roman" w:cs="Times New Roman"/>
          <w:color w:val="000000"/>
          <w:sz w:val="22"/>
          <w:lang w:val="uk-UA"/>
        </w:rPr>
        <w:t>при зміні умов виконання робіт, виникненні додаткових небезпечних або шкідливих чинників, не врахованих в наряді-допуску, або зміні в складі бригади, яка виконує роботи, роботи повинні бути припинені і відновлені тільки після проведення заходів, перелічених вище і оформлення нового наряду-допуску.</w:t>
      </w:r>
    </w:p>
    <w:p w14:paraId="07233C73" w14:textId="26F3B363" w:rsidR="00AC6899" w:rsidRPr="00182BE7" w:rsidRDefault="00AC6899" w:rsidP="00182BE7">
      <w:pPr>
        <w:pStyle w:val="a3"/>
        <w:tabs>
          <w:tab w:val="left" w:pos="150"/>
        </w:tabs>
        <w:spacing w:before="240" w:after="200" w:line="240" w:lineRule="auto"/>
        <w:ind w:left="1440" w:firstLine="0"/>
        <w:rPr>
          <w:rFonts w:ascii="Times New Roman" w:hAnsi="Times New Roman" w:cs="Times New Roman"/>
          <w:color w:val="000000"/>
          <w:sz w:val="22"/>
          <w:lang w:val="uk-UA"/>
        </w:rPr>
      </w:pPr>
    </w:p>
    <w:p w14:paraId="7DF7D648" w14:textId="3ED72E1E" w:rsidR="000D03DD" w:rsidRPr="00182BE7" w:rsidRDefault="00AC6899" w:rsidP="00182BE7">
      <w:pPr>
        <w:pStyle w:val="a3"/>
        <w:numPr>
          <w:ilvl w:val="0"/>
          <w:numId w:val="32"/>
        </w:numPr>
        <w:spacing w:line="240" w:lineRule="auto"/>
        <w:rPr>
          <w:rFonts w:ascii="Times New Roman" w:hAnsi="Times New Roman" w:cs="Times New Roman"/>
          <w:b/>
          <w:bCs/>
          <w:lang w:val="uk-UA"/>
        </w:rPr>
      </w:pPr>
      <w:r w:rsidRPr="00182BE7">
        <w:rPr>
          <w:rFonts w:ascii="Times New Roman" w:hAnsi="Times New Roman" w:cs="Times New Roman"/>
          <w:b/>
          <w:bCs/>
          <w:color w:val="000000"/>
          <w:lang w:val="uk-UA"/>
        </w:rPr>
        <w:t>ВИМОГИ ДО РОБІТ, ЯКІ ВИКОНУЮТЬСЯ НА ВИСОТІ.</w:t>
      </w:r>
    </w:p>
    <w:p w14:paraId="27E495D9" w14:textId="041F55BD" w:rsidR="00B53CFB" w:rsidRDefault="00B53CFB" w:rsidP="00AC6899">
      <w:pPr>
        <w:pStyle w:val="a3"/>
        <w:numPr>
          <w:ilvl w:val="1"/>
          <w:numId w:val="32"/>
        </w:numPr>
        <w:spacing w:before="240" w:line="240" w:lineRule="auto"/>
        <w:rPr>
          <w:rFonts w:ascii="Times New Roman" w:hAnsi="Times New Roman" w:cs="Times New Roman"/>
          <w:color w:val="000000"/>
          <w:sz w:val="22"/>
          <w:lang w:val="uk-UA"/>
        </w:rPr>
      </w:pPr>
      <w:r w:rsidRPr="00182BE7">
        <w:rPr>
          <w:rFonts w:ascii="Times New Roman" w:hAnsi="Times New Roman" w:cs="Times New Roman"/>
          <w:color w:val="000000"/>
          <w:sz w:val="22"/>
          <w:lang w:val="uk-UA"/>
        </w:rPr>
        <w:lastRenderedPageBreak/>
        <w:t xml:space="preserve">При виконанні робіт на висоті </w:t>
      </w:r>
      <w:r w:rsidR="00AC6899">
        <w:rPr>
          <w:rFonts w:ascii="Times New Roman" w:hAnsi="Times New Roman" w:cs="Times New Roman"/>
          <w:color w:val="000000"/>
          <w:sz w:val="22"/>
          <w:lang w:val="uk-UA"/>
        </w:rPr>
        <w:t xml:space="preserve">працівники </w:t>
      </w:r>
      <w:r w:rsidRPr="00182BE7">
        <w:rPr>
          <w:rFonts w:ascii="Times New Roman" w:hAnsi="Times New Roman" w:cs="Times New Roman"/>
          <w:color w:val="000000"/>
          <w:sz w:val="22"/>
          <w:lang w:val="uk-UA"/>
        </w:rPr>
        <w:t>Підрядника повинні дотримуватися вимог, зазначен</w:t>
      </w:r>
      <w:r w:rsidR="00AC6899">
        <w:rPr>
          <w:rFonts w:ascii="Times New Roman" w:hAnsi="Times New Roman" w:cs="Times New Roman"/>
          <w:color w:val="000000"/>
          <w:sz w:val="22"/>
          <w:lang w:val="uk-UA"/>
        </w:rPr>
        <w:t xml:space="preserve">их </w:t>
      </w:r>
      <w:r w:rsidRPr="00182BE7">
        <w:rPr>
          <w:rFonts w:ascii="Times New Roman" w:hAnsi="Times New Roman" w:cs="Times New Roman"/>
          <w:color w:val="000000"/>
          <w:sz w:val="22"/>
          <w:lang w:val="uk-UA"/>
        </w:rPr>
        <w:t xml:space="preserve">в цьому Додатку, і вимог чинних </w:t>
      </w:r>
      <w:r w:rsidR="00AC6899">
        <w:rPr>
          <w:rFonts w:ascii="Times New Roman" w:hAnsi="Times New Roman" w:cs="Times New Roman"/>
          <w:color w:val="000000"/>
          <w:sz w:val="22"/>
          <w:lang w:val="uk-UA"/>
        </w:rPr>
        <w:t xml:space="preserve">нормативних та </w:t>
      </w:r>
      <w:r w:rsidRPr="00182BE7">
        <w:rPr>
          <w:rFonts w:ascii="Times New Roman" w:hAnsi="Times New Roman" w:cs="Times New Roman"/>
          <w:color w:val="000000"/>
          <w:sz w:val="22"/>
          <w:lang w:val="uk-UA"/>
        </w:rPr>
        <w:t>законодавчих актів України у цій галузі.</w:t>
      </w:r>
    </w:p>
    <w:p w14:paraId="7E395C76" w14:textId="77777777" w:rsidR="00AC6899" w:rsidRDefault="00AC6899" w:rsidP="00182BE7">
      <w:pPr>
        <w:pStyle w:val="a3"/>
        <w:spacing w:before="240" w:line="240" w:lineRule="auto"/>
        <w:ind w:left="900" w:firstLine="0"/>
        <w:rPr>
          <w:rFonts w:ascii="Times New Roman" w:hAnsi="Times New Roman" w:cs="Times New Roman"/>
          <w:color w:val="000000"/>
          <w:sz w:val="22"/>
          <w:lang w:val="uk-UA"/>
        </w:rPr>
      </w:pPr>
    </w:p>
    <w:p w14:paraId="07556BE5" w14:textId="77777777" w:rsidR="00B53CFB" w:rsidRPr="00182BE7" w:rsidRDefault="00B53CFB" w:rsidP="00182BE7">
      <w:pPr>
        <w:pStyle w:val="a3"/>
        <w:numPr>
          <w:ilvl w:val="1"/>
          <w:numId w:val="32"/>
        </w:numPr>
        <w:spacing w:line="240" w:lineRule="auto"/>
        <w:rPr>
          <w:rFonts w:ascii="Times New Roman" w:hAnsi="Times New Roman" w:cs="Times New Roman"/>
          <w:b/>
          <w:bCs/>
          <w:color w:val="000000"/>
          <w:u w:val="single"/>
          <w:lang w:val="uk-UA"/>
        </w:rPr>
      </w:pPr>
      <w:r w:rsidRPr="00182BE7">
        <w:rPr>
          <w:rFonts w:ascii="Times New Roman" w:hAnsi="Times New Roman" w:cs="Times New Roman"/>
          <w:b/>
          <w:bCs/>
          <w:color w:val="000000"/>
          <w:sz w:val="22"/>
          <w:u w:val="single"/>
          <w:lang w:val="uk-UA"/>
        </w:rPr>
        <w:t>До робіт на висоті належать роботи, які проводяться:</w:t>
      </w:r>
    </w:p>
    <w:p w14:paraId="7318DD4C" w14:textId="4B9BA0FB" w:rsidR="00B53CFB" w:rsidRDefault="00EC0E0F" w:rsidP="00182BE7">
      <w:pPr>
        <w:spacing w:after="0" w:line="240" w:lineRule="auto"/>
        <w:ind w:left="360"/>
        <w:jc w:val="both"/>
        <w:rPr>
          <w:rFonts w:ascii="Times New Roman" w:hAnsi="Times New Roman" w:cs="Times New Roman"/>
          <w:color w:val="000000"/>
          <w:lang w:val="uk-UA"/>
        </w:rPr>
      </w:pPr>
      <w:r>
        <w:rPr>
          <w:rFonts w:ascii="Times New Roman" w:hAnsi="Times New Roman" w:cs="Times New Roman"/>
          <w:color w:val="000000"/>
          <w:lang w:val="uk-UA"/>
        </w:rPr>
        <w:t>10.2.1.</w:t>
      </w:r>
      <w:r w:rsidR="00B53CFB" w:rsidRPr="00182BE7">
        <w:rPr>
          <w:rFonts w:ascii="Times New Roman" w:hAnsi="Times New Roman" w:cs="Times New Roman"/>
          <w:color w:val="000000"/>
          <w:lang w:val="uk-UA"/>
        </w:rPr>
        <w:t xml:space="preserve"> на висоті вище 1,2</w:t>
      </w:r>
      <w:r>
        <w:rPr>
          <w:rFonts w:ascii="Times New Roman" w:hAnsi="Times New Roman" w:cs="Times New Roman"/>
          <w:color w:val="000000"/>
          <w:lang w:val="uk-UA"/>
        </w:rPr>
        <w:t>*</w:t>
      </w:r>
      <w:r w:rsidR="00B53CFB" w:rsidRPr="00182BE7">
        <w:rPr>
          <w:rFonts w:ascii="Times New Roman" w:hAnsi="Times New Roman" w:cs="Times New Roman"/>
          <w:color w:val="000000"/>
          <w:lang w:val="uk-UA"/>
        </w:rPr>
        <w:t xml:space="preserve"> метр</w:t>
      </w:r>
      <w:r>
        <w:rPr>
          <w:rFonts w:ascii="Times New Roman" w:hAnsi="Times New Roman" w:cs="Times New Roman"/>
          <w:color w:val="000000"/>
          <w:lang w:val="uk-UA"/>
        </w:rPr>
        <w:t>ів</w:t>
      </w:r>
      <w:r w:rsidR="00B53CFB" w:rsidRPr="00182BE7">
        <w:rPr>
          <w:rFonts w:ascii="Times New Roman" w:hAnsi="Times New Roman" w:cs="Times New Roman"/>
          <w:color w:val="000000"/>
          <w:lang w:val="uk-UA"/>
        </w:rPr>
        <w:t xml:space="preserve"> від рівня землі або робочих площадок, обладнаних первинними засобами захисту;</w:t>
      </w:r>
    </w:p>
    <w:p w14:paraId="1BEE93CA" w14:textId="1AD6A471" w:rsidR="00B53CFB" w:rsidRDefault="00EC0E0F" w:rsidP="00EC0E0F">
      <w:pPr>
        <w:spacing w:after="0" w:line="240" w:lineRule="auto"/>
        <w:jc w:val="both"/>
        <w:rPr>
          <w:rFonts w:ascii="Times New Roman" w:hAnsi="Times New Roman" w:cs="Times New Roman"/>
          <w:color w:val="000000"/>
          <w:lang w:val="uk-UA"/>
        </w:rPr>
      </w:pPr>
      <w:r>
        <w:rPr>
          <w:rFonts w:ascii="Times New Roman" w:hAnsi="Times New Roman" w:cs="Times New Roman"/>
          <w:color w:val="000000"/>
          <w:lang w:val="uk-UA"/>
        </w:rPr>
        <w:t xml:space="preserve">      10.2.2. </w:t>
      </w:r>
      <w:r w:rsidR="00B53CFB" w:rsidRPr="00182BE7">
        <w:rPr>
          <w:rFonts w:ascii="Times New Roman" w:hAnsi="Times New Roman" w:cs="Times New Roman"/>
          <w:color w:val="000000"/>
          <w:lang w:val="uk-UA"/>
        </w:rPr>
        <w:t>на відстані менше 2 метрів від неогороджених перепадів по висоті 1,2 м і більше;</w:t>
      </w:r>
    </w:p>
    <w:p w14:paraId="2AA86481" w14:textId="194B9A6A" w:rsidR="00B53CFB" w:rsidRDefault="00EC0E0F" w:rsidP="00EC0E0F">
      <w:pPr>
        <w:spacing w:after="0" w:line="240" w:lineRule="auto"/>
        <w:jc w:val="both"/>
        <w:rPr>
          <w:rFonts w:ascii="Times New Roman" w:hAnsi="Times New Roman" w:cs="Times New Roman"/>
          <w:color w:val="000000"/>
          <w:lang w:val="uk-UA"/>
        </w:rPr>
      </w:pPr>
      <w:r>
        <w:rPr>
          <w:rFonts w:ascii="Times New Roman" w:hAnsi="Times New Roman" w:cs="Times New Roman"/>
          <w:color w:val="000000"/>
          <w:lang w:val="uk-UA"/>
        </w:rPr>
        <w:t xml:space="preserve">      10.2.3. </w:t>
      </w:r>
      <w:r w:rsidR="00B53CFB" w:rsidRPr="00182BE7">
        <w:rPr>
          <w:rFonts w:ascii="Times New Roman" w:hAnsi="Times New Roman" w:cs="Times New Roman"/>
          <w:color w:val="000000"/>
          <w:lang w:val="uk-UA"/>
        </w:rPr>
        <w:t>при роботі на обладнанні вище 1,2 метр</w:t>
      </w:r>
      <w:r>
        <w:rPr>
          <w:rFonts w:ascii="Times New Roman" w:hAnsi="Times New Roman" w:cs="Times New Roman"/>
          <w:color w:val="000000"/>
          <w:lang w:val="uk-UA"/>
        </w:rPr>
        <w:t>ів</w:t>
      </w:r>
      <w:r w:rsidR="00B53CFB" w:rsidRPr="00182BE7">
        <w:rPr>
          <w:rFonts w:ascii="Times New Roman" w:hAnsi="Times New Roman" w:cs="Times New Roman"/>
          <w:color w:val="000000"/>
          <w:lang w:val="uk-UA"/>
        </w:rPr>
        <w:t xml:space="preserve"> від рівня землі або підлоги, в тому числі на вантажівках і ж / д вагонах;</w:t>
      </w:r>
    </w:p>
    <w:p w14:paraId="19248494" w14:textId="49B192D3" w:rsidR="00B53CFB" w:rsidRPr="00EC0E0F" w:rsidRDefault="00EC0E0F" w:rsidP="00182BE7">
      <w:pPr>
        <w:spacing w:after="0" w:line="240" w:lineRule="auto"/>
        <w:jc w:val="both"/>
        <w:rPr>
          <w:rFonts w:ascii="Times New Roman" w:hAnsi="Times New Roman" w:cs="Times New Roman"/>
          <w:color w:val="000000"/>
          <w:lang w:val="uk-UA"/>
        </w:rPr>
      </w:pPr>
      <w:r>
        <w:rPr>
          <w:rFonts w:ascii="Times New Roman" w:hAnsi="Times New Roman" w:cs="Times New Roman"/>
          <w:color w:val="000000"/>
          <w:lang w:val="uk-UA"/>
        </w:rPr>
        <w:t xml:space="preserve">       10.2.4. </w:t>
      </w:r>
      <w:r w:rsidR="00B53CFB" w:rsidRPr="00182BE7">
        <w:rPr>
          <w:rFonts w:ascii="Times New Roman" w:hAnsi="Times New Roman" w:cs="Times New Roman"/>
          <w:color w:val="000000"/>
          <w:lang w:val="uk-UA"/>
        </w:rPr>
        <w:t>на дахах будівель і споруд при відсутності огорож.</w:t>
      </w:r>
      <w:r w:rsidR="00B53CFB" w:rsidRPr="00EC0E0F">
        <w:rPr>
          <w:rFonts w:ascii="Times New Roman" w:hAnsi="Times New Roman" w:cs="Times New Roman"/>
          <w:color w:val="000000"/>
          <w:lang w:val="uk-UA"/>
        </w:rPr>
        <w:t xml:space="preserve"> </w:t>
      </w:r>
    </w:p>
    <w:p w14:paraId="28FEE1D5" w14:textId="78EDBAB1" w:rsidR="00B53CFB" w:rsidRPr="00EC0E0F" w:rsidRDefault="000D03DD">
      <w:pPr>
        <w:spacing w:before="240" w:line="240" w:lineRule="auto"/>
        <w:ind w:left="360"/>
        <w:jc w:val="both"/>
        <w:rPr>
          <w:rFonts w:ascii="Times New Roman" w:hAnsi="Times New Roman" w:cs="Times New Roman"/>
          <w:b/>
          <w:bCs/>
          <w:color w:val="000000"/>
          <w:lang w:val="uk-UA"/>
        </w:rPr>
      </w:pPr>
      <w:r w:rsidRPr="00182BE7">
        <w:rPr>
          <w:rFonts w:ascii="Times New Roman" w:hAnsi="Times New Roman" w:cs="Times New Roman"/>
          <w:color w:val="000000"/>
          <w:lang w:val="uk-UA"/>
        </w:rPr>
        <w:t xml:space="preserve">* </w:t>
      </w:r>
      <w:r w:rsidR="00B53CFB" w:rsidRPr="00182BE7">
        <w:rPr>
          <w:rFonts w:ascii="Times New Roman" w:hAnsi="Times New Roman" w:cs="Times New Roman"/>
          <w:b/>
          <w:bCs/>
          <w:color w:val="000000"/>
          <w:lang w:val="uk-UA"/>
        </w:rPr>
        <w:t xml:space="preserve">1,2 м - висота, передбачена правилами ТОВ "М.В.КАРГО", є обов'язковою нормою для всіх </w:t>
      </w:r>
      <w:r w:rsidR="00EC0E0F">
        <w:rPr>
          <w:rFonts w:ascii="Times New Roman" w:hAnsi="Times New Roman" w:cs="Times New Roman"/>
          <w:b/>
          <w:bCs/>
          <w:color w:val="000000"/>
          <w:lang w:val="uk-UA"/>
        </w:rPr>
        <w:t>П</w:t>
      </w:r>
      <w:r w:rsidR="00B53CFB" w:rsidRPr="00182BE7">
        <w:rPr>
          <w:rFonts w:ascii="Times New Roman" w:hAnsi="Times New Roman" w:cs="Times New Roman"/>
          <w:b/>
          <w:bCs/>
          <w:color w:val="000000"/>
          <w:lang w:val="uk-UA"/>
        </w:rPr>
        <w:t>ідрядників.</w:t>
      </w:r>
      <w:r w:rsidR="00B53CFB" w:rsidRPr="00EC0E0F">
        <w:rPr>
          <w:rFonts w:ascii="Times New Roman" w:hAnsi="Times New Roman" w:cs="Times New Roman"/>
          <w:b/>
          <w:bCs/>
          <w:color w:val="000000"/>
          <w:lang w:val="uk-UA"/>
        </w:rPr>
        <w:t xml:space="preserve"> </w:t>
      </w:r>
    </w:p>
    <w:p w14:paraId="552A6778" w14:textId="55D5D7C0" w:rsidR="00B53CFB" w:rsidRPr="00182BE7" w:rsidRDefault="00EC0E0F">
      <w:pPr>
        <w:spacing w:before="240" w:line="240" w:lineRule="auto"/>
        <w:ind w:firstLine="360"/>
        <w:jc w:val="both"/>
        <w:rPr>
          <w:rFonts w:ascii="Times New Roman" w:hAnsi="Times New Roman" w:cs="Times New Roman"/>
          <w:b/>
          <w:bCs/>
          <w:color w:val="000000"/>
          <w:lang w:val="uk-UA"/>
        </w:rPr>
      </w:pPr>
      <w:r>
        <w:rPr>
          <w:rFonts w:ascii="Times New Roman" w:hAnsi="Times New Roman" w:cs="Times New Roman"/>
          <w:color w:val="000000"/>
          <w:lang w:val="uk-UA"/>
        </w:rPr>
        <w:t xml:space="preserve">10.3. </w:t>
      </w:r>
      <w:r w:rsidR="00B53CFB" w:rsidRPr="00182BE7">
        <w:rPr>
          <w:rFonts w:ascii="Times New Roman" w:hAnsi="Times New Roman" w:cs="Times New Roman"/>
          <w:color w:val="000000"/>
          <w:lang w:val="uk-UA"/>
        </w:rPr>
        <w:t xml:space="preserve">Місця проведення робіт на висоті повинні бути максимально обладнані первинними засобами захисту від падіння (огорожі, перила, поручні і т. </w:t>
      </w:r>
      <w:r w:rsidR="00B53CFB" w:rsidRPr="00EC0E0F">
        <w:rPr>
          <w:rFonts w:ascii="Times New Roman" w:hAnsi="Times New Roman" w:cs="Times New Roman"/>
          <w:color w:val="000000"/>
          <w:lang w:val="uk-UA"/>
        </w:rPr>
        <w:t>ін</w:t>
      </w:r>
      <w:r w:rsidR="00B53CFB" w:rsidRPr="00182BE7">
        <w:rPr>
          <w:rFonts w:ascii="Times New Roman" w:hAnsi="Times New Roman" w:cs="Times New Roman"/>
          <w:color w:val="000000"/>
          <w:lang w:val="uk-UA"/>
        </w:rPr>
        <w:t>.). При відсутності таких роботи без індивідуальних засобів захисту від падіння</w:t>
      </w:r>
      <w:r w:rsidR="00B53CFB" w:rsidRPr="00182BE7">
        <w:rPr>
          <w:rFonts w:ascii="Times New Roman" w:hAnsi="Times New Roman" w:cs="Times New Roman"/>
          <w:b/>
          <w:bCs/>
          <w:color w:val="000000"/>
          <w:lang w:val="uk-UA"/>
        </w:rPr>
        <w:t xml:space="preserve"> заборонені.</w:t>
      </w:r>
    </w:p>
    <w:p w14:paraId="56D03E2F" w14:textId="0DF7A59E" w:rsidR="00B53CFB" w:rsidRPr="00182BE7" w:rsidRDefault="00EC0E0F">
      <w:pPr>
        <w:spacing w:line="240" w:lineRule="auto"/>
        <w:ind w:firstLine="360"/>
        <w:jc w:val="both"/>
        <w:rPr>
          <w:rFonts w:ascii="Times New Roman" w:hAnsi="Times New Roman" w:cs="Times New Roman"/>
          <w:color w:val="000000"/>
          <w:lang w:val="uk-UA"/>
        </w:rPr>
      </w:pPr>
      <w:r>
        <w:rPr>
          <w:rFonts w:ascii="Times New Roman" w:hAnsi="Times New Roman" w:cs="Times New Roman"/>
          <w:color w:val="000000"/>
          <w:lang w:val="uk-UA"/>
        </w:rPr>
        <w:t xml:space="preserve">10.4. </w:t>
      </w:r>
      <w:r w:rsidR="00B53CFB" w:rsidRPr="00182BE7">
        <w:rPr>
          <w:rFonts w:ascii="Times New Roman" w:hAnsi="Times New Roman" w:cs="Times New Roman"/>
          <w:color w:val="000000"/>
          <w:lang w:val="uk-UA"/>
        </w:rPr>
        <w:t>Вторинні засоби захисту від падіння повинні включати в себе страх</w:t>
      </w:r>
      <w:r>
        <w:rPr>
          <w:rFonts w:ascii="Times New Roman" w:hAnsi="Times New Roman" w:cs="Times New Roman"/>
          <w:color w:val="000000"/>
          <w:lang w:val="uk-UA"/>
        </w:rPr>
        <w:t>ову</w:t>
      </w:r>
      <w:r w:rsidR="00B53CFB" w:rsidRPr="00182BE7">
        <w:rPr>
          <w:rFonts w:ascii="Times New Roman" w:hAnsi="Times New Roman" w:cs="Times New Roman"/>
          <w:color w:val="000000"/>
          <w:lang w:val="uk-UA"/>
        </w:rPr>
        <w:t xml:space="preserve"> прив'язь з ножними і плечовими лямками, подвійний страх</w:t>
      </w:r>
      <w:r>
        <w:rPr>
          <w:rFonts w:ascii="Times New Roman" w:hAnsi="Times New Roman" w:cs="Times New Roman"/>
          <w:color w:val="000000"/>
          <w:lang w:val="uk-UA"/>
        </w:rPr>
        <w:t xml:space="preserve">овий </w:t>
      </w:r>
      <w:r w:rsidR="00B53CFB" w:rsidRPr="00182BE7">
        <w:rPr>
          <w:rFonts w:ascii="Times New Roman" w:hAnsi="Times New Roman" w:cs="Times New Roman"/>
          <w:color w:val="000000"/>
          <w:lang w:val="uk-UA"/>
        </w:rPr>
        <w:t>фал з карабінами і анкерні пристрої для його фіксації. При необхідності можуть використовуватися інерційні котушки.</w:t>
      </w:r>
    </w:p>
    <w:p w14:paraId="0DEE77E1" w14:textId="3332489B" w:rsidR="00B53CFB" w:rsidRPr="00182BE7" w:rsidRDefault="00EC0E0F">
      <w:pPr>
        <w:spacing w:line="240" w:lineRule="auto"/>
        <w:ind w:firstLine="360"/>
        <w:jc w:val="both"/>
        <w:rPr>
          <w:rFonts w:ascii="Times New Roman" w:hAnsi="Times New Roman" w:cs="Times New Roman"/>
          <w:color w:val="000000"/>
          <w:lang w:val="uk-UA"/>
        </w:rPr>
      </w:pPr>
      <w:r>
        <w:rPr>
          <w:rFonts w:ascii="Times New Roman" w:hAnsi="Times New Roman" w:cs="Times New Roman"/>
          <w:color w:val="000000"/>
          <w:lang w:val="uk-UA"/>
        </w:rPr>
        <w:t xml:space="preserve">10.5. </w:t>
      </w:r>
      <w:r w:rsidR="00B53CFB" w:rsidRPr="00182BE7">
        <w:rPr>
          <w:rFonts w:ascii="Times New Roman" w:hAnsi="Times New Roman" w:cs="Times New Roman"/>
          <w:color w:val="000000"/>
          <w:lang w:val="uk-UA"/>
        </w:rPr>
        <w:t>Будь-яка робота на висоті вимагає заповнення наряду-допуску та проведення необхідних заходів.</w:t>
      </w:r>
    </w:p>
    <w:p w14:paraId="1079AE4F" w14:textId="4B019EBF" w:rsidR="00B53CFB" w:rsidRPr="00182BE7" w:rsidRDefault="00EC0E0F">
      <w:pPr>
        <w:spacing w:line="240" w:lineRule="auto"/>
        <w:ind w:firstLine="360"/>
        <w:jc w:val="both"/>
        <w:rPr>
          <w:rFonts w:ascii="Times New Roman" w:hAnsi="Times New Roman" w:cs="Times New Roman"/>
          <w:color w:val="000000"/>
          <w:lang w:val="uk-UA"/>
        </w:rPr>
      </w:pPr>
      <w:r>
        <w:rPr>
          <w:rFonts w:ascii="Times New Roman" w:hAnsi="Times New Roman" w:cs="Times New Roman"/>
          <w:color w:val="000000"/>
          <w:lang w:val="uk-UA"/>
        </w:rPr>
        <w:t xml:space="preserve">10.6. </w:t>
      </w:r>
      <w:r w:rsidR="00B53CFB" w:rsidRPr="00182BE7">
        <w:rPr>
          <w:rFonts w:ascii="Times New Roman" w:hAnsi="Times New Roman" w:cs="Times New Roman"/>
          <w:color w:val="000000"/>
          <w:lang w:val="uk-UA"/>
        </w:rPr>
        <w:t>Прорізи, діаметр яких перевищує 20 см, повинні бути надійно закриті або огороджені, а також позначені відповідними знаками безпеки.</w:t>
      </w:r>
    </w:p>
    <w:p w14:paraId="2720CFB0" w14:textId="7AA55542" w:rsidR="00B53CFB" w:rsidRPr="00182BE7" w:rsidRDefault="00EC0E0F">
      <w:pPr>
        <w:spacing w:line="240" w:lineRule="auto"/>
        <w:ind w:firstLine="360"/>
        <w:jc w:val="both"/>
        <w:rPr>
          <w:rFonts w:ascii="Times New Roman" w:hAnsi="Times New Roman" w:cs="Times New Roman"/>
          <w:color w:val="000000"/>
          <w:lang w:val="uk-UA"/>
        </w:rPr>
      </w:pPr>
      <w:r>
        <w:rPr>
          <w:rFonts w:ascii="Times New Roman" w:hAnsi="Times New Roman" w:cs="Times New Roman"/>
          <w:color w:val="000000"/>
          <w:lang w:val="uk-UA"/>
        </w:rPr>
        <w:t xml:space="preserve">10.7. </w:t>
      </w:r>
      <w:r w:rsidR="00B53CFB" w:rsidRPr="00182BE7">
        <w:rPr>
          <w:rFonts w:ascii="Times New Roman" w:hAnsi="Times New Roman" w:cs="Times New Roman"/>
          <w:color w:val="000000"/>
          <w:lang w:val="uk-UA"/>
        </w:rPr>
        <w:t>Кришка (або інше пристосування), що закриває отвір в підлозі, повинна бути зафіксована таким чином, щоб її не можна було зняти або зрушити.</w:t>
      </w:r>
    </w:p>
    <w:p w14:paraId="30CC5540" w14:textId="16C1885C" w:rsidR="00B53CFB" w:rsidRPr="00EC0E0F" w:rsidRDefault="00EC0E0F">
      <w:pPr>
        <w:spacing w:line="240" w:lineRule="auto"/>
        <w:ind w:firstLine="360"/>
        <w:jc w:val="both"/>
        <w:rPr>
          <w:rFonts w:ascii="Times New Roman" w:hAnsi="Times New Roman" w:cs="Times New Roman"/>
          <w:color w:val="000000"/>
          <w:lang w:val="uk-UA"/>
        </w:rPr>
      </w:pPr>
      <w:r>
        <w:rPr>
          <w:rFonts w:ascii="Times New Roman" w:hAnsi="Times New Roman" w:cs="Times New Roman"/>
          <w:color w:val="000000"/>
          <w:lang w:val="uk-UA"/>
        </w:rPr>
        <w:t>10.8</w:t>
      </w:r>
      <w:r w:rsidRPr="00EC0E0F">
        <w:rPr>
          <w:rFonts w:ascii="Times New Roman" w:hAnsi="Times New Roman" w:cs="Times New Roman"/>
          <w:color w:val="000000"/>
          <w:lang w:val="uk-UA"/>
        </w:rPr>
        <w:t xml:space="preserve">. </w:t>
      </w:r>
      <w:r w:rsidR="00B53CFB" w:rsidRPr="00182BE7">
        <w:rPr>
          <w:rFonts w:ascii="Times New Roman" w:hAnsi="Times New Roman" w:cs="Times New Roman"/>
          <w:color w:val="000000"/>
          <w:lang w:val="uk-UA"/>
        </w:rPr>
        <w:t xml:space="preserve">Не допускається накривати отвори в підлозі підручними матеріалами (обрізками </w:t>
      </w:r>
      <w:proofErr w:type="spellStart"/>
      <w:r w:rsidR="00B53CFB" w:rsidRPr="00182BE7">
        <w:rPr>
          <w:rFonts w:ascii="Times New Roman" w:hAnsi="Times New Roman" w:cs="Times New Roman"/>
          <w:color w:val="000000"/>
          <w:lang w:val="uk-UA"/>
        </w:rPr>
        <w:t>дощок</w:t>
      </w:r>
      <w:proofErr w:type="spellEnd"/>
      <w:r w:rsidR="00B53CFB" w:rsidRPr="00EC0E0F">
        <w:rPr>
          <w:rFonts w:ascii="Times New Roman" w:hAnsi="Times New Roman" w:cs="Times New Roman"/>
          <w:color w:val="000000"/>
          <w:lang w:val="uk-UA"/>
        </w:rPr>
        <w:t xml:space="preserve">, матеріалів, картоном і </w:t>
      </w:r>
      <w:proofErr w:type="spellStart"/>
      <w:r w:rsidR="00B53CFB" w:rsidRPr="00EC0E0F">
        <w:rPr>
          <w:rFonts w:ascii="Times New Roman" w:hAnsi="Times New Roman" w:cs="Times New Roman"/>
          <w:color w:val="000000"/>
          <w:lang w:val="uk-UA"/>
        </w:rPr>
        <w:t>т.ін</w:t>
      </w:r>
      <w:proofErr w:type="spellEnd"/>
      <w:r w:rsidR="00B53CFB" w:rsidRPr="00EC0E0F">
        <w:rPr>
          <w:rFonts w:ascii="Times New Roman" w:hAnsi="Times New Roman" w:cs="Times New Roman"/>
          <w:color w:val="000000"/>
          <w:lang w:val="uk-UA"/>
        </w:rPr>
        <w:t>.).</w:t>
      </w:r>
    </w:p>
    <w:p w14:paraId="29EF4893" w14:textId="1AE5E957" w:rsidR="00B53CFB" w:rsidRPr="00182BE7" w:rsidRDefault="00EC0E0F" w:rsidP="00182BE7">
      <w:pPr>
        <w:spacing w:line="240" w:lineRule="auto"/>
        <w:ind w:firstLine="360"/>
        <w:jc w:val="both"/>
        <w:rPr>
          <w:rFonts w:ascii="Times New Roman" w:hAnsi="Times New Roman" w:cs="Times New Roman"/>
          <w:b/>
          <w:bCs/>
          <w:color w:val="000000"/>
          <w:lang w:val="uk-UA"/>
        </w:rPr>
      </w:pPr>
      <w:r w:rsidRPr="00182BE7">
        <w:rPr>
          <w:rFonts w:ascii="Times New Roman" w:hAnsi="Times New Roman" w:cs="Times New Roman"/>
          <w:b/>
          <w:bCs/>
          <w:color w:val="000000"/>
          <w:lang w:val="uk-UA"/>
        </w:rPr>
        <w:t>11. ВИМОГИ ДО ВИКОРИСТАННЯ БУДІВЕЛЬНИХ РИШТУВАНЬ</w:t>
      </w:r>
    </w:p>
    <w:p w14:paraId="7E5AA3EE" w14:textId="4A3B6475" w:rsidR="00A77BF5" w:rsidRPr="007D66B6" w:rsidRDefault="00EC0E0F" w:rsidP="004D1D4F">
      <w:pPr>
        <w:spacing w:after="120" w:line="240" w:lineRule="auto"/>
        <w:ind w:firstLine="708"/>
        <w:jc w:val="both"/>
        <w:rPr>
          <w:rFonts w:ascii="Times New Roman" w:hAnsi="Times New Roman" w:cs="Times New Roman"/>
          <w:bCs/>
          <w:color w:val="000000"/>
          <w:lang w:val="uk-UA"/>
        </w:rPr>
      </w:pPr>
      <w:r w:rsidRPr="007D66B6">
        <w:rPr>
          <w:rFonts w:ascii="Times New Roman" w:hAnsi="Times New Roman" w:cs="Times New Roman"/>
          <w:bCs/>
          <w:color w:val="000000"/>
          <w:lang w:val="uk-UA"/>
        </w:rPr>
        <w:t xml:space="preserve">11.1. </w:t>
      </w:r>
      <w:r w:rsidR="00A77BF5" w:rsidRPr="007D66B6">
        <w:rPr>
          <w:rFonts w:ascii="Times New Roman" w:hAnsi="Times New Roman" w:cs="Times New Roman"/>
          <w:bCs/>
          <w:color w:val="000000"/>
          <w:lang w:val="uk-UA"/>
        </w:rPr>
        <w:t>Монтаж / збірка будь-яких видів будівельних риштувань та помосту на об'єктах ТОВ «М.В.</w:t>
      </w:r>
      <w:r w:rsidR="00D12B04" w:rsidRPr="007D66B6">
        <w:rPr>
          <w:rFonts w:ascii="Times New Roman" w:hAnsi="Times New Roman" w:cs="Times New Roman"/>
          <w:bCs/>
          <w:color w:val="000000"/>
          <w:lang w:val="uk-UA"/>
        </w:rPr>
        <w:t xml:space="preserve"> </w:t>
      </w:r>
      <w:r w:rsidR="00A77BF5" w:rsidRPr="007D66B6">
        <w:rPr>
          <w:rFonts w:ascii="Times New Roman" w:hAnsi="Times New Roman" w:cs="Times New Roman"/>
          <w:bCs/>
          <w:color w:val="000000"/>
          <w:lang w:val="uk-UA"/>
        </w:rPr>
        <w:t>КАРГО» дозволяється тільки після оформлення наряду-допуску для виконання робіт на висоті.</w:t>
      </w:r>
    </w:p>
    <w:p w14:paraId="5AA7E78D" w14:textId="7BDCB11E" w:rsidR="00EC0E0F" w:rsidRPr="007D66B6" w:rsidRDefault="00EC0E0F" w:rsidP="00182BE7">
      <w:pPr>
        <w:spacing w:after="0" w:line="240" w:lineRule="auto"/>
        <w:ind w:firstLine="708"/>
        <w:jc w:val="both"/>
        <w:rPr>
          <w:rFonts w:ascii="Times New Roman" w:hAnsi="Times New Roman" w:cs="Times New Roman"/>
          <w:bCs/>
          <w:color w:val="000000"/>
          <w:lang w:val="uk-UA"/>
        </w:rPr>
      </w:pPr>
      <w:r w:rsidRPr="007D66B6">
        <w:rPr>
          <w:rFonts w:ascii="Times New Roman" w:hAnsi="Times New Roman" w:cs="Times New Roman"/>
          <w:bCs/>
          <w:color w:val="000000"/>
          <w:lang w:val="uk-UA"/>
        </w:rPr>
        <w:t>11.2. Риштування дозволяється застосовувати при проведенні робіт на висоті в наступних ситуаціях:</w:t>
      </w:r>
    </w:p>
    <w:p w14:paraId="766AE9CE" w14:textId="6FA20319" w:rsidR="00EC0E0F" w:rsidRPr="007D66B6" w:rsidRDefault="00EC0E0F" w:rsidP="00182BE7">
      <w:pPr>
        <w:spacing w:after="0" w:line="240" w:lineRule="auto"/>
        <w:ind w:firstLine="708"/>
        <w:jc w:val="both"/>
        <w:rPr>
          <w:rFonts w:ascii="Times New Roman" w:hAnsi="Times New Roman" w:cs="Times New Roman"/>
          <w:bCs/>
          <w:color w:val="000000"/>
          <w:lang w:val="uk-UA"/>
        </w:rPr>
      </w:pPr>
      <w:r w:rsidRPr="007D66B6">
        <w:rPr>
          <w:rFonts w:ascii="Times New Roman" w:hAnsi="Times New Roman" w:cs="Times New Roman"/>
          <w:bCs/>
          <w:color w:val="000000"/>
          <w:lang w:val="uk-UA"/>
        </w:rPr>
        <w:t>11.2.1. відсутній постійний доступ до місця робіт;</w:t>
      </w:r>
    </w:p>
    <w:p w14:paraId="7E987F04" w14:textId="74745BA4" w:rsidR="00EC0E0F" w:rsidRPr="007D66B6" w:rsidRDefault="00EC0E0F" w:rsidP="00182BE7">
      <w:pPr>
        <w:spacing w:after="0" w:line="240" w:lineRule="auto"/>
        <w:ind w:firstLine="708"/>
        <w:jc w:val="both"/>
        <w:rPr>
          <w:rFonts w:ascii="Times New Roman" w:hAnsi="Times New Roman" w:cs="Times New Roman"/>
          <w:bCs/>
          <w:color w:val="000000"/>
          <w:lang w:val="uk-UA"/>
        </w:rPr>
      </w:pPr>
      <w:r w:rsidRPr="007D66B6">
        <w:rPr>
          <w:rFonts w:ascii="Times New Roman" w:hAnsi="Times New Roman" w:cs="Times New Roman"/>
          <w:bCs/>
          <w:color w:val="000000"/>
          <w:lang w:val="uk-UA"/>
        </w:rPr>
        <w:t>11.2.2. неможливе проведення робіт з підйомника або з колиски для підіймання людей;</w:t>
      </w:r>
    </w:p>
    <w:p w14:paraId="6389AAE1" w14:textId="2ACEBBFD" w:rsidR="00EC0E0F" w:rsidRPr="007D66B6" w:rsidRDefault="007D66B6" w:rsidP="007D66B6">
      <w:pPr>
        <w:spacing w:after="0" w:line="240" w:lineRule="auto"/>
        <w:ind w:firstLine="708"/>
        <w:jc w:val="both"/>
        <w:rPr>
          <w:rFonts w:ascii="Times New Roman" w:hAnsi="Times New Roman" w:cs="Times New Roman"/>
          <w:bCs/>
          <w:color w:val="000000"/>
          <w:lang w:val="uk-UA"/>
        </w:rPr>
      </w:pPr>
      <w:r w:rsidRPr="007D66B6">
        <w:rPr>
          <w:rFonts w:ascii="Times New Roman" w:hAnsi="Times New Roman" w:cs="Times New Roman"/>
          <w:bCs/>
          <w:color w:val="000000"/>
          <w:lang w:val="uk-UA"/>
        </w:rPr>
        <w:t xml:space="preserve">11.2.3. </w:t>
      </w:r>
      <w:r w:rsidR="00EC0E0F" w:rsidRPr="007D66B6">
        <w:rPr>
          <w:rFonts w:ascii="Times New Roman" w:hAnsi="Times New Roman" w:cs="Times New Roman"/>
          <w:bCs/>
          <w:color w:val="000000"/>
          <w:lang w:val="uk-UA"/>
        </w:rPr>
        <w:t>характер роботи такий, що її виконання з використанням лісів забезпечує більшу безпеку.</w:t>
      </w:r>
    </w:p>
    <w:p w14:paraId="580E9719" w14:textId="77777777" w:rsidR="007D66B6" w:rsidRPr="007D66B6" w:rsidRDefault="007D66B6" w:rsidP="00182BE7">
      <w:pPr>
        <w:spacing w:after="0" w:line="240" w:lineRule="auto"/>
        <w:ind w:firstLine="708"/>
        <w:jc w:val="both"/>
        <w:rPr>
          <w:rFonts w:ascii="Times New Roman" w:hAnsi="Times New Roman" w:cs="Times New Roman"/>
          <w:bCs/>
          <w:color w:val="000000"/>
          <w:lang w:val="uk-UA"/>
        </w:rPr>
      </w:pPr>
    </w:p>
    <w:p w14:paraId="02EF1D2C" w14:textId="5FE391A0" w:rsidR="00A77BF5" w:rsidRPr="007D66B6" w:rsidRDefault="007D66B6" w:rsidP="004D1D4F">
      <w:pPr>
        <w:spacing w:after="120" w:line="240" w:lineRule="auto"/>
        <w:jc w:val="both"/>
        <w:rPr>
          <w:rFonts w:ascii="Times New Roman" w:hAnsi="Times New Roman" w:cs="Times New Roman"/>
          <w:bCs/>
          <w:color w:val="000000"/>
          <w:lang w:val="uk-UA"/>
        </w:rPr>
      </w:pPr>
      <w:r w:rsidRPr="007D66B6">
        <w:rPr>
          <w:rFonts w:ascii="Times New Roman" w:hAnsi="Times New Roman" w:cs="Times New Roman"/>
          <w:b/>
          <w:color w:val="000000"/>
          <w:lang w:val="uk-UA"/>
        </w:rPr>
        <w:t xml:space="preserve">              </w:t>
      </w:r>
      <w:r w:rsidRPr="00182BE7">
        <w:rPr>
          <w:rFonts w:ascii="Times New Roman" w:hAnsi="Times New Roman" w:cs="Times New Roman"/>
          <w:bCs/>
          <w:color w:val="000000"/>
          <w:lang w:val="uk-UA"/>
        </w:rPr>
        <w:t>11.3.</w:t>
      </w:r>
      <w:r w:rsidRPr="007D66B6">
        <w:rPr>
          <w:rFonts w:ascii="Times New Roman" w:hAnsi="Times New Roman" w:cs="Times New Roman"/>
          <w:b/>
          <w:color w:val="000000"/>
          <w:lang w:val="uk-UA"/>
        </w:rPr>
        <w:t xml:space="preserve"> </w:t>
      </w:r>
      <w:r w:rsidRPr="00182BE7">
        <w:rPr>
          <w:rFonts w:ascii="Times New Roman" w:hAnsi="Times New Roman" w:cs="Times New Roman"/>
          <w:bCs/>
          <w:color w:val="000000"/>
          <w:lang w:val="uk-UA"/>
        </w:rPr>
        <w:t>Під час монтажу / демонтажу будівельних лісів / риштовання, доступ на ліси мають тільки працівники, які пройшли відповідне навчання, цільовий інструктаж і зареєстровані в наряді-допуску.</w:t>
      </w:r>
    </w:p>
    <w:p w14:paraId="48F91291" w14:textId="6881B14C" w:rsidR="00A77BF5" w:rsidRPr="00182BE7" w:rsidRDefault="007D66B6" w:rsidP="004D1D4F">
      <w:pPr>
        <w:spacing w:after="120" w:line="240" w:lineRule="auto"/>
        <w:jc w:val="both"/>
        <w:rPr>
          <w:rFonts w:ascii="Times New Roman" w:hAnsi="Times New Roman" w:cs="Times New Roman"/>
          <w:bCs/>
          <w:color w:val="000000"/>
          <w:lang w:val="uk-UA"/>
        </w:rPr>
      </w:pPr>
      <w:r w:rsidRPr="007D66B6">
        <w:rPr>
          <w:rFonts w:ascii="Times New Roman" w:hAnsi="Times New Roman" w:cs="Times New Roman"/>
          <w:bCs/>
          <w:color w:val="000000"/>
          <w:lang w:val="uk-UA"/>
        </w:rPr>
        <w:t xml:space="preserve">               11.4. </w:t>
      </w:r>
      <w:r w:rsidR="00A77BF5" w:rsidRPr="00182BE7">
        <w:rPr>
          <w:rFonts w:ascii="Times New Roman" w:hAnsi="Times New Roman" w:cs="Times New Roman"/>
          <w:bCs/>
          <w:color w:val="000000"/>
          <w:lang w:val="uk-UA"/>
        </w:rPr>
        <w:t>Для спорудження будівельних лісів / риштовання дозволяється використовувати тільки матеріали, спеціально призначені для такого виду споруд.</w:t>
      </w:r>
    </w:p>
    <w:p w14:paraId="164A1155" w14:textId="719B5C87" w:rsidR="00A77BF5" w:rsidRPr="00182BE7" w:rsidRDefault="007D66B6" w:rsidP="004D1D4F">
      <w:pPr>
        <w:spacing w:after="120" w:line="240" w:lineRule="auto"/>
        <w:jc w:val="both"/>
        <w:rPr>
          <w:rFonts w:ascii="Times New Roman" w:hAnsi="Times New Roman" w:cs="Times New Roman"/>
          <w:bCs/>
          <w:color w:val="000000"/>
          <w:lang w:val="uk-UA"/>
        </w:rPr>
      </w:pPr>
      <w:r w:rsidRPr="007D66B6">
        <w:rPr>
          <w:rFonts w:ascii="Times New Roman" w:hAnsi="Times New Roman" w:cs="Times New Roman"/>
          <w:bCs/>
          <w:color w:val="000000"/>
          <w:lang w:val="uk-UA"/>
        </w:rPr>
        <w:t xml:space="preserve">                 11.5. </w:t>
      </w:r>
      <w:r w:rsidR="00A77BF5" w:rsidRPr="00182BE7">
        <w:rPr>
          <w:rFonts w:ascii="Times New Roman" w:hAnsi="Times New Roman" w:cs="Times New Roman"/>
          <w:bCs/>
          <w:color w:val="000000"/>
          <w:lang w:val="uk-UA"/>
        </w:rPr>
        <w:t>Навантаження на настили риштувань та помосту не повинна перевищувати проектне навантаження.</w:t>
      </w:r>
    </w:p>
    <w:p w14:paraId="2B0DCF31" w14:textId="19BB2263" w:rsidR="007D66B6" w:rsidRPr="00182BE7" w:rsidRDefault="007D66B6">
      <w:pPr>
        <w:spacing w:after="120" w:line="240" w:lineRule="auto"/>
        <w:jc w:val="both"/>
        <w:rPr>
          <w:rFonts w:ascii="Times New Roman" w:hAnsi="Times New Roman" w:cs="Times New Roman"/>
          <w:bCs/>
          <w:color w:val="000000"/>
          <w:lang w:val="uk-UA"/>
        </w:rPr>
      </w:pPr>
      <w:r w:rsidRPr="007D66B6">
        <w:rPr>
          <w:rFonts w:ascii="Times New Roman" w:hAnsi="Times New Roman" w:cs="Times New Roman"/>
          <w:bCs/>
          <w:color w:val="000000"/>
          <w:lang w:val="uk-UA"/>
        </w:rPr>
        <w:t xml:space="preserve">                  11.6. На настилах будівельних лісів / риштовання постійно повинен підтримуватися порядок, не дозволяється тримати інструменти і матеріали в незакріпленому вигляді. Забороняється залишати електроди, болти, труби меншого діаметру і інші предмети в торцевих отворах трубчастих будівельних лісів.</w:t>
      </w:r>
    </w:p>
    <w:p w14:paraId="16A129C3" w14:textId="365F4103" w:rsidR="00A77BF5" w:rsidRPr="00182BE7" w:rsidRDefault="007D66B6">
      <w:pPr>
        <w:spacing w:after="120" w:line="240" w:lineRule="auto"/>
        <w:jc w:val="both"/>
        <w:rPr>
          <w:rFonts w:ascii="Times New Roman" w:hAnsi="Times New Roman" w:cs="Times New Roman"/>
          <w:bCs/>
          <w:color w:val="000000"/>
          <w:lang w:val="uk-UA"/>
        </w:rPr>
      </w:pPr>
      <w:r>
        <w:rPr>
          <w:rFonts w:ascii="Times New Roman" w:hAnsi="Times New Roman" w:cs="Times New Roman"/>
          <w:bCs/>
          <w:color w:val="000000"/>
          <w:lang w:val="uk-UA"/>
        </w:rPr>
        <w:t xml:space="preserve">                   11.7. </w:t>
      </w:r>
      <w:r w:rsidR="00A77BF5" w:rsidRPr="00182BE7">
        <w:rPr>
          <w:rFonts w:ascii="Times New Roman" w:hAnsi="Times New Roman" w:cs="Times New Roman"/>
          <w:bCs/>
          <w:color w:val="000000"/>
          <w:lang w:val="uk-UA"/>
        </w:rPr>
        <w:t>Для підйому і спуску матеріалів і устаткування повинні застосовуватися вантажопідйомні механізми. При цьому</w:t>
      </w:r>
      <w:r>
        <w:rPr>
          <w:rFonts w:ascii="Times New Roman" w:hAnsi="Times New Roman" w:cs="Times New Roman"/>
          <w:bCs/>
          <w:color w:val="000000"/>
          <w:lang w:val="uk-UA"/>
        </w:rPr>
        <w:t>,</w:t>
      </w:r>
      <w:r w:rsidR="00A77BF5" w:rsidRPr="00182BE7">
        <w:rPr>
          <w:rFonts w:ascii="Times New Roman" w:hAnsi="Times New Roman" w:cs="Times New Roman"/>
          <w:bCs/>
          <w:color w:val="000000"/>
          <w:lang w:val="uk-UA"/>
        </w:rPr>
        <w:t xml:space="preserve"> їх вантажопідйомність повинна відповідати вазі </w:t>
      </w:r>
      <w:r w:rsidR="00A77BF5" w:rsidRPr="007D66B6">
        <w:rPr>
          <w:rFonts w:ascii="Times New Roman" w:hAnsi="Times New Roman" w:cs="Times New Roman"/>
          <w:bCs/>
          <w:color w:val="000000"/>
          <w:lang w:val="uk-UA"/>
        </w:rPr>
        <w:t xml:space="preserve">вантажу, який </w:t>
      </w:r>
      <w:r w:rsidR="00A77BF5" w:rsidRPr="00182BE7">
        <w:rPr>
          <w:rFonts w:ascii="Times New Roman" w:hAnsi="Times New Roman" w:cs="Times New Roman"/>
          <w:bCs/>
          <w:color w:val="000000"/>
          <w:lang w:val="uk-UA"/>
        </w:rPr>
        <w:t>піднімається / опускається.</w:t>
      </w:r>
    </w:p>
    <w:p w14:paraId="3FCBD07E" w14:textId="4B42BE4E" w:rsidR="00A77BF5" w:rsidRPr="00182BE7" w:rsidRDefault="007D66B6">
      <w:pPr>
        <w:spacing w:after="120" w:line="240" w:lineRule="auto"/>
        <w:ind w:firstLine="708"/>
        <w:jc w:val="both"/>
        <w:rPr>
          <w:rFonts w:ascii="Times New Roman" w:hAnsi="Times New Roman" w:cs="Times New Roman"/>
          <w:bCs/>
          <w:color w:val="000000"/>
          <w:lang w:val="uk-UA"/>
        </w:rPr>
      </w:pPr>
      <w:r>
        <w:rPr>
          <w:rFonts w:ascii="Times New Roman" w:hAnsi="Times New Roman" w:cs="Times New Roman"/>
          <w:bCs/>
          <w:color w:val="000000"/>
          <w:lang w:val="uk-UA"/>
        </w:rPr>
        <w:lastRenderedPageBreak/>
        <w:t xml:space="preserve">11.8. </w:t>
      </w:r>
      <w:r w:rsidR="00A77BF5" w:rsidRPr="00182BE7">
        <w:rPr>
          <w:rFonts w:ascii="Times New Roman" w:hAnsi="Times New Roman" w:cs="Times New Roman"/>
          <w:bCs/>
          <w:color w:val="000000"/>
          <w:lang w:val="uk-UA"/>
        </w:rPr>
        <w:t xml:space="preserve">При монтажі / демонтажі будівельних </w:t>
      </w:r>
      <w:r w:rsidR="00A77BF5" w:rsidRPr="007D66B6">
        <w:rPr>
          <w:rFonts w:ascii="Times New Roman" w:hAnsi="Times New Roman" w:cs="Times New Roman"/>
          <w:bCs/>
          <w:color w:val="000000"/>
          <w:lang w:val="uk-UA"/>
        </w:rPr>
        <w:t>риштувань</w:t>
      </w:r>
      <w:r w:rsidR="00A77BF5" w:rsidRPr="00182BE7">
        <w:rPr>
          <w:rFonts w:ascii="Times New Roman" w:hAnsi="Times New Roman" w:cs="Times New Roman"/>
          <w:bCs/>
          <w:color w:val="000000"/>
          <w:lang w:val="uk-UA"/>
        </w:rPr>
        <w:t>, інструменти і невеликі предмети дозволяється піднімати / опускати тільки закріпленими і в спеціальних контейнерах або сумках.</w:t>
      </w:r>
    </w:p>
    <w:p w14:paraId="090A4386" w14:textId="68D9F233" w:rsidR="00A77BF5" w:rsidRPr="00182BE7" w:rsidRDefault="007D66B6">
      <w:pPr>
        <w:spacing w:after="120" w:line="240" w:lineRule="auto"/>
        <w:jc w:val="both"/>
        <w:rPr>
          <w:rFonts w:ascii="Times New Roman" w:hAnsi="Times New Roman" w:cs="Times New Roman"/>
          <w:bCs/>
          <w:color w:val="000000"/>
          <w:lang w:val="uk-UA"/>
        </w:rPr>
      </w:pPr>
      <w:r>
        <w:rPr>
          <w:rFonts w:ascii="Times New Roman" w:hAnsi="Times New Roman" w:cs="Times New Roman"/>
          <w:bCs/>
          <w:color w:val="000000"/>
          <w:lang w:val="uk-UA"/>
        </w:rPr>
        <w:t xml:space="preserve">             11.9. </w:t>
      </w:r>
      <w:r w:rsidR="00A77BF5" w:rsidRPr="00182BE7">
        <w:rPr>
          <w:rFonts w:ascii="Times New Roman" w:hAnsi="Times New Roman" w:cs="Times New Roman"/>
          <w:bCs/>
          <w:color w:val="000000"/>
          <w:lang w:val="uk-UA"/>
        </w:rPr>
        <w:t>Забороняється використовувати елементи будівельних риштувань не за їх прямим призначенням.</w:t>
      </w:r>
    </w:p>
    <w:p w14:paraId="69CD25AC" w14:textId="27302754" w:rsidR="00A77BF5" w:rsidRPr="00182BE7" w:rsidRDefault="007D66B6">
      <w:pPr>
        <w:spacing w:after="120" w:line="240" w:lineRule="auto"/>
        <w:ind w:firstLine="708"/>
        <w:jc w:val="both"/>
        <w:rPr>
          <w:rFonts w:ascii="Times New Roman" w:hAnsi="Times New Roman" w:cs="Times New Roman"/>
          <w:bCs/>
          <w:color w:val="000000"/>
          <w:lang w:val="uk-UA"/>
        </w:rPr>
      </w:pPr>
      <w:r>
        <w:rPr>
          <w:rFonts w:ascii="Times New Roman" w:hAnsi="Times New Roman" w:cs="Times New Roman"/>
          <w:bCs/>
          <w:color w:val="000000"/>
          <w:lang w:val="uk-UA"/>
        </w:rPr>
        <w:t xml:space="preserve">11.10. </w:t>
      </w:r>
      <w:r w:rsidR="00A77BF5" w:rsidRPr="00182BE7">
        <w:rPr>
          <w:rFonts w:ascii="Times New Roman" w:hAnsi="Times New Roman" w:cs="Times New Roman"/>
          <w:bCs/>
          <w:color w:val="000000"/>
          <w:lang w:val="uk-UA"/>
        </w:rPr>
        <w:t>Не дозволяється перебування персоналу на риштованн</w:t>
      </w:r>
      <w:r w:rsidR="00A77BF5" w:rsidRPr="007D66B6">
        <w:rPr>
          <w:rFonts w:ascii="Times New Roman" w:hAnsi="Times New Roman" w:cs="Times New Roman"/>
          <w:bCs/>
          <w:color w:val="000000"/>
          <w:lang w:val="uk-UA"/>
        </w:rPr>
        <w:t>ях</w:t>
      </w:r>
      <w:r w:rsidR="00A77BF5" w:rsidRPr="00182BE7">
        <w:rPr>
          <w:rFonts w:ascii="Times New Roman" w:hAnsi="Times New Roman" w:cs="Times New Roman"/>
          <w:bCs/>
          <w:color w:val="000000"/>
          <w:lang w:val="uk-UA"/>
        </w:rPr>
        <w:t>, обладнаних колесами, під час їх переміщення.</w:t>
      </w:r>
    </w:p>
    <w:p w14:paraId="7E2B27F3" w14:textId="130A2111" w:rsidR="00A77BF5" w:rsidRPr="007D66B6" w:rsidRDefault="007D66B6">
      <w:pPr>
        <w:spacing w:after="120" w:line="240" w:lineRule="auto"/>
        <w:ind w:firstLine="708"/>
        <w:jc w:val="both"/>
        <w:rPr>
          <w:rFonts w:ascii="Times New Roman" w:hAnsi="Times New Roman" w:cs="Times New Roman"/>
          <w:bCs/>
          <w:color w:val="000000"/>
          <w:lang w:val="uk-UA"/>
        </w:rPr>
      </w:pPr>
      <w:r>
        <w:rPr>
          <w:rFonts w:ascii="Times New Roman" w:hAnsi="Times New Roman" w:cs="Times New Roman"/>
          <w:bCs/>
          <w:color w:val="000000"/>
          <w:lang w:val="uk-UA"/>
        </w:rPr>
        <w:t xml:space="preserve">11.11. </w:t>
      </w:r>
      <w:r w:rsidR="00A77BF5" w:rsidRPr="00182BE7">
        <w:rPr>
          <w:rFonts w:ascii="Times New Roman" w:hAnsi="Times New Roman" w:cs="Times New Roman"/>
          <w:bCs/>
          <w:color w:val="000000"/>
          <w:lang w:val="uk-UA"/>
        </w:rPr>
        <w:t>Забороняється проведення робіт на будівельних</w:t>
      </w:r>
      <w:r>
        <w:rPr>
          <w:rFonts w:ascii="Times New Roman" w:hAnsi="Times New Roman" w:cs="Times New Roman"/>
          <w:bCs/>
          <w:color w:val="000000"/>
          <w:lang w:val="uk-UA"/>
        </w:rPr>
        <w:t xml:space="preserve"> </w:t>
      </w:r>
      <w:r w:rsidR="00A77BF5" w:rsidRPr="007D66B6">
        <w:rPr>
          <w:rFonts w:ascii="Times New Roman" w:hAnsi="Times New Roman" w:cs="Times New Roman"/>
          <w:bCs/>
          <w:color w:val="000000"/>
          <w:lang w:val="uk-UA"/>
        </w:rPr>
        <w:t>риштуваннях</w:t>
      </w:r>
      <w:r w:rsidR="00A77BF5" w:rsidRPr="00182BE7">
        <w:rPr>
          <w:rFonts w:ascii="Times New Roman" w:hAnsi="Times New Roman" w:cs="Times New Roman"/>
          <w:bCs/>
          <w:color w:val="000000"/>
          <w:lang w:val="uk-UA"/>
        </w:rPr>
        <w:t xml:space="preserve"> при сильному снігопаді, вітр</w:t>
      </w:r>
      <w:r>
        <w:rPr>
          <w:rFonts w:ascii="Times New Roman" w:hAnsi="Times New Roman" w:cs="Times New Roman"/>
          <w:bCs/>
          <w:color w:val="000000"/>
          <w:lang w:val="uk-UA"/>
        </w:rPr>
        <w:t>у</w:t>
      </w:r>
      <w:r w:rsidR="00A77BF5" w:rsidRPr="00182BE7">
        <w:rPr>
          <w:rFonts w:ascii="Times New Roman" w:hAnsi="Times New Roman" w:cs="Times New Roman"/>
          <w:bCs/>
          <w:color w:val="000000"/>
          <w:lang w:val="uk-UA"/>
        </w:rPr>
        <w:t>, ожеледиці, грозі і тумані, що виключає видимість в межах фронту робіт. При силі вітру 1</w:t>
      </w:r>
      <w:r w:rsidR="00A77BF5" w:rsidRPr="007D66B6">
        <w:rPr>
          <w:rFonts w:ascii="Times New Roman" w:hAnsi="Times New Roman" w:cs="Times New Roman"/>
          <w:bCs/>
          <w:color w:val="000000"/>
          <w:lang w:val="uk-UA"/>
        </w:rPr>
        <w:t>0</w:t>
      </w:r>
      <w:r w:rsidR="00A77BF5" w:rsidRPr="00182BE7">
        <w:rPr>
          <w:rFonts w:ascii="Times New Roman" w:hAnsi="Times New Roman" w:cs="Times New Roman"/>
          <w:bCs/>
          <w:color w:val="000000"/>
          <w:lang w:val="uk-UA"/>
        </w:rPr>
        <w:t xml:space="preserve"> м/с і вище проведення робіт на будівельних </w:t>
      </w:r>
      <w:r w:rsidR="00A77BF5" w:rsidRPr="007D66B6">
        <w:rPr>
          <w:rFonts w:ascii="Times New Roman" w:hAnsi="Times New Roman" w:cs="Times New Roman"/>
          <w:bCs/>
          <w:color w:val="000000"/>
          <w:lang w:val="uk-UA"/>
        </w:rPr>
        <w:t>риштуваннях</w:t>
      </w:r>
      <w:r w:rsidR="00A77BF5" w:rsidRPr="00182BE7">
        <w:rPr>
          <w:rFonts w:ascii="Times New Roman" w:hAnsi="Times New Roman" w:cs="Times New Roman"/>
          <w:bCs/>
          <w:color w:val="000000"/>
          <w:lang w:val="uk-UA"/>
        </w:rPr>
        <w:t xml:space="preserve"> заборонено</w:t>
      </w:r>
      <w:r w:rsidR="00A77BF5" w:rsidRPr="007D66B6">
        <w:rPr>
          <w:rFonts w:ascii="Times New Roman" w:hAnsi="Times New Roman" w:cs="Times New Roman"/>
          <w:bCs/>
          <w:color w:val="000000"/>
          <w:lang w:val="uk-UA"/>
        </w:rPr>
        <w:t>. Слід брати до уваги той факт, що сила вітру може істотно відрізнятися в залежності від місця розташування ділянки робіт, і що сила вітру на нульовій позначці може відрізнятися від сили вітру на висоті.</w:t>
      </w:r>
    </w:p>
    <w:p w14:paraId="58A887C4" w14:textId="41C7EEA3" w:rsidR="00A77BF5" w:rsidRPr="00182BE7" w:rsidRDefault="007D66B6">
      <w:pPr>
        <w:spacing w:after="120" w:line="240" w:lineRule="auto"/>
        <w:ind w:firstLine="708"/>
        <w:jc w:val="both"/>
        <w:rPr>
          <w:rFonts w:ascii="Times New Roman" w:hAnsi="Times New Roman" w:cs="Times New Roman"/>
          <w:bCs/>
          <w:color w:val="000000"/>
          <w:lang w:val="uk-UA"/>
        </w:rPr>
      </w:pPr>
      <w:r>
        <w:rPr>
          <w:rFonts w:ascii="Times New Roman" w:hAnsi="Times New Roman" w:cs="Times New Roman"/>
          <w:bCs/>
          <w:color w:val="000000"/>
          <w:lang w:val="uk-UA"/>
        </w:rPr>
        <w:t xml:space="preserve">11.12. </w:t>
      </w:r>
      <w:r w:rsidR="00A77BF5" w:rsidRPr="00182BE7">
        <w:rPr>
          <w:rFonts w:ascii="Times New Roman" w:hAnsi="Times New Roman" w:cs="Times New Roman"/>
          <w:bCs/>
          <w:color w:val="000000"/>
          <w:lang w:val="uk-UA"/>
        </w:rPr>
        <w:t xml:space="preserve">Забороняється проведення робіт на </w:t>
      </w:r>
      <w:r w:rsidR="00A77BF5" w:rsidRPr="007D66B6">
        <w:rPr>
          <w:rFonts w:ascii="Times New Roman" w:hAnsi="Times New Roman" w:cs="Times New Roman"/>
          <w:bCs/>
          <w:color w:val="000000"/>
          <w:lang w:val="uk-UA"/>
        </w:rPr>
        <w:t>риштуваннях</w:t>
      </w:r>
      <w:r w:rsidR="00A77BF5" w:rsidRPr="00182BE7">
        <w:rPr>
          <w:rFonts w:ascii="Times New Roman" w:hAnsi="Times New Roman" w:cs="Times New Roman"/>
          <w:bCs/>
          <w:color w:val="000000"/>
          <w:lang w:val="uk-UA"/>
        </w:rPr>
        <w:t>, покритих льодом або снігом.</w:t>
      </w:r>
    </w:p>
    <w:p w14:paraId="546D5905" w14:textId="2C1EDD6B" w:rsidR="00A77BF5" w:rsidRPr="00182BE7" w:rsidRDefault="007D66B6">
      <w:pPr>
        <w:spacing w:after="120" w:line="240" w:lineRule="auto"/>
        <w:ind w:firstLine="708"/>
        <w:jc w:val="both"/>
        <w:rPr>
          <w:rFonts w:ascii="Times New Roman" w:hAnsi="Times New Roman" w:cs="Times New Roman"/>
          <w:bCs/>
          <w:color w:val="000000"/>
          <w:lang w:val="uk-UA"/>
        </w:rPr>
      </w:pPr>
      <w:r>
        <w:rPr>
          <w:rFonts w:ascii="Times New Roman" w:hAnsi="Times New Roman" w:cs="Times New Roman"/>
          <w:bCs/>
          <w:color w:val="000000"/>
          <w:lang w:val="uk-UA"/>
        </w:rPr>
        <w:t>11.13.</w:t>
      </w:r>
      <w:r w:rsidR="00A77BF5" w:rsidRPr="00182BE7">
        <w:rPr>
          <w:rFonts w:ascii="Times New Roman" w:hAnsi="Times New Roman" w:cs="Times New Roman"/>
          <w:bCs/>
          <w:color w:val="000000"/>
          <w:lang w:val="uk-UA"/>
        </w:rPr>
        <w:t xml:space="preserve">Монтаж або демонтаж </w:t>
      </w:r>
      <w:r w:rsidR="00A77BF5" w:rsidRPr="007D66B6">
        <w:rPr>
          <w:rFonts w:ascii="Times New Roman" w:hAnsi="Times New Roman" w:cs="Times New Roman"/>
          <w:bCs/>
          <w:color w:val="000000"/>
          <w:lang w:val="uk-UA"/>
        </w:rPr>
        <w:t>риштувань</w:t>
      </w:r>
      <w:r w:rsidR="00A77BF5" w:rsidRPr="00182BE7">
        <w:rPr>
          <w:rFonts w:ascii="Times New Roman" w:hAnsi="Times New Roman" w:cs="Times New Roman"/>
          <w:bCs/>
          <w:color w:val="000000"/>
          <w:lang w:val="uk-UA"/>
        </w:rPr>
        <w:t xml:space="preserve"> виконується бригадою робітників, що складається як мінімум з трьох осіб.</w:t>
      </w:r>
    </w:p>
    <w:p w14:paraId="6313E9E5" w14:textId="649AA880" w:rsidR="00A77BF5" w:rsidRPr="00182BE7" w:rsidRDefault="007D66B6">
      <w:pPr>
        <w:spacing w:line="240" w:lineRule="auto"/>
        <w:ind w:firstLine="708"/>
        <w:jc w:val="both"/>
        <w:rPr>
          <w:rFonts w:ascii="Times New Roman" w:hAnsi="Times New Roman" w:cs="Times New Roman"/>
          <w:bCs/>
          <w:color w:val="000000"/>
          <w:lang w:val="uk-UA"/>
        </w:rPr>
      </w:pPr>
      <w:r>
        <w:rPr>
          <w:rFonts w:ascii="Times New Roman" w:hAnsi="Times New Roman" w:cs="Times New Roman"/>
          <w:bCs/>
          <w:color w:val="000000"/>
          <w:lang w:val="uk-UA"/>
        </w:rPr>
        <w:t xml:space="preserve">11.14. </w:t>
      </w:r>
      <w:r w:rsidR="00A77BF5" w:rsidRPr="00182BE7">
        <w:rPr>
          <w:rFonts w:ascii="Times New Roman" w:hAnsi="Times New Roman" w:cs="Times New Roman"/>
          <w:bCs/>
          <w:color w:val="000000"/>
          <w:lang w:val="uk-UA"/>
        </w:rPr>
        <w:t>Риштування повинні зводитися якомога ближче до будівлі, споруди або обладнанню.</w:t>
      </w:r>
    </w:p>
    <w:p w14:paraId="0E00E098" w14:textId="1E4EFF66" w:rsidR="00A77BF5" w:rsidRPr="00182BE7" w:rsidRDefault="007D66B6">
      <w:pPr>
        <w:spacing w:line="240" w:lineRule="auto"/>
        <w:ind w:firstLine="708"/>
        <w:jc w:val="both"/>
        <w:rPr>
          <w:rFonts w:ascii="Times New Roman" w:hAnsi="Times New Roman" w:cs="Times New Roman"/>
          <w:bCs/>
          <w:color w:val="000000"/>
          <w:lang w:val="uk-UA"/>
        </w:rPr>
      </w:pPr>
      <w:r>
        <w:rPr>
          <w:rFonts w:ascii="Times New Roman" w:hAnsi="Times New Roman" w:cs="Times New Roman"/>
          <w:bCs/>
          <w:color w:val="000000"/>
          <w:lang w:val="uk-UA"/>
        </w:rPr>
        <w:t xml:space="preserve">11.15. </w:t>
      </w:r>
      <w:r w:rsidR="00A77BF5" w:rsidRPr="00182BE7">
        <w:rPr>
          <w:rFonts w:ascii="Times New Roman" w:hAnsi="Times New Roman" w:cs="Times New Roman"/>
          <w:bCs/>
          <w:color w:val="000000"/>
          <w:lang w:val="uk-UA"/>
        </w:rPr>
        <w:t xml:space="preserve">Зведення </w:t>
      </w:r>
      <w:r w:rsidR="00A77BF5" w:rsidRPr="007D66B6">
        <w:rPr>
          <w:rFonts w:ascii="Times New Roman" w:hAnsi="Times New Roman" w:cs="Times New Roman"/>
          <w:bCs/>
          <w:color w:val="000000"/>
          <w:lang w:val="uk-UA"/>
        </w:rPr>
        <w:t>риштувань</w:t>
      </w:r>
      <w:r>
        <w:rPr>
          <w:rFonts w:ascii="Times New Roman" w:hAnsi="Times New Roman" w:cs="Times New Roman"/>
          <w:bCs/>
          <w:color w:val="000000"/>
          <w:lang w:val="uk-UA"/>
        </w:rPr>
        <w:t xml:space="preserve"> </w:t>
      </w:r>
      <w:r w:rsidR="00A77BF5" w:rsidRPr="00182BE7">
        <w:rPr>
          <w:rFonts w:ascii="Times New Roman" w:hAnsi="Times New Roman" w:cs="Times New Roman"/>
          <w:bCs/>
          <w:color w:val="000000"/>
          <w:lang w:val="uk-UA"/>
        </w:rPr>
        <w:t>необхідно виконувати таким чином, щоб не перекривати доступ до обладнання, засувок або приладів управління, які знаходяться в експлуатації.</w:t>
      </w:r>
    </w:p>
    <w:p w14:paraId="52B4EF00" w14:textId="5C225D9B" w:rsidR="00A77BF5" w:rsidRPr="00182BE7" w:rsidRDefault="007D66B6">
      <w:pPr>
        <w:spacing w:line="240" w:lineRule="auto"/>
        <w:ind w:firstLine="708"/>
        <w:jc w:val="both"/>
        <w:rPr>
          <w:rFonts w:ascii="Times New Roman" w:hAnsi="Times New Roman" w:cs="Times New Roman"/>
          <w:bCs/>
          <w:color w:val="000000"/>
          <w:lang w:val="uk-UA"/>
        </w:rPr>
      </w:pPr>
      <w:r>
        <w:rPr>
          <w:rFonts w:ascii="Times New Roman" w:hAnsi="Times New Roman" w:cs="Times New Roman"/>
          <w:bCs/>
          <w:color w:val="000000"/>
          <w:lang w:val="uk-UA"/>
        </w:rPr>
        <w:t xml:space="preserve">11.16. </w:t>
      </w:r>
      <w:r w:rsidR="00A77BF5" w:rsidRPr="00182BE7">
        <w:rPr>
          <w:rFonts w:ascii="Times New Roman" w:hAnsi="Times New Roman" w:cs="Times New Roman"/>
          <w:bCs/>
          <w:color w:val="000000"/>
          <w:lang w:val="uk-UA"/>
        </w:rPr>
        <w:t xml:space="preserve">Навколо будівельних </w:t>
      </w:r>
      <w:r w:rsidR="00A77BF5" w:rsidRPr="007D66B6">
        <w:rPr>
          <w:rFonts w:ascii="Times New Roman" w:hAnsi="Times New Roman" w:cs="Times New Roman"/>
          <w:bCs/>
          <w:color w:val="000000"/>
          <w:lang w:val="uk-UA"/>
        </w:rPr>
        <w:t>риштувань</w:t>
      </w:r>
      <w:r w:rsidR="00A77BF5" w:rsidRPr="00182BE7">
        <w:rPr>
          <w:rFonts w:ascii="Times New Roman" w:hAnsi="Times New Roman" w:cs="Times New Roman"/>
          <w:bCs/>
          <w:color w:val="000000"/>
          <w:lang w:val="uk-UA"/>
        </w:rPr>
        <w:t>, розташованих поблизу пішохідних проходів або автомобільних доріг, повинні бути встановлені стрічки огорожі та знаки, що попереджають про небезпеку.</w:t>
      </w:r>
    </w:p>
    <w:p w14:paraId="0241AD4B" w14:textId="2E300471" w:rsidR="00A77BF5" w:rsidRPr="00182BE7" w:rsidRDefault="007D66B6">
      <w:pPr>
        <w:spacing w:line="240" w:lineRule="auto"/>
        <w:ind w:firstLine="708"/>
        <w:jc w:val="both"/>
        <w:rPr>
          <w:rFonts w:ascii="Times New Roman" w:hAnsi="Times New Roman" w:cs="Times New Roman"/>
          <w:bCs/>
          <w:color w:val="000000"/>
          <w:lang w:val="uk-UA"/>
        </w:rPr>
      </w:pPr>
      <w:r>
        <w:rPr>
          <w:rFonts w:ascii="Times New Roman" w:hAnsi="Times New Roman" w:cs="Times New Roman"/>
          <w:bCs/>
          <w:color w:val="000000"/>
          <w:lang w:val="uk-UA"/>
        </w:rPr>
        <w:t xml:space="preserve">11.17. </w:t>
      </w:r>
      <w:r w:rsidR="00A77BF5" w:rsidRPr="00182BE7">
        <w:rPr>
          <w:rFonts w:ascii="Times New Roman" w:hAnsi="Times New Roman" w:cs="Times New Roman"/>
          <w:bCs/>
          <w:color w:val="000000"/>
          <w:lang w:val="uk-UA"/>
        </w:rPr>
        <w:t xml:space="preserve">Якщо відстань між лініями електропередачі та будівельними </w:t>
      </w:r>
      <w:r w:rsidR="00830FF0" w:rsidRPr="00182BE7">
        <w:rPr>
          <w:rFonts w:ascii="Times New Roman" w:hAnsi="Times New Roman" w:cs="Times New Roman"/>
          <w:bCs/>
          <w:color w:val="000000"/>
          <w:lang w:val="uk-UA"/>
        </w:rPr>
        <w:t>риштуваннями</w:t>
      </w:r>
      <w:r w:rsidR="00A77BF5" w:rsidRPr="00182BE7">
        <w:rPr>
          <w:rFonts w:ascii="Times New Roman" w:hAnsi="Times New Roman" w:cs="Times New Roman"/>
          <w:bCs/>
          <w:color w:val="000000"/>
          <w:lang w:val="uk-UA"/>
        </w:rPr>
        <w:t xml:space="preserve"> становить менше 5 метрів, то лінії електропередачі повинні бути знеструмлені або переміщені на більшу відстань.</w:t>
      </w:r>
    </w:p>
    <w:p w14:paraId="550F7807" w14:textId="62ABADD2" w:rsidR="00A77BF5" w:rsidRPr="004D1D4F" w:rsidRDefault="007D66B6" w:rsidP="00182BE7">
      <w:pPr>
        <w:spacing w:after="0" w:line="240" w:lineRule="auto"/>
        <w:ind w:firstLine="708"/>
        <w:jc w:val="both"/>
        <w:rPr>
          <w:rFonts w:ascii="Times New Roman" w:hAnsi="Times New Roman" w:cs="Times New Roman"/>
          <w:bCs/>
          <w:color w:val="000000"/>
        </w:rPr>
      </w:pPr>
      <w:r>
        <w:rPr>
          <w:rFonts w:ascii="Times New Roman" w:hAnsi="Times New Roman" w:cs="Times New Roman"/>
          <w:bCs/>
          <w:color w:val="000000"/>
          <w:lang w:val="uk-UA"/>
        </w:rPr>
        <w:t xml:space="preserve">11.18. Підрядник зобов’язаний оглядати\перевіряти риштування до початку робіт </w:t>
      </w:r>
      <w:r w:rsidR="00493737">
        <w:rPr>
          <w:rFonts w:ascii="Times New Roman" w:hAnsi="Times New Roman" w:cs="Times New Roman"/>
          <w:bCs/>
          <w:color w:val="000000"/>
          <w:lang w:val="uk-UA"/>
        </w:rPr>
        <w:t xml:space="preserve">та протягом їх виконання </w:t>
      </w:r>
      <w:r>
        <w:rPr>
          <w:rFonts w:ascii="Times New Roman" w:hAnsi="Times New Roman" w:cs="Times New Roman"/>
          <w:bCs/>
          <w:color w:val="000000"/>
          <w:lang w:val="uk-UA"/>
        </w:rPr>
        <w:t>наступним чином:</w:t>
      </w:r>
    </w:p>
    <w:p w14:paraId="4D7C8C05" w14:textId="37500DB5" w:rsidR="00A77BF5" w:rsidRPr="00182BE7" w:rsidRDefault="00A77BF5" w:rsidP="00182BE7">
      <w:pPr>
        <w:pStyle w:val="a3"/>
        <w:numPr>
          <w:ilvl w:val="2"/>
          <w:numId w:val="33"/>
        </w:numPr>
        <w:spacing w:line="240" w:lineRule="auto"/>
        <w:rPr>
          <w:rFonts w:ascii="Times New Roman" w:hAnsi="Times New Roman" w:cs="Times New Roman"/>
          <w:bCs/>
          <w:color w:val="000000"/>
          <w:sz w:val="22"/>
          <w:lang w:val="uk-UA"/>
        </w:rPr>
      </w:pPr>
      <w:r w:rsidRPr="00182BE7">
        <w:rPr>
          <w:rFonts w:ascii="Times New Roman" w:hAnsi="Times New Roman" w:cs="Times New Roman"/>
          <w:bCs/>
          <w:color w:val="000000"/>
          <w:sz w:val="22"/>
          <w:lang w:val="uk-UA"/>
        </w:rPr>
        <w:t>всі матеріали, що використовуються для спорудження будівельних риштован</w:t>
      </w:r>
      <w:r w:rsidRPr="007D66B6">
        <w:rPr>
          <w:rFonts w:ascii="Times New Roman" w:hAnsi="Times New Roman" w:cs="Times New Roman"/>
          <w:bCs/>
          <w:color w:val="000000"/>
          <w:sz w:val="22"/>
          <w:lang w:val="uk-UA"/>
        </w:rPr>
        <w:t>ь</w:t>
      </w:r>
      <w:r w:rsidRPr="00182BE7">
        <w:rPr>
          <w:rFonts w:ascii="Times New Roman" w:hAnsi="Times New Roman" w:cs="Times New Roman"/>
          <w:bCs/>
          <w:color w:val="000000"/>
          <w:sz w:val="22"/>
          <w:lang w:val="uk-UA"/>
        </w:rPr>
        <w:t xml:space="preserve"> повинні підлягати огляду до їх монтажу, під час монтажу і після демонтажу;</w:t>
      </w:r>
    </w:p>
    <w:p w14:paraId="3E146FBD" w14:textId="6F383790" w:rsidR="00A77BF5" w:rsidRPr="00182BE7" w:rsidRDefault="00A77BF5" w:rsidP="00182BE7">
      <w:pPr>
        <w:pStyle w:val="a3"/>
        <w:numPr>
          <w:ilvl w:val="2"/>
          <w:numId w:val="33"/>
        </w:numPr>
        <w:spacing w:line="240" w:lineRule="auto"/>
        <w:rPr>
          <w:rFonts w:ascii="Times New Roman" w:hAnsi="Times New Roman" w:cs="Times New Roman"/>
          <w:bCs/>
          <w:color w:val="000000"/>
          <w:sz w:val="22"/>
          <w:lang w:val="uk-UA"/>
        </w:rPr>
      </w:pPr>
      <w:r w:rsidRPr="00182BE7">
        <w:rPr>
          <w:rFonts w:ascii="Times New Roman" w:hAnsi="Times New Roman" w:cs="Times New Roman"/>
          <w:bCs/>
          <w:color w:val="000000"/>
          <w:sz w:val="22"/>
          <w:lang w:val="uk-UA"/>
        </w:rPr>
        <w:t>необхідно проводити заміну дефектних матеріалів або їх сортування з нанесенням маркування про їх непридатності. Дані матеріали можуть використовуватися тільки після усунення всіх дефектів</w:t>
      </w:r>
      <w:r w:rsidR="00493737">
        <w:rPr>
          <w:rFonts w:ascii="Times New Roman" w:hAnsi="Times New Roman" w:cs="Times New Roman"/>
          <w:bCs/>
          <w:color w:val="000000"/>
          <w:sz w:val="22"/>
          <w:lang w:val="uk-UA"/>
        </w:rPr>
        <w:t>;</w:t>
      </w:r>
    </w:p>
    <w:p w14:paraId="310F69EC" w14:textId="37D2C46F" w:rsidR="00A77BF5" w:rsidRPr="00182BE7" w:rsidRDefault="00493737" w:rsidP="00182BE7">
      <w:pPr>
        <w:pStyle w:val="a3"/>
        <w:spacing w:line="240" w:lineRule="auto"/>
        <w:ind w:left="765" w:firstLine="0"/>
        <w:rPr>
          <w:rFonts w:ascii="Times New Roman" w:hAnsi="Times New Roman" w:cs="Times New Roman"/>
          <w:bCs/>
          <w:color w:val="000000"/>
          <w:sz w:val="22"/>
          <w:lang w:val="uk-UA"/>
        </w:rPr>
      </w:pPr>
      <w:r>
        <w:rPr>
          <w:rFonts w:ascii="Times New Roman" w:hAnsi="Times New Roman" w:cs="Times New Roman"/>
          <w:bCs/>
          <w:color w:val="000000"/>
          <w:sz w:val="22"/>
          <w:lang w:val="uk-UA"/>
        </w:rPr>
        <w:t xml:space="preserve">11.18.3. </w:t>
      </w:r>
      <w:r w:rsidR="00A77BF5" w:rsidRPr="00493737">
        <w:rPr>
          <w:rFonts w:ascii="Times New Roman" w:hAnsi="Times New Roman" w:cs="Times New Roman"/>
          <w:bCs/>
          <w:color w:val="000000"/>
          <w:sz w:val="22"/>
          <w:lang w:val="uk-UA"/>
        </w:rPr>
        <w:t>риштування</w:t>
      </w:r>
      <w:r w:rsidR="00A77BF5" w:rsidRPr="00182BE7">
        <w:rPr>
          <w:rFonts w:ascii="Times New Roman" w:hAnsi="Times New Roman" w:cs="Times New Roman"/>
          <w:bCs/>
          <w:color w:val="000000"/>
          <w:sz w:val="22"/>
          <w:lang w:val="uk-UA"/>
        </w:rPr>
        <w:t xml:space="preserve"> повинні поставлятися комплектно. У комплект поставки входять:</w:t>
      </w:r>
      <w:r w:rsidR="00A77BF5" w:rsidRPr="00493737">
        <w:rPr>
          <w:rFonts w:ascii="Times New Roman" w:hAnsi="Times New Roman" w:cs="Times New Roman"/>
          <w:bCs/>
          <w:color w:val="000000"/>
          <w:sz w:val="22"/>
          <w:lang w:val="uk-UA"/>
        </w:rPr>
        <w:t xml:space="preserve"> </w:t>
      </w:r>
      <w:r w:rsidR="00A77BF5" w:rsidRPr="00182BE7">
        <w:rPr>
          <w:rFonts w:ascii="Times New Roman" w:hAnsi="Times New Roman" w:cs="Times New Roman"/>
          <w:bCs/>
          <w:color w:val="000000"/>
          <w:sz w:val="22"/>
          <w:lang w:val="uk-UA"/>
        </w:rPr>
        <w:t>комплект лісів (</w:t>
      </w:r>
      <w:proofErr w:type="spellStart"/>
      <w:r w:rsidR="00A77BF5" w:rsidRPr="00182BE7">
        <w:rPr>
          <w:rFonts w:ascii="Times New Roman" w:hAnsi="Times New Roman" w:cs="Times New Roman"/>
          <w:bCs/>
          <w:color w:val="000000"/>
          <w:sz w:val="22"/>
          <w:lang w:val="uk-UA"/>
        </w:rPr>
        <w:t>стійки</w:t>
      </w:r>
      <w:proofErr w:type="spellEnd"/>
      <w:r w:rsidR="00A77BF5" w:rsidRPr="00182BE7">
        <w:rPr>
          <w:rFonts w:ascii="Times New Roman" w:hAnsi="Times New Roman" w:cs="Times New Roman"/>
          <w:bCs/>
          <w:color w:val="000000"/>
          <w:sz w:val="22"/>
          <w:lang w:val="uk-UA"/>
        </w:rPr>
        <w:t xml:space="preserve">, ригелі і т. </w:t>
      </w:r>
      <w:r w:rsidR="00A77BF5" w:rsidRPr="00493737">
        <w:rPr>
          <w:rFonts w:ascii="Times New Roman" w:hAnsi="Times New Roman" w:cs="Times New Roman"/>
          <w:bCs/>
          <w:color w:val="000000"/>
          <w:sz w:val="22"/>
          <w:lang w:val="uk-UA"/>
        </w:rPr>
        <w:t>ін</w:t>
      </w:r>
      <w:r w:rsidR="00A77BF5" w:rsidRPr="00182BE7">
        <w:rPr>
          <w:rFonts w:ascii="Times New Roman" w:hAnsi="Times New Roman" w:cs="Times New Roman"/>
          <w:bCs/>
          <w:color w:val="000000"/>
          <w:sz w:val="22"/>
          <w:lang w:val="uk-UA"/>
        </w:rPr>
        <w:t xml:space="preserve">., а також кріплення до </w:t>
      </w:r>
      <w:r w:rsidR="00A77BF5" w:rsidRPr="00493737">
        <w:rPr>
          <w:rFonts w:ascii="Times New Roman" w:hAnsi="Times New Roman" w:cs="Times New Roman"/>
          <w:bCs/>
          <w:color w:val="000000"/>
          <w:sz w:val="22"/>
          <w:lang w:val="uk-UA"/>
        </w:rPr>
        <w:t xml:space="preserve">будівельних </w:t>
      </w:r>
      <w:r w:rsidR="00A77BF5" w:rsidRPr="00182BE7">
        <w:rPr>
          <w:rFonts w:ascii="Times New Roman" w:hAnsi="Times New Roman" w:cs="Times New Roman"/>
          <w:bCs/>
          <w:color w:val="000000"/>
          <w:sz w:val="22"/>
          <w:lang w:val="uk-UA"/>
        </w:rPr>
        <w:t>конструкцій);</w:t>
      </w:r>
      <w:r w:rsidR="00A77BF5" w:rsidRPr="00493737">
        <w:rPr>
          <w:rFonts w:ascii="Times New Roman" w:hAnsi="Times New Roman" w:cs="Times New Roman"/>
          <w:bCs/>
          <w:color w:val="000000"/>
          <w:sz w:val="22"/>
          <w:lang w:val="uk-UA"/>
        </w:rPr>
        <w:t xml:space="preserve"> </w:t>
      </w:r>
      <w:r w:rsidR="00A77BF5" w:rsidRPr="00182BE7">
        <w:rPr>
          <w:rFonts w:ascii="Times New Roman" w:hAnsi="Times New Roman" w:cs="Times New Roman"/>
          <w:bCs/>
          <w:color w:val="000000"/>
          <w:sz w:val="22"/>
          <w:lang w:val="uk-UA"/>
        </w:rPr>
        <w:t>сертифікат відповідності;</w:t>
      </w:r>
      <w:r w:rsidR="00A77BF5" w:rsidRPr="00493737">
        <w:rPr>
          <w:rFonts w:ascii="Times New Roman" w:hAnsi="Times New Roman" w:cs="Times New Roman"/>
          <w:bCs/>
          <w:color w:val="000000"/>
          <w:sz w:val="22"/>
          <w:lang w:val="uk-UA"/>
        </w:rPr>
        <w:t xml:space="preserve"> </w:t>
      </w:r>
      <w:r w:rsidR="00A77BF5" w:rsidRPr="00182BE7">
        <w:rPr>
          <w:rFonts w:ascii="Times New Roman" w:hAnsi="Times New Roman" w:cs="Times New Roman"/>
          <w:bCs/>
          <w:color w:val="000000"/>
          <w:sz w:val="22"/>
          <w:lang w:val="uk-UA"/>
        </w:rPr>
        <w:t>паспорт з інструкцією по експлуатації.</w:t>
      </w:r>
    </w:p>
    <w:p w14:paraId="1C52FE86" w14:textId="77777777" w:rsidR="00493737" w:rsidRPr="00182BE7" w:rsidRDefault="00493737" w:rsidP="004D1D4F">
      <w:pPr>
        <w:spacing w:line="240" w:lineRule="auto"/>
        <w:ind w:firstLine="360"/>
        <w:jc w:val="both"/>
        <w:rPr>
          <w:rFonts w:ascii="Times New Roman" w:hAnsi="Times New Roman" w:cs="Times New Roman"/>
          <w:bCs/>
          <w:color w:val="000000"/>
          <w:lang w:val="uk-UA"/>
        </w:rPr>
      </w:pPr>
    </w:p>
    <w:p w14:paraId="5D6A07DD" w14:textId="5F75730A" w:rsidR="00A77BF5" w:rsidRDefault="00A77BF5" w:rsidP="00493737">
      <w:pPr>
        <w:pStyle w:val="a3"/>
        <w:numPr>
          <w:ilvl w:val="1"/>
          <w:numId w:val="33"/>
        </w:numPr>
        <w:spacing w:line="240" w:lineRule="auto"/>
        <w:rPr>
          <w:rFonts w:ascii="Times New Roman" w:hAnsi="Times New Roman" w:cs="Times New Roman"/>
          <w:bCs/>
          <w:color w:val="000000"/>
          <w:sz w:val="22"/>
          <w:lang w:val="uk-UA"/>
        </w:rPr>
      </w:pPr>
      <w:r w:rsidRPr="00182BE7">
        <w:rPr>
          <w:rFonts w:ascii="Times New Roman" w:hAnsi="Times New Roman" w:cs="Times New Roman"/>
          <w:bCs/>
          <w:color w:val="000000"/>
          <w:sz w:val="22"/>
          <w:lang w:val="uk-UA"/>
        </w:rPr>
        <w:t xml:space="preserve">Перевірка стану будівельних лісів повинна проводитися щодня, а також після їх реконструкції або роботи в умовах, які могли вплинути на їх цілісність. Щоразу після перевірки стану лісів, </w:t>
      </w:r>
      <w:r w:rsidR="00493737">
        <w:rPr>
          <w:rFonts w:ascii="Times New Roman" w:hAnsi="Times New Roman" w:cs="Times New Roman"/>
          <w:bCs/>
          <w:color w:val="000000"/>
          <w:sz w:val="22"/>
          <w:lang w:val="uk-UA"/>
        </w:rPr>
        <w:t xml:space="preserve">особа, яка провела інспекцію,  </w:t>
      </w:r>
      <w:r w:rsidRPr="00182BE7">
        <w:rPr>
          <w:rFonts w:ascii="Times New Roman" w:hAnsi="Times New Roman" w:cs="Times New Roman"/>
          <w:bCs/>
          <w:color w:val="000000"/>
          <w:sz w:val="22"/>
          <w:lang w:val="uk-UA"/>
        </w:rPr>
        <w:t>повинн</w:t>
      </w:r>
      <w:r w:rsidR="00493737">
        <w:rPr>
          <w:rFonts w:ascii="Times New Roman" w:hAnsi="Times New Roman" w:cs="Times New Roman"/>
          <w:bCs/>
          <w:color w:val="000000"/>
          <w:sz w:val="22"/>
          <w:lang w:val="uk-UA"/>
        </w:rPr>
        <w:t>а</w:t>
      </w:r>
      <w:r w:rsidRPr="00182BE7">
        <w:rPr>
          <w:rFonts w:ascii="Times New Roman" w:hAnsi="Times New Roman" w:cs="Times New Roman"/>
          <w:bCs/>
          <w:color w:val="000000"/>
          <w:sz w:val="22"/>
          <w:lang w:val="uk-UA"/>
        </w:rPr>
        <w:t xml:space="preserve"> поставити свій підпис на ярлику (див. </w:t>
      </w:r>
      <w:r w:rsidR="00493737">
        <w:rPr>
          <w:rFonts w:ascii="Times New Roman" w:hAnsi="Times New Roman" w:cs="Times New Roman"/>
          <w:bCs/>
          <w:color w:val="000000"/>
          <w:sz w:val="22"/>
          <w:lang w:val="uk-UA"/>
        </w:rPr>
        <w:t>н</w:t>
      </w:r>
      <w:r w:rsidRPr="00182BE7">
        <w:rPr>
          <w:rFonts w:ascii="Times New Roman" w:hAnsi="Times New Roman" w:cs="Times New Roman"/>
          <w:bCs/>
          <w:color w:val="000000"/>
          <w:sz w:val="22"/>
          <w:lang w:val="uk-UA"/>
        </w:rPr>
        <w:t>ижче).</w:t>
      </w:r>
    </w:p>
    <w:p w14:paraId="7735554A" w14:textId="77777777" w:rsidR="00493737" w:rsidRDefault="00493737" w:rsidP="00182BE7">
      <w:pPr>
        <w:pStyle w:val="a3"/>
        <w:spacing w:line="240" w:lineRule="auto"/>
        <w:ind w:left="1125" w:firstLine="0"/>
        <w:rPr>
          <w:rFonts w:ascii="Times New Roman" w:hAnsi="Times New Roman" w:cs="Times New Roman"/>
          <w:bCs/>
          <w:color w:val="000000"/>
          <w:sz w:val="22"/>
          <w:lang w:val="uk-UA"/>
        </w:rPr>
      </w:pPr>
    </w:p>
    <w:p w14:paraId="142642C1" w14:textId="6EF41B46" w:rsidR="00493737" w:rsidRPr="00182BE7" w:rsidRDefault="00493737" w:rsidP="00182BE7">
      <w:pPr>
        <w:pStyle w:val="a3"/>
        <w:numPr>
          <w:ilvl w:val="1"/>
          <w:numId w:val="33"/>
        </w:numPr>
        <w:spacing w:line="240" w:lineRule="auto"/>
        <w:rPr>
          <w:rFonts w:ascii="Times New Roman" w:hAnsi="Times New Roman" w:cs="Times New Roman"/>
          <w:b/>
          <w:color w:val="000000"/>
          <w:u w:val="single"/>
          <w:lang w:val="uk-UA"/>
        </w:rPr>
      </w:pPr>
      <w:r w:rsidRPr="00182BE7">
        <w:rPr>
          <w:rFonts w:ascii="Times New Roman" w:hAnsi="Times New Roman" w:cs="Times New Roman"/>
          <w:b/>
          <w:color w:val="000000"/>
          <w:sz w:val="22"/>
          <w:u w:val="single"/>
          <w:lang w:val="uk-UA"/>
        </w:rPr>
        <w:t>Ярлики для лісів можуть бути тільки ТРЬОХ видів:</w:t>
      </w:r>
    </w:p>
    <w:p w14:paraId="604BB973" w14:textId="77777777" w:rsidR="00A77BF5" w:rsidRPr="004D1D4F" w:rsidRDefault="00A77BF5">
      <w:pPr>
        <w:spacing w:line="240" w:lineRule="auto"/>
        <w:jc w:val="both"/>
        <w:rPr>
          <w:rFonts w:ascii="Times New Roman" w:hAnsi="Times New Roman" w:cs="Times New Roman"/>
          <w:b/>
          <w:color w:val="000000"/>
        </w:rPr>
      </w:pPr>
      <w:r w:rsidRPr="004D1D4F">
        <w:rPr>
          <w:rFonts w:ascii="Times New Roman" w:hAnsi="Times New Roman" w:cs="Times New Roman"/>
          <w:b/>
          <w:color w:val="000000"/>
          <w:highlight w:val="red"/>
        </w:rPr>
        <w:t>• ЧЕРВОНИЙ</w:t>
      </w:r>
      <w:r w:rsidRPr="004D1D4F">
        <w:rPr>
          <w:rFonts w:ascii="Times New Roman" w:hAnsi="Times New Roman" w:cs="Times New Roman"/>
          <w:bCs/>
          <w:color w:val="000000"/>
        </w:rPr>
        <w:t xml:space="preserve"> - </w:t>
      </w:r>
      <w:r w:rsidRPr="004D1D4F">
        <w:rPr>
          <w:rFonts w:ascii="Times New Roman" w:hAnsi="Times New Roman" w:cs="Times New Roman"/>
          <w:b/>
          <w:color w:val="000000"/>
        </w:rPr>
        <w:t xml:space="preserve">РАБОТА НА </w:t>
      </w:r>
      <w:r w:rsidR="00830FF0" w:rsidRPr="004D1D4F">
        <w:rPr>
          <w:rFonts w:ascii="Times New Roman" w:hAnsi="Times New Roman" w:cs="Times New Roman"/>
          <w:b/>
          <w:color w:val="000000"/>
          <w:lang w:val="uk-UA"/>
        </w:rPr>
        <w:t xml:space="preserve">РИШТУВАННЯХ </w:t>
      </w:r>
      <w:r w:rsidRPr="004D1D4F">
        <w:rPr>
          <w:rFonts w:ascii="Times New Roman" w:hAnsi="Times New Roman" w:cs="Times New Roman"/>
          <w:b/>
          <w:color w:val="000000"/>
        </w:rPr>
        <w:t>ЗАБОРОНЕН</w:t>
      </w:r>
      <w:r w:rsidRPr="004D1D4F">
        <w:rPr>
          <w:rFonts w:ascii="Times New Roman" w:hAnsi="Times New Roman" w:cs="Times New Roman"/>
          <w:b/>
          <w:color w:val="000000"/>
          <w:lang w:val="uk-UA"/>
        </w:rPr>
        <w:t>А</w:t>
      </w:r>
      <w:r w:rsidRPr="004D1D4F">
        <w:rPr>
          <w:rFonts w:ascii="Times New Roman" w:hAnsi="Times New Roman" w:cs="Times New Roman"/>
          <w:b/>
          <w:color w:val="000000"/>
        </w:rPr>
        <w:t>;</w:t>
      </w:r>
    </w:p>
    <w:p w14:paraId="54164F43" w14:textId="77777777" w:rsidR="00A77BF5" w:rsidRPr="004D1D4F" w:rsidRDefault="00A77BF5">
      <w:pPr>
        <w:spacing w:line="240" w:lineRule="auto"/>
        <w:jc w:val="both"/>
        <w:rPr>
          <w:rFonts w:ascii="Times New Roman" w:hAnsi="Times New Roman" w:cs="Times New Roman"/>
          <w:b/>
          <w:color w:val="000000"/>
          <w:lang w:val="uk-UA"/>
        </w:rPr>
      </w:pPr>
      <w:r w:rsidRPr="004D1D4F">
        <w:rPr>
          <w:rFonts w:ascii="Times New Roman" w:hAnsi="Times New Roman" w:cs="Times New Roman"/>
          <w:b/>
          <w:color w:val="000000"/>
          <w:highlight w:val="yellow"/>
        </w:rPr>
        <w:t>• ЖОВТИЙ</w:t>
      </w:r>
      <w:r w:rsidRPr="004D1D4F">
        <w:rPr>
          <w:rFonts w:ascii="Times New Roman" w:hAnsi="Times New Roman" w:cs="Times New Roman"/>
          <w:b/>
          <w:color w:val="000000"/>
        </w:rPr>
        <w:t xml:space="preserve"> - РАБОТА НА </w:t>
      </w:r>
      <w:r w:rsidR="00830FF0" w:rsidRPr="004D1D4F">
        <w:rPr>
          <w:rFonts w:ascii="Times New Roman" w:hAnsi="Times New Roman" w:cs="Times New Roman"/>
          <w:b/>
          <w:color w:val="000000"/>
          <w:lang w:val="uk-UA"/>
        </w:rPr>
        <w:t>РИШТУВАННЯХ</w:t>
      </w:r>
      <w:r w:rsidRPr="004D1D4F">
        <w:rPr>
          <w:rFonts w:ascii="Times New Roman" w:hAnsi="Times New Roman" w:cs="Times New Roman"/>
          <w:b/>
          <w:color w:val="000000"/>
        </w:rPr>
        <w:t xml:space="preserve"> </w:t>
      </w:r>
      <w:r w:rsidR="00830FF0" w:rsidRPr="004D1D4F">
        <w:rPr>
          <w:rFonts w:ascii="Times New Roman" w:hAnsi="Times New Roman" w:cs="Times New Roman"/>
          <w:b/>
          <w:color w:val="000000"/>
          <w:lang w:val="uk-UA"/>
        </w:rPr>
        <w:t>ДОЗВОЛЕНА</w:t>
      </w:r>
      <w:r w:rsidRPr="004D1D4F">
        <w:rPr>
          <w:rFonts w:ascii="Times New Roman" w:hAnsi="Times New Roman" w:cs="Times New Roman"/>
          <w:b/>
          <w:color w:val="000000"/>
        </w:rPr>
        <w:t xml:space="preserve"> </w:t>
      </w:r>
      <w:r w:rsidR="00830FF0" w:rsidRPr="004D1D4F">
        <w:rPr>
          <w:rFonts w:ascii="Times New Roman" w:hAnsi="Times New Roman" w:cs="Times New Roman"/>
          <w:b/>
          <w:color w:val="000000"/>
          <w:lang w:val="uk-UA"/>
        </w:rPr>
        <w:t>З</w:t>
      </w:r>
      <w:r w:rsidRPr="004D1D4F">
        <w:rPr>
          <w:rFonts w:ascii="Times New Roman" w:hAnsi="Times New Roman" w:cs="Times New Roman"/>
          <w:b/>
          <w:color w:val="000000"/>
        </w:rPr>
        <w:t xml:space="preserve"> ВИКОРИСТАННЯМ </w:t>
      </w:r>
      <w:r w:rsidR="00830FF0" w:rsidRPr="004D1D4F">
        <w:rPr>
          <w:rFonts w:ascii="Times New Roman" w:hAnsi="Times New Roman" w:cs="Times New Roman"/>
          <w:b/>
          <w:color w:val="000000"/>
          <w:lang w:val="uk-UA"/>
        </w:rPr>
        <w:t>СТРАХУВАЛЬНОЇ ПРИВ‘ЯЗІ;</w:t>
      </w:r>
    </w:p>
    <w:p w14:paraId="76EB990D" w14:textId="77777777" w:rsidR="00A77BF5" w:rsidRPr="00493737" w:rsidRDefault="00A77BF5">
      <w:pPr>
        <w:spacing w:line="240" w:lineRule="auto"/>
        <w:jc w:val="both"/>
        <w:rPr>
          <w:rFonts w:ascii="Times New Roman" w:hAnsi="Times New Roman" w:cs="Times New Roman"/>
          <w:b/>
          <w:color w:val="000000"/>
          <w:lang w:val="uk-UA"/>
        </w:rPr>
      </w:pPr>
      <w:r w:rsidRPr="004D1D4F">
        <w:rPr>
          <w:rFonts w:ascii="Times New Roman" w:hAnsi="Times New Roman" w:cs="Times New Roman"/>
          <w:b/>
          <w:color w:val="000000"/>
          <w:highlight w:val="green"/>
        </w:rPr>
        <w:t>• ЗЕЛЕНИЙ</w:t>
      </w:r>
      <w:r w:rsidRPr="004D1D4F">
        <w:rPr>
          <w:rFonts w:ascii="Times New Roman" w:hAnsi="Times New Roman" w:cs="Times New Roman"/>
          <w:b/>
          <w:color w:val="000000"/>
        </w:rPr>
        <w:t xml:space="preserve"> </w:t>
      </w:r>
      <w:r w:rsidRPr="00182BE7">
        <w:rPr>
          <w:rFonts w:ascii="Times New Roman" w:hAnsi="Times New Roman" w:cs="Times New Roman"/>
          <w:b/>
          <w:color w:val="000000"/>
          <w:lang w:val="uk-UA"/>
        </w:rPr>
        <w:t xml:space="preserve">- </w:t>
      </w:r>
      <w:r w:rsidR="00830FF0" w:rsidRPr="00493737">
        <w:rPr>
          <w:rFonts w:ascii="Times New Roman" w:hAnsi="Times New Roman" w:cs="Times New Roman"/>
          <w:b/>
          <w:color w:val="000000"/>
          <w:lang w:val="uk-UA"/>
        </w:rPr>
        <w:t>РИШТУВАННЯ</w:t>
      </w:r>
      <w:r w:rsidRPr="00182BE7">
        <w:rPr>
          <w:rFonts w:ascii="Times New Roman" w:hAnsi="Times New Roman" w:cs="Times New Roman"/>
          <w:b/>
          <w:color w:val="000000"/>
          <w:lang w:val="uk-UA"/>
        </w:rPr>
        <w:t xml:space="preserve"> БЕЗПЕЧНІ. РОБОТА </w:t>
      </w:r>
      <w:r w:rsidR="00830FF0" w:rsidRPr="00493737">
        <w:rPr>
          <w:rFonts w:ascii="Times New Roman" w:hAnsi="Times New Roman" w:cs="Times New Roman"/>
          <w:b/>
          <w:color w:val="000000"/>
          <w:lang w:val="uk-UA"/>
        </w:rPr>
        <w:t>ДОЗВОЛЕНА.</w:t>
      </w:r>
    </w:p>
    <w:p w14:paraId="475B6E26" w14:textId="3E89FBDA" w:rsidR="00A77BF5" w:rsidRDefault="00A77BF5" w:rsidP="00493737">
      <w:pPr>
        <w:pStyle w:val="a3"/>
        <w:numPr>
          <w:ilvl w:val="2"/>
          <w:numId w:val="33"/>
        </w:numPr>
        <w:spacing w:line="240" w:lineRule="auto"/>
        <w:rPr>
          <w:rFonts w:ascii="Times New Roman" w:hAnsi="Times New Roman" w:cs="Times New Roman"/>
          <w:bCs/>
          <w:color w:val="000000"/>
          <w:sz w:val="22"/>
          <w:lang w:val="uk-UA"/>
        </w:rPr>
      </w:pPr>
      <w:r w:rsidRPr="00182BE7">
        <w:rPr>
          <w:rFonts w:ascii="Times New Roman" w:hAnsi="Times New Roman" w:cs="Times New Roman"/>
          <w:bCs/>
          <w:color w:val="000000"/>
          <w:sz w:val="22"/>
          <w:lang w:val="uk-UA"/>
        </w:rPr>
        <w:t>Якщо виявлені недоліки після огляду, то на ліси вивішується ЧЕРВОНИЙ ярлик до тих пір, поки ліси не будуть приведені в робочий стан або замінені.</w:t>
      </w:r>
    </w:p>
    <w:p w14:paraId="4E8FA473" w14:textId="766F2B3D" w:rsidR="00D74188" w:rsidRDefault="00D74188" w:rsidP="00493737">
      <w:pPr>
        <w:pStyle w:val="a3"/>
        <w:numPr>
          <w:ilvl w:val="2"/>
          <w:numId w:val="33"/>
        </w:numPr>
        <w:spacing w:line="240" w:lineRule="auto"/>
        <w:rPr>
          <w:rFonts w:ascii="Times New Roman" w:hAnsi="Times New Roman" w:cs="Times New Roman"/>
          <w:bCs/>
          <w:color w:val="000000"/>
          <w:sz w:val="22"/>
          <w:lang w:val="uk-UA"/>
        </w:rPr>
      </w:pPr>
      <w:r w:rsidRPr="00D74188">
        <w:rPr>
          <w:rFonts w:ascii="Times New Roman" w:hAnsi="Times New Roman" w:cs="Times New Roman"/>
          <w:bCs/>
          <w:color w:val="000000"/>
          <w:sz w:val="22"/>
          <w:lang w:val="uk-UA"/>
        </w:rPr>
        <w:t>При виявлення недоліків, що дозволяють працювати на лісах із застосуванням додаткових заходів захисту, на ліси вивішується ЖОВТИЙ ярлик, що означає, що на лісах можна працювати тільки з застосуванням засобів захисту від падіння.</w:t>
      </w:r>
    </w:p>
    <w:p w14:paraId="21DAB32E" w14:textId="319FA8F2" w:rsidR="00D74188" w:rsidRPr="00182BE7" w:rsidRDefault="00D74188" w:rsidP="00182BE7">
      <w:pPr>
        <w:pStyle w:val="a3"/>
        <w:numPr>
          <w:ilvl w:val="2"/>
          <w:numId w:val="33"/>
        </w:numPr>
        <w:spacing w:line="240" w:lineRule="auto"/>
        <w:rPr>
          <w:rFonts w:ascii="Times New Roman" w:hAnsi="Times New Roman" w:cs="Times New Roman"/>
          <w:bCs/>
          <w:color w:val="000000"/>
          <w:lang w:val="uk-UA"/>
        </w:rPr>
      </w:pPr>
      <w:r w:rsidRPr="00D74188">
        <w:rPr>
          <w:rFonts w:ascii="Times New Roman" w:hAnsi="Times New Roman" w:cs="Times New Roman"/>
          <w:bCs/>
          <w:color w:val="000000"/>
          <w:sz w:val="22"/>
          <w:lang w:val="uk-UA"/>
        </w:rPr>
        <w:t>Без застосування засобів захисту від падіння ліс</w:t>
      </w:r>
      <w:r>
        <w:rPr>
          <w:rFonts w:ascii="Times New Roman" w:hAnsi="Times New Roman" w:cs="Times New Roman"/>
          <w:bCs/>
          <w:color w:val="000000"/>
          <w:sz w:val="22"/>
          <w:lang w:val="uk-UA"/>
        </w:rPr>
        <w:t>и</w:t>
      </w:r>
      <w:r w:rsidRPr="00D74188">
        <w:rPr>
          <w:rFonts w:ascii="Times New Roman" w:hAnsi="Times New Roman" w:cs="Times New Roman"/>
          <w:bCs/>
          <w:color w:val="000000"/>
          <w:sz w:val="22"/>
          <w:lang w:val="uk-UA"/>
        </w:rPr>
        <w:t xml:space="preserve"> можна використовувати тільки в тому випадку, коли на них вивішений ЗЕЛЕНИЙ ярлик, що означає, що ліси повністю безпечні.</w:t>
      </w:r>
    </w:p>
    <w:p w14:paraId="6139AF5E" w14:textId="6D07B161" w:rsidR="00830FF0" w:rsidRDefault="00A77BF5" w:rsidP="00D74188">
      <w:pPr>
        <w:pStyle w:val="a3"/>
        <w:numPr>
          <w:ilvl w:val="1"/>
          <w:numId w:val="33"/>
        </w:numPr>
        <w:spacing w:line="240" w:lineRule="auto"/>
        <w:rPr>
          <w:rFonts w:ascii="Times New Roman" w:hAnsi="Times New Roman" w:cs="Times New Roman"/>
          <w:bCs/>
          <w:sz w:val="22"/>
          <w:lang w:val="uk-UA"/>
        </w:rPr>
      </w:pPr>
      <w:r w:rsidRPr="00182BE7">
        <w:rPr>
          <w:rFonts w:ascii="Times New Roman" w:hAnsi="Times New Roman" w:cs="Times New Roman"/>
          <w:bCs/>
          <w:sz w:val="22"/>
          <w:lang w:val="uk-UA"/>
        </w:rPr>
        <w:lastRenderedPageBreak/>
        <w:t xml:space="preserve">Працівники повинні бути проінструктовані щодо правил користування будівельними </w:t>
      </w:r>
      <w:r w:rsidR="00830FF0" w:rsidRPr="00182BE7">
        <w:rPr>
          <w:rFonts w:ascii="Times New Roman" w:hAnsi="Times New Roman" w:cs="Times New Roman"/>
          <w:bCs/>
          <w:sz w:val="22"/>
          <w:lang w:val="uk-UA"/>
        </w:rPr>
        <w:t>риштуваннями</w:t>
      </w:r>
      <w:r w:rsidRPr="00182BE7">
        <w:rPr>
          <w:rFonts w:ascii="Times New Roman" w:hAnsi="Times New Roman" w:cs="Times New Roman"/>
          <w:bCs/>
          <w:sz w:val="22"/>
          <w:lang w:val="uk-UA"/>
        </w:rPr>
        <w:t xml:space="preserve"> і знати, що означають вивішені на них ярлики.</w:t>
      </w:r>
    </w:p>
    <w:p w14:paraId="5B2CCE32" w14:textId="77777777" w:rsidR="00D74188" w:rsidRPr="00182BE7" w:rsidRDefault="00D74188" w:rsidP="00182BE7">
      <w:pPr>
        <w:pStyle w:val="a3"/>
        <w:spacing w:line="240" w:lineRule="auto"/>
        <w:ind w:left="1125" w:firstLine="0"/>
        <w:rPr>
          <w:rFonts w:ascii="Times New Roman" w:hAnsi="Times New Roman" w:cs="Times New Roman"/>
          <w:bCs/>
          <w:lang w:val="uk-UA"/>
        </w:rPr>
      </w:pPr>
    </w:p>
    <w:p w14:paraId="7D098B73" w14:textId="14619796" w:rsidR="000D03DD" w:rsidRPr="00182BE7" w:rsidRDefault="00D74188" w:rsidP="00182BE7">
      <w:pPr>
        <w:pStyle w:val="a3"/>
        <w:numPr>
          <w:ilvl w:val="0"/>
          <w:numId w:val="33"/>
        </w:numPr>
        <w:spacing w:line="240" w:lineRule="auto"/>
        <w:rPr>
          <w:rFonts w:ascii="Times New Roman" w:hAnsi="Times New Roman" w:cs="Times New Roman"/>
          <w:b/>
          <w:color w:val="000000"/>
          <w:lang w:val="uk-UA"/>
        </w:rPr>
      </w:pPr>
      <w:r w:rsidRPr="00182BE7">
        <w:rPr>
          <w:rFonts w:ascii="Times New Roman" w:hAnsi="Times New Roman" w:cs="Times New Roman"/>
          <w:b/>
          <w:color w:val="000000"/>
          <w:lang w:val="uk-UA"/>
        </w:rPr>
        <w:t xml:space="preserve">ВИМОГИ ДО ВИКОРИСТАНЯН ПЕРЕНОСНИХ ДРАБИН </w:t>
      </w:r>
    </w:p>
    <w:p w14:paraId="7237C6F7" w14:textId="46108FE1" w:rsidR="00830FF0" w:rsidRPr="00182BE7" w:rsidRDefault="00D74188">
      <w:pPr>
        <w:spacing w:line="240" w:lineRule="auto"/>
        <w:ind w:firstLine="708"/>
        <w:jc w:val="both"/>
        <w:rPr>
          <w:rFonts w:ascii="Times New Roman" w:hAnsi="Times New Roman" w:cs="Times New Roman"/>
          <w:color w:val="000000"/>
          <w:lang w:val="uk-UA"/>
        </w:rPr>
      </w:pPr>
      <w:r w:rsidRPr="00D74188">
        <w:rPr>
          <w:rFonts w:ascii="Times New Roman" w:hAnsi="Times New Roman" w:cs="Times New Roman"/>
          <w:color w:val="000000"/>
          <w:lang w:val="uk-UA"/>
        </w:rPr>
        <w:t xml:space="preserve">12.1. </w:t>
      </w:r>
      <w:r w:rsidR="00830FF0" w:rsidRPr="00182BE7">
        <w:rPr>
          <w:rFonts w:ascii="Times New Roman" w:hAnsi="Times New Roman" w:cs="Times New Roman"/>
          <w:color w:val="000000"/>
          <w:lang w:val="uk-UA"/>
        </w:rPr>
        <w:t>Вс</w:t>
      </w:r>
      <w:r w:rsidR="00830FF0" w:rsidRPr="00D74188">
        <w:rPr>
          <w:rFonts w:ascii="Times New Roman" w:hAnsi="Times New Roman" w:cs="Times New Roman"/>
          <w:color w:val="000000"/>
          <w:lang w:val="uk-UA"/>
        </w:rPr>
        <w:t>і</w:t>
      </w:r>
      <w:r w:rsidR="00830FF0" w:rsidRPr="00182BE7">
        <w:rPr>
          <w:rFonts w:ascii="Times New Roman" w:hAnsi="Times New Roman" w:cs="Times New Roman"/>
          <w:color w:val="000000"/>
          <w:lang w:val="uk-UA"/>
        </w:rPr>
        <w:t xml:space="preserve"> приставні </w:t>
      </w:r>
      <w:r w:rsidR="00830FF0" w:rsidRPr="00D74188">
        <w:rPr>
          <w:rFonts w:ascii="Times New Roman" w:hAnsi="Times New Roman" w:cs="Times New Roman"/>
          <w:color w:val="000000"/>
          <w:lang w:val="uk-UA"/>
        </w:rPr>
        <w:t>драбини</w:t>
      </w:r>
      <w:r w:rsidR="00830FF0" w:rsidRPr="00182BE7">
        <w:rPr>
          <w:rFonts w:ascii="Times New Roman" w:hAnsi="Times New Roman" w:cs="Times New Roman"/>
          <w:color w:val="000000"/>
          <w:lang w:val="uk-UA"/>
        </w:rPr>
        <w:t xml:space="preserve"> повинні бути досить міцними, щоб витримувати передбачувані навантаження.</w:t>
      </w:r>
    </w:p>
    <w:p w14:paraId="60D8EC3D" w14:textId="7F0104FE" w:rsidR="00830FF0" w:rsidRPr="00182BE7" w:rsidRDefault="00D74188">
      <w:pPr>
        <w:spacing w:line="240" w:lineRule="auto"/>
        <w:ind w:firstLine="708"/>
        <w:jc w:val="both"/>
        <w:rPr>
          <w:rFonts w:ascii="Times New Roman" w:hAnsi="Times New Roman" w:cs="Times New Roman"/>
          <w:color w:val="000000"/>
          <w:lang w:val="uk-UA"/>
        </w:rPr>
      </w:pPr>
      <w:r>
        <w:rPr>
          <w:rFonts w:ascii="Times New Roman" w:hAnsi="Times New Roman" w:cs="Times New Roman"/>
          <w:color w:val="000000"/>
          <w:lang w:val="uk-UA"/>
        </w:rPr>
        <w:t xml:space="preserve">12.2. </w:t>
      </w:r>
      <w:r w:rsidR="00830FF0" w:rsidRPr="00182BE7">
        <w:rPr>
          <w:rFonts w:ascii="Times New Roman" w:hAnsi="Times New Roman" w:cs="Times New Roman"/>
          <w:color w:val="000000"/>
          <w:lang w:val="uk-UA"/>
        </w:rPr>
        <w:t xml:space="preserve">Сходинки </w:t>
      </w:r>
      <w:r w:rsidR="00830FF0" w:rsidRPr="00D74188">
        <w:rPr>
          <w:rFonts w:ascii="Times New Roman" w:hAnsi="Times New Roman" w:cs="Times New Roman"/>
          <w:color w:val="000000"/>
          <w:lang w:val="uk-UA"/>
        </w:rPr>
        <w:t>драбин</w:t>
      </w:r>
      <w:r w:rsidR="00830FF0" w:rsidRPr="00182BE7">
        <w:rPr>
          <w:rFonts w:ascii="Times New Roman" w:hAnsi="Times New Roman" w:cs="Times New Roman"/>
          <w:color w:val="000000"/>
          <w:lang w:val="uk-UA"/>
        </w:rPr>
        <w:t xml:space="preserve"> повинні надійно кріпитися до поздовжніх </w:t>
      </w:r>
      <w:r w:rsidRPr="00D74188">
        <w:rPr>
          <w:rFonts w:ascii="Times New Roman" w:hAnsi="Times New Roman" w:cs="Times New Roman"/>
          <w:color w:val="000000"/>
          <w:lang w:val="uk-UA"/>
        </w:rPr>
        <w:t>стойок</w:t>
      </w:r>
      <w:r w:rsidR="00830FF0" w:rsidRPr="00182BE7">
        <w:rPr>
          <w:rFonts w:ascii="Times New Roman" w:hAnsi="Times New Roman" w:cs="Times New Roman"/>
          <w:color w:val="000000"/>
          <w:lang w:val="uk-UA"/>
        </w:rPr>
        <w:t>.</w:t>
      </w:r>
    </w:p>
    <w:p w14:paraId="7CEBB965" w14:textId="57BB7448" w:rsidR="00830FF0" w:rsidRPr="00D74188" w:rsidRDefault="00D74188">
      <w:pPr>
        <w:spacing w:line="240" w:lineRule="auto"/>
        <w:ind w:firstLine="708"/>
        <w:jc w:val="both"/>
        <w:rPr>
          <w:rFonts w:ascii="Times New Roman" w:hAnsi="Times New Roman" w:cs="Times New Roman"/>
          <w:color w:val="000000"/>
          <w:lang w:val="uk-UA"/>
        </w:rPr>
      </w:pPr>
      <w:r>
        <w:rPr>
          <w:rFonts w:ascii="Times New Roman" w:hAnsi="Times New Roman" w:cs="Times New Roman"/>
          <w:color w:val="000000"/>
          <w:lang w:val="uk-UA"/>
        </w:rPr>
        <w:t xml:space="preserve">12.3. </w:t>
      </w:r>
      <w:r w:rsidR="00830FF0" w:rsidRPr="00182BE7">
        <w:rPr>
          <w:rFonts w:ascii="Times New Roman" w:hAnsi="Times New Roman" w:cs="Times New Roman"/>
          <w:color w:val="000000"/>
          <w:lang w:val="uk-UA"/>
        </w:rPr>
        <w:t xml:space="preserve">Забороняється використання саморобних </w:t>
      </w:r>
      <w:r w:rsidR="00830FF0" w:rsidRPr="00D74188">
        <w:rPr>
          <w:rFonts w:ascii="Times New Roman" w:hAnsi="Times New Roman" w:cs="Times New Roman"/>
          <w:color w:val="000000"/>
          <w:lang w:val="uk-UA"/>
        </w:rPr>
        <w:t>драбин.</w:t>
      </w:r>
    </w:p>
    <w:p w14:paraId="7A3464B4" w14:textId="05B7C377" w:rsidR="00830FF0" w:rsidRPr="00182BE7" w:rsidRDefault="00D74188">
      <w:pPr>
        <w:spacing w:line="240" w:lineRule="auto"/>
        <w:ind w:firstLine="708"/>
        <w:jc w:val="both"/>
        <w:rPr>
          <w:rFonts w:ascii="Times New Roman" w:hAnsi="Times New Roman" w:cs="Times New Roman"/>
          <w:color w:val="000000"/>
          <w:lang w:val="uk-UA"/>
        </w:rPr>
      </w:pPr>
      <w:r>
        <w:rPr>
          <w:rFonts w:ascii="Times New Roman" w:hAnsi="Times New Roman" w:cs="Times New Roman"/>
          <w:color w:val="000000"/>
          <w:lang w:val="uk-UA"/>
        </w:rPr>
        <w:t xml:space="preserve">12.4. </w:t>
      </w:r>
      <w:r w:rsidR="00830FF0" w:rsidRPr="00182BE7">
        <w:rPr>
          <w:rFonts w:ascii="Times New Roman" w:hAnsi="Times New Roman" w:cs="Times New Roman"/>
          <w:color w:val="000000"/>
          <w:lang w:val="uk-UA"/>
        </w:rPr>
        <w:t>Забороняється використання пошкоджених або несправних драбин, вони повинні негайно вилучатися з експлуатації і в</w:t>
      </w:r>
      <w:r>
        <w:rPr>
          <w:rFonts w:ascii="Times New Roman" w:hAnsi="Times New Roman" w:cs="Times New Roman"/>
          <w:color w:val="000000"/>
          <w:lang w:val="uk-UA"/>
        </w:rPr>
        <w:t>и</w:t>
      </w:r>
      <w:r w:rsidR="00830FF0" w:rsidRPr="00182BE7">
        <w:rPr>
          <w:rFonts w:ascii="Times New Roman" w:hAnsi="Times New Roman" w:cs="Times New Roman"/>
          <w:color w:val="000000"/>
          <w:lang w:val="uk-UA"/>
        </w:rPr>
        <w:t xml:space="preserve">далятися з об'єкта. </w:t>
      </w:r>
      <w:r w:rsidR="00830FF0" w:rsidRPr="00D74188">
        <w:rPr>
          <w:rFonts w:ascii="Times New Roman" w:hAnsi="Times New Roman" w:cs="Times New Roman"/>
          <w:color w:val="000000"/>
          <w:lang w:val="uk-UA"/>
        </w:rPr>
        <w:t>Працівники</w:t>
      </w:r>
      <w:r w:rsidR="00830FF0" w:rsidRPr="00182BE7">
        <w:rPr>
          <w:rFonts w:ascii="Times New Roman" w:hAnsi="Times New Roman" w:cs="Times New Roman"/>
          <w:color w:val="000000"/>
          <w:lang w:val="uk-UA"/>
        </w:rPr>
        <w:t xml:space="preserve"> повинні бути проінструктовані про те, що необхідно негайно повідомляти своєму керівнику про </w:t>
      </w:r>
      <w:r>
        <w:rPr>
          <w:rFonts w:ascii="Times New Roman" w:hAnsi="Times New Roman" w:cs="Times New Roman"/>
          <w:color w:val="000000"/>
          <w:lang w:val="uk-UA"/>
        </w:rPr>
        <w:t xml:space="preserve">наявність </w:t>
      </w:r>
      <w:r w:rsidR="00830FF0" w:rsidRPr="00182BE7">
        <w:rPr>
          <w:rFonts w:ascii="Times New Roman" w:hAnsi="Times New Roman" w:cs="Times New Roman"/>
          <w:color w:val="000000"/>
          <w:lang w:val="uk-UA"/>
        </w:rPr>
        <w:t>несправних сход</w:t>
      </w:r>
      <w:r>
        <w:rPr>
          <w:rFonts w:ascii="Times New Roman" w:hAnsi="Times New Roman" w:cs="Times New Roman"/>
          <w:color w:val="000000"/>
          <w:lang w:val="uk-UA"/>
        </w:rPr>
        <w:t>ів</w:t>
      </w:r>
      <w:r w:rsidR="00830FF0" w:rsidRPr="00182BE7">
        <w:rPr>
          <w:rFonts w:ascii="Times New Roman" w:hAnsi="Times New Roman" w:cs="Times New Roman"/>
          <w:color w:val="000000"/>
          <w:lang w:val="uk-UA"/>
        </w:rPr>
        <w:t>.</w:t>
      </w:r>
    </w:p>
    <w:p w14:paraId="470847E6" w14:textId="3AAB5257" w:rsidR="00830FF0" w:rsidRPr="00182BE7" w:rsidRDefault="00D74188">
      <w:pPr>
        <w:spacing w:line="240" w:lineRule="auto"/>
        <w:ind w:firstLine="708"/>
        <w:jc w:val="both"/>
        <w:rPr>
          <w:rFonts w:ascii="Times New Roman" w:hAnsi="Times New Roman" w:cs="Times New Roman"/>
          <w:color w:val="000000"/>
          <w:lang w:val="uk-UA"/>
        </w:rPr>
      </w:pPr>
      <w:r>
        <w:rPr>
          <w:rFonts w:ascii="Times New Roman" w:hAnsi="Times New Roman" w:cs="Times New Roman"/>
          <w:color w:val="000000"/>
          <w:lang w:val="uk-UA"/>
        </w:rPr>
        <w:t xml:space="preserve">12.5. </w:t>
      </w:r>
      <w:r w:rsidR="00830FF0" w:rsidRPr="00182BE7">
        <w:rPr>
          <w:rFonts w:ascii="Times New Roman" w:hAnsi="Times New Roman" w:cs="Times New Roman"/>
          <w:color w:val="000000"/>
          <w:lang w:val="uk-UA"/>
        </w:rPr>
        <w:t xml:space="preserve">Забороняється </w:t>
      </w:r>
      <w:r w:rsidR="00830FF0" w:rsidRPr="00D74188">
        <w:rPr>
          <w:rFonts w:ascii="Times New Roman" w:hAnsi="Times New Roman" w:cs="Times New Roman"/>
          <w:color w:val="000000"/>
          <w:lang w:val="uk-UA"/>
        </w:rPr>
        <w:t>з</w:t>
      </w:r>
      <w:r w:rsidR="00830FF0" w:rsidRPr="00182BE7">
        <w:rPr>
          <w:rFonts w:ascii="Times New Roman" w:hAnsi="Times New Roman" w:cs="Times New Roman"/>
          <w:color w:val="000000"/>
          <w:lang w:val="uk-UA"/>
        </w:rPr>
        <w:t>в'язувати, скріплювати сходи разом або влаштовувати додаткові опорні споруди з ящиків або інших підручних засобів, в разі недостатньої довжини драбини.</w:t>
      </w:r>
    </w:p>
    <w:p w14:paraId="23BB1BCC" w14:textId="75D26D91" w:rsidR="00830FF0" w:rsidRPr="00182BE7" w:rsidRDefault="00D74188">
      <w:pPr>
        <w:spacing w:line="240" w:lineRule="auto"/>
        <w:jc w:val="both"/>
        <w:rPr>
          <w:rFonts w:ascii="Times New Roman" w:hAnsi="Times New Roman" w:cs="Times New Roman"/>
          <w:color w:val="000000"/>
          <w:lang w:val="uk-UA"/>
        </w:rPr>
      </w:pPr>
      <w:r>
        <w:rPr>
          <w:rFonts w:ascii="Times New Roman" w:hAnsi="Times New Roman" w:cs="Times New Roman"/>
          <w:color w:val="000000"/>
          <w:lang w:val="uk-UA"/>
        </w:rPr>
        <w:t xml:space="preserve">              12.6. </w:t>
      </w:r>
      <w:r w:rsidR="00830FF0" w:rsidRPr="00182BE7">
        <w:rPr>
          <w:rFonts w:ascii="Times New Roman" w:hAnsi="Times New Roman" w:cs="Times New Roman"/>
          <w:color w:val="000000"/>
          <w:lang w:val="uk-UA"/>
        </w:rPr>
        <w:t xml:space="preserve">Приставні сходи повинні встановлюватися під безпечним кутом, який не повинен перевищувати 75 градусів, а при необхідності і кріпитися в верхній частині, щоб запобігти </w:t>
      </w:r>
      <w:proofErr w:type="spellStart"/>
      <w:r w:rsidRPr="00D74188">
        <w:rPr>
          <w:rFonts w:ascii="Times New Roman" w:hAnsi="Times New Roman" w:cs="Times New Roman"/>
          <w:color w:val="000000"/>
          <w:lang w:val="uk-UA"/>
        </w:rPr>
        <w:t>з</w:t>
      </w:r>
      <w:r>
        <w:rPr>
          <w:rFonts w:ascii="Times New Roman" w:hAnsi="Times New Roman" w:cs="Times New Roman"/>
          <w:color w:val="000000"/>
          <w:lang w:val="uk-UA"/>
        </w:rPr>
        <w:t>і</w:t>
      </w:r>
      <w:r w:rsidRPr="00D74188">
        <w:rPr>
          <w:rFonts w:ascii="Times New Roman" w:hAnsi="Times New Roman" w:cs="Times New Roman"/>
          <w:color w:val="000000"/>
          <w:lang w:val="uk-UA"/>
        </w:rPr>
        <w:t>сковзуван</w:t>
      </w:r>
      <w:r>
        <w:rPr>
          <w:rFonts w:ascii="Times New Roman" w:hAnsi="Times New Roman" w:cs="Times New Roman"/>
          <w:color w:val="000000"/>
          <w:lang w:val="uk-UA"/>
        </w:rPr>
        <w:t>ню</w:t>
      </w:r>
      <w:proofErr w:type="spellEnd"/>
      <w:r w:rsidR="00830FF0" w:rsidRPr="00182BE7">
        <w:rPr>
          <w:rFonts w:ascii="Times New Roman" w:hAnsi="Times New Roman" w:cs="Times New Roman"/>
          <w:color w:val="000000"/>
          <w:lang w:val="uk-UA"/>
        </w:rPr>
        <w:t>.</w:t>
      </w:r>
    </w:p>
    <w:p w14:paraId="5C262165" w14:textId="453AE4DE" w:rsidR="00830FF0" w:rsidRPr="00D74188" w:rsidRDefault="00D74188">
      <w:pPr>
        <w:spacing w:line="240" w:lineRule="auto"/>
        <w:ind w:firstLine="708"/>
        <w:jc w:val="both"/>
        <w:rPr>
          <w:rFonts w:ascii="Times New Roman" w:hAnsi="Times New Roman" w:cs="Times New Roman"/>
          <w:color w:val="000000"/>
          <w:lang w:val="uk-UA"/>
        </w:rPr>
      </w:pPr>
      <w:r>
        <w:rPr>
          <w:rFonts w:ascii="Times New Roman" w:hAnsi="Times New Roman" w:cs="Times New Roman"/>
          <w:color w:val="000000"/>
          <w:lang w:val="uk-UA"/>
        </w:rPr>
        <w:t xml:space="preserve">12.7. </w:t>
      </w:r>
      <w:r w:rsidR="00830FF0" w:rsidRPr="00D74188">
        <w:rPr>
          <w:rFonts w:ascii="Times New Roman" w:hAnsi="Times New Roman" w:cs="Times New Roman"/>
          <w:color w:val="000000"/>
          <w:lang w:val="uk-UA"/>
        </w:rPr>
        <w:t>Драбини</w:t>
      </w:r>
      <w:r w:rsidR="00830FF0" w:rsidRPr="00182BE7">
        <w:rPr>
          <w:rFonts w:ascii="Times New Roman" w:hAnsi="Times New Roman" w:cs="Times New Roman"/>
          <w:color w:val="000000"/>
          <w:lang w:val="uk-UA"/>
        </w:rPr>
        <w:t xml:space="preserve"> повинні мати таку довжину, щоб </w:t>
      </w:r>
      <w:r w:rsidR="00830FF0" w:rsidRPr="00D74188">
        <w:rPr>
          <w:rFonts w:ascii="Times New Roman" w:hAnsi="Times New Roman" w:cs="Times New Roman"/>
          <w:color w:val="000000"/>
          <w:lang w:val="uk-UA"/>
        </w:rPr>
        <w:t xml:space="preserve">їх край </w:t>
      </w:r>
      <w:r w:rsidR="00830FF0" w:rsidRPr="00182BE7">
        <w:rPr>
          <w:rFonts w:ascii="Times New Roman" w:hAnsi="Times New Roman" w:cs="Times New Roman"/>
          <w:color w:val="000000"/>
          <w:lang w:val="uk-UA"/>
        </w:rPr>
        <w:t>височі</w:t>
      </w:r>
      <w:r w:rsidR="00830FF0" w:rsidRPr="00D74188">
        <w:rPr>
          <w:rFonts w:ascii="Times New Roman" w:hAnsi="Times New Roman" w:cs="Times New Roman"/>
          <w:color w:val="000000"/>
          <w:lang w:val="uk-UA"/>
        </w:rPr>
        <w:t>в</w:t>
      </w:r>
      <w:r w:rsidR="00830FF0" w:rsidRPr="00182BE7">
        <w:rPr>
          <w:rFonts w:ascii="Times New Roman" w:hAnsi="Times New Roman" w:cs="Times New Roman"/>
          <w:color w:val="000000"/>
          <w:lang w:val="uk-UA"/>
        </w:rPr>
        <w:t xml:space="preserve"> над робочою платформою</w:t>
      </w:r>
      <w:r w:rsidR="00830FF0" w:rsidRPr="00D74188">
        <w:rPr>
          <w:rFonts w:ascii="Times New Roman" w:hAnsi="Times New Roman" w:cs="Times New Roman"/>
          <w:color w:val="000000"/>
          <w:lang w:val="uk-UA"/>
        </w:rPr>
        <w:t xml:space="preserve"> на 1 метр. </w:t>
      </w:r>
    </w:p>
    <w:p w14:paraId="3DDC1A0D" w14:textId="13DDA31A" w:rsidR="00830FF0" w:rsidRPr="00182BE7" w:rsidRDefault="00D74188">
      <w:pPr>
        <w:spacing w:line="240" w:lineRule="auto"/>
        <w:ind w:firstLine="708"/>
        <w:jc w:val="both"/>
        <w:rPr>
          <w:rFonts w:ascii="Times New Roman" w:hAnsi="Times New Roman" w:cs="Times New Roman"/>
          <w:color w:val="000000"/>
          <w:lang w:val="uk-UA"/>
        </w:rPr>
      </w:pPr>
      <w:r>
        <w:rPr>
          <w:rFonts w:ascii="Times New Roman" w:hAnsi="Times New Roman" w:cs="Times New Roman"/>
          <w:color w:val="000000"/>
          <w:lang w:val="uk-UA"/>
        </w:rPr>
        <w:t xml:space="preserve">12.8. </w:t>
      </w:r>
      <w:r w:rsidR="00830FF0" w:rsidRPr="00D74188">
        <w:rPr>
          <w:rFonts w:ascii="Times New Roman" w:hAnsi="Times New Roman" w:cs="Times New Roman"/>
          <w:color w:val="000000"/>
          <w:lang w:val="uk-UA"/>
        </w:rPr>
        <w:t>Д</w:t>
      </w:r>
      <w:r w:rsidR="00830FF0" w:rsidRPr="00182BE7">
        <w:rPr>
          <w:rFonts w:ascii="Times New Roman" w:hAnsi="Times New Roman" w:cs="Times New Roman"/>
          <w:color w:val="000000"/>
          <w:lang w:val="uk-UA"/>
        </w:rPr>
        <w:t>рабини дозволяється використовувати тільки для доступу до місця проведення робіт. Робота з переносних драбин заборонена.</w:t>
      </w:r>
    </w:p>
    <w:p w14:paraId="3FE02FF3" w14:textId="4A97D8D6" w:rsidR="000D03DD" w:rsidRPr="00182BE7" w:rsidRDefault="00D74188">
      <w:pPr>
        <w:spacing w:line="240" w:lineRule="auto"/>
        <w:ind w:firstLine="708"/>
        <w:jc w:val="both"/>
        <w:rPr>
          <w:rFonts w:ascii="Times New Roman" w:hAnsi="Times New Roman" w:cs="Times New Roman"/>
          <w:b/>
          <w:color w:val="000000"/>
          <w:lang w:val="uk-UA"/>
        </w:rPr>
      </w:pPr>
      <w:r w:rsidRPr="00182BE7">
        <w:rPr>
          <w:rFonts w:ascii="Times New Roman" w:hAnsi="Times New Roman" w:cs="Times New Roman"/>
          <w:b/>
          <w:color w:val="000000"/>
          <w:lang w:val="uk-UA"/>
        </w:rPr>
        <w:t>13. ВИМОГИ ДО ВИКОНАННЯ ВАНТАЖНО-РОЗВАНТАЖУВАЛЬНИХ РОБІТ</w:t>
      </w:r>
      <w:r w:rsidR="00830FF0" w:rsidRPr="00182BE7">
        <w:rPr>
          <w:rFonts w:ascii="Times New Roman" w:hAnsi="Times New Roman" w:cs="Times New Roman"/>
          <w:b/>
          <w:color w:val="000000"/>
          <w:lang w:val="uk-UA"/>
        </w:rPr>
        <w:t>.</w:t>
      </w:r>
    </w:p>
    <w:p w14:paraId="169C6535" w14:textId="7542B162" w:rsidR="00830FF0" w:rsidRPr="004D1D4F" w:rsidRDefault="00830FF0">
      <w:pPr>
        <w:tabs>
          <w:tab w:val="num" w:pos="900"/>
        </w:tabs>
        <w:spacing w:before="240" w:line="240" w:lineRule="auto"/>
        <w:jc w:val="both"/>
        <w:rPr>
          <w:rFonts w:ascii="Times New Roman" w:hAnsi="Times New Roman" w:cs="Times New Roman"/>
          <w:color w:val="000000"/>
          <w:lang w:val="uk-UA"/>
        </w:rPr>
      </w:pPr>
      <w:r w:rsidRPr="00D74188">
        <w:rPr>
          <w:rFonts w:ascii="Times New Roman" w:hAnsi="Times New Roman" w:cs="Times New Roman"/>
          <w:color w:val="000000"/>
          <w:lang w:val="uk-UA"/>
        </w:rPr>
        <w:tab/>
      </w:r>
      <w:r w:rsidR="00D74188">
        <w:rPr>
          <w:rFonts w:ascii="Times New Roman" w:hAnsi="Times New Roman" w:cs="Times New Roman"/>
          <w:color w:val="000000"/>
          <w:lang w:val="uk-UA"/>
        </w:rPr>
        <w:t xml:space="preserve">13.1. </w:t>
      </w:r>
      <w:r w:rsidRPr="00D74188">
        <w:rPr>
          <w:rFonts w:ascii="Times New Roman" w:hAnsi="Times New Roman" w:cs="Times New Roman"/>
          <w:color w:val="000000"/>
          <w:lang w:val="uk-UA"/>
        </w:rPr>
        <w:t>Будь-які роботи, пов'язані з підйомом</w:t>
      </w:r>
      <w:r w:rsidRPr="004D1D4F">
        <w:rPr>
          <w:rFonts w:ascii="Times New Roman" w:hAnsi="Times New Roman" w:cs="Times New Roman"/>
          <w:color w:val="000000"/>
          <w:lang w:val="uk-UA"/>
        </w:rPr>
        <w:t xml:space="preserve"> або переміщенням вантажів підйомними спорудами (далі ПС), вимагають оформлення наряду-допуску.</w:t>
      </w:r>
    </w:p>
    <w:p w14:paraId="08E35343" w14:textId="0BEE42C8" w:rsidR="00830FF0" w:rsidRPr="004D1D4F" w:rsidRDefault="00830FF0">
      <w:pPr>
        <w:tabs>
          <w:tab w:val="num" w:pos="900"/>
        </w:tabs>
        <w:spacing w:before="240" w:line="240" w:lineRule="auto"/>
        <w:jc w:val="both"/>
        <w:rPr>
          <w:rFonts w:ascii="Times New Roman" w:hAnsi="Times New Roman" w:cs="Times New Roman"/>
          <w:color w:val="000000"/>
          <w:lang w:val="uk-UA"/>
        </w:rPr>
      </w:pPr>
      <w:r w:rsidRPr="004D1D4F">
        <w:rPr>
          <w:rFonts w:ascii="Times New Roman" w:hAnsi="Times New Roman" w:cs="Times New Roman"/>
          <w:color w:val="000000"/>
          <w:lang w:val="uk-UA"/>
        </w:rPr>
        <w:tab/>
      </w:r>
      <w:r w:rsidR="00D74188">
        <w:rPr>
          <w:rFonts w:ascii="Times New Roman" w:hAnsi="Times New Roman" w:cs="Times New Roman"/>
          <w:color w:val="000000"/>
          <w:lang w:val="uk-UA"/>
        </w:rPr>
        <w:t xml:space="preserve">13.2. </w:t>
      </w:r>
      <w:r w:rsidRPr="004D1D4F">
        <w:rPr>
          <w:rFonts w:ascii="Times New Roman" w:hAnsi="Times New Roman" w:cs="Times New Roman"/>
          <w:color w:val="000000"/>
          <w:lang w:val="uk-UA"/>
        </w:rPr>
        <w:t xml:space="preserve">Роботи із застосуванням ПС (кранів, кранів-маніпуляторів, підйомників (вишок) і т. ін.) необхідно проводити з дотриманням вимог чинних </w:t>
      </w:r>
      <w:r w:rsidR="00D74188">
        <w:rPr>
          <w:rFonts w:ascii="Times New Roman" w:hAnsi="Times New Roman" w:cs="Times New Roman"/>
          <w:color w:val="000000"/>
          <w:lang w:val="uk-UA"/>
        </w:rPr>
        <w:t xml:space="preserve">нормативних та </w:t>
      </w:r>
      <w:r w:rsidRPr="004D1D4F">
        <w:rPr>
          <w:rFonts w:ascii="Times New Roman" w:hAnsi="Times New Roman" w:cs="Times New Roman"/>
          <w:color w:val="000000"/>
          <w:lang w:val="uk-UA"/>
        </w:rPr>
        <w:t>законодавчих актів України, що регламентують їх експлуатацію.</w:t>
      </w:r>
    </w:p>
    <w:p w14:paraId="13FDDCE0" w14:textId="2F7739FB" w:rsidR="00830FF0" w:rsidRPr="00182BE7" w:rsidRDefault="00830FF0">
      <w:pPr>
        <w:tabs>
          <w:tab w:val="num" w:pos="900"/>
        </w:tabs>
        <w:spacing w:before="240" w:line="240" w:lineRule="auto"/>
        <w:jc w:val="both"/>
        <w:rPr>
          <w:rFonts w:ascii="Times New Roman" w:hAnsi="Times New Roman" w:cs="Times New Roman"/>
          <w:color w:val="000000"/>
          <w:lang w:val="uk-UA"/>
        </w:rPr>
      </w:pPr>
      <w:r w:rsidRPr="004D1D4F">
        <w:rPr>
          <w:rFonts w:ascii="Times New Roman" w:hAnsi="Times New Roman" w:cs="Times New Roman"/>
          <w:color w:val="000000"/>
          <w:lang w:val="uk-UA"/>
        </w:rPr>
        <w:tab/>
      </w:r>
      <w:r w:rsidR="00D74188" w:rsidRPr="00D74188">
        <w:rPr>
          <w:rFonts w:ascii="Times New Roman" w:hAnsi="Times New Roman" w:cs="Times New Roman"/>
          <w:color w:val="000000"/>
          <w:lang w:val="uk-UA"/>
        </w:rPr>
        <w:t xml:space="preserve">13.3. </w:t>
      </w:r>
      <w:r w:rsidRPr="00182BE7">
        <w:rPr>
          <w:rFonts w:ascii="Times New Roman" w:hAnsi="Times New Roman" w:cs="Times New Roman"/>
          <w:color w:val="000000"/>
          <w:lang w:val="uk-UA"/>
        </w:rPr>
        <w:t>Допускається до використання тільки ПС, що пройшли технічний огляд в установленому порядку.</w:t>
      </w:r>
    </w:p>
    <w:p w14:paraId="0D0F454F" w14:textId="3E665785" w:rsidR="00830FF0" w:rsidRPr="00182BE7" w:rsidRDefault="00830FF0">
      <w:pPr>
        <w:tabs>
          <w:tab w:val="num" w:pos="900"/>
        </w:tabs>
        <w:spacing w:before="240" w:line="240" w:lineRule="auto"/>
        <w:jc w:val="both"/>
        <w:rPr>
          <w:rFonts w:ascii="Times New Roman" w:hAnsi="Times New Roman" w:cs="Times New Roman"/>
          <w:color w:val="000000"/>
          <w:lang w:val="uk-UA"/>
        </w:rPr>
      </w:pPr>
      <w:r w:rsidRPr="00182BE7">
        <w:rPr>
          <w:rFonts w:ascii="Times New Roman" w:hAnsi="Times New Roman" w:cs="Times New Roman"/>
          <w:color w:val="000000"/>
          <w:lang w:val="uk-UA"/>
        </w:rPr>
        <w:tab/>
      </w:r>
      <w:r w:rsidR="00D74188">
        <w:rPr>
          <w:rFonts w:ascii="Times New Roman" w:hAnsi="Times New Roman" w:cs="Times New Roman"/>
          <w:color w:val="000000"/>
          <w:lang w:val="uk-UA"/>
        </w:rPr>
        <w:t xml:space="preserve">13.4. </w:t>
      </w:r>
      <w:r w:rsidRPr="00182BE7">
        <w:rPr>
          <w:rFonts w:ascii="Times New Roman" w:hAnsi="Times New Roman" w:cs="Times New Roman"/>
          <w:color w:val="000000"/>
          <w:lang w:val="uk-UA"/>
        </w:rPr>
        <w:t>Вс</w:t>
      </w:r>
      <w:r w:rsidR="00F60BB6">
        <w:rPr>
          <w:rFonts w:ascii="Times New Roman" w:hAnsi="Times New Roman" w:cs="Times New Roman"/>
          <w:color w:val="000000"/>
          <w:lang w:val="uk-UA"/>
        </w:rPr>
        <w:t>і</w:t>
      </w:r>
      <w:r w:rsidRPr="00182BE7">
        <w:rPr>
          <w:rFonts w:ascii="Times New Roman" w:hAnsi="Times New Roman" w:cs="Times New Roman"/>
          <w:color w:val="000000"/>
          <w:lang w:val="uk-UA"/>
        </w:rPr>
        <w:t xml:space="preserve"> вантаж</w:t>
      </w:r>
      <w:r w:rsidR="00F60BB6">
        <w:rPr>
          <w:rFonts w:ascii="Times New Roman" w:hAnsi="Times New Roman" w:cs="Times New Roman"/>
          <w:color w:val="000000"/>
          <w:lang w:val="uk-UA"/>
        </w:rPr>
        <w:t>н</w:t>
      </w:r>
      <w:r w:rsidRPr="00182BE7">
        <w:rPr>
          <w:rFonts w:ascii="Times New Roman" w:hAnsi="Times New Roman" w:cs="Times New Roman"/>
          <w:color w:val="000000"/>
          <w:lang w:val="uk-UA"/>
        </w:rPr>
        <w:t>о</w:t>
      </w:r>
      <w:r w:rsidR="00F60BB6">
        <w:rPr>
          <w:rFonts w:ascii="Times New Roman" w:hAnsi="Times New Roman" w:cs="Times New Roman"/>
          <w:color w:val="000000"/>
          <w:lang w:val="uk-UA"/>
        </w:rPr>
        <w:t>-</w:t>
      </w:r>
      <w:proofErr w:type="spellStart"/>
      <w:r w:rsidRPr="00182BE7">
        <w:rPr>
          <w:rFonts w:ascii="Times New Roman" w:hAnsi="Times New Roman" w:cs="Times New Roman"/>
          <w:color w:val="000000"/>
          <w:lang w:val="uk-UA"/>
        </w:rPr>
        <w:t>захоплю</w:t>
      </w:r>
      <w:r w:rsidR="00415F6B">
        <w:rPr>
          <w:rFonts w:ascii="Times New Roman" w:hAnsi="Times New Roman" w:cs="Times New Roman"/>
          <w:color w:val="000000"/>
          <w:lang w:val="uk-UA"/>
        </w:rPr>
        <w:t>вальні</w:t>
      </w:r>
      <w:proofErr w:type="spellEnd"/>
      <w:r w:rsidRPr="00182BE7">
        <w:rPr>
          <w:rFonts w:ascii="Times New Roman" w:hAnsi="Times New Roman" w:cs="Times New Roman"/>
          <w:color w:val="000000"/>
          <w:lang w:val="uk-UA"/>
        </w:rPr>
        <w:t xml:space="preserve"> пристрої повинні забезпечуватися клеймом або міцно прикріпленою металевою биркою із зазначенням номера, вантажопідйомності та дати останніх випробувань. Несправні вантаж</w:t>
      </w:r>
      <w:r w:rsidR="00F60BB6">
        <w:rPr>
          <w:rFonts w:ascii="Times New Roman" w:hAnsi="Times New Roman" w:cs="Times New Roman"/>
          <w:color w:val="000000"/>
          <w:lang w:val="uk-UA"/>
        </w:rPr>
        <w:t>н</w:t>
      </w:r>
      <w:r w:rsidRPr="00182BE7">
        <w:rPr>
          <w:rFonts w:ascii="Times New Roman" w:hAnsi="Times New Roman" w:cs="Times New Roman"/>
          <w:color w:val="000000"/>
          <w:lang w:val="uk-UA"/>
        </w:rPr>
        <w:t>о</w:t>
      </w:r>
      <w:r w:rsidR="00F60BB6">
        <w:rPr>
          <w:rFonts w:ascii="Times New Roman" w:hAnsi="Times New Roman" w:cs="Times New Roman"/>
          <w:color w:val="000000"/>
          <w:lang w:val="uk-UA"/>
        </w:rPr>
        <w:t>-</w:t>
      </w:r>
      <w:proofErr w:type="spellStart"/>
      <w:r w:rsidRPr="00182BE7">
        <w:rPr>
          <w:rFonts w:ascii="Times New Roman" w:hAnsi="Times New Roman" w:cs="Times New Roman"/>
          <w:color w:val="000000"/>
          <w:lang w:val="uk-UA"/>
        </w:rPr>
        <w:t>захоплю</w:t>
      </w:r>
      <w:r w:rsidR="00415F6B">
        <w:rPr>
          <w:rFonts w:ascii="Times New Roman" w:hAnsi="Times New Roman" w:cs="Times New Roman"/>
          <w:color w:val="000000"/>
          <w:lang w:val="uk-UA"/>
        </w:rPr>
        <w:t>вальні</w:t>
      </w:r>
      <w:proofErr w:type="spellEnd"/>
      <w:r w:rsidRPr="00182BE7">
        <w:rPr>
          <w:rFonts w:ascii="Times New Roman" w:hAnsi="Times New Roman" w:cs="Times New Roman"/>
          <w:color w:val="000000"/>
          <w:lang w:val="uk-UA"/>
        </w:rPr>
        <w:t xml:space="preserve"> пристрої, а також пристосування, що не мають бирок / клейм, повинні бути видалені з об'єкта Замовника.</w:t>
      </w:r>
    </w:p>
    <w:p w14:paraId="1DE2A990" w14:textId="7738519F" w:rsidR="00830FF0" w:rsidRPr="00182BE7" w:rsidRDefault="00830FF0">
      <w:pPr>
        <w:tabs>
          <w:tab w:val="num" w:pos="900"/>
        </w:tabs>
        <w:spacing w:before="240" w:line="240" w:lineRule="auto"/>
        <w:jc w:val="both"/>
        <w:rPr>
          <w:rFonts w:ascii="Times New Roman" w:hAnsi="Times New Roman" w:cs="Times New Roman"/>
          <w:color w:val="000000"/>
          <w:lang w:val="uk-UA"/>
        </w:rPr>
      </w:pPr>
      <w:r w:rsidRPr="00182BE7">
        <w:rPr>
          <w:rFonts w:ascii="Times New Roman" w:hAnsi="Times New Roman" w:cs="Times New Roman"/>
          <w:color w:val="000000"/>
          <w:lang w:val="uk-UA"/>
        </w:rPr>
        <w:tab/>
      </w:r>
      <w:r w:rsidR="00F60BB6">
        <w:rPr>
          <w:rFonts w:ascii="Times New Roman" w:hAnsi="Times New Roman" w:cs="Times New Roman"/>
          <w:color w:val="000000"/>
          <w:lang w:val="uk-UA"/>
        </w:rPr>
        <w:t xml:space="preserve">13.5. </w:t>
      </w:r>
      <w:r w:rsidRPr="00182BE7">
        <w:rPr>
          <w:rFonts w:ascii="Times New Roman" w:hAnsi="Times New Roman" w:cs="Times New Roman"/>
          <w:color w:val="000000"/>
          <w:lang w:val="uk-UA"/>
        </w:rPr>
        <w:t xml:space="preserve">Підйомні споруди повинні бути обладнані </w:t>
      </w:r>
      <w:proofErr w:type="spellStart"/>
      <w:r w:rsidRPr="00182BE7">
        <w:rPr>
          <w:rFonts w:ascii="Times New Roman" w:hAnsi="Times New Roman" w:cs="Times New Roman"/>
          <w:color w:val="000000"/>
          <w:lang w:val="uk-UA"/>
        </w:rPr>
        <w:t>справн</w:t>
      </w:r>
      <w:r w:rsidR="00415F6B">
        <w:rPr>
          <w:rFonts w:ascii="Times New Roman" w:hAnsi="Times New Roman" w:cs="Times New Roman"/>
          <w:color w:val="000000"/>
          <w:lang w:val="uk-UA"/>
        </w:rPr>
        <w:t>о</w:t>
      </w:r>
      <w:r w:rsidRPr="00182BE7">
        <w:rPr>
          <w:rFonts w:ascii="Times New Roman" w:hAnsi="Times New Roman" w:cs="Times New Roman"/>
          <w:color w:val="000000"/>
          <w:lang w:val="uk-UA"/>
        </w:rPr>
        <w:t>діючими</w:t>
      </w:r>
      <w:proofErr w:type="spellEnd"/>
      <w:r w:rsidRPr="00182BE7">
        <w:rPr>
          <w:rFonts w:ascii="Times New Roman" w:hAnsi="Times New Roman" w:cs="Times New Roman"/>
          <w:color w:val="000000"/>
          <w:lang w:val="uk-UA"/>
        </w:rPr>
        <w:t xml:space="preserve"> кінцевими вимикачами, а також справними індикаторами ваги вантажів, що піднімаються і приладами вимірювання швидкості вітру.</w:t>
      </w:r>
    </w:p>
    <w:p w14:paraId="1B8FC631" w14:textId="749D79C6" w:rsidR="00830FF0" w:rsidRPr="00182BE7" w:rsidRDefault="00830FF0">
      <w:pPr>
        <w:tabs>
          <w:tab w:val="num" w:pos="900"/>
        </w:tabs>
        <w:spacing w:before="240" w:line="240" w:lineRule="auto"/>
        <w:jc w:val="both"/>
        <w:rPr>
          <w:rFonts w:ascii="Times New Roman" w:hAnsi="Times New Roman" w:cs="Times New Roman"/>
          <w:color w:val="000000"/>
          <w:lang w:val="uk-UA"/>
        </w:rPr>
      </w:pPr>
      <w:r w:rsidRPr="00182BE7">
        <w:rPr>
          <w:rFonts w:ascii="Times New Roman" w:hAnsi="Times New Roman" w:cs="Times New Roman"/>
          <w:color w:val="000000"/>
          <w:lang w:val="uk-UA"/>
        </w:rPr>
        <w:tab/>
      </w:r>
      <w:r w:rsidR="00F60BB6">
        <w:rPr>
          <w:rFonts w:ascii="Times New Roman" w:hAnsi="Times New Roman" w:cs="Times New Roman"/>
          <w:color w:val="000000"/>
          <w:lang w:val="uk-UA"/>
        </w:rPr>
        <w:t xml:space="preserve">13.5. </w:t>
      </w:r>
      <w:r w:rsidRPr="00182BE7">
        <w:rPr>
          <w:rFonts w:ascii="Times New Roman" w:hAnsi="Times New Roman" w:cs="Times New Roman"/>
          <w:color w:val="000000"/>
          <w:lang w:val="uk-UA"/>
        </w:rPr>
        <w:t>Не допускається експлуатація ПС при швидкості вітру, що перевищує зазначену в технічному паспорті.</w:t>
      </w:r>
    </w:p>
    <w:p w14:paraId="75B30736" w14:textId="200FB72A" w:rsidR="00830FF0" w:rsidRPr="00182BE7" w:rsidRDefault="00830FF0">
      <w:pPr>
        <w:tabs>
          <w:tab w:val="num" w:pos="900"/>
        </w:tabs>
        <w:spacing w:before="240" w:line="240" w:lineRule="auto"/>
        <w:jc w:val="both"/>
        <w:rPr>
          <w:rFonts w:ascii="Times New Roman" w:hAnsi="Times New Roman" w:cs="Times New Roman"/>
          <w:color w:val="000000"/>
          <w:lang w:val="uk-UA"/>
        </w:rPr>
      </w:pPr>
      <w:r w:rsidRPr="00182BE7">
        <w:rPr>
          <w:rFonts w:ascii="Times New Roman" w:hAnsi="Times New Roman" w:cs="Times New Roman"/>
          <w:color w:val="000000"/>
          <w:lang w:val="uk-UA"/>
        </w:rPr>
        <w:tab/>
      </w:r>
      <w:r w:rsidR="00F60BB6">
        <w:rPr>
          <w:rFonts w:ascii="Times New Roman" w:hAnsi="Times New Roman" w:cs="Times New Roman"/>
          <w:color w:val="000000"/>
          <w:lang w:val="uk-UA"/>
        </w:rPr>
        <w:t xml:space="preserve">13.6. </w:t>
      </w:r>
      <w:r w:rsidRPr="00182BE7">
        <w:rPr>
          <w:rFonts w:ascii="Times New Roman" w:hAnsi="Times New Roman" w:cs="Times New Roman"/>
          <w:color w:val="000000"/>
          <w:lang w:val="uk-UA"/>
        </w:rPr>
        <w:t>До роботи на ПС допускаються особи, які пройшли спеціальне навчання і мають діючі посвідчення про перевірку знань. Машиністи ПС, їх помічники і стропальники повинні бути навчені за програмами, розробленими навчальними центрами. Відповідні посвідчення вони повинні мати при собі під час роботи.</w:t>
      </w:r>
    </w:p>
    <w:p w14:paraId="70289268" w14:textId="40300DF3" w:rsidR="00830FF0" w:rsidRPr="00182BE7" w:rsidRDefault="0036271F">
      <w:pPr>
        <w:tabs>
          <w:tab w:val="num" w:pos="900"/>
        </w:tabs>
        <w:spacing w:before="240" w:line="240" w:lineRule="auto"/>
        <w:jc w:val="both"/>
        <w:rPr>
          <w:rFonts w:ascii="Times New Roman" w:hAnsi="Times New Roman" w:cs="Times New Roman"/>
          <w:color w:val="000000"/>
          <w:lang w:val="uk-UA"/>
        </w:rPr>
      </w:pPr>
      <w:r w:rsidRPr="00182BE7">
        <w:rPr>
          <w:rFonts w:ascii="Times New Roman" w:hAnsi="Times New Roman" w:cs="Times New Roman"/>
          <w:color w:val="000000"/>
          <w:lang w:val="uk-UA"/>
        </w:rPr>
        <w:tab/>
      </w:r>
      <w:r w:rsidR="00F60BB6">
        <w:rPr>
          <w:rFonts w:ascii="Times New Roman" w:hAnsi="Times New Roman" w:cs="Times New Roman"/>
          <w:color w:val="000000"/>
          <w:lang w:val="uk-UA"/>
        </w:rPr>
        <w:t xml:space="preserve">13.7. </w:t>
      </w:r>
      <w:r w:rsidR="00830FF0" w:rsidRPr="00182BE7">
        <w:rPr>
          <w:rFonts w:ascii="Times New Roman" w:hAnsi="Times New Roman" w:cs="Times New Roman"/>
          <w:color w:val="000000"/>
          <w:lang w:val="uk-UA"/>
        </w:rPr>
        <w:t>Не допускається наявність більше одного сигнальника при веденні робіт із застосуванням ПС. Сигнальник повинен мати на собі яскравий (жовтий або помаранчевий) сигнальний жилет, а кранівник повинен слідувати тільки його сигналам.</w:t>
      </w:r>
    </w:p>
    <w:p w14:paraId="5F85A048" w14:textId="03B59303" w:rsidR="0036271F" w:rsidRPr="00182BE7" w:rsidRDefault="0036271F">
      <w:pPr>
        <w:tabs>
          <w:tab w:val="num" w:pos="900"/>
        </w:tabs>
        <w:spacing w:before="240" w:line="240" w:lineRule="auto"/>
        <w:jc w:val="both"/>
        <w:rPr>
          <w:rFonts w:ascii="Times New Roman" w:hAnsi="Times New Roman" w:cs="Times New Roman"/>
          <w:color w:val="000000"/>
          <w:lang w:val="uk-UA"/>
        </w:rPr>
      </w:pPr>
      <w:r w:rsidRPr="00182BE7">
        <w:rPr>
          <w:rFonts w:ascii="Times New Roman" w:hAnsi="Times New Roman" w:cs="Times New Roman"/>
          <w:color w:val="000000"/>
          <w:lang w:val="uk-UA"/>
        </w:rPr>
        <w:tab/>
      </w:r>
      <w:r w:rsidR="00F60BB6">
        <w:rPr>
          <w:rFonts w:ascii="Times New Roman" w:hAnsi="Times New Roman" w:cs="Times New Roman"/>
          <w:color w:val="000000"/>
          <w:lang w:val="uk-UA"/>
        </w:rPr>
        <w:t xml:space="preserve">13.8. </w:t>
      </w:r>
      <w:r w:rsidR="00830FF0" w:rsidRPr="00182BE7">
        <w:rPr>
          <w:rFonts w:ascii="Times New Roman" w:hAnsi="Times New Roman" w:cs="Times New Roman"/>
          <w:color w:val="000000"/>
          <w:lang w:val="uk-UA"/>
        </w:rPr>
        <w:t>Не рідше одного разу на місяць Підрядник зобов'язаний проводити інспекцію вантаж</w:t>
      </w:r>
      <w:r w:rsidR="00F60BB6">
        <w:rPr>
          <w:rFonts w:ascii="Times New Roman" w:hAnsi="Times New Roman" w:cs="Times New Roman"/>
          <w:color w:val="000000"/>
          <w:lang w:val="uk-UA"/>
        </w:rPr>
        <w:t>но-</w:t>
      </w:r>
      <w:r w:rsidR="00830FF0" w:rsidRPr="00182BE7">
        <w:rPr>
          <w:rFonts w:ascii="Times New Roman" w:hAnsi="Times New Roman" w:cs="Times New Roman"/>
          <w:color w:val="000000"/>
          <w:lang w:val="uk-UA"/>
        </w:rPr>
        <w:t>захоплю</w:t>
      </w:r>
      <w:r w:rsidR="00F60BB6">
        <w:rPr>
          <w:rFonts w:ascii="Times New Roman" w:hAnsi="Times New Roman" w:cs="Times New Roman"/>
          <w:color w:val="000000"/>
          <w:lang w:val="uk-UA"/>
        </w:rPr>
        <w:t xml:space="preserve">ючих </w:t>
      </w:r>
      <w:r w:rsidR="00830FF0" w:rsidRPr="00182BE7">
        <w:rPr>
          <w:rFonts w:ascii="Times New Roman" w:hAnsi="Times New Roman" w:cs="Times New Roman"/>
          <w:color w:val="000000"/>
          <w:lang w:val="uk-UA"/>
        </w:rPr>
        <w:t>пристроїв на предмет їх зношеності або пошкоджень і придатності до подальшої експлуатації. Вс</w:t>
      </w:r>
      <w:r w:rsidR="00F60BB6">
        <w:rPr>
          <w:rFonts w:ascii="Times New Roman" w:hAnsi="Times New Roman" w:cs="Times New Roman"/>
          <w:color w:val="000000"/>
          <w:lang w:val="uk-UA"/>
        </w:rPr>
        <w:t>і</w:t>
      </w:r>
      <w:r w:rsidR="00830FF0" w:rsidRPr="00182BE7">
        <w:rPr>
          <w:rFonts w:ascii="Times New Roman" w:hAnsi="Times New Roman" w:cs="Times New Roman"/>
          <w:color w:val="000000"/>
          <w:lang w:val="uk-UA"/>
        </w:rPr>
        <w:t xml:space="preserve"> вантаж</w:t>
      </w:r>
      <w:r w:rsidR="00F60BB6">
        <w:rPr>
          <w:rFonts w:ascii="Times New Roman" w:hAnsi="Times New Roman" w:cs="Times New Roman"/>
          <w:color w:val="000000"/>
          <w:lang w:val="uk-UA"/>
        </w:rPr>
        <w:t>н</w:t>
      </w:r>
      <w:r w:rsidR="00830FF0" w:rsidRPr="00182BE7">
        <w:rPr>
          <w:rFonts w:ascii="Times New Roman" w:hAnsi="Times New Roman" w:cs="Times New Roman"/>
          <w:color w:val="000000"/>
          <w:lang w:val="uk-UA"/>
        </w:rPr>
        <w:t>о</w:t>
      </w:r>
      <w:r w:rsidR="00F60BB6">
        <w:rPr>
          <w:rFonts w:ascii="Times New Roman" w:hAnsi="Times New Roman" w:cs="Times New Roman"/>
          <w:color w:val="000000"/>
          <w:lang w:val="uk-UA"/>
        </w:rPr>
        <w:t>-</w:t>
      </w:r>
      <w:r w:rsidR="00830FF0" w:rsidRPr="00182BE7">
        <w:rPr>
          <w:rFonts w:ascii="Times New Roman" w:hAnsi="Times New Roman" w:cs="Times New Roman"/>
          <w:color w:val="000000"/>
          <w:lang w:val="uk-UA"/>
        </w:rPr>
        <w:t>захоплю</w:t>
      </w:r>
      <w:r w:rsidR="00F60BB6">
        <w:rPr>
          <w:rFonts w:ascii="Times New Roman" w:hAnsi="Times New Roman" w:cs="Times New Roman"/>
          <w:color w:val="000000"/>
          <w:lang w:val="uk-UA"/>
        </w:rPr>
        <w:t>ючі</w:t>
      </w:r>
      <w:r w:rsidR="00830FF0" w:rsidRPr="00182BE7">
        <w:rPr>
          <w:rFonts w:ascii="Times New Roman" w:hAnsi="Times New Roman" w:cs="Times New Roman"/>
          <w:color w:val="000000"/>
          <w:lang w:val="uk-UA"/>
        </w:rPr>
        <w:t xml:space="preserve"> пристрої, які не придатні до експлуатації відповідно до норм і правил вибракування строп, повинні негайно вилучатися з експлуатації і </w:t>
      </w:r>
      <w:r w:rsidR="00830FF0" w:rsidRPr="00182BE7">
        <w:rPr>
          <w:rFonts w:ascii="Times New Roman" w:hAnsi="Times New Roman" w:cs="Times New Roman"/>
          <w:color w:val="000000"/>
          <w:lang w:val="uk-UA"/>
        </w:rPr>
        <w:lastRenderedPageBreak/>
        <w:t>в</w:t>
      </w:r>
      <w:r w:rsidR="00F60BB6">
        <w:rPr>
          <w:rFonts w:ascii="Times New Roman" w:hAnsi="Times New Roman" w:cs="Times New Roman"/>
          <w:color w:val="000000"/>
          <w:lang w:val="uk-UA"/>
        </w:rPr>
        <w:t>и</w:t>
      </w:r>
      <w:r w:rsidR="00830FF0" w:rsidRPr="00182BE7">
        <w:rPr>
          <w:rFonts w:ascii="Times New Roman" w:hAnsi="Times New Roman" w:cs="Times New Roman"/>
          <w:color w:val="000000"/>
          <w:lang w:val="uk-UA"/>
        </w:rPr>
        <w:t>далятися з об'єкта. Замовник залишає за собою право вилучати й утилізувати непридатні до експлуатації вантаж</w:t>
      </w:r>
      <w:r w:rsidR="00F60BB6">
        <w:rPr>
          <w:rFonts w:ascii="Times New Roman" w:hAnsi="Times New Roman" w:cs="Times New Roman"/>
          <w:color w:val="000000"/>
          <w:lang w:val="uk-UA"/>
        </w:rPr>
        <w:t>н</w:t>
      </w:r>
      <w:r w:rsidR="00830FF0" w:rsidRPr="00182BE7">
        <w:rPr>
          <w:rFonts w:ascii="Times New Roman" w:hAnsi="Times New Roman" w:cs="Times New Roman"/>
          <w:color w:val="000000"/>
          <w:lang w:val="uk-UA"/>
        </w:rPr>
        <w:t>о</w:t>
      </w:r>
      <w:r w:rsidR="00F60BB6">
        <w:rPr>
          <w:rFonts w:ascii="Times New Roman" w:hAnsi="Times New Roman" w:cs="Times New Roman"/>
          <w:color w:val="000000"/>
          <w:lang w:val="uk-UA"/>
        </w:rPr>
        <w:t>-</w:t>
      </w:r>
      <w:r w:rsidR="00830FF0" w:rsidRPr="00182BE7">
        <w:rPr>
          <w:rFonts w:ascii="Times New Roman" w:hAnsi="Times New Roman" w:cs="Times New Roman"/>
          <w:color w:val="000000"/>
          <w:lang w:val="uk-UA"/>
        </w:rPr>
        <w:t>захоплю</w:t>
      </w:r>
      <w:r w:rsidR="00F60BB6">
        <w:rPr>
          <w:rFonts w:ascii="Times New Roman" w:hAnsi="Times New Roman" w:cs="Times New Roman"/>
          <w:color w:val="000000"/>
          <w:lang w:val="uk-UA"/>
        </w:rPr>
        <w:t>ючі</w:t>
      </w:r>
      <w:r w:rsidR="00830FF0" w:rsidRPr="00182BE7">
        <w:rPr>
          <w:rFonts w:ascii="Times New Roman" w:hAnsi="Times New Roman" w:cs="Times New Roman"/>
          <w:color w:val="000000"/>
          <w:lang w:val="uk-UA"/>
        </w:rPr>
        <w:t xml:space="preserve"> пристрої при їх виявленні.</w:t>
      </w:r>
    </w:p>
    <w:p w14:paraId="2462D7C7" w14:textId="67D597AE" w:rsidR="000D03DD" w:rsidRPr="00182BE7" w:rsidRDefault="00F60BB6">
      <w:pPr>
        <w:tabs>
          <w:tab w:val="num" w:pos="900"/>
        </w:tabs>
        <w:spacing w:before="240" w:line="240" w:lineRule="auto"/>
        <w:jc w:val="both"/>
        <w:rPr>
          <w:rFonts w:ascii="Times New Roman" w:hAnsi="Times New Roman" w:cs="Times New Roman"/>
          <w:b/>
          <w:bCs/>
          <w:color w:val="000000"/>
          <w:lang w:val="uk-UA"/>
        </w:rPr>
      </w:pPr>
      <w:r w:rsidRPr="00182BE7">
        <w:rPr>
          <w:rFonts w:ascii="Times New Roman" w:hAnsi="Times New Roman" w:cs="Times New Roman"/>
          <w:b/>
          <w:bCs/>
          <w:color w:val="000000"/>
          <w:lang w:val="uk-UA"/>
        </w:rPr>
        <w:t xml:space="preserve">14. ВИМОГИ ДО ВИКОНАННЯ РОБІТ У ЗАМКНУТИХ ПРОСТОРАХ </w:t>
      </w:r>
    </w:p>
    <w:p w14:paraId="7EFCBD2A" w14:textId="0825D946" w:rsidR="0036271F" w:rsidRPr="00182BE7" w:rsidRDefault="00F60BB6">
      <w:pPr>
        <w:spacing w:line="240" w:lineRule="auto"/>
        <w:ind w:firstLine="708"/>
        <w:jc w:val="both"/>
        <w:rPr>
          <w:rFonts w:ascii="Times New Roman" w:hAnsi="Times New Roman" w:cs="Times New Roman"/>
          <w:color w:val="000000"/>
          <w:lang w:val="uk-UA"/>
        </w:rPr>
      </w:pPr>
      <w:r>
        <w:rPr>
          <w:rFonts w:ascii="Times New Roman" w:hAnsi="Times New Roman" w:cs="Times New Roman"/>
          <w:color w:val="000000"/>
          <w:lang w:val="uk-UA"/>
        </w:rPr>
        <w:t xml:space="preserve">14.1. </w:t>
      </w:r>
      <w:r w:rsidR="0036271F" w:rsidRPr="00182BE7">
        <w:rPr>
          <w:rFonts w:ascii="Times New Roman" w:hAnsi="Times New Roman" w:cs="Times New Roman"/>
          <w:color w:val="000000"/>
          <w:lang w:val="uk-UA"/>
        </w:rPr>
        <w:t>Роботи в замкнутих просторах повинні проводитися відповідно до діючої процедури</w:t>
      </w:r>
      <w:r w:rsidR="0036271F" w:rsidRPr="00F60BB6">
        <w:rPr>
          <w:rFonts w:ascii="Times New Roman" w:hAnsi="Times New Roman" w:cs="Times New Roman"/>
          <w:color w:val="000000"/>
          <w:lang w:val="uk-UA"/>
        </w:rPr>
        <w:t xml:space="preserve">    </w:t>
      </w:r>
      <w:r w:rsidR="0036271F" w:rsidRPr="00182BE7">
        <w:rPr>
          <w:rFonts w:ascii="Times New Roman" w:hAnsi="Times New Roman" w:cs="Times New Roman"/>
          <w:color w:val="000000"/>
          <w:lang w:val="uk-UA"/>
        </w:rPr>
        <w:t xml:space="preserve"> ТОВ «М.В.</w:t>
      </w:r>
      <w:r w:rsidR="00D12B04" w:rsidRPr="00F60BB6">
        <w:rPr>
          <w:rFonts w:ascii="Times New Roman" w:hAnsi="Times New Roman" w:cs="Times New Roman"/>
          <w:color w:val="000000"/>
          <w:lang w:val="uk-UA"/>
        </w:rPr>
        <w:t xml:space="preserve"> </w:t>
      </w:r>
      <w:r w:rsidR="0036271F" w:rsidRPr="00182BE7">
        <w:rPr>
          <w:rFonts w:ascii="Times New Roman" w:hAnsi="Times New Roman" w:cs="Times New Roman"/>
          <w:color w:val="000000"/>
          <w:lang w:val="uk-UA"/>
        </w:rPr>
        <w:t>КАРГО»</w:t>
      </w:r>
      <w:r>
        <w:rPr>
          <w:rFonts w:ascii="Times New Roman" w:hAnsi="Times New Roman" w:cs="Times New Roman"/>
          <w:color w:val="000000"/>
          <w:lang w:val="uk-UA"/>
        </w:rPr>
        <w:t>.</w:t>
      </w:r>
    </w:p>
    <w:p w14:paraId="40F1E639" w14:textId="6A5CB238" w:rsidR="0036271F" w:rsidRPr="00182BE7" w:rsidRDefault="00F60BB6" w:rsidP="00182BE7">
      <w:pPr>
        <w:spacing w:after="0" w:line="240" w:lineRule="auto"/>
        <w:ind w:firstLine="708"/>
        <w:jc w:val="both"/>
        <w:rPr>
          <w:rFonts w:ascii="Times New Roman" w:hAnsi="Times New Roman" w:cs="Times New Roman"/>
          <w:color w:val="000000"/>
          <w:lang w:val="uk-UA"/>
        </w:rPr>
      </w:pPr>
      <w:r>
        <w:rPr>
          <w:rFonts w:ascii="Times New Roman" w:hAnsi="Times New Roman" w:cs="Times New Roman"/>
          <w:color w:val="000000"/>
          <w:lang w:val="uk-UA"/>
        </w:rPr>
        <w:t xml:space="preserve">14.2. </w:t>
      </w:r>
      <w:r w:rsidR="0036271F" w:rsidRPr="00182BE7">
        <w:rPr>
          <w:rFonts w:ascii="Times New Roman" w:hAnsi="Times New Roman" w:cs="Times New Roman"/>
          <w:color w:val="000000"/>
          <w:lang w:val="uk-UA"/>
        </w:rPr>
        <w:t>Замкнутий простір - це будь-який простір, яке відповідає таким критеріям:</w:t>
      </w:r>
    </w:p>
    <w:p w14:paraId="1B19FD30" w14:textId="1244C2BF" w:rsidR="0036271F" w:rsidRPr="00182BE7" w:rsidRDefault="00F60BB6" w:rsidP="00182BE7">
      <w:pPr>
        <w:spacing w:after="0" w:line="240" w:lineRule="auto"/>
        <w:jc w:val="both"/>
        <w:rPr>
          <w:rFonts w:ascii="Times New Roman" w:hAnsi="Times New Roman" w:cs="Times New Roman"/>
          <w:color w:val="000000"/>
          <w:lang w:val="uk-UA"/>
        </w:rPr>
      </w:pPr>
      <w:r>
        <w:rPr>
          <w:rFonts w:ascii="Times New Roman" w:hAnsi="Times New Roman" w:cs="Times New Roman"/>
          <w:color w:val="000000"/>
          <w:lang w:val="uk-UA"/>
        </w:rPr>
        <w:t xml:space="preserve">                      </w:t>
      </w:r>
      <w:r w:rsidR="0036271F" w:rsidRPr="00182BE7">
        <w:rPr>
          <w:rFonts w:ascii="Times New Roman" w:hAnsi="Times New Roman" w:cs="Times New Roman"/>
          <w:color w:val="000000"/>
          <w:lang w:val="uk-UA"/>
        </w:rPr>
        <w:t>а) досить просторе для того, щоб там повністю помістився людина;</w:t>
      </w:r>
    </w:p>
    <w:p w14:paraId="4F12E42B" w14:textId="318DA36B" w:rsidR="0036271F" w:rsidRPr="00182BE7" w:rsidRDefault="00F60BB6" w:rsidP="00182BE7">
      <w:pPr>
        <w:spacing w:after="0" w:line="240" w:lineRule="auto"/>
        <w:jc w:val="both"/>
        <w:rPr>
          <w:rFonts w:ascii="Times New Roman" w:hAnsi="Times New Roman" w:cs="Times New Roman"/>
          <w:color w:val="000000"/>
          <w:lang w:val="uk-UA"/>
        </w:rPr>
      </w:pPr>
      <w:r>
        <w:rPr>
          <w:rFonts w:ascii="Times New Roman" w:hAnsi="Times New Roman" w:cs="Times New Roman"/>
          <w:color w:val="000000"/>
          <w:lang w:val="uk-UA"/>
        </w:rPr>
        <w:t xml:space="preserve">                      </w:t>
      </w:r>
      <w:r w:rsidR="0036271F" w:rsidRPr="00182BE7">
        <w:rPr>
          <w:rFonts w:ascii="Times New Roman" w:hAnsi="Times New Roman" w:cs="Times New Roman"/>
          <w:color w:val="000000"/>
          <w:lang w:val="uk-UA"/>
        </w:rPr>
        <w:t>б) має обмежений або вузький вхід / вихід;</w:t>
      </w:r>
    </w:p>
    <w:p w14:paraId="22C81546" w14:textId="1DAA34A4" w:rsidR="0036271F" w:rsidRPr="00182BE7" w:rsidRDefault="00F60BB6" w:rsidP="00182BE7">
      <w:pPr>
        <w:spacing w:after="0" w:line="240" w:lineRule="auto"/>
        <w:jc w:val="both"/>
        <w:rPr>
          <w:rFonts w:ascii="Times New Roman" w:hAnsi="Times New Roman" w:cs="Times New Roman"/>
          <w:color w:val="000000"/>
          <w:lang w:val="uk-UA"/>
        </w:rPr>
      </w:pPr>
      <w:r>
        <w:rPr>
          <w:rFonts w:ascii="Times New Roman" w:hAnsi="Times New Roman" w:cs="Times New Roman"/>
          <w:color w:val="000000"/>
          <w:lang w:val="uk-UA"/>
        </w:rPr>
        <w:t xml:space="preserve">                      </w:t>
      </w:r>
      <w:r w:rsidR="0036271F" w:rsidRPr="00182BE7">
        <w:rPr>
          <w:rFonts w:ascii="Times New Roman" w:hAnsi="Times New Roman" w:cs="Times New Roman"/>
          <w:color w:val="000000"/>
          <w:lang w:val="uk-UA"/>
        </w:rPr>
        <w:t>в) не розрахован</w:t>
      </w:r>
      <w:r w:rsidR="0036271F" w:rsidRPr="00F60BB6">
        <w:rPr>
          <w:rFonts w:ascii="Times New Roman" w:hAnsi="Times New Roman" w:cs="Times New Roman"/>
          <w:color w:val="000000"/>
          <w:lang w:val="uk-UA"/>
        </w:rPr>
        <w:t>ий</w:t>
      </w:r>
      <w:r w:rsidR="0036271F" w:rsidRPr="00182BE7">
        <w:rPr>
          <w:rFonts w:ascii="Times New Roman" w:hAnsi="Times New Roman" w:cs="Times New Roman"/>
          <w:color w:val="000000"/>
          <w:lang w:val="uk-UA"/>
        </w:rPr>
        <w:t xml:space="preserve"> на тривале перебування в ньому людей.</w:t>
      </w:r>
    </w:p>
    <w:p w14:paraId="70E4D520" w14:textId="0828D3E4" w:rsidR="0036271F" w:rsidRPr="00182BE7" w:rsidRDefault="0036271F">
      <w:pPr>
        <w:spacing w:line="240" w:lineRule="auto"/>
        <w:ind w:firstLine="708"/>
        <w:jc w:val="both"/>
        <w:rPr>
          <w:rFonts w:ascii="Times New Roman" w:hAnsi="Times New Roman" w:cs="Times New Roman"/>
          <w:color w:val="000000"/>
          <w:lang w:val="uk-UA"/>
        </w:rPr>
      </w:pPr>
      <w:r w:rsidRPr="00182BE7">
        <w:rPr>
          <w:rFonts w:ascii="Times New Roman" w:hAnsi="Times New Roman" w:cs="Times New Roman"/>
          <w:color w:val="000000"/>
          <w:lang w:val="uk-UA"/>
        </w:rPr>
        <w:t xml:space="preserve">До замкнутих просторів відносяться ємності, </w:t>
      </w:r>
      <w:proofErr w:type="spellStart"/>
      <w:r w:rsidRPr="00182BE7">
        <w:rPr>
          <w:rFonts w:ascii="Times New Roman" w:hAnsi="Times New Roman" w:cs="Times New Roman"/>
          <w:color w:val="000000"/>
          <w:lang w:val="uk-UA"/>
        </w:rPr>
        <w:t>с</w:t>
      </w:r>
      <w:r w:rsidR="00F60BB6">
        <w:rPr>
          <w:rFonts w:ascii="Times New Roman" w:hAnsi="Times New Roman" w:cs="Times New Roman"/>
          <w:color w:val="000000"/>
          <w:lang w:val="uk-UA"/>
        </w:rPr>
        <w:t>і</w:t>
      </w:r>
      <w:r w:rsidRPr="00182BE7">
        <w:rPr>
          <w:rFonts w:ascii="Times New Roman" w:hAnsi="Times New Roman" w:cs="Times New Roman"/>
          <w:color w:val="000000"/>
          <w:lang w:val="uk-UA"/>
        </w:rPr>
        <w:t>лоси</w:t>
      </w:r>
      <w:proofErr w:type="spellEnd"/>
      <w:r w:rsidRPr="00182BE7">
        <w:rPr>
          <w:rFonts w:ascii="Times New Roman" w:hAnsi="Times New Roman" w:cs="Times New Roman"/>
          <w:color w:val="000000"/>
          <w:lang w:val="uk-UA"/>
        </w:rPr>
        <w:t xml:space="preserve">, бункери, трубопроводи, колодязі, цистерни, резервуари, приямки, котловани і інші місця, при проведенні робіт в яких не виключена можливість браку кисню, а також виділення в робочу зону </w:t>
      </w:r>
      <w:proofErr w:type="spellStart"/>
      <w:r w:rsidRPr="00182BE7">
        <w:rPr>
          <w:rFonts w:ascii="Times New Roman" w:hAnsi="Times New Roman" w:cs="Times New Roman"/>
          <w:color w:val="000000"/>
          <w:lang w:val="uk-UA"/>
        </w:rPr>
        <w:t>вибухо</w:t>
      </w:r>
      <w:proofErr w:type="spellEnd"/>
      <w:r w:rsidR="00F60BB6">
        <w:rPr>
          <w:rFonts w:ascii="Times New Roman" w:hAnsi="Times New Roman" w:cs="Times New Roman"/>
          <w:color w:val="000000"/>
          <w:lang w:val="uk-UA"/>
        </w:rPr>
        <w:t>-</w:t>
      </w:r>
      <w:r w:rsidRPr="00182BE7">
        <w:rPr>
          <w:rFonts w:ascii="Times New Roman" w:hAnsi="Times New Roman" w:cs="Times New Roman"/>
          <w:color w:val="000000"/>
          <w:lang w:val="uk-UA"/>
        </w:rPr>
        <w:t>пожежонебезпечних або шкідливих парів, газів і інших речовин, здатних викликати вибух, загоряння або зробити шкідливий вплив на організм людини.</w:t>
      </w:r>
    </w:p>
    <w:p w14:paraId="15D11D65" w14:textId="303B42DF" w:rsidR="0036271F" w:rsidRPr="00182BE7" w:rsidRDefault="00F60BB6">
      <w:pPr>
        <w:spacing w:line="240" w:lineRule="auto"/>
        <w:ind w:firstLine="708"/>
        <w:jc w:val="both"/>
        <w:rPr>
          <w:rFonts w:ascii="Times New Roman" w:hAnsi="Times New Roman" w:cs="Times New Roman"/>
          <w:color w:val="000000"/>
          <w:lang w:val="uk-UA"/>
        </w:rPr>
      </w:pPr>
      <w:r>
        <w:rPr>
          <w:rFonts w:ascii="Times New Roman" w:hAnsi="Times New Roman" w:cs="Times New Roman"/>
          <w:color w:val="000000"/>
          <w:lang w:val="uk-UA"/>
        </w:rPr>
        <w:t xml:space="preserve">14.3. </w:t>
      </w:r>
      <w:r w:rsidR="0036271F" w:rsidRPr="00182BE7">
        <w:rPr>
          <w:rFonts w:ascii="Times New Roman" w:hAnsi="Times New Roman" w:cs="Times New Roman"/>
          <w:color w:val="000000"/>
          <w:lang w:val="uk-UA"/>
        </w:rPr>
        <w:t>Роботи в замкнутих просторах необхідно проводити з обов'язковим оформленням відповідного наряду-допуску, який враховує всі небезпечні чинники та заходи щодо їх усунення або мінімізації.</w:t>
      </w:r>
    </w:p>
    <w:p w14:paraId="12616D68" w14:textId="2D96C637" w:rsidR="0036271F" w:rsidRPr="00182BE7" w:rsidRDefault="00F60BB6">
      <w:pPr>
        <w:spacing w:line="240" w:lineRule="auto"/>
        <w:ind w:firstLine="708"/>
        <w:jc w:val="both"/>
        <w:rPr>
          <w:rFonts w:ascii="Times New Roman" w:hAnsi="Times New Roman" w:cs="Times New Roman"/>
          <w:color w:val="000000"/>
          <w:lang w:val="uk-UA"/>
        </w:rPr>
      </w:pPr>
      <w:r>
        <w:rPr>
          <w:rFonts w:ascii="Times New Roman" w:hAnsi="Times New Roman" w:cs="Times New Roman"/>
          <w:color w:val="000000"/>
          <w:lang w:val="uk-UA"/>
        </w:rPr>
        <w:t xml:space="preserve">14.4. </w:t>
      </w:r>
      <w:r w:rsidR="0036271F" w:rsidRPr="00182BE7">
        <w:rPr>
          <w:rFonts w:ascii="Times New Roman" w:hAnsi="Times New Roman" w:cs="Times New Roman"/>
          <w:color w:val="000000"/>
          <w:lang w:val="uk-UA"/>
        </w:rPr>
        <w:t>Роботи в замкнутих просторах допускаються тільки з дотриманням всіх заходів, зазначених у наряді-допуску.</w:t>
      </w:r>
    </w:p>
    <w:p w14:paraId="3EAEEDB9" w14:textId="215597F7" w:rsidR="0036271F" w:rsidRPr="00182BE7" w:rsidRDefault="00F60BB6">
      <w:pPr>
        <w:spacing w:line="240" w:lineRule="auto"/>
        <w:ind w:firstLine="708"/>
        <w:jc w:val="both"/>
        <w:rPr>
          <w:rFonts w:ascii="Times New Roman" w:hAnsi="Times New Roman" w:cs="Times New Roman"/>
          <w:color w:val="000000"/>
          <w:lang w:val="uk-UA"/>
        </w:rPr>
      </w:pPr>
      <w:r>
        <w:rPr>
          <w:rFonts w:ascii="Times New Roman" w:hAnsi="Times New Roman" w:cs="Times New Roman"/>
          <w:color w:val="000000"/>
          <w:lang w:val="uk-UA"/>
        </w:rPr>
        <w:t xml:space="preserve">14.5. </w:t>
      </w:r>
      <w:r w:rsidR="0036271F" w:rsidRPr="00182BE7">
        <w:rPr>
          <w:rFonts w:ascii="Times New Roman" w:hAnsi="Times New Roman" w:cs="Times New Roman"/>
          <w:color w:val="000000"/>
          <w:lang w:val="uk-UA"/>
        </w:rPr>
        <w:t>Напруга освітлювальних приладів всередині замкнутих просторів не повинн</w:t>
      </w:r>
      <w:r>
        <w:rPr>
          <w:rFonts w:ascii="Times New Roman" w:hAnsi="Times New Roman" w:cs="Times New Roman"/>
          <w:color w:val="000000"/>
          <w:lang w:val="uk-UA"/>
        </w:rPr>
        <w:t>а</w:t>
      </w:r>
      <w:r w:rsidR="0036271F" w:rsidRPr="00182BE7">
        <w:rPr>
          <w:rFonts w:ascii="Times New Roman" w:hAnsi="Times New Roman" w:cs="Times New Roman"/>
          <w:color w:val="000000"/>
          <w:lang w:val="uk-UA"/>
        </w:rPr>
        <w:t xml:space="preserve"> перевищувати 12 В.</w:t>
      </w:r>
    </w:p>
    <w:p w14:paraId="57E29BDC" w14:textId="6BB392CE" w:rsidR="0036271F" w:rsidRPr="00182BE7" w:rsidRDefault="00F60BB6">
      <w:pPr>
        <w:spacing w:line="240" w:lineRule="auto"/>
        <w:ind w:firstLine="708"/>
        <w:jc w:val="both"/>
        <w:rPr>
          <w:rFonts w:ascii="Times New Roman" w:hAnsi="Times New Roman" w:cs="Times New Roman"/>
          <w:color w:val="000000"/>
          <w:lang w:val="uk-UA"/>
        </w:rPr>
      </w:pPr>
      <w:r>
        <w:rPr>
          <w:rFonts w:ascii="Times New Roman" w:hAnsi="Times New Roman" w:cs="Times New Roman"/>
          <w:color w:val="000000"/>
          <w:lang w:val="uk-UA"/>
        </w:rPr>
        <w:t xml:space="preserve">14.6. </w:t>
      </w:r>
      <w:r w:rsidR="0036271F" w:rsidRPr="00182BE7">
        <w:rPr>
          <w:rFonts w:ascii="Times New Roman" w:hAnsi="Times New Roman" w:cs="Times New Roman"/>
          <w:color w:val="000000"/>
          <w:lang w:val="uk-UA"/>
        </w:rPr>
        <w:t>У число заходів щодо забезпечення безпеки робіт повинна входити перевірка стану атмосферн</w:t>
      </w:r>
      <w:r>
        <w:rPr>
          <w:rFonts w:ascii="Times New Roman" w:hAnsi="Times New Roman" w:cs="Times New Roman"/>
          <w:color w:val="000000"/>
          <w:lang w:val="uk-UA"/>
        </w:rPr>
        <w:t>о</w:t>
      </w:r>
      <w:r w:rsidR="0036271F" w:rsidRPr="00182BE7">
        <w:rPr>
          <w:rFonts w:ascii="Times New Roman" w:hAnsi="Times New Roman" w:cs="Times New Roman"/>
          <w:color w:val="000000"/>
          <w:lang w:val="uk-UA"/>
        </w:rPr>
        <w:t>го повітря перед початком робіт і періодична перевірка в процесі їх виконання. Показання газоаналізатора повинні бути відображені в наряді-допуску. Для цього Підрядник повинен забезпечити керівника робіт багатофункціональним газоаналізатором. Якщо перевірка стану повітря показала невідповідність допустимим параметрам, то роботи повинні бути зупинені, а персонал евакуйований з замкнутого простору. Продовження робіт дозволяється тільки після проведення заходів щодо примусової вентиляції і усунення джерела загазованості.</w:t>
      </w:r>
    </w:p>
    <w:p w14:paraId="2B8235F8" w14:textId="52FFBFFF" w:rsidR="0036271F" w:rsidRPr="00182BE7" w:rsidRDefault="008814EB">
      <w:pPr>
        <w:spacing w:line="240" w:lineRule="auto"/>
        <w:ind w:firstLine="708"/>
        <w:jc w:val="both"/>
        <w:rPr>
          <w:rFonts w:ascii="Times New Roman" w:hAnsi="Times New Roman" w:cs="Times New Roman"/>
          <w:color w:val="000000"/>
          <w:lang w:val="uk-UA"/>
        </w:rPr>
      </w:pPr>
      <w:r>
        <w:rPr>
          <w:rFonts w:ascii="Times New Roman" w:hAnsi="Times New Roman" w:cs="Times New Roman"/>
          <w:color w:val="000000"/>
          <w:lang w:val="uk-UA"/>
        </w:rPr>
        <w:t xml:space="preserve">14.7. </w:t>
      </w:r>
      <w:r w:rsidR="0036271F" w:rsidRPr="00182BE7">
        <w:rPr>
          <w:rFonts w:ascii="Times New Roman" w:hAnsi="Times New Roman" w:cs="Times New Roman"/>
          <w:color w:val="000000"/>
          <w:lang w:val="uk-UA"/>
        </w:rPr>
        <w:t xml:space="preserve">Працівники, які виконують роботи всередині замкнутого простору, повинні мати на собі </w:t>
      </w:r>
      <w:proofErr w:type="spellStart"/>
      <w:r w:rsidR="0036271F" w:rsidRPr="00182BE7">
        <w:rPr>
          <w:rFonts w:ascii="Times New Roman" w:hAnsi="Times New Roman" w:cs="Times New Roman"/>
          <w:color w:val="000000"/>
          <w:lang w:val="uk-UA"/>
        </w:rPr>
        <w:t>страх</w:t>
      </w:r>
      <w:r w:rsidR="00415F6B">
        <w:rPr>
          <w:rFonts w:ascii="Times New Roman" w:hAnsi="Times New Roman" w:cs="Times New Roman"/>
          <w:color w:val="000000"/>
          <w:lang w:val="uk-UA"/>
        </w:rPr>
        <w:t>увальні</w:t>
      </w:r>
      <w:proofErr w:type="spellEnd"/>
      <w:r>
        <w:rPr>
          <w:rFonts w:ascii="Times New Roman" w:hAnsi="Times New Roman" w:cs="Times New Roman"/>
          <w:color w:val="000000"/>
          <w:lang w:val="uk-UA"/>
        </w:rPr>
        <w:t xml:space="preserve"> </w:t>
      </w:r>
      <w:r w:rsidR="0036271F" w:rsidRPr="00182BE7">
        <w:rPr>
          <w:rFonts w:ascii="Times New Roman" w:hAnsi="Times New Roman" w:cs="Times New Roman"/>
          <w:color w:val="000000"/>
          <w:lang w:val="uk-UA"/>
        </w:rPr>
        <w:t xml:space="preserve">прив'язі з закріпленими на них </w:t>
      </w:r>
      <w:proofErr w:type="spellStart"/>
      <w:r w:rsidR="0036271F" w:rsidRPr="00182BE7">
        <w:rPr>
          <w:rFonts w:ascii="Times New Roman" w:hAnsi="Times New Roman" w:cs="Times New Roman"/>
          <w:color w:val="000000"/>
          <w:lang w:val="uk-UA"/>
        </w:rPr>
        <w:t>страх</w:t>
      </w:r>
      <w:r w:rsidR="00415F6B">
        <w:rPr>
          <w:rFonts w:ascii="Times New Roman" w:hAnsi="Times New Roman" w:cs="Times New Roman"/>
          <w:color w:val="000000"/>
          <w:lang w:val="uk-UA"/>
        </w:rPr>
        <w:t>увальними</w:t>
      </w:r>
      <w:proofErr w:type="spellEnd"/>
      <w:r w:rsidR="0036271F" w:rsidRPr="00182BE7">
        <w:rPr>
          <w:rFonts w:ascii="Times New Roman" w:hAnsi="Times New Roman" w:cs="Times New Roman"/>
          <w:color w:val="000000"/>
          <w:lang w:val="uk-UA"/>
        </w:rPr>
        <w:t xml:space="preserve"> фалами достатньої довжини, щоб їх кінці залишалися зовні.</w:t>
      </w:r>
    </w:p>
    <w:p w14:paraId="3D5D25EA" w14:textId="38758DB4" w:rsidR="0036271F" w:rsidRPr="00182BE7" w:rsidRDefault="008814EB">
      <w:pPr>
        <w:spacing w:line="240" w:lineRule="auto"/>
        <w:ind w:firstLine="708"/>
        <w:jc w:val="both"/>
        <w:rPr>
          <w:rFonts w:ascii="Times New Roman" w:hAnsi="Times New Roman" w:cs="Times New Roman"/>
          <w:color w:val="000000"/>
          <w:lang w:val="uk-UA"/>
        </w:rPr>
      </w:pPr>
      <w:r>
        <w:rPr>
          <w:rFonts w:ascii="Times New Roman" w:hAnsi="Times New Roman" w:cs="Times New Roman"/>
          <w:color w:val="000000"/>
          <w:lang w:val="uk-UA"/>
        </w:rPr>
        <w:t xml:space="preserve">14.8. </w:t>
      </w:r>
      <w:r w:rsidR="0036271F" w:rsidRPr="00182BE7">
        <w:rPr>
          <w:rFonts w:ascii="Times New Roman" w:hAnsi="Times New Roman" w:cs="Times New Roman"/>
          <w:color w:val="000000"/>
          <w:lang w:val="uk-UA"/>
        </w:rPr>
        <w:t>Кількість працівників всередині замкнутого простору має бути мінімальн</w:t>
      </w:r>
      <w:r>
        <w:rPr>
          <w:rFonts w:ascii="Times New Roman" w:hAnsi="Times New Roman" w:cs="Times New Roman"/>
          <w:color w:val="000000"/>
          <w:lang w:val="uk-UA"/>
        </w:rPr>
        <w:t>ою</w:t>
      </w:r>
      <w:r w:rsidR="0036271F" w:rsidRPr="00182BE7">
        <w:rPr>
          <w:rFonts w:ascii="Times New Roman" w:hAnsi="Times New Roman" w:cs="Times New Roman"/>
          <w:color w:val="000000"/>
          <w:lang w:val="uk-UA"/>
        </w:rPr>
        <w:t xml:space="preserve"> (в залежності від внутрішнього обсягу замкнутого простору і пропускної здатності виходу з нього) для того, щоб прискорити евакуацію персоналу при виникненні такої необхідності.</w:t>
      </w:r>
    </w:p>
    <w:p w14:paraId="39844C0A" w14:textId="5843D3FA" w:rsidR="0036271F" w:rsidRPr="00182BE7" w:rsidRDefault="008814EB">
      <w:pPr>
        <w:spacing w:line="240" w:lineRule="auto"/>
        <w:ind w:firstLine="708"/>
        <w:jc w:val="both"/>
        <w:rPr>
          <w:rFonts w:ascii="Times New Roman" w:hAnsi="Times New Roman" w:cs="Times New Roman"/>
          <w:color w:val="000000"/>
          <w:lang w:val="uk-UA"/>
        </w:rPr>
      </w:pPr>
      <w:r>
        <w:rPr>
          <w:rFonts w:ascii="Times New Roman" w:hAnsi="Times New Roman" w:cs="Times New Roman"/>
          <w:color w:val="000000"/>
          <w:lang w:val="uk-UA"/>
        </w:rPr>
        <w:t xml:space="preserve">14.9. </w:t>
      </w:r>
      <w:r w:rsidR="0036271F" w:rsidRPr="00182BE7">
        <w:rPr>
          <w:rFonts w:ascii="Times New Roman" w:hAnsi="Times New Roman" w:cs="Times New Roman"/>
          <w:color w:val="000000"/>
          <w:lang w:val="uk-UA"/>
        </w:rPr>
        <w:t>При проведенні робіт в замкнутих просторах зовні має перебувати не менше двох осіб (наглядач і керівник робіт) для оперативного проведення рятувальних операцій при виникненні такої необхідності та оповіщення рятувальних служб.</w:t>
      </w:r>
    </w:p>
    <w:p w14:paraId="2365E0CB" w14:textId="61B8A076" w:rsidR="0036271F" w:rsidRPr="00182BE7" w:rsidRDefault="008814EB">
      <w:pPr>
        <w:spacing w:line="240" w:lineRule="auto"/>
        <w:ind w:firstLine="708"/>
        <w:jc w:val="both"/>
        <w:rPr>
          <w:rFonts w:ascii="Times New Roman" w:hAnsi="Times New Roman" w:cs="Times New Roman"/>
          <w:color w:val="000000"/>
          <w:lang w:val="uk-UA"/>
        </w:rPr>
      </w:pPr>
      <w:r>
        <w:rPr>
          <w:rFonts w:ascii="Times New Roman" w:hAnsi="Times New Roman" w:cs="Times New Roman"/>
          <w:color w:val="000000"/>
          <w:lang w:val="uk-UA"/>
        </w:rPr>
        <w:t xml:space="preserve">14.10. </w:t>
      </w:r>
      <w:r w:rsidR="0036271F" w:rsidRPr="00182BE7">
        <w:rPr>
          <w:rFonts w:ascii="Times New Roman" w:hAnsi="Times New Roman" w:cs="Times New Roman"/>
          <w:color w:val="000000"/>
          <w:lang w:val="uk-UA"/>
        </w:rPr>
        <w:t>Порядок ведення робіт в замкнутих просторах повинен бути включений в програму вступного інструктажу, затверджену керівником Підрядника і узгоджену з відділом охорони праці Замовника.</w:t>
      </w:r>
    </w:p>
    <w:p w14:paraId="166D9853" w14:textId="10C9F3BB" w:rsidR="000D03DD" w:rsidRPr="00182BE7" w:rsidRDefault="008814EB">
      <w:pPr>
        <w:spacing w:line="240" w:lineRule="auto"/>
        <w:ind w:firstLine="708"/>
        <w:jc w:val="both"/>
        <w:rPr>
          <w:rFonts w:ascii="Times New Roman" w:hAnsi="Times New Roman" w:cs="Times New Roman"/>
          <w:b/>
          <w:color w:val="000000"/>
          <w:lang w:val="uk-UA"/>
        </w:rPr>
      </w:pPr>
      <w:r w:rsidRPr="00182BE7">
        <w:rPr>
          <w:rFonts w:ascii="Times New Roman" w:hAnsi="Times New Roman" w:cs="Times New Roman"/>
          <w:b/>
          <w:color w:val="000000"/>
          <w:lang w:val="uk-UA"/>
        </w:rPr>
        <w:t xml:space="preserve">15. </w:t>
      </w:r>
      <w:r w:rsidR="0036271F" w:rsidRPr="00182BE7">
        <w:rPr>
          <w:rFonts w:ascii="Times New Roman" w:hAnsi="Times New Roman" w:cs="Times New Roman"/>
          <w:b/>
          <w:color w:val="000000"/>
          <w:lang w:val="uk-UA"/>
        </w:rPr>
        <w:t>В</w:t>
      </w:r>
      <w:r w:rsidRPr="00182BE7">
        <w:rPr>
          <w:rFonts w:ascii="Times New Roman" w:hAnsi="Times New Roman" w:cs="Times New Roman"/>
          <w:b/>
          <w:color w:val="000000"/>
          <w:lang w:val="uk-UA"/>
        </w:rPr>
        <w:t>ИМОГИ ВИКОНАННЯ ЗЕМЛЯНИХ РОБІТ</w:t>
      </w:r>
    </w:p>
    <w:p w14:paraId="0579740F" w14:textId="55A0EE34" w:rsidR="0036271F" w:rsidRPr="00182BE7" w:rsidRDefault="0036271F">
      <w:pPr>
        <w:tabs>
          <w:tab w:val="num" w:pos="900"/>
        </w:tabs>
        <w:spacing w:before="240" w:line="240" w:lineRule="auto"/>
        <w:jc w:val="both"/>
        <w:rPr>
          <w:rFonts w:ascii="Times New Roman" w:hAnsi="Times New Roman" w:cs="Times New Roman"/>
          <w:color w:val="000000"/>
          <w:lang w:val="uk-UA"/>
        </w:rPr>
      </w:pPr>
      <w:r w:rsidRPr="00212D87">
        <w:rPr>
          <w:rFonts w:ascii="Times New Roman" w:hAnsi="Times New Roman" w:cs="Times New Roman"/>
          <w:color w:val="000000"/>
          <w:lang w:val="uk-UA"/>
        </w:rPr>
        <w:tab/>
      </w:r>
      <w:r w:rsidR="008814EB">
        <w:rPr>
          <w:rFonts w:ascii="Times New Roman" w:hAnsi="Times New Roman" w:cs="Times New Roman"/>
          <w:color w:val="000000"/>
          <w:lang w:val="uk-UA"/>
        </w:rPr>
        <w:t xml:space="preserve">15.1. </w:t>
      </w:r>
      <w:r w:rsidRPr="00182BE7">
        <w:rPr>
          <w:rFonts w:ascii="Times New Roman" w:hAnsi="Times New Roman" w:cs="Times New Roman"/>
          <w:color w:val="000000"/>
          <w:lang w:val="uk-UA"/>
        </w:rPr>
        <w:t>Земл</w:t>
      </w:r>
      <w:r w:rsidR="008814EB">
        <w:rPr>
          <w:rFonts w:ascii="Times New Roman" w:hAnsi="Times New Roman" w:cs="Times New Roman"/>
          <w:color w:val="000000"/>
          <w:lang w:val="uk-UA"/>
        </w:rPr>
        <w:t xml:space="preserve">яні </w:t>
      </w:r>
      <w:r w:rsidRPr="00182BE7">
        <w:rPr>
          <w:rFonts w:ascii="Times New Roman" w:hAnsi="Times New Roman" w:cs="Times New Roman"/>
          <w:color w:val="000000"/>
          <w:lang w:val="uk-UA"/>
        </w:rPr>
        <w:t xml:space="preserve">роботи, а також інші роботи, пов'язані з розміщенням робочих місць у виїмках і траншеях, необхідно проводити з дотриманням вимог чинних </w:t>
      </w:r>
      <w:r w:rsidR="008814EB">
        <w:rPr>
          <w:rFonts w:ascii="Times New Roman" w:hAnsi="Times New Roman" w:cs="Times New Roman"/>
          <w:color w:val="000000"/>
          <w:lang w:val="uk-UA"/>
        </w:rPr>
        <w:t xml:space="preserve">нормативних та </w:t>
      </w:r>
      <w:r w:rsidRPr="00182BE7">
        <w:rPr>
          <w:rFonts w:ascii="Times New Roman" w:hAnsi="Times New Roman" w:cs="Times New Roman"/>
          <w:color w:val="000000"/>
          <w:lang w:val="uk-UA"/>
        </w:rPr>
        <w:t>законодавчих актів України.</w:t>
      </w:r>
    </w:p>
    <w:p w14:paraId="1F661701" w14:textId="2F8FA4FB" w:rsidR="0036271F" w:rsidRPr="00182BE7" w:rsidRDefault="0036271F">
      <w:pPr>
        <w:tabs>
          <w:tab w:val="num" w:pos="900"/>
        </w:tabs>
        <w:spacing w:before="240" w:line="240" w:lineRule="auto"/>
        <w:jc w:val="both"/>
        <w:rPr>
          <w:rFonts w:ascii="Times New Roman" w:hAnsi="Times New Roman" w:cs="Times New Roman"/>
          <w:color w:val="000000"/>
          <w:lang w:val="uk-UA"/>
        </w:rPr>
      </w:pPr>
      <w:r w:rsidRPr="00182BE7">
        <w:rPr>
          <w:rFonts w:ascii="Times New Roman" w:hAnsi="Times New Roman" w:cs="Times New Roman"/>
          <w:color w:val="000000"/>
          <w:lang w:val="uk-UA"/>
        </w:rPr>
        <w:tab/>
      </w:r>
      <w:r w:rsidR="008814EB">
        <w:rPr>
          <w:rFonts w:ascii="Times New Roman" w:hAnsi="Times New Roman" w:cs="Times New Roman"/>
          <w:color w:val="000000"/>
          <w:lang w:val="uk-UA"/>
        </w:rPr>
        <w:t xml:space="preserve">15.2. </w:t>
      </w:r>
      <w:r w:rsidRPr="00182BE7">
        <w:rPr>
          <w:rFonts w:ascii="Times New Roman" w:hAnsi="Times New Roman" w:cs="Times New Roman"/>
          <w:color w:val="000000"/>
          <w:lang w:val="uk-UA"/>
        </w:rPr>
        <w:t>На проведення зем</w:t>
      </w:r>
      <w:r w:rsidR="008814EB">
        <w:rPr>
          <w:rFonts w:ascii="Times New Roman" w:hAnsi="Times New Roman" w:cs="Times New Roman"/>
          <w:color w:val="000000"/>
          <w:lang w:val="uk-UA"/>
        </w:rPr>
        <w:t xml:space="preserve">ляних </w:t>
      </w:r>
      <w:r w:rsidRPr="00182BE7">
        <w:rPr>
          <w:rFonts w:ascii="Times New Roman" w:hAnsi="Times New Roman" w:cs="Times New Roman"/>
          <w:color w:val="000000"/>
          <w:lang w:val="uk-UA"/>
        </w:rPr>
        <w:t xml:space="preserve">робіт </w:t>
      </w:r>
      <w:r w:rsidR="008814EB">
        <w:rPr>
          <w:rFonts w:ascii="Times New Roman" w:hAnsi="Times New Roman" w:cs="Times New Roman"/>
          <w:color w:val="000000"/>
          <w:lang w:val="uk-UA"/>
        </w:rPr>
        <w:t>до початку їх проведення Підрядник зобов’язаний отримати та мати протягом всього часу проведення робіт на</w:t>
      </w:r>
      <w:r w:rsidRPr="00182BE7">
        <w:rPr>
          <w:rFonts w:ascii="Times New Roman" w:hAnsi="Times New Roman" w:cs="Times New Roman"/>
          <w:color w:val="000000"/>
          <w:lang w:val="uk-UA"/>
        </w:rPr>
        <w:t>ряд-допуск, а при роботі поблизу підземних комунікацій - письмовий дозвіл організації, що експлуатує комунікації.</w:t>
      </w:r>
    </w:p>
    <w:p w14:paraId="2A8D33A4" w14:textId="396A3C8B" w:rsidR="0036271F" w:rsidRPr="00182BE7" w:rsidRDefault="0036271F">
      <w:pPr>
        <w:tabs>
          <w:tab w:val="num" w:pos="900"/>
        </w:tabs>
        <w:spacing w:before="240" w:line="240" w:lineRule="auto"/>
        <w:jc w:val="both"/>
        <w:rPr>
          <w:rFonts w:ascii="Times New Roman" w:hAnsi="Times New Roman" w:cs="Times New Roman"/>
          <w:color w:val="000000"/>
          <w:lang w:val="uk-UA"/>
        </w:rPr>
      </w:pPr>
      <w:r w:rsidRPr="00182BE7">
        <w:rPr>
          <w:rFonts w:ascii="Times New Roman" w:hAnsi="Times New Roman" w:cs="Times New Roman"/>
          <w:color w:val="000000"/>
          <w:lang w:val="uk-UA"/>
        </w:rPr>
        <w:tab/>
      </w:r>
      <w:r w:rsidR="008814EB">
        <w:rPr>
          <w:rFonts w:ascii="Times New Roman" w:hAnsi="Times New Roman" w:cs="Times New Roman"/>
          <w:color w:val="000000"/>
          <w:lang w:val="uk-UA"/>
        </w:rPr>
        <w:t xml:space="preserve">15.3. </w:t>
      </w:r>
      <w:r w:rsidRPr="00182BE7">
        <w:rPr>
          <w:rFonts w:ascii="Times New Roman" w:hAnsi="Times New Roman" w:cs="Times New Roman"/>
          <w:color w:val="000000"/>
          <w:lang w:val="uk-UA"/>
        </w:rPr>
        <w:t>При</w:t>
      </w:r>
      <w:r w:rsidR="008814EB">
        <w:rPr>
          <w:rFonts w:ascii="Times New Roman" w:hAnsi="Times New Roman" w:cs="Times New Roman"/>
          <w:color w:val="000000"/>
          <w:lang w:val="uk-UA"/>
        </w:rPr>
        <w:t xml:space="preserve"> </w:t>
      </w:r>
      <w:r w:rsidRPr="00182BE7">
        <w:rPr>
          <w:rFonts w:ascii="Times New Roman" w:hAnsi="Times New Roman" w:cs="Times New Roman"/>
          <w:color w:val="000000"/>
          <w:lang w:val="uk-UA"/>
        </w:rPr>
        <w:t xml:space="preserve">виконанні будь-яких видів робіт в траншеях, котлованах і т. </w:t>
      </w:r>
      <w:r w:rsidRPr="008814EB">
        <w:rPr>
          <w:rFonts w:ascii="Times New Roman" w:hAnsi="Times New Roman" w:cs="Times New Roman"/>
          <w:color w:val="000000"/>
          <w:lang w:val="uk-UA"/>
        </w:rPr>
        <w:t>ін</w:t>
      </w:r>
      <w:r w:rsidRPr="00182BE7">
        <w:rPr>
          <w:rFonts w:ascii="Times New Roman" w:hAnsi="Times New Roman" w:cs="Times New Roman"/>
          <w:color w:val="000000"/>
          <w:lang w:val="uk-UA"/>
        </w:rPr>
        <w:t xml:space="preserve">. </w:t>
      </w:r>
      <w:r w:rsidRPr="008814EB">
        <w:rPr>
          <w:rFonts w:ascii="Times New Roman" w:hAnsi="Times New Roman" w:cs="Times New Roman"/>
          <w:color w:val="000000"/>
          <w:lang w:val="uk-UA"/>
        </w:rPr>
        <w:t>н</w:t>
      </w:r>
      <w:r w:rsidRPr="00182BE7">
        <w:rPr>
          <w:rFonts w:ascii="Times New Roman" w:hAnsi="Times New Roman" w:cs="Times New Roman"/>
          <w:color w:val="000000"/>
          <w:lang w:val="uk-UA"/>
        </w:rPr>
        <w:t>еобхідно обладнати два виходи з них у вигляді стаціонарних сходів або надійно закріплених переносних драбин.</w:t>
      </w:r>
    </w:p>
    <w:p w14:paraId="0602EFDA" w14:textId="59D8F606" w:rsidR="0036271F" w:rsidRPr="00182BE7" w:rsidRDefault="0036271F">
      <w:pPr>
        <w:tabs>
          <w:tab w:val="num" w:pos="900"/>
        </w:tabs>
        <w:spacing w:before="240" w:line="240" w:lineRule="auto"/>
        <w:jc w:val="both"/>
        <w:rPr>
          <w:rFonts w:ascii="Times New Roman" w:hAnsi="Times New Roman" w:cs="Times New Roman"/>
          <w:color w:val="000000"/>
          <w:lang w:val="uk-UA"/>
        </w:rPr>
      </w:pPr>
      <w:r w:rsidRPr="00182BE7">
        <w:rPr>
          <w:rFonts w:ascii="Times New Roman" w:hAnsi="Times New Roman" w:cs="Times New Roman"/>
          <w:color w:val="000000"/>
          <w:lang w:val="uk-UA"/>
        </w:rPr>
        <w:lastRenderedPageBreak/>
        <w:tab/>
      </w:r>
      <w:r w:rsidR="008814EB">
        <w:rPr>
          <w:rFonts w:ascii="Times New Roman" w:hAnsi="Times New Roman" w:cs="Times New Roman"/>
          <w:color w:val="000000"/>
          <w:lang w:val="uk-UA"/>
        </w:rPr>
        <w:t xml:space="preserve">15.4. </w:t>
      </w:r>
      <w:r w:rsidRPr="00182BE7">
        <w:rPr>
          <w:rFonts w:ascii="Times New Roman" w:hAnsi="Times New Roman" w:cs="Times New Roman"/>
          <w:color w:val="000000"/>
          <w:lang w:val="uk-UA"/>
        </w:rPr>
        <w:t xml:space="preserve">Під час виконання робіт і після закінчення робочого дня, якщо робота не закінчена, траншеї і котловани необхідно захищати </w:t>
      </w:r>
      <w:r w:rsidR="008814EB">
        <w:rPr>
          <w:rFonts w:ascii="Times New Roman" w:hAnsi="Times New Roman" w:cs="Times New Roman"/>
          <w:color w:val="000000"/>
          <w:lang w:val="uk-UA"/>
        </w:rPr>
        <w:t xml:space="preserve">шляхом </w:t>
      </w:r>
      <w:r w:rsidRPr="00182BE7">
        <w:rPr>
          <w:rFonts w:ascii="Times New Roman" w:hAnsi="Times New Roman" w:cs="Times New Roman"/>
          <w:color w:val="000000"/>
          <w:lang w:val="uk-UA"/>
        </w:rPr>
        <w:t>виставля</w:t>
      </w:r>
      <w:r w:rsidR="008814EB">
        <w:rPr>
          <w:rFonts w:ascii="Times New Roman" w:hAnsi="Times New Roman" w:cs="Times New Roman"/>
          <w:color w:val="000000"/>
          <w:lang w:val="uk-UA"/>
        </w:rPr>
        <w:t>ння</w:t>
      </w:r>
      <w:r w:rsidRPr="00182BE7">
        <w:rPr>
          <w:rFonts w:ascii="Times New Roman" w:hAnsi="Times New Roman" w:cs="Times New Roman"/>
          <w:color w:val="000000"/>
          <w:lang w:val="uk-UA"/>
        </w:rPr>
        <w:t xml:space="preserve"> відповідн</w:t>
      </w:r>
      <w:r w:rsidR="008814EB">
        <w:rPr>
          <w:rFonts w:ascii="Times New Roman" w:hAnsi="Times New Roman" w:cs="Times New Roman"/>
          <w:color w:val="000000"/>
          <w:lang w:val="uk-UA"/>
        </w:rPr>
        <w:t>их</w:t>
      </w:r>
      <w:r w:rsidRPr="00182BE7">
        <w:rPr>
          <w:rFonts w:ascii="Times New Roman" w:hAnsi="Times New Roman" w:cs="Times New Roman"/>
          <w:color w:val="000000"/>
          <w:lang w:val="uk-UA"/>
        </w:rPr>
        <w:t xml:space="preserve"> попереджувальн</w:t>
      </w:r>
      <w:r w:rsidR="008814EB">
        <w:rPr>
          <w:rFonts w:ascii="Times New Roman" w:hAnsi="Times New Roman" w:cs="Times New Roman"/>
          <w:color w:val="000000"/>
          <w:lang w:val="uk-UA"/>
        </w:rPr>
        <w:t>их</w:t>
      </w:r>
      <w:r w:rsidRPr="00182BE7">
        <w:rPr>
          <w:rFonts w:ascii="Times New Roman" w:hAnsi="Times New Roman" w:cs="Times New Roman"/>
          <w:color w:val="000000"/>
          <w:lang w:val="uk-UA"/>
        </w:rPr>
        <w:t xml:space="preserve"> знак</w:t>
      </w:r>
      <w:r w:rsidR="008814EB">
        <w:rPr>
          <w:rFonts w:ascii="Times New Roman" w:hAnsi="Times New Roman" w:cs="Times New Roman"/>
          <w:color w:val="000000"/>
          <w:lang w:val="uk-UA"/>
        </w:rPr>
        <w:t>ів</w:t>
      </w:r>
      <w:r w:rsidRPr="00182BE7">
        <w:rPr>
          <w:rFonts w:ascii="Times New Roman" w:hAnsi="Times New Roman" w:cs="Times New Roman"/>
          <w:color w:val="000000"/>
          <w:lang w:val="uk-UA"/>
        </w:rPr>
        <w:t xml:space="preserve"> безпеки, про що слід обов'язково повідомляти керівнику об'єкта. У темний час доби на огородженнях необхідно включати сигнальне освітлення.</w:t>
      </w:r>
    </w:p>
    <w:p w14:paraId="39B8266F" w14:textId="736317DF" w:rsidR="000D03DD" w:rsidRPr="004D1D4F" w:rsidRDefault="008814EB">
      <w:pPr>
        <w:tabs>
          <w:tab w:val="num" w:pos="900"/>
        </w:tabs>
        <w:spacing w:before="240" w:line="240" w:lineRule="auto"/>
        <w:jc w:val="both"/>
        <w:rPr>
          <w:rFonts w:ascii="Times New Roman" w:hAnsi="Times New Roman" w:cs="Times New Roman"/>
          <w:b/>
          <w:bCs/>
          <w:color w:val="000000"/>
          <w:u w:val="single"/>
          <w:lang w:val="uk-UA"/>
        </w:rPr>
      </w:pPr>
      <w:r w:rsidRPr="00182BE7">
        <w:rPr>
          <w:rFonts w:ascii="Times New Roman" w:hAnsi="Times New Roman" w:cs="Times New Roman"/>
          <w:b/>
          <w:bCs/>
          <w:color w:val="000000"/>
          <w:lang w:val="uk-UA"/>
        </w:rPr>
        <w:t>16 . ВИМОГИ ДО ВИКОНАННЯ ВОГНЕВИХ РОБІТ</w:t>
      </w:r>
    </w:p>
    <w:p w14:paraId="68A7388E" w14:textId="302F3F24" w:rsidR="0036271F" w:rsidRPr="00613394" w:rsidRDefault="008814EB">
      <w:pPr>
        <w:spacing w:line="240" w:lineRule="auto"/>
        <w:ind w:firstLine="708"/>
        <w:jc w:val="both"/>
        <w:rPr>
          <w:rFonts w:ascii="Times New Roman" w:hAnsi="Times New Roman" w:cs="Times New Roman"/>
          <w:color w:val="000000"/>
          <w:lang w:val="uk-UA"/>
        </w:rPr>
      </w:pPr>
      <w:r>
        <w:rPr>
          <w:rFonts w:ascii="Times New Roman" w:hAnsi="Times New Roman" w:cs="Times New Roman"/>
          <w:color w:val="000000"/>
          <w:lang w:val="uk-UA"/>
        </w:rPr>
        <w:t xml:space="preserve">16.1. </w:t>
      </w:r>
      <w:r w:rsidR="0036271F" w:rsidRPr="008814EB">
        <w:rPr>
          <w:rFonts w:ascii="Times New Roman" w:hAnsi="Times New Roman" w:cs="Times New Roman"/>
          <w:color w:val="000000"/>
          <w:lang w:val="uk-UA"/>
        </w:rPr>
        <w:t xml:space="preserve">До вогневих робіт належать роботи, пов'язані із застосуванням відкритого вогню, іскроутворенням і нагріванням до температур, здатних викликати займання застосовуваних матеріалів і конструкцій. До таких робіт відносяться електрозварювання, газозварювання і </w:t>
      </w:r>
      <w:proofErr w:type="spellStart"/>
      <w:r w:rsidR="0036271F" w:rsidRPr="008814EB">
        <w:rPr>
          <w:rFonts w:ascii="Times New Roman" w:hAnsi="Times New Roman" w:cs="Times New Roman"/>
          <w:color w:val="000000"/>
          <w:lang w:val="uk-UA"/>
        </w:rPr>
        <w:t>газорізка</w:t>
      </w:r>
      <w:proofErr w:type="spellEnd"/>
      <w:r w:rsidR="0036271F" w:rsidRPr="008814EB">
        <w:rPr>
          <w:rFonts w:ascii="Times New Roman" w:hAnsi="Times New Roman" w:cs="Times New Roman"/>
          <w:color w:val="000000"/>
          <w:lang w:val="uk-UA"/>
        </w:rPr>
        <w:t xml:space="preserve">, паяльні роботи, механічна обробка металу </w:t>
      </w:r>
      <w:proofErr w:type="spellStart"/>
      <w:r w:rsidR="0036271F" w:rsidRPr="008814EB">
        <w:rPr>
          <w:rFonts w:ascii="Times New Roman" w:hAnsi="Times New Roman" w:cs="Times New Roman"/>
          <w:color w:val="000000"/>
          <w:lang w:val="uk-UA"/>
        </w:rPr>
        <w:t>електро</w:t>
      </w:r>
      <w:proofErr w:type="spellEnd"/>
      <w:r w:rsidR="0036271F" w:rsidRPr="008814EB">
        <w:rPr>
          <w:rFonts w:ascii="Times New Roman" w:hAnsi="Times New Roman" w:cs="Times New Roman"/>
          <w:color w:val="000000"/>
          <w:lang w:val="uk-UA"/>
        </w:rPr>
        <w:t xml:space="preserve">- і </w:t>
      </w:r>
      <w:proofErr w:type="spellStart"/>
      <w:r w:rsidR="0036271F" w:rsidRPr="008814EB">
        <w:rPr>
          <w:rFonts w:ascii="Times New Roman" w:hAnsi="Times New Roman" w:cs="Times New Roman"/>
          <w:color w:val="000000"/>
          <w:lang w:val="uk-UA"/>
        </w:rPr>
        <w:t>пневмоінструментом</w:t>
      </w:r>
      <w:proofErr w:type="spellEnd"/>
      <w:r w:rsidR="0036271F" w:rsidRPr="008814EB">
        <w:rPr>
          <w:rFonts w:ascii="Times New Roman" w:hAnsi="Times New Roman" w:cs="Times New Roman"/>
          <w:color w:val="000000"/>
          <w:lang w:val="uk-UA"/>
        </w:rPr>
        <w:t xml:space="preserve"> з утворенням іскор і </w:t>
      </w:r>
      <w:proofErr w:type="spellStart"/>
      <w:r w:rsidR="0036271F" w:rsidRPr="008814EB">
        <w:rPr>
          <w:rFonts w:ascii="Times New Roman" w:hAnsi="Times New Roman" w:cs="Times New Roman"/>
          <w:color w:val="000000"/>
          <w:lang w:val="uk-UA"/>
        </w:rPr>
        <w:t>т.ін</w:t>
      </w:r>
      <w:proofErr w:type="spellEnd"/>
      <w:r w:rsidR="0036271F" w:rsidRPr="008814EB">
        <w:rPr>
          <w:rFonts w:ascii="Times New Roman" w:hAnsi="Times New Roman" w:cs="Times New Roman"/>
          <w:color w:val="000000"/>
          <w:lang w:val="uk-UA"/>
        </w:rPr>
        <w:t>.</w:t>
      </w:r>
    </w:p>
    <w:p w14:paraId="72317D52" w14:textId="39DD4169" w:rsidR="0036271F" w:rsidRPr="00182BE7" w:rsidRDefault="008814EB">
      <w:pPr>
        <w:spacing w:line="240" w:lineRule="auto"/>
        <w:ind w:firstLine="708"/>
        <w:jc w:val="both"/>
        <w:rPr>
          <w:rFonts w:ascii="Times New Roman" w:hAnsi="Times New Roman" w:cs="Times New Roman"/>
          <w:color w:val="000000"/>
          <w:lang w:val="uk-UA"/>
        </w:rPr>
      </w:pPr>
      <w:r w:rsidRPr="00613394">
        <w:rPr>
          <w:rFonts w:ascii="Times New Roman" w:hAnsi="Times New Roman" w:cs="Times New Roman"/>
          <w:color w:val="000000"/>
          <w:lang w:val="uk-UA"/>
        </w:rPr>
        <w:t xml:space="preserve">16.2. </w:t>
      </w:r>
      <w:r w:rsidR="0036271F" w:rsidRPr="00182BE7">
        <w:rPr>
          <w:rFonts w:ascii="Times New Roman" w:hAnsi="Times New Roman" w:cs="Times New Roman"/>
          <w:color w:val="000000"/>
          <w:lang w:val="uk-UA"/>
        </w:rPr>
        <w:t>Вогневі</w:t>
      </w:r>
      <w:r w:rsidR="0036271F" w:rsidRPr="00613394">
        <w:rPr>
          <w:rFonts w:ascii="Times New Roman" w:hAnsi="Times New Roman" w:cs="Times New Roman"/>
          <w:color w:val="000000"/>
          <w:lang w:val="uk-UA"/>
        </w:rPr>
        <w:t xml:space="preserve"> роботи</w:t>
      </w:r>
      <w:r w:rsidR="0036271F" w:rsidRPr="00182BE7">
        <w:rPr>
          <w:rFonts w:ascii="Times New Roman" w:hAnsi="Times New Roman" w:cs="Times New Roman"/>
          <w:color w:val="000000"/>
          <w:lang w:val="uk-UA"/>
        </w:rPr>
        <w:t>, що проводяться за межами обладнаних зварювальних постів, повинні обов'язково проводитися з оформленням відповідного наряду-допуску.</w:t>
      </w:r>
    </w:p>
    <w:p w14:paraId="6FA1958B" w14:textId="7ED71B23" w:rsidR="0036271F" w:rsidRPr="00182BE7" w:rsidRDefault="008814EB">
      <w:pPr>
        <w:spacing w:line="240" w:lineRule="auto"/>
        <w:ind w:firstLine="708"/>
        <w:jc w:val="both"/>
        <w:rPr>
          <w:rFonts w:ascii="Times New Roman" w:hAnsi="Times New Roman" w:cs="Times New Roman"/>
          <w:color w:val="000000"/>
          <w:lang w:val="uk-UA"/>
        </w:rPr>
      </w:pPr>
      <w:r w:rsidRPr="00613394">
        <w:rPr>
          <w:rFonts w:ascii="Times New Roman" w:hAnsi="Times New Roman" w:cs="Times New Roman"/>
          <w:color w:val="000000"/>
          <w:lang w:val="uk-UA"/>
        </w:rPr>
        <w:t xml:space="preserve">16.3. </w:t>
      </w:r>
      <w:r w:rsidR="0036271F" w:rsidRPr="00182BE7">
        <w:rPr>
          <w:rFonts w:ascii="Times New Roman" w:hAnsi="Times New Roman" w:cs="Times New Roman"/>
          <w:color w:val="000000"/>
          <w:lang w:val="uk-UA"/>
        </w:rPr>
        <w:t>Устаткування, що застосовується під час вогневих робіт, повинно знаходитися в справному стані.</w:t>
      </w:r>
    </w:p>
    <w:p w14:paraId="24F2DEEC" w14:textId="43F09257" w:rsidR="0036271F" w:rsidRPr="00182BE7" w:rsidRDefault="008814EB">
      <w:pPr>
        <w:spacing w:line="240" w:lineRule="auto"/>
        <w:ind w:firstLine="708"/>
        <w:jc w:val="both"/>
        <w:rPr>
          <w:rFonts w:ascii="Times New Roman" w:hAnsi="Times New Roman" w:cs="Times New Roman"/>
          <w:color w:val="000000"/>
          <w:lang w:val="uk-UA"/>
        </w:rPr>
      </w:pPr>
      <w:r w:rsidRPr="00613394">
        <w:rPr>
          <w:rFonts w:ascii="Times New Roman" w:hAnsi="Times New Roman" w:cs="Times New Roman"/>
          <w:color w:val="000000"/>
          <w:lang w:val="uk-UA"/>
        </w:rPr>
        <w:t xml:space="preserve">16.4. </w:t>
      </w:r>
      <w:r w:rsidR="0036271F" w:rsidRPr="00182BE7">
        <w:rPr>
          <w:rFonts w:ascii="Times New Roman" w:hAnsi="Times New Roman" w:cs="Times New Roman"/>
          <w:color w:val="000000"/>
          <w:lang w:val="uk-UA"/>
        </w:rPr>
        <w:t xml:space="preserve">Інструменти для проведення вогневих робіт (зварювальні апарати, </w:t>
      </w:r>
      <w:bookmarkStart w:id="5" w:name="_Hlk12266277"/>
      <w:proofErr w:type="spellStart"/>
      <w:r w:rsidR="0036271F" w:rsidRPr="00613394">
        <w:rPr>
          <w:rFonts w:ascii="Times New Roman" w:hAnsi="Times New Roman" w:cs="Times New Roman"/>
          <w:color w:val="000000"/>
          <w:lang w:val="uk-UA"/>
        </w:rPr>
        <w:t>кутошліфувальні</w:t>
      </w:r>
      <w:bookmarkEnd w:id="5"/>
      <w:proofErr w:type="spellEnd"/>
      <w:r w:rsidR="0036271F" w:rsidRPr="00182BE7">
        <w:rPr>
          <w:rFonts w:ascii="Times New Roman" w:hAnsi="Times New Roman" w:cs="Times New Roman"/>
          <w:color w:val="000000"/>
          <w:lang w:val="uk-UA"/>
        </w:rPr>
        <w:t xml:space="preserve"> машинки, перфоратори, паяльні лампи і інші </w:t>
      </w:r>
      <w:proofErr w:type="spellStart"/>
      <w:r w:rsidR="0036271F" w:rsidRPr="00182BE7">
        <w:rPr>
          <w:rFonts w:ascii="Times New Roman" w:hAnsi="Times New Roman" w:cs="Times New Roman"/>
          <w:color w:val="000000"/>
          <w:lang w:val="uk-UA"/>
        </w:rPr>
        <w:t>іскроутворююч</w:t>
      </w:r>
      <w:r w:rsidR="0036271F" w:rsidRPr="00613394">
        <w:rPr>
          <w:rFonts w:ascii="Times New Roman" w:hAnsi="Times New Roman" w:cs="Times New Roman"/>
          <w:color w:val="000000"/>
          <w:lang w:val="uk-UA"/>
        </w:rPr>
        <w:t>і</w:t>
      </w:r>
      <w:proofErr w:type="spellEnd"/>
      <w:r w:rsidR="0036271F" w:rsidRPr="00182BE7">
        <w:rPr>
          <w:rFonts w:ascii="Times New Roman" w:hAnsi="Times New Roman" w:cs="Times New Roman"/>
          <w:color w:val="000000"/>
          <w:lang w:val="uk-UA"/>
        </w:rPr>
        <w:t xml:space="preserve"> інструменти) повинні мати захисні кожухи, бути справні, і не мати пошкоджень ізоляції на шнурах живлення.</w:t>
      </w:r>
    </w:p>
    <w:p w14:paraId="369740CA" w14:textId="777092C5" w:rsidR="00613394" w:rsidRPr="00182BE7" w:rsidRDefault="008814EB" w:rsidP="00182BE7">
      <w:pPr>
        <w:spacing w:after="0" w:line="240" w:lineRule="auto"/>
        <w:ind w:firstLine="708"/>
        <w:jc w:val="both"/>
        <w:rPr>
          <w:rFonts w:ascii="Times New Roman" w:hAnsi="Times New Roman" w:cs="Times New Roman"/>
          <w:color w:val="000000"/>
          <w:lang w:val="uk-UA"/>
        </w:rPr>
      </w:pPr>
      <w:r w:rsidRPr="00613394">
        <w:rPr>
          <w:rFonts w:ascii="Times New Roman" w:hAnsi="Times New Roman" w:cs="Times New Roman"/>
          <w:color w:val="000000"/>
          <w:lang w:val="uk-UA"/>
        </w:rPr>
        <w:t xml:space="preserve">16.5. </w:t>
      </w:r>
      <w:r w:rsidR="0036271F" w:rsidRPr="00182BE7">
        <w:rPr>
          <w:rFonts w:ascii="Times New Roman" w:hAnsi="Times New Roman" w:cs="Times New Roman"/>
          <w:color w:val="000000"/>
          <w:lang w:val="uk-UA"/>
        </w:rPr>
        <w:t xml:space="preserve">На території </w:t>
      </w:r>
      <w:r w:rsidRPr="00613394">
        <w:rPr>
          <w:rFonts w:ascii="Times New Roman" w:hAnsi="Times New Roman" w:cs="Times New Roman"/>
          <w:color w:val="000000"/>
          <w:lang w:val="uk-UA"/>
        </w:rPr>
        <w:t>Замовника</w:t>
      </w:r>
      <w:r w:rsidR="0036271F" w:rsidRPr="00182BE7">
        <w:rPr>
          <w:rFonts w:ascii="Times New Roman" w:hAnsi="Times New Roman" w:cs="Times New Roman"/>
          <w:color w:val="000000"/>
          <w:lang w:val="uk-UA"/>
        </w:rPr>
        <w:t xml:space="preserve"> переносн</w:t>
      </w:r>
      <w:r w:rsidR="00613394" w:rsidRPr="00613394">
        <w:rPr>
          <w:rFonts w:ascii="Times New Roman" w:hAnsi="Times New Roman" w:cs="Times New Roman"/>
          <w:color w:val="000000"/>
          <w:lang w:val="uk-UA"/>
        </w:rPr>
        <w:t>і</w:t>
      </w:r>
      <w:r w:rsidR="0036271F" w:rsidRPr="00182BE7">
        <w:rPr>
          <w:rFonts w:ascii="Times New Roman" w:hAnsi="Times New Roman" w:cs="Times New Roman"/>
          <w:color w:val="000000"/>
          <w:lang w:val="uk-UA"/>
        </w:rPr>
        <w:t xml:space="preserve"> електроінструмент</w:t>
      </w:r>
      <w:r w:rsidR="00613394">
        <w:rPr>
          <w:rFonts w:ascii="Times New Roman" w:hAnsi="Times New Roman" w:cs="Times New Roman"/>
          <w:color w:val="000000"/>
          <w:lang w:val="uk-UA"/>
        </w:rPr>
        <w:t>и</w:t>
      </w:r>
      <w:r w:rsidR="0036271F" w:rsidRPr="00182BE7">
        <w:rPr>
          <w:rFonts w:ascii="Times New Roman" w:hAnsi="Times New Roman" w:cs="Times New Roman"/>
          <w:color w:val="000000"/>
          <w:lang w:val="uk-UA"/>
        </w:rPr>
        <w:t xml:space="preserve"> з абразивним кругом</w:t>
      </w:r>
      <w:r w:rsidR="0036271F" w:rsidRPr="00613394">
        <w:rPr>
          <w:rFonts w:ascii="Times New Roman" w:hAnsi="Times New Roman" w:cs="Times New Roman"/>
          <w:color w:val="000000"/>
          <w:lang w:val="uk-UA"/>
        </w:rPr>
        <w:t xml:space="preserve"> </w:t>
      </w:r>
      <w:r w:rsidR="0036271F" w:rsidRPr="00182BE7">
        <w:rPr>
          <w:rFonts w:ascii="Times New Roman" w:hAnsi="Times New Roman" w:cs="Times New Roman"/>
          <w:color w:val="000000"/>
          <w:lang w:val="uk-UA"/>
        </w:rPr>
        <w:t>(</w:t>
      </w:r>
      <w:proofErr w:type="spellStart"/>
      <w:r w:rsidR="0036271F" w:rsidRPr="00613394">
        <w:rPr>
          <w:rFonts w:ascii="Times New Roman" w:hAnsi="Times New Roman" w:cs="Times New Roman"/>
          <w:color w:val="000000"/>
          <w:lang w:val="uk-UA"/>
        </w:rPr>
        <w:t>кутошліфувальні</w:t>
      </w:r>
      <w:proofErr w:type="spellEnd"/>
      <w:r w:rsidR="0036271F" w:rsidRPr="00182BE7">
        <w:rPr>
          <w:rFonts w:ascii="Times New Roman" w:hAnsi="Times New Roman" w:cs="Times New Roman"/>
          <w:color w:val="000000"/>
          <w:lang w:val="uk-UA"/>
        </w:rPr>
        <w:t xml:space="preserve"> машинки «болгарки»)</w:t>
      </w:r>
      <w:r w:rsidR="00613394" w:rsidRPr="00182BE7">
        <w:rPr>
          <w:rFonts w:ascii="Times New Roman" w:hAnsi="Times New Roman" w:cs="Times New Roman"/>
        </w:rPr>
        <w:t xml:space="preserve"> </w:t>
      </w:r>
      <w:r w:rsidR="00613394" w:rsidRPr="00182BE7">
        <w:rPr>
          <w:rFonts w:ascii="Times New Roman" w:hAnsi="Times New Roman" w:cs="Times New Roman"/>
          <w:lang w:val="uk-UA"/>
        </w:rPr>
        <w:t xml:space="preserve">для </w:t>
      </w:r>
      <w:r w:rsidR="00613394" w:rsidRPr="00613394">
        <w:rPr>
          <w:rFonts w:ascii="Times New Roman" w:hAnsi="Times New Roman" w:cs="Times New Roman"/>
          <w:color w:val="000000"/>
          <w:lang w:val="uk-UA"/>
        </w:rPr>
        <w:t xml:space="preserve">різання металу </w:t>
      </w:r>
      <w:r w:rsidR="0036271F" w:rsidRPr="00182BE7">
        <w:rPr>
          <w:rFonts w:ascii="Times New Roman" w:hAnsi="Times New Roman" w:cs="Times New Roman"/>
          <w:color w:val="000000"/>
          <w:lang w:val="uk-UA"/>
        </w:rPr>
        <w:t>ма</w:t>
      </w:r>
      <w:r w:rsidR="0036271F" w:rsidRPr="00613394">
        <w:rPr>
          <w:rFonts w:ascii="Times New Roman" w:hAnsi="Times New Roman" w:cs="Times New Roman"/>
          <w:color w:val="000000"/>
          <w:lang w:val="uk-UA"/>
        </w:rPr>
        <w:t>ють</w:t>
      </w:r>
      <w:r w:rsidR="0036271F" w:rsidRPr="00182BE7">
        <w:rPr>
          <w:rFonts w:ascii="Times New Roman" w:hAnsi="Times New Roman" w:cs="Times New Roman"/>
          <w:color w:val="000000"/>
          <w:lang w:val="uk-UA"/>
        </w:rPr>
        <w:t xml:space="preserve"> використовуватися виключно з дотриманням таких вимог:</w:t>
      </w:r>
    </w:p>
    <w:p w14:paraId="13EEBE87" w14:textId="2D28B727" w:rsidR="0036271F" w:rsidRPr="00182BE7" w:rsidRDefault="00613394" w:rsidP="00182BE7">
      <w:pPr>
        <w:spacing w:after="0" w:line="240" w:lineRule="auto"/>
        <w:ind w:firstLine="708"/>
        <w:jc w:val="both"/>
        <w:rPr>
          <w:rFonts w:ascii="Times New Roman" w:hAnsi="Times New Roman" w:cs="Times New Roman"/>
          <w:color w:val="000000"/>
          <w:lang w:val="uk-UA"/>
        </w:rPr>
      </w:pPr>
      <w:r w:rsidRPr="00212D87">
        <w:rPr>
          <w:rFonts w:ascii="Times New Roman" w:hAnsi="Times New Roman" w:cs="Times New Roman"/>
          <w:color w:val="000000"/>
          <w:lang w:val="uk-UA"/>
        </w:rPr>
        <w:t xml:space="preserve">16.5.1. </w:t>
      </w:r>
      <w:r w:rsidR="0036271F" w:rsidRPr="00182BE7">
        <w:rPr>
          <w:rFonts w:ascii="Times New Roman" w:hAnsi="Times New Roman" w:cs="Times New Roman"/>
          <w:color w:val="000000"/>
          <w:lang w:val="uk-UA"/>
        </w:rPr>
        <w:t>діаметр застосовуваних абразивних дисків не повинен перевищувати 125 мм;</w:t>
      </w:r>
    </w:p>
    <w:p w14:paraId="49100C58" w14:textId="27264319" w:rsidR="0036271F" w:rsidRPr="00182BE7" w:rsidRDefault="0036271F" w:rsidP="00182BE7">
      <w:pPr>
        <w:pStyle w:val="a3"/>
        <w:numPr>
          <w:ilvl w:val="2"/>
          <w:numId w:val="35"/>
        </w:numPr>
        <w:spacing w:line="240" w:lineRule="auto"/>
        <w:rPr>
          <w:rFonts w:ascii="Times New Roman" w:hAnsi="Times New Roman" w:cs="Times New Roman"/>
          <w:color w:val="000000"/>
          <w:sz w:val="22"/>
          <w:lang w:val="uk-UA"/>
        </w:rPr>
      </w:pPr>
      <w:r w:rsidRPr="00182BE7">
        <w:rPr>
          <w:rFonts w:ascii="Times New Roman" w:hAnsi="Times New Roman" w:cs="Times New Roman"/>
          <w:color w:val="000000"/>
          <w:sz w:val="22"/>
          <w:lang w:val="uk-UA"/>
        </w:rPr>
        <w:t>дотримуватися вимог щодо використання диска відповідно до заводсько</w:t>
      </w:r>
      <w:r w:rsidRPr="00613394">
        <w:rPr>
          <w:rFonts w:ascii="Times New Roman" w:hAnsi="Times New Roman" w:cs="Times New Roman"/>
          <w:color w:val="000000"/>
          <w:sz w:val="22"/>
          <w:lang w:val="uk-UA"/>
        </w:rPr>
        <w:t>го</w:t>
      </w:r>
      <w:r w:rsidRPr="00182BE7">
        <w:rPr>
          <w:rFonts w:ascii="Times New Roman" w:hAnsi="Times New Roman" w:cs="Times New Roman"/>
          <w:color w:val="000000"/>
          <w:sz w:val="22"/>
          <w:lang w:val="uk-UA"/>
        </w:rPr>
        <w:t xml:space="preserve"> маркування (використання відповідного типу диска - для різання металу, максимально допустима швидкість обертання його не повинна бути нижче, ніж у</w:t>
      </w:r>
      <w:r w:rsidRPr="00613394">
        <w:rPr>
          <w:rFonts w:ascii="Times New Roman" w:hAnsi="Times New Roman" w:cs="Times New Roman"/>
          <w:color w:val="000000"/>
          <w:sz w:val="22"/>
          <w:lang w:val="uk-UA"/>
        </w:rPr>
        <w:t xml:space="preserve"> </w:t>
      </w:r>
      <w:proofErr w:type="spellStart"/>
      <w:r w:rsidRPr="00613394">
        <w:rPr>
          <w:rFonts w:ascii="Times New Roman" w:hAnsi="Times New Roman" w:cs="Times New Roman"/>
          <w:color w:val="000000"/>
          <w:sz w:val="22"/>
          <w:lang w:val="uk-UA"/>
        </w:rPr>
        <w:t>кутошліфувальної</w:t>
      </w:r>
      <w:proofErr w:type="spellEnd"/>
      <w:r w:rsidRPr="00613394">
        <w:rPr>
          <w:rFonts w:ascii="Times New Roman" w:hAnsi="Times New Roman" w:cs="Times New Roman"/>
          <w:color w:val="000000"/>
          <w:sz w:val="22"/>
          <w:lang w:val="uk-UA"/>
        </w:rPr>
        <w:t xml:space="preserve"> машинки</w:t>
      </w:r>
      <w:r w:rsidRPr="00182BE7">
        <w:rPr>
          <w:rFonts w:ascii="Times New Roman" w:hAnsi="Times New Roman" w:cs="Times New Roman"/>
          <w:color w:val="000000"/>
          <w:sz w:val="22"/>
          <w:lang w:val="uk-UA"/>
        </w:rPr>
        <w:t>);</w:t>
      </w:r>
    </w:p>
    <w:p w14:paraId="07B67ADE" w14:textId="72E38275" w:rsidR="0036271F" w:rsidRDefault="0036271F" w:rsidP="00613394">
      <w:pPr>
        <w:pStyle w:val="a3"/>
        <w:numPr>
          <w:ilvl w:val="2"/>
          <w:numId w:val="35"/>
        </w:numPr>
        <w:spacing w:line="240" w:lineRule="auto"/>
        <w:rPr>
          <w:rFonts w:ascii="Times New Roman" w:hAnsi="Times New Roman" w:cs="Times New Roman"/>
          <w:color w:val="000000"/>
          <w:sz w:val="22"/>
          <w:lang w:val="uk-UA"/>
        </w:rPr>
      </w:pPr>
      <w:r w:rsidRPr="00182BE7">
        <w:rPr>
          <w:rFonts w:ascii="Times New Roman" w:hAnsi="Times New Roman" w:cs="Times New Roman"/>
          <w:color w:val="000000"/>
          <w:sz w:val="22"/>
          <w:lang w:val="uk-UA"/>
        </w:rPr>
        <w:t xml:space="preserve">КШМ повинні бути оснащені системою відключення двигуна при блокуванні (закушування) диска, такий як, наприклад, </w:t>
      </w:r>
      <w:proofErr w:type="spellStart"/>
      <w:r w:rsidRPr="00182BE7">
        <w:rPr>
          <w:rFonts w:ascii="Times New Roman" w:hAnsi="Times New Roman" w:cs="Times New Roman"/>
          <w:color w:val="000000"/>
          <w:sz w:val="22"/>
          <w:lang w:val="uk-UA"/>
        </w:rPr>
        <w:t>Active</w:t>
      </w:r>
      <w:proofErr w:type="spellEnd"/>
      <w:r w:rsidRPr="00182BE7">
        <w:rPr>
          <w:rFonts w:ascii="Times New Roman" w:hAnsi="Times New Roman" w:cs="Times New Roman"/>
          <w:color w:val="000000"/>
          <w:sz w:val="22"/>
          <w:lang w:val="uk-UA"/>
        </w:rPr>
        <w:t xml:space="preserve"> </w:t>
      </w:r>
      <w:proofErr w:type="spellStart"/>
      <w:r w:rsidRPr="00182BE7">
        <w:rPr>
          <w:rFonts w:ascii="Times New Roman" w:hAnsi="Times New Roman" w:cs="Times New Roman"/>
          <w:color w:val="000000"/>
          <w:sz w:val="22"/>
          <w:lang w:val="uk-UA"/>
        </w:rPr>
        <w:t>Torque</w:t>
      </w:r>
      <w:proofErr w:type="spellEnd"/>
      <w:r w:rsidRPr="00182BE7">
        <w:rPr>
          <w:rFonts w:ascii="Times New Roman" w:hAnsi="Times New Roman" w:cs="Times New Roman"/>
          <w:color w:val="000000"/>
          <w:sz w:val="22"/>
          <w:lang w:val="uk-UA"/>
        </w:rPr>
        <w:t xml:space="preserve"> </w:t>
      </w:r>
      <w:proofErr w:type="spellStart"/>
      <w:r w:rsidRPr="00182BE7">
        <w:rPr>
          <w:rFonts w:ascii="Times New Roman" w:hAnsi="Times New Roman" w:cs="Times New Roman"/>
          <w:color w:val="000000"/>
          <w:sz w:val="22"/>
          <w:lang w:val="uk-UA"/>
        </w:rPr>
        <w:t>Control</w:t>
      </w:r>
      <w:proofErr w:type="spellEnd"/>
      <w:r w:rsidRPr="00182BE7">
        <w:rPr>
          <w:rFonts w:ascii="Times New Roman" w:hAnsi="Times New Roman" w:cs="Times New Roman"/>
          <w:color w:val="000000"/>
          <w:sz w:val="22"/>
          <w:lang w:val="uk-UA"/>
        </w:rPr>
        <w:t xml:space="preserve"> (виробник HILTI) і </w:t>
      </w:r>
      <w:proofErr w:type="spellStart"/>
      <w:r w:rsidRPr="00182BE7">
        <w:rPr>
          <w:rFonts w:ascii="Times New Roman" w:hAnsi="Times New Roman" w:cs="Times New Roman"/>
          <w:color w:val="000000"/>
          <w:sz w:val="22"/>
          <w:lang w:val="uk-UA"/>
        </w:rPr>
        <w:t>Kick</w:t>
      </w:r>
      <w:proofErr w:type="spellEnd"/>
      <w:r w:rsidRPr="00182BE7">
        <w:rPr>
          <w:rFonts w:ascii="Times New Roman" w:hAnsi="Times New Roman" w:cs="Times New Roman"/>
          <w:color w:val="000000"/>
          <w:sz w:val="22"/>
          <w:lang w:val="uk-UA"/>
        </w:rPr>
        <w:t xml:space="preserve"> </w:t>
      </w:r>
      <w:proofErr w:type="spellStart"/>
      <w:r w:rsidRPr="00182BE7">
        <w:rPr>
          <w:rFonts w:ascii="Times New Roman" w:hAnsi="Times New Roman" w:cs="Times New Roman"/>
          <w:color w:val="000000"/>
          <w:sz w:val="22"/>
          <w:lang w:val="uk-UA"/>
        </w:rPr>
        <w:t>Back</w:t>
      </w:r>
      <w:proofErr w:type="spellEnd"/>
      <w:r w:rsidRPr="00182BE7">
        <w:rPr>
          <w:rFonts w:ascii="Times New Roman" w:hAnsi="Times New Roman" w:cs="Times New Roman"/>
          <w:color w:val="000000"/>
          <w:sz w:val="22"/>
          <w:lang w:val="uk-UA"/>
        </w:rPr>
        <w:t xml:space="preserve"> </w:t>
      </w:r>
      <w:proofErr w:type="spellStart"/>
      <w:r w:rsidRPr="00182BE7">
        <w:rPr>
          <w:rFonts w:ascii="Times New Roman" w:hAnsi="Times New Roman" w:cs="Times New Roman"/>
          <w:color w:val="000000"/>
          <w:sz w:val="22"/>
          <w:lang w:val="uk-UA"/>
        </w:rPr>
        <w:t>Stop</w:t>
      </w:r>
      <w:proofErr w:type="spellEnd"/>
      <w:r w:rsidRPr="00182BE7">
        <w:rPr>
          <w:rFonts w:ascii="Times New Roman" w:hAnsi="Times New Roman" w:cs="Times New Roman"/>
          <w:color w:val="000000"/>
          <w:sz w:val="22"/>
          <w:lang w:val="uk-UA"/>
        </w:rPr>
        <w:t xml:space="preserve"> (виробник </w:t>
      </w:r>
      <w:proofErr w:type="spellStart"/>
      <w:r w:rsidRPr="00182BE7">
        <w:rPr>
          <w:rFonts w:ascii="Times New Roman" w:hAnsi="Times New Roman" w:cs="Times New Roman"/>
          <w:color w:val="000000"/>
          <w:sz w:val="22"/>
          <w:lang w:val="uk-UA"/>
        </w:rPr>
        <w:t>Boсsh</w:t>
      </w:r>
      <w:proofErr w:type="spellEnd"/>
      <w:r w:rsidRPr="00182BE7">
        <w:rPr>
          <w:rFonts w:ascii="Times New Roman" w:hAnsi="Times New Roman" w:cs="Times New Roman"/>
          <w:color w:val="000000"/>
          <w:sz w:val="22"/>
          <w:lang w:val="uk-UA"/>
        </w:rPr>
        <w:t xml:space="preserve">) і </w:t>
      </w:r>
      <w:proofErr w:type="spellStart"/>
      <w:r w:rsidRPr="00182BE7">
        <w:rPr>
          <w:rFonts w:ascii="Times New Roman" w:hAnsi="Times New Roman" w:cs="Times New Roman"/>
          <w:color w:val="000000"/>
          <w:sz w:val="22"/>
          <w:lang w:val="uk-UA"/>
        </w:rPr>
        <w:t>т.ін</w:t>
      </w:r>
      <w:proofErr w:type="spellEnd"/>
      <w:r w:rsidRPr="00182BE7">
        <w:rPr>
          <w:rFonts w:ascii="Times New Roman" w:hAnsi="Times New Roman" w:cs="Times New Roman"/>
          <w:color w:val="000000"/>
          <w:sz w:val="22"/>
          <w:lang w:val="uk-UA"/>
        </w:rPr>
        <w:t>.</w:t>
      </w:r>
    </w:p>
    <w:p w14:paraId="1D10B0CD" w14:textId="77777777" w:rsidR="00613394" w:rsidRPr="00182BE7" w:rsidRDefault="00613394" w:rsidP="00182BE7">
      <w:pPr>
        <w:pStyle w:val="a3"/>
        <w:spacing w:line="240" w:lineRule="auto"/>
        <w:ind w:left="1440" w:firstLine="0"/>
        <w:rPr>
          <w:rFonts w:ascii="Times New Roman" w:hAnsi="Times New Roman" w:cs="Times New Roman"/>
          <w:color w:val="000000"/>
          <w:lang w:val="uk-UA"/>
        </w:rPr>
      </w:pPr>
    </w:p>
    <w:p w14:paraId="7E944387" w14:textId="6D856951" w:rsidR="0036271F" w:rsidRPr="00916A20" w:rsidRDefault="0036271F">
      <w:pPr>
        <w:pStyle w:val="a3"/>
        <w:numPr>
          <w:ilvl w:val="1"/>
          <w:numId w:val="35"/>
        </w:numPr>
        <w:spacing w:line="240" w:lineRule="auto"/>
        <w:rPr>
          <w:rFonts w:ascii="Times New Roman" w:hAnsi="Times New Roman" w:cs="Times New Roman"/>
          <w:color w:val="000000"/>
          <w:sz w:val="22"/>
          <w:lang w:val="uk-UA"/>
        </w:rPr>
      </w:pPr>
      <w:r w:rsidRPr="00182BE7">
        <w:rPr>
          <w:rFonts w:ascii="Times New Roman" w:hAnsi="Times New Roman" w:cs="Times New Roman"/>
          <w:color w:val="000000"/>
          <w:sz w:val="22"/>
          <w:lang w:val="uk-UA"/>
        </w:rPr>
        <w:t>Працівники, які виконують вогневі роботи</w:t>
      </w:r>
      <w:r w:rsidR="00613394" w:rsidRPr="00916A20">
        <w:rPr>
          <w:rFonts w:ascii="Times New Roman" w:hAnsi="Times New Roman" w:cs="Times New Roman"/>
          <w:color w:val="000000"/>
          <w:sz w:val="22"/>
          <w:lang w:val="uk-UA"/>
        </w:rPr>
        <w:t>,</w:t>
      </w:r>
      <w:r w:rsidRPr="00182BE7">
        <w:rPr>
          <w:rFonts w:ascii="Times New Roman" w:hAnsi="Times New Roman" w:cs="Times New Roman"/>
          <w:color w:val="000000"/>
          <w:sz w:val="22"/>
          <w:lang w:val="uk-UA"/>
        </w:rPr>
        <w:t xml:space="preserve"> повинні бути навчені поводженню з застосовуваним інструментом, а також пройти інструктаж в рамках заходів перед початком робіт, що потребують оформлення наряду-допуску.</w:t>
      </w:r>
    </w:p>
    <w:p w14:paraId="42FCBD8F" w14:textId="77777777" w:rsidR="00613394" w:rsidRPr="00182BE7" w:rsidRDefault="00613394" w:rsidP="00182BE7">
      <w:pPr>
        <w:pStyle w:val="a3"/>
        <w:spacing w:line="240" w:lineRule="auto"/>
        <w:ind w:left="1005" w:firstLine="0"/>
        <w:rPr>
          <w:rFonts w:ascii="Times New Roman" w:hAnsi="Times New Roman" w:cs="Times New Roman"/>
          <w:color w:val="000000"/>
          <w:lang w:val="uk-UA"/>
        </w:rPr>
      </w:pPr>
    </w:p>
    <w:p w14:paraId="18EF8AAE" w14:textId="7CA0D20A" w:rsidR="0036271F" w:rsidRPr="00182BE7" w:rsidRDefault="0036271F">
      <w:pPr>
        <w:pStyle w:val="a3"/>
        <w:numPr>
          <w:ilvl w:val="1"/>
          <w:numId w:val="35"/>
        </w:numPr>
        <w:spacing w:line="240" w:lineRule="auto"/>
        <w:rPr>
          <w:rFonts w:ascii="Times New Roman" w:hAnsi="Times New Roman" w:cs="Times New Roman"/>
          <w:color w:val="000000"/>
          <w:sz w:val="22"/>
          <w:lang w:val="uk-UA"/>
        </w:rPr>
      </w:pPr>
      <w:r w:rsidRPr="00182BE7">
        <w:rPr>
          <w:rFonts w:ascii="Times New Roman" w:hAnsi="Times New Roman" w:cs="Times New Roman"/>
          <w:color w:val="000000"/>
          <w:sz w:val="22"/>
          <w:lang w:val="uk-UA"/>
        </w:rPr>
        <w:t>Доступ незадіяного у</w:t>
      </w:r>
      <w:r w:rsidR="00613394" w:rsidRPr="00182BE7">
        <w:rPr>
          <w:rFonts w:ascii="Times New Roman" w:hAnsi="Times New Roman" w:cs="Times New Roman"/>
          <w:color w:val="000000"/>
          <w:sz w:val="22"/>
          <w:lang w:val="uk-UA"/>
        </w:rPr>
        <w:t xml:space="preserve"> </w:t>
      </w:r>
      <w:r w:rsidRPr="00182BE7">
        <w:rPr>
          <w:rFonts w:ascii="Times New Roman" w:hAnsi="Times New Roman" w:cs="Times New Roman"/>
          <w:color w:val="000000"/>
          <w:sz w:val="22"/>
          <w:lang w:val="uk-UA"/>
        </w:rPr>
        <w:t>вогневих</w:t>
      </w:r>
      <w:r w:rsidR="00613394" w:rsidRPr="00182BE7">
        <w:rPr>
          <w:rFonts w:ascii="Times New Roman" w:hAnsi="Times New Roman" w:cs="Times New Roman"/>
          <w:color w:val="000000"/>
          <w:sz w:val="22"/>
          <w:lang w:val="uk-UA"/>
        </w:rPr>
        <w:t xml:space="preserve"> </w:t>
      </w:r>
      <w:r w:rsidRPr="00182BE7">
        <w:rPr>
          <w:rFonts w:ascii="Times New Roman" w:hAnsi="Times New Roman" w:cs="Times New Roman"/>
          <w:color w:val="000000"/>
          <w:sz w:val="22"/>
          <w:lang w:val="uk-UA"/>
        </w:rPr>
        <w:t>роботах персоналу до місць їх проведення повинен бути обмежений, а територія огороджена сигнальною стрічкою і оснащена попереджувальними табличками.</w:t>
      </w:r>
    </w:p>
    <w:p w14:paraId="60494B51" w14:textId="77777777" w:rsidR="00916A20" w:rsidRPr="00182BE7" w:rsidRDefault="00916A20" w:rsidP="00182BE7">
      <w:pPr>
        <w:pStyle w:val="a3"/>
        <w:spacing w:line="240" w:lineRule="auto"/>
        <w:rPr>
          <w:rFonts w:ascii="Times New Roman" w:hAnsi="Times New Roman" w:cs="Times New Roman"/>
          <w:color w:val="000000"/>
          <w:sz w:val="22"/>
          <w:lang w:val="uk-UA"/>
        </w:rPr>
      </w:pPr>
    </w:p>
    <w:p w14:paraId="36B1DBC8" w14:textId="02ABBCDC" w:rsidR="00916A20" w:rsidRPr="00182BE7" w:rsidRDefault="00916A20">
      <w:pPr>
        <w:pStyle w:val="a3"/>
        <w:numPr>
          <w:ilvl w:val="1"/>
          <w:numId w:val="35"/>
        </w:numPr>
        <w:spacing w:line="240" w:lineRule="auto"/>
        <w:rPr>
          <w:rFonts w:ascii="Times New Roman" w:hAnsi="Times New Roman" w:cs="Times New Roman"/>
          <w:color w:val="000000"/>
          <w:sz w:val="22"/>
          <w:lang w:val="uk-UA"/>
        </w:rPr>
      </w:pPr>
      <w:r w:rsidRPr="00182BE7">
        <w:rPr>
          <w:rFonts w:ascii="Times New Roman" w:hAnsi="Times New Roman" w:cs="Times New Roman"/>
          <w:color w:val="000000"/>
          <w:sz w:val="22"/>
          <w:lang w:val="uk-UA"/>
        </w:rPr>
        <w:t>Місця проведення вогневих робіт повинні бути оснащені первинними засобами пожежогасіння.</w:t>
      </w:r>
    </w:p>
    <w:p w14:paraId="618AC452" w14:textId="77777777" w:rsidR="00916A20" w:rsidRPr="00182BE7" w:rsidRDefault="00916A20" w:rsidP="00182BE7">
      <w:pPr>
        <w:pStyle w:val="a3"/>
        <w:spacing w:line="240" w:lineRule="auto"/>
        <w:rPr>
          <w:rFonts w:ascii="Times New Roman" w:hAnsi="Times New Roman" w:cs="Times New Roman"/>
          <w:color w:val="000000"/>
          <w:sz w:val="22"/>
          <w:lang w:val="uk-UA"/>
        </w:rPr>
      </w:pPr>
    </w:p>
    <w:p w14:paraId="1178E5B8" w14:textId="0164BC8A" w:rsidR="00916A20" w:rsidRPr="00182BE7" w:rsidRDefault="00916A20">
      <w:pPr>
        <w:pStyle w:val="a3"/>
        <w:numPr>
          <w:ilvl w:val="1"/>
          <w:numId w:val="35"/>
        </w:numPr>
        <w:spacing w:line="240" w:lineRule="auto"/>
        <w:rPr>
          <w:rFonts w:ascii="Times New Roman" w:hAnsi="Times New Roman" w:cs="Times New Roman"/>
          <w:color w:val="000000"/>
          <w:sz w:val="22"/>
          <w:lang w:val="uk-UA"/>
        </w:rPr>
      </w:pPr>
      <w:r w:rsidRPr="00182BE7">
        <w:rPr>
          <w:rFonts w:ascii="Times New Roman" w:hAnsi="Times New Roman" w:cs="Times New Roman"/>
          <w:color w:val="000000"/>
          <w:sz w:val="22"/>
          <w:lang w:val="uk-UA"/>
        </w:rPr>
        <w:t>Всі легкозаймисті матеріали повинні бути видалені з місця проведення вогневих робіт.</w:t>
      </w:r>
    </w:p>
    <w:p w14:paraId="250F910A" w14:textId="77777777" w:rsidR="00916A20" w:rsidRPr="00182BE7" w:rsidRDefault="00916A20" w:rsidP="00182BE7">
      <w:pPr>
        <w:pStyle w:val="a3"/>
        <w:spacing w:line="240" w:lineRule="auto"/>
        <w:rPr>
          <w:rFonts w:ascii="Times New Roman" w:hAnsi="Times New Roman" w:cs="Times New Roman"/>
          <w:color w:val="000000"/>
          <w:sz w:val="22"/>
          <w:lang w:val="uk-UA"/>
        </w:rPr>
      </w:pPr>
    </w:p>
    <w:p w14:paraId="10A1AA51" w14:textId="25E14E9A" w:rsidR="00916A20" w:rsidRPr="00182BE7" w:rsidRDefault="00916A20">
      <w:pPr>
        <w:pStyle w:val="a3"/>
        <w:numPr>
          <w:ilvl w:val="1"/>
          <w:numId w:val="35"/>
        </w:numPr>
        <w:spacing w:line="240" w:lineRule="auto"/>
        <w:rPr>
          <w:rFonts w:ascii="Times New Roman" w:hAnsi="Times New Roman" w:cs="Times New Roman"/>
          <w:color w:val="000000"/>
          <w:sz w:val="22"/>
          <w:lang w:val="uk-UA"/>
        </w:rPr>
      </w:pPr>
      <w:r w:rsidRPr="00182BE7">
        <w:rPr>
          <w:rFonts w:ascii="Times New Roman" w:hAnsi="Times New Roman" w:cs="Times New Roman"/>
          <w:color w:val="000000"/>
          <w:sz w:val="22"/>
          <w:lang w:val="uk-UA"/>
        </w:rPr>
        <w:t>На час проведення вогневих робіт повинен бути призначений пожежний спостерігач з числа працівників, які пройшли інструктаж з пожежної безпеки.</w:t>
      </w:r>
    </w:p>
    <w:p w14:paraId="0F5310B1" w14:textId="77777777" w:rsidR="00916A20" w:rsidRPr="00182BE7" w:rsidRDefault="00916A20" w:rsidP="00182BE7">
      <w:pPr>
        <w:pStyle w:val="a3"/>
        <w:rPr>
          <w:rFonts w:ascii="Times New Roman" w:hAnsi="Times New Roman" w:cs="Times New Roman"/>
          <w:color w:val="000000"/>
          <w:sz w:val="22"/>
          <w:lang w:val="uk-UA"/>
        </w:rPr>
      </w:pPr>
    </w:p>
    <w:p w14:paraId="4F912C08" w14:textId="0DF03026" w:rsidR="00916A20" w:rsidRPr="00182BE7" w:rsidRDefault="00916A20" w:rsidP="00613394">
      <w:pPr>
        <w:pStyle w:val="a3"/>
        <w:numPr>
          <w:ilvl w:val="1"/>
          <w:numId w:val="35"/>
        </w:numPr>
        <w:spacing w:line="240" w:lineRule="auto"/>
        <w:rPr>
          <w:rFonts w:ascii="Times New Roman" w:hAnsi="Times New Roman" w:cs="Times New Roman"/>
          <w:color w:val="000000"/>
          <w:sz w:val="22"/>
          <w:lang w:val="uk-UA"/>
        </w:rPr>
      </w:pPr>
      <w:r w:rsidRPr="00182BE7">
        <w:rPr>
          <w:rFonts w:ascii="Times New Roman" w:hAnsi="Times New Roman" w:cs="Times New Roman"/>
          <w:color w:val="000000"/>
          <w:sz w:val="22"/>
          <w:lang w:val="uk-UA"/>
        </w:rPr>
        <w:t>Всі газо-</w:t>
      </w:r>
      <w:proofErr w:type="spellStart"/>
      <w:r w:rsidRPr="00182BE7">
        <w:rPr>
          <w:rFonts w:ascii="Times New Roman" w:hAnsi="Times New Roman" w:cs="Times New Roman"/>
          <w:color w:val="000000"/>
          <w:sz w:val="22"/>
          <w:lang w:val="uk-UA"/>
        </w:rPr>
        <w:t>електрозварювальники</w:t>
      </w:r>
      <w:proofErr w:type="spellEnd"/>
      <w:r w:rsidRPr="00182BE7">
        <w:rPr>
          <w:rFonts w:ascii="Times New Roman" w:hAnsi="Times New Roman" w:cs="Times New Roman"/>
          <w:color w:val="000000"/>
          <w:sz w:val="22"/>
          <w:lang w:val="uk-UA"/>
        </w:rPr>
        <w:t xml:space="preserve"> повинні мати кваліфікаційні посвідчення та посвідчення про проходження курсу з </w:t>
      </w:r>
      <w:proofErr w:type="spellStart"/>
      <w:r w:rsidRPr="00182BE7">
        <w:rPr>
          <w:rFonts w:ascii="Times New Roman" w:hAnsi="Times New Roman" w:cs="Times New Roman"/>
          <w:color w:val="000000"/>
          <w:sz w:val="22"/>
          <w:lang w:val="uk-UA"/>
        </w:rPr>
        <w:t>пожежно</w:t>
      </w:r>
      <w:proofErr w:type="spellEnd"/>
      <w:r w:rsidRPr="00182BE7">
        <w:rPr>
          <w:rFonts w:ascii="Times New Roman" w:hAnsi="Times New Roman" w:cs="Times New Roman"/>
          <w:color w:val="000000"/>
          <w:sz w:val="22"/>
          <w:lang w:val="uk-UA"/>
        </w:rPr>
        <w:t>-технічного мінімуму.</w:t>
      </w:r>
    </w:p>
    <w:p w14:paraId="3F8AEB2F" w14:textId="77777777" w:rsidR="00916A20" w:rsidRPr="00182BE7" w:rsidRDefault="00916A20" w:rsidP="00182BE7">
      <w:pPr>
        <w:pStyle w:val="a3"/>
        <w:rPr>
          <w:rFonts w:ascii="Times New Roman" w:hAnsi="Times New Roman" w:cs="Times New Roman"/>
          <w:color w:val="000000"/>
          <w:sz w:val="22"/>
          <w:lang w:val="uk-UA"/>
        </w:rPr>
      </w:pPr>
    </w:p>
    <w:p w14:paraId="5273CCF6" w14:textId="649955E1" w:rsidR="00916A20" w:rsidRPr="00182BE7" w:rsidRDefault="00916A20" w:rsidP="00182BE7">
      <w:pPr>
        <w:pStyle w:val="a3"/>
        <w:numPr>
          <w:ilvl w:val="1"/>
          <w:numId w:val="35"/>
        </w:numPr>
        <w:spacing w:line="240" w:lineRule="auto"/>
        <w:rPr>
          <w:rFonts w:ascii="Times New Roman" w:hAnsi="Times New Roman" w:cs="Times New Roman"/>
          <w:color w:val="000000"/>
          <w:lang w:val="uk-UA"/>
        </w:rPr>
      </w:pPr>
      <w:r w:rsidRPr="00916A20">
        <w:rPr>
          <w:rFonts w:ascii="Times New Roman" w:hAnsi="Times New Roman" w:cs="Times New Roman"/>
          <w:color w:val="000000"/>
          <w:sz w:val="22"/>
          <w:lang w:val="uk-UA"/>
        </w:rPr>
        <w:t>При проведенні вогневих робіт забороняється:</w:t>
      </w:r>
    </w:p>
    <w:p w14:paraId="7263369C" w14:textId="45F3B708" w:rsidR="0036271F" w:rsidRPr="00182BE7" w:rsidRDefault="00916A20" w:rsidP="00182BE7">
      <w:pPr>
        <w:spacing w:after="0" w:line="240" w:lineRule="auto"/>
        <w:ind w:firstLine="708"/>
        <w:jc w:val="both"/>
        <w:rPr>
          <w:rFonts w:ascii="Times New Roman" w:hAnsi="Times New Roman" w:cs="Times New Roman"/>
          <w:color w:val="000000"/>
          <w:lang w:val="uk-UA"/>
        </w:rPr>
      </w:pPr>
      <w:r w:rsidRPr="00916A20">
        <w:rPr>
          <w:rFonts w:ascii="Times New Roman" w:hAnsi="Times New Roman" w:cs="Times New Roman"/>
          <w:color w:val="000000"/>
          <w:lang w:val="uk-UA"/>
        </w:rPr>
        <w:t xml:space="preserve">16.12.1. </w:t>
      </w:r>
      <w:r w:rsidR="0036271F" w:rsidRPr="00182BE7">
        <w:rPr>
          <w:rFonts w:ascii="Times New Roman" w:hAnsi="Times New Roman" w:cs="Times New Roman"/>
          <w:color w:val="000000"/>
          <w:lang w:val="uk-UA"/>
        </w:rPr>
        <w:t xml:space="preserve"> виконувати вогневі роботи на свіжопофарбованих конструкціях і виробах;</w:t>
      </w:r>
    </w:p>
    <w:p w14:paraId="6332E4A6" w14:textId="31C17AB5" w:rsidR="0036271F" w:rsidRPr="00182BE7" w:rsidRDefault="0036271F" w:rsidP="00182BE7">
      <w:pPr>
        <w:pStyle w:val="a3"/>
        <w:numPr>
          <w:ilvl w:val="2"/>
          <w:numId w:val="35"/>
        </w:numPr>
        <w:spacing w:line="240" w:lineRule="auto"/>
        <w:rPr>
          <w:rFonts w:ascii="Times New Roman" w:hAnsi="Times New Roman" w:cs="Times New Roman"/>
          <w:color w:val="000000"/>
          <w:lang w:val="uk-UA"/>
        </w:rPr>
      </w:pPr>
      <w:r w:rsidRPr="00182BE7">
        <w:rPr>
          <w:rFonts w:ascii="Times New Roman" w:hAnsi="Times New Roman" w:cs="Times New Roman"/>
          <w:color w:val="000000"/>
          <w:sz w:val="22"/>
          <w:lang w:val="uk-UA"/>
        </w:rPr>
        <w:t xml:space="preserve">використовувати одяг і рукавиці зі слідами </w:t>
      </w:r>
      <w:proofErr w:type="spellStart"/>
      <w:r w:rsidRPr="00182BE7">
        <w:rPr>
          <w:rFonts w:ascii="Times New Roman" w:hAnsi="Times New Roman" w:cs="Times New Roman"/>
          <w:color w:val="000000"/>
          <w:sz w:val="22"/>
          <w:lang w:val="uk-UA"/>
        </w:rPr>
        <w:t>масел</w:t>
      </w:r>
      <w:proofErr w:type="spellEnd"/>
      <w:r w:rsidRPr="00182BE7">
        <w:rPr>
          <w:rFonts w:ascii="Times New Roman" w:hAnsi="Times New Roman" w:cs="Times New Roman"/>
          <w:color w:val="000000"/>
          <w:sz w:val="22"/>
          <w:lang w:val="uk-UA"/>
        </w:rPr>
        <w:t>, жирів, бензину, гасу та інших горючих рідин;</w:t>
      </w:r>
    </w:p>
    <w:p w14:paraId="327A9663" w14:textId="668D528F" w:rsidR="0036271F" w:rsidRPr="00182BE7" w:rsidRDefault="0036271F" w:rsidP="00916A20">
      <w:pPr>
        <w:pStyle w:val="a3"/>
        <w:numPr>
          <w:ilvl w:val="2"/>
          <w:numId w:val="35"/>
        </w:numPr>
        <w:spacing w:line="240" w:lineRule="auto"/>
        <w:rPr>
          <w:rFonts w:ascii="Times New Roman" w:hAnsi="Times New Roman" w:cs="Times New Roman"/>
          <w:color w:val="000000"/>
          <w:sz w:val="22"/>
          <w:lang w:val="uk-UA"/>
        </w:rPr>
      </w:pPr>
      <w:r w:rsidRPr="00182BE7">
        <w:rPr>
          <w:rFonts w:ascii="Times New Roman" w:hAnsi="Times New Roman" w:cs="Times New Roman"/>
          <w:color w:val="000000"/>
          <w:sz w:val="22"/>
          <w:lang w:val="uk-UA"/>
        </w:rPr>
        <w:t>приступати до роботи на несправному обладнанні;</w:t>
      </w:r>
    </w:p>
    <w:p w14:paraId="23E824E4" w14:textId="56A52BDD" w:rsidR="0036271F" w:rsidRPr="00182BE7" w:rsidRDefault="0036271F" w:rsidP="00182BE7">
      <w:pPr>
        <w:pStyle w:val="a3"/>
        <w:numPr>
          <w:ilvl w:val="2"/>
          <w:numId w:val="35"/>
        </w:numPr>
        <w:spacing w:line="240" w:lineRule="auto"/>
        <w:rPr>
          <w:rFonts w:ascii="Times New Roman" w:hAnsi="Times New Roman" w:cs="Times New Roman"/>
          <w:color w:val="000000"/>
          <w:lang w:val="uk-UA"/>
        </w:rPr>
      </w:pPr>
      <w:r w:rsidRPr="00182BE7">
        <w:rPr>
          <w:rFonts w:ascii="Times New Roman" w:hAnsi="Times New Roman" w:cs="Times New Roman"/>
          <w:color w:val="000000"/>
          <w:sz w:val="22"/>
          <w:lang w:val="uk-UA"/>
        </w:rPr>
        <w:t>зберігати на зварювальних постах одяг, ЛЗР, ГР та інші горючі матеріали;</w:t>
      </w:r>
    </w:p>
    <w:p w14:paraId="1BDBF8E6" w14:textId="1990970D" w:rsidR="0036271F" w:rsidRPr="00182BE7" w:rsidRDefault="0036271F" w:rsidP="00916A20">
      <w:pPr>
        <w:pStyle w:val="a3"/>
        <w:numPr>
          <w:ilvl w:val="2"/>
          <w:numId w:val="35"/>
        </w:numPr>
        <w:spacing w:line="240" w:lineRule="auto"/>
        <w:rPr>
          <w:rFonts w:ascii="Times New Roman" w:hAnsi="Times New Roman" w:cs="Times New Roman"/>
          <w:color w:val="000000"/>
          <w:sz w:val="22"/>
          <w:lang w:val="uk-UA"/>
        </w:rPr>
      </w:pPr>
      <w:r w:rsidRPr="00182BE7">
        <w:rPr>
          <w:rFonts w:ascii="Times New Roman" w:hAnsi="Times New Roman" w:cs="Times New Roman"/>
          <w:color w:val="000000"/>
          <w:sz w:val="22"/>
          <w:lang w:val="uk-UA"/>
        </w:rPr>
        <w:t xml:space="preserve">допускати </w:t>
      </w:r>
      <w:r w:rsidR="00C950FB" w:rsidRPr="00182BE7">
        <w:rPr>
          <w:rFonts w:ascii="Times New Roman" w:hAnsi="Times New Roman" w:cs="Times New Roman"/>
          <w:color w:val="000000"/>
          <w:sz w:val="22"/>
          <w:lang w:val="uk-UA"/>
        </w:rPr>
        <w:t>пересічення</w:t>
      </w:r>
      <w:r w:rsidRPr="00182BE7">
        <w:rPr>
          <w:rFonts w:ascii="Times New Roman" w:hAnsi="Times New Roman" w:cs="Times New Roman"/>
          <w:color w:val="000000"/>
          <w:sz w:val="22"/>
          <w:lang w:val="uk-UA"/>
        </w:rPr>
        <w:t xml:space="preserve"> електрокабелів з балонами зі стисненими та зрідженими газами;</w:t>
      </w:r>
    </w:p>
    <w:p w14:paraId="60E860A0" w14:textId="5AFF986D" w:rsidR="0036271F" w:rsidRPr="00182BE7" w:rsidRDefault="0036271F" w:rsidP="00916A20">
      <w:pPr>
        <w:pStyle w:val="a3"/>
        <w:numPr>
          <w:ilvl w:val="2"/>
          <w:numId w:val="35"/>
        </w:numPr>
        <w:spacing w:line="240" w:lineRule="auto"/>
        <w:rPr>
          <w:rFonts w:ascii="Times New Roman" w:hAnsi="Times New Roman" w:cs="Times New Roman"/>
          <w:color w:val="000000"/>
          <w:sz w:val="22"/>
          <w:lang w:val="uk-UA"/>
        </w:rPr>
      </w:pPr>
      <w:r w:rsidRPr="00182BE7">
        <w:rPr>
          <w:rFonts w:ascii="Times New Roman" w:hAnsi="Times New Roman" w:cs="Times New Roman"/>
          <w:color w:val="000000"/>
          <w:sz w:val="22"/>
          <w:lang w:val="uk-UA"/>
        </w:rPr>
        <w:lastRenderedPageBreak/>
        <w:t>виконувати вогневі роботи на обладнанні та комунікаціях, заповнених горючими й токсичними речовинами, а також знаходяться під напругою;</w:t>
      </w:r>
    </w:p>
    <w:p w14:paraId="4DCFC87E" w14:textId="1A876B1C" w:rsidR="00C950FB" w:rsidRPr="00182BE7" w:rsidRDefault="0036271F" w:rsidP="00182BE7">
      <w:pPr>
        <w:pStyle w:val="a3"/>
        <w:numPr>
          <w:ilvl w:val="2"/>
          <w:numId w:val="35"/>
        </w:numPr>
        <w:spacing w:line="240" w:lineRule="auto"/>
        <w:rPr>
          <w:rFonts w:ascii="Times New Roman" w:hAnsi="Times New Roman" w:cs="Times New Roman"/>
          <w:color w:val="000000"/>
          <w:lang w:val="uk-UA"/>
        </w:rPr>
      </w:pPr>
      <w:r w:rsidRPr="00182BE7">
        <w:rPr>
          <w:rFonts w:ascii="Times New Roman" w:hAnsi="Times New Roman" w:cs="Times New Roman"/>
          <w:color w:val="000000"/>
          <w:sz w:val="22"/>
          <w:lang w:val="uk-UA"/>
        </w:rPr>
        <w:t>проведення вогневих робіт одночасно з пристроєм гідроізоляції і пароізоляції на покрівлі, монтажем панелей з горючими утеплювачами, наклейкою покриттів підлог і обробкою приміщень із застосуванням горючих лаків, фарб, клеїв, мастик і інших горючих матеріалів.</w:t>
      </w:r>
    </w:p>
    <w:p w14:paraId="4F26F1F6" w14:textId="77777777" w:rsidR="00916A20" w:rsidRDefault="00916A20" w:rsidP="004D1D4F">
      <w:pPr>
        <w:spacing w:line="240" w:lineRule="auto"/>
        <w:ind w:firstLine="708"/>
        <w:jc w:val="both"/>
        <w:rPr>
          <w:rFonts w:ascii="Times New Roman" w:hAnsi="Times New Roman" w:cs="Times New Roman"/>
          <w:b/>
          <w:color w:val="000000"/>
          <w:u w:val="single"/>
          <w:lang w:val="uk-UA"/>
        </w:rPr>
      </w:pPr>
    </w:p>
    <w:p w14:paraId="374B78F8" w14:textId="0C370DB3" w:rsidR="000D03DD" w:rsidRPr="00F81A76" w:rsidRDefault="00916A20" w:rsidP="00182BE7">
      <w:pPr>
        <w:pStyle w:val="a3"/>
        <w:numPr>
          <w:ilvl w:val="0"/>
          <w:numId w:val="35"/>
        </w:numPr>
        <w:spacing w:line="240" w:lineRule="auto"/>
        <w:rPr>
          <w:rFonts w:ascii="Times New Roman" w:hAnsi="Times New Roman" w:cs="Times New Roman"/>
          <w:b/>
          <w:color w:val="000000"/>
          <w:u w:val="single"/>
        </w:rPr>
      </w:pPr>
      <w:r>
        <w:rPr>
          <w:rFonts w:ascii="Times New Roman" w:hAnsi="Times New Roman" w:cs="Times New Roman"/>
          <w:b/>
          <w:color w:val="000000"/>
          <w:sz w:val="22"/>
          <w:lang w:val="uk-UA"/>
        </w:rPr>
        <w:t xml:space="preserve">ВИМОГИ ДО ВИКОРИСТАННЯ БАЛОНІВ ЗІ ЗРІДЖЕНИМИ ТА СТИСНЕНИМИ ГАЗАМИ </w:t>
      </w:r>
    </w:p>
    <w:p w14:paraId="656C8AD9" w14:textId="756CB949" w:rsidR="00C950FB" w:rsidRPr="00182BE7" w:rsidRDefault="00C950FB">
      <w:pPr>
        <w:tabs>
          <w:tab w:val="num" w:pos="900"/>
        </w:tabs>
        <w:spacing w:before="200" w:line="240" w:lineRule="auto"/>
        <w:jc w:val="both"/>
        <w:rPr>
          <w:rFonts w:ascii="Times New Roman" w:hAnsi="Times New Roman" w:cs="Times New Roman"/>
          <w:color w:val="000000"/>
          <w:lang w:val="uk-UA"/>
        </w:rPr>
      </w:pPr>
      <w:r w:rsidRPr="004D1D4F">
        <w:rPr>
          <w:rFonts w:ascii="Times New Roman" w:hAnsi="Times New Roman" w:cs="Times New Roman"/>
          <w:color w:val="000000"/>
        </w:rPr>
        <w:tab/>
      </w:r>
      <w:r w:rsidR="00916A20">
        <w:rPr>
          <w:rFonts w:ascii="Times New Roman" w:hAnsi="Times New Roman" w:cs="Times New Roman"/>
          <w:color w:val="000000"/>
          <w:lang w:val="uk-UA"/>
        </w:rPr>
        <w:t xml:space="preserve">17.1. </w:t>
      </w:r>
      <w:r w:rsidRPr="00182BE7">
        <w:rPr>
          <w:rFonts w:ascii="Times New Roman" w:hAnsi="Times New Roman" w:cs="Times New Roman"/>
          <w:color w:val="000000"/>
          <w:lang w:val="uk-UA"/>
        </w:rPr>
        <w:t xml:space="preserve">Балони зі зрідженими та стисненими газами повинні бути випробувані, а місця їх зберігання обладнані відповідно до діючих правил </w:t>
      </w:r>
      <w:r w:rsidRPr="00916A20">
        <w:rPr>
          <w:rFonts w:ascii="Times New Roman" w:hAnsi="Times New Roman" w:cs="Times New Roman"/>
          <w:color w:val="000000"/>
          <w:lang w:val="uk-UA"/>
        </w:rPr>
        <w:t>з</w:t>
      </w:r>
      <w:r w:rsidRPr="00182BE7">
        <w:rPr>
          <w:rFonts w:ascii="Times New Roman" w:hAnsi="Times New Roman" w:cs="Times New Roman"/>
          <w:color w:val="000000"/>
          <w:lang w:val="uk-UA"/>
        </w:rPr>
        <w:t xml:space="preserve"> охорон</w:t>
      </w:r>
      <w:r w:rsidRPr="00916A20">
        <w:rPr>
          <w:rFonts w:ascii="Times New Roman" w:hAnsi="Times New Roman" w:cs="Times New Roman"/>
          <w:color w:val="000000"/>
          <w:lang w:val="uk-UA"/>
        </w:rPr>
        <w:t>и</w:t>
      </w:r>
      <w:r w:rsidRPr="00182BE7">
        <w:rPr>
          <w:rFonts w:ascii="Times New Roman" w:hAnsi="Times New Roman" w:cs="Times New Roman"/>
          <w:color w:val="000000"/>
          <w:lang w:val="uk-UA"/>
        </w:rPr>
        <w:t xml:space="preserve"> праці при експлуатації газового господарства.</w:t>
      </w:r>
    </w:p>
    <w:p w14:paraId="10178EFC" w14:textId="52F75AA3" w:rsidR="00C950FB" w:rsidRPr="00182BE7" w:rsidRDefault="00C950FB">
      <w:pPr>
        <w:tabs>
          <w:tab w:val="num" w:pos="900"/>
        </w:tabs>
        <w:spacing w:before="200" w:line="240" w:lineRule="auto"/>
        <w:jc w:val="both"/>
        <w:rPr>
          <w:rFonts w:ascii="Times New Roman" w:hAnsi="Times New Roman" w:cs="Times New Roman"/>
          <w:color w:val="000000"/>
          <w:lang w:val="uk-UA"/>
        </w:rPr>
      </w:pPr>
      <w:r w:rsidRPr="00182BE7">
        <w:rPr>
          <w:rFonts w:ascii="Times New Roman" w:hAnsi="Times New Roman" w:cs="Times New Roman"/>
          <w:color w:val="000000"/>
          <w:lang w:val="uk-UA"/>
        </w:rPr>
        <w:tab/>
      </w:r>
      <w:r w:rsidR="00916A20">
        <w:rPr>
          <w:rFonts w:ascii="Times New Roman" w:hAnsi="Times New Roman" w:cs="Times New Roman"/>
          <w:color w:val="000000"/>
          <w:lang w:val="uk-UA"/>
        </w:rPr>
        <w:t xml:space="preserve">17.2. </w:t>
      </w:r>
      <w:r w:rsidRPr="00182BE7">
        <w:rPr>
          <w:rFonts w:ascii="Times New Roman" w:hAnsi="Times New Roman" w:cs="Times New Roman"/>
          <w:color w:val="000000"/>
          <w:lang w:val="uk-UA"/>
        </w:rPr>
        <w:t>Працівники, які обслуговують балони, повинні бути навчені згідно з чинним законодавством</w:t>
      </w:r>
      <w:r w:rsidR="00916A20">
        <w:rPr>
          <w:rFonts w:ascii="Times New Roman" w:hAnsi="Times New Roman" w:cs="Times New Roman"/>
          <w:color w:val="000000"/>
          <w:lang w:val="uk-UA"/>
        </w:rPr>
        <w:t xml:space="preserve"> України</w:t>
      </w:r>
      <w:r w:rsidRPr="00182BE7">
        <w:rPr>
          <w:rFonts w:ascii="Times New Roman" w:hAnsi="Times New Roman" w:cs="Times New Roman"/>
          <w:color w:val="000000"/>
          <w:lang w:val="uk-UA"/>
        </w:rPr>
        <w:t>.</w:t>
      </w:r>
    </w:p>
    <w:p w14:paraId="72D51F74" w14:textId="5BADE80A" w:rsidR="00C950FB" w:rsidRPr="00182BE7" w:rsidRDefault="00C950FB">
      <w:pPr>
        <w:tabs>
          <w:tab w:val="num" w:pos="900"/>
        </w:tabs>
        <w:spacing w:before="200" w:line="240" w:lineRule="auto"/>
        <w:jc w:val="both"/>
        <w:rPr>
          <w:rFonts w:ascii="Times New Roman" w:hAnsi="Times New Roman" w:cs="Times New Roman"/>
          <w:color w:val="000000"/>
          <w:lang w:val="uk-UA"/>
        </w:rPr>
      </w:pPr>
      <w:r w:rsidRPr="00182BE7">
        <w:rPr>
          <w:rFonts w:ascii="Times New Roman" w:hAnsi="Times New Roman" w:cs="Times New Roman"/>
          <w:color w:val="000000"/>
          <w:lang w:val="uk-UA"/>
        </w:rPr>
        <w:tab/>
      </w:r>
      <w:r w:rsidR="00916A20">
        <w:rPr>
          <w:rFonts w:ascii="Times New Roman" w:hAnsi="Times New Roman" w:cs="Times New Roman"/>
          <w:color w:val="000000"/>
          <w:lang w:val="uk-UA"/>
        </w:rPr>
        <w:t xml:space="preserve">17.3. </w:t>
      </w:r>
      <w:r w:rsidRPr="00182BE7">
        <w:rPr>
          <w:rFonts w:ascii="Times New Roman" w:hAnsi="Times New Roman" w:cs="Times New Roman"/>
          <w:color w:val="000000"/>
          <w:lang w:val="uk-UA"/>
        </w:rPr>
        <w:t xml:space="preserve">Кисневі балони повинні зберігатися на відстані не менше 5 метрів від балонів з горючими газами (ацетиленом, пропаном і </w:t>
      </w:r>
      <w:proofErr w:type="spellStart"/>
      <w:r w:rsidRPr="00182BE7">
        <w:rPr>
          <w:rFonts w:ascii="Times New Roman" w:hAnsi="Times New Roman" w:cs="Times New Roman"/>
          <w:color w:val="000000"/>
          <w:lang w:val="uk-UA"/>
        </w:rPr>
        <w:t>т.д</w:t>
      </w:r>
      <w:proofErr w:type="spellEnd"/>
      <w:r w:rsidRPr="00182BE7">
        <w:rPr>
          <w:rFonts w:ascii="Times New Roman" w:hAnsi="Times New Roman" w:cs="Times New Roman"/>
          <w:color w:val="000000"/>
          <w:lang w:val="uk-UA"/>
        </w:rPr>
        <w:t>.).</w:t>
      </w:r>
    </w:p>
    <w:p w14:paraId="75249109" w14:textId="58A3218D" w:rsidR="00C950FB" w:rsidRPr="00182BE7" w:rsidRDefault="00C950FB">
      <w:pPr>
        <w:tabs>
          <w:tab w:val="num" w:pos="900"/>
        </w:tabs>
        <w:spacing w:before="200" w:line="240" w:lineRule="auto"/>
        <w:jc w:val="both"/>
        <w:rPr>
          <w:rFonts w:ascii="Times New Roman" w:hAnsi="Times New Roman" w:cs="Times New Roman"/>
          <w:color w:val="000000"/>
          <w:lang w:val="uk-UA"/>
        </w:rPr>
      </w:pPr>
      <w:r w:rsidRPr="00182BE7">
        <w:rPr>
          <w:rFonts w:ascii="Times New Roman" w:hAnsi="Times New Roman" w:cs="Times New Roman"/>
          <w:color w:val="000000"/>
          <w:lang w:val="uk-UA"/>
        </w:rPr>
        <w:tab/>
      </w:r>
      <w:r w:rsidR="00916A20">
        <w:rPr>
          <w:rFonts w:ascii="Times New Roman" w:hAnsi="Times New Roman" w:cs="Times New Roman"/>
          <w:color w:val="000000"/>
          <w:lang w:val="uk-UA"/>
        </w:rPr>
        <w:t xml:space="preserve">17.4. </w:t>
      </w:r>
      <w:r w:rsidRPr="00182BE7">
        <w:rPr>
          <w:rFonts w:ascii="Times New Roman" w:hAnsi="Times New Roman" w:cs="Times New Roman"/>
          <w:color w:val="000000"/>
          <w:lang w:val="uk-UA"/>
        </w:rPr>
        <w:t>Зберігання в одному приміщенні балонів з киснем і горючими газами забороняється.</w:t>
      </w:r>
    </w:p>
    <w:p w14:paraId="16DCF5B1" w14:textId="45A9BF10" w:rsidR="00C950FB" w:rsidRPr="00182BE7" w:rsidRDefault="00C950FB">
      <w:pPr>
        <w:tabs>
          <w:tab w:val="num" w:pos="900"/>
        </w:tabs>
        <w:spacing w:before="200" w:line="240" w:lineRule="auto"/>
        <w:jc w:val="both"/>
        <w:rPr>
          <w:rFonts w:ascii="Times New Roman" w:hAnsi="Times New Roman" w:cs="Times New Roman"/>
          <w:color w:val="000000"/>
          <w:lang w:val="uk-UA"/>
        </w:rPr>
      </w:pPr>
      <w:r w:rsidRPr="00182BE7">
        <w:rPr>
          <w:rFonts w:ascii="Times New Roman" w:hAnsi="Times New Roman" w:cs="Times New Roman"/>
          <w:color w:val="000000"/>
          <w:lang w:val="uk-UA"/>
        </w:rPr>
        <w:tab/>
      </w:r>
      <w:r w:rsidR="00916A20">
        <w:rPr>
          <w:rFonts w:ascii="Times New Roman" w:hAnsi="Times New Roman" w:cs="Times New Roman"/>
          <w:color w:val="000000"/>
          <w:lang w:val="uk-UA"/>
        </w:rPr>
        <w:t xml:space="preserve">17.5. </w:t>
      </w:r>
      <w:r w:rsidRPr="00182BE7">
        <w:rPr>
          <w:rFonts w:ascii="Times New Roman" w:hAnsi="Times New Roman" w:cs="Times New Roman"/>
          <w:color w:val="000000"/>
          <w:lang w:val="uk-UA"/>
        </w:rPr>
        <w:t>Балони з газом, що встановлюються в приміщеннях, повинні знаходитися на відстані не менше 1 м від радіаторів опалення та інших опалювальних приладів і не менше 5 м від джерел тепла з відкритим вогнем.</w:t>
      </w:r>
    </w:p>
    <w:p w14:paraId="35CA3EAC" w14:textId="6D9BFCB9" w:rsidR="00C950FB" w:rsidRPr="00182BE7" w:rsidRDefault="00C950FB">
      <w:pPr>
        <w:tabs>
          <w:tab w:val="num" w:pos="900"/>
        </w:tabs>
        <w:spacing w:before="200" w:line="240" w:lineRule="auto"/>
        <w:jc w:val="both"/>
        <w:rPr>
          <w:rFonts w:ascii="Times New Roman" w:hAnsi="Times New Roman" w:cs="Times New Roman"/>
          <w:color w:val="000000"/>
          <w:lang w:val="uk-UA"/>
        </w:rPr>
      </w:pPr>
      <w:r w:rsidRPr="00182BE7">
        <w:rPr>
          <w:rFonts w:ascii="Times New Roman" w:hAnsi="Times New Roman" w:cs="Times New Roman"/>
          <w:color w:val="000000"/>
          <w:lang w:val="uk-UA"/>
        </w:rPr>
        <w:tab/>
      </w:r>
      <w:r w:rsidR="00916A20">
        <w:rPr>
          <w:rFonts w:ascii="Times New Roman" w:hAnsi="Times New Roman" w:cs="Times New Roman"/>
          <w:color w:val="000000"/>
          <w:lang w:val="uk-UA"/>
        </w:rPr>
        <w:t xml:space="preserve">17.6. </w:t>
      </w:r>
      <w:r w:rsidRPr="00182BE7">
        <w:rPr>
          <w:rFonts w:ascii="Times New Roman" w:hAnsi="Times New Roman" w:cs="Times New Roman"/>
          <w:color w:val="000000"/>
          <w:lang w:val="uk-UA"/>
        </w:rPr>
        <w:t>Повні балони повинні зберігатися у вертикальному положенні. Для запобігання падінн</w:t>
      </w:r>
      <w:r w:rsidRPr="00916A20">
        <w:rPr>
          <w:rFonts w:ascii="Times New Roman" w:hAnsi="Times New Roman" w:cs="Times New Roman"/>
          <w:color w:val="000000"/>
          <w:lang w:val="uk-UA"/>
        </w:rPr>
        <w:t>я</w:t>
      </w:r>
      <w:r w:rsidRPr="00182BE7">
        <w:rPr>
          <w:rFonts w:ascii="Times New Roman" w:hAnsi="Times New Roman" w:cs="Times New Roman"/>
          <w:color w:val="000000"/>
          <w:lang w:val="uk-UA"/>
        </w:rPr>
        <w:t xml:space="preserve"> балони треба встановлювати в спеціально обладнані гнізда і надійно закріпл</w:t>
      </w:r>
      <w:r w:rsidRPr="00916A20">
        <w:rPr>
          <w:rFonts w:ascii="Times New Roman" w:hAnsi="Times New Roman" w:cs="Times New Roman"/>
          <w:color w:val="000000"/>
          <w:lang w:val="uk-UA"/>
        </w:rPr>
        <w:t>ювати</w:t>
      </w:r>
      <w:r w:rsidRPr="00182BE7">
        <w:rPr>
          <w:rFonts w:ascii="Times New Roman" w:hAnsi="Times New Roman" w:cs="Times New Roman"/>
          <w:color w:val="000000"/>
          <w:lang w:val="uk-UA"/>
        </w:rPr>
        <w:t>.</w:t>
      </w:r>
    </w:p>
    <w:p w14:paraId="2AD32F3E" w14:textId="7A86CDF4" w:rsidR="000D03DD" w:rsidRPr="00182BE7" w:rsidRDefault="00C950FB">
      <w:pPr>
        <w:tabs>
          <w:tab w:val="num" w:pos="900"/>
        </w:tabs>
        <w:spacing w:before="200" w:line="240" w:lineRule="auto"/>
        <w:jc w:val="both"/>
        <w:rPr>
          <w:rFonts w:ascii="Times New Roman" w:hAnsi="Times New Roman" w:cs="Times New Roman"/>
          <w:color w:val="000000"/>
          <w:lang w:val="uk-UA"/>
        </w:rPr>
      </w:pPr>
      <w:r w:rsidRPr="00182BE7">
        <w:rPr>
          <w:rFonts w:ascii="Times New Roman" w:hAnsi="Times New Roman" w:cs="Times New Roman"/>
          <w:color w:val="000000"/>
          <w:lang w:val="uk-UA"/>
        </w:rPr>
        <w:tab/>
      </w:r>
      <w:r w:rsidR="00916A20">
        <w:rPr>
          <w:rFonts w:ascii="Times New Roman" w:hAnsi="Times New Roman" w:cs="Times New Roman"/>
          <w:color w:val="000000"/>
          <w:lang w:val="uk-UA"/>
        </w:rPr>
        <w:t xml:space="preserve">17.7. </w:t>
      </w:r>
      <w:r w:rsidRPr="00182BE7">
        <w:rPr>
          <w:rFonts w:ascii="Times New Roman" w:hAnsi="Times New Roman" w:cs="Times New Roman"/>
          <w:color w:val="000000"/>
          <w:lang w:val="uk-UA"/>
        </w:rPr>
        <w:t>Балони повинні бути пофарбовані в кольори відповідно до вимог діючих правил по охороні праці при експлуатації газового господарства.</w:t>
      </w:r>
      <w:r w:rsidRPr="00916A20">
        <w:rPr>
          <w:rFonts w:ascii="Times New Roman" w:hAnsi="Times New Roman" w:cs="Times New Roman"/>
          <w:color w:val="000000"/>
          <w:lang w:val="uk-UA"/>
        </w:rPr>
        <w:t xml:space="preserve"> </w:t>
      </w:r>
    </w:p>
    <w:p w14:paraId="02C82070" w14:textId="37154D71" w:rsidR="000D03DD" w:rsidRPr="00182BE7" w:rsidRDefault="00916A20">
      <w:pPr>
        <w:tabs>
          <w:tab w:val="num" w:pos="900"/>
        </w:tabs>
        <w:spacing w:before="240" w:line="240" w:lineRule="auto"/>
        <w:jc w:val="both"/>
        <w:rPr>
          <w:rFonts w:ascii="Times New Roman" w:hAnsi="Times New Roman" w:cs="Times New Roman"/>
          <w:b/>
          <w:bCs/>
          <w:color w:val="000000"/>
          <w:lang w:val="uk-UA"/>
        </w:rPr>
      </w:pPr>
      <w:r w:rsidRPr="00182BE7">
        <w:rPr>
          <w:rFonts w:ascii="Times New Roman" w:hAnsi="Times New Roman" w:cs="Times New Roman"/>
          <w:b/>
          <w:bCs/>
          <w:color w:val="000000"/>
          <w:lang w:val="uk-UA"/>
        </w:rPr>
        <w:t xml:space="preserve">18. ВИМОГИ ДО ВИКОНАННЯ ЕЛЕКТРОТЕХНІЧНИХ РОБІТ </w:t>
      </w:r>
    </w:p>
    <w:p w14:paraId="52912408" w14:textId="5ABF6581" w:rsidR="00C950FB" w:rsidRPr="004D1D4F" w:rsidRDefault="00F93F3D">
      <w:pPr>
        <w:spacing w:before="120" w:line="240" w:lineRule="auto"/>
        <w:ind w:firstLine="708"/>
        <w:jc w:val="both"/>
        <w:rPr>
          <w:rFonts w:ascii="Times New Roman" w:hAnsi="Times New Roman" w:cs="Times New Roman"/>
          <w:color w:val="000000"/>
          <w:lang w:val="uk-UA"/>
        </w:rPr>
      </w:pPr>
      <w:r>
        <w:rPr>
          <w:rFonts w:ascii="Times New Roman" w:hAnsi="Times New Roman" w:cs="Times New Roman"/>
          <w:color w:val="000000"/>
          <w:lang w:val="uk-UA"/>
        </w:rPr>
        <w:t xml:space="preserve">18.1. </w:t>
      </w:r>
      <w:r w:rsidR="00C950FB" w:rsidRPr="004D1D4F">
        <w:rPr>
          <w:rFonts w:ascii="Times New Roman" w:hAnsi="Times New Roman" w:cs="Times New Roman"/>
          <w:color w:val="000000"/>
          <w:lang w:val="uk-UA"/>
        </w:rPr>
        <w:t>Для виконання електротехнічних робіт на території Замовника залучаються тільки організації, що мають ліцензії на право здійснення даних видів діяльності.</w:t>
      </w:r>
    </w:p>
    <w:p w14:paraId="25201B5B" w14:textId="4ACD95D2" w:rsidR="00C950FB" w:rsidRPr="004D1D4F" w:rsidRDefault="00F93F3D">
      <w:pPr>
        <w:spacing w:before="120" w:line="240" w:lineRule="auto"/>
        <w:jc w:val="both"/>
        <w:rPr>
          <w:rFonts w:ascii="Times New Roman" w:hAnsi="Times New Roman" w:cs="Times New Roman"/>
          <w:color w:val="000000"/>
          <w:lang w:val="uk-UA"/>
        </w:rPr>
      </w:pPr>
      <w:r>
        <w:rPr>
          <w:rFonts w:ascii="Times New Roman" w:hAnsi="Times New Roman" w:cs="Times New Roman"/>
          <w:color w:val="000000"/>
          <w:lang w:val="uk-UA"/>
        </w:rPr>
        <w:t xml:space="preserve">             18.2. </w:t>
      </w:r>
      <w:r w:rsidR="00C950FB" w:rsidRPr="004D1D4F">
        <w:rPr>
          <w:rFonts w:ascii="Times New Roman" w:hAnsi="Times New Roman" w:cs="Times New Roman"/>
          <w:color w:val="000000"/>
          <w:lang w:val="uk-UA"/>
        </w:rPr>
        <w:t>До</w:t>
      </w:r>
      <w:r w:rsidR="00FF647F">
        <w:rPr>
          <w:rFonts w:ascii="Times New Roman" w:hAnsi="Times New Roman" w:cs="Times New Roman"/>
          <w:color w:val="000000"/>
          <w:lang w:val="uk-UA"/>
        </w:rPr>
        <w:t xml:space="preserve"> </w:t>
      </w:r>
      <w:r w:rsidR="00C950FB" w:rsidRPr="004D1D4F">
        <w:rPr>
          <w:rFonts w:ascii="Times New Roman" w:hAnsi="Times New Roman" w:cs="Times New Roman"/>
          <w:color w:val="000000"/>
          <w:lang w:val="uk-UA"/>
        </w:rPr>
        <w:t>проведення електромонтажних робіт</w:t>
      </w:r>
      <w:r w:rsidR="00FF647F">
        <w:rPr>
          <w:rFonts w:ascii="Times New Roman" w:hAnsi="Times New Roman" w:cs="Times New Roman"/>
          <w:color w:val="000000"/>
          <w:lang w:val="uk-UA"/>
        </w:rPr>
        <w:t xml:space="preserve"> </w:t>
      </w:r>
      <w:r w:rsidR="00C950FB" w:rsidRPr="004D1D4F">
        <w:rPr>
          <w:rFonts w:ascii="Times New Roman" w:hAnsi="Times New Roman" w:cs="Times New Roman"/>
          <w:color w:val="000000"/>
          <w:lang w:val="uk-UA"/>
        </w:rPr>
        <w:t>і оперативного обслуговування електроустаткування (ремонт, під'єднання кабелів, роботи з електропроводкою і т. ін.) на території Замовника допускаються особи, які відповідають вимогам, що пред'являються до електротехнічного персоналу, і мають відповідну кваліфікацію з електробезпеки</w:t>
      </w:r>
      <w:r w:rsidR="00FF647F">
        <w:rPr>
          <w:rFonts w:ascii="Times New Roman" w:hAnsi="Times New Roman" w:cs="Times New Roman"/>
          <w:color w:val="000000"/>
          <w:lang w:val="uk-UA"/>
        </w:rPr>
        <w:t xml:space="preserve"> у відповідності до </w:t>
      </w:r>
      <w:bookmarkStart w:id="6" w:name="_Hlk41661762"/>
      <w:r w:rsidR="00FF647F">
        <w:rPr>
          <w:rFonts w:ascii="Times New Roman" w:hAnsi="Times New Roman" w:cs="Times New Roman"/>
          <w:color w:val="000000"/>
          <w:lang w:val="uk-UA"/>
        </w:rPr>
        <w:t>нормативних та законодавчих актів України та цього Додатку</w:t>
      </w:r>
      <w:r w:rsidR="00C950FB" w:rsidRPr="004D1D4F">
        <w:rPr>
          <w:rFonts w:ascii="Times New Roman" w:hAnsi="Times New Roman" w:cs="Times New Roman"/>
          <w:color w:val="000000"/>
          <w:lang w:val="uk-UA"/>
        </w:rPr>
        <w:t>.</w:t>
      </w:r>
    </w:p>
    <w:bookmarkEnd w:id="6"/>
    <w:p w14:paraId="5BC6315F" w14:textId="3C6665C3" w:rsidR="00C950FB" w:rsidRPr="004D1D4F" w:rsidRDefault="00FF647F">
      <w:pPr>
        <w:spacing w:before="120" w:line="240" w:lineRule="auto"/>
        <w:ind w:firstLine="708"/>
        <w:jc w:val="both"/>
        <w:rPr>
          <w:rFonts w:ascii="Times New Roman" w:hAnsi="Times New Roman" w:cs="Times New Roman"/>
          <w:color w:val="000000"/>
          <w:lang w:val="uk-UA"/>
        </w:rPr>
      </w:pPr>
      <w:r>
        <w:rPr>
          <w:rFonts w:ascii="Times New Roman" w:hAnsi="Times New Roman" w:cs="Times New Roman"/>
          <w:color w:val="000000"/>
          <w:lang w:val="uk-UA"/>
        </w:rPr>
        <w:t xml:space="preserve">18.3. </w:t>
      </w:r>
      <w:r w:rsidR="00C950FB" w:rsidRPr="004D1D4F">
        <w:rPr>
          <w:rFonts w:ascii="Times New Roman" w:hAnsi="Times New Roman" w:cs="Times New Roman"/>
          <w:color w:val="000000"/>
          <w:lang w:val="uk-UA"/>
        </w:rPr>
        <w:t xml:space="preserve">Електротехнічний персонал Підрядника повинен пройти перевірку знань </w:t>
      </w:r>
      <w:commentRangeStart w:id="7"/>
      <w:r w:rsidR="00C950FB" w:rsidRPr="004D1D4F">
        <w:rPr>
          <w:rFonts w:ascii="Times New Roman" w:hAnsi="Times New Roman" w:cs="Times New Roman"/>
          <w:color w:val="000000"/>
          <w:lang w:val="uk-UA"/>
        </w:rPr>
        <w:t xml:space="preserve">вищезгаданих Правил </w:t>
      </w:r>
      <w:commentRangeEnd w:id="7"/>
      <w:r w:rsidR="008E06A0">
        <w:rPr>
          <w:rStyle w:val="a9"/>
          <w:rFonts w:ascii="Times New Roman" w:eastAsia="Times New Roman" w:hAnsi="Times New Roman" w:cs="Times New Roman"/>
          <w:lang w:eastAsia="ru-RU"/>
        </w:rPr>
        <w:commentReference w:id="7"/>
      </w:r>
      <w:r w:rsidR="00C950FB" w:rsidRPr="004D1D4F">
        <w:rPr>
          <w:rFonts w:ascii="Times New Roman" w:hAnsi="Times New Roman" w:cs="Times New Roman"/>
          <w:color w:val="000000"/>
          <w:lang w:val="uk-UA"/>
        </w:rPr>
        <w:t>та інших нормативно-технічних документів (правил та інструкцій з технічної експлуатації, пожежної безпеки, користування захисними засобами, улаштування електроустановок) в межах вимог</w:t>
      </w:r>
      <w:r w:rsidR="008E06A0" w:rsidRPr="00182BE7">
        <w:rPr>
          <w:lang w:val="uk-UA"/>
        </w:rPr>
        <w:t xml:space="preserve"> </w:t>
      </w:r>
      <w:r w:rsidR="008E06A0" w:rsidRPr="008E06A0">
        <w:rPr>
          <w:rFonts w:ascii="Times New Roman" w:hAnsi="Times New Roman" w:cs="Times New Roman"/>
          <w:color w:val="000000"/>
          <w:lang w:val="uk-UA"/>
        </w:rPr>
        <w:t>нормативних та законодавчих актів України та цього Додатку</w:t>
      </w:r>
      <w:r w:rsidR="00C950FB" w:rsidRPr="004D1D4F">
        <w:rPr>
          <w:rFonts w:ascii="Times New Roman" w:hAnsi="Times New Roman" w:cs="Times New Roman"/>
          <w:color w:val="000000"/>
          <w:lang w:val="uk-UA"/>
        </w:rPr>
        <w:t>, що пред'являються до відповідної посади або професії.</w:t>
      </w:r>
    </w:p>
    <w:p w14:paraId="5D60F602" w14:textId="735F0124" w:rsidR="00C950FB" w:rsidRPr="00182BE7" w:rsidRDefault="008E06A0">
      <w:pPr>
        <w:spacing w:before="120" w:line="240" w:lineRule="auto"/>
        <w:ind w:firstLine="708"/>
        <w:jc w:val="both"/>
        <w:rPr>
          <w:rFonts w:ascii="Times New Roman" w:hAnsi="Times New Roman" w:cs="Times New Roman"/>
          <w:color w:val="000000"/>
          <w:lang w:val="uk-UA"/>
        </w:rPr>
      </w:pPr>
      <w:r>
        <w:rPr>
          <w:rFonts w:ascii="Times New Roman" w:hAnsi="Times New Roman" w:cs="Times New Roman"/>
          <w:color w:val="000000"/>
          <w:lang w:val="uk-UA"/>
        </w:rPr>
        <w:t>18.4</w:t>
      </w:r>
      <w:r w:rsidRPr="007226B7">
        <w:rPr>
          <w:rFonts w:ascii="Times New Roman" w:hAnsi="Times New Roman" w:cs="Times New Roman"/>
          <w:color w:val="000000"/>
          <w:lang w:val="uk-UA"/>
        </w:rPr>
        <w:t xml:space="preserve">. </w:t>
      </w:r>
      <w:r w:rsidR="00C950FB" w:rsidRPr="00182BE7">
        <w:rPr>
          <w:rFonts w:ascii="Times New Roman" w:hAnsi="Times New Roman" w:cs="Times New Roman"/>
          <w:color w:val="000000"/>
          <w:lang w:val="uk-UA"/>
        </w:rPr>
        <w:t xml:space="preserve">Перед початком робіт на території </w:t>
      </w:r>
      <w:r w:rsidR="007226B7" w:rsidRPr="007226B7">
        <w:rPr>
          <w:rFonts w:ascii="Times New Roman" w:hAnsi="Times New Roman" w:cs="Times New Roman"/>
          <w:color w:val="000000"/>
          <w:lang w:val="uk-UA"/>
        </w:rPr>
        <w:t xml:space="preserve">Замовника </w:t>
      </w:r>
      <w:r w:rsidR="00C950FB" w:rsidRPr="00182BE7">
        <w:rPr>
          <w:rFonts w:ascii="Times New Roman" w:hAnsi="Times New Roman" w:cs="Times New Roman"/>
          <w:color w:val="000000"/>
          <w:lang w:val="uk-UA"/>
        </w:rPr>
        <w:t>Підрядник повинен надати:</w:t>
      </w:r>
    </w:p>
    <w:p w14:paraId="6BCA852A" w14:textId="4176E8FB" w:rsidR="00C950FB" w:rsidRPr="00182BE7" w:rsidRDefault="007226B7" w:rsidP="00182BE7">
      <w:pPr>
        <w:spacing w:after="0" w:line="240" w:lineRule="auto"/>
        <w:jc w:val="both"/>
        <w:rPr>
          <w:rFonts w:ascii="Times New Roman" w:hAnsi="Times New Roman" w:cs="Times New Roman"/>
          <w:color w:val="000000"/>
          <w:lang w:val="uk-UA"/>
        </w:rPr>
      </w:pPr>
      <w:r>
        <w:rPr>
          <w:rFonts w:ascii="Times New Roman" w:hAnsi="Times New Roman" w:cs="Times New Roman"/>
          <w:color w:val="000000"/>
          <w:lang w:val="uk-UA"/>
        </w:rPr>
        <w:t xml:space="preserve">18.4.1. перелік </w:t>
      </w:r>
      <w:r w:rsidR="00C950FB" w:rsidRPr="00182BE7">
        <w:rPr>
          <w:rFonts w:ascii="Times New Roman" w:hAnsi="Times New Roman" w:cs="Times New Roman"/>
          <w:color w:val="000000"/>
          <w:lang w:val="uk-UA"/>
        </w:rPr>
        <w:t>електротехнічного персоналу (на бланку організації</w:t>
      </w:r>
      <w:r>
        <w:rPr>
          <w:rFonts w:ascii="Times New Roman" w:hAnsi="Times New Roman" w:cs="Times New Roman"/>
          <w:color w:val="000000"/>
          <w:lang w:val="uk-UA"/>
        </w:rPr>
        <w:t xml:space="preserve"> за підписом керівника Підрядника та скріплений печаткою</w:t>
      </w:r>
      <w:r w:rsidR="00C950FB" w:rsidRPr="00182BE7">
        <w:rPr>
          <w:rFonts w:ascii="Times New Roman" w:hAnsi="Times New Roman" w:cs="Times New Roman"/>
          <w:color w:val="000000"/>
          <w:lang w:val="uk-UA"/>
        </w:rPr>
        <w:t>), який залучається для виконання робіт на території Замовника;</w:t>
      </w:r>
    </w:p>
    <w:p w14:paraId="6ECE2E22" w14:textId="4299F060" w:rsidR="007226B7" w:rsidRPr="00182BE7" w:rsidRDefault="007226B7" w:rsidP="00182BE7">
      <w:pPr>
        <w:spacing w:after="0" w:line="240" w:lineRule="auto"/>
        <w:jc w:val="both"/>
        <w:rPr>
          <w:rFonts w:ascii="Times New Roman" w:hAnsi="Times New Roman" w:cs="Times New Roman"/>
          <w:color w:val="000000"/>
          <w:lang w:val="uk-UA"/>
        </w:rPr>
      </w:pPr>
      <w:r>
        <w:rPr>
          <w:rFonts w:ascii="Times New Roman" w:hAnsi="Times New Roman" w:cs="Times New Roman"/>
          <w:color w:val="000000"/>
          <w:lang w:val="uk-UA"/>
        </w:rPr>
        <w:t xml:space="preserve">18.4.2. </w:t>
      </w:r>
      <w:r w:rsidR="00C950FB" w:rsidRPr="00182BE7">
        <w:rPr>
          <w:rFonts w:ascii="Times New Roman" w:hAnsi="Times New Roman" w:cs="Times New Roman"/>
          <w:color w:val="000000"/>
          <w:lang w:val="uk-UA"/>
        </w:rPr>
        <w:t>ксерокопії посвідчень електротехнічного персоналу з відміткою про атестацію;</w:t>
      </w:r>
    </w:p>
    <w:p w14:paraId="4CBCA319" w14:textId="01A90725" w:rsidR="007226B7" w:rsidRDefault="007226B7" w:rsidP="007226B7">
      <w:pPr>
        <w:spacing w:after="0" w:line="240" w:lineRule="auto"/>
        <w:jc w:val="both"/>
        <w:rPr>
          <w:rFonts w:ascii="Times New Roman" w:hAnsi="Times New Roman" w:cs="Times New Roman"/>
          <w:color w:val="000000"/>
          <w:lang w:val="uk-UA"/>
        </w:rPr>
      </w:pPr>
      <w:r>
        <w:rPr>
          <w:rFonts w:ascii="Times New Roman" w:hAnsi="Times New Roman" w:cs="Times New Roman"/>
          <w:color w:val="000000"/>
          <w:lang w:val="uk-UA"/>
        </w:rPr>
        <w:t xml:space="preserve">18.4.3. </w:t>
      </w:r>
      <w:r w:rsidR="00C950FB" w:rsidRPr="00182BE7">
        <w:rPr>
          <w:rFonts w:ascii="Times New Roman" w:hAnsi="Times New Roman" w:cs="Times New Roman"/>
          <w:color w:val="000000"/>
          <w:lang w:val="uk-UA"/>
        </w:rPr>
        <w:t>копію журналу перевірки знань електротехнічного персоналу;</w:t>
      </w:r>
    </w:p>
    <w:p w14:paraId="529E5BCB" w14:textId="4C83D17C" w:rsidR="00C950FB" w:rsidRPr="00182BE7" w:rsidRDefault="007226B7" w:rsidP="00182BE7">
      <w:pPr>
        <w:spacing w:after="0" w:line="240" w:lineRule="auto"/>
        <w:jc w:val="both"/>
        <w:rPr>
          <w:rFonts w:ascii="Times New Roman" w:hAnsi="Times New Roman" w:cs="Times New Roman"/>
          <w:color w:val="000000"/>
          <w:lang w:val="uk-UA"/>
        </w:rPr>
      </w:pPr>
      <w:r>
        <w:rPr>
          <w:rFonts w:ascii="Times New Roman" w:hAnsi="Times New Roman" w:cs="Times New Roman"/>
          <w:color w:val="000000"/>
          <w:lang w:val="uk-UA"/>
        </w:rPr>
        <w:t xml:space="preserve">18.4.4. </w:t>
      </w:r>
      <w:r w:rsidR="00C950FB" w:rsidRPr="00182BE7">
        <w:rPr>
          <w:rFonts w:ascii="Times New Roman" w:hAnsi="Times New Roman" w:cs="Times New Roman"/>
          <w:color w:val="000000"/>
          <w:lang w:val="uk-UA"/>
        </w:rPr>
        <w:t>копію наказу про призначення відповідального за електробезпеку при виконанні робіт на території Замовника.</w:t>
      </w:r>
    </w:p>
    <w:p w14:paraId="20346ED0" w14:textId="14BE0166" w:rsidR="00C950FB" w:rsidRPr="00182BE7" w:rsidRDefault="007226B7">
      <w:pPr>
        <w:spacing w:before="120" w:line="240" w:lineRule="auto"/>
        <w:jc w:val="both"/>
        <w:rPr>
          <w:rFonts w:ascii="Times New Roman" w:hAnsi="Times New Roman" w:cs="Times New Roman"/>
          <w:color w:val="000000"/>
          <w:lang w:val="uk-UA"/>
        </w:rPr>
      </w:pPr>
      <w:r>
        <w:rPr>
          <w:rFonts w:ascii="Times New Roman" w:hAnsi="Times New Roman" w:cs="Times New Roman"/>
          <w:color w:val="000000"/>
          <w:lang w:val="uk-UA"/>
        </w:rPr>
        <w:t xml:space="preserve">               18.5. </w:t>
      </w:r>
      <w:r w:rsidR="00C950FB" w:rsidRPr="00182BE7">
        <w:rPr>
          <w:rFonts w:ascii="Times New Roman" w:hAnsi="Times New Roman" w:cs="Times New Roman"/>
          <w:color w:val="000000"/>
          <w:lang w:val="uk-UA"/>
        </w:rPr>
        <w:t>Для будь-яких змін в електромережі і системи енергозабезпечення Підрядник повинен отримати дозвіл керівника проекту від Замовника.</w:t>
      </w:r>
    </w:p>
    <w:p w14:paraId="168BE2E7" w14:textId="09C186A0" w:rsidR="00C950FB" w:rsidRPr="00182BE7" w:rsidRDefault="007226B7">
      <w:pPr>
        <w:spacing w:before="120" w:line="240" w:lineRule="auto"/>
        <w:jc w:val="both"/>
        <w:rPr>
          <w:rFonts w:ascii="Times New Roman" w:hAnsi="Times New Roman" w:cs="Times New Roman"/>
          <w:color w:val="000000"/>
          <w:lang w:val="uk-UA"/>
        </w:rPr>
      </w:pPr>
      <w:r>
        <w:rPr>
          <w:rFonts w:ascii="Times New Roman" w:hAnsi="Times New Roman" w:cs="Times New Roman"/>
          <w:color w:val="000000"/>
          <w:lang w:val="uk-UA"/>
        </w:rPr>
        <w:t xml:space="preserve">                18.6. </w:t>
      </w:r>
      <w:r w:rsidR="00C950FB" w:rsidRPr="00182BE7">
        <w:rPr>
          <w:rFonts w:ascii="Times New Roman" w:hAnsi="Times New Roman" w:cs="Times New Roman"/>
          <w:color w:val="000000"/>
          <w:lang w:val="uk-UA"/>
        </w:rPr>
        <w:t>Електрошнури і кабелі повинні перебувати в справному стані. Забороняється використання пошкоджених кабелів з пошкодженою ізоляцією.</w:t>
      </w:r>
    </w:p>
    <w:p w14:paraId="0F8C7A62" w14:textId="780860FB" w:rsidR="00C950FB" w:rsidRPr="00182BE7" w:rsidRDefault="007226B7">
      <w:pPr>
        <w:spacing w:before="120" w:line="240" w:lineRule="auto"/>
        <w:jc w:val="both"/>
        <w:rPr>
          <w:rFonts w:ascii="Times New Roman" w:hAnsi="Times New Roman" w:cs="Times New Roman"/>
          <w:color w:val="000000"/>
          <w:lang w:val="uk-UA"/>
        </w:rPr>
      </w:pPr>
      <w:r>
        <w:rPr>
          <w:rFonts w:ascii="Times New Roman" w:hAnsi="Times New Roman" w:cs="Times New Roman"/>
          <w:color w:val="000000"/>
          <w:lang w:val="uk-UA"/>
        </w:rPr>
        <w:lastRenderedPageBreak/>
        <w:t xml:space="preserve">               18.7. Працівники </w:t>
      </w:r>
      <w:r w:rsidR="00C950FB" w:rsidRPr="00182BE7">
        <w:rPr>
          <w:rFonts w:ascii="Times New Roman" w:hAnsi="Times New Roman" w:cs="Times New Roman"/>
          <w:color w:val="000000"/>
          <w:lang w:val="uk-UA"/>
        </w:rPr>
        <w:t>Підрядника повинні стежити за тим, щоб електрообладнання було належним чином заземлено і знаходилося в справному стані. Вимикачі ланцюга при короткому замиканні повинні використовуватися при застосуванні всіх переносних електроінструментів, особливо при роботі в умовах з підвищеною вологістю і вогкістю.</w:t>
      </w:r>
    </w:p>
    <w:p w14:paraId="1B3FB980" w14:textId="747D67CE" w:rsidR="00C950FB" w:rsidRPr="00182BE7" w:rsidRDefault="007226B7">
      <w:pPr>
        <w:spacing w:before="120" w:line="240" w:lineRule="auto"/>
        <w:jc w:val="both"/>
        <w:rPr>
          <w:rFonts w:ascii="Times New Roman" w:hAnsi="Times New Roman" w:cs="Times New Roman"/>
          <w:color w:val="000000"/>
          <w:lang w:val="uk-UA"/>
        </w:rPr>
      </w:pPr>
      <w:r>
        <w:rPr>
          <w:rFonts w:ascii="Times New Roman" w:hAnsi="Times New Roman" w:cs="Times New Roman"/>
          <w:color w:val="000000"/>
          <w:lang w:val="uk-UA"/>
        </w:rPr>
        <w:t xml:space="preserve">               18.8. </w:t>
      </w:r>
      <w:r w:rsidR="00C950FB" w:rsidRPr="00182BE7">
        <w:rPr>
          <w:rFonts w:ascii="Times New Roman" w:hAnsi="Times New Roman" w:cs="Times New Roman"/>
          <w:color w:val="000000"/>
          <w:lang w:val="uk-UA"/>
        </w:rPr>
        <w:t>Вс</w:t>
      </w:r>
      <w:r>
        <w:rPr>
          <w:rFonts w:ascii="Times New Roman" w:hAnsi="Times New Roman" w:cs="Times New Roman"/>
          <w:color w:val="000000"/>
          <w:lang w:val="uk-UA"/>
        </w:rPr>
        <w:t>і</w:t>
      </w:r>
      <w:r w:rsidR="00C950FB" w:rsidRPr="00182BE7">
        <w:rPr>
          <w:rFonts w:ascii="Times New Roman" w:hAnsi="Times New Roman" w:cs="Times New Roman"/>
          <w:color w:val="000000"/>
          <w:lang w:val="uk-UA"/>
        </w:rPr>
        <w:t xml:space="preserve"> подовжувальні шнури повинні мати заземлюючий контакт (трижильний тип).</w:t>
      </w:r>
    </w:p>
    <w:p w14:paraId="76BC2A4E" w14:textId="0A0435F6" w:rsidR="000D03DD" w:rsidRPr="00182BE7" w:rsidRDefault="007226B7">
      <w:pPr>
        <w:spacing w:before="120" w:line="240" w:lineRule="auto"/>
        <w:jc w:val="both"/>
        <w:rPr>
          <w:rFonts w:ascii="Times New Roman" w:hAnsi="Times New Roman" w:cs="Times New Roman"/>
          <w:b/>
          <w:color w:val="000000"/>
          <w:lang w:val="uk-UA"/>
        </w:rPr>
      </w:pPr>
      <w:r w:rsidRPr="00182BE7">
        <w:rPr>
          <w:rFonts w:ascii="Times New Roman" w:hAnsi="Times New Roman" w:cs="Times New Roman"/>
          <w:b/>
          <w:color w:val="000000"/>
          <w:lang w:val="uk-UA"/>
        </w:rPr>
        <w:t xml:space="preserve">19. ВИМОГИ БЕЗПЕКИ ПРИ ПРОВЕДЕННІ ОДНОЧАСНИХ РОБІТ </w:t>
      </w:r>
    </w:p>
    <w:p w14:paraId="2BAFE521" w14:textId="5D19C23F" w:rsidR="00C950FB" w:rsidRPr="00182BE7" w:rsidRDefault="007226B7">
      <w:pPr>
        <w:spacing w:line="240" w:lineRule="auto"/>
        <w:ind w:firstLine="708"/>
        <w:jc w:val="both"/>
        <w:rPr>
          <w:rFonts w:ascii="Times New Roman" w:hAnsi="Times New Roman" w:cs="Times New Roman"/>
          <w:bCs/>
          <w:iCs/>
          <w:color w:val="000000"/>
          <w:lang w:val="uk-UA"/>
        </w:rPr>
      </w:pPr>
      <w:r>
        <w:rPr>
          <w:rFonts w:ascii="Times New Roman" w:hAnsi="Times New Roman" w:cs="Times New Roman"/>
          <w:b/>
          <w:i/>
          <w:color w:val="000000"/>
          <w:lang w:val="uk-UA"/>
        </w:rPr>
        <w:t xml:space="preserve">19.1. </w:t>
      </w:r>
      <w:r w:rsidR="00C950FB" w:rsidRPr="00182BE7">
        <w:rPr>
          <w:rFonts w:ascii="Times New Roman" w:hAnsi="Times New Roman" w:cs="Times New Roman"/>
          <w:b/>
          <w:i/>
          <w:color w:val="000000"/>
          <w:lang w:val="uk-UA"/>
        </w:rPr>
        <w:t xml:space="preserve">Одночасне ведення робіт (ОВР) - </w:t>
      </w:r>
      <w:r w:rsidR="00C950FB" w:rsidRPr="00182BE7">
        <w:rPr>
          <w:rFonts w:ascii="Times New Roman" w:hAnsi="Times New Roman" w:cs="Times New Roman"/>
          <w:bCs/>
          <w:iCs/>
          <w:color w:val="000000"/>
          <w:lang w:val="uk-UA"/>
        </w:rPr>
        <w:t>ситуація, коли одночасне проведення двох або більше видів робіт може становити небезпеку для працюючого персоналу з огляду на безпосередн</w:t>
      </w:r>
      <w:r w:rsidR="00C950FB" w:rsidRPr="007226B7">
        <w:rPr>
          <w:rFonts w:ascii="Times New Roman" w:hAnsi="Times New Roman" w:cs="Times New Roman"/>
          <w:bCs/>
          <w:iCs/>
          <w:color w:val="000000"/>
          <w:lang w:val="uk-UA"/>
        </w:rPr>
        <w:t>ю</w:t>
      </w:r>
      <w:r w:rsidR="00C950FB" w:rsidRPr="00182BE7">
        <w:rPr>
          <w:rFonts w:ascii="Times New Roman" w:hAnsi="Times New Roman" w:cs="Times New Roman"/>
          <w:bCs/>
          <w:iCs/>
          <w:color w:val="000000"/>
          <w:lang w:val="uk-UA"/>
        </w:rPr>
        <w:t xml:space="preserve"> близьк</w:t>
      </w:r>
      <w:r w:rsidR="00C950FB" w:rsidRPr="007226B7">
        <w:rPr>
          <w:rFonts w:ascii="Times New Roman" w:hAnsi="Times New Roman" w:cs="Times New Roman"/>
          <w:bCs/>
          <w:iCs/>
          <w:color w:val="000000"/>
          <w:lang w:val="uk-UA"/>
        </w:rPr>
        <w:t>і</w:t>
      </w:r>
      <w:r w:rsidR="00C950FB" w:rsidRPr="00182BE7">
        <w:rPr>
          <w:rFonts w:ascii="Times New Roman" w:hAnsi="Times New Roman" w:cs="Times New Roman"/>
          <w:bCs/>
          <w:iCs/>
          <w:color w:val="000000"/>
          <w:lang w:val="uk-UA"/>
        </w:rPr>
        <w:t>ст</w:t>
      </w:r>
      <w:r w:rsidR="00C950FB" w:rsidRPr="007226B7">
        <w:rPr>
          <w:rFonts w:ascii="Times New Roman" w:hAnsi="Times New Roman" w:cs="Times New Roman"/>
          <w:bCs/>
          <w:iCs/>
          <w:color w:val="000000"/>
          <w:lang w:val="uk-UA"/>
        </w:rPr>
        <w:t>ь</w:t>
      </w:r>
      <w:r w:rsidR="00C950FB" w:rsidRPr="00182BE7">
        <w:rPr>
          <w:rFonts w:ascii="Times New Roman" w:hAnsi="Times New Roman" w:cs="Times New Roman"/>
          <w:bCs/>
          <w:iCs/>
          <w:color w:val="000000"/>
          <w:lang w:val="uk-UA"/>
        </w:rPr>
        <w:t xml:space="preserve"> проведення даних робіт або ж з огляду на проведення робіт на взаємопов'язаних об'єктах однієї системи.</w:t>
      </w:r>
    </w:p>
    <w:p w14:paraId="4999FFB9" w14:textId="5B9E15E6" w:rsidR="007226B7" w:rsidRDefault="007226B7" w:rsidP="004D1D4F">
      <w:pPr>
        <w:spacing w:line="240" w:lineRule="auto"/>
        <w:ind w:firstLine="708"/>
        <w:jc w:val="both"/>
        <w:rPr>
          <w:rFonts w:ascii="Times New Roman" w:hAnsi="Times New Roman" w:cs="Times New Roman"/>
          <w:bCs/>
          <w:iCs/>
          <w:color w:val="000000"/>
          <w:lang w:val="uk-UA"/>
        </w:rPr>
      </w:pPr>
      <w:r>
        <w:rPr>
          <w:rFonts w:ascii="Times New Roman" w:hAnsi="Times New Roman" w:cs="Times New Roman"/>
          <w:bCs/>
          <w:iCs/>
          <w:color w:val="000000"/>
          <w:lang w:val="uk-UA"/>
        </w:rPr>
        <w:t xml:space="preserve">19.2. </w:t>
      </w:r>
      <w:r w:rsidR="00C950FB" w:rsidRPr="00182BE7">
        <w:rPr>
          <w:rFonts w:ascii="Times New Roman" w:hAnsi="Times New Roman" w:cs="Times New Roman"/>
          <w:bCs/>
          <w:iCs/>
          <w:color w:val="000000"/>
          <w:lang w:val="uk-UA"/>
        </w:rPr>
        <w:t xml:space="preserve">Такі роботи повинні проводиться тільки з оформленням наряду-допуску та складанням плану суміщених робіт, з яким </w:t>
      </w:r>
      <w:r>
        <w:rPr>
          <w:rFonts w:ascii="Times New Roman" w:hAnsi="Times New Roman" w:cs="Times New Roman"/>
          <w:bCs/>
          <w:iCs/>
          <w:color w:val="000000"/>
          <w:lang w:val="uk-UA"/>
        </w:rPr>
        <w:t xml:space="preserve">до початку проведення робіт </w:t>
      </w:r>
      <w:r w:rsidR="00C950FB" w:rsidRPr="00182BE7">
        <w:rPr>
          <w:rFonts w:ascii="Times New Roman" w:hAnsi="Times New Roman" w:cs="Times New Roman"/>
          <w:bCs/>
          <w:iCs/>
          <w:color w:val="000000"/>
          <w:lang w:val="uk-UA"/>
        </w:rPr>
        <w:t xml:space="preserve">повинні бути ознайомлені всі </w:t>
      </w:r>
      <w:r>
        <w:rPr>
          <w:rFonts w:ascii="Times New Roman" w:hAnsi="Times New Roman" w:cs="Times New Roman"/>
          <w:bCs/>
          <w:iCs/>
          <w:color w:val="000000"/>
          <w:lang w:val="uk-UA"/>
        </w:rPr>
        <w:t>працівники</w:t>
      </w:r>
      <w:r w:rsidR="00C950FB" w:rsidRPr="00182BE7">
        <w:rPr>
          <w:rFonts w:ascii="Times New Roman" w:hAnsi="Times New Roman" w:cs="Times New Roman"/>
          <w:bCs/>
          <w:iCs/>
          <w:color w:val="000000"/>
          <w:lang w:val="uk-UA"/>
        </w:rPr>
        <w:t xml:space="preserve">, задіяні в роботах. </w:t>
      </w:r>
    </w:p>
    <w:p w14:paraId="15F5E0F5" w14:textId="52629404" w:rsidR="00C950FB" w:rsidRPr="00182BE7" w:rsidRDefault="007226B7">
      <w:pPr>
        <w:spacing w:line="240" w:lineRule="auto"/>
        <w:ind w:firstLine="708"/>
        <w:jc w:val="both"/>
        <w:rPr>
          <w:rFonts w:ascii="Times New Roman" w:hAnsi="Times New Roman" w:cs="Times New Roman"/>
          <w:bCs/>
          <w:iCs/>
          <w:color w:val="000000"/>
          <w:lang w:val="uk-UA"/>
        </w:rPr>
      </w:pPr>
      <w:r>
        <w:rPr>
          <w:rFonts w:ascii="Times New Roman" w:hAnsi="Times New Roman" w:cs="Times New Roman"/>
          <w:bCs/>
          <w:iCs/>
          <w:color w:val="000000"/>
          <w:lang w:val="uk-UA"/>
        </w:rPr>
        <w:t xml:space="preserve">19.3. </w:t>
      </w:r>
      <w:r w:rsidR="00C950FB" w:rsidRPr="00182BE7">
        <w:rPr>
          <w:rFonts w:ascii="Times New Roman" w:hAnsi="Times New Roman" w:cs="Times New Roman"/>
          <w:bCs/>
          <w:iCs/>
          <w:color w:val="000000"/>
          <w:lang w:val="uk-UA"/>
        </w:rPr>
        <w:t xml:space="preserve">У плані суміщених робіт повинні бути враховані всі сукупні небезпечні і шкідливі виробничі фактори, викликані впливом робіт </w:t>
      </w:r>
      <w:r w:rsidR="00C950FB" w:rsidRPr="007226B7">
        <w:rPr>
          <w:rFonts w:ascii="Times New Roman" w:hAnsi="Times New Roman" w:cs="Times New Roman"/>
          <w:bCs/>
          <w:iCs/>
          <w:color w:val="000000"/>
          <w:lang w:val="uk-UA"/>
        </w:rPr>
        <w:t>один на одного</w:t>
      </w:r>
      <w:r w:rsidR="00C950FB" w:rsidRPr="00182BE7">
        <w:rPr>
          <w:rFonts w:ascii="Times New Roman" w:hAnsi="Times New Roman" w:cs="Times New Roman"/>
          <w:bCs/>
          <w:iCs/>
          <w:color w:val="000000"/>
          <w:lang w:val="uk-UA"/>
        </w:rPr>
        <w:t>.</w:t>
      </w:r>
    </w:p>
    <w:p w14:paraId="14C3D2CD" w14:textId="5ABAF158" w:rsidR="000D03DD" w:rsidRPr="00182BE7" w:rsidRDefault="007226B7">
      <w:pPr>
        <w:spacing w:line="240" w:lineRule="auto"/>
        <w:jc w:val="both"/>
        <w:rPr>
          <w:rFonts w:ascii="Times New Roman" w:hAnsi="Times New Roman" w:cs="Times New Roman"/>
          <w:b/>
          <w:color w:val="000000"/>
          <w:lang w:val="uk-UA"/>
        </w:rPr>
      </w:pPr>
      <w:r w:rsidRPr="00182BE7">
        <w:rPr>
          <w:rFonts w:ascii="Times New Roman" w:hAnsi="Times New Roman" w:cs="Times New Roman"/>
          <w:b/>
          <w:color w:val="000000"/>
          <w:lang w:val="uk-UA"/>
        </w:rPr>
        <w:t>20. ВИМОГИ ДО ПРОТИПОЖЕЖНОГО РЕЖИМУ</w:t>
      </w:r>
    </w:p>
    <w:p w14:paraId="377AB400" w14:textId="531C2F40" w:rsidR="00C950FB" w:rsidRDefault="007226B7" w:rsidP="00000C01">
      <w:pPr>
        <w:shd w:val="clear" w:color="auto" w:fill="FFFFFF"/>
        <w:autoSpaceDE w:val="0"/>
        <w:autoSpaceDN w:val="0"/>
        <w:spacing w:before="280" w:line="240" w:lineRule="auto"/>
        <w:ind w:firstLine="708"/>
        <w:jc w:val="both"/>
        <w:rPr>
          <w:rFonts w:ascii="Times New Roman" w:hAnsi="Times New Roman" w:cs="Times New Roman"/>
          <w:color w:val="000000"/>
          <w:lang w:val="uk-UA"/>
        </w:rPr>
      </w:pPr>
      <w:r w:rsidRPr="00000C01">
        <w:rPr>
          <w:rFonts w:ascii="Times New Roman" w:hAnsi="Times New Roman" w:cs="Times New Roman"/>
          <w:color w:val="000000"/>
          <w:lang w:val="uk-UA"/>
        </w:rPr>
        <w:t xml:space="preserve">20.1. </w:t>
      </w:r>
      <w:r w:rsidR="00C950FB" w:rsidRPr="00182BE7">
        <w:rPr>
          <w:rFonts w:ascii="Times New Roman" w:hAnsi="Times New Roman" w:cs="Times New Roman"/>
          <w:color w:val="000000"/>
          <w:lang w:val="uk-UA"/>
        </w:rPr>
        <w:t>Будь-які види робіт, що виконуються Підрядником на території Замовника, повинні проводитися відповідно до вимог чинних Правил пожежної безпеки в Україні.</w:t>
      </w:r>
      <w:r w:rsidR="00C950FB" w:rsidRPr="00000C01">
        <w:rPr>
          <w:rFonts w:ascii="Times New Roman" w:hAnsi="Times New Roman" w:cs="Times New Roman"/>
          <w:color w:val="000000"/>
          <w:lang w:val="uk-UA"/>
        </w:rPr>
        <w:t xml:space="preserve"> Основна увага повинна приділятися попередньому плануванню, оцінці ризиків, контролю за процедурою оформлення нарядів-допусків на виконання вогневих робіт, контролю над використанням легкозаймистих газів, рідин і матеріалів, організації обладнаних місць для </w:t>
      </w:r>
      <w:r w:rsidR="00515EC3">
        <w:rPr>
          <w:rFonts w:ascii="Times New Roman" w:hAnsi="Times New Roman" w:cs="Times New Roman"/>
          <w:color w:val="000000"/>
          <w:lang w:val="uk-UA"/>
        </w:rPr>
        <w:t>паління</w:t>
      </w:r>
      <w:r w:rsidR="00C950FB" w:rsidRPr="00000C01">
        <w:rPr>
          <w:rFonts w:ascii="Times New Roman" w:hAnsi="Times New Roman" w:cs="Times New Roman"/>
          <w:color w:val="000000"/>
          <w:lang w:val="uk-UA"/>
        </w:rPr>
        <w:t>, заходам безпеки при влаштуванні електропроводки і тимчасових ліній електропостачання.</w:t>
      </w:r>
    </w:p>
    <w:p w14:paraId="4FD1F0DA" w14:textId="42DF22F5" w:rsidR="00000C01" w:rsidRDefault="00000C01" w:rsidP="00000C01">
      <w:pPr>
        <w:shd w:val="clear" w:color="auto" w:fill="FFFFFF"/>
        <w:autoSpaceDE w:val="0"/>
        <w:autoSpaceDN w:val="0"/>
        <w:spacing w:before="280" w:line="240" w:lineRule="auto"/>
        <w:ind w:firstLine="708"/>
        <w:jc w:val="both"/>
        <w:rPr>
          <w:rFonts w:ascii="Times New Roman" w:hAnsi="Times New Roman" w:cs="Times New Roman"/>
          <w:color w:val="000000"/>
          <w:lang w:val="uk-UA"/>
        </w:rPr>
      </w:pPr>
      <w:r>
        <w:rPr>
          <w:rFonts w:ascii="Times New Roman" w:hAnsi="Times New Roman" w:cs="Times New Roman"/>
          <w:color w:val="000000"/>
          <w:lang w:val="uk-UA"/>
        </w:rPr>
        <w:t xml:space="preserve">20.2. </w:t>
      </w:r>
      <w:r w:rsidRPr="00000C01">
        <w:rPr>
          <w:rFonts w:ascii="Times New Roman" w:hAnsi="Times New Roman" w:cs="Times New Roman"/>
          <w:color w:val="000000"/>
          <w:lang w:val="uk-UA"/>
        </w:rPr>
        <w:t xml:space="preserve">Весь персонал </w:t>
      </w:r>
      <w:r>
        <w:rPr>
          <w:rFonts w:ascii="Times New Roman" w:hAnsi="Times New Roman" w:cs="Times New Roman"/>
          <w:color w:val="000000"/>
          <w:lang w:val="uk-UA"/>
        </w:rPr>
        <w:t xml:space="preserve">Підрядника </w:t>
      </w:r>
      <w:r w:rsidRPr="00000C01">
        <w:rPr>
          <w:rFonts w:ascii="Times New Roman" w:hAnsi="Times New Roman" w:cs="Times New Roman"/>
          <w:color w:val="000000"/>
          <w:lang w:val="uk-UA"/>
        </w:rPr>
        <w:t>повинен пройти інструктаж з пожежної безпеки з занесенням відповідного запису в журналі реєстрації</w:t>
      </w:r>
      <w:r>
        <w:rPr>
          <w:rFonts w:ascii="Times New Roman" w:hAnsi="Times New Roman" w:cs="Times New Roman"/>
          <w:color w:val="000000"/>
          <w:lang w:val="uk-UA"/>
        </w:rPr>
        <w:t xml:space="preserve"> інструктажів</w:t>
      </w:r>
      <w:r w:rsidRPr="00000C01">
        <w:rPr>
          <w:rFonts w:ascii="Times New Roman" w:hAnsi="Times New Roman" w:cs="Times New Roman"/>
          <w:color w:val="000000"/>
          <w:lang w:val="uk-UA"/>
        </w:rPr>
        <w:t>. При цьому</w:t>
      </w:r>
      <w:r>
        <w:rPr>
          <w:rFonts w:ascii="Times New Roman" w:hAnsi="Times New Roman" w:cs="Times New Roman"/>
          <w:color w:val="000000"/>
          <w:lang w:val="uk-UA"/>
        </w:rPr>
        <w:t>, працівни</w:t>
      </w:r>
      <w:r w:rsidRPr="00000C01">
        <w:rPr>
          <w:rFonts w:ascii="Times New Roman" w:hAnsi="Times New Roman" w:cs="Times New Roman"/>
          <w:color w:val="000000"/>
          <w:lang w:val="uk-UA"/>
        </w:rPr>
        <w:t>ки в обов'язковому порядку повинні бути навчені поводженню із засобами пожежогасіння, ознайомлені з їх розташуванням і шляхами евакуації</w:t>
      </w:r>
      <w:r>
        <w:rPr>
          <w:rFonts w:ascii="Times New Roman" w:hAnsi="Times New Roman" w:cs="Times New Roman"/>
          <w:color w:val="000000"/>
          <w:lang w:val="uk-UA"/>
        </w:rPr>
        <w:t xml:space="preserve"> до початку робіт</w:t>
      </w:r>
      <w:r w:rsidRPr="00000C01">
        <w:rPr>
          <w:rFonts w:ascii="Times New Roman" w:hAnsi="Times New Roman" w:cs="Times New Roman"/>
          <w:color w:val="000000"/>
          <w:lang w:val="uk-UA"/>
        </w:rPr>
        <w:t>.</w:t>
      </w:r>
    </w:p>
    <w:p w14:paraId="719F29DA" w14:textId="345F4830" w:rsidR="00000C01" w:rsidRDefault="00000C01" w:rsidP="00000C01">
      <w:pPr>
        <w:shd w:val="clear" w:color="auto" w:fill="FFFFFF"/>
        <w:autoSpaceDE w:val="0"/>
        <w:autoSpaceDN w:val="0"/>
        <w:spacing w:before="280" w:line="240" w:lineRule="auto"/>
        <w:ind w:firstLine="708"/>
        <w:jc w:val="both"/>
        <w:rPr>
          <w:rFonts w:ascii="Times New Roman" w:hAnsi="Times New Roman" w:cs="Times New Roman"/>
          <w:color w:val="000000"/>
          <w:lang w:val="uk-UA"/>
        </w:rPr>
      </w:pPr>
      <w:r>
        <w:rPr>
          <w:rFonts w:ascii="Times New Roman" w:hAnsi="Times New Roman" w:cs="Times New Roman"/>
          <w:color w:val="000000"/>
          <w:lang w:val="uk-UA"/>
        </w:rPr>
        <w:t xml:space="preserve">20.3. </w:t>
      </w:r>
      <w:r w:rsidRPr="00000C01">
        <w:rPr>
          <w:rFonts w:ascii="Times New Roman" w:hAnsi="Times New Roman" w:cs="Times New Roman"/>
          <w:color w:val="000000"/>
          <w:lang w:val="uk-UA"/>
        </w:rPr>
        <w:t xml:space="preserve">Виробничий об'єкт повинен бути обладнаний засобами пожежогасіння відповідно до чинних </w:t>
      </w:r>
      <w:commentRangeStart w:id="8"/>
      <w:r w:rsidRPr="00000C01">
        <w:rPr>
          <w:rFonts w:ascii="Times New Roman" w:hAnsi="Times New Roman" w:cs="Times New Roman"/>
          <w:color w:val="000000"/>
          <w:lang w:val="uk-UA"/>
        </w:rPr>
        <w:t>правил</w:t>
      </w:r>
      <w:commentRangeEnd w:id="8"/>
      <w:r>
        <w:rPr>
          <w:rStyle w:val="a9"/>
          <w:rFonts w:ascii="Times New Roman" w:eastAsia="Times New Roman" w:hAnsi="Times New Roman" w:cs="Times New Roman"/>
          <w:lang w:eastAsia="ru-RU"/>
        </w:rPr>
        <w:commentReference w:id="8"/>
      </w:r>
      <w:r w:rsidRPr="00000C01">
        <w:rPr>
          <w:rFonts w:ascii="Times New Roman" w:hAnsi="Times New Roman" w:cs="Times New Roman"/>
          <w:color w:val="000000"/>
          <w:lang w:val="uk-UA"/>
        </w:rPr>
        <w:t xml:space="preserve"> протипожежного режиму. Відповідальність за стан і укомплектованість засобів пожежогасіння покладається на призначен</w:t>
      </w:r>
      <w:r>
        <w:rPr>
          <w:rFonts w:ascii="Times New Roman" w:hAnsi="Times New Roman" w:cs="Times New Roman"/>
          <w:color w:val="000000"/>
          <w:lang w:val="uk-UA"/>
        </w:rPr>
        <w:t>у</w:t>
      </w:r>
      <w:r w:rsidRPr="00000C01">
        <w:rPr>
          <w:rFonts w:ascii="Times New Roman" w:hAnsi="Times New Roman" w:cs="Times New Roman"/>
          <w:color w:val="000000"/>
          <w:lang w:val="uk-UA"/>
        </w:rPr>
        <w:t xml:space="preserve"> відповідним наказом особ</w:t>
      </w:r>
      <w:r>
        <w:rPr>
          <w:rFonts w:ascii="Times New Roman" w:hAnsi="Times New Roman" w:cs="Times New Roman"/>
          <w:color w:val="000000"/>
          <w:lang w:val="uk-UA"/>
        </w:rPr>
        <w:t>у</w:t>
      </w:r>
      <w:r w:rsidRPr="00000C01">
        <w:rPr>
          <w:rFonts w:ascii="Times New Roman" w:hAnsi="Times New Roman" w:cs="Times New Roman"/>
          <w:color w:val="000000"/>
          <w:lang w:val="uk-UA"/>
        </w:rPr>
        <w:t xml:space="preserve"> з числа ІТП Підрядника.</w:t>
      </w:r>
      <w:r>
        <w:rPr>
          <w:rFonts w:ascii="Times New Roman" w:hAnsi="Times New Roman" w:cs="Times New Roman"/>
          <w:color w:val="000000"/>
          <w:lang w:val="uk-UA"/>
        </w:rPr>
        <w:t xml:space="preserve"> Такий Наказ Підрядник повинен надати Замовнику до початку робіт.</w:t>
      </w:r>
    </w:p>
    <w:p w14:paraId="607E7063" w14:textId="4C5301B2" w:rsidR="00000C01" w:rsidRDefault="00000C01" w:rsidP="00000C01">
      <w:pPr>
        <w:shd w:val="clear" w:color="auto" w:fill="FFFFFF"/>
        <w:autoSpaceDE w:val="0"/>
        <w:autoSpaceDN w:val="0"/>
        <w:spacing w:before="280" w:line="240" w:lineRule="auto"/>
        <w:ind w:firstLine="708"/>
        <w:jc w:val="both"/>
        <w:rPr>
          <w:rFonts w:ascii="Times New Roman" w:hAnsi="Times New Roman" w:cs="Times New Roman"/>
          <w:color w:val="000000"/>
          <w:lang w:val="uk-UA"/>
        </w:rPr>
      </w:pPr>
      <w:r>
        <w:rPr>
          <w:rFonts w:ascii="Times New Roman" w:hAnsi="Times New Roman" w:cs="Times New Roman"/>
          <w:color w:val="000000"/>
          <w:lang w:val="uk-UA"/>
        </w:rPr>
        <w:t xml:space="preserve">20.4. </w:t>
      </w:r>
      <w:r w:rsidRPr="00000C01">
        <w:rPr>
          <w:rFonts w:ascii="Times New Roman" w:hAnsi="Times New Roman" w:cs="Times New Roman"/>
          <w:color w:val="000000"/>
          <w:lang w:val="uk-UA"/>
        </w:rPr>
        <w:t>Всі засоби пожежогасіння та шляхи евакуації повинні бути позначені відповідними знаками безпеки.</w:t>
      </w:r>
    </w:p>
    <w:p w14:paraId="2774ED9F" w14:textId="1E7FE6E4" w:rsidR="00000C01" w:rsidRDefault="00000C01" w:rsidP="00000C01">
      <w:pPr>
        <w:shd w:val="clear" w:color="auto" w:fill="FFFFFF"/>
        <w:autoSpaceDE w:val="0"/>
        <w:autoSpaceDN w:val="0"/>
        <w:spacing w:before="280" w:line="240" w:lineRule="auto"/>
        <w:ind w:firstLine="708"/>
        <w:jc w:val="both"/>
        <w:rPr>
          <w:rFonts w:ascii="Times New Roman" w:hAnsi="Times New Roman" w:cs="Times New Roman"/>
          <w:color w:val="000000"/>
          <w:lang w:val="uk-UA"/>
        </w:rPr>
      </w:pPr>
      <w:r>
        <w:rPr>
          <w:rFonts w:ascii="Times New Roman" w:hAnsi="Times New Roman" w:cs="Times New Roman"/>
          <w:color w:val="000000"/>
          <w:lang w:val="uk-UA"/>
        </w:rPr>
        <w:t xml:space="preserve">20.5. </w:t>
      </w:r>
      <w:r w:rsidRPr="00000C01">
        <w:rPr>
          <w:rFonts w:ascii="Times New Roman" w:hAnsi="Times New Roman" w:cs="Times New Roman"/>
          <w:color w:val="000000"/>
          <w:lang w:val="uk-UA"/>
        </w:rPr>
        <w:t>Забороняється захаращувати проходи до засобів пожежогасіння та шляхи евакуації сторонніми предметами або елементами обладнання.</w:t>
      </w:r>
    </w:p>
    <w:p w14:paraId="1BB40AF3" w14:textId="77777777" w:rsidR="00F24582" w:rsidRDefault="00000C01" w:rsidP="00000C01">
      <w:pPr>
        <w:shd w:val="clear" w:color="auto" w:fill="FFFFFF"/>
        <w:autoSpaceDE w:val="0"/>
        <w:autoSpaceDN w:val="0"/>
        <w:spacing w:before="280" w:line="240" w:lineRule="auto"/>
        <w:ind w:firstLine="708"/>
        <w:jc w:val="both"/>
        <w:rPr>
          <w:ins w:id="9" w:author="e.pashkova" w:date="2021-08-13T13:05:00Z"/>
          <w:rFonts w:ascii="Times New Roman" w:hAnsi="Times New Roman" w:cs="Times New Roman"/>
          <w:color w:val="FF0000"/>
          <w:lang w:val="uk-UA"/>
        </w:rPr>
      </w:pPr>
      <w:r>
        <w:rPr>
          <w:rFonts w:ascii="Times New Roman" w:hAnsi="Times New Roman" w:cs="Times New Roman"/>
          <w:color w:val="000000"/>
          <w:lang w:val="uk-UA"/>
        </w:rPr>
        <w:t xml:space="preserve">20.6. </w:t>
      </w:r>
      <w:r w:rsidRPr="00000C01">
        <w:rPr>
          <w:rFonts w:ascii="Times New Roman" w:hAnsi="Times New Roman" w:cs="Times New Roman"/>
          <w:color w:val="000000"/>
          <w:lang w:val="uk-UA"/>
        </w:rPr>
        <w:t xml:space="preserve">Паління на території </w:t>
      </w:r>
      <w:r w:rsidRPr="00000C01">
        <w:rPr>
          <w:rFonts w:ascii="Times New Roman" w:hAnsi="Times New Roman" w:cs="Times New Roman"/>
          <w:color w:val="FF0000"/>
          <w:lang w:val="uk-UA"/>
        </w:rPr>
        <w:t xml:space="preserve">Замовника </w:t>
      </w:r>
      <w:r w:rsidR="00515EC3" w:rsidRPr="00515EC3">
        <w:rPr>
          <w:rFonts w:ascii="Times New Roman" w:hAnsi="Times New Roman" w:cs="Times New Roman"/>
          <w:color w:val="FF0000"/>
          <w:lang w:val="uk-UA"/>
        </w:rPr>
        <w:t>дозволено тільки в спеціально відведених місцях, позначених спеціальними знаками "Палити тут"</w:t>
      </w:r>
      <w:r w:rsidR="00515EC3">
        <w:rPr>
          <w:rFonts w:ascii="Times New Roman" w:hAnsi="Times New Roman" w:cs="Times New Roman"/>
          <w:color w:val="FF0000"/>
          <w:lang w:val="uk-UA"/>
        </w:rPr>
        <w:t>.</w:t>
      </w:r>
    </w:p>
    <w:p w14:paraId="3B02048E" w14:textId="4B2669C2" w:rsidR="00000C01" w:rsidRDefault="00000C01" w:rsidP="00000C01">
      <w:pPr>
        <w:shd w:val="clear" w:color="auto" w:fill="FFFFFF"/>
        <w:autoSpaceDE w:val="0"/>
        <w:autoSpaceDN w:val="0"/>
        <w:spacing w:before="280" w:line="240" w:lineRule="auto"/>
        <w:ind w:firstLine="708"/>
        <w:jc w:val="both"/>
        <w:rPr>
          <w:rFonts w:ascii="Times New Roman" w:hAnsi="Times New Roman" w:cs="Times New Roman"/>
          <w:color w:val="000000"/>
          <w:lang w:val="uk-UA"/>
        </w:rPr>
      </w:pPr>
      <w:r>
        <w:rPr>
          <w:rFonts w:ascii="Times New Roman" w:hAnsi="Times New Roman" w:cs="Times New Roman"/>
          <w:color w:val="000000"/>
          <w:lang w:val="uk-UA"/>
        </w:rPr>
        <w:t xml:space="preserve">20.7. </w:t>
      </w:r>
      <w:r w:rsidRPr="00000C01">
        <w:rPr>
          <w:rFonts w:ascii="Times New Roman" w:hAnsi="Times New Roman" w:cs="Times New Roman"/>
          <w:color w:val="000000"/>
          <w:lang w:val="uk-UA"/>
        </w:rPr>
        <w:t xml:space="preserve">Плани евакуації при пожежі повинні бути розташовані в місцях, доступних для ознайомлення усіма </w:t>
      </w:r>
      <w:r w:rsidR="000D0040">
        <w:rPr>
          <w:rFonts w:ascii="Times New Roman" w:hAnsi="Times New Roman" w:cs="Times New Roman"/>
          <w:color w:val="000000"/>
          <w:lang w:val="uk-UA"/>
        </w:rPr>
        <w:t xml:space="preserve">працівниками </w:t>
      </w:r>
      <w:r w:rsidRPr="00000C01">
        <w:rPr>
          <w:rFonts w:ascii="Times New Roman" w:hAnsi="Times New Roman" w:cs="Times New Roman"/>
          <w:color w:val="000000"/>
          <w:lang w:val="uk-UA"/>
        </w:rPr>
        <w:t>та відвідувачами. У планах евакуації також повинні бути вказані телефони оперативних служб.</w:t>
      </w:r>
      <w:r w:rsidR="000D0040">
        <w:rPr>
          <w:rFonts w:ascii="Times New Roman" w:hAnsi="Times New Roman" w:cs="Times New Roman"/>
          <w:color w:val="000000"/>
          <w:lang w:val="uk-UA"/>
        </w:rPr>
        <w:t xml:space="preserve"> Такі плани евакуації повинні бути надані до початку робіт.</w:t>
      </w:r>
    </w:p>
    <w:p w14:paraId="5D5674F1" w14:textId="65A65ADB" w:rsidR="000D0040" w:rsidRPr="00000C01" w:rsidRDefault="000D0040" w:rsidP="00000C01">
      <w:pPr>
        <w:shd w:val="clear" w:color="auto" w:fill="FFFFFF"/>
        <w:autoSpaceDE w:val="0"/>
        <w:autoSpaceDN w:val="0"/>
        <w:spacing w:before="280" w:line="240" w:lineRule="auto"/>
        <w:ind w:firstLine="708"/>
        <w:jc w:val="both"/>
        <w:rPr>
          <w:rFonts w:ascii="Times New Roman" w:hAnsi="Times New Roman" w:cs="Times New Roman"/>
          <w:color w:val="000000"/>
          <w:lang w:val="uk-UA"/>
        </w:rPr>
      </w:pPr>
      <w:r>
        <w:rPr>
          <w:rFonts w:ascii="Times New Roman" w:hAnsi="Times New Roman" w:cs="Times New Roman"/>
          <w:color w:val="000000"/>
          <w:lang w:val="uk-UA"/>
        </w:rPr>
        <w:t xml:space="preserve">20.8. </w:t>
      </w:r>
      <w:r w:rsidRPr="000D0040">
        <w:rPr>
          <w:rFonts w:ascii="Times New Roman" w:hAnsi="Times New Roman" w:cs="Times New Roman"/>
          <w:color w:val="000000"/>
          <w:lang w:val="uk-UA"/>
        </w:rPr>
        <w:t>Забороняється зберігати у виробничих приміщеннях бензин, га</w:t>
      </w:r>
      <w:r>
        <w:rPr>
          <w:rFonts w:ascii="Times New Roman" w:hAnsi="Times New Roman" w:cs="Times New Roman"/>
          <w:color w:val="000000"/>
          <w:lang w:val="uk-UA"/>
        </w:rPr>
        <w:t>з</w:t>
      </w:r>
      <w:r w:rsidRPr="000D0040">
        <w:rPr>
          <w:rFonts w:ascii="Times New Roman" w:hAnsi="Times New Roman" w:cs="Times New Roman"/>
          <w:color w:val="000000"/>
          <w:lang w:val="uk-UA"/>
        </w:rPr>
        <w:t>, спирт, нітрофарби, розчинники, розріджувачі та інші легкозаймисті матеріали, за винятком невеликих кількостей, в межах добової потреби. Місця зберігання цих матеріалів і їх кількість повинні бути узгоджені з керівником підрозділу, відповідальним за пожежну безпеку в підрозділі</w:t>
      </w:r>
      <w:r>
        <w:rPr>
          <w:rFonts w:ascii="Times New Roman" w:hAnsi="Times New Roman" w:cs="Times New Roman"/>
          <w:color w:val="000000"/>
          <w:lang w:val="uk-UA"/>
        </w:rPr>
        <w:t xml:space="preserve"> та повинні бути узгоджені із Замовником до початку їх зберігання та використання із визначенням місць та обсягів розташування таких матеріалів</w:t>
      </w:r>
      <w:r w:rsidRPr="000D0040">
        <w:rPr>
          <w:rFonts w:ascii="Times New Roman" w:hAnsi="Times New Roman" w:cs="Times New Roman"/>
          <w:color w:val="000000"/>
          <w:lang w:val="uk-UA"/>
        </w:rPr>
        <w:t>.</w:t>
      </w:r>
    </w:p>
    <w:p w14:paraId="49A80E82" w14:textId="77777777" w:rsidR="00C950FB" w:rsidRPr="00000C01" w:rsidRDefault="00C950FB">
      <w:pPr>
        <w:shd w:val="clear" w:color="auto" w:fill="FFFFFF"/>
        <w:autoSpaceDE w:val="0"/>
        <w:autoSpaceDN w:val="0"/>
        <w:spacing w:before="280" w:line="240" w:lineRule="auto"/>
        <w:jc w:val="both"/>
        <w:rPr>
          <w:rFonts w:ascii="Times New Roman" w:hAnsi="Times New Roman" w:cs="Times New Roman"/>
          <w:color w:val="000000"/>
          <w:lang w:val="uk-UA"/>
        </w:rPr>
      </w:pPr>
    </w:p>
    <w:p w14:paraId="5A874FFE" w14:textId="67316A71" w:rsidR="000F4A52" w:rsidRPr="004D1D4F" w:rsidRDefault="000D0040">
      <w:pPr>
        <w:shd w:val="clear" w:color="auto" w:fill="FFFFFF"/>
        <w:autoSpaceDE w:val="0"/>
        <w:autoSpaceDN w:val="0"/>
        <w:spacing w:before="280" w:line="240" w:lineRule="auto"/>
        <w:ind w:firstLine="708"/>
        <w:jc w:val="both"/>
        <w:rPr>
          <w:rFonts w:ascii="Times New Roman" w:hAnsi="Times New Roman" w:cs="Times New Roman"/>
          <w:color w:val="000000"/>
          <w:lang w:val="uk-UA"/>
        </w:rPr>
      </w:pPr>
      <w:r>
        <w:rPr>
          <w:rFonts w:ascii="Times New Roman" w:hAnsi="Times New Roman" w:cs="Times New Roman"/>
          <w:color w:val="000000"/>
          <w:lang w:val="uk-UA"/>
        </w:rPr>
        <w:lastRenderedPageBreak/>
        <w:t xml:space="preserve">20.9. </w:t>
      </w:r>
      <w:r w:rsidR="00C950FB" w:rsidRPr="004D1D4F">
        <w:rPr>
          <w:rFonts w:ascii="Times New Roman" w:hAnsi="Times New Roman" w:cs="Times New Roman"/>
          <w:color w:val="000000"/>
          <w:lang w:val="uk-UA"/>
        </w:rPr>
        <w:t>Забороняється застосовувати для відмивання і знежирення деталей і устаткування га</w:t>
      </w:r>
      <w:r>
        <w:rPr>
          <w:rFonts w:ascii="Times New Roman" w:hAnsi="Times New Roman" w:cs="Times New Roman"/>
          <w:color w:val="000000"/>
          <w:lang w:val="uk-UA"/>
        </w:rPr>
        <w:t>з</w:t>
      </w:r>
      <w:r w:rsidR="00C950FB" w:rsidRPr="004D1D4F">
        <w:rPr>
          <w:rFonts w:ascii="Times New Roman" w:hAnsi="Times New Roman" w:cs="Times New Roman"/>
          <w:color w:val="000000"/>
          <w:lang w:val="uk-UA"/>
        </w:rPr>
        <w:t xml:space="preserve">, бензин, бензол, ацетон і інші, горючі і легкозаймисті речовини, а також </w:t>
      </w:r>
      <w:proofErr w:type="spellStart"/>
      <w:r w:rsidR="00C950FB" w:rsidRPr="004D1D4F">
        <w:rPr>
          <w:rFonts w:ascii="Times New Roman" w:hAnsi="Times New Roman" w:cs="Times New Roman"/>
          <w:color w:val="000000"/>
          <w:lang w:val="uk-UA"/>
        </w:rPr>
        <w:t>трихлоретилен</w:t>
      </w:r>
      <w:proofErr w:type="spellEnd"/>
      <w:r w:rsidR="00C950FB" w:rsidRPr="004D1D4F">
        <w:rPr>
          <w:rFonts w:ascii="Times New Roman" w:hAnsi="Times New Roman" w:cs="Times New Roman"/>
          <w:color w:val="000000"/>
          <w:lang w:val="uk-UA"/>
        </w:rPr>
        <w:t xml:space="preserve">, </w:t>
      </w:r>
      <w:proofErr w:type="spellStart"/>
      <w:r w:rsidR="00C950FB" w:rsidRPr="004D1D4F">
        <w:rPr>
          <w:rFonts w:ascii="Times New Roman" w:hAnsi="Times New Roman" w:cs="Times New Roman"/>
          <w:color w:val="000000"/>
          <w:lang w:val="uk-UA"/>
        </w:rPr>
        <w:t>дихлоретан</w:t>
      </w:r>
      <w:proofErr w:type="spellEnd"/>
      <w:r w:rsidR="00C950FB" w:rsidRPr="004D1D4F">
        <w:rPr>
          <w:rFonts w:ascii="Times New Roman" w:hAnsi="Times New Roman" w:cs="Times New Roman"/>
          <w:color w:val="000000"/>
          <w:lang w:val="uk-UA"/>
        </w:rPr>
        <w:t xml:space="preserve"> та інші хлорпохідні вуглеводні.</w:t>
      </w:r>
    </w:p>
    <w:p w14:paraId="1414A129" w14:textId="6CC60F25" w:rsidR="000F4A52" w:rsidRPr="00182BE7" w:rsidRDefault="000D0040">
      <w:pPr>
        <w:shd w:val="clear" w:color="auto" w:fill="FFFFFF"/>
        <w:autoSpaceDE w:val="0"/>
        <w:autoSpaceDN w:val="0"/>
        <w:spacing w:before="280" w:line="240" w:lineRule="auto"/>
        <w:ind w:firstLine="708"/>
        <w:jc w:val="both"/>
        <w:rPr>
          <w:rFonts w:ascii="Times New Roman" w:hAnsi="Times New Roman" w:cs="Times New Roman"/>
          <w:color w:val="000000"/>
          <w:lang w:val="uk-UA"/>
        </w:rPr>
      </w:pPr>
      <w:r w:rsidRPr="000D0040">
        <w:rPr>
          <w:rFonts w:ascii="Times New Roman" w:hAnsi="Times New Roman" w:cs="Times New Roman"/>
          <w:color w:val="000000"/>
          <w:lang w:val="uk-UA"/>
        </w:rPr>
        <w:t xml:space="preserve">20.10. </w:t>
      </w:r>
      <w:r w:rsidR="00C950FB" w:rsidRPr="00182BE7">
        <w:rPr>
          <w:rFonts w:ascii="Times New Roman" w:hAnsi="Times New Roman" w:cs="Times New Roman"/>
          <w:color w:val="000000"/>
          <w:lang w:val="uk-UA"/>
        </w:rPr>
        <w:t xml:space="preserve">Все пересувне обладнання, включаючи автомобілі, автокари, автовізка і </w:t>
      </w:r>
      <w:proofErr w:type="spellStart"/>
      <w:r w:rsidR="00C950FB" w:rsidRPr="00182BE7">
        <w:rPr>
          <w:rFonts w:ascii="Times New Roman" w:hAnsi="Times New Roman" w:cs="Times New Roman"/>
          <w:color w:val="000000"/>
          <w:lang w:val="uk-UA"/>
        </w:rPr>
        <w:t>т.д</w:t>
      </w:r>
      <w:proofErr w:type="spellEnd"/>
      <w:r w:rsidR="00C950FB" w:rsidRPr="00182BE7">
        <w:rPr>
          <w:rFonts w:ascii="Times New Roman" w:hAnsi="Times New Roman" w:cs="Times New Roman"/>
          <w:color w:val="000000"/>
          <w:lang w:val="uk-UA"/>
        </w:rPr>
        <w:t>., має бути обладнано переносними вогнегасниками.</w:t>
      </w:r>
    </w:p>
    <w:p w14:paraId="76776C38" w14:textId="7B5791FE" w:rsidR="000D03DD" w:rsidRPr="004D1D4F" w:rsidRDefault="000D0040">
      <w:pPr>
        <w:shd w:val="clear" w:color="auto" w:fill="FFFFFF"/>
        <w:autoSpaceDE w:val="0"/>
        <w:autoSpaceDN w:val="0"/>
        <w:spacing w:before="280" w:line="240" w:lineRule="auto"/>
        <w:ind w:firstLine="708"/>
        <w:jc w:val="both"/>
        <w:rPr>
          <w:rFonts w:ascii="Times New Roman" w:hAnsi="Times New Roman" w:cs="Times New Roman"/>
          <w:color w:val="000000"/>
          <w:lang w:val="uk-UA"/>
        </w:rPr>
      </w:pPr>
      <w:r>
        <w:rPr>
          <w:rFonts w:ascii="Times New Roman" w:hAnsi="Times New Roman" w:cs="Times New Roman"/>
          <w:b/>
          <w:bCs/>
          <w:color w:val="000000"/>
          <w:u w:val="single"/>
          <w:lang w:val="uk-UA"/>
        </w:rPr>
        <w:t xml:space="preserve">21. </w:t>
      </w:r>
      <w:r w:rsidR="000F4A52" w:rsidRPr="004D1D4F">
        <w:rPr>
          <w:rFonts w:ascii="Times New Roman" w:hAnsi="Times New Roman" w:cs="Times New Roman"/>
          <w:b/>
          <w:bCs/>
          <w:color w:val="000000"/>
          <w:u w:val="single"/>
          <w:lang w:val="uk-UA"/>
        </w:rPr>
        <w:t>В</w:t>
      </w:r>
      <w:r w:rsidR="00515EC3">
        <w:rPr>
          <w:rFonts w:ascii="Times New Roman" w:hAnsi="Times New Roman" w:cs="Times New Roman"/>
          <w:b/>
          <w:bCs/>
          <w:color w:val="000000"/>
          <w:u w:val="single"/>
          <w:lang w:val="uk-UA"/>
        </w:rPr>
        <w:t xml:space="preserve">ИМОГИ З ДОТРИМАННЯ ЕКОЛОГІЧНИХ ПРАВИЛ З ОХОРОНИ НАВКОЛИШНЬОГО ПРИРОДНОГО СЕРЕДОВИЩА </w:t>
      </w:r>
    </w:p>
    <w:p w14:paraId="5E7FA7BD" w14:textId="1938D6EC" w:rsidR="000F4A52" w:rsidRPr="004D1D4F" w:rsidRDefault="00515EC3">
      <w:pPr>
        <w:spacing w:line="240" w:lineRule="auto"/>
        <w:ind w:firstLine="708"/>
        <w:jc w:val="both"/>
        <w:rPr>
          <w:rFonts w:ascii="Times New Roman" w:hAnsi="Times New Roman" w:cs="Times New Roman"/>
          <w:color w:val="000000"/>
          <w:lang w:val="uk-UA"/>
        </w:rPr>
      </w:pPr>
      <w:r>
        <w:rPr>
          <w:rFonts w:ascii="Times New Roman" w:hAnsi="Times New Roman" w:cs="Times New Roman"/>
          <w:color w:val="000000"/>
          <w:lang w:val="uk-UA"/>
        </w:rPr>
        <w:t>21.1.</w:t>
      </w:r>
      <w:r w:rsidR="000F4A52" w:rsidRPr="004D1D4F">
        <w:rPr>
          <w:rFonts w:ascii="Times New Roman" w:hAnsi="Times New Roman" w:cs="Times New Roman"/>
          <w:color w:val="000000"/>
          <w:lang w:val="uk-UA"/>
        </w:rPr>
        <w:t>Підрядник зобов'язується в ході надання послуг за договором за свій рахунок і своїми силами забезпечити, організувати і нести відповідальність за дотримання в місці надання послуг всіх необхідних та обов'язкових заходів щодо охорони навколишнього середовища.</w:t>
      </w:r>
    </w:p>
    <w:p w14:paraId="6252E030" w14:textId="546E689D" w:rsidR="000F4A52" w:rsidRPr="004D1D4F" w:rsidRDefault="00515EC3">
      <w:pPr>
        <w:spacing w:line="240" w:lineRule="auto"/>
        <w:ind w:firstLine="708"/>
        <w:jc w:val="both"/>
        <w:rPr>
          <w:rFonts w:ascii="Times New Roman" w:hAnsi="Times New Roman" w:cs="Times New Roman"/>
          <w:color w:val="000000"/>
          <w:lang w:val="uk-UA"/>
        </w:rPr>
      </w:pPr>
      <w:r>
        <w:rPr>
          <w:rFonts w:ascii="Times New Roman" w:hAnsi="Times New Roman" w:cs="Times New Roman"/>
          <w:color w:val="000000"/>
          <w:lang w:val="uk-UA"/>
        </w:rPr>
        <w:t>21.2.</w:t>
      </w:r>
      <w:r w:rsidR="000F4A52" w:rsidRPr="004D1D4F">
        <w:rPr>
          <w:rFonts w:ascii="Times New Roman" w:hAnsi="Times New Roman" w:cs="Times New Roman"/>
          <w:color w:val="000000"/>
          <w:lang w:val="uk-UA"/>
        </w:rPr>
        <w:t>Відповідальність за дотримання екологічних вимог несе особа, спеціально призначена наказом керівника підрядної організації, копія надається до відділу ОП і ЕБ Замовника.</w:t>
      </w:r>
    </w:p>
    <w:p w14:paraId="206F8C2C" w14:textId="25680BB8" w:rsidR="000F4A52" w:rsidRPr="00182BE7" w:rsidRDefault="00515EC3">
      <w:pPr>
        <w:spacing w:line="240" w:lineRule="auto"/>
        <w:ind w:firstLine="708"/>
        <w:jc w:val="both"/>
        <w:rPr>
          <w:rFonts w:ascii="Times New Roman" w:hAnsi="Times New Roman" w:cs="Times New Roman"/>
          <w:color w:val="000000"/>
          <w:lang w:val="uk-UA"/>
        </w:rPr>
      </w:pPr>
      <w:r>
        <w:rPr>
          <w:rFonts w:ascii="Times New Roman" w:hAnsi="Times New Roman" w:cs="Times New Roman"/>
          <w:color w:val="000000"/>
          <w:lang w:val="uk-UA"/>
        </w:rPr>
        <w:t>21.3.</w:t>
      </w:r>
      <w:r w:rsidR="000F4A52" w:rsidRPr="00182BE7">
        <w:rPr>
          <w:rFonts w:ascii="Times New Roman" w:hAnsi="Times New Roman" w:cs="Times New Roman"/>
          <w:color w:val="000000"/>
          <w:lang w:val="uk-UA"/>
        </w:rPr>
        <w:t>Підрядник повинен дотримуватися вимог щодо щоденного прибирання і санітарного стану</w:t>
      </w:r>
      <w:r w:rsidR="00C459D4">
        <w:rPr>
          <w:rFonts w:ascii="Times New Roman" w:hAnsi="Times New Roman" w:cs="Times New Roman"/>
          <w:color w:val="000000"/>
          <w:lang w:val="uk-UA"/>
        </w:rPr>
        <w:t>, з</w:t>
      </w:r>
      <w:r w:rsidR="000F4A52" w:rsidRPr="00182BE7">
        <w:rPr>
          <w:rFonts w:ascii="Times New Roman" w:hAnsi="Times New Roman" w:cs="Times New Roman"/>
          <w:color w:val="000000"/>
          <w:lang w:val="uk-UA"/>
        </w:rPr>
        <w:t>дійснювати роздільне збирання відходів, що утворюються за їх видами, класами небезпеки та іншими ознаками з тим, щоб забезпечити їх використання в якості вторинної сировини, переробку і подальше розміщення.</w:t>
      </w:r>
    </w:p>
    <w:p w14:paraId="72613BB0" w14:textId="0A404B7A" w:rsidR="000F4A52" w:rsidRPr="00182BE7" w:rsidRDefault="00C459D4">
      <w:pPr>
        <w:spacing w:line="240" w:lineRule="auto"/>
        <w:ind w:firstLine="708"/>
        <w:jc w:val="both"/>
        <w:rPr>
          <w:rFonts w:ascii="Times New Roman" w:hAnsi="Times New Roman" w:cs="Times New Roman"/>
          <w:color w:val="000000"/>
          <w:lang w:val="uk-UA"/>
        </w:rPr>
      </w:pPr>
      <w:r>
        <w:rPr>
          <w:rFonts w:ascii="Times New Roman" w:hAnsi="Times New Roman" w:cs="Times New Roman"/>
          <w:color w:val="000000"/>
          <w:lang w:val="uk-UA"/>
        </w:rPr>
        <w:t>21.4.</w:t>
      </w:r>
      <w:r w:rsidR="000F4A52" w:rsidRPr="00182BE7">
        <w:rPr>
          <w:rFonts w:ascii="Times New Roman" w:hAnsi="Times New Roman" w:cs="Times New Roman"/>
          <w:color w:val="000000"/>
          <w:lang w:val="uk-UA"/>
        </w:rPr>
        <w:t>Підрядник забезпечує своєчасність вивезення небезпечних відходів та їх передачу стороннім організаціям, що мають ліцензію на даний вид діяльності, з метою недопущення захаращення території відходами, що утворюються в процесі виконання робіт на об'єкті.</w:t>
      </w:r>
    </w:p>
    <w:p w14:paraId="173BC8A0" w14:textId="23964ADE" w:rsidR="000F4A52" w:rsidRPr="00182BE7" w:rsidRDefault="00C459D4">
      <w:pPr>
        <w:spacing w:line="240" w:lineRule="auto"/>
        <w:ind w:firstLine="708"/>
        <w:jc w:val="both"/>
        <w:rPr>
          <w:rFonts w:ascii="Times New Roman" w:hAnsi="Times New Roman" w:cs="Times New Roman"/>
          <w:color w:val="000000"/>
          <w:lang w:val="uk-UA"/>
        </w:rPr>
      </w:pPr>
      <w:r>
        <w:rPr>
          <w:rFonts w:ascii="Times New Roman" w:hAnsi="Times New Roman" w:cs="Times New Roman"/>
          <w:color w:val="000000"/>
          <w:lang w:val="uk-UA"/>
        </w:rPr>
        <w:t>21.5.</w:t>
      </w:r>
      <w:r w:rsidR="000F4A52" w:rsidRPr="00182BE7">
        <w:rPr>
          <w:rFonts w:ascii="Times New Roman" w:hAnsi="Times New Roman" w:cs="Times New Roman"/>
          <w:color w:val="000000"/>
          <w:lang w:val="uk-UA"/>
        </w:rPr>
        <w:t>Підрядник повинен визначити порядок зберігання інструментів, обладнання, особливу увагу приділивши дотриманн</w:t>
      </w:r>
      <w:r>
        <w:rPr>
          <w:rFonts w:ascii="Times New Roman" w:hAnsi="Times New Roman" w:cs="Times New Roman"/>
          <w:color w:val="000000"/>
          <w:lang w:val="uk-UA"/>
        </w:rPr>
        <w:t>ю</w:t>
      </w:r>
      <w:r w:rsidR="000F4A52" w:rsidRPr="00182BE7">
        <w:rPr>
          <w:rFonts w:ascii="Times New Roman" w:hAnsi="Times New Roman" w:cs="Times New Roman"/>
          <w:color w:val="000000"/>
          <w:lang w:val="uk-UA"/>
        </w:rPr>
        <w:t xml:space="preserve"> вимог </w:t>
      </w:r>
      <w:r>
        <w:rPr>
          <w:rFonts w:ascii="Times New Roman" w:hAnsi="Times New Roman" w:cs="Times New Roman"/>
          <w:color w:val="000000"/>
          <w:lang w:val="uk-UA"/>
        </w:rPr>
        <w:t xml:space="preserve">щодо </w:t>
      </w:r>
      <w:r w:rsidR="000F4A52" w:rsidRPr="00182BE7">
        <w:rPr>
          <w:rFonts w:ascii="Times New Roman" w:hAnsi="Times New Roman" w:cs="Times New Roman"/>
          <w:color w:val="000000"/>
          <w:lang w:val="uk-UA"/>
        </w:rPr>
        <w:t>умов тимчасового зберігання горючих, вибухонебезпечних і небезпечних хімічних речовин.</w:t>
      </w:r>
    </w:p>
    <w:p w14:paraId="6B8C5500" w14:textId="07ADB100" w:rsidR="000F4A52" w:rsidRPr="00182BE7" w:rsidRDefault="00C459D4">
      <w:pPr>
        <w:spacing w:line="240" w:lineRule="auto"/>
        <w:ind w:firstLine="708"/>
        <w:jc w:val="both"/>
        <w:rPr>
          <w:rFonts w:ascii="Times New Roman" w:hAnsi="Times New Roman" w:cs="Times New Roman"/>
          <w:color w:val="000000"/>
          <w:lang w:val="uk-UA"/>
        </w:rPr>
      </w:pPr>
      <w:r>
        <w:rPr>
          <w:rFonts w:ascii="Times New Roman" w:hAnsi="Times New Roman" w:cs="Times New Roman"/>
          <w:color w:val="000000"/>
          <w:lang w:val="uk-UA"/>
        </w:rPr>
        <w:t>21.6</w:t>
      </w:r>
      <w:r w:rsidRPr="00C459D4">
        <w:rPr>
          <w:rFonts w:ascii="Times New Roman" w:hAnsi="Times New Roman" w:cs="Times New Roman"/>
          <w:color w:val="000000"/>
          <w:lang w:val="uk-UA"/>
        </w:rPr>
        <w:t>.</w:t>
      </w:r>
      <w:r w:rsidR="000F4A52" w:rsidRPr="00182BE7">
        <w:rPr>
          <w:rFonts w:ascii="Times New Roman" w:hAnsi="Times New Roman" w:cs="Times New Roman"/>
          <w:color w:val="000000"/>
          <w:lang w:val="uk-UA"/>
        </w:rPr>
        <w:t xml:space="preserve">Підрядник повинен негайно інформувати </w:t>
      </w:r>
      <w:r w:rsidRPr="00C459D4">
        <w:rPr>
          <w:rFonts w:ascii="Times New Roman" w:hAnsi="Times New Roman" w:cs="Times New Roman"/>
          <w:color w:val="000000"/>
          <w:lang w:val="uk-UA"/>
        </w:rPr>
        <w:t>керівнику Замовника</w:t>
      </w:r>
      <w:r w:rsidR="000F4A52" w:rsidRPr="00182BE7">
        <w:rPr>
          <w:rFonts w:ascii="Times New Roman" w:hAnsi="Times New Roman" w:cs="Times New Roman"/>
          <w:color w:val="000000"/>
          <w:lang w:val="uk-UA"/>
        </w:rPr>
        <w:t xml:space="preserve">, про всі </w:t>
      </w:r>
      <w:r w:rsidRPr="00C459D4">
        <w:rPr>
          <w:rFonts w:ascii="Times New Roman" w:hAnsi="Times New Roman" w:cs="Times New Roman"/>
          <w:color w:val="000000"/>
          <w:lang w:val="uk-UA"/>
        </w:rPr>
        <w:t xml:space="preserve">що </w:t>
      </w:r>
      <w:r w:rsidR="000F4A52" w:rsidRPr="00182BE7">
        <w:rPr>
          <w:rFonts w:ascii="Times New Roman" w:hAnsi="Times New Roman" w:cs="Times New Roman"/>
          <w:color w:val="000000"/>
          <w:lang w:val="uk-UA"/>
        </w:rPr>
        <w:t>відбулися нещасн</w:t>
      </w:r>
      <w:r w:rsidRPr="00C459D4">
        <w:rPr>
          <w:rFonts w:ascii="Times New Roman" w:hAnsi="Times New Roman" w:cs="Times New Roman"/>
          <w:color w:val="000000"/>
          <w:lang w:val="uk-UA"/>
        </w:rPr>
        <w:t>і</w:t>
      </w:r>
      <w:r w:rsidR="000F4A52" w:rsidRPr="00182BE7">
        <w:rPr>
          <w:rFonts w:ascii="Times New Roman" w:hAnsi="Times New Roman" w:cs="Times New Roman"/>
          <w:color w:val="000000"/>
          <w:lang w:val="uk-UA"/>
        </w:rPr>
        <w:t xml:space="preserve"> випадк</w:t>
      </w:r>
      <w:r w:rsidRPr="00C459D4">
        <w:rPr>
          <w:rFonts w:ascii="Times New Roman" w:hAnsi="Times New Roman" w:cs="Times New Roman"/>
          <w:color w:val="000000"/>
          <w:lang w:val="uk-UA"/>
        </w:rPr>
        <w:t>и</w:t>
      </w:r>
      <w:r w:rsidR="000F4A52" w:rsidRPr="00182BE7">
        <w:rPr>
          <w:rFonts w:ascii="Times New Roman" w:hAnsi="Times New Roman" w:cs="Times New Roman"/>
          <w:color w:val="000000"/>
          <w:lang w:val="uk-UA"/>
        </w:rPr>
        <w:t xml:space="preserve"> і інциденти, про порушення охорони праці, про несправності устаткування і механізмів, а також про нанесення шкоди навколишньому </w:t>
      </w:r>
      <w:r w:rsidRPr="00C459D4">
        <w:rPr>
          <w:rFonts w:ascii="Times New Roman" w:hAnsi="Times New Roman" w:cs="Times New Roman"/>
          <w:color w:val="000000"/>
          <w:lang w:val="uk-UA"/>
        </w:rPr>
        <w:t xml:space="preserve">природному </w:t>
      </w:r>
      <w:r w:rsidR="000F4A52" w:rsidRPr="00182BE7">
        <w:rPr>
          <w:rFonts w:ascii="Times New Roman" w:hAnsi="Times New Roman" w:cs="Times New Roman"/>
          <w:color w:val="000000"/>
          <w:lang w:val="uk-UA"/>
        </w:rPr>
        <w:t>середовищу.</w:t>
      </w:r>
    </w:p>
    <w:p w14:paraId="01A5C7A8" w14:textId="349A49ED" w:rsidR="000D03DD" w:rsidRPr="00182BE7" w:rsidRDefault="000F4A52">
      <w:pPr>
        <w:spacing w:line="240" w:lineRule="auto"/>
        <w:ind w:firstLine="708"/>
        <w:jc w:val="both"/>
        <w:rPr>
          <w:rFonts w:ascii="Times New Roman" w:hAnsi="Times New Roman" w:cs="Times New Roman"/>
          <w:lang w:val="uk-UA"/>
        </w:rPr>
      </w:pPr>
      <w:r w:rsidRPr="00182BE7">
        <w:rPr>
          <w:rFonts w:ascii="Times New Roman" w:hAnsi="Times New Roman" w:cs="Times New Roman"/>
          <w:color w:val="000000"/>
          <w:lang w:val="uk-UA"/>
        </w:rPr>
        <w:t xml:space="preserve">Замовник залишає за собою право контролювати безпечне виконання робіт будь-яким зручним для </w:t>
      </w:r>
      <w:r w:rsidR="00C459D4" w:rsidRPr="00C459D4">
        <w:rPr>
          <w:rFonts w:ascii="Times New Roman" w:hAnsi="Times New Roman" w:cs="Times New Roman"/>
          <w:color w:val="000000"/>
          <w:lang w:val="uk-UA"/>
        </w:rPr>
        <w:t>З</w:t>
      </w:r>
      <w:r w:rsidRPr="00182BE7">
        <w:rPr>
          <w:rFonts w:ascii="Times New Roman" w:hAnsi="Times New Roman" w:cs="Times New Roman"/>
          <w:color w:val="000000"/>
          <w:lang w:val="uk-UA"/>
        </w:rPr>
        <w:t>амовника способом, не пору</w:t>
      </w:r>
      <w:r w:rsidR="00C459D4" w:rsidRPr="00C459D4">
        <w:rPr>
          <w:rFonts w:ascii="Times New Roman" w:hAnsi="Times New Roman" w:cs="Times New Roman"/>
          <w:color w:val="000000"/>
          <w:lang w:val="uk-UA"/>
        </w:rPr>
        <w:t>ш</w:t>
      </w:r>
      <w:r w:rsidRPr="00182BE7">
        <w:rPr>
          <w:rFonts w:ascii="Times New Roman" w:hAnsi="Times New Roman" w:cs="Times New Roman"/>
          <w:color w:val="000000"/>
          <w:lang w:val="uk-UA"/>
        </w:rPr>
        <w:t>уючи при цьому законодавства України,</w:t>
      </w:r>
      <w:r w:rsidRPr="00C459D4">
        <w:rPr>
          <w:rFonts w:ascii="Times New Roman" w:hAnsi="Times New Roman" w:cs="Times New Roman"/>
          <w:color w:val="000000"/>
          <w:lang w:val="uk-UA"/>
        </w:rPr>
        <w:t xml:space="preserve"> </w:t>
      </w:r>
      <w:r w:rsidRPr="00182BE7">
        <w:rPr>
          <w:rFonts w:ascii="Times New Roman" w:hAnsi="Times New Roman" w:cs="Times New Roman"/>
          <w:color w:val="000000"/>
          <w:lang w:val="uk-UA"/>
        </w:rPr>
        <w:t>корпоративних вимог і не перешкоджаючи безпечно</w:t>
      </w:r>
      <w:r w:rsidR="00C459D4" w:rsidRPr="00C459D4">
        <w:rPr>
          <w:rFonts w:ascii="Times New Roman" w:hAnsi="Times New Roman" w:cs="Times New Roman"/>
          <w:color w:val="000000"/>
          <w:lang w:val="uk-UA"/>
        </w:rPr>
        <w:t>му</w:t>
      </w:r>
      <w:r w:rsidRPr="00182BE7">
        <w:rPr>
          <w:rFonts w:ascii="Times New Roman" w:hAnsi="Times New Roman" w:cs="Times New Roman"/>
          <w:color w:val="000000"/>
          <w:lang w:val="uk-UA"/>
        </w:rPr>
        <w:t xml:space="preserve"> виконанн</w:t>
      </w:r>
      <w:r w:rsidR="00C459D4" w:rsidRPr="00C459D4">
        <w:rPr>
          <w:rFonts w:ascii="Times New Roman" w:hAnsi="Times New Roman" w:cs="Times New Roman"/>
          <w:color w:val="000000"/>
          <w:lang w:val="uk-UA"/>
        </w:rPr>
        <w:t>ю</w:t>
      </w:r>
      <w:r w:rsidRPr="00182BE7">
        <w:rPr>
          <w:rFonts w:ascii="Times New Roman" w:hAnsi="Times New Roman" w:cs="Times New Roman"/>
          <w:color w:val="000000"/>
          <w:lang w:val="uk-UA"/>
        </w:rPr>
        <w:t xml:space="preserve"> робіт </w:t>
      </w:r>
      <w:r w:rsidR="00C459D4" w:rsidRPr="00C459D4">
        <w:rPr>
          <w:rFonts w:ascii="Times New Roman" w:hAnsi="Times New Roman" w:cs="Times New Roman"/>
          <w:color w:val="000000"/>
          <w:lang w:val="uk-UA"/>
        </w:rPr>
        <w:t>П</w:t>
      </w:r>
      <w:r w:rsidRPr="00182BE7">
        <w:rPr>
          <w:rFonts w:ascii="Times New Roman" w:hAnsi="Times New Roman" w:cs="Times New Roman"/>
          <w:color w:val="000000"/>
          <w:lang w:val="uk-UA"/>
        </w:rPr>
        <w:t>ідрядником.</w:t>
      </w:r>
    </w:p>
    <w:p w14:paraId="4FE925D0" w14:textId="30939D6A" w:rsidR="000D03DD" w:rsidRPr="00C459D4" w:rsidRDefault="00C459D4">
      <w:pPr>
        <w:spacing w:line="240" w:lineRule="auto"/>
        <w:jc w:val="both"/>
        <w:rPr>
          <w:rFonts w:ascii="Times New Roman" w:hAnsi="Times New Roman" w:cs="Times New Roman"/>
          <w:b/>
          <w:color w:val="000000"/>
          <w:u w:val="single"/>
          <w:lang w:val="uk-UA"/>
        </w:rPr>
      </w:pPr>
      <w:r w:rsidRPr="00C459D4">
        <w:rPr>
          <w:rFonts w:ascii="Times New Roman" w:hAnsi="Times New Roman" w:cs="Times New Roman"/>
          <w:b/>
          <w:color w:val="000000"/>
          <w:u w:val="single"/>
          <w:lang w:val="uk-UA"/>
        </w:rPr>
        <w:t xml:space="preserve">22. ВИМОГИ З ДОТРИМАННЯ НОРМ ВИРОБНИЧОЇ САНІТАРІЇ </w:t>
      </w:r>
    </w:p>
    <w:p w14:paraId="3E5C75BB" w14:textId="2A0AA62E" w:rsidR="000F4A52" w:rsidRPr="00C459D4" w:rsidRDefault="00C459D4">
      <w:pPr>
        <w:spacing w:line="240" w:lineRule="auto"/>
        <w:ind w:firstLine="708"/>
        <w:jc w:val="both"/>
        <w:rPr>
          <w:rFonts w:ascii="Times New Roman" w:eastAsia="MS Mincho" w:hAnsi="Times New Roman" w:cs="Times New Roman"/>
          <w:color w:val="000000"/>
          <w:kern w:val="2"/>
          <w:lang w:val="uk-UA" w:eastAsia="ru-RU"/>
        </w:rPr>
      </w:pPr>
      <w:r w:rsidRPr="00C459D4">
        <w:rPr>
          <w:rFonts w:ascii="Times New Roman" w:eastAsia="MS Mincho" w:hAnsi="Times New Roman" w:cs="Times New Roman"/>
          <w:color w:val="000000"/>
          <w:kern w:val="2"/>
          <w:lang w:val="uk-UA" w:eastAsia="ru-RU"/>
        </w:rPr>
        <w:t>22.1.</w:t>
      </w:r>
      <w:r w:rsidR="000F4A52" w:rsidRPr="00C459D4">
        <w:rPr>
          <w:rFonts w:ascii="Times New Roman" w:eastAsia="MS Mincho" w:hAnsi="Times New Roman" w:cs="Times New Roman"/>
          <w:color w:val="000000"/>
          <w:kern w:val="2"/>
          <w:lang w:val="uk-UA" w:eastAsia="ru-RU"/>
        </w:rPr>
        <w:t xml:space="preserve">Підрядник несе відповідальність за постійне підтримання порядку і вимог виробничої санітарії на місцях виконання робіт, а також </w:t>
      </w:r>
      <w:r w:rsidRPr="00C459D4">
        <w:rPr>
          <w:rFonts w:ascii="Times New Roman" w:eastAsia="MS Mincho" w:hAnsi="Times New Roman" w:cs="Times New Roman"/>
          <w:color w:val="000000"/>
          <w:kern w:val="2"/>
          <w:lang w:val="uk-UA" w:eastAsia="ru-RU"/>
        </w:rPr>
        <w:t xml:space="preserve">в </w:t>
      </w:r>
      <w:r w:rsidR="000F4A52" w:rsidRPr="00C459D4">
        <w:rPr>
          <w:rFonts w:ascii="Times New Roman" w:eastAsia="MS Mincho" w:hAnsi="Times New Roman" w:cs="Times New Roman"/>
          <w:color w:val="000000"/>
          <w:kern w:val="2"/>
          <w:lang w:val="uk-UA" w:eastAsia="ru-RU"/>
        </w:rPr>
        <w:t>адміністративних приміщен</w:t>
      </w:r>
      <w:r w:rsidRPr="00C459D4">
        <w:rPr>
          <w:rFonts w:ascii="Times New Roman" w:eastAsia="MS Mincho" w:hAnsi="Times New Roman" w:cs="Times New Roman"/>
          <w:color w:val="000000"/>
          <w:kern w:val="2"/>
          <w:lang w:val="uk-UA" w:eastAsia="ru-RU"/>
        </w:rPr>
        <w:t>нях</w:t>
      </w:r>
      <w:r w:rsidR="000F4A52" w:rsidRPr="00C459D4">
        <w:rPr>
          <w:rFonts w:ascii="Times New Roman" w:eastAsia="MS Mincho" w:hAnsi="Times New Roman" w:cs="Times New Roman"/>
          <w:color w:val="000000"/>
          <w:kern w:val="2"/>
          <w:lang w:val="uk-UA" w:eastAsia="ru-RU"/>
        </w:rPr>
        <w:t>.</w:t>
      </w:r>
    </w:p>
    <w:p w14:paraId="7C1D4BB7" w14:textId="77777777" w:rsidR="000F4A52" w:rsidRPr="00C459D4" w:rsidRDefault="000F4A52">
      <w:pPr>
        <w:spacing w:line="240" w:lineRule="auto"/>
        <w:ind w:firstLine="708"/>
        <w:jc w:val="both"/>
        <w:rPr>
          <w:rFonts w:ascii="Times New Roman" w:eastAsia="MS Mincho" w:hAnsi="Times New Roman" w:cs="Times New Roman"/>
          <w:color w:val="000000"/>
          <w:kern w:val="2"/>
          <w:lang w:val="uk-UA" w:eastAsia="ru-RU"/>
        </w:rPr>
      </w:pPr>
      <w:r w:rsidRPr="00C459D4">
        <w:rPr>
          <w:rFonts w:ascii="Times New Roman" w:eastAsia="MS Mincho" w:hAnsi="Times New Roman" w:cs="Times New Roman"/>
          <w:color w:val="000000"/>
          <w:kern w:val="2"/>
          <w:lang w:val="uk-UA" w:eastAsia="ru-RU"/>
        </w:rPr>
        <w:t>Працівники підрядника повинні бути проінструктовані про відповідальність за підтримання порядку і норм виробничої санітарії в рамках вступного інструктажу.</w:t>
      </w:r>
    </w:p>
    <w:p w14:paraId="0AEEA1F2" w14:textId="63EA2459" w:rsidR="000F4A52" w:rsidRPr="00182BE7" w:rsidRDefault="00C459D4">
      <w:pPr>
        <w:spacing w:line="240" w:lineRule="auto"/>
        <w:ind w:firstLine="708"/>
        <w:jc w:val="both"/>
        <w:rPr>
          <w:rFonts w:ascii="Times New Roman" w:eastAsia="MS Mincho" w:hAnsi="Times New Roman" w:cs="Times New Roman"/>
          <w:color w:val="000000"/>
          <w:kern w:val="2"/>
          <w:lang w:val="uk-UA" w:eastAsia="ru-RU"/>
        </w:rPr>
      </w:pPr>
      <w:r w:rsidRPr="00C459D4">
        <w:rPr>
          <w:rFonts w:ascii="Times New Roman" w:eastAsia="MS Mincho" w:hAnsi="Times New Roman" w:cs="Times New Roman"/>
          <w:color w:val="000000"/>
          <w:kern w:val="2"/>
          <w:lang w:val="uk-UA" w:eastAsia="ru-RU"/>
        </w:rPr>
        <w:t>22.2.</w:t>
      </w:r>
      <w:r w:rsidR="000F4A52" w:rsidRPr="00182BE7">
        <w:rPr>
          <w:rFonts w:ascii="Times New Roman" w:eastAsia="MS Mincho" w:hAnsi="Times New Roman" w:cs="Times New Roman"/>
          <w:color w:val="000000"/>
          <w:kern w:val="2"/>
          <w:lang w:val="uk-UA" w:eastAsia="ru-RU"/>
        </w:rPr>
        <w:t>Основні цілі щодо забезпечення чистоти і порядку на виробничому об'єкті полягають в наступному:</w:t>
      </w:r>
    </w:p>
    <w:p w14:paraId="7FC77B21" w14:textId="77777777" w:rsidR="000F4A52" w:rsidRPr="00182BE7" w:rsidRDefault="000F4A52">
      <w:pPr>
        <w:spacing w:line="240" w:lineRule="auto"/>
        <w:ind w:firstLine="708"/>
        <w:jc w:val="both"/>
        <w:rPr>
          <w:rFonts w:ascii="Times New Roman" w:eastAsia="MS Mincho" w:hAnsi="Times New Roman" w:cs="Times New Roman"/>
          <w:color w:val="000000"/>
          <w:kern w:val="2"/>
          <w:lang w:val="uk-UA" w:eastAsia="ru-RU"/>
        </w:rPr>
      </w:pPr>
      <w:r w:rsidRPr="00182BE7">
        <w:rPr>
          <w:rFonts w:ascii="Times New Roman" w:eastAsia="MS Mincho" w:hAnsi="Times New Roman" w:cs="Times New Roman"/>
          <w:color w:val="000000"/>
          <w:kern w:val="2"/>
          <w:lang w:val="uk-UA" w:eastAsia="ru-RU"/>
        </w:rPr>
        <w:t>• Усунення причин можливих аварій і пожеж за допомогою видалення перешкод і легкозаймистих об'єктів, які можуть заважати роботі, проходу співробітників і проїзду транспортних засобів або стати джерелами пожежі;</w:t>
      </w:r>
    </w:p>
    <w:p w14:paraId="22CBA65D" w14:textId="77777777" w:rsidR="000F4A52" w:rsidRPr="00182BE7" w:rsidRDefault="000F4A52">
      <w:pPr>
        <w:spacing w:line="240" w:lineRule="auto"/>
        <w:ind w:firstLine="708"/>
        <w:jc w:val="both"/>
        <w:rPr>
          <w:rFonts w:ascii="Times New Roman" w:eastAsia="MS Mincho" w:hAnsi="Times New Roman" w:cs="Times New Roman"/>
          <w:color w:val="000000"/>
          <w:kern w:val="2"/>
          <w:lang w:val="uk-UA" w:eastAsia="ru-RU"/>
        </w:rPr>
      </w:pPr>
      <w:r w:rsidRPr="00182BE7">
        <w:rPr>
          <w:rFonts w:ascii="Times New Roman" w:eastAsia="MS Mincho" w:hAnsi="Times New Roman" w:cs="Times New Roman"/>
          <w:color w:val="000000"/>
          <w:kern w:val="2"/>
          <w:lang w:val="uk-UA" w:eastAsia="ru-RU"/>
        </w:rPr>
        <w:t xml:space="preserve">• Ефективне використання територій та обладнання за допомогою забезпечення комфортних і безпечних умов праці та усунення перешкод і ризиків падіння, </w:t>
      </w:r>
      <w:proofErr w:type="spellStart"/>
      <w:r w:rsidRPr="00182BE7">
        <w:rPr>
          <w:rFonts w:ascii="Times New Roman" w:eastAsia="MS Mincho" w:hAnsi="Times New Roman" w:cs="Times New Roman"/>
          <w:color w:val="000000"/>
          <w:kern w:val="2"/>
          <w:lang w:val="uk-UA" w:eastAsia="ru-RU"/>
        </w:rPr>
        <w:t>подськальзиваніє</w:t>
      </w:r>
      <w:proofErr w:type="spellEnd"/>
      <w:r w:rsidRPr="00182BE7">
        <w:rPr>
          <w:rFonts w:ascii="Times New Roman" w:eastAsia="MS Mincho" w:hAnsi="Times New Roman" w:cs="Times New Roman"/>
          <w:color w:val="000000"/>
          <w:kern w:val="2"/>
          <w:lang w:val="uk-UA" w:eastAsia="ru-RU"/>
        </w:rPr>
        <w:t>, спотикання;</w:t>
      </w:r>
    </w:p>
    <w:p w14:paraId="79B9FD8C" w14:textId="77777777" w:rsidR="000F4A52" w:rsidRPr="00182BE7" w:rsidRDefault="000F4A52">
      <w:pPr>
        <w:spacing w:line="240" w:lineRule="auto"/>
        <w:ind w:firstLine="708"/>
        <w:jc w:val="both"/>
        <w:rPr>
          <w:rFonts w:ascii="Times New Roman" w:eastAsia="MS Mincho" w:hAnsi="Times New Roman" w:cs="Times New Roman"/>
          <w:color w:val="000000"/>
          <w:kern w:val="2"/>
          <w:lang w:val="uk-UA" w:eastAsia="ru-RU"/>
        </w:rPr>
      </w:pPr>
      <w:r w:rsidRPr="00182BE7">
        <w:rPr>
          <w:rFonts w:ascii="Times New Roman" w:eastAsia="MS Mincho" w:hAnsi="Times New Roman" w:cs="Times New Roman"/>
          <w:color w:val="000000"/>
          <w:kern w:val="2"/>
          <w:lang w:val="uk-UA" w:eastAsia="ru-RU"/>
        </w:rPr>
        <w:t>• Створення та підтримка здорових і безпечних умов праці;</w:t>
      </w:r>
    </w:p>
    <w:p w14:paraId="6F40D3CD" w14:textId="7595EECD" w:rsidR="000F4A52" w:rsidRPr="00182BE7" w:rsidRDefault="000F4A52">
      <w:pPr>
        <w:spacing w:line="240" w:lineRule="auto"/>
        <w:ind w:firstLine="708"/>
        <w:jc w:val="both"/>
        <w:rPr>
          <w:rFonts w:ascii="Times New Roman" w:eastAsia="MS Mincho" w:hAnsi="Times New Roman" w:cs="Times New Roman"/>
          <w:color w:val="000000"/>
          <w:kern w:val="2"/>
          <w:lang w:val="uk-UA" w:eastAsia="ru-RU"/>
        </w:rPr>
      </w:pPr>
      <w:r w:rsidRPr="00182BE7">
        <w:rPr>
          <w:rFonts w:ascii="Times New Roman" w:eastAsia="MS Mincho" w:hAnsi="Times New Roman" w:cs="Times New Roman"/>
          <w:color w:val="000000"/>
          <w:kern w:val="2"/>
          <w:lang w:val="uk-UA" w:eastAsia="ru-RU"/>
        </w:rPr>
        <w:t xml:space="preserve">• Недопущення поширення інфекційних захворювань серед працівників </w:t>
      </w:r>
      <w:r w:rsidR="00C459D4" w:rsidRPr="00C459D4">
        <w:rPr>
          <w:rFonts w:ascii="Times New Roman" w:eastAsia="MS Mincho" w:hAnsi="Times New Roman" w:cs="Times New Roman"/>
          <w:color w:val="000000"/>
          <w:kern w:val="2"/>
          <w:lang w:val="uk-UA" w:eastAsia="ru-RU"/>
        </w:rPr>
        <w:t>Замовника</w:t>
      </w:r>
      <w:r w:rsidRPr="00182BE7">
        <w:rPr>
          <w:rFonts w:ascii="Times New Roman" w:eastAsia="MS Mincho" w:hAnsi="Times New Roman" w:cs="Times New Roman"/>
          <w:color w:val="000000"/>
          <w:kern w:val="2"/>
          <w:lang w:val="uk-UA" w:eastAsia="ru-RU"/>
        </w:rPr>
        <w:t>.</w:t>
      </w:r>
    </w:p>
    <w:p w14:paraId="250A47B3" w14:textId="77777777" w:rsidR="000F4A52" w:rsidRPr="00182BE7" w:rsidRDefault="000F4A52">
      <w:pPr>
        <w:spacing w:line="240" w:lineRule="auto"/>
        <w:jc w:val="both"/>
        <w:rPr>
          <w:rFonts w:ascii="Times New Roman" w:eastAsia="MS Mincho" w:hAnsi="Times New Roman" w:cs="Times New Roman"/>
          <w:color w:val="000000"/>
          <w:kern w:val="2"/>
          <w:lang w:val="uk-UA" w:eastAsia="ru-RU"/>
        </w:rPr>
      </w:pPr>
    </w:p>
    <w:p w14:paraId="166D6AFB" w14:textId="66647A41" w:rsidR="000F4A52" w:rsidRPr="00182BE7" w:rsidRDefault="00C459D4">
      <w:pPr>
        <w:spacing w:line="240" w:lineRule="auto"/>
        <w:jc w:val="both"/>
        <w:rPr>
          <w:rFonts w:ascii="Times New Roman" w:eastAsia="MS Mincho" w:hAnsi="Times New Roman" w:cs="Times New Roman"/>
          <w:color w:val="000000"/>
          <w:kern w:val="2"/>
          <w:lang w:val="uk-UA" w:eastAsia="ru-RU"/>
        </w:rPr>
      </w:pPr>
      <w:r w:rsidRPr="00C459D4">
        <w:rPr>
          <w:rFonts w:ascii="Times New Roman" w:eastAsia="MS Mincho" w:hAnsi="Times New Roman" w:cs="Times New Roman"/>
          <w:color w:val="000000"/>
          <w:kern w:val="2"/>
          <w:lang w:val="uk-UA" w:eastAsia="ru-RU"/>
        </w:rPr>
        <w:t xml:space="preserve">22.3. </w:t>
      </w:r>
      <w:r w:rsidR="000F4A52" w:rsidRPr="00182BE7">
        <w:rPr>
          <w:rFonts w:ascii="Times New Roman" w:eastAsia="MS Mincho" w:hAnsi="Times New Roman" w:cs="Times New Roman"/>
          <w:color w:val="000000"/>
          <w:kern w:val="2"/>
          <w:lang w:val="uk-UA" w:eastAsia="ru-RU"/>
        </w:rPr>
        <w:t>Основні вимоги:</w:t>
      </w:r>
    </w:p>
    <w:p w14:paraId="7EADE790" w14:textId="77777777" w:rsidR="000F4A52" w:rsidRPr="00182BE7" w:rsidRDefault="000F4A52">
      <w:pPr>
        <w:spacing w:line="240" w:lineRule="auto"/>
        <w:ind w:firstLine="708"/>
        <w:jc w:val="both"/>
        <w:rPr>
          <w:rFonts w:ascii="Times New Roman" w:eastAsia="MS Mincho" w:hAnsi="Times New Roman" w:cs="Times New Roman"/>
          <w:color w:val="000000"/>
          <w:kern w:val="2"/>
          <w:lang w:val="uk-UA" w:eastAsia="ru-RU"/>
        </w:rPr>
      </w:pPr>
      <w:r w:rsidRPr="00182BE7">
        <w:rPr>
          <w:rFonts w:ascii="Times New Roman" w:eastAsia="MS Mincho" w:hAnsi="Times New Roman" w:cs="Times New Roman"/>
          <w:color w:val="000000"/>
          <w:kern w:val="2"/>
          <w:lang w:val="uk-UA" w:eastAsia="ru-RU"/>
        </w:rPr>
        <w:t>• Розлиті рідини нейтралізувати і видаляти, а місця, де вони були пролиті, протирати насухо.</w:t>
      </w:r>
    </w:p>
    <w:p w14:paraId="70996AFB" w14:textId="77777777" w:rsidR="000F4A52" w:rsidRPr="00182BE7" w:rsidRDefault="000F4A52">
      <w:pPr>
        <w:spacing w:line="240" w:lineRule="auto"/>
        <w:ind w:firstLine="708"/>
        <w:jc w:val="both"/>
        <w:rPr>
          <w:rFonts w:ascii="Times New Roman" w:eastAsia="MS Mincho" w:hAnsi="Times New Roman" w:cs="Times New Roman"/>
          <w:color w:val="000000"/>
          <w:kern w:val="2"/>
          <w:lang w:val="uk-UA" w:eastAsia="ru-RU"/>
        </w:rPr>
      </w:pPr>
      <w:r w:rsidRPr="00182BE7">
        <w:rPr>
          <w:rFonts w:ascii="Times New Roman" w:eastAsia="MS Mincho" w:hAnsi="Times New Roman" w:cs="Times New Roman"/>
          <w:color w:val="000000"/>
          <w:kern w:val="2"/>
          <w:lang w:val="uk-UA" w:eastAsia="ru-RU"/>
        </w:rPr>
        <w:t>• Упорядковувати робоче місце в кінці кожного робочого дня, а також у міру накопичення сміття та сторонніх предметів.</w:t>
      </w:r>
    </w:p>
    <w:p w14:paraId="48AA2023" w14:textId="77777777" w:rsidR="000F4A52" w:rsidRPr="00182BE7" w:rsidRDefault="000F4A52">
      <w:pPr>
        <w:spacing w:line="240" w:lineRule="auto"/>
        <w:ind w:firstLine="708"/>
        <w:jc w:val="both"/>
        <w:rPr>
          <w:rFonts w:ascii="Times New Roman" w:eastAsia="MS Mincho" w:hAnsi="Times New Roman" w:cs="Times New Roman"/>
          <w:color w:val="000000"/>
          <w:kern w:val="2"/>
          <w:lang w:val="uk-UA" w:eastAsia="ru-RU"/>
        </w:rPr>
      </w:pPr>
      <w:r w:rsidRPr="00182BE7">
        <w:rPr>
          <w:rFonts w:ascii="Times New Roman" w:eastAsia="MS Mincho" w:hAnsi="Times New Roman" w:cs="Times New Roman"/>
          <w:color w:val="000000"/>
          <w:kern w:val="2"/>
          <w:lang w:val="uk-UA" w:eastAsia="ru-RU"/>
        </w:rPr>
        <w:lastRenderedPageBreak/>
        <w:t>• Зберігати матеріали в спеціально відведених місцях, не тримати на робочих місцях матеріали в кількості більшій, ніж необхідно протягом робочої зміни. Невикористані інструменти та обладнання не повинні знаходитися на робочому місці.</w:t>
      </w:r>
    </w:p>
    <w:p w14:paraId="419FA96B" w14:textId="77777777" w:rsidR="000F4A52" w:rsidRPr="00182BE7" w:rsidRDefault="000F4A52">
      <w:pPr>
        <w:spacing w:line="240" w:lineRule="auto"/>
        <w:ind w:firstLine="708"/>
        <w:jc w:val="both"/>
        <w:rPr>
          <w:rFonts w:ascii="Times New Roman" w:eastAsia="MS Mincho" w:hAnsi="Times New Roman" w:cs="Times New Roman"/>
          <w:color w:val="000000"/>
          <w:kern w:val="2"/>
          <w:lang w:val="uk-UA" w:eastAsia="ru-RU"/>
        </w:rPr>
      </w:pPr>
      <w:r w:rsidRPr="004D1D4F">
        <w:rPr>
          <w:rFonts w:ascii="Times New Roman" w:eastAsia="MS Mincho" w:hAnsi="Times New Roman" w:cs="Times New Roman"/>
          <w:color w:val="000000"/>
          <w:kern w:val="2"/>
          <w:lang w:eastAsia="ru-RU"/>
        </w:rPr>
        <w:t xml:space="preserve">• </w:t>
      </w:r>
      <w:r w:rsidRPr="00182BE7">
        <w:rPr>
          <w:rFonts w:ascii="Times New Roman" w:eastAsia="MS Mincho" w:hAnsi="Times New Roman" w:cs="Times New Roman"/>
          <w:color w:val="000000"/>
          <w:kern w:val="2"/>
          <w:lang w:val="uk-UA" w:eastAsia="ru-RU"/>
        </w:rPr>
        <w:t>Утримувати в чистоті сходи, сходинки і проходи, не захаращувати їх матеріалами і предметами, про які можна спіткнутися або посковзнутися.</w:t>
      </w:r>
    </w:p>
    <w:p w14:paraId="25334B62" w14:textId="77777777" w:rsidR="000F4A52" w:rsidRPr="00182BE7" w:rsidRDefault="000F4A52">
      <w:pPr>
        <w:spacing w:line="240" w:lineRule="auto"/>
        <w:ind w:firstLine="708"/>
        <w:jc w:val="both"/>
        <w:rPr>
          <w:rFonts w:ascii="Times New Roman" w:eastAsia="MS Mincho" w:hAnsi="Times New Roman" w:cs="Times New Roman"/>
          <w:color w:val="000000"/>
          <w:kern w:val="2"/>
          <w:lang w:val="uk-UA" w:eastAsia="ru-RU"/>
        </w:rPr>
      </w:pPr>
      <w:r w:rsidRPr="00182BE7">
        <w:rPr>
          <w:rFonts w:ascii="Times New Roman" w:eastAsia="MS Mincho" w:hAnsi="Times New Roman" w:cs="Times New Roman"/>
          <w:color w:val="000000"/>
          <w:kern w:val="2"/>
          <w:lang w:val="uk-UA" w:eastAsia="ru-RU"/>
        </w:rPr>
        <w:t>• Знаходження у виробничій зоні без спецодягу заборонено.</w:t>
      </w:r>
    </w:p>
    <w:p w14:paraId="3BDFBC74" w14:textId="13F7223D" w:rsidR="000F4A52" w:rsidRPr="00182BE7" w:rsidRDefault="000F4A52">
      <w:pPr>
        <w:spacing w:line="240" w:lineRule="auto"/>
        <w:ind w:firstLine="708"/>
        <w:jc w:val="both"/>
        <w:rPr>
          <w:rFonts w:ascii="Times New Roman" w:eastAsia="MS Mincho" w:hAnsi="Times New Roman" w:cs="Times New Roman"/>
          <w:color w:val="000000"/>
          <w:kern w:val="2"/>
          <w:lang w:val="uk-UA" w:eastAsia="ru-RU"/>
        </w:rPr>
      </w:pPr>
      <w:r w:rsidRPr="00182BE7">
        <w:rPr>
          <w:rFonts w:ascii="Times New Roman" w:eastAsia="MS Mincho" w:hAnsi="Times New Roman" w:cs="Times New Roman"/>
          <w:color w:val="000000"/>
          <w:kern w:val="2"/>
          <w:lang w:val="uk-UA" w:eastAsia="ru-RU"/>
        </w:rPr>
        <w:t>• Спецодяг повинен бути чист</w:t>
      </w:r>
      <w:r w:rsidR="00C459D4" w:rsidRPr="00C459D4">
        <w:rPr>
          <w:rFonts w:ascii="Times New Roman" w:eastAsia="MS Mincho" w:hAnsi="Times New Roman" w:cs="Times New Roman"/>
          <w:color w:val="000000"/>
          <w:kern w:val="2"/>
          <w:lang w:val="uk-UA" w:eastAsia="ru-RU"/>
        </w:rPr>
        <w:t>им</w:t>
      </w:r>
      <w:r w:rsidRPr="00182BE7">
        <w:rPr>
          <w:rFonts w:ascii="Times New Roman" w:eastAsia="MS Mincho" w:hAnsi="Times New Roman" w:cs="Times New Roman"/>
          <w:color w:val="000000"/>
          <w:kern w:val="2"/>
          <w:lang w:val="uk-UA" w:eastAsia="ru-RU"/>
        </w:rPr>
        <w:t xml:space="preserve">, в справному стані (тобто не повинні відриватися кишені, </w:t>
      </w:r>
      <w:proofErr w:type="spellStart"/>
      <w:r w:rsidRPr="00182BE7">
        <w:rPr>
          <w:rFonts w:ascii="Times New Roman" w:eastAsia="MS Mincho" w:hAnsi="Times New Roman" w:cs="Times New Roman"/>
          <w:color w:val="000000"/>
          <w:kern w:val="2"/>
          <w:lang w:val="uk-UA" w:eastAsia="ru-RU"/>
        </w:rPr>
        <w:t>гудзики</w:t>
      </w:r>
      <w:proofErr w:type="spellEnd"/>
      <w:r w:rsidRPr="00182BE7">
        <w:rPr>
          <w:rFonts w:ascii="Times New Roman" w:eastAsia="MS Mincho" w:hAnsi="Times New Roman" w:cs="Times New Roman"/>
          <w:color w:val="000000"/>
          <w:kern w:val="2"/>
          <w:lang w:val="uk-UA" w:eastAsia="ru-RU"/>
        </w:rPr>
        <w:t>, застібки).</w:t>
      </w:r>
    </w:p>
    <w:p w14:paraId="114D7D6B" w14:textId="77777777" w:rsidR="000F4A52" w:rsidRPr="00182BE7" w:rsidRDefault="000F4A52">
      <w:pPr>
        <w:spacing w:line="240" w:lineRule="auto"/>
        <w:ind w:firstLine="708"/>
        <w:jc w:val="both"/>
        <w:rPr>
          <w:rFonts w:ascii="Times New Roman" w:eastAsia="MS Mincho" w:hAnsi="Times New Roman" w:cs="Times New Roman"/>
          <w:color w:val="000000"/>
          <w:kern w:val="2"/>
          <w:lang w:val="uk-UA" w:eastAsia="ru-RU"/>
        </w:rPr>
      </w:pPr>
      <w:r w:rsidRPr="00182BE7">
        <w:rPr>
          <w:rFonts w:ascii="Times New Roman" w:eastAsia="MS Mincho" w:hAnsi="Times New Roman" w:cs="Times New Roman"/>
          <w:color w:val="000000"/>
          <w:kern w:val="2"/>
          <w:lang w:val="uk-UA" w:eastAsia="ru-RU"/>
        </w:rPr>
        <w:t>• Одяг не повин</w:t>
      </w:r>
      <w:r w:rsidR="004B5DB4" w:rsidRPr="00C459D4">
        <w:rPr>
          <w:rFonts w:ascii="Times New Roman" w:eastAsia="MS Mincho" w:hAnsi="Times New Roman" w:cs="Times New Roman"/>
          <w:color w:val="000000"/>
          <w:kern w:val="2"/>
          <w:lang w:val="uk-UA" w:eastAsia="ru-RU"/>
        </w:rPr>
        <w:t>ен</w:t>
      </w:r>
      <w:r w:rsidRPr="00182BE7">
        <w:rPr>
          <w:rFonts w:ascii="Times New Roman" w:eastAsia="MS Mincho" w:hAnsi="Times New Roman" w:cs="Times New Roman"/>
          <w:color w:val="000000"/>
          <w:kern w:val="2"/>
          <w:lang w:val="uk-UA" w:eastAsia="ru-RU"/>
        </w:rPr>
        <w:t xml:space="preserve"> зберігатися в виробничому приміщенні.</w:t>
      </w:r>
    </w:p>
    <w:p w14:paraId="64D12C17" w14:textId="77777777" w:rsidR="000F4A52" w:rsidRPr="00182BE7" w:rsidRDefault="000F4A52">
      <w:pPr>
        <w:spacing w:line="240" w:lineRule="auto"/>
        <w:ind w:firstLine="708"/>
        <w:jc w:val="both"/>
        <w:rPr>
          <w:rFonts w:ascii="Times New Roman" w:eastAsia="MS Mincho" w:hAnsi="Times New Roman" w:cs="Times New Roman"/>
          <w:color w:val="000000"/>
          <w:kern w:val="2"/>
          <w:lang w:val="uk-UA" w:eastAsia="ru-RU"/>
        </w:rPr>
      </w:pPr>
      <w:r w:rsidRPr="00182BE7">
        <w:rPr>
          <w:rFonts w:ascii="Times New Roman" w:eastAsia="MS Mincho" w:hAnsi="Times New Roman" w:cs="Times New Roman"/>
          <w:color w:val="000000"/>
          <w:kern w:val="2"/>
          <w:lang w:val="uk-UA" w:eastAsia="ru-RU"/>
        </w:rPr>
        <w:t>• Не допускається носіння будь-яких видів одягу без рукавів.</w:t>
      </w:r>
    </w:p>
    <w:p w14:paraId="47954D5D" w14:textId="77777777" w:rsidR="000F4A52" w:rsidRPr="00182BE7" w:rsidRDefault="000F4A52">
      <w:pPr>
        <w:spacing w:line="240" w:lineRule="auto"/>
        <w:ind w:firstLine="708"/>
        <w:jc w:val="both"/>
        <w:rPr>
          <w:rFonts w:ascii="Times New Roman" w:eastAsia="MS Mincho" w:hAnsi="Times New Roman" w:cs="Times New Roman"/>
          <w:color w:val="000000"/>
          <w:kern w:val="2"/>
          <w:lang w:val="uk-UA" w:eastAsia="ru-RU"/>
        </w:rPr>
      </w:pPr>
      <w:r w:rsidRPr="00182BE7">
        <w:rPr>
          <w:rFonts w:ascii="Times New Roman" w:eastAsia="MS Mincho" w:hAnsi="Times New Roman" w:cs="Times New Roman"/>
          <w:color w:val="000000"/>
          <w:kern w:val="2"/>
          <w:lang w:val="uk-UA" w:eastAsia="ru-RU"/>
        </w:rPr>
        <w:t xml:space="preserve">• Кармани повинні застібатися на </w:t>
      </w:r>
      <w:proofErr w:type="spellStart"/>
      <w:r w:rsidRPr="00182BE7">
        <w:rPr>
          <w:rFonts w:ascii="Times New Roman" w:eastAsia="MS Mincho" w:hAnsi="Times New Roman" w:cs="Times New Roman"/>
          <w:color w:val="000000"/>
          <w:kern w:val="2"/>
          <w:lang w:val="uk-UA" w:eastAsia="ru-RU"/>
        </w:rPr>
        <w:t>гудзики</w:t>
      </w:r>
      <w:proofErr w:type="spellEnd"/>
      <w:r w:rsidRPr="00182BE7">
        <w:rPr>
          <w:rFonts w:ascii="Times New Roman" w:eastAsia="MS Mincho" w:hAnsi="Times New Roman" w:cs="Times New Roman"/>
          <w:color w:val="000000"/>
          <w:kern w:val="2"/>
          <w:lang w:val="uk-UA" w:eastAsia="ru-RU"/>
        </w:rPr>
        <w:t xml:space="preserve"> або на "блискавку".</w:t>
      </w:r>
    </w:p>
    <w:p w14:paraId="45C5CEEA" w14:textId="77777777" w:rsidR="000F4A52" w:rsidRPr="00182BE7" w:rsidRDefault="000F4A52">
      <w:pPr>
        <w:spacing w:line="240" w:lineRule="auto"/>
        <w:ind w:firstLine="708"/>
        <w:jc w:val="both"/>
        <w:rPr>
          <w:rFonts w:ascii="Times New Roman" w:eastAsia="MS Mincho" w:hAnsi="Times New Roman" w:cs="Times New Roman"/>
          <w:color w:val="000000"/>
          <w:kern w:val="2"/>
          <w:lang w:val="uk-UA" w:eastAsia="ru-RU"/>
        </w:rPr>
      </w:pPr>
      <w:r w:rsidRPr="00182BE7">
        <w:rPr>
          <w:rFonts w:ascii="Times New Roman" w:eastAsia="MS Mincho" w:hAnsi="Times New Roman" w:cs="Times New Roman"/>
          <w:color w:val="000000"/>
          <w:kern w:val="2"/>
          <w:lang w:val="uk-UA" w:eastAsia="ru-RU"/>
        </w:rPr>
        <w:t>• Співробітники підрядних організацій повинні дотримуватися особистої гігієни і обов'язково мити руки перед прийомом їжі і після відвідування місць загального користування;</w:t>
      </w:r>
    </w:p>
    <w:p w14:paraId="509FB096" w14:textId="77777777" w:rsidR="000F4A52" w:rsidRPr="00182BE7" w:rsidRDefault="000F4A52">
      <w:pPr>
        <w:spacing w:line="240" w:lineRule="auto"/>
        <w:ind w:firstLine="708"/>
        <w:jc w:val="both"/>
        <w:rPr>
          <w:rFonts w:ascii="Times New Roman" w:eastAsia="MS Mincho" w:hAnsi="Times New Roman" w:cs="Times New Roman"/>
          <w:color w:val="000000"/>
          <w:kern w:val="2"/>
          <w:lang w:val="uk-UA" w:eastAsia="ru-RU"/>
        </w:rPr>
      </w:pPr>
      <w:r w:rsidRPr="00182BE7">
        <w:rPr>
          <w:rFonts w:ascii="Times New Roman" w:eastAsia="MS Mincho" w:hAnsi="Times New Roman" w:cs="Times New Roman"/>
          <w:color w:val="000000"/>
          <w:kern w:val="2"/>
          <w:lang w:val="uk-UA" w:eastAsia="ru-RU"/>
        </w:rPr>
        <w:t xml:space="preserve">• Забороняється проносити на виробничу територію продукти харчування, скляні предмети (пляшки, банки і </w:t>
      </w:r>
      <w:proofErr w:type="spellStart"/>
      <w:r w:rsidRPr="00182BE7">
        <w:rPr>
          <w:rFonts w:ascii="Times New Roman" w:eastAsia="MS Mincho" w:hAnsi="Times New Roman" w:cs="Times New Roman"/>
          <w:color w:val="000000"/>
          <w:kern w:val="2"/>
          <w:lang w:val="uk-UA" w:eastAsia="ru-RU"/>
        </w:rPr>
        <w:t>т.п</w:t>
      </w:r>
      <w:proofErr w:type="spellEnd"/>
      <w:r w:rsidRPr="00182BE7">
        <w:rPr>
          <w:rFonts w:ascii="Times New Roman" w:eastAsia="MS Mincho" w:hAnsi="Times New Roman" w:cs="Times New Roman"/>
          <w:color w:val="000000"/>
          <w:kern w:val="2"/>
          <w:lang w:val="uk-UA" w:eastAsia="ru-RU"/>
        </w:rPr>
        <w:t>.);</w:t>
      </w:r>
    </w:p>
    <w:p w14:paraId="19465292" w14:textId="77777777" w:rsidR="000F4A52" w:rsidRPr="00182BE7" w:rsidRDefault="000F4A52">
      <w:pPr>
        <w:spacing w:line="240" w:lineRule="auto"/>
        <w:ind w:firstLine="708"/>
        <w:jc w:val="both"/>
        <w:rPr>
          <w:rFonts w:ascii="Times New Roman" w:eastAsia="MS Mincho" w:hAnsi="Times New Roman" w:cs="Times New Roman"/>
          <w:color w:val="000000"/>
          <w:kern w:val="2"/>
          <w:lang w:val="uk-UA" w:eastAsia="ru-RU"/>
        </w:rPr>
      </w:pPr>
      <w:r w:rsidRPr="00182BE7">
        <w:rPr>
          <w:rFonts w:ascii="Times New Roman" w:eastAsia="MS Mincho" w:hAnsi="Times New Roman" w:cs="Times New Roman"/>
          <w:color w:val="000000"/>
          <w:kern w:val="2"/>
          <w:lang w:val="uk-UA" w:eastAsia="ru-RU"/>
        </w:rPr>
        <w:t>• Співробітники з симптомами діареї, блювоти, жовтяниці та інших інфекційних захворювань, а також співробітники, які мають відкриті шкірні запалення, фурункули, виразки, інфіковані рани повинні бути негайно усунуті від роботи і спрямовані до медичного закладу для обстеження.</w:t>
      </w:r>
    </w:p>
    <w:p w14:paraId="39DA69FB" w14:textId="77777777" w:rsidR="000F4A52" w:rsidRPr="00182BE7" w:rsidRDefault="000F4A52">
      <w:pPr>
        <w:spacing w:line="240" w:lineRule="auto"/>
        <w:ind w:firstLine="708"/>
        <w:jc w:val="both"/>
        <w:rPr>
          <w:rFonts w:ascii="Times New Roman" w:eastAsia="MS Mincho" w:hAnsi="Times New Roman" w:cs="Times New Roman"/>
          <w:color w:val="000000"/>
          <w:kern w:val="2"/>
          <w:lang w:val="uk-UA" w:eastAsia="ru-RU"/>
        </w:rPr>
      </w:pPr>
      <w:r w:rsidRPr="00182BE7">
        <w:rPr>
          <w:rFonts w:ascii="Times New Roman" w:eastAsia="MS Mincho" w:hAnsi="Times New Roman" w:cs="Times New Roman"/>
          <w:color w:val="000000"/>
          <w:kern w:val="2"/>
          <w:lang w:val="uk-UA" w:eastAsia="ru-RU"/>
        </w:rPr>
        <w:t>• Дрібні порізи і садна на шкірі повинні бути закриті пластиром або стерильною пов'язкою.</w:t>
      </w:r>
    </w:p>
    <w:p w14:paraId="0B208BD7" w14:textId="77777777" w:rsidR="000D03DD" w:rsidRPr="00182BE7" w:rsidRDefault="000F4A52">
      <w:pPr>
        <w:spacing w:line="240" w:lineRule="auto"/>
        <w:ind w:firstLine="708"/>
        <w:jc w:val="both"/>
        <w:rPr>
          <w:rFonts w:ascii="Times New Roman" w:hAnsi="Times New Roman" w:cs="Times New Roman"/>
          <w:lang w:val="uk-UA"/>
        </w:rPr>
      </w:pPr>
      <w:r w:rsidRPr="00182BE7">
        <w:rPr>
          <w:rFonts w:ascii="Times New Roman" w:eastAsia="MS Mincho" w:hAnsi="Times New Roman" w:cs="Times New Roman"/>
          <w:color w:val="000000"/>
          <w:kern w:val="2"/>
          <w:lang w:val="uk-UA" w:eastAsia="ru-RU"/>
        </w:rPr>
        <w:t>• Зберігання в роздягальнях і підсобних приміщеннях їжі, брудного одягу заборонено.</w:t>
      </w:r>
    </w:p>
    <w:p w14:paraId="7AA17FC8" w14:textId="35D9B536" w:rsidR="000D03DD" w:rsidRPr="00C459D4" w:rsidRDefault="00C459D4">
      <w:pPr>
        <w:spacing w:line="240" w:lineRule="auto"/>
        <w:jc w:val="both"/>
        <w:rPr>
          <w:rFonts w:ascii="Times New Roman" w:hAnsi="Times New Roman" w:cs="Times New Roman"/>
          <w:b/>
          <w:color w:val="000000"/>
          <w:u w:val="single"/>
          <w:lang w:val="uk-UA"/>
        </w:rPr>
      </w:pPr>
      <w:r>
        <w:rPr>
          <w:rFonts w:ascii="Times New Roman" w:hAnsi="Times New Roman" w:cs="Times New Roman"/>
          <w:b/>
          <w:color w:val="000000"/>
          <w:u w:val="single"/>
          <w:lang w:val="uk-UA"/>
        </w:rPr>
        <w:t>23. РОЗСЛІДУВАННЯ ПРИЧИН АВАРІЙ, ІНЦИНДЕНТІВ ТА НЕЩАСНИХ ВИПАДКІВ</w:t>
      </w:r>
    </w:p>
    <w:p w14:paraId="20B02334" w14:textId="1A60AC11" w:rsidR="004B5DB4" w:rsidRPr="00182BE7" w:rsidRDefault="00C459D4">
      <w:pPr>
        <w:spacing w:line="240" w:lineRule="auto"/>
        <w:ind w:firstLine="708"/>
        <w:jc w:val="both"/>
        <w:rPr>
          <w:rFonts w:ascii="Times New Roman" w:eastAsia="MS Mincho" w:hAnsi="Times New Roman" w:cs="Times New Roman"/>
          <w:color w:val="000000"/>
          <w:kern w:val="2"/>
          <w:lang w:val="uk-UA" w:eastAsia="ru-RU"/>
        </w:rPr>
      </w:pPr>
      <w:r>
        <w:rPr>
          <w:rFonts w:ascii="Times New Roman" w:eastAsia="MS Mincho" w:hAnsi="Times New Roman" w:cs="Times New Roman"/>
          <w:color w:val="000000"/>
          <w:kern w:val="2"/>
          <w:lang w:val="uk-UA" w:eastAsia="ru-RU"/>
        </w:rPr>
        <w:t>23.1.</w:t>
      </w:r>
      <w:r w:rsidR="004B5DB4" w:rsidRPr="00182BE7">
        <w:rPr>
          <w:rFonts w:ascii="Times New Roman" w:eastAsia="MS Mincho" w:hAnsi="Times New Roman" w:cs="Times New Roman"/>
          <w:color w:val="000000"/>
          <w:kern w:val="2"/>
          <w:lang w:val="uk-UA" w:eastAsia="ru-RU"/>
        </w:rPr>
        <w:t>Про всі аварії, інциденти та нещасн</w:t>
      </w:r>
      <w:r>
        <w:rPr>
          <w:rFonts w:ascii="Times New Roman" w:eastAsia="MS Mincho" w:hAnsi="Times New Roman" w:cs="Times New Roman"/>
          <w:color w:val="000000"/>
          <w:kern w:val="2"/>
          <w:lang w:val="uk-UA" w:eastAsia="ru-RU"/>
        </w:rPr>
        <w:t>і</w:t>
      </w:r>
      <w:r w:rsidR="004B5DB4" w:rsidRPr="00182BE7">
        <w:rPr>
          <w:rFonts w:ascii="Times New Roman" w:eastAsia="MS Mincho" w:hAnsi="Times New Roman" w:cs="Times New Roman"/>
          <w:color w:val="000000"/>
          <w:kern w:val="2"/>
          <w:lang w:val="uk-UA" w:eastAsia="ru-RU"/>
        </w:rPr>
        <w:t xml:space="preserve"> випадк</w:t>
      </w:r>
      <w:r>
        <w:rPr>
          <w:rFonts w:ascii="Times New Roman" w:eastAsia="MS Mincho" w:hAnsi="Times New Roman" w:cs="Times New Roman"/>
          <w:color w:val="000000"/>
          <w:kern w:val="2"/>
          <w:lang w:val="uk-UA" w:eastAsia="ru-RU"/>
        </w:rPr>
        <w:t>и</w:t>
      </w:r>
      <w:r w:rsidR="004B5DB4" w:rsidRPr="00182BE7">
        <w:rPr>
          <w:rFonts w:ascii="Times New Roman" w:eastAsia="MS Mincho" w:hAnsi="Times New Roman" w:cs="Times New Roman"/>
          <w:color w:val="000000"/>
          <w:kern w:val="2"/>
          <w:lang w:val="uk-UA" w:eastAsia="ru-RU"/>
        </w:rPr>
        <w:t xml:space="preserve"> будь-якого ступеня тяжкості Підрядник зобов'язаний негайно повідомляти в службу охорони праці Замовника.</w:t>
      </w:r>
    </w:p>
    <w:p w14:paraId="20434BFF" w14:textId="09B5D07C" w:rsidR="004B5DB4" w:rsidRPr="00182BE7" w:rsidRDefault="00C459D4">
      <w:pPr>
        <w:spacing w:line="240" w:lineRule="auto"/>
        <w:ind w:firstLine="708"/>
        <w:jc w:val="both"/>
        <w:rPr>
          <w:rFonts w:ascii="Times New Roman" w:eastAsia="MS Mincho" w:hAnsi="Times New Roman" w:cs="Times New Roman"/>
          <w:color w:val="000000"/>
          <w:kern w:val="2"/>
          <w:lang w:val="uk-UA" w:eastAsia="ru-RU"/>
        </w:rPr>
      </w:pPr>
      <w:r>
        <w:rPr>
          <w:rFonts w:ascii="Times New Roman" w:eastAsia="MS Mincho" w:hAnsi="Times New Roman" w:cs="Times New Roman"/>
          <w:color w:val="000000"/>
          <w:kern w:val="2"/>
          <w:lang w:val="uk-UA" w:eastAsia="ru-RU"/>
        </w:rPr>
        <w:t>23.2.</w:t>
      </w:r>
      <w:r w:rsidR="004B5DB4" w:rsidRPr="00182BE7">
        <w:rPr>
          <w:rFonts w:ascii="Times New Roman" w:eastAsia="MS Mincho" w:hAnsi="Times New Roman" w:cs="Times New Roman"/>
          <w:color w:val="000000"/>
          <w:kern w:val="2"/>
          <w:lang w:val="uk-UA" w:eastAsia="ru-RU"/>
        </w:rPr>
        <w:t xml:space="preserve">Розслідування всіх </w:t>
      </w:r>
      <w:r>
        <w:rPr>
          <w:rFonts w:ascii="Times New Roman" w:eastAsia="MS Mincho" w:hAnsi="Times New Roman" w:cs="Times New Roman"/>
          <w:color w:val="000000"/>
          <w:kern w:val="2"/>
          <w:lang w:val="uk-UA" w:eastAsia="ru-RU"/>
        </w:rPr>
        <w:t xml:space="preserve">випадків </w:t>
      </w:r>
      <w:r w:rsidR="004B5DB4" w:rsidRPr="00182BE7">
        <w:rPr>
          <w:rFonts w:ascii="Times New Roman" w:eastAsia="MS Mincho" w:hAnsi="Times New Roman" w:cs="Times New Roman"/>
          <w:color w:val="000000"/>
          <w:kern w:val="2"/>
          <w:lang w:val="uk-UA" w:eastAsia="ru-RU"/>
        </w:rPr>
        <w:t>проводиться силами підрядної організації відповідно до вимог законодавства з обов'язковим залученням до розслідування представників Замовника.</w:t>
      </w:r>
    </w:p>
    <w:p w14:paraId="50C741C3" w14:textId="0F3F3BD2" w:rsidR="004B5DB4" w:rsidRPr="00182BE7" w:rsidRDefault="00C459D4">
      <w:pPr>
        <w:spacing w:line="240" w:lineRule="auto"/>
        <w:ind w:firstLine="708"/>
        <w:jc w:val="both"/>
        <w:rPr>
          <w:rFonts w:ascii="Times New Roman" w:eastAsia="MS Mincho" w:hAnsi="Times New Roman" w:cs="Times New Roman"/>
          <w:color w:val="000000"/>
          <w:kern w:val="2"/>
          <w:lang w:val="uk-UA" w:eastAsia="ru-RU"/>
        </w:rPr>
      </w:pPr>
      <w:r>
        <w:rPr>
          <w:rFonts w:ascii="Times New Roman" w:eastAsia="MS Mincho" w:hAnsi="Times New Roman" w:cs="Times New Roman"/>
          <w:color w:val="000000"/>
          <w:kern w:val="2"/>
          <w:lang w:val="uk-UA" w:eastAsia="ru-RU"/>
        </w:rPr>
        <w:t>23.3.</w:t>
      </w:r>
      <w:r w:rsidR="004B5DB4" w:rsidRPr="00182BE7">
        <w:rPr>
          <w:rFonts w:ascii="Times New Roman" w:eastAsia="MS Mincho" w:hAnsi="Times New Roman" w:cs="Times New Roman"/>
          <w:color w:val="000000"/>
          <w:kern w:val="2"/>
          <w:lang w:val="uk-UA" w:eastAsia="ru-RU"/>
        </w:rPr>
        <w:t>Крім стандартних процедур розслідування відповідно до законодавства України, Замовник в обов'язковому порядку ініціює розслідування з метою встановлення корінних причин події та вжиття заходів щодо запобігання повторенню подібних подій із залученням представників підрядника.</w:t>
      </w:r>
    </w:p>
    <w:p w14:paraId="0732C4AA" w14:textId="1F0BE364" w:rsidR="004B5DB4" w:rsidRPr="00182BE7" w:rsidRDefault="00182BE7">
      <w:pPr>
        <w:spacing w:line="240" w:lineRule="auto"/>
        <w:ind w:firstLine="708"/>
        <w:jc w:val="both"/>
        <w:rPr>
          <w:rFonts w:ascii="Times New Roman" w:eastAsia="MS Mincho" w:hAnsi="Times New Roman" w:cs="Times New Roman"/>
          <w:color w:val="000000"/>
          <w:kern w:val="2"/>
          <w:lang w:val="uk-UA" w:eastAsia="ru-RU"/>
        </w:rPr>
      </w:pPr>
      <w:r>
        <w:rPr>
          <w:rFonts w:ascii="Times New Roman" w:eastAsia="MS Mincho" w:hAnsi="Times New Roman" w:cs="Times New Roman"/>
          <w:color w:val="000000"/>
          <w:kern w:val="2"/>
          <w:lang w:val="uk-UA" w:eastAsia="ru-RU"/>
        </w:rPr>
        <w:t>23.4.</w:t>
      </w:r>
      <w:r w:rsidR="004B5DB4" w:rsidRPr="00182BE7">
        <w:rPr>
          <w:rFonts w:ascii="Times New Roman" w:eastAsia="MS Mincho" w:hAnsi="Times New Roman" w:cs="Times New Roman"/>
          <w:color w:val="000000"/>
          <w:kern w:val="2"/>
          <w:lang w:val="uk-UA" w:eastAsia="ru-RU"/>
        </w:rPr>
        <w:t xml:space="preserve">Результати внутрішнього розслідування повинні бути надані </w:t>
      </w:r>
      <w:r>
        <w:rPr>
          <w:rFonts w:ascii="Times New Roman" w:eastAsia="MS Mincho" w:hAnsi="Times New Roman" w:cs="Times New Roman"/>
          <w:color w:val="000000"/>
          <w:kern w:val="2"/>
          <w:lang w:val="uk-UA" w:eastAsia="ru-RU"/>
        </w:rPr>
        <w:t>З</w:t>
      </w:r>
      <w:r w:rsidR="004B5DB4" w:rsidRPr="00182BE7">
        <w:rPr>
          <w:rFonts w:ascii="Times New Roman" w:eastAsia="MS Mincho" w:hAnsi="Times New Roman" w:cs="Times New Roman"/>
          <w:color w:val="000000"/>
          <w:kern w:val="2"/>
          <w:lang w:val="uk-UA" w:eastAsia="ru-RU"/>
        </w:rPr>
        <w:t>амовнику протягом 48 годин з моменту події.</w:t>
      </w:r>
    </w:p>
    <w:p w14:paraId="41AF53AC" w14:textId="4A2E9C3C" w:rsidR="000D03DD" w:rsidRDefault="00182BE7">
      <w:pPr>
        <w:spacing w:line="240" w:lineRule="auto"/>
        <w:ind w:firstLine="708"/>
        <w:jc w:val="both"/>
        <w:rPr>
          <w:rFonts w:ascii="Times New Roman" w:eastAsia="MS Mincho" w:hAnsi="Times New Roman" w:cs="Times New Roman"/>
          <w:color w:val="000000"/>
          <w:kern w:val="2"/>
          <w:lang w:val="uk-UA" w:eastAsia="ru-RU"/>
        </w:rPr>
      </w:pPr>
      <w:r>
        <w:rPr>
          <w:rFonts w:ascii="Times New Roman" w:eastAsia="MS Mincho" w:hAnsi="Times New Roman" w:cs="Times New Roman"/>
          <w:color w:val="000000"/>
          <w:kern w:val="2"/>
          <w:lang w:val="uk-UA" w:eastAsia="ru-RU"/>
        </w:rPr>
        <w:t>23.5.</w:t>
      </w:r>
      <w:r w:rsidR="004B5DB4" w:rsidRPr="00182BE7">
        <w:rPr>
          <w:rFonts w:ascii="Times New Roman" w:eastAsia="MS Mincho" w:hAnsi="Times New Roman" w:cs="Times New Roman"/>
          <w:color w:val="000000"/>
          <w:kern w:val="2"/>
          <w:lang w:val="uk-UA" w:eastAsia="ru-RU"/>
        </w:rPr>
        <w:t>Розроблена після закінчення розслідування програма заходів є обов'язковою для виконання підрядником.</w:t>
      </w:r>
    </w:p>
    <w:p w14:paraId="792C7433" w14:textId="5891D944" w:rsidR="003C0700" w:rsidRDefault="003C0700">
      <w:pPr>
        <w:spacing w:line="240" w:lineRule="auto"/>
        <w:ind w:firstLine="708"/>
        <w:jc w:val="both"/>
        <w:rPr>
          <w:rFonts w:ascii="Times New Roman" w:eastAsia="MS Mincho" w:hAnsi="Times New Roman" w:cs="Times New Roman"/>
          <w:b/>
          <w:bCs/>
          <w:color w:val="000000"/>
          <w:kern w:val="2"/>
          <w:lang w:val="uk-UA" w:eastAsia="ru-RU"/>
        </w:rPr>
      </w:pPr>
      <w:r>
        <w:rPr>
          <w:rFonts w:ascii="Times New Roman" w:eastAsia="MS Mincho" w:hAnsi="Times New Roman" w:cs="Times New Roman"/>
          <w:color w:val="000000"/>
          <w:kern w:val="2"/>
          <w:lang w:val="uk-UA" w:eastAsia="ru-RU"/>
        </w:rPr>
        <w:t>24</w:t>
      </w:r>
      <w:r w:rsidRPr="003C0700">
        <w:rPr>
          <w:rFonts w:ascii="Times New Roman" w:eastAsia="MS Mincho" w:hAnsi="Times New Roman" w:cs="Times New Roman"/>
          <w:b/>
          <w:bCs/>
          <w:color w:val="000000"/>
          <w:kern w:val="2"/>
          <w:lang w:val="uk-UA" w:eastAsia="ru-RU"/>
        </w:rPr>
        <w:t>. ФОРМА АКТУ</w:t>
      </w:r>
    </w:p>
    <w:tbl>
      <w:tblPr>
        <w:tblW w:w="14089" w:type="dxa"/>
        <w:tblLayout w:type="fixed"/>
        <w:tblCellMar>
          <w:left w:w="0" w:type="dxa"/>
          <w:right w:w="0" w:type="dxa"/>
        </w:tblCellMar>
        <w:tblLook w:val="0000" w:firstRow="0" w:lastRow="0" w:firstColumn="0" w:lastColumn="0" w:noHBand="0" w:noVBand="0"/>
      </w:tblPr>
      <w:tblGrid>
        <w:gridCol w:w="1985"/>
        <w:gridCol w:w="763"/>
        <w:gridCol w:w="5063"/>
        <w:gridCol w:w="2779"/>
        <w:gridCol w:w="3499"/>
      </w:tblGrid>
      <w:tr w:rsidR="003C0700" w:rsidRPr="004D1D4F" w14:paraId="6C33D516" w14:textId="77777777" w:rsidTr="00D44308">
        <w:tc>
          <w:tcPr>
            <w:tcW w:w="1985" w:type="dxa"/>
            <w:tcBorders>
              <w:top w:val="nil"/>
              <w:left w:val="nil"/>
              <w:bottom w:val="nil"/>
              <w:right w:val="nil"/>
            </w:tcBorders>
          </w:tcPr>
          <w:p w14:paraId="7A0B6A53" w14:textId="77777777" w:rsidR="003C0700" w:rsidRPr="00182BE7" w:rsidRDefault="003C0700" w:rsidP="003C0700">
            <w:pPr>
              <w:rPr>
                <w:rFonts w:ascii="Times New Roman" w:hAnsi="Times New Roman" w:cs="Times New Roman"/>
                <w:color w:val="000000"/>
              </w:rPr>
            </w:pPr>
          </w:p>
        </w:tc>
        <w:tc>
          <w:tcPr>
            <w:tcW w:w="763" w:type="dxa"/>
            <w:tcBorders>
              <w:top w:val="nil"/>
              <w:left w:val="nil"/>
              <w:bottom w:val="nil"/>
              <w:right w:val="nil"/>
            </w:tcBorders>
          </w:tcPr>
          <w:p w14:paraId="22FADECD" w14:textId="77777777" w:rsidR="003C0700" w:rsidRPr="00182BE7" w:rsidRDefault="003C0700" w:rsidP="00D44308">
            <w:pPr>
              <w:autoSpaceDE w:val="0"/>
              <w:autoSpaceDN w:val="0"/>
              <w:adjustRightInd w:val="0"/>
              <w:spacing w:line="240" w:lineRule="auto"/>
              <w:jc w:val="both"/>
              <w:rPr>
                <w:rFonts w:ascii="Times New Roman" w:hAnsi="Times New Roman" w:cs="Times New Roman"/>
                <w:color w:val="000000"/>
              </w:rPr>
            </w:pPr>
          </w:p>
        </w:tc>
        <w:tc>
          <w:tcPr>
            <w:tcW w:w="5063" w:type="dxa"/>
            <w:tcBorders>
              <w:top w:val="nil"/>
              <w:left w:val="nil"/>
              <w:bottom w:val="nil"/>
              <w:right w:val="nil"/>
            </w:tcBorders>
          </w:tcPr>
          <w:p w14:paraId="0D4220A3" w14:textId="77777777" w:rsidR="003C0700" w:rsidRPr="004D1D4F" w:rsidRDefault="003C0700" w:rsidP="00D44308">
            <w:pPr>
              <w:autoSpaceDE w:val="0"/>
              <w:autoSpaceDN w:val="0"/>
              <w:adjustRightInd w:val="0"/>
              <w:spacing w:line="240" w:lineRule="auto"/>
              <w:jc w:val="both"/>
              <w:rPr>
                <w:rFonts w:ascii="Times New Roman" w:eastAsia="MS Mincho" w:hAnsi="Times New Roman" w:cs="Times New Roman"/>
                <w:b/>
                <w:bCs/>
                <w:color w:val="000000"/>
                <w:kern w:val="2"/>
                <w:lang w:val="uk-UA" w:eastAsia="ru-RU"/>
              </w:rPr>
            </w:pPr>
          </w:p>
        </w:tc>
        <w:tc>
          <w:tcPr>
            <w:tcW w:w="2779" w:type="dxa"/>
            <w:tcBorders>
              <w:top w:val="nil"/>
              <w:left w:val="nil"/>
              <w:bottom w:val="nil"/>
              <w:right w:val="nil"/>
            </w:tcBorders>
          </w:tcPr>
          <w:p w14:paraId="3CEACF9A" w14:textId="77777777" w:rsidR="003C0700" w:rsidRPr="00182BE7" w:rsidRDefault="003C0700" w:rsidP="00D44308">
            <w:pPr>
              <w:autoSpaceDE w:val="0"/>
              <w:autoSpaceDN w:val="0"/>
              <w:adjustRightInd w:val="0"/>
              <w:spacing w:line="240" w:lineRule="auto"/>
              <w:jc w:val="both"/>
              <w:rPr>
                <w:rFonts w:ascii="Times New Roman" w:hAnsi="Times New Roman" w:cs="Times New Roman"/>
                <w:color w:val="000000"/>
              </w:rPr>
            </w:pPr>
          </w:p>
        </w:tc>
        <w:tc>
          <w:tcPr>
            <w:tcW w:w="3499" w:type="dxa"/>
            <w:tcBorders>
              <w:top w:val="nil"/>
              <w:left w:val="nil"/>
              <w:bottom w:val="nil"/>
              <w:right w:val="nil"/>
            </w:tcBorders>
          </w:tcPr>
          <w:p w14:paraId="172B1E3D" w14:textId="77777777" w:rsidR="003C0700" w:rsidRPr="00182BE7" w:rsidRDefault="003C0700" w:rsidP="00D44308">
            <w:pPr>
              <w:autoSpaceDE w:val="0"/>
              <w:autoSpaceDN w:val="0"/>
              <w:adjustRightInd w:val="0"/>
              <w:spacing w:line="240" w:lineRule="auto"/>
              <w:jc w:val="both"/>
              <w:rPr>
                <w:rFonts w:ascii="Times New Roman" w:hAnsi="Times New Roman" w:cs="Times New Roman"/>
                <w:color w:val="000000"/>
              </w:rPr>
            </w:pPr>
          </w:p>
        </w:tc>
      </w:tr>
      <w:tr w:rsidR="003C0700" w:rsidRPr="004D1D4F" w14:paraId="1EAC7250" w14:textId="77777777" w:rsidTr="00D44308">
        <w:tc>
          <w:tcPr>
            <w:tcW w:w="7811" w:type="dxa"/>
            <w:gridSpan w:val="3"/>
            <w:tcBorders>
              <w:top w:val="nil"/>
              <w:left w:val="nil"/>
              <w:bottom w:val="nil"/>
              <w:right w:val="nil"/>
            </w:tcBorders>
          </w:tcPr>
          <w:p w14:paraId="1B829F69" w14:textId="77777777" w:rsidR="003C0700" w:rsidRPr="004D1D4F" w:rsidRDefault="003C0700" w:rsidP="00D44308">
            <w:pPr>
              <w:autoSpaceDE w:val="0"/>
              <w:autoSpaceDN w:val="0"/>
              <w:adjustRightInd w:val="0"/>
              <w:spacing w:line="240" w:lineRule="auto"/>
              <w:jc w:val="both"/>
              <w:rPr>
                <w:rFonts w:ascii="Times New Roman" w:eastAsia="MS Mincho" w:hAnsi="Times New Roman" w:cs="Times New Roman"/>
                <w:b/>
                <w:bCs/>
                <w:color w:val="000000"/>
                <w:kern w:val="2"/>
                <w:lang w:val="uk-UA" w:eastAsia="ru-RU"/>
              </w:rPr>
            </w:pPr>
            <w:r w:rsidRPr="004D1D4F">
              <w:rPr>
                <w:rFonts w:ascii="Times New Roman" w:eastAsia="MS Mincho" w:hAnsi="Times New Roman" w:cs="Times New Roman"/>
                <w:b/>
                <w:bCs/>
                <w:color w:val="000000"/>
                <w:kern w:val="2"/>
                <w:lang w:val="uk-UA" w:eastAsia="ru-RU"/>
              </w:rPr>
              <w:t xml:space="preserve">                        АКТ</w:t>
            </w:r>
          </w:p>
        </w:tc>
        <w:tc>
          <w:tcPr>
            <w:tcW w:w="2779" w:type="dxa"/>
            <w:tcBorders>
              <w:top w:val="nil"/>
              <w:left w:val="nil"/>
              <w:bottom w:val="nil"/>
              <w:right w:val="nil"/>
            </w:tcBorders>
          </w:tcPr>
          <w:p w14:paraId="7D2A40B4" w14:textId="77777777" w:rsidR="003C0700" w:rsidRPr="00182BE7" w:rsidRDefault="003C0700" w:rsidP="00D44308">
            <w:pPr>
              <w:autoSpaceDE w:val="0"/>
              <w:autoSpaceDN w:val="0"/>
              <w:adjustRightInd w:val="0"/>
              <w:spacing w:line="240" w:lineRule="auto"/>
              <w:jc w:val="both"/>
              <w:rPr>
                <w:rFonts w:ascii="Times New Roman" w:hAnsi="Times New Roman" w:cs="Times New Roman"/>
                <w:color w:val="000000"/>
              </w:rPr>
            </w:pPr>
          </w:p>
        </w:tc>
        <w:tc>
          <w:tcPr>
            <w:tcW w:w="3499" w:type="dxa"/>
            <w:tcBorders>
              <w:top w:val="nil"/>
              <w:left w:val="nil"/>
              <w:bottom w:val="nil"/>
              <w:right w:val="nil"/>
            </w:tcBorders>
          </w:tcPr>
          <w:p w14:paraId="5901371E" w14:textId="77777777" w:rsidR="003C0700" w:rsidRPr="00182BE7" w:rsidRDefault="003C0700" w:rsidP="00D44308">
            <w:pPr>
              <w:autoSpaceDE w:val="0"/>
              <w:autoSpaceDN w:val="0"/>
              <w:adjustRightInd w:val="0"/>
              <w:spacing w:line="240" w:lineRule="auto"/>
              <w:jc w:val="both"/>
              <w:rPr>
                <w:rFonts w:ascii="Times New Roman" w:hAnsi="Times New Roman" w:cs="Times New Roman"/>
                <w:color w:val="000000"/>
              </w:rPr>
            </w:pPr>
          </w:p>
        </w:tc>
      </w:tr>
      <w:tr w:rsidR="003C0700" w:rsidRPr="004D1D4F" w14:paraId="74F404B8" w14:textId="77777777" w:rsidTr="00D44308">
        <w:tc>
          <w:tcPr>
            <w:tcW w:w="1985" w:type="dxa"/>
            <w:tcBorders>
              <w:top w:val="nil"/>
              <w:left w:val="nil"/>
              <w:bottom w:val="nil"/>
              <w:right w:val="nil"/>
            </w:tcBorders>
          </w:tcPr>
          <w:p w14:paraId="58AA1691" w14:textId="77777777" w:rsidR="003C0700" w:rsidRPr="00182BE7" w:rsidRDefault="003C0700" w:rsidP="00D44308">
            <w:pPr>
              <w:autoSpaceDE w:val="0"/>
              <w:autoSpaceDN w:val="0"/>
              <w:adjustRightInd w:val="0"/>
              <w:spacing w:line="240" w:lineRule="auto"/>
              <w:jc w:val="both"/>
              <w:rPr>
                <w:rFonts w:ascii="Times New Roman" w:hAnsi="Times New Roman" w:cs="Times New Roman"/>
                <w:color w:val="000000"/>
              </w:rPr>
            </w:pPr>
          </w:p>
        </w:tc>
        <w:tc>
          <w:tcPr>
            <w:tcW w:w="763" w:type="dxa"/>
            <w:tcBorders>
              <w:top w:val="nil"/>
              <w:left w:val="nil"/>
              <w:bottom w:val="nil"/>
              <w:right w:val="nil"/>
            </w:tcBorders>
          </w:tcPr>
          <w:p w14:paraId="103098AA" w14:textId="77777777" w:rsidR="003C0700" w:rsidRPr="00182BE7" w:rsidRDefault="003C0700" w:rsidP="00D44308">
            <w:pPr>
              <w:autoSpaceDE w:val="0"/>
              <w:autoSpaceDN w:val="0"/>
              <w:adjustRightInd w:val="0"/>
              <w:spacing w:line="240" w:lineRule="auto"/>
              <w:jc w:val="both"/>
              <w:rPr>
                <w:rFonts w:ascii="Times New Roman" w:hAnsi="Times New Roman" w:cs="Times New Roman"/>
                <w:color w:val="000000"/>
              </w:rPr>
            </w:pPr>
          </w:p>
        </w:tc>
        <w:tc>
          <w:tcPr>
            <w:tcW w:w="5063" w:type="dxa"/>
            <w:tcBorders>
              <w:top w:val="nil"/>
              <w:left w:val="nil"/>
              <w:bottom w:val="nil"/>
              <w:right w:val="nil"/>
            </w:tcBorders>
          </w:tcPr>
          <w:p w14:paraId="335D5905" w14:textId="77777777" w:rsidR="003C0700" w:rsidRPr="004D1D4F" w:rsidRDefault="003C0700" w:rsidP="00D44308">
            <w:pPr>
              <w:autoSpaceDE w:val="0"/>
              <w:autoSpaceDN w:val="0"/>
              <w:adjustRightInd w:val="0"/>
              <w:spacing w:line="240" w:lineRule="auto"/>
              <w:jc w:val="both"/>
              <w:rPr>
                <w:rFonts w:ascii="Times New Roman" w:eastAsia="MS Mincho" w:hAnsi="Times New Roman" w:cs="Times New Roman"/>
                <w:b/>
                <w:bCs/>
                <w:color w:val="000000"/>
                <w:kern w:val="2"/>
                <w:lang w:val="uk-UA" w:eastAsia="ru-RU"/>
              </w:rPr>
            </w:pPr>
          </w:p>
        </w:tc>
        <w:tc>
          <w:tcPr>
            <w:tcW w:w="2779" w:type="dxa"/>
            <w:tcBorders>
              <w:top w:val="nil"/>
              <w:left w:val="nil"/>
              <w:bottom w:val="nil"/>
              <w:right w:val="nil"/>
            </w:tcBorders>
          </w:tcPr>
          <w:p w14:paraId="1F2CF58D" w14:textId="77777777" w:rsidR="003C0700" w:rsidRPr="00182BE7" w:rsidRDefault="003C0700" w:rsidP="00D44308">
            <w:pPr>
              <w:autoSpaceDE w:val="0"/>
              <w:autoSpaceDN w:val="0"/>
              <w:adjustRightInd w:val="0"/>
              <w:spacing w:line="240" w:lineRule="auto"/>
              <w:jc w:val="both"/>
              <w:rPr>
                <w:rFonts w:ascii="Times New Roman" w:hAnsi="Times New Roman" w:cs="Times New Roman"/>
                <w:color w:val="000000"/>
              </w:rPr>
            </w:pPr>
          </w:p>
        </w:tc>
        <w:tc>
          <w:tcPr>
            <w:tcW w:w="3499" w:type="dxa"/>
            <w:tcBorders>
              <w:top w:val="nil"/>
              <w:left w:val="nil"/>
              <w:bottom w:val="nil"/>
              <w:right w:val="nil"/>
            </w:tcBorders>
          </w:tcPr>
          <w:p w14:paraId="1AD4E8CF" w14:textId="77777777" w:rsidR="003C0700" w:rsidRPr="00182BE7" w:rsidRDefault="003C0700" w:rsidP="00D44308">
            <w:pPr>
              <w:autoSpaceDE w:val="0"/>
              <w:autoSpaceDN w:val="0"/>
              <w:adjustRightInd w:val="0"/>
              <w:spacing w:line="240" w:lineRule="auto"/>
              <w:jc w:val="both"/>
              <w:rPr>
                <w:rFonts w:ascii="Times New Roman" w:hAnsi="Times New Roman" w:cs="Times New Roman"/>
                <w:color w:val="000000"/>
              </w:rPr>
            </w:pPr>
          </w:p>
        </w:tc>
      </w:tr>
      <w:tr w:rsidR="003C0700" w:rsidRPr="004D1D4F" w14:paraId="61020543" w14:textId="77777777" w:rsidTr="00D44308">
        <w:tc>
          <w:tcPr>
            <w:tcW w:w="1985" w:type="dxa"/>
            <w:tcBorders>
              <w:top w:val="nil"/>
              <w:left w:val="nil"/>
              <w:bottom w:val="nil"/>
              <w:right w:val="nil"/>
            </w:tcBorders>
          </w:tcPr>
          <w:p w14:paraId="5065F789"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p>
        </w:tc>
        <w:tc>
          <w:tcPr>
            <w:tcW w:w="763" w:type="dxa"/>
            <w:tcBorders>
              <w:top w:val="nil"/>
              <w:left w:val="nil"/>
              <w:bottom w:val="nil"/>
              <w:right w:val="nil"/>
            </w:tcBorders>
          </w:tcPr>
          <w:p w14:paraId="72D623CD"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p>
        </w:tc>
        <w:tc>
          <w:tcPr>
            <w:tcW w:w="5063" w:type="dxa"/>
            <w:tcBorders>
              <w:top w:val="nil"/>
              <w:left w:val="nil"/>
              <w:bottom w:val="nil"/>
              <w:right w:val="nil"/>
            </w:tcBorders>
          </w:tcPr>
          <w:p w14:paraId="1C2851EE"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p>
        </w:tc>
        <w:tc>
          <w:tcPr>
            <w:tcW w:w="2779" w:type="dxa"/>
            <w:tcBorders>
              <w:top w:val="nil"/>
              <w:left w:val="nil"/>
              <w:bottom w:val="nil"/>
              <w:right w:val="nil"/>
            </w:tcBorders>
          </w:tcPr>
          <w:p w14:paraId="51DBE503"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p>
        </w:tc>
        <w:tc>
          <w:tcPr>
            <w:tcW w:w="3499" w:type="dxa"/>
            <w:tcBorders>
              <w:top w:val="nil"/>
              <w:left w:val="nil"/>
              <w:bottom w:val="nil"/>
              <w:right w:val="nil"/>
            </w:tcBorders>
          </w:tcPr>
          <w:p w14:paraId="7BED7DDA"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p>
        </w:tc>
      </w:tr>
      <w:tr w:rsidR="003C0700" w:rsidRPr="004D1D4F" w14:paraId="609E89E9" w14:textId="77777777" w:rsidTr="00D44308">
        <w:tc>
          <w:tcPr>
            <w:tcW w:w="1985" w:type="dxa"/>
            <w:tcBorders>
              <w:top w:val="nil"/>
              <w:left w:val="nil"/>
              <w:bottom w:val="nil"/>
              <w:right w:val="nil"/>
            </w:tcBorders>
          </w:tcPr>
          <w:p w14:paraId="2590B8ED" w14:textId="40688182"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r w:rsidRPr="004D1D4F">
              <w:rPr>
                <w:rFonts w:ascii="Times New Roman" w:eastAsia="Calibri" w:hAnsi="Times New Roman" w:cs="Times New Roman"/>
                <w:lang w:val="uk-UA"/>
              </w:rPr>
              <w:t>«___»______.202</w:t>
            </w:r>
            <w:r>
              <w:rPr>
                <w:rFonts w:ascii="Times New Roman" w:eastAsia="Calibri" w:hAnsi="Times New Roman" w:cs="Times New Roman"/>
                <w:lang w:val="uk-UA"/>
              </w:rPr>
              <w:t xml:space="preserve">1 р.  </w:t>
            </w:r>
          </w:p>
        </w:tc>
        <w:tc>
          <w:tcPr>
            <w:tcW w:w="763" w:type="dxa"/>
            <w:tcBorders>
              <w:top w:val="nil"/>
              <w:left w:val="nil"/>
              <w:bottom w:val="nil"/>
              <w:right w:val="nil"/>
            </w:tcBorders>
          </w:tcPr>
          <w:p w14:paraId="3C1330EB"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p>
        </w:tc>
        <w:tc>
          <w:tcPr>
            <w:tcW w:w="5063" w:type="dxa"/>
            <w:tcBorders>
              <w:top w:val="nil"/>
              <w:left w:val="nil"/>
              <w:bottom w:val="nil"/>
              <w:right w:val="nil"/>
            </w:tcBorders>
          </w:tcPr>
          <w:p w14:paraId="47487286"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p>
        </w:tc>
        <w:tc>
          <w:tcPr>
            <w:tcW w:w="2779" w:type="dxa"/>
            <w:tcBorders>
              <w:top w:val="nil"/>
              <w:left w:val="nil"/>
              <w:bottom w:val="nil"/>
              <w:right w:val="nil"/>
            </w:tcBorders>
          </w:tcPr>
          <w:p w14:paraId="415E5FA3"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p>
        </w:tc>
        <w:tc>
          <w:tcPr>
            <w:tcW w:w="3499" w:type="dxa"/>
            <w:tcBorders>
              <w:top w:val="nil"/>
              <w:left w:val="nil"/>
              <w:bottom w:val="nil"/>
              <w:right w:val="nil"/>
            </w:tcBorders>
          </w:tcPr>
          <w:p w14:paraId="5C87CBB3"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p>
        </w:tc>
      </w:tr>
      <w:tr w:rsidR="003C0700" w:rsidRPr="004D1D4F" w14:paraId="10C6EEDE" w14:textId="77777777" w:rsidTr="00D44308">
        <w:tc>
          <w:tcPr>
            <w:tcW w:w="1985" w:type="dxa"/>
            <w:tcBorders>
              <w:top w:val="nil"/>
              <w:left w:val="nil"/>
              <w:bottom w:val="nil"/>
              <w:right w:val="nil"/>
            </w:tcBorders>
          </w:tcPr>
          <w:p w14:paraId="3D1DA176"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r w:rsidRPr="004D1D4F">
              <w:rPr>
                <w:rFonts w:ascii="Times New Roman" w:eastAsia="Calibri" w:hAnsi="Times New Roman" w:cs="Times New Roman"/>
                <w:lang w:val="uk-UA"/>
              </w:rPr>
              <w:t xml:space="preserve">   </w:t>
            </w:r>
            <w:proofErr w:type="spellStart"/>
            <w:r w:rsidRPr="004D1D4F">
              <w:rPr>
                <w:rFonts w:ascii="Times New Roman" w:eastAsia="Calibri" w:hAnsi="Times New Roman" w:cs="Times New Roman"/>
                <w:lang w:val="uk-UA"/>
              </w:rPr>
              <w:t>с.Визирка</w:t>
            </w:r>
            <w:proofErr w:type="spellEnd"/>
          </w:p>
        </w:tc>
        <w:tc>
          <w:tcPr>
            <w:tcW w:w="763" w:type="dxa"/>
            <w:tcBorders>
              <w:top w:val="nil"/>
              <w:left w:val="nil"/>
              <w:bottom w:val="nil"/>
              <w:right w:val="nil"/>
            </w:tcBorders>
          </w:tcPr>
          <w:p w14:paraId="34C80256"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p>
        </w:tc>
        <w:tc>
          <w:tcPr>
            <w:tcW w:w="5063" w:type="dxa"/>
            <w:tcBorders>
              <w:top w:val="nil"/>
              <w:left w:val="nil"/>
              <w:bottom w:val="nil"/>
              <w:right w:val="nil"/>
            </w:tcBorders>
          </w:tcPr>
          <w:p w14:paraId="780E683E"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p>
        </w:tc>
        <w:tc>
          <w:tcPr>
            <w:tcW w:w="2779" w:type="dxa"/>
            <w:tcBorders>
              <w:top w:val="nil"/>
              <w:left w:val="nil"/>
              <w:bottom w:val="nil"/>
              <w:right w:val="nil"/>
            </w:tcBorders>
          </w:tcPr>
          <w:p w14:paraId="5BC20BE8"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p>
        </w:tc>
        <w:tc>
          <w:tcPr>
            <w:tcW w:w="3499" w:type="dxa"/>
            <w:tcBorders>
              <w:top w:val="nil"/>
              <w:left w:val="nil"/>
              <w:bottom w:val="nil"/>
              <w:right w:val="nil"/>
            </w:tcBorders>
          </w:tcPr>
          <w:p w14:paraId="3E4FA703"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p>
        </w:tc>
      </w:tr>
      <w:tr w:rsidR="003C0700" w:rsidRPr="004D1D4F" w14:paraId="4289CBCD" w14:textId="77777777" w:rsidTr="00D44308">
        <w:tc>
          <w:tcPr>
            <w:tcW w:w="1985" w:type="dxa"/>
            <w:tcBorders>
              <w:top w:val="nil"/>
              <w:left w:val="nil"/>
              <w:bottom w:val="nil"/>
              <w:right w:val="nil"/>
            </w:tcBorders>
          </w:tcPr>
          <w:p w14:paraId="3AC666C8"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p>
        </w:tc>
        <w:tc>
          <w:tcPr>
            <w:tcW w:w="763" w:type="dxa"/>
            <w:tcBorders>
              <w:top w:val="nil"/>
              <w:left w:val="nil"/>
              <w:bottom w:val="nil"/>
              <w:right w:val="nil"/>
            </w:tcBorders>
          </w:tcPr>
          <w:p w14:paraId="6861DFF8"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p>
        </w:tc>
        <w:tc>
          <w:tcPr>
            <w:tcW w:w="5063" w:type="dxa"/>
            <w:tcBorders>
              <w:top w:val="nil"/>
              <w:left w:val="nil"/>
              <w:bottom w:val="nil"/>
              <w:right w:val="nil"/>
            </w:tcBorders>
          </w:tcPr>
          <w:p w14:paraId="0DDA1AB8"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p>
        </w:tc>
        <w:tc>
          <w:tcPr>
            <w:tcW w:w="2779" w:type="dxa"/>
            <w:tcBorders>
              <w:top w:val="nil"/>
              <w:left w:val="nil"/>
              <w:bottom w:val="nil"/>
              <w:right w:val="nil"/>
            </w:tcBorders>
          </w:tcPr>
          <w:p w14:paraId="033FAE5C"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p>
        </w:tc>
        <w:tc>
          <w:tcPr>
            <w:tcW w:w="3499" w:type="dxa"/>
            <w:tcBorders>
              <w:top w:val="nil"/>
              <w:left w:val="nil"/>
              <w:bottom w:val="nil"/>
              <w:right w:val="nil"/>
            </w:tcBorders>
          </w:tcPr>
          <w:p w14:paraId="3D10A4A9"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p>
        </w:tc>
      </w:tr>
      <w:tr w:rsidR="003C0700" w:rsidRPr="004D1D4F" w14:paraId="65C20ACB" w14:textId="77777777" w:rsidTr="00D44308">
        <w:tc>
          <w:tcPr>
            <w:tcW w:w="10590" w:type="dxa"/>
            <w:gridSpan w:val="4"/>
            <w:tcBorders>
              <w:top w:val="nil"/>
              <w:left w:val="nil"/>
              <w:bottom w:val="nil"/>
              <w:right w:val="nil"/>
            </w:tcBorders>
          </w:tcPr>
          <w:p w14:paraId="3B5C513D"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b/>
                <w:bCs/>
                <w:lang w:val="uk-UA"/>
              </w:rPr>
            </w:pPr>
            <w:r w:rsidRPr="00182BE7">
              <w:rPr>
                <w:rFonts w:ascii="Times New Roman" w:eastAsia="Calibri" w:hAnsi="Times New Roman" w:cs="Times New Roman"/>
                <w:b/>
                <w:bCs/>
                <w:lang w:val="uk-UA"/>
              </w:rPr>
              <w:t>Про порушення вимог охорони праці, пожежної та екологічної безпеки</w:t>
            </w:r>
          </w:p>
        </w:tc>
        <w:tc>
          <w:tcPr>
            <w:tcW w:w="3499" w:type="dxa"/>
            <w:tcBorders>
              <w:top w:val="nil"/>
              <w:left w:val="nil"/>
              <w:bottom w:val="nil"/>
              <w:right w:val="nil"/>
            </w:tcBorders>
          </w:tcPr>
          <w:p w14:paraId="5FA55BDD"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p>
        </w:tc>
      </w:tr>
    </w:tbl>
    <w:p w14:paraId="602501F5" w14:textId="77777777" w:rsidR="003C0700" w:rsidRPr="004D1D4F" w:rsidRDefault="003C0700" w:rsidP="003C0700">
      <w:pPr>
        <w:autoSpaceDE w:val="0"/>
        <w:autoSpaceDN w:val="0"/>
        <w:adjustRightInd w:val="0"/>
        <w:spacing w:line="240" w:lineRule="auto"/>
        <w:jc w:val="both"/>
        <w:rPr>
          <w:rFonts w:ascii="Times New Roman" w:eastAsia="Calibri" w:hAnsi="Times New Roman" w:cs="Times New Roman"/>
          <w:lang w:val="uk-UA"/>
        </w:rPr>
      </w:pPr>
    </w:p>
    <w:tbl>
      <w:tblPr>
        <w:tblW w:w="9685" w:type="dxa"/>
        <w:tblLayout w:type="fixed"/>
        <w:tblCellMar>
          <w:left w:w="0" w:type="dxa"/>
          <w:right w:w="0" w:type="dxa"/>
        </w:tblCellMar>
        <w:tblLook w:val="0000" w:firstRow="0" w:lastRow="0" w:firstColumn="0" w:lastColumn="0" w:noHBand="0" w:noVBand="0"/>
      </w:tblPr>
      <w:tblGrid>
        <w:gridCol w:w="1276"/>
        <w:gridCol w:w="1353"/>
        <w:gridCol w:w="6869"/>
        <w:gridCol w:w="187"/>
      </w:tblGrid>
      <w:tr w:rsidR="003C0700" w:rsidRPr="004D1D4F" w14:paraId="628ADC0B" w14:textId="77777777" w:rsidTr="00D44308">
        <w:tc>
          <w:tcPr>
            <w:tcW w:w="1276" w:type="dxa"/>
            <w:tcBorders>
              <w:top w:val="nil"/>
              <w:left w:val="nil"/>
              <w:bottom w:val="nil"/>
              <w:right w:val="nil"/>
            </w:tcBorders>
          </w:tcPr>
          <w:p w14:paraId="06C909A5"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r w:rsidRPr="004D1D4F">
              <w:rPr>
                <w:rFonts w:ascii="Times New Roman" w:eastAsia="Calibri" w:hAnsi="Times New Roman" w:cs="Times New Roman"/>
                <w:lang w:val="uk-UA"/>
              </w:rPr>
              <w:lastRenderedPageBreak/>
              <w:t>Мною,</w:t>
            </w:r>
          </w:p>
        </w:tc>
        <w:tc>
          <w:tcPr>
            <w:tcW w:w="8222" w:type="dxa"/>
            <w:gridSpan w:val="2"/>
            <w:tcBorders>
              <w:top w:val="nil"/>
              <w:left w:val="nil"/>
              <w:bottom w:val="single" w:sz="6" w:space="0" w:color="auto"/>
              <w:right w:val="nil"/>
            </w:tcBorders>
          </w:tcPr>
          <w:p w14:paraId="6983B929"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p>
        </w:tc>
        <w:tc>
          <w:tcPr>
            <w:tcW w:w="187" w:type="dxa"/>
            <w:tcBorders>
              <w:top w:val="nil"/>
              <w:left w:val="nil"/>
              <w:bottom w:val="nil"/>
              <w:right w:val="nil"/>
            </w:tcBorders>
          </w:tcPr>
          <w:p w14:paraId="7D6338E6"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r w:rsidRPr="004D1D4F">
              <w:rPr>
                <w:rFonts w:ascii="Times New Roman" w:eastAsia="Calibri" w:hAnsi="Times New Roman" w:cs="Times New Roman"/>
                <w:lang w:val="uk-UA"/>
              </w:rPr>
              <w:t>,</w:t>
            </w:r>
          </w:p>
        </w:tc>
      </w:tr>
      <w:tr w:rsidR="003C0700" w:rsidRPr="004D1D4F" w14:paraId="38D542CD" w14:textId="77777777" w:rsidTr="00D44308">
        <w:tc>
          <w:tcPr>
            <w:tcW w:w="1276" w:type="dxa"/>
            <w:tcBorders>
              <w:top w:val="nil"/>
              <w:left w:val="nil"/>
              <w:bottom w:val="nil"/>
              <w:right w:val="nil"/>
            </w:tcBorders>
          </w:tcPr>
          <w:p w14:paraId="04288205"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p>
        </w:tc>
        <w:tc>
          <w:tcPr>
            <w:tcW w:w="8222" w:type="dxa"/>
            <w:gridSpan w:val="2"/>
            <w:tcBorders>
              <w:top w:val="nil"/>
              <w:left w:val="nil"/>
              <w:bottom w:val="nil"/>
              <w:right w:val="nil"/>
            </w:tcBorders>
          </w:tcPr>
          <w:p w14:paraId="21109C23"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r w:rsidRPr="004D1D4F">
              <w:rPr>
                <w:rFonts w:ascii="Times New Roman" w:eastAsia="Calibri" w:hAnsi="Times New Roman" w:cs="Times New Roman"/>
                <w:lang w:val="uk-UA"/>
              </w:rPr>
              <w:t>(посада, П.І.Б.)</w:t>
            </w:r>
          </w:p>
        </w:tc>
        <w:tc>
          <w:tcPr>
            <w:tcW w:w="187" w:type="dxa"/>
            <w:tcBorders>
              <w:top w:val="nil"/>
              <w:left w:val="nil"/>
              <w:bottom w:val="nil"/>
              <w:right w:val="nil"/>
            </w:tcBorders>
          </w:tcPr>
          <w:p w14:paraId="1542A589"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p>
        </w:tc>
      </w:tr>
      <w:tr w:rsidR="003C0700" w:rsidRPr="004D1D4F" w14:paraId="25A80133" w14:textId="77777777" w:rsidTr="00D44308">
        <w:tc>
          <w:tcPr>
            <w:tcW w:w="2629" w:type="dxa"/>
            <w:gridSpan w:val="2"/>
            <w:tcBorders>
              <w:top w:val="nil"/>
              <w:left w:val="nil"/>
              <w:bottom w:val="nil"/>
              <w:right w:val="nil"/>
            </w:tcBorders>
          </w:tcPr>
          <w:p w14:paraId="687077A1"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r w:rsidRPr="004D1D4F">
              <w:rPr>
                <w:rFonts w:ascii="Times New Roman" w:eastAsia="Calibri" w:hAnsi="Times New Roman" w:cs="Times New Roman"/>
                <w:lang w:val="uk-UA"/>
              </w:rPr>
              <w:t xml:space="preserve">встановлено, що                                    </w:t>
            </w:r>
          </w:p>
        </w:tc>
        <w:tc>
          <w:tcPr>
            <w:tcW w:w="6869" w:type="dxa"/>
            <w:tcBorders>
              <w:top w:val="nil"/>
              <w:left w:val="nil"/>
              <w:bottom w:val="single" w:sz="6" w:space="0" w:color="auto"/>
              <w:right w:val="nil"/>
            </w:tcBorders>
          </w:tcPr>
          <w:p w14:paraId="3DAA4E6E"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p>
        </w:tc>
        <w:tc>
          <w:tcPr>
            <w:tcW w:w="187" w:type="dxa"/>
            <w:tcBorders>
              <w:top w:val="nil"/>
              <w:left w:val="nil"/>
              <w:bottom w:val="nil"/>
              <w:right w:val="nil"/>
            </w:tcBorders>
          </w:tcPr>
          <w:p w14:paraId="498F9DDD"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p>
        </w:tc>
      </w:tr>
      <w:tr w:rsidR="003C0700" w:rsidRPr="004D1D4F" w14:paraId="46DEC289" w14:textId="77777777" w:rsidTr="00D44308">
        <w:tc>
          <w:tcPr>
            <w:tcW w:w="1276" w:type="dxa"/>
            <w:tcBorders>
              <w:top w:val="nil"/>
              <w:left w:val="nil"/>
              <w:bottom w:val="nil"/>
              <w:right w:val="nil"/>
            </w:tcBorders>
          </w:tcPr>
          <w:p w14:paraId="3942DA2B"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p>
        </w:tc>
        <w:tc>
          <w:tcPr>
            <w:tcW w:w="1353" w:type="dxa"/>
            <w:tcBorders>
              <w:top w:val="nil"/>
              <w:left w:val="nil"/>
              <w:bottom w:val="nil"/>
              <w:right w:val="nil"/>
            </w:tcBorders>
          </w:tcPr>
          <w:p w14:paraId="54B878E3"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p>
        </w:tc>
        <w:tc>
          <w:tcPr>
            <w:tcW w:w="6869" w:type="dxa"/>
            <w:tcBorders>
              <w:top w:val="nil"/>
              <w:left w:val="nil"/>
              <w:bottom w:val="nil"/>
              <w:right w:val="nil"/>
            </w:tcBorders>
          </w:tcPr>
          <w:p w14:paraId="4402916E"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r w:rsidRPr="004D1D4F">
              <w:rPr>
                <w:rFonts w:ascii="Times New Roman" w:eastAsia="Calibri" w:hAnsi="Times New Roman" w:cs="Times New Roman"/>
                <w:lang w:val="uk-UA"/>
              </w:rPr>
              <w:t>(місце, дата, час)</w:t>
            </w:r>
          </w:p>
        </w:tc>
        <w:tc>
          <w:tcPr>
            <w:tcW w:w="187" w:type="dxa"/>
            <w:tcBorders>
              <w:top w:val="nil"/>
              <w:left w:val="nil"/>
              <w:bottom w:val="nil"/>
              <w:right w:val="nil"/>
            </w:tcBorders>
          </w:tcPr>
          <w:p w14:paraId="3191F131"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p>
        </w:tc>
      </w:tr>
      <w:tr w:rsidR="003C0700" w:rsidRPr="004D1D4F" w14:paraId="7A108DA5" w14:textId="77777777" w:rsidTr="00D44308">
        <w:tc>
          <w:tcPr>
            <w:tcW w:w="1276" w:type="dxa"/>
            <w:tcBorders>
              <w:top w:val="nil"/>
              <w:left w:val="nil"/>
              <w:bottom w:val="nil"/>
              <w:right w:val="nil"/>
            </w:tcBorders>
          </w:tcPr>
          <w:p w14:paraId="6AD9E486"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r w:rsidRPr="004D1D4F">
              <w:rPr>
                <w:rFonts w:ascii="Times New Roman" w:eastAsia="Calibri" w:hAnsi="Times New Roman" w:cs="Times New Roman"/>
                <w:lang w:val="uk-UA"/>
              </w:rPr>
              <w:t>працівником</w:t>
            </w:r>
          </w:p>
        </w:tc>
        <w:tc>
          <w:tcPr>
            <w:tcW w:w="8222" w:type="dxa"/>
            <w:gridSpan w:val="2"/>
            <w:tcBorders>
              <w:top w:val="nil"/>
              <w:left w:val="nil"/>
              <w:bottom w:val="single" w:sz="6" w:space="0" w:color="auto"/>
              <w:right w:val="nil"/>
            </w:tcBorders>
          </w:tcPr>
          <w:p w14:paraId="4420D1F4"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p>
        </w:tc>
        <w:tc>
          <w:tcPr>
            <w:tcW w:w="187" w:type="dxa"/>
            <w:tcBorders>
              <w:top w:val="nil"/>
              <w:left w:val="nil"/>
              <w:bottom w:val="nil"/>
              <w:right w:val="nil"/>
            </w:tcBorders>
          </w:tcPr>
          <w:p w14:paraId="3A235F6C"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p>
        </w:tc>
      </w:tr>
      <w:tr w:rsidR="003C0700" w:rsidRPr="004D1D4F" w14:paraId="3D8A63D9" w14:textId="77777777" w:rsidTr="00D44308">
        <w:tc>
          <w:tcPr>
            <w:tcW w:w="1276" w:type="dxa"/>
            <w:tcBorders>
              <w:top w:val="nil"/>
              <w:left w:val="nil"/>
              <w:bottom w:val="nil"/>
              <w:right w:val="nil"/>
            </w:tcBorders>
          </w:tcPr>
          <w:p w14:paraId="6816E3DB"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p>
        </w:tc>
        <w:tc>
          <w:tcPr>
            <w:tcW w:w="8222" w:type="dxa"/>
            <w:gridSpan w:val="2"/>
            <w:tcBorders>
              <w:top w:val="nil"/>
              <w:left w:val="nil"/>
              <w:bottom w:val="nil"/>
              <w:right w:val="nil"/>
            </w:tcBorders>
          </w:tcPr>
          <w:p w14:paraId="51303E92"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r w:rsidRPr="004D1D4F">
              <w:rPr>
                <w:rFonts w:ascii="Times New Roman" w:eastAsia="Calibri" w:hAnsi="Times New Roman" w:cs="Times New Roman"/>
                <w:lang w:val="uk-UA"/>
              </w:rPr>
              <w:t>(посада, професія, П.І.Б.)</w:t>
            </w:r>
          </w:p>
        </w:tc>
        <w:tc>
          <w:tcPr>
            <w:tcW w:w="187" w:type="dxa"/>
            <w:tcBorders>
              <w:top w:val="nil"/>
              <w:left w:val="nil"/>
              <w:bottom w:val="nil"/>
              <w:right w:val="nil"/>
            </w:tcBorders>
          </w:tcPr>
          <w:p w14:paraId="42DD441A"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p>
        </w:tc>
      </w:tr>
    </w:tbl>
    <w:p w14:paraId="012563D6" w14:textId="77777777" w:rsidR="003C0700" w:rsidRPr="004D1D4F" w:rsidRDefault="003C0700" w:rsidP="003C0700">
      <w:pPr>
        <w:spacing w:line="240" w:lineRule="auto"/>
        <w:jc w:val="both"/>
        <w:rPr>
          <w:rFonts w:ascii="Times New Roman" w:eastAsia="Calibri" w:hAnsi="Times New Roman" w:cs="Times New Roman"/>
          <w:lang w:val="uk-UA"/>
        </w:rPr>
      </w:pPr>
      <w:r w:rsidRPr="004D1D4F">
        <w:rPr>
          <w:rFonts w:ascii="Times New Roman" w:eastAsia="Calibri" w:hAnsi="Times New Roman" w:cs="Times New Roman"/>
          <w:lang w:val="uk-UA"/>
        </w:rPr>
        <w:t>при виконанні наступних робіт ________________________________________________________________  були виявленні наступні порушення вимог ОП, ЕБ та ПБ:</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9"/>
        <w:gridCol w:w="6119"/>
        <w:gridCol w:w="2746"/>
      </w:tblGrid>
      <w:tr w:rsidR="003C0700" w:rsidRPr="004D1D4F" w14:paraId="273FB11F" w14:textId="77777777" w:rsidTr="00D44308">
        <w:tc>
          <w:tcPr>
            <w:tcW w:w="769" w:type="dxa"/>
            <w:shd w:val="clear" w:color="auto" w:fill="auto"/>
          </w:tcPr>
          <w:p w14:paraId="1273C0B7" w14:textId="77777777" w:rsidR="003C0700" w:rsidRPr="004D1D4F" w:rsidRDefault="003C0700" w:rsidP="00D44308">
            <w:pPr>
              <w:spacing w:line="240" w:lineRule="auto"/>
              <w:jc w:val="both"/>
              <w:rPr>
                <w:rFonts w:ascii="Times New Roman" w:eastAsia="Calibri" w:hAnsi="Times New Roman" w:cs="Times New Roman"/>
                <w:lang w:val="uk-UA"/>
              </w:rPr>
            </w:pPr>
            <w:r w:rsidRPr="004D1D4F">
              <w:rPr>
                <w:rFonts w:ascii="Times New Roman" w:eastAsia="Calibri" w:hAnsi="Times New Roman" w:cs="Times New Roman"/>
                <w:lang w:val="uk-UA"/>
              </w:rPr>
              <w:t>№з/п</w:t>
            </w:r>
          </w:p>
        </w:tc>
        <w:tc>
          <w:tcPr>
            <w:tcW w:w="6119" w:type="dxa"/>
            <w:shd w:val="clear" w:color="auto" w:fill="auto"/>
          </w:tcPr>
          <w:p w14:paraId="7DB4FA41" w14:textId="77777777" w:rsidR="003C0700" w:rsidRPr="004D1D4F" w:rsidRDefault="003C0700" w:rsidP="00D44308">
            <w:pPr>
              <w:spacing w:line="240" w:lineRule="auto"/>
              <w:jc w:val="both"/>
              <w:rPr>
                <w:rFonts w:ascii="Times New Roman" w:eastAsia="Calibri" w:hAnsi="Times New Roman" w:cs="Times New Roman"/>
                <w:lang w:val="uk-UA"/>
              </w:rPr>
            </w:pPr>
            <w:r w:rsidRPr="004D1D4F">
              <w:rPr>
                <w:rFonts w:ascii="Times New Roman" w:eastAsia="Calibri" w:hAnsi="Times New Roman" w:cs="Times New Roman"/>
                <w:lang w:val="uk-UA"/>
              </w:rPr>
              <w:t>Опис порушення</w:t>
            </w:r>
          </w:p>
        </w:tc>
        <w:tc>
          <w:tcPr>
            <w:tcW w:w="2746" w:type="dxa"/>
            <w:shd w:val="clear" w:color="auto" w:fill="auto"/>
          </w:tcPr>
          <w:p w14:paraId="22F189C9" w14:textId="77777777" w:rsidR="003C0700" w:rsidRPr="004D1D4F" w:rsidRDefault="003C0700" w:rsidP="00D44308">
            <w:pPr>
              <w:spacing w:line="240" w:lineRule="auto"/>
              <w:jc w:val="both"/>
              <w:rPr>
                <w:rFonts w:ascii="Times New Roman" w:eastAsia="Calibri" w:hAnsi="Times New Roman" w:cs="Times New Roman"/>
                <w:lang w:val="uk-UA"/>
              </w:rPr>
            </w:pPr>
            <w:r w:rsidRPr="004D1D4F">
              <w:rPr>
                <w:rFonts w:ascii="Times New Roman" w:eastAsia="Calibri" w:hAnsi="Times New Roman" w:cs="Times New Roman"/>
                <w:lang w:val="uk-UA"/>
              </w:rPr>
              <w:t>Фото</w:t>
            </w:r>
          </w:p>
        </w:tc>
      </w:tr>
      <w:tr w:rsidR="003C0700" w:rsidRPr="004D1D4F" w14:paraId="3372CEBB" w14:textId="77777777" w:rsidTr="00D44308">
        <w:tc>
          <w:tcPr>
            <w:tcW w:w="769" w:type="dxa"/>
            <w:shd w:val="clear" w:color="auto" w:fill="auto"/>
          </w:tcPr>
          <w:p w14:paraId="517AC894" w14:textId="77777777" w:rsidR="003C0700" w:rsidRPr="004D1D4F" w:rsidRDefault="003C0700" w:rsidP="00D44308">
            <w:pPr>
              <w:spacing w:line="240" w:lineRule="auto"/>
              <w:jc w:val="both"/>
              <w:rPr>
                <w:rFonts w:ascii="Times New Roman" w:eastAsia="Calibri" w:hAnsi="Times New Roman" w:cs="Times New Roman"/>
                <w:lang w:val="uk-UA"/>
              </w:rPr>
            </w:pPr>
            <w:r w:rsidRPr="004D1D4F">
              <w:rPr>
                <w:rFonts w:ascii="Times New Roman" w:eastAsia="Calibri" w:hAnsi="Times New Roman" w:cs="Times New Roman"/>
                <w:lang w:val="uk-UA"/>
              </w:rPr>
              <w:t>1.</w:t>
            </w:r>
          </w:p>
        </w:tc>
        <w:tc>
          <w:tcPr>
            <w:tcW w:w="6119" w:type="dxa"/>
            <w:shd w:val="clear" w:color="auto" w:fill="auto"/>
          </w:tcPr>
          <w:p w14:paraId="6E6DB931" w14:textId="77777777" w:rsidR="003C0700" w:rsidRPr="004D1D4F" w:rsidRDefault="003C0700" w:rsidP="00D44308">
            <w:pPr>
              <w:spacing w:line="240" w:lineRule="auto"/>
              <w:jc w:val="both"/>
              <w:rPr>
                <w:rFonts w:ascii="Times New Roman" w:eastAsia="Calibri" w:hAnsi="Times New Roman" w:cs="Times New Roman"/>
                <w:lang w:val="uk-UA"/>
              </w:rPr>
            </w:pPr>
          </w:p>
        </w:tc>
        <w:tc>
          <w:tcPr>
            <w:tcW w:w="2746" w:type="dxa"/>
            <w:shd w:val="clear" w:color="auto" w:fill="auto"/>
          </w:tcPr>
          <w:p w14:paraId="02668E6E" w14:textId="77777777" w:rsidR="003C0700" w:rsidRPr="004D1D4F" w:rsidRDefault="003C0700" w:rsidP="00D44308">
            <w:pPr>
              <w:spacing w:line="240" w:lineRule="auto"/>
              <w:jc w:val="both"/>
              <w:rPr>
                <w:rFonts w:ascii="Times New Roman" w:eastAsia="Calibri" w:hAnsi="Times New Roman" w:cs="Times New Roman"/>
                <w:lang w:val="uk-UA"/>
              </w:rPr>
            </w:pPr>
          </w:p>
        </w:tc>
      </w:tr>
    </w:tbl>
    <w:p w14:paraId="56719B53" w14:textId="77777777" w:rsidR="003C0700" w:rsidRPr="004D1D4F" w:rsidRDefault="003C0700" w:rsidP="003C0700">
      <w:pPr>
        <w:spacing w:line="240" w:lineRule="auto"/>
        <w:jc w:val="both"/>
        <w:rPr>
          <w:rFonts w:ascii="Times New Roman" w:eastAsia="Calibri" w:hAnsi="Times New Roman" w:cs="Times New Roman"/>
          <w:lang w:val="uk-UA"/>
        </w:rPr>
      </w:pPr>
    </w:p>
    <w:p w14:paraId="5F60A341" w14:textId="77777777" w:rsidR="003C0700" w:rsidRPr="004D1D4F" w:rsidRDefault="003C0700" w:rsidP="003C0700">
      <w:pPr>
        <w:autoSpaceDE w:val="0"/>
        <w:autoSpaceDN w:val="0"/>
        <w:adjustRightInd w:val="0"/>
        <w:spacing w:line="240" w:lineRule="auto"/>
        <w:ind w:firstLine="300"/>
        <w:jc w:val="both"/>
        <w:rPr>
          <w:rFonts w:ascii="Times New Roman" w:eastAsia="Calibri" w:hAnsi="Times New Roman" w:cs="Times New Roman"/>
          <w:lang w:val="uk-UA"/>
        </w:rPr>
      </w:pPr>
    </w:p>
    <w:tbl>
      <w:tblPr>
        <w:tblW w:w="0" w:type="auto"/>
        <w:tblLayout w:type="fixed"/>
        <w:tblCellMar>
          <w:left w:w="0" w:type="dxa"/>
          <w:right w:w="0" w:type="dxa"/>
        </w:tblCellMar>
        <w:tblLook w:val="0000" w:firstRow="0" w:lastRow="0" w:firstColumn="0" w:lastColumn="0" w:noHBand="0" w:noVBand="0"/>
      </w:tblPr>
      <w:tblGrid>
        <w:gridCol w:w="4420"/>
        <w:gridCol w:w="201"/>
        <w:gridCol w:w="1800"/>
        <w:gridCol w:w="201"/>
        <w:gridCol w:w="2448"/>
      </w:tblGrid>
      <w:tr w:rsidR="003C0700" w:rsidRPr="004D1D4F" w14:paraId="3AA12E36" w14:textId="77777777" w:rsidTr="00D44308">
        <w:tc>
          <w:tcPr>
            <w:tcW w:w="4420" w:type="dxa"/>
            <w:tcBorders>
              <w:top w:val="nil"/>
              <w:left w:val="nil"/>
              <w:bottom w:val="single" w:sz="6" w:space="0" w:color="auto"/>
              <w:right w:val="nil"/>
            </w:tcBorders>
          </w:tcPr>
          <w:p w14:paraId="1963E83B"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p>
        </w:tc>
        <w:tc>
          <w:tcPr>
            <w:tcW w:w="201" w:type="dxa"/>
            <w:tcBorders>
              <w:top w:val="nil"/>
              <w:left w:val="nil"/>
              <w:bottom w:val="nil"/>
              <w:right w:val="nil"/>
            </w:tcBorders>
          </w:tcPr>
          <w:p w14:paraId="28D0DD53"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p>
        </w:tc>
        <w:tc>
          <w:tcPr>
            <w:tcW w:w="1800" w:type="dxa"/>
            <w:tcBorders>
              <w:top w:val="nil"/>
              <w:left w:val="nil"/>
              <w:bottom w:val="single" w:sz="6" w:space="0" w:color="auto"/>
              <w:right w:val="nil"/>
            </w:tcBorders>
          </w:tcPr>
          <w:p w14:paraId="6FC79456"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p>
        </w:tc>
        <w:tc>
          <w:tcPr>
            <w:tcW w:w="201" w:type="dxa"/>
            <w:tcBorders>
              <w:top w:val="nil"/>
              <w:left w:val="nil"/>
              <w:bottom w:val="nil"/>
              <w:right w:val="nil"/>
            </w:tcBorders>
          </w:tcPr>
          <w:p w14:paraId="5692A99E"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p>
        </w:tc>
        <w:tc>
          <w:tcPr>
            <w:tcW w:w="2448" w:type="dxa"/>
            <w:tcBorders>
              <w:top w:val="nil"/>
              <w:left w:val="nil"/>
              <w:bottom w:val="single" w:sz="6" w:space="0" w:color="auto"/>
              <w:right w:val="nil"/>
            </w:tcBorders>
          </w:tcPr>
          <w:p w14:paraId="5381EE56"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p>
        </w:tc>
      </w:tr>
      <w:tr w:rsidR="003C0700" w:rsidRPr="004D1D4F" w14:paraId="64B64B41" w14:textId="77777777" w:rsidTr="00D44308">
        <w:tc>
          <w:tcPr>
            <w:tcW w:w="4420" w:type="dxa"/>
            <w:tcBorders>
              <w:top w:val="nil"/>
              <w:left w:val="nil"/>
              <w:bottom w:val="nil"/>
              <w:right w:val="nil"/>
            </w:tcBorders>
          </w:tcPr>
          <w:p w14:paraId="5476A6B5"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r w:rsidRPr="004D1D4F">
              <w:rPr>
                <w:rFonts w:ascii="Times New Roman" w:eastAsia="Calibri" w:hAnsi="Times New Roman" w:cs="Times New Roman"/>
                <w:lang w:val="uk-UA"/>
              </w:rPr>
              <w:t>(посада особи, яка склала цей Акт)</w:t>
            </w:r>
          </w:p>
        </w:tc>
        <w:tc>
          <w:tcPr>
            <w:tcW w:w="201" w:type="dxa"/>
            <w:tcBorders>
              <w:top w:val="nil"/>
              <w:left w:val="nil"/>
              <w:bottom w:val="nil"/>
              <w:right w:val="nil"/>
            </w:tcBorders>
          </w:tcPr>
          <w:p w14:paraId="66E64678"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p>
        </w:tc>
        <w:tc>
          <w:tcPr>
            <w:tcW w:w="1800" w:type="dxa"/>
            <w:tcBorders>
              <w:top w:val="nil"/>
              <w:left w:val="nil"/>
              <w:bottom w:val="nil"/>
              <w:right w:val="nil"/>
            </w:tcBorders>
          </w:tcPr>
          <w:p w14:paraId="2B2A45D5"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r w:rsidRPr="004D1D4F">
              <w:rPr>
                <w:rFonts w:ascii="Times New Roman" w:eastAsia="Calibri" w:hAnsi="Times New Roman" w:cs="Times New Roman"/>
                <w:lang w:val="uk-UA"/>
              </w:rPr>
              <w:t>(підпис)</w:t>
            </w:r>
          </w:p>
        </w:tc>
        <w:tc>
          <w:tcPr>
            <w:tcW w:w="201" w:type="dxa"/>
            <w:tcBorders>
              <w:top w:val="nil"/>
              <w:left w:val="nil"/>
              <w:bottom w:val="nil"/>
              <w:right w:val="nil"/>
            </w:tcBorders>
          </w:tcPr>
          <w:p w14:paraId="0FC5C6DC"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p>
        </w:tc>
        <w:tc>
          <w:tcPr>
            <w:tcW w:w="2448" w:type="dxa"/>
            <w:tcBorders>
              <w:top w:val="nil"/>
              <w:left w:val="nil"/>
              <w:bottom w:val="nil"/>
              <w:right w:val="nil"/>
            </w:tcBorders>
          </w:tcPr>
          <w:p w14:paraId="316AAE87"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r w:rsidRPr="004D1D4F">
              <w:rPr>
                <w:rFonts w:ascii="Times New Roman" w:eastAsia="Calibri" w:hAnsi="Times New Roman" w:cs="Times New Roman"/>
                <w:lang w:val="uk-UA"/>
              </w:rPr>
              <w:t>(розшифровка підпису)</w:t>
            </w:r>
          </w:p>
        </w:tc>
      </w:tr>
      <w:tr w:rsidR="003C0700" w:rsidRPr="004D1D4F" w14:paraId="739022FA" w14:textId="77777777" w:rsidTr="00D44308">
        <w:tc>
          <w:tcPr>
            <w:tcW w:w="4420" w:type="dxa"/>
            <w:tcBorders>
              <w:top w:val="nil"/>
              <w:left w:val="nil"/>
              <w:bottom w:val="nil"/>
              <w:right w:val="nil"/>
            </w:tcBorders>
          </w:tcPr>
          <w:p w14:paraId="4071F121"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p>
        </w:tc>
        <w:tc>
          <w:tcPr>
            <w:tcW w:w="201" w:type="dxa"/>
            <w:tcBorders>
              <w:top w:val="nil"/>
              <w:left w:val="nil"/>
              <w:bottom w:val="nil"/>
              <w:right w:val="nil"/>
            </w:tcBorders>
          </w:tcPr>
          <w:p w14:paraId="6E3C43C5"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p>
        </w:tc>
        <w:tc>
          <w:tcPr>
            <w:tcW w:w="1800" w:type="dxa"/>
            <w:tcBorders>
              <w:top w:val="nil"/>
              <w:left w:val="nil"/>
              <w:bottom w:val="nil"/>
              <w:right w:val="nil"/>
            </w:tcBorders>
          </w:tcPr>
          <w:p w14:paraId="1900D308"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p>
        </w:tc>
        <w:tc>
          <w:tcPr>
            <w:tcW w:w="201" w:type="dxa"/>
            <w:tcBorders>
              <w:top w:val="nil"/>
              <w:left w:val="nil"/>
              <w:bottom w:val="nil"/>
              <w:right w:val="nil"/>
            </w:tcBorders>
          </w:tcPr>
          <w:p w14:paraId="4FAC9420"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p>
        </w:tc>
        <w:tc>
          <w:tcPr>
            <w:tcW w:w="2448" w:type="dxa"/>
            <w:tcBorders>
              <w:top w:val="nil"/>
              <w:left w:val="nil"/>
              <w:bottom w:val="nil"/>
              <w:right w:val="nil"/>
            </w:tcBorders>
          </w:tcPr>
          <w:p w14:paraId="2ABB6EA3"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p>
        </w:tc>
      </w:tr>
      <w:tr w:rsidR="003C0700" w:rsidRPr="004D1D4F" w14:paraId="356991B2" w14:textId="77777777" w:rsidTr="00D44308">
        <w:tc>
          <w:tcPr>
            <w:tcW w:w="4420" w:type="dxa"/>
            <w:tcBorders>
              <w:top w:val="nil"/>
              <w:left w:val="nil"/>
              <w:bottom w:val="single" w:sz="6" w:space="0" w:color="auto"/>
              <w:right w:val="nil"/>
            </w:tcBorders>
          </w:tcPr>
          <w:p w14:paraId="7B9AC0C3"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p>
        </w:tc>
        <w:tc>
          <w:tcPr>
            <w:tcW w:w="201" w:type="dxa"/>
            <w:tcBorders>
              <w:top w:val="nil"/>
              <w:left w:val="nil"/>
              <w:bottom w:val="nil"/>
              <w:right w:val="nil"/>
            </w:tcBorders>
          </w:tcPr>
          <w:p w14:paraId="7AE1E110"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p>
        </w:tc>
        <w:tc>
          <w:tcPr>
            <w:tcW w:w="1800" w:type="dxa"/>
            <w:tcBorders>
              <w:top w:val="nil"/>
              <w:left w:val="nil"/>
              <w:bottom w:val="single" w:sz="6" w:space="0" w:color="auto"/>
              <w:right w:val="nil"/>
            </w:tcBorders>
          </w:tcPr>
          <w:p w14:paraId="46841621"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p>
        </w:tc>
        <w:tc>
          <w:tcPr>
            <w:tcW w:w="201" w:type="dxa"/>
            <w:tcBorders>
              <w:top w:val="nil"/>
              <w:left w:val="nil"/>
              <w:bottom w:val="nil"/>
              <w:right w:val="nil"/>
            </w:tcBorders>
          </w:tcPr>
          <w:p w14:paraId="5451B871"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p>
        </w:tc>
        <w:tc>
          <w:tcPr>
            <w:tcW w:w="2448" w:type="dxa"/>
            <w:tcBorders>
              <w:top w:val="nil"/>
              <w:left w:val="nil"/>
              <w:bottom w:val="single" w:sz="6" w:space="0" w:color="auto"/>
              <w:right w:val="nil"/>
            </w:tcBorders>
          </w:tcPr>
          <w:p w14:paraId="5E1DB9B1"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p>
        </w:tc>
      </w:tr>
      <w:tr w:rsidR="003C0700" w:rsidRPr="004D1D4F" w14:paraId="3A4951A8" w14:textId="77777777" w:rsidTr="00D44308">
        <w:tc>
          <w:tcPr>
            <w:tcW w:w="4420" w:type="dxa"/>
            <w:tcBorders>
              <w:top w:val="nil"/>
              <w:left w:val="nil"/>
              <w:bottom w:val="nil"/>
              <w:right w:val="nil"/>
            </w:tcBorders>
          </w:tcPr>
          <w:p w14:paraId="2E071DB3"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p>
        </w:tc>
        <w:tc>
          <w:tcPr>
            <w:tcW w:w="201" w:type="dxa"/>
            <w:tcBorders>
              <w:top w:val="nil"/>
              <w:left w:val="nil"/>
              <w:bottom w:val="nil"/>
              <w:right w:val="nil"/>
            </w:tcBorders>
          </w:tcPr>
          <w:p w14:paraId="620B332B"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p>
        </w:tc>
        <w:tc>
          <w:tcPr>
            <w:tcW w:w="1800" w:type="dxa"/>
            <w:tcBorders>
              <w:top w:val="nil"/>
              <w:left w:val="nil"/>
              <w:bottom w:val="nil"/>
              <w:right w:val="nil"/>
            </w:tcBorders>
          </w:tcPr>
          <w:p w14:paraId="62B6DBF9"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p>
        </w:tc>
        <w:tc>
          <w:tcPr>
            <w:tcW w:w="201" w:type="dxa"/>
            <w:tcBorders>
              <w:top w:val="nil"/>
              <w:left w:val="nil"/>
              <w:bottom w:val="nil"/>
              <w:right w:val="nil"/>
            </w:tcBorders>
          </w:tcPr>
          <w:p w14:paraId="1C21DA1E"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p>
        </w:tc>
        <w:tc>
          <w:tcPr>
            <w:tcW w:w="2448" w:type="dxa"/>
            <w:tcBorders>
              <w:top w:val="nil"/>
              <w:left w:val="nil"/>
              <w:bottom w:val="nil"/>
              <w:right w:val="nil"/>
            </w:tcBorders>
          </w:tcPr>
          <w:p w14:paraId="59B971A3"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p>
        </w:tc>
      </w:tr>
      <w:tr w:rsidR="003C0700" w:rsidRPr="004D1D4F" w14:paraId="61F598AB" w14:textId="77777777" w:rsidTr="00D44308">
        <w:tc>
          <w:tcPr>
            <w:tcW w:w="4420" w:type="dxa"/>
            <w:tcBorders>
              <w:top w:val="nil"/>
              <w:left w:val="nil"/>
              <w:bottom w:val="nil"/>
              <w:right w:val="nil"/>
            </w:tcBorders>
          </w:tcPr>
          <w:p w14:paraId="29CE72E6"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p>
        </w:tc>
        <w:tc>
          <w:tcPr>
            <w:tcW w:w="201" w:type="dxa"/>
            <w:tcBorders>
              <w:top w:val="nil"/>
              <w:left w:val="nil"/>
              <w:bottom w:val="nil"/>
              <w:right w:val="nil"/>
            </w:tcBorders>
          </w:tcPr>
          <w:p w14:paraId="701AA55D"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p>
        </w:tc>
        <w:tc>
          <w:tcPr>
            <w:tcW w:w="1800" w:type="dxa"/>
            <w:tcBorders>
              <w:top w:val="nil"/>
              <w:left w:val="nil"/>
              <w:bottom w:val="nil"/>
              <w:right w:val="nil"/>
            </w:tcBorders>
          </w:tcPr>
          <w:p w14:paraId="4946C963"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p>
        </w:tc>
        <w:tc>
          <w:tcPr>
            <w:tcW w:w="201" w:type="dxa"/>
            <w:tcBorders>
              <w:top w:val="nil"/>
              <w:left w:val="nil"/>
              <w:bottom w:val="nil"/>
              <w:right w:val="nil"/>
            </w:tcBorders>
          </w:tcPr>
          <w:p w14:paraId="3BA8A452"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p>
        </w:tc>
        <w:tc>
          <w:tcPr>
            <w:tcW w:w="2448" w:type="dxa"/>
            <w:tcBorders>
              <w:top w:val="nil"/>
              <w:left w:val="nil"/>
              <w:bottom w:val="nil"/>
              <w:right w:val="nil"/>
            </w:tcBorders>
          </w:tcPr>
          <w:p w14:paraId="4FB4B0F5"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p>
        </w:tc>
      </w:tr>
      <w:tr w:rsidR="003C0700" w:rsidRPr="004D1D4F" w14:paraId="297DAE54" w14:textId="77777777" w:rsidTr="00D44308">
        <w:tc>
          <w:tcPr>
            <w:tcW w:w="4420" w:type="dxa"/>
            <w:tcBorders>
              <w:top w:val="nil"/>
              <w:left w:val="nil"/>
              <w:bottom w:val="nil"/>
              <w:right w:val="nil"/>
            </w:tcBorders>
          </w:tcPr>
          <w:p w14:paraId="25EEC704"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r w:rsidRPr="004D1D4F">
              <w:rPr>
                <w:rFonts w:ascii="Times New Roman" w:eastAsia="Calibri" w:hAnsi="Times New Roman" w:cs="Times New Roman"/>
                <w:lang w:val="uk-UA"/>
              </w:rPr>
              <w:t>З Актом ознайомлено:</w:t>
            </w:r>
          </w:p>
        </w:tc>
        <w:tc>
          <w:tcPr>
            <w:tcW w:w="201" w:type="dxa"/>
            <w:tcBorders>
              <w:top w:val="nil"/>
              <w:left w:val="nil"/>
              <w:bottom w:val="nil"/>
              <w:right w:val="nil"/>
            </w:tcBorders>
          </w:tcPr>
          <w:p w14:paraId="5455B7B3"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p>
        </w:tc>
        <w:tc>
          <w:tcPr>
            <w:tcW w:w="1800" w:type="dxa"/>
            <w:tcBorders>
              <w:top w:val="nil"/>
              <w:left w:val="nil"/>
              <w:bottom w:val="single" w:sz="6" w:space="0" w:color="auto"/>
              <w:right w:val="nil"/>
            </w:tcBorders>
          </w:tcPr>
          <w:p w14:paraId="7775204C"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p>
        </w:tc>
        <w:tc>
          <w:tcPr>
            <w:tcW w:w="201" w:type="dxa"/>
            <w:tcBorders>
              <w:top w:val="nil"/>
              <w:left w:val="nil"/>
              <w:bottom w:val="nil"/>
              <w:right w:val="nil"/>
            </w:tcBorders>
          </w:tcPr>
          <w:p w14:paraId="6364EE61"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p>
        </w:tc>
        <w:tc>
          <w:tcPr>
            <w:tcW w:w="2448" w:type="dxa"/>
            <w:tcBorders>
              <w:top w:val="nil"/>
              <w:left w:val="nil"/>
              <w:bottom w:val="single" w:sz="6" w:space="0" w:color="auto"/>
              <w:right w:val="nil"/>
            </w:tcBorders>
          </w:tcPr>
          <w:p w14:paraId="3219F94C"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p>
        </w:tc>
      </w:tr>
      <w:tr w:rsidR="003C0700" w:rsidRPr="004D1D4F" w14:paraId="42609D0E" w14:textId="77777777" w:rsidTr="00D44308">
        <w:tc>
          <w:tcPr>
            <w:tcW w:w="4420" w:type="dxa"/>
            <w:tcBorders>
              <w:top w:val="nil"/>
              <w:left w:val="nil"/>
              <w:bottom w:val="nil"/>
              <w:right w:val="nil"/>
            </w:tcBorders>
          </w:tcPr>
          <w:p w14:paraId="55959E90"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p>
        </w:tc>
        <w:tc>
          <w:tcPr>
            <w:tcW w:w="201" w:type="dxa"/>
            <w:tcBorders>
              <w:top w:val="nil"/>
              <w:left w:val="nil"/>
              <w:bottom w:val="nil"/>
              <w:right w:val="nil"/>
            </w:tcBorders>
          </w:tcPr>
          <w:p w14:paraId="67F0D02E"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p>
        </w:tc>
        <w:tc>
          <w:tcPr>
            <w:tcW w:w="1800" w:type="dxa"/>
            <w:tcBorders>
              <w:top w:val="nil"/>
              <w:left w:val="nil"/>
              <w:bottom w:val="nil"/>
              <w:right w:val="nil"/>
            </w:tcBorders>
          </w:tcPr>
          <w:p w14:paraId="1C6F54B2"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r w:rsidRPr="004D1D4F">
              <w:rPr>
                <w:rFonts w:ascii="Times New Roman" w:eastAsia="Calibri" w:hAnsi="Times New Roman" w:cs="Times New Roman"/>
                <w:lang w:val="uk-UA"/>
              </w:rPr>
              <w:t>(підпис)</w:t>
            </w:r>
          </w:p>
        </w:tc>
        <w:tc>
          <w:tcPr>
            <w:tcW w:w="201" w:type="dxa"/>
            <w:tcBorders>
              <w:top w:val="nil"/>
              <w:left w:val="nil"/>
              <w:bottom w:val="nil"/>
              <w:right w:val="nil"/>
            </w:tcBorders>
          </w:tcPr>
          <w:p w14:paraId="7610FE49"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p>
        </w:tc>
        <w:tc>
          <w:tcPr>
            <w:tcW w:w="2448" w:type="dxa"/>
            <w:tcBorders>
              <w:top w:val="nil"/>
              <w:left w:val="nil"/>
              <w:bottom w:val="nil"/>
              <w:right w:val="nil"/>
            </w:tcBorders>
          </w:tcPr>
          <w:p w14:paraId="04F83D9F" w14:textId="77777777" w:rsidR="003C0700" w:rsidRPr="004D1D4F" w:rsidRDefault="003C0700" w:rsidP="00D44308">
            <w:pPr>
              <w:autoSpaceDE w:val="0"/>
              <w:autoSpaceDN w:val="0"/>
              <w:adjustRightInd w:val="0"/>
              <w:spacing w:line="240" w:lineRule="auto"/>
              <w:jc w:val="both"/>
              <w:rPr>
                <w:rFonts w:ascii="Times New Roman" w:eastAsia="Calibri" w:hAnsi="Times New Roman" w:cs="Times New Roman"/>
                <w:lang w:val="uk-UA"/>
              </w:rPr>
            </w:pPr>
            <w:r w:rsidRPr="004D1D4F">
              <w:rPr>
                <w:rFonts w:ascii="Times New Roman" w:eastAsia="Calibri" w:hAnsi="Times New Roman" w:cs="Times New Roman"/>
                <w:lang w:val="uk-UA"/>
              </w:rPr>
              <w:t>(розшифровка підпису)</w:t>
            </w:r>
          </w:p>
        </w:tc>
      </w:tr>
    </w:tbl>
    <w:p w14:paraId="0F7606F1" w14:textId="77777777" w:rsidR="003C0700" w:rsidRPr="004D1D4F" w:rsidRDefault="003C0700" w:rsidP="003C0700">
      <w:pPr>
        <w:widowControl w:val="0"/>
        <w:autoSpaceDE w:val="0"/>
        <w:autoSpaceDN w:val="0"/>
        <w:adjustRightInd w:val="0"/>
        <w:spacing w:after="0" w:line="240" w:lineRule="auto"/>
        <w:jc w:val="both"/>
        <w:rPr>
          <w:rFonts w:ascii="Times New Roman" w:eastAsia="Calibri" w:hAnsi="Times New Roman" w:cs="Times New Roman"/>
          <w:lang w:val="uk-UA"/>
        </w:rPr>
      </w:pPr>
    </w:p>
    <w:p w14:paraId="3DF511C2" w14:textId="77777777" w:rsidR="003C0700" w:rsidRPr="004D1D4F" w:rsidRDefault="003C0700" w:rsidP="003C0700">
      <w:pPr>
        <w:spacing w:line="240" w:lineRule="auto"/>
        <w:ind w:firstLine="708"/>
        <w:jc w:val="both"/>
        <w:rPr>
          <w:rFonts w:ascii="Times New Roman" w:eastAsia="Calibri" w:hAnsi="Times New Roman" w:cs="Times New Roman"/>
          <w:lang w:val="uk-UA"/>
        </w:rPr>
      </w:pPr>
    </w:p>
    <w:p w14:paraId="082DF56E" w14:textId="77777777" w:rsidR="00482210" w:rsidRPr="00182BE7" w:rsidRDefault="00482210" w:rsidP="00182BE7">
      <w:pPr>
        <w:widowControl w:val="0"/>
        <w:autoSpaceDE w:val="0"/>
        <w:autoSpaceDN w:val="0"/>
        <w:adjustRightInd w:val="0"/>
        <w:spacing w:after="0" w:line="240" w:lineRule="auto"/>
        <w:jc w:val="both"/>
        <w:rPr>
          <w:rFonts w:ascii="Times New Roman" w:eastAsia="Calibri" w:hAnsi="Times New Roman" w:cs="Times New Roman"/>
          <w:lang w:val="uk-UA"/>
        </w:rPr>
      </w:pPr>
    </w:p>
    <w:tbl>
      <w:tblPr>
        <w:tblW w:w="11242" w:type="dxa"/>
        <w:tblInd w:w="-318" w:type="dxa"/>
        <w:tblLayout w:type="fixed"/>
        <w:tblLook w:val="0000" w:firstRow="0" w:lastRow="0" w:firstColumn="0" w:lastColumn="0" w:noHBand="0" w:noVBand="0"/>
      </w:tblPr>
      <w:tblGrid>
        <w:gridCol w:w="11242"/>
      </w:tblGrid>
      <w:tr w:rsidR="006B73E6" w:rsidRPr="004D1D4F" w14:paraId="32F9F001" w14:textId="77777777" w:rsidTr="000B7826">
        <w:tc>
          <w:tcPr>
            <w:tcW w:w="5246" w:type="dxa"/>
          </w:tcPr>
          <w:tbl>
            <w:tblPr>
              <w:tblW w:w="9355" w:type="dxa"/>
              <w:tblLayout w:type="fixed"/>
              <w:tblLook w:val="04A0" w:firstRow="1" w:lastRow="0" w:firstColumn="1" w:lastColumn="0" w:noHBand="0" w:noVBand="1"/>
            </w:tblPr>
            <w:tblGrid>
              <w:gridCol w:w="9355"/>
            </w:tblGrid>
            <w:tr w:rsidR="006B73E6" w:rsidRPr="004D1D4F" w14:paraId="263F98FB" w14:textId="77777777" w:rsidTr="000B7826">
              <w:trPr>
                <w:trHeight w:val="2070"/>
              </w:trPr>
              <w:tc>
                <w:tcPr>
                  <w:tcW w:w="5115" w:type="dxa"/>
                  <w:hideMark/>
                </w:tcPr>
                <w:p w14:paraId="31AAFA09" w14:textId="63074DDA" w:rsidR="006B73E6" w:rsidRPr="004D1D4F" w:rsidRDefault="006B73E6" w:rsidP="00182BE7">
                  <w:pPr>
                    <w:spacing w:after="0" w:line="240" w:lineRule="auto"/>
                    <w:ind w:left="-142" w:right="-95"/>
                    <w:jc w:val="both"/>
                    <w:rPr>
                      <w:rFonts w:ascii="Times New Roman" w:eastAsia="Calibri" w:hAnsi="Times New Roman" w:cs="Times New Roman"/>
                      <w:b/>
                      <w:lang w:val="uk-UA"/>
                    </w:rPr>
                  </w:pPr>
                  <w:r w:rsidRPr="004D1D4F">
                    <w:rPr>
                      <w:rFonts w:ascii="Times New Roman" w:eastAsia="Calibri" w:hAnsi="Times New Roman" w:cs="Times New Roman"/>
                      <w:b/>
                      <w:lang w:val="uk-UA"/>
                    </w:rPr>
                    <w:t xml:space="preserve">  ЗАМОВНИК:</w:t>
                  </w:r>
                  <w:r w:rsidRPr="004D1D4F">
                    <w:rPr>
                      <w:rFonts w:ascii="Times New Roman" w:eastAsia="Calibri" w:hAnsi="Times New Roman" w:cs="Times New Roman"/>
                      <w:b/>
                      <w:snapToGrid w:val="0"/>
                      <w:color w:val="000000"/>
                      <w:lang w:val="uk-UA"/>
                    </w:rPr>
                    <w:t xml:space="preserve">                                                                                                  ВИКОНАВЕЦЬ:</w:t>
                  </w:r>
                </w:p>
                <w:p w14:paraId="0746FC1F" w14:textId="77777777" w:rsidR="006B73E6" w:rsidRPr="004D1D4F" w:rsidRDefault="006B73E6" w:rsidP="00182BE7">
                  <w:pPr>
                    <w:spacing w:after="0" w:line="240" w:lineRule="auto"/>
                    <w:ind w:left="-142" w:right="-95"/>
                    <w:jc w:val="both"/>
                    <w:rPr>
                      <w:rFonts w:ascii="Times New Roman" w:eastAsia="Calibri" w:hAnsi="Times New Roman" w:cs="Times New Roman"/>
                      <w:b/>
                      <w:lang w:val="uk-UA"/>
                    </w:rPr>
                  </w:pPr>
                  <w:r w:rsidRPr="004D1D4F">
                    <w:rPr>
                      <w:rFonts w:ascii="Times New Roman" w:eastAsia="Calibri" w:hAnsi="Times New Roman" w:cs="Times New Roman"/>
                      <w:b/>
                      <w:lang w:val="uk-UA"/>
                    </w:rPr>
                    <w:t xml:space="preserve">  ТОВ «М.В. КАРГО»</w:t>
                  </w:r>
                </w:p>
                <w:p w14:paraId="4942E45D" w14:textId="77777777" w:rsidR="006B73E6" w:rsidRPr="004D1D4F" w:rsidRDefault="006B73E6" w:rsidP="004D1D4F">
                  <w:pPr>
                    <w:spacing w:after="0" w:line="240" w:lineRule="auto"/>
                    <w:ind w:left="-142" w:right="-95" w:firstLine="108"/>
                    <w:jc w:val="both"/>
                    <w:rPr>
                      <w:rFonts w:ascii="Times New Roman" w:eastAsia="Times New Roman" w:hAnsi="Times New Roman" w:cs="Times New Roman"/>
                      <w:b/>
                      <w:lang w:val="uk-UA" w:eastAsia="ru-RU"/>
                    </w:rPr>
                  </w:pPr>
                </w:p>
              </w:tc>
            </w:tr>
            <w:tr w:rsidR="006B73E6" w:rsidRPr="004D1D4F" w14:paraId="3792817E" w14:textId="77777777" w:rsidTr="000B7826">
              <w:trPr>
                <w:trHeight w:val="781"/>
              </w:trPr>
              <w:tc>
                <w:tcPr>
                  <w:tcW w:w="5115" w:type="dxa"/>
                </w:tcPr>
                <w:p w14:paraId="70DC9CD0" w14:textId="77777777" w:rsidR="006B73E6" w:rsidRPr="004D1D4F" w:rsidRDefault="006B73E6" w:rsidP="004D1D4F">
                  <w:pPr>
                    <w:spacing w:after="0" w:line="240" w:lineRule="auto"/>
                    <w:ind w:left="-142"/>
                    <w:jc w:val="both"/>
                    <w:rPr>
                      <w:rFonts w:ascii="Times New Roman" w:eastAsia="Times New Roman" w:hAnsi="Times New Roman" w:cs="Times New Roman"/>
                      <w:b/>
                      <w:color w:val="000000"/>
                      <w:lang w:val="uk-UA"/>
                    </w:rPr>
                  </w:pPr>
                  <w:r w:rsidRPr="004D1D4F">
                    <w:rPr>
                      <w:rFonts w:ascii="Times New Roman" w:eastAsia="Times New Roman" w:hAnsi="Times New Roman" w:cs="Times New Roman"/>
                      <w:b/>
                      <w:color w:val="000000"/>
                      <w:lang w:val="uk-UA"/>
                    </w:rPr>
                    <w:t xml:space="preserve"> Директор</w:t>
                  </w:r>
                </w:p>
                <w:p w14:paraId="5A78CA47" w14:textId="77777777" w:rsidR="006B73E6" w:rsidRPr="004D1D4F" w:rsidRDefault="006B73E6">
                  <w:pPr>
                    <w:spacing w:after="0" w:line="240" w:lineRule="auto"/>
                    <w:ind w:left="-142"/>
                    <w:jc w:val="both"/>
                    <w:rPr>
                      <w:rFonts w:ascii="Times New Roman" w:eastAsia="Times New Roman" w:hAnsi="Times New Roman" w:cs="Times New Roman"/>
                      <w:b/>
                      <w:color w:val="000000"/>
                      <w:lang w:val="uk-UA"/>
                    </w:rPr>
                  </w:pPr>
                </w:p>
                <w:p w14:paraId="66F4E33A" w14:textId="25F647CA" w:rsidR="006B73E6" w:rsidRPr="004D1D4F" w:rsidRDefault="006B73E6">
                  <w:pPr>
                    <w:spacing w:after="0" w:line="240" w:lineRule="auto"/>
                    <w:ind w:left="-142" w:right="-95" w:firstLine="108"/>
                    <w:jc w:val="both"/>
                    <w:rPr>
                      <w:rFonts w:ascii="Times New Roman" w:eastAsia="Times New Roman" w:hAnsi="Times New Roman" w:cs="Times New Roman"/>
                      <w:b/>
                      <w:color w:val="000000"/>
                      <w:lang w:val="uk-UA"/>
                    </w:rPr>
                  </w:pPr>
                  <w:r w:rsidRPr="004D1D4F">
                    <w:rPr>
                      <w:rFonts w:ascii="Times New Roman" w:eastAsia="Times New Roman" w:hAnsi="Times New Roman" w:cs="Times New Roman"/>
                      <w:b/>
                      <w:lang w:val="uk-UA"/>
                    </w:rPr>
                    <w:t xml:space="preserve">______________________/ </w:t>
                  </w:r>
                  <w:proofErr w:type="spellStart"/>
                  <w:r w:rsidR="00182BE7">
                    <w:rPr>
                      <w:rFonts w:ascii="Times New Roman" w:eastAsia="Times New Roman" w:hAnsi="Times New Roman" w:cs="Times New Roman"/>
                      <w:b/>
                      <w:lang w:val="uk-UA"/>
                    </w:rPr>
                    <w:t>А.А.Сікорський</w:t>
                  </w:r>
                  <w:proofErr w:type="spellEnd"/>
                  <w:r w:rsidRPr="004D1D4F">
                    <w:rPr>
                      <w:rFonts w:ascii="Times New Roman" w:eastAsia="Times New Roman" w:hAnsi="Times New Roman" w:cs="Times New Roman"/>
                      <w:b/>
                      <w:color w:val="000000"/>
                      <w:lang w:val="uk-UA"/>
                    </w:rPr>
                    <w:t>/</w:t>
                  </w:r>
                </w:p>
                <w:p w14:paraId="5BBE1550" w14:textId="77777777" w:rsidR="006B73E6" w:rsidRPr="004D1D4F" w:rsidRDefault="006B73E6">
                  <w:pPr>
                    <w:spacing w:after="0" w:line="240" w:lineRule="auto"/>
                    <w:ind w:left="-142" w:right="-95" w:firstLine="108"/>
                    <w:jc w:val="both"/>
                    <w:rPr>
                      <w:rFonts w:ascii="Times New Roman" w:eastAsia="Times New Roman" w:hAnsi="Times New Roman" w:cs="Times New Roman"/>
                      <w:lang w:val="uk-UA"/>
                    </w:rPr>
                  </w:pPr>
                </w:p>
                <w:p w14:paraId="264497D3" w14:textId="77777777" w:rsidR="006B73E6" w:rsidRPr="004D1D4F" w:rsidRDefault="006B73E6">
                  <w:pPr>
                    <w:spacing w:after="0" w:line="240" w:lineRule="auto"/>
                    <w:ind w:left="-142" w:right="-95" w:firstLine="108"/>
                    <w:jc w:val="both"/>
                    <w:rPr>
                      <w:rFonts w:ascii="Times New Roman" w:eastAsia="Times New Roman" w:hAnsi="Times New Roman" w:cs="Times New Roman"/>
                      <w:lang w:val="uk-UA"/>
                    </w:rPr>
                  </w:pPr>
                </w:p>
                <w:p w14:paraId="30813380" w14:textId="77777777" w:rsidR="006B73E6" w:rsidRPr="004D1D4F" w:rsidRDefault="006B73E6">
                  <w:pPr>
                    <w:spacing w:after="0" w:line="240" w:lineRule="auto"/>
                    <w:ind w:left="-142" w:right="-95" w:firstLine="108"/>
                    <w:jc w:val="both"/>
                    <w:rPr>
                      <w:rFonts w:ascii="Times New Roman" w:eastAsia="Times New Roman" w:hAnsi="Times New Roman" w:cs="Times New Roman"/>
                      <w:lang w:val="uk-UA"/>
                    </w:rPr>
                  </w:pPr>
                </w:p>
                <w:p w14:paraId="67A171AA" w14:textId="77777777" w:rsidR="006B73E6" w:rsidRPr="004D1D4F" w:rsidRDefault="006B73E6">
                  <w:pPr>
                    <w:spacing w:after="0" w:line="240" w:lineRule="auto"/>
                    <w:ind w:left="-142" w:right="-95" w:firstLine="108"/>
                    <w:jc w:val="both"/>
                    <w:rPr>
                      <w:rFonts w:ascii="Times New Roman" w:eastAsia="Times New Roman" w:hAnsi="Times New Roman" w:cs="Times New Roman"/>
                      <w:lang w:val="uk-UA"/>
                    </w:rPr>
                  </w:pPr>
                </w:p>
              </w:tc>
            </w:tr>
          </w:tbl>
          <w:p w14:paraId="0A7E867C" w14:textId="77777777" w:rsidR="006B73E6" w:rsidRPr="004D1D4F" w:rsidRDefault="006B73E6" w:rsidP="00182BE7">
            <w:pPr>
              <w:keepLines/>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jc w:val="both"/>
              <w:rPr>
                <w:rFonts w:ascii="Times New Roman" w:eastAsia="Calibri" w:hAnsi="Times New Roman" w:cs="Times New Roman"/>
                <w:snapToGrid w:val="0"/>
                <w:color w:val="000000"/>
                <w:lang w:val="uk-UA"/>
              </w:rPr>
            </w:pPr>
          </w:p>
        </w:tc>
      </w:tr>
    </w:tbl>
    <w:p w14:paraId="392DE559" w14:textId="2000BF58" w:rsidR="000D03DD" w:rsidRPr="004D1D4F" w:rsidRDefault="006B73E6" w:rsidP="003C0700">
      <w:pPr>
        <w:pStyle w:val="1"/>
        <w:spacing w:line="240" w:lineRule="auto"/>
        <w:jc w:val="both"/>
        <w:rPr>
          <w:rFonts w:ascii="Times New Roman" w:eastAsia="Calibri" w:hAnsi="Times New Roman" w:cs="Times New Roman"/>
          <w:color w:val="auto"/>
          <w:sz w:val="22"/>
          <w:szCs w:val="22"/>
          <w:lang w:val="uk-UA"/>
        </w:rPr>
      </w:pPr>
      <w:r w:rsidRPr="004D1D4F">
        <w:rPr>
          <w:rFonts w:ascii="Times New Roman" w:eastAsia="MS Mincho" w:hAnsi="Times New Roman" w:cs="Times New Roman"/>
          <w:b/>
          <w:bCs/>
          <w:color w:val="000000"/>
          <w:kern w:val="2"/>
          <w:lang w:val="uk-UA" w:eastAsia="ru-RU"/>
        </w:rPr>
        <w:t xml:space="preserve"> </w:t>
      </w:r>
    </w:p>
    <w:sectPr w:rsidR="000D03DD" w:rsidRPr="004D1D4F" w:rsidSect="000B7826">
      <w:pgSz w:w="11906" w:h="16838"/>
      <w:pgMar w:top="284" w:right="850" w:bottom="993"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e.pashkova" w:date="2020-05-29T16:21:00Z" w:initials="e">
    <w:p w14:paraId="598412D4" w14:textId="2C1C6A28" w:rsidR="007226B7" w:rsidRPr="008E06A0" w:rsidRDefault="007226B7">
      <w:pPr>
        <w:pStyle w:val="aa"/>
        <w:rPr>
          <w:lang w:val="uk-UA"/>
        </w:rPr>
      </w:pPr>
      <w:r>
        <w:rPr>
          <w:rStyle w:val="a9"/>
        </w:rPr>
        <w:annotationRef/>
      </w:r>
      <w:r>
        <w:rPr>
          <w:lang w:val="uk-UA"/>
        </w:rPr>
        <w:t>Вище не згадано – які правила маються на увазі</w:t>
      </w:r>
    </w:p>
  </w:comment>
  <w:comment w:id="8" w:author="e.pashkova" w:date="2020-05-29T16:57:00Z" w:initials="e">
    <w:p w14:paraId="7B7B4328" w14:textId="1377F6DE" w:rsidR="00000C01" w:rsidRPr="00000C01" w:rsidRDefault="00000C01">
      <w:pPr>
        <w:pStyle w:val="aa"/>
        <w:rPr>
          <w:lang w:val="uk-UA"/>
        </w:rPr>
      </w:pPr>
      <w:r>
        <w:rPr>
          <w:rStyle w:val="a9"/>
        </w:rPr>
        <w:annotationRef/>
      </w:r>
      <w:proofErr w:type="spellStart"/>
      <w:r>
        <w:rPr>
          <w:lang w:val="uk-UA"/>
        </w:rPr>
        <w:t>Нашіх</w:t>
      </w:r>
      <w:proofErr w:type="spellEnd"/>
      <w:r>
        <w:rPr>
          <w:lang w:val="uk-UA"/>
        </w:rPr>
        <w:t xml:space="preserve"> правил чи загальних </w:t>
      </w:r>
      <w:proofErr w:type="spellStart"/>
      <w:r>
        <w:rPr>
          <w:lang w:val="uk-UA"/>
        </w:rPr>
        <w:t>українисктх</w:t>
      </w:r>
      <w:proofErr w:type="spellEnd"/>
      <w:r>
        <w:rPr>
          <w:lang w:val="uk-UA"/>
        </w:rPr>
        <w:t xml:space="preserve"> – потрібно визначити</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8412D4" w15:done="0"/>
  <w15:commentEx w15:paraId="7B7B43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27BB507" w16cex:dateUtc="2020-05-29T13:21:00Z"/>
  <w16cex:commentExtensible w16cex:durableId="227BBD77" w16cex:dateUtc="2020-05-29T1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8412D4" w16cid:durableId="227BB507"/>
  <w16cid:commentId w16cid:paraId="7B7B4328" w16cid:durableId="227BBD7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5E73"/>
    <w:multiLevelType w:val="multilevel"/>
    <w:tmpl w:val="71149F0E"/>
    <w:lvl w:ilvl="0">
      <w:start w:val="16"/>
      <w:numFmt w:val="decimal"/>
      <w:lvlText w:val="%1."/>
      <w:lvlJc w:val="left"/>
      <w:pPr>
        <w:ind w:left="645" w:hanging="645"/>
      </w:pPr>
      <w:rPr>
        <w:rFonts w:hint="default"/>
      </w:rPr>
    </w:lvl>
    <w:lvl w:ilvl="1">
      <w:start w:val="5"/>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4D05A35"/>
    <w:multiLevelType w:val="hybridMultilevel"/>
    <w:tmpl w:val="D480AE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896374"/>
    <w:multiLevelType w:val="multilevel"/>
    <w:tmpl w:val="57909486"/>
    <w:lvl w:ilvl="0">
      <w:start w:val="9"/>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11A4586"/>
    <w:multiLevelType w:val="hybridMultilevel"/>
    <w:tmpl w:val="EC181072"/>
    <w:lvl w:ilvl="0" w:tplc="04090001">
      <w:start w:val="1"/>
      <w:numFmt w:val="bullet"/>
      <w:lvlText w:val=""/>
      <w:lvlJc w:val="left"/>
      <w:pPr>
        <w:tabs>
          <w:tab w:val="num" w:pos="718"/>
        </w:tabs>
        <w:ind w:left="718" w:hanging="360"/>
      </w:pPr>
      <w:rPr>
        <w:rFonts w:ascii="Symbol" w:hAnsi="Symbol" w:hint="default"/>
      </w:rPr>
    </w:lvl>
    <w:lvl w:ilvl="1" w:tplc="04090003" w:tentative="1">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15:restartNumberingAfterBreak="0">
    <w:nsid w:val="112D311D"/>
    <w:multiLevelType w:val="multilevel"/>
    <w:tmpl w:val="B70E34F8"/>
    <w:lvl w:ilvl="0">
      <w:start w:val="9"/>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52A1DFB"/>
    <w:multiLevelType w:val="multilevel"/>
    <w:tmpl w:val="CAFA7C9C"/>
    <w:lvl w:ilvl="0">
      <w:start w:val="11"/>
      <w:numFmt w:val="decimal"/>
      <w:lvlText w:val="%1."/>
      <w:lvlJc w:val="left"/>
      <w:pPr>
        <w:ind w:left="765" w:hanging="765"/>
      </w:pPr>
      <w:rPr>
        <w:rFonts w:hint="default"/>
      </w:rPr>
    </w:lvl>
    <w:lvl w:ilvl="1">
      <w:start w:val="18"/>
      <w:numFmt w:val="decimal"/>
      <w:lvlText w:val="%1.%2."/>
      <w:lvlJc w:val="left"/>
      <w:pPr>
        <w:ind w:left="1125" w:hanging="765"/>
      </w:pPr>
      <w:rPr>
        <w:rFonts w:hint="default"/>
      </w:rPr>
    </w:lvl>
    <w:lvl w:ilvl="2">
      <w:start w:val="1"/>
      <w:numFmt w:val="decimal"/>
      <w:lvlText w:val="%1.%2.%3."/>
      <w:lvlJc w:val="left"/>
      <w:pPr>
        <w:ind w:left="1485" w:hanging="765"/>
      </w:pPr>
      <w:rPr>
        <w:rFonts w:hint="default"/>
      </w:rPr>
    </w:lvl>
    <w:lvl w:ilvl="3">
      <w:start w:val="1"/>
      <w:numFmt w:val="decimal"/>
      <w:lvlText w:val="%1.%2.%3.%4."/>
      <w:lvlJc w:val="left"/>
      <w:pPr>
        <w:ind w:left="1845" w:hanging="765"/>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7205B48"/>
    <w:multiLevelType w:val="hybridMultilevel"/>
    <w:tmpl w:val="5920B118"/>
    <w:lvl w:ilvl="0" w:tplc="9E06CCEE">
      <w:start w:val="1"/>
      <w:numFmt w:val="bullet"/>
      <w:lvlText w:val="­"/>
      <w:lvlJc w:val="left"/>
      <w:pPr>
        <w:ind w:left="1429" w:hanging="360"/>
      </w:pPr>
      <w:rPr>
        <w:rFonts w:ascii="Times New Roman" w:hAnsi="Times New Roman" w:hint="default"/>
        <w:color w:val="auto"/>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1527741"/>
    <w:multiLevelType w:val="hybridMultilevel"/>
    <w:tmpl w:val="B6460A5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67F07AD"/>
    <w:multiLevelType w:val="multilevel"/>
    <w:tmpl w:val="2F30BEEC"/>
    <w:lvl w:ilvl="0">
      <w:start w:val="1"/>
      <w:numFmt w:val="decimal"/>
      <w:lvlText w:val="%1"/>
      <w:lvlJc w:val="left"/>
      <w:pPr>
        <w:tabs>
          <w:tab w:val="num" w:pos="360"/>
        </w:tabs>
        <w:ind w:left="360" w:hanging="360"/>
      </w:pPr>
      <w:rPr>
        <w:rFonts w:cs="Times New Roman" w:hint="default"/>
      </w:rPr>
    </w:lvl>
    <w:lvl w:ilvl="1">
      <w:start w:val="1"/>
      <w:numFmt w:val="decimal"/>
      <w:lvlText w:val="5.%2"/>
      <w:lvlJc w:val="left"/>
      <w:pPr>
        <w:tabs>
          <w:tab w:val="num" w:pos="360"/>
        </w:tabs>
        <w:ind w:left="360" w:hanging="360"/>
      </w:pPr>
      <w:rPr>
        <w:rFonts w:cs="Times New Roman" w:hint="default"/>
      </w:rPr>
    </w:lvl>
    <w:lvl w:ilvl="2">
      <w:start w:val="1"/>
      <w:numFmt w:val="decimal"/>
      <w:lvlText w:val="4.1.%3"/>
      <w:lvlJc w:val="left"/>
      <w:pPr>
        <w:tabs>
          <w:tab w:val="num" w:pos="720"/>
        </w:tabs>
        <w:ind w:left="720" w:hanging="720"/>
      </w:pPr>
      <w:rPr>
        <w:rFonts w:cs="Times New Roman" w:hint="default"/>
      </w:rPr>
    </w:lvl>
    <w:lvl w:ilvl="3">
      <w:start w:val="1"/>
      <w:numFmt w:val="bullet"/>
      <w:lvlText w:val=""/>
      <w:lvlJc w:val="left"/>
      <w:pPr>
        <w:tabs>
          <w:tab w:val="num" w:pos="720"/>
        </w:tabs>
        <w:ind w:left="720" w:hanging="720"/>
      </w:pPr>
      <w:rPr>
        <w:rFonts w:ascii="Wingdings" w:hAnsi="Wingdings"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9" w15:restartNumberingAfterBreak="0">
    <w:nsid w:val="27EF32B4"/>
    <w:multiLevelType w:val="hybridMultilevel"/>
    <w:tmpl w:val="9EB05AD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280E5646"/>
    <w:multiLevelType w:val="hybridMultilevel"/>
    <w:tmpl w:val="F872DE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A816177"/>
    <w:multiLevelType w:val="hybridMultilevel"/>
    <w:tmpl w:val="C23AD376"/>
    <w:lvl w:ilvl="0" w:tplc="9E06CCEE">
      <w:start w:val="1"/>
      <w:numFmt w:val="bullet"/>
      <w:lvlText w:val="­"/>
      <w:lvlJc w:val="left"/>
      <w:pPr>
        <w:ind w:left="1429" w:hanging="360"/>
      </w:pPr>
      <w:rPr>
        <w:rFonts w:ascii="Times New Roman" w:hAnsi="Times New Roman" w:hint="default"/>
        <w:color w:val="auto"/>
      </w:rPr>
    </w:lvl>
    <w:lvl w:ilvl="1" w:tplc="04190003" w:tentative="1">
      <w:start w:val="1"/>
      <w:numFmt w:val="lowerLetter"/>
      <w:lvlText w:val="%2."/>
      <w:lvlJc w:val="left"/>
      <w:pPr>
        <w:ind w:left="2149" w:hanging="360"/>
      </w:pPr>
      <w:rPr>
        <w:rFonts w:cs="Times New Roman"/>
      </w:rPr>
    </w:lvl>
    <w:lvl w:ilvl="2" w:tplc="04190005" w:tentative="1">
      <w:start w:val="1"/>
      <w:numFmt w:val="lowerRoman"/>
      <w:lvlText w:val="%3."/>
      <w:lvlJc w:val="right"/>
      <w:pPr>
        <w:ind w:left="2869" w:hanging="180"/>
      </w:pPr>
      <w:rPr>
        <w:rFonts w:cs="Times New Roman"/>
      </w:rPr>
    </w:lvl>
    <w:lvl w:ilvl="3" w:tplc="04190001" w:tentative="1">
      <w:start w:val="1"/>
      <w:numFmt w:val="decimal"/>
      <w:lvlText w:val="%4."/>
      <w:lvlJc w:val="left"/>
      <w:pPr>
        <w:ind w:left="3589" w:hanging="360"/>
      </w:pPr>
      <w:rPr>
        <w:rFonts w:cs="Times New Roman"/>
      </w:rPr>
    </w:lvl>
    <w:lvl w:ilvl="4" w:tplc="04190003" w:tentative="1">
      <w:start w:val="1"/>
      <w:numFmt w:val="lowerLetter"/>
      <w:lvlText w:val="%5."/>
      <w:lvlJc w:val="left"/>
      <w:pPr>
        <w:ind w:left="4309" w:hanging="360"/>
      </w:pPr>
      <w:rPr>
        <w:rFonts w:cs="Times New Roman"/>
      </w:rPr>
    </w:lvl>
    <w:lvl w:ilvl="5" w:tplc="04190005" w:tentative="1">
      <w:start w:val="1"/>
      <w:numFmt w:val="lowerRoman"/>
      <w:lvlText w:val="%6."/>
      <w:lvlJc w:val="right"/>
      <w:pPr>
        <w:ind w:left="5029" w:hanging="180"/>
      </w:pPr>
      <w:rPr>
        <w:rFonts w:cs="Times New Roman"/>
      </w:rPr>
    </w:lvl>
    <w:lvl w:ilvl="6" w:tplc="04190001" w:tentative="1">
      <w:start w:val="1"/>
      <w:numFmt w:val="decimal"/>
      <w:lvlText w:val="%7."/>
      <w:lvlJc w:val="left"/>
      <w:pPr>
        <w:ind w:left="5749" w:hanging="360"/>
      </w:pPr>
      <w:rPr>
        <w:rFonts w:cs="Times New Roman"/>
      </w:rPr>
    </w:lvl>
    <w:lvl w:ilvl="7" w:tplc="04190003" w:tentative="1">
      <w:start w:val="1"/>
      <w:numFmt w:val="lowerLetter"/>
      <w:lvlText w:val="%8."/>
      <w:lvlJc w:val="left"/>
      <w:pPr>
        <w:ind w:left="6469" w:hanging="360"/>
      </w:pPr>
      <w:rPr>
        <w:rFonts w:cs="Times New Roman"/>
      </w:rPr>
    </w:lvl>
    <w:lvl w:ilvl="8" w:tplc="04190005" w:tentative="1">
      <w:start w:val="1"/>
      <w:numFmt w:val="lowerRoman"/>
      <w:lvlText w:val="%9."/>
      <w:lvlJc w:val="right"/>
      <w:pPr>
        <w:ind w:left="7189" w:hanging="180"/>
      </w:pPr>
      <w:rPr>
        <w:rFonts w:cs="Times New Roman"/>
      </w:rPr>
    </w:lvl>
  </w:abstractNum>
  <w:abstractNum w:abstractNumId="12" w15:restartNumberingAfterBreak="0">
    <w:nsid w:val="2C8932FA"/>
    <w:multiLevelType w:val="hybridMultilevel"/>
    <w:tmpl w:val="46967B0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EC158CD"/>
    <w:multiLevelType w:val="multilevel"/>
    <w:tmpl w:val="10C47ED6"/>
    <w:lvl w:ilvl="0">
      <w:start w:val="1"/>
      <w:numFmt w:val="decimal"/>
      <w:lvlText w:val="%1"/>
      <w:lvlJc w:val="left"/>
      <w:pPr>
        <w:tabs>
          <w:tab w:val="num" w:pos="360"/>
        </w:tabs>
        <w:ind w:left="360" w:hanging="360"/>
      </w:pPr>
      <w:rPr>
        <w:rFonts w:cs="Times New Roman" w:hint="default"/>
      </w:rPr>
    </w:lvl>
    <w:lvl w:ilvl="1">
      <w:start w:val="1"/>
      <w:numFmt w:val="decimal"/>
      <w:lvlText w:val="5.%2"/>
      <w:lvlJc w:val="left"/>
      <w:pPr>
        <w:tabs>
          <w:tab w:val="num" w:pos="360"/>
        </w:tabs>
        <w:ind w:left="360" w:hanging="360"/>
      </w:pPr>
      <w:rPr>
        <w:rFonts w:cs="Times New Roman" w:hint="default"/>
      </w:rPr>
    </w:lvl>
    <w:lvl w:ilvl="2">
      <w:start w:val="1"/>
      <w:numFmt w:val="decimal"/>
      <w:lvlText w:val="4.1.%3"/>
      <w:lvlJc w:val="left"/>
      <w:pPr>
        <w:tabs>
          <w:tab w:val="num" w:pos="720"/>
        </w:tabs>
        <w:ind w:left="720" w:hanging="720"/>
      </w:pPr>
      <w:rPr>
        <w:rFonts w:cs="Times New Roman" w:hint="default"/>
      </w:rPr>
    </w:lvl>
    <w:lvl w:ilvl="3">
      <w:start w:val="1"/>
      <w:numFmt w:val="bullet"/>
      <w:lvlText w:val=""/>
      <w:lvlJc w:val="left"/>
      <w:pPr>
        <w:tabs>
          <w:tab w:val="num" w:pos="720"/>
        </w:tabs>
        <w:ind w:left="720" w:hanging="720"/>
      </w:pPr>
      <w:rPr>
        <w:rFonts w:ascii="Wingdings" w:hAnsi="Wingdings"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4" w15:restartNumberingAfterBreak="0">
    <w:nsid w:val="30D05D69"/>
    <w:multiLevelType w:val="hybridMultilevel"/>
    <w:tmpl w:val="B8AEA37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B77957"/>
    <w:multiLevelType w:val="multilevel"/>
    <w:tmpl w:val="813EB836"/>
    <w:lvl w:ilvl="0">
      <w:start w:val="1"/>
      <w:numFmt w:val="decimal"/>
      <w:lvlText w:val="%1"/>
      <w:lvlJc w:val="left"/>
      <w:pPr>
        <w:tabs>
          <w:tab w:val="num" w:pos="360"/>
        </w:tabs>
        <w:ind w:left="360" w:hanging="360"/>
      </w:pPr>
      <w:rPr>
        <w:rFonts w:cs="Times New Roman" w:hint="default"/>
      </w:rPr>
    </w:lvl>
    <w:lvl w:ilvl="1">
      <w:start w:val="1"/>
      <w:numFmt w:val="decimal"/>
      <w:lvlText w:val="5.%2"/>
      <w:lvlJc w:val="left"/>
      <w:pPr>
        <w:tabs>
          <w:tab w:val="num" w:pos="360"/>
        </w:tabs>
        <w:ind w:left="360" w:hanging="360"/>
      </w:pPr>
      <w:rPr>
        <w:rFonts w:cs="Times New Roman" w:hint="default"/>
      </w:rPr>
    </w:lvl>
    <w:lvl w:ilvl="2">
      <w:start w:val="1"/>
      <w:numFmt w:val="decimal"/>
      <w:lvlText w:val="4.1.%3"/>
      <w:lvlJc w:val="left"/>
      <w:pPr>
        <w:tabs>
          <w:tab w:val="num" w:pos="720"/>
        </w:tabs>
        <w:ind w:left="720" w:hanging="720"/>
      </w:pPr>
      <w:rPr>
        <w:rFonts w:cs="Times New Roman" w:hint="default"/>
      </w:rPr>
    </w:lvl>
    <w:lvl w:ilvl="3">
      <w:start w:val="1"/>
      <w:numFmt w:val="bullet"/>
      <w:lvlText w:val=""/>
      <w:lvlJc w:val="left"/>
      <w:pPr>
        <w:tabs>
          <w:tab w:val="num" w:pos="720"/>
        </w:tabs>
        <w:ind w:left="720" w:hanging="720"/>
      </w:pPr>
      <w:rPr>
        <w:rFonts w:ascii="Wingdings" w:hAnsi="Wingdings"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6" w15:restartNumberingAfterBreak="0">
    <w:nsid w:val="32B75EC2"/>
    <w:multiLevelType w:val="multilevel"/>
    <w:tmpl w:val="284EC53C"/>
    <w:lvl w:ilvl="0">
      <w:start w:val="1"/>
      <w:numFmt w:val="decimal"/>
      <w:lvlText w:val="%1"/>
      <w:lvlJc w:val="left"/>
      <w:pPr>
        <w:tabs>
          <w:tab w:val="num" w:pos="360"/>
        </w:tabs>
        <w:ind w:left="360" w:hanging="360"/>
      </w:pPr>
      <w:rPr>
        <w:rFonts w:cs="Times New Roman" w:hint="default"/>
      </w:rPr>
    </w:lvl>
    <w:lvl w:ilvl="1">
      <w:start w:val="1"/>
      <w:numFmt w:val="decimal"/>
      <w:lvlText w:val="5.%2"/>
      <w:lvlJc w:val="left"/>
      <w:pPr>
        <w:tabs>
          <w:tab w:val="num" w:pos="360"/>
        </w:tabs>
        <w:ind w:left="360" w:hanging="360"/>
      </w:pPr>
      <w:rPr>
        <w:rFonts w:cs="Times New Roman" w:hint="default"/>
      </w:rPr>
    </w:lvl>
    <w:lvl w:ilvl="2">
      <w:start w:val="1"/>
      <w:numFmt w:val="decimal"/>
      <w:lvlText w:val="4.1.%3"/>
      <w:lvlJc w:val="left"/>
      <w:pPr>
        <w:tabs>
          <w:tab w:val="num" w:pos="720"/>
        </w:tabs>
        <w:ind w:left="720" w:hanging="720"/>
      </w:pPr>
      <w:rPr>
        <w:rFonts w:cs="Times New Roman" w:hint="default"/>
      </w:rPr>
    </w:lvl>
    <w:lvl w:ilvl="3">
      <w:start w:val="1"/>
      <w:numFmt w:val="bullet"/>
      <w:lvlText w:val=""/>
      <w:lvlJc w:val="left"/>
      <w:pPr>
        <w:tabs>
          <w:tab w:val="num" w:pos="720"/>
        </w:tabs>
        <w:ind w:left="720" w:hanging="720"/>
      </w:pPr>
      <w:rPr>
        <w:rFonts w:ascii="Wingdings" w:hAnsi="Wingdings"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7" w15:restartNumberingAfterBreak="0">
    <w:nsid w:val="3DE10FC4"/>
    <w:multiLevelType w:val="multilevel"/>
    <w:tmpl w:val="ECAC45AC"/>
    <w:lvl w:ilvl="0">
      <w:start w:val="1"/>
      <w:numFmt w:val="decimal"/>
      <w:lvlText w:val="%1"/>
      <w:lvlJc w:val="left"/>
      <w:pPr>
        <w:tabs>
          <w:tab w:val="num" w:pos="360"/>
        </w:tabs>
        <w:ind w:left="360" w:hanging="360"/>
      </w:pPr>
      <w:rPr>
        <w:rFonts w:cs="Times New Roman" w:hint="default"/>
      </w:rPr>
    </w:lvl>
    <w:lvl w:ilvl="1">
      <w:start w:val="1"/>
      <w:numFmt w:val="decimal"/>
      <w:lvlText w:val="5.%2"/>
      <w:lvlJc w:val="left"/>
      <w:pPr>
        <w:tabs>
          <w:tab w:val="num" w:pos="360"/>
        </w:tabs>
        <w:ind w:left="360" w:hanging="360"/>
      </w:pPr>
      <w:rPr>
        <w:rFonts w:cs="Times New Roman" w:hint="default"/>
      </w:rPr>
    </w:lvl>
    <w:lvl w:ilvl="2">
      <w:start w:val="1"/>
      <w:numFmt w:val="decimal"/>
      <w:lvlText w:val="4.1.%3"/>
      <w:lvlJc w:val="left"/>
      <w:pPr>
        <w:tabs>
          <w:tab w:val="num" w:pos="720"/>
        </w:tabs>
        <w:ind w:left="720" w:hanging="720"/>
      </w:pPr>
      <w:rPr>
        <w:rFonts w:cs="Times New Roman" w:hint="default"/>
      </w:rPr>
    </w:lvl>
    <w:lvl w:ilvl="3">
      <w:start w:val="1"/>
      <w:numFmt w:val="bullet"/>
      <w:lvlText w:val=""/>
      <w:lvlJc w:val="left"/>
      <w:pPr>
        <w:tabs>
          <w:tab w:val="num" w:pos="720"/>
        </w:tabs>
        <w:ind w:left="720" w:hanging="720"/>
      </w:pPr>
      <w:rPr>
        <w:rFonts w:ascii="Wingdings" w:hAnsi="Wingdings"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8" w15:restartNumberingAfterBreak="0">
    <w:nsid w:val="409149BF"/>
    <w:multiLevelType w:val="hybridMultilevel"/>
    <w:tmpl w:val="2AB2539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3FB38F3"/>
    <w:multiLevelType w:val="hybridMultilevel"/>
    <w:tmpl w:val="FE745F6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C8E3227"/>
    <w:multiLevelType w:val="multilevel"/>
    <w:tmpl w:val="9D4ABC9E"/>
    <w:lvl w:ilvl="0">
      <w:start w:val="1"/>
      <w:numFmt w:val="decimal"/>
      <w:lvlText w:val="%1"/>
      <w:lvlJc w:val="left"/>
      <w:pPr>
        <w:tabs>
          <w:tab w:val="num" w:pos="360"/>
        </w:tabs>
        <w:ind w:left="360" w:hanging="360"/>
      </w:pPr>
      <w:rPr>
        <w:rFonts w:cs="Times New Roman" w:hint="default"/>
      </w:rPr>
    </w:lvl>
    <w:lvl w:ilvl="1">
      <w:start w:val="1"/>
      <w:numFmt w:val="decimal"/>
      <w:lvlText w:val="5.%2"/>
      <w:lvlJc w:val="left"/>
      <w:pPr>
        <w:tabs>
          <w:tab w:val="num" w:pos="360"/>
        </w:tabs>
        <w:ind w:left="360" w:hanging="360"/>
      </w:pPr>
      <w:rPr>
        <w:rFonts w:cs="Times New Roman" w:hint="default"/>
      </w:rPr>
    </w:lvl>
    <w:lvl w:ilvl="2">
      <w:start w:val="1"/>
      <w:numFmt w:val="decimal"/>
      <w:lvlText w:val="4.1.%3"/>
      <w:lvlJc w:val="left"/>
      <w:pPr>
        <w:tabs>
          <w:tab w:val="num" w:pos="720"/>
        </w:tabs>
        <w:ind w:left="720" w:hanging="720"/>
      </w:pPr>
      <w:rPr>
        <w:rFonts w:cs="Times New Roman" w:hint="default"/>
      </w:rPr>
    </w:lvl>
    <w:lvl w:ilvl="3">
      <w:start w:val="1"/>
      <w:numFmt w:val="bullet"/>
      <w:lvlText w:val=""/>
      <w:lvlJc w:val="left"/>
      <w:pPr>
        <w:tabs>
          <w:tab w:val="num" w:pos="720"/>
        </w:tabs>
        <w:ind w:left="720" w:hanging="720"/>
      </w:pPr>
      <w:rPr>
        <w:rFonts w:ascii="Wingdings" w:hAnsi="Wingdings"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1" w15:restartNumberingAfterBreak="0">
    <w:nsid w:val="534A0EFA"/>
    <w:multiLevelType w:val="hybridMultilevel"/>
    <w:tmpl w:val="92067ACA"/>
    <w:lvl w:ilvl="0" w:tplc="04190017">
      <w:start w:val="1"/>
      <w:numFmt w:val="lowerLetter"/>
      <w:lvlText w:val="%1)"/>
      <w:lvlJc w:val="left"/>
      <w:pPr>
        <w:ind w:left="1800" w:hanging="360"/>
      </w:pPr>
      <w:rPr>
        <w:rFonts w:cs="Times New Roman"/>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22" w15:restartNumberingAfterBreak="0">
    <w:nsid w:val="5395465B"/>
    <w:multiLevelType w:val="multilevel"/>
    <w:tmpl w:val="B3B01404"/>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3B46004"/>
    <w:multiLevelType w:val="hybridMultilevel"/>
    <w:tmpl w:val="83F6198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8242A48"/>
    <w:multiLevelType w:val="hybridMultilevel"/>
    <w:tmpl w:val="8FF08DC4"/>
    <w:lvl w:ilvl="0" w:tplc="2A8802F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D967D98"/>
    <w:multiLevelType w:val="hybridMultilevel"/>
    <w:tmpl w:val="BE86A0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5DCB0C85"/>
    <w:multiLevelType w:val="hybridMultilevel"/>
    <w:tmpl w:val="17BE2972"/>
    <w:lvl w:ilvl="0" w:tplc="2B8871E6">
      <w:start w:val="1"/>
      <w:numFmt w:val="bullet"/>
      <w:lvlText w:val=""/>
      <w:lvlJc w:val="left"/>
      <w:pPr>
        <w:ind w:left="1080" w:hanging="360"/>
      </w:pPr>
      <w:rPr>
        <w:rFonts w:ascii="Symbol" w:hAnsi="Symbol" w:hint="default"/>
        <w:strike w:val="0"/>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15:restartNumberingAfterBreak="0">
    <w:nsid w:val="6BE63108"/>
    <w:multiLevelType w:val="multilevel"/>
    <w:tmpl w:val="9B464D20"/>
    <w:lvl w:ilvl="0">
      <w:start w:val="15"/>
      <w:numFmt w:val="decimal"/>
      <w:lvlText w:val="%1."/>
      <w:lvlJc w:val="left"/>
      <w:pPr>
        <w:ind w:left="645" w:hanging="645"/>
      </w:pPr>
      <w:rPr>
        <w:rFonts w:hint="default"/>
      </w:rPr>
    </w:lvl>
    <w:lvl w:ilvl="1">
      <w:start w:val="5"/>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6CAE24E4"/>
    <w:multiLevelType w:val="hybridMultilevel"/>
    <w:tmpl w:val="FA1A8280"/>
    <w:lvl w:ilvl="0" w:tplc="04190005">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9" w15:restartNumberingAfterBreak="0">
    <w:nsid w:val="7119242F"/>
    <w:multiLevelType w:val="hybridMultilevel"/>
    <w:tmpl w:val="C22A4A5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2FA3460"/>
    <w:multiLevelType w:val="hybridMultilevel"/>
    <w:tmpl w:val="1818D8F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311337D"/>
    <w:multiLevelType w:val="hybridMultilevel"/>
    <w:tmpl w:val="15E8CA3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5BB6421"/>
    <w:multiLevelType w:val="hybridMultilevel"/>
    <w:tmpl w:val="2D4E7302"/>
    <w:lvl w:ilvl="0" w:tplc="20000001">
      <w:start w:val="1"/>
      <w:numFmt w:val="bullet"/>
      <w:lvlText w:val=""/>
      <w:lvlJc w:val="left"/>
      <w:pPr>
        <w:ind w:left="1287" w:hanging="360"/>
      </w:pPr>
      <w:rPr>
        <w:rFonts w:ascii="Symbol" w:hAnsi="Symbol"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33" w15:restartNumberingAfterBreak="0">
    <w:nsid w:val="7CB04C37"/>
    <w:multiLevelType w:val="hybridMultilevel"/>
    <w:tmpl w:val="5B5C462C"/>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CBE5026"/>
    <w:multiLevelType w:val="multilevel"/>
    <w:tmpl w:val="B332F23A"/>
    <w:lvl w:ilvl="0">
      <w:start w:val="7"/>
      <w:numFmt w:val="decimal"/>
      <w:lvlText w:val="%1."/>
      <w:lvlJc w:val="left"/>
      <w:pPr>
        <w:ind w:left="540" w:hanging="540"/>
      </w:pPr>
      <w:rPr>
        <w:rFonts w:hint="default"/>
        <w:b/>
        <w:bCs w:val="0"/>
        <w:sz w:val="22"/>
        <w:szCs w:val="22"/>
      </w:rPr>
    </w:lvl>
    <w:lvl w:ilvl="1">
      <w:start w:val="4"/>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4"/>
  </w:num>
  <w:num w:numId="2">
    <w:abstractNumId w:val="9"/>
  </w:num>
  <w:num w:numId="3">
    <w:abstractNumId w:val="18"/>
  </w:num>
  <w:num w:numId="4">
    <w:abstractNumId w:val="15"/>
  </w:num>
  <w:num w:numId="5">
    <w:abstractNumId w:val="17"/>
  </w:num>
  <w:num w:numId="6">
    <w:abstractNumId w:val="13"/>
  </w:num>
  <w:num w:numId="7">
    <w:abstractNumId w:val="20"/>
  </w:num>
  <w:num w:numId="8">
    <w:abstractNumId w:val="8"/>
  </w:num>
  <w:num w:numId="9">
    <w:abstractNumId w:val="16"/>
  </w:num>
  <w:num w:numId="10">
    <w:abstractNumId w:val="24"/>
  </w:num>
  <w:num w:numId="11">
    <w:abstractNumId w:val="21"/>
  </w:num>
  <w:num w:numId="12">
    <w:abstractNumId w:val="11"/>
  </w:num>
  <w:num w:numId="13">
    <w:abstractNumId w:val="6"/>
  </w:num>
  <w:num w:numId="14">
    <w:abstractNumId w:val="1"/>
  </w:num>
  <w:num w:numId="15">
    <w:abstractNumId w:val="29"/>
  </w:num>
  <w:num w:numId="16">
    <w:abstractNumId w:val="3"/>
  </w:num>
  <w:num w:numId="17">
    <w:abstractNumId w:val="10"/>
  </w:num>
  <w:num w:numId="18">
    <w:abstractNumId w:val="26"/>
  </w:num>
  <w:num w:numId="19">
    <w:abstractNumId w:val="31"/>
  </w:num>
  <w:num w:numId="20">
    <w:abstractNumId w:val="33"/>
  </w:num>
  <w:num w:numId="21">
    <w:abstractNumId w:val="30"/>
  </w:num>
  <w:num w:numId="22">
    <w:abstractNumId w:val="28"/>
  </w:num>
  <w:num w:numId="23">
    <w:abstractNumId w:val="12"/>
  </w:num>
  <w:num w:numId="24">
    <w:abstractNumId w:val="23"/>
  </w:num>
  <w:num w:numId="25">
    <w:abstractNumId w:val="19"/>
  </w:num>
  <w:num w:numId="26">
    <w:abstractNumId w:val="7"/>
  </w:num>
  <w:num w:numId="27">
    <w:abstractNumId w:val="32"/>
  </w:num>
  <w:num w:numId="28">
    <w:abstractNumId w:val="25"/>
  </w:num>
  <w:num w:numId="29">
    <w:abstractNumId w:val="22"/>
  </w:num>
  <w:num w:numId="30">
    <w:abstractNumId w:val="34"/>
  </w:num>
  <w:num w:numId="31">
    <w:abstractNumId w:val="4"/>
  </w:num>
  <w:num w:numId="32">
    <w:abstractNumId w:val="2"/>
  </w:num>
  <w:num w:numId="33">
    <w:abstractNumId w:val="5"/>
  </w:num>
  <w:num w:numId="34">
    <w:abstractNumId w:val="27"/>
  </w:num>
  <w:num w:numId="3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pashkova">
    <w15:presenceInfo w15:providerId="None" w15:userId="e.pashkov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3DD"/>
    <w:rsid w:val="00000C01"/>
    <w:rsid w:val="0001460E"/>
    <w:rsid w:val="000170DD"/>
    <w:rsid w:val="000B7826"/>
    <w:rsid w:val="000C1841"/>
    <w:rsid w:val="000D0040"/>
    <w:rsid w:val="000D03DD"/>
    <w:rsid w:val="000F4A52"/>
    <w:rsid w:val="00150ED7"/>
    <w:rsid w:val="00182BE7"/>
    <w:rsid w:val="00184445"/>
    <w:rsid w:val="00197575"/>
    <w:rsid w:val="001B5176"/>
    <w:rsid w:val="001E5874"/>
    <w:rsid w:val="00212D87"/>
    <w:rsid w:val="00281D92"/>
    <w:rsid w:val="0029534E"/>
    <w:rsid w:val="002A1A90"/>
    <w:rsid w:val="002A62FD"/>
    <w:rsid w:val="0036271F"/>
    <w:rsid w:val="0036321E"/>
    <w:rsid w:val="00386471"/>
    <w:rsid w:val="003C0700"/>
    <w:rsid w:val="003C569C"/>
    <w:rsid w:val="003D2151"/>
    <w:rsid w:val="00415F6B"/>
    <w:rsid w:val="004508EE"/>
    <w:rsid w:val="00482210"/>
    <w:rsid w:val="00493737"/>
    <w:rsid w:val="004B06A4"/>
    <w:rsid w:val="004B5DB4"/>
    <w:rsid w:val="004D1D4F"/>
    <w:rsid w:val="00515EC3"/>
    <w:rsid w:val="005341B0"/>
    <w:rsid w:val="00550A0F"/>
    <w:rsid w:val="00575C70"/>
    <w:rsid w:val="005D7676"/>
    <w:rsid w:val="00613394"/>
    <w:rsid w:val="0069168A"/>
    <w:rsid w:val="006B73E6"/>
    <w:rsid w:val="006D004D"/>
    <w:rsid w:val="007226B7"/>
    <w:rsid w:val="00735089"/>
    <w:rsid w:val="00745D45"/>
    <w:rsid w:val="007D66B6"/>
    <w:rsid w:val="00830FF0"/>
    <w:rsid w:val="00861276"/>
    <w:rsid w:val="00865296"/>
    <w:rsid w:val="008814EB"/>
    <w:rsid w:val="0089690B"/>
    <w:rsid w:val="008E06A0"/>
    <w:rsid w:val="009158B6"/>
    <w:rsid w:val="00916A20"/>
    <w:rsid w:val="00946B33"/>
    <w:rsid w:val="0096608A"/>
    <w:rsid w:val="00A4444D"/>
    <w:rsid w:val="00A77BF5"/>
    <w:rsid w:val="00AC6899"/>
    <w:rsid w:val="00AE3FB8"/>
    <w:rsid w:val="00AF4221"/>
    <w:rsid w:val="00AF66BA"/>
    <w:rsid w:val="00B53CFB"/>
    <w:rsid w:val="00B54EB2"/>
    <w:rsid w:val="00C024BC"/>
    <w:rsid w:val="00C459D4"/>
    <w:rsid w:val="00C950FB"/>
    <w:rsid w:val="00D12B04"/>
    <w:rsid w:val="00D74188"/>
    <w:rsid w:val="00D9662B"/>
    <w:rsid w:val="00DA145F"/>
    <w:rsid w:val="00DA1637"/>
    <w:rsid w:val="00DA41C3"/>
    <w:rsid w:val="00DD0F78"/>
    <w:rsid w:val="00E03392"/>
    <w:rsid w:val="00E05B3B"/>
    <w:rsid w:val="00E54EB4"/>
    <w:rsid w:val="00EC0E0F"/>
    <w:rsid w:val="00F24582"/>
    <w:rsid w:val="00F60BB6"/>
    <w:rsid w:val="00F63B91"/>
    <w:rsid w:val="00F81A76"/>
    <w:rsid w:val="00F93F3D"/>
    <w:rsid w:val="00FE7EAF"/>
    <w:rsid w:val="00FF64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ED654"/>
  <w15:chartTrackingRefBased/>
  <w15:docId w15:val="{C55F6BDF-3721-429A-B220-70DF7675E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03DD"/>
  </w:style>
  <w:style w:type="paragraph" w:styleId="1">
    <w:name w:val="heading 1"/>
    <w:basedOn w:val="a"/>
    <w:next w:val="a"/>
    <w:link w:val="10"/>
    <w:uiPriority w:val="9"/>
    <w:qFormat/>
    <w:rsid w:val="000D03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D03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1E58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D03DD"/>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0D03DD"/>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99"/>
    <w:qFormat/>
    <w:rsid w:val="000D03DD"/>
    <w:pPr>
      <w:spacing w:after="0" w:line="276" w:lineRule="auto"/>
      <w:ind w:left="720" w:firstLine="425"/>
      <w:contextualSpacing/>
      <w:jc w:val="both"/>
    </w:pPr>
    <w:rPr>
      <w:rFonts w:ascii="Tahoma" w:hAnsi="Tahoma"/>
      <w:color w:val="000000" w:themeColor="text1"/>
      <w:sz w:val="20"/>
    </w:rPr>
  </w:style>
  <w:style w:type="paragraph" w:styleId="a4">
    <w:name w:val="No Spacing"/>
    <w:uiPriority w:val="99"/>
    <w:qFormat/>
    <w:rsid w:val="000D03DD"/>
    <w:pPr>
      <w:spacing w:after="0" w:line="240" w:lineRule="auto"/>
    </w:pPr>
    <w:rPr>
      <w:rFonts w:ascii="Calibri" w:eastAsia="Calibri" w:hAnsi="Calibri" w:cs="Calibri"/>
    </w:rPr>
  </w:style>
  <w:style w:type="paragraph" w:styleId="a5">
    <w:name w:val="Body Text"/>
    <w:basedOn w:val="a"/>
    <w:link w:val="a6"/>
    <w:uiPriority w:val="99"/>
    <w:rsid w:val="000D03DD"/>
    <w:pPr>
      <w:widowControl w:val="0"/>
      <w:spacing w:after="0" w:line="400" w:lineRule="exact"/>
      <w:jc w:val="center"/>
    </w:pPr>
    <w:rPr>
      <w:rFonts w:ascii="Times New Roman" w:eastAsia="MS Mincho" w:hAnsi="Times New Roman" w:cs="Times New Roman"/>
      <w:kern w:val="2"/>
      <w:lang w:val="en-US" w:eastAsia="ru-RU"/>
    </w:rPr>
  </w:style>
  <w:style w:type="character" w:customStyle="1" w:styleId="a6">
    <w:name w:val="Основной текст Знак"/>
    <w:basedOn w:val="a0"/>
    <w:link w:val="a5"/>
    <w:uiPriority w:val="99"/>
    <w:rsid w:val="000D03DD"/>
    <w:rPr>
      <w:rFonts w:ascii="Times New Roman" w:eastAsia="MS Mincho" w:hAnsi="Times New Roman" w:cs="Times New Roman"/>
      <w:kern w:val="2"/>
      <w:lang w:val="en-US" w:eastAsia="ru-RU"/>
    </w:rPr>
  </w:style>
  <w:style w:type="paragraph" w:customStyle="1" w:styleId="DefaultText">
    <w:name w:val="Default Text"/>
    <w:basedOn w:val="a"/>
    <w:rsid w:val="000D03DD"/>
    <w:pPr>
      <w:spacing w:after="0" w:line="240" w:lineRule="auto"/>
    </w:pPr>
    <w:rPr>
      <w:rFonts w:ascii="Arial" w:eastAsia="Times New Roman" w:hAnsi="Arial" w:cs="Times New Roman"/>
      <w:noProof/>
      <w:sz w:val="24"/>
      <w:szCs w:val="20"/>
      <w:lang w:val="en-US"/>
    </w:rPr>
  </w:style>
  <w:style w:type="paragraph" w:styleId="a7">
    <w:name w:val="Balloon Text"/>
    <w:basedOn w:val="a"/>
    <w:link w:val="a8"/>
    <w:uiPriority w:val="99"/>
    <w:semiHidden/>
    <w:unhideWhenUsed/>
    <w:rsid w:val="00150ED7"/>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150ED7"/>
    <w:rPr>
      <w:rFonts w:ascii="Segoe UI" w:hAnsi="Segoe UI" w:cs="Segoe UI"/>
      <w:sz w:val="18"/>
      <w:szCs w:val="18"/>
    </w:rPr>
  </w:style>
  <w:style w:type="character" w:styleId="a9">
    <w:name w:val="annotation reference"/>
    <w:basedOn w:val="a0"/>
    <w:uiPriority w:val="99"/>
    <w:semiHidden/>
    <w:unhideWhenUsed/>
    <w:rsid w:val="00482210"/>
    <w:rPr>
      <w:sz w:val="16"/>
      <w:szCs w:val="16"/>
    </w:rPr>
  </w:style>
  <w:style w:type="paragraph" w:styleId="aa">
    <w:name w:val="annotation text"/>
    <w:basedOn w:val="a"/>
    <w:link w:val="ab"/>
    <w:uiPriority w:val="99"/>
    <w:semiHidden/>
    <w:unhideWhenUsed/>
    <w:rsid w:val="00482210"/>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customStyle="1" w:styleId="ab">
    <w:name w:val="Текст примечания Знак"/>
    <w:basedOn w:val="a0"/>
    <w:link w:val="aa"/>
    <w:uiPriority w:val="99"/>
    <w:semiHidden/>
    <w:rsid w:val="00482210"/>
    <w:rPr>
      <w:rFonts w:ascii="Times New Roman" w:eastAsia="Times New Roman" w:hAnsi="Times New Roman" w:cs="Times New Roman"/>
      <w:sz w:val="20"/>
      <w:szCs w:val="20"/>
      <w:lang w:eastAsia="ru-RU"/>
    </w:rPr>
  </w:style>
  <w:style w:type="paragraph" w:styleId="ac">
    <w:name w:val="Revision"/>
    <w:hidden/>
    <w:uiPriority w:val="99"/>
    <w:semiHidden/>
    <w:rsid w:val="00482210"/>
    <w:pPr>
      <w:spacing w:after="0" w:line="240" w:lineRule="auto"/>
    </w:pPr>
  </w:style>
  <w:style w:type="character" w:customStyle="1" w:styleId="30">
    <w:name w:val="Заголовок 3 Знак"/>
    <w:basedOn w:val="a0"/>
    <w:link w:val="3"/>
    <w:uiPriority w:val="9"/>
    <w:semiHidden/>
    <w:rsid w:val="001E5874"/>
    <w:rPr>
      <w:rFonts w:asciiTheme="majorHAnsi" w:eastAsiaTheme="majorEastAsia" w:hAnsiTheme="majorHAnsi" w:cstheme="majorBidi"/>
      <w:color w:val="1F3763" w:themeColor="accent1" w:themeShade="7F"/>
      <w:sz w:val="24"/>
      <w:szCs w:val="24"/>
    </w:rPr>
  </w:style>
  <w:style w:type="paragraph" w:styleId="ad">
    <w:name w:val="annotation subject"/>
    <w:basedOn w:val="aa"/>
    <w:next w:val="aa"/>
    <w:link w:val="ae"/>
    <w:uiPriority w:val="99"/>
    <w:semiHidden/>
    <w:unhideWhenUsed/>
    <w:rsid w:val="008E06A0"/>
    <w:pPr>
      <w:widowControl/>
      <w:autoSpaceDE/>
      <w:autoSpaceDN/>
      <w:adjustRightInd/>
      <w:spacing w:after="160"/>
    </w:pPr>
    <w:rPr>
      <w:rFonts w:asciiTheme="minorHAnsi" w:eastAsiaTheme="minorHAnsi" w:hAnsiTheme="minorHAnsi" w:cstheme="minorBidi"/>
      <w:b/>
      <w:bCs/>
      <w:lang w:eastAsia="en-US"/>
    </w:rPr>
  </w:style>
  <w:style w:type="character" w:customStyle="1" w:styleId="ae">
    <w:name w:val="Тема примечания Знак"/>
    <w:basedOn w:val="ab"/>
    <w:link w:val="ad"/>
    <w:uiPriority w:val="99"/>
    <w:semiHidden/>
    <w:rsid w:val="008E06A0"/>
    <w:rPr>
      <w:rFonts w:ascii="Times New Roman" w:eastAsia="Times New Roman" w:hAnsi="Times New Roman" w:cs="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17</Pages>
  <Words>8011</Words>
  <Characters>45668</Characters>
  <Application>Microsoft Office Word</Application>
  <DocSecurity>0</DocSecurity>
  <Lines>380</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a.sapronov</dc:creator>
  <cp:keywords/>
  <dc:description/>
  <cp:lastModifiedBy>e.pashkova</cp:lastModifiedBy>
  <cp:revision>3</cp:revision>
  <cp:lastPrinted>2020-05-14T06:59:00Z</cp:lastPrinted>
  <dcterms:created xsi:type="dcterms:W3CDTF">2021-08-13T08:56:00Z</dcterms:created>
  <dcterms:modified xsi:type="dcterms:W3CDTF">2021-08-13T10:06:00Z</dcterms:modified>
</cp:coreProperties>
</file>