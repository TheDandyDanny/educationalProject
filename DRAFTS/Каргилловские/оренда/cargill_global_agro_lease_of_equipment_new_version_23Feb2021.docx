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89A4F" w14:textId="5F9D2414" w:rsidR="00104FCB" w:rsidRPr="00521ABB" w:rsidRDefault="00E54163" w:rsidP="00475A9E">
      <w:pPr>
        <w:pStyle w:val="20"/>
        <w:shd w:val="clear" w:color="auto" w:fill="auto"/>
        <w:spacing w:after="0" w:line="240" w:lineRule="auto"/>
        <w:ind w:firstLine="0"/>
        <w:rPr>
          <w:sz w:val="20"/>
          <w:szCs w:val="20"/>
        </w:rPr>
      </w:pPr>
      <w:r>
        <w:rPr>
          <w:sz w:val="20"/>
          <w:szCs w:val="20"/>
        </w:rPr>
        <w:t xml:space="preserve">ДОДАТКОВА УГОДА ДО </w:t>
      </w:r>
      <w:r w:rsidR="00987BAB" w:rsidRPr="00521ABB">
        <w:rPr>
          <w:sz w:val="20"/>
          <w:szCs w:val="20"/>
        </w:rPr>
        <w:t>ДОГОВ</w:t>
      </w:r>
      <w:r>
        <w:rPr>
          <w:sz w:val="20"/>
          <w:szCs w:val="20"/>
        </w:rPr>
        <w:t>О</w:t>
      </w:r>
      <w:r w:rsidR="00987BAB" w:rsidRPr="00521ABB">
        <w:rPr>
          <w:sz w:val="20"/>
          <w:szCs w:val="20"/>
        </w:rPr>
        <w:t>Р</w:t>
      </w:r>
      <w:r>
        <w:rPr>
          <w:sz w:val="20"/>
          <w:szCs w:val="20"/>
        </w:rPr>
        <w:t>У</w:t>
      </w:r>
      <w:r w:rsidR="00987BAB" w:rsidRPr="00521ABB">
        <w:rPr>
          <w:sz w:val="20"/>
          <w:szCs w:val="20"/>
        </w:rPr>
        <w:t xml:space="preserve"> ОРЕНДИ ОБЛАДНАННЯ</w:t>
      </w:r>
      <w:r w:rsidR="00613FFC" w:rsidRPr="00521ABB">
        <w:rPr>
          <w:sz w:val="20"/>
          <w:szCs w:val="20"/>
        </w:rPr>
        <w:t xml:space="preserve"> №</w:t>
      </w:r>
      <w:r w:rsidR="002975E6">
        <w:rPr>
          <w:sz w:val="20"/>
          <w:szCs w:val="20"/>
        </w:rPr>
        <w:t>1</w:t>
      </w:r>
      <w:r w:rsidR="002975E6" w:rsidRPr="002714E4">
        <w:rPr>
          <w:sz w:val="20"/>
          <w:szCs w:val="20"/>
          <w:lang w:val="ru-RU"/>
        </w:rPr>
        <w:t>0/</w:t>
      </w:r>
      <w:r w:rsidR="002975E6">
        <w:rPr>
          <w:sz w:val="20"/>
          <w:szCs w:val="20"/>
        </w:rPr>
        <w:t>02</w:t>
      </w:r>
      <w:r w:rsidR="002975E6" w:rsidRPr="002714E4">
        <w:rPr>
          <w:sz w:val="20"/>
          <w:szCs w:val="20"/>
          <w:lang w:val="ru-RU"/>
        </w:rPr>
        <w:t>/</w:t>
      </w:r>
      <w:r w:rsidR="002975E6">
        <w:rPr>
          <w:sz w:val="20"/>
          <w:szCs w:val="20"/>
        </w:rPr>
        <w:t>20</w:t>
      </w:r>
      <w:r>
        <w:rPr>
          <w:sz w:val="20"/>
          <w:szCs w:val="20"/>
        </w:rPr>
        <w:t xml:space="preserve"> (надалі - Договір)</w:t>
      </w:r>
      <w:r w:rsidR="00D44BC9" w:rsidRPr="00521ABB">
        <w:rPr>
          <w:sz w:val="20"/>
          <w:szCs w:val="20"/>
        </w:rPr>
        <w:t xml:space="preserve"> </w:t>
      </w:r>
    </w:p>
    <w:p w14:paraId="0632B69C" w14:textId="77777777" w:rsidR="00613FFC" w:rsidRPr="00521ABB" w:rsidRDefault="00613FFC" w:rsidP="00475A9E">
      <w:pPr>
        <w:pStyle w:val="20"/>
        <w:shd w:val="clear" w:color="auto" w:fill="auto"/>
        <w:spacing w:after="0" w:line="240" w:lineRule="auto"/>
        <w:ind w:right="20" w:firstLine="0"/>
        <w:jc w:val="left"/>
        <w:rPr>
          <w:b w:val="0"/>
          <w:bCs w:val="0"/>
          <w:sz w:val="20"/>
          <w:szCs w:val="20"/>
        </w:rPr>
      </w:pPr>
    </w:p>
    <w:p w14:paraId="7B19D0F3" w14:textId="0D16A806" w:rsidR="004F7B4C" w:rsidRPr="00521ABB" w:rsidRDefault="00613FFC" w:rsidP="00475A9E">
      <w:pPr>
        <w:pStyle w:val="20"/>
        <w:shd w:val="clear" w:color="auto" w:fill="auto"/>
        <w:spacing w:after="0" w:line="240" w:lineRule="auto"/>
        <w:ind w:right="20" w:firstLine="0"/>
        <w:jc w:val="left"/>
        <w:rPr>
          <w:b w:val="0"/>
          <w:bCs w:val="0"/>
          <w:sz w:val="20"/>
          <w:szCs w:val="20"/>
        </w:rPr>
      </w:pPr>
      <w:r w:rsidRPr="00521ABB">
        <w:rPr>
          <w:b w:val="0"/>
          <w:bCs w:val="0"/>
          <w:sz w:val="20"/>
          <w:szCs w:val="20"/>
        </w:rPr>
        <w:t xml:space="preserve">     с</w:t>
      </w:r>
      <w:r w:rsidR="00987BAB" w:rsidRPr="00521ABB">
        <w:rPr>
          <w:b w:val="0"/>
          <w:bCs w:val="0"/>
          <w:sz w:val="20"/>
          <w:szCs w:val="20"/>
        </w:rPr>
        <w:t xml:space="preserve">. </w:t>
      </w:r>
      <w:r w:rsidRPr="00521ABB">
        <w:rPr>
          <w:b w:val="0"/>
          <w:bCs w:val="0"/>
          <w:sz w:val="20"/>
          <w:szCs w:val="20"/>
        </w:rPr>
        <w:t>Жорниська</w:t>
      </w:r>
      <w:r w:rsidR="00987BAB" w:rsidRPr="00521ABB">
        <w:rPr>
          <w:b w:val="0"/>
          <w:bCs w:val="0"/>
          <w:sz w:val="20"/>
          <w:szCs w:val="20"/>
        </w:rPr>
        <w:tab/>
      </w:r>
      <w:r w:rsidR="000F1A7E" w:rsidRPr="00521ABB">
        <w:rPr>
          <w:b w:val="0"/>
          <w:bCs w:val="0"/>
          <w:sz w:val="20"/>
          <w:szCs w:val="20"/>
        </w:rPr>
        <w:tab/>
      </w:r>
      <w:r w:rsidR="000F1A7E" w:rsidRPr="00521ABB">
        <w:rPr>
          <w:b w:val="0"/>
          <w:bCs w:val="0"/>
          <w:sz w:val="20"/>
          <w:szCs w:val="20"/>
        </w:rPr>
        <w:tab/>
      </w:r>
      <w:r w:rsidR="000F1A7E" w:rsidRPr="00521ABB">
        <w:rPr>
          <w:b w:val="0"/>
          <w:bCs w:val="0"/>
          <w:sz w:val="20"/>
          <w:szCs w:val="20"/>
        </w:rPr>
        <w:tab/>
      </w:r>
      <w:r w:rsidR="000F1A7E" w:rsidRPr="00521ABB">
        <w:rPr>
          <w:b w:val="0"/>
          <w:bCs w:val="0"/>
          <w:sz w:val="20"/>
          <w:szCs w:val="20"/>
        </w:rPr>
        <w:tab/>
      </w:r>
      <w:r w:rsidR="000F1A7E" w:rsidRPr="00521ABB">
        <w:rPr>
          <w:b w:val="0"/>
          <w:bCs w:val="0"/>
          <w:sz w:val="20"/>
          <w:szCs w:val="20"/>
        </w:rPr>
        <w:tab/>
      </w:r>
      <w:r w:rsidRPr="00521ABB">
        <w:rPr>
          <w:b w:val="0"/>
          <w:bCs w:val="0"/>
          <w:sz w:val="20"/>
          <w:szCs w:val="20"/>
        </w:rPr>
        <w:tab/>
      </w:r>
      <w:r w:rsidR="003351C3">
        <w:rPr>
          <w:b w:val="0"/>
          <w:bCs w:val="0"/>
          <w:sz w:val="20"/>
          <w:szCs w:val="20"/>
        </w:rPr>
        <w:t xml:space="preserve">                            </w:t>
      </w:r>
      <w:r w:rsidRPr="00521ABB">
        <w:rPr>
          <w:b w:val="0"/>
          <w:bCs w:val="0"/>
          <w:sz w:val="20"/>
          <w:szCs w:val="20"/>
        </w:rPr>
        <w:t xml:space="preserve"> «</w:t>
      </w:r>
      <w:r w:rsidR="00484310">
        <w:rPr>
          <w:b w:val="0"/>
          <w:bCs w:val="0"/>
          <w:sz w:val="20"/>
          <w:szCs w:val="20"/>
          <w:lang w:val="ru-RU"/>
        </w:rPr>
        <w:t>01</w:t>
      </w:r>
      <w:r w:rsidRPr="00521ABB">
        <w:rPr>
          <w:b w:val="0"/>
          <w:bCs w:val="0"/>
          <w:sz w:val="20"/>
          <w:szCs w:val="20"/>
        </w:rPr>
        <w:t>»</w:t>
      </w:r>
      <w:r w:rsidR="00F33E82" w:rsidRPr="00521ABB">
        <w:rPr>
          <w:b w:val="0"/>
          <w:bCs w:val="0"/>
          <w:sz w:val="20"/>
          <w:szCs w:val="20"/>
        </w:rPr>
        <w:t xml:space="preserve"> </w:t>
      </w:r>
      <w:r w:rsidR="00484310">
        <w:rPr>
          <w:b w:val="0"/>
          <w:bCs w:val="0"/>
          <w:sz w:val="20"/>
          <w:szCs w:val="20"/>
        </w:rPr>
        <w:t xml:space="preserve">березня </w:t>
      </w:r>
      <w:r w:rsidR="00645490" w:rsidRPr="00521ABB">
        <w:rPr>
          <w:b w:val="0"/>
          <w:bCs w:val="0"/>
          <w:sz w:val="20"/>
          <w:szCs w:val="20"/>
        </w:rPr>
        <w:t>20</w:t>
      </w:r>
      <w:r w:rsidR="00645490" w:rsidRPr="005773B6">
        <w:rPr>
          <w:b w:val="0"/>
          <w:bCs w:val="0"/>
          <w:sz w:val="20"/>
          <w:szCs w:val="20"/>
          <w:lang w:val="ru-RU"/>
        </w:rPr>
        <w:t>2</w:t>
      </w:r>
      <w:r w:rsidR="00E54163">
        <w:rPr>
          <w:b w:val="0"/>
          <w:bCs w:val="0"/>
          <w:sz w:val="20"/>
          <w:szCs w:val="20"/>
          <w:lang w:val="ru-RU"/>
        </w:rPr>
        <w:t>1</w:t>
      </w:r>
      <w:r w:rsidR="00645490" w:rsidRPr="00521ABB">
        <w:rPr>
          <w:b w:val="0"/>
          <w:bCs w:val="0"/>
          <w:sz w:val="20"/>
          <w:szCs w:val="20"/>
        </w:rPr>
        <w:t xml:space="preserve"> </w:t>
      </w:r>
      <w:r w:rsidRPr="00521ABB">
        <w:rPr>
          <w:b w:val="0"/>
          <w:bCs w:val="0"/>
          <w:sz w:val="20"/>
          <w:szCs w:val="20"/>
        </w:rPr>
        <w:t>року</w:t>
      </w:r>
    </w:p>
    <w:p w14:paraId="6AF2C65C" w14:textId="77777777" w:rsidR="00613FFC" w:rsidRPr="00521ABB" w:rsidRDefault="00613FFC" w:rsidP="00475A9E">
      <w:pPr>
        <w:pStyle w:val="20"/>
        <w:shd w:val="clear" w:color="auto" w:fill="auto"/>
        <w:spacing w:after="0" w:line="240" w:lineRule="auto"/>
        <w:ind w:right="20" w:firstLine="0"/>
        <w:jc w:val="left"/>
        <w:rPr>
          <w:b w:val="0"/>
          <w:bCs w:val="0"/>
          <w:sz w:val="20"/>
          <w:szCs w:val="20"/>
        </w:rPr>
      </w:pPr>
    </w:p>
    <w:p w14:paraId="1C8AC6A3" w14:textId="3CD222E2" w:rsidR="00613FFC" w:rsidRDefault="00613FFC" w:rsidP="00475A9E">
      <w:pPr>
        <w:jc w:val="both"/>
        <w:rPr>
          <w:rFonts w:ascii="Times New Roman" w:hAnsi="Times New Roman" w:cs="Times New Roman"/>
          <w:sz w:val="20"/>
          <w:szCs w:val="20"/>
        </w:rPr>
      </w:pPr>
      <w:bookmarkStart w:id="0" w:name="bookmark0"/>
      <w:r w:rsidRPr="00521ABB">
        <w:rPr>
          <w:rFonts w:ascii="Times New Roman" w:hAnsi="Times New Roman" w:cs="Times New Roman"/>
          <w:b/>
          <w:bCs/>
          <w:caps/>
          <w:sz w:val="20"/>
          <w:szCs w:val="20"/>
        </w:rPr>
        <w:t>Товариство з обмеженою відповідальністю «Каргілл Енімал Нутрішн»</w:t>
      </w:r>
      <w:r w:rsidRPr="00521ABB">
        <w:rPr>
          <w:rFonts w:ascii="Times New Roman" w:hAnsi="Times New Roman" w:cs="Times New Roman"/>
          <w:sz w:val="20"/>
          <w:szCs w:val="20"/>
        </w:rPr>
        <w:t xml:space="preserve">, надалі – Орендодавець, що є платником податку на прибуток на загальних підставах, в особі Генерального директора Ігоря Бежука, який діє на підставі Статуту,  з одного боку, </w:t>
      </w:r>
      <w:bookmarkStart w:id="1" w:name="_Hlk32490354"/>
      <w:r w:rsidRPr="00521ABB">
        <w:rPr>
          <w:rFonts w:ascii="Times New Roman" w:hAnsi="Times New Roman" w:cs="Times New Roman"/>
          <w:sz w:val="20"/>
          <w:szCs w:val="20"/>
        </w:rPr>
        <w:t xml:space="preserve">і </w:t>
      </w:r>
      <w:r w:rsidR="00DD6FC7" w:rsidRPr="00521ABB">
        <w:rPr>
          <w:rFonts w:ascii="Times New Roman" w:hAnsi="Times New Roman" w:cs="Times New Roman"/>
          <w:b/>
          <w:bCs/>
          <w:caps/>
          <w:sz w:val="20"/>
          <w:szCs w:val="20"/>
        </w:rPr>
        <w:t>Товариство з обмеженою відповідальністю «</w:t>
      </w:r>
      <w:r w:rsidR="00DD6FC7">
        <w:rPr>
          <w:rFonts w:ascii="Times New Roman" w:hAnsi="Times New Roman" w:cs="Times New Roman"/>
          <w:b/>
          <w:bCs/>
          <w:caps/>
          <w:sz w:val="20"/>
          <w:szCs w:val="20"/>
        </w:rPr>
        <w:t>ГЛОБА</w:t>
      </w:r>
      <w:r w:rsidR="001A16B8">
        <w:rPr>
          <w:rFonts w:ascii="Times New Roman" w:hAnsi="Times New Roman" w:cs="Times New Roman"/>
          <w:b/>
          <w:bCs/>
          <w:caps/>
          <w:sz w:val="20"/>
          <w:szCs w:val="20"/>
        </w:rPr>
        <w:t>Л</w:t>
      </w:r>
      <w:r w:rsidR="00DD6FC7">
        <w:rPr>
          <w:rFonts w:ascii="Times New Roman" w:hAnsi="Times New Roman" w:cs="Times New Roman"/>
          <w:b/>
          <w:bCs/>
          <w:caps/>
          <w:sz w:val="20"/>
          <w:szCs w:val="20"/>
        </w:rPr>
        <w:t>-АГРО</w:t>
      </w:r>
      <w:r w:rsidR="00DD6FC7" w:rsidRPr="00521ABB">
        <w:rPr>
          <w:rFonts w:ascii="Times New Roman" w:hAnsi="Times New Roman" w:cs="Times New Roman"/>
          <w:b/>
          <w:bCs/>
          <w:caps/>
          <w:sz w:val="20"/>
          <w:szCs w:val="20"/>
        </w:rPr>
        <w:t>»</w:t>
      </w:r>
      <w:bookmarkEnd w:id="1"/>
      <w:r w:rsidRPr="00521ABB">
        <w:rPr>
          <w:rFonts w:ascii="Times New Roman" w:hAnsi="Times New Roman" w:cs="Times New Roman"/>
          <w:sz w:val="20"/>
          <w:szCs w:val="20"/>
        </w:rPr>
        <w:t xml:space="preserve">, надалі – Орендар, що є платником податку на прибуток на загальних підставах, в особі </w:t>
      </w:r>
      <w:bookmarkStart w:id="2" w:name="_Hlk32490389"/>
      <w:r w:rsidR="00DD6FC7">
        <w:rPr>
          <w:rFonts w:ascii="Times New Roman" w:hAnsi="Times New Roman" w:cs="Times New Roman"/>
          <w:sz w:val="20"/>
          <w:szCs w:val="20"/>
        </w:rPr>
        <w:t xml:space="preserve">Генерального </w:t>
      </w:r>
      <w:r w:rsidRPr="00521ABB">
        <w:rPr>
          <w:rFonts w:ascii="Times New Roman" w:hAnsi="Times New Roman" w:cs="Times New Roman"/>
          <w:sz w:val="20"/>
          <w:szCs w:val="20"/>
        </w:rPr>
        <w:t xml:space="preserve">директора </w:t>
      </w:r>
      <w:r w:rsidR="00DD6FC7">
        <w:rPr>
          <w:rFonts w:ascii="Times New Roman" w:hAnsi="Times New Roman" w:cs="Times New Roman"/>
          <w:sz w:val="20"/>
          <w:szCs w:val="20"/>
        </w:rPr>
        <w:t>Закусілова Петра Геннадійовича</w:t>
      </w:r>
      <w:bookmarkEnd w:id="2"/>
      <w:r w:rsidRPr="00521ABB">
        <w:rPr>
          <w:rFonts w:ascii="Times New Roman" w:hAnsi="Times New Roman" w:cs="Times New Roman"/>
          <w:sz w:val="20"/>
          <w:szCs w:val="20"/>
        </w:rPr>
        <w:t xml:space="preserve">, </w:t>
      </w:r>
      <w:r w:rsidR="00E54163">
        <w:rPr>
          <w:rFonts w:ascii="Times New Roman" w:hAnsi="Times New Roman" w:cs="Times New Roman"/>
          <w:sz w:val="20"/>
          <w:szCs w:val="20"/>
        </w:rPr>
        <w:t>який</w:t>
      </w:r>
      <w:r w:rsidRPr="00521ABB">
        <w:rPr>
          <w:rFonts w:ascii="Times New Roman" w:hAnsi="Times New Roman" w:cs="Times New Roman"/>
          <w:sz w:val="20"/>
          <w:szCs w:val="20"/>
        </w:rPr>
        <w:t xml:space="preserve"> діє на підставі Статуту, з іншого боку, далі по тексту іменовані разом як «Сторони», уклали дан</w:t>
      </w:r>
      <w:r w:rsidR="00E54163">
        <w:rPr>
          <w:rFonts w:ascii="Times New Roman" w:hAnsi="Times New Roman" w:cs="Times New Roman"/>
          <w:sz w:val="20"/>
          <w:szCs w:val="20"/>
        </w:rPr>
        <w:t>у додаткову угоду до</w:t>
      </w:r>
      <w:r w:rsidRPr="00521ABB">
        <w:rPr>
          <w:rFonts w:ascii="Times New Roman" w:hAnsi="Times New Roman" w:cs="Times New Roman"/>
          <w:sz w:val="20"/>
          <w:szCs w:val="20"/>
        </w:rPr>
        <w:t xml:space="preserve"> Догов</w:t>
      </w:r>
      <w:r w:rsidR="00E54163">
        <w:rPr>
          <w:rFonts w:ascii="Times New Roman" w:hAnsi="Times New Roman" w:cs="Times New Roman"/>
          <w:sz w:val="20"/>
          <w:szCs w:val="20"/>
        </w:rPr>
        <w:t>о</w:t>
      </w:r>
      <w:r w:rsidRPr="00521ABB">
        <w:rPr>
          <w:rFonts w:ascii="Times New Roman" w:hAnsi="Times New Roman" w:cs="Times New Roman"/>
          <w:sz w:val="20"/>
          <w:szCs w:val="20"/>
        </w:rPr>
        <w:t>р</w:t>
      </w:r>
      <w:r w:rsidR="00E54163">
        <w:rPr>
          <w:rFonts w:ascii="Times New Roman" w:hAnsi="Times New Roman" w:cs="Times New Roman"/>
          <w:sz w:val="20"/>
          <w:szCs w:val="20"/>
        </w:rPr>
        <w:t>у</w:t>
      </w:r>
      <w:r w:rsidRPr="00521ABB">
        <w:rPr>
          <w:rFonts w:ascii="Times New Roman" w:hAnsi="Times New Roman" w:cs="Times New Roman"/>
          <w:sz w:val="20"/>
          <w:szCs w:val="20"/>
        </w:rPr>
        <w:t xml:space="preserve"> про нижченаведене:</w:t>
      </w:r>
    </w:p>
    <w:p w14:paraId="6491104A" w14:textId="2C2ADF12" w:rsidR="00E54163" w:rsidRDefault="00E54163" w:rsidP="00475A9E">
      <w:pPr>
        <w:jc w:val="both"/>
        <w:rPr>
          <w:rFonts w:ascii="Times New Roman" w:hAnsi="Times New Roman" w:cs="Times New Roman"/>
          <w:sz w:val="20"/>
          <w:szCs w:val="20"/>
        </w:rPr>
      </w:pPr>
    </w:p>
    <w:p w14:paraId="03BC7682" w14:textId="0B121178" w:rsidR="00E54163" w:rsidRDefault="00E54163" w:rsidP="00475A9E">
      <w:pPr>
        <w:jc w:val="both"/>
        <w:rPr>
          <w:rFonts w:ascii="Times New Roman" w:hAnsi="Times New Roman" w:cs="Times New Roman"/>
          <w:sz w:val="20"/>
          <w:szCs w:val="20"/>
        </w:rPr>
      </w:pPr>
      <w:r>
        <w:rPr>
          <w:rFonts w:ascii="Times New Roman" w:hAnsi="Times New Roman" w:cs="Times New Roman"/>
          <w:sz w:val="20"/>
          <w:szCs w:val="20"/>
        </w:rPr>
        <w:t>Сторони погодились, що із 01.03.2021 Договір діє в наступній редакції:</w:t>
      </w:r>
    </w:p>
    <w:p w14:paraId="4F34E549" w14:textId="3B4D004E" w:rsidR="00E54163" w:rsidRDefault="00E54163" w:rsidP="00475A9E">
      <w:pPr>
        <w:jc w:val="both"/>
        <w:rPr>
          <w:rFonts w:ascii="Times New Roman" w:hAnsi="Times New Roman" w:cs="Times New Roman"/>
          <w:sz w:val="20"/>
          <w:szCs w:val="20"/>
        </w:rPr>
      </w:pPr>
    </w:p>
    <w:p w14:paraId="039A8049" w14:textId="4B7A6F78" w:rsidR="00955078" w:rsidRDefault="00955078" w:rsidP="00955078">
      <w:pPr>
        <w:jc w:val="center"/>
        <w:rPr>
          <w:rFonts w:ascii="Times New Roman" w:hAnsi="Times New Roman" w:cs="Times New Roman"/>
          <w:b/>
          <w:bCs/>
          <w:sz w:val="20"/>
          <w:szCs w:val="20"/>
        </w:rPr>
      </w:pPr>
      <w:r w:rsidRPr="00955078">
        <w:rPr>
          <w:rFonts w:ascii="Times New Roman" w:hAnsi="Times New Roman" w:cs="Times New Roman"/>
          <w:b/>
          <w:bCs/>
          <w:sz w:val="20"/>
          <w:szCs w:val="20"/>
        </w:rPr>
        <w:t>ДОГОВІР ОРЕНДИ ОБЛАДНАННЯ №1</w:t>
      </w:r>
      <w:r w:rsidRPr="00955078">
        <w:rPr>
          <w:rFonts w:ascii="Times New Roman" w:hAnsi="Times New Roman" w:cs="Times New Roman"/>
          <w:b/>
          <w:bCs/>
          <w:sz w:val="20"/>
          <w:szCs w:val="20"/>
          <w:lang w:val="ru-RU"/>
        </w:rPr>
        <w:t>0/</w:t>
      </w:r>
      <w:r w:rsidRPr="00955078">
        <w:rPr>
          <w:rFonts w:ascii="Times New Roman" w:hAnsi="Times New Roman" w:cs="Times New Roman"/>
          <w:b/>
          <w:bCs/>
          <w:sz w:val="20"/>
          <w:szCs w:val="20"/>
        </w:rPr>
        <w:t>02</w:t>
      </w:r>
      <w:r w:rsidRPr="00955078">
        <w:rPr>
          <w:rFonts w:ascii="Times New Roman" w:hAnsi="Times New Roman" w:cs="Times New Roman"/>
          <w:b/>
          <w:bCs/>
          <w:sz w:val="20"/>
          <w:szCs w:val="20"/>
          <w:lang w:val="ru-RU"/>
        </w:rPr>
        <w:t>/</w:t>
      </w:r>
      <w:r w:rsidRPr="00955078">
        <w:rPr>
          <w:rFonts w:ascii="Times New Roman" w:hAnsi="Times New Roman" w:cs="Times New Roman"/>
          <w:b/>
          <w:bCs/>
          <w:sz w:val="20"/>
          <w:szCs w:val="20"/>
        </w:rPr>
        <w:t>20</w:t>
      </w:r>
    </w:p>
    <w:p w14:paraId="33133E50" w14:textId="044A563D" w:rsidR="006C2BF9" w:rsidRPr="006C2BF9" w:rsidRDefault="006C2BF9" w:rsidP="00955078">
      <w:pPr>
        <w:jc w:val="center"/>
        <w:rPr>
          <w:rFonts w:ascii="Times New Roman" w:hAnsi="Times New Roman" w:cs="Times New Roman"/>
          <w:sz w:val="20"/>
          <w:szCs w:val="20"/>
        </w:rPr>
      </w:pPr>
    </w:p>
    <w:p w14:paraId="32DB071A" w14:textId="3ABFC364" w:rsidR="006C2BF9" w:rsidRPr="006C2BF9" w:rsidRDefault="006C2BF9" w:rsidP="006C2BF9">
      <w:pPr>
        <w:jc w:val="both"/>
        <w:rPr>
          <w:rFonts w:ascii="Times New Roman" w:hAnsi="Times New Roman" w:cs="Times New Roman"/>
          <w:sz w:val="20"/>
          <w:szCs w:val="20"/>
        </w:rPr>
      </w:pPr>
      <w:r w:rsidRPr="006C2BF9">
        <w:rPr>
          <w:rFonts w:ascii="Times New Roman" w:hAnsi="Times New Roman" w:cs="Times New Roman"/>
          <w:sz w:val="20"/>
          <w:szCs w:val="20"/>
        </w:rPr>
        <w:t>с. Жорниська</w:t>
      </w:r>
      <w:r w:rsidRPr="006C2BF9">
        <w:rPr>
          <w:rFonts w:ascii="Times New Roman" w:hAnsi="Times New Roman" w:cs="Times New Roman"/>
          <w:sz w:val="20"/>
          <w:szCs w:val="20"/>
        </w:rPr>
        <w:tab/>
      </w:r>
      <w:r w:rsidRPr="006C2BF9">
        <w:rPr>
          <w:rFonts w:ascii="Times New Roman" w:hAnsi="Times New Roman" w:cs="Times New Roman"/>
          <w:sz w:val="20"/>
          <w:szCs w:val="20"/>
        </w:rPr>
        <w:tab/>
      </w:r>
      <w:r w:rsidRPr="006C2BF9">
        <w:rPr>
          <w:rFonts w:ascii="Times New Roman" w:hAnsi="Times New Roman" w:cs="Times New Roman"/>
          <w:sz w:val="20"/>
          <w:szCs w:val="20"/>
        </w:rPr>
        <w:tab/>
      </w:r>
      <w:r w:rsidRPr="006C2BF9">
        <w:rPr>
          <w:rFonts w:ascii="Times New Roman" w:hAnsi="Times New Roman" w:cs="Times New Roman"/>
          <w:sz w:val="20"/>
          <w:szCs w:val="20"/>
        </w:rPr>
        <w:tab/>
      </w:r>
      <w:r w:rsidRPr="006C2BF9">
        <w:rPr>
          <w:rFonts w:ascii="Times New Roman" w:hAnsi="Times New Roman" w:cs="Times New Roman"/>
          <w:sz w:val="20"/>
          <w:szCs w:val="20"/>
        </w:rPr>
        <w:tab/>
      </w:r>
      <w:r w:rsidRPr="006C2BF9">
        <w:rPr>
          <w:rFonts w:ascii="Times New Roman" w:hAnsi="Times New Roman" w:cs="Times New Roman"/>
          <w:sz w:val="20"/>
          <w:szCs w:val="20"/>
        </w:rPr>
        <w:tab/>
      </w:r>
      <w:r w:rsidRPr="006C2BF9">
        <w:rPr>
          <w:rFonts w:ascii="Times New Roman" w:hAnsi="Times New Roman" w:cs="Times New Roman"/>
          <w:sz w:val="20"/>
          <w:szCs w:val="20"/>
        </w:rPr>
        <w:tab/>
      </w:r>
      <w:r w:rsidRPr="006C2BF9">
        <w:rPr>
          <w:rFonts w:ascii="Times New Roman" w:hAnsi="Times New Roman" w:cs="Times New Roman"/>
          <w:sz w:val="20"/>
          <w:szCs w:val="20"/>
        </w:rPr>
        <w:tab/>
      </w:r>
      <w:r w:rsidRPr="006C2BF9">
        <w:rPr>
          <w:rFonts w:ascii="Times New Roman" w:hAnsi="Times New Roman" w:cs="Times New Roman"/>
          <w:sz w:val="20"/>
          <w:szCs w:val="20"/>
        </w:rPr>
        <w:tab/>
      </w:r>
      <w:r>
        <w:rPr>
          <w:rFonts w:ascii="Times New Roman" w:hAnsi="Times New Roman" w:cs="Times New Roman"/>
          <w:sz w:val="20"/>
          <w:szCs w:val="20"/>
        </w:rPr>
        <w:t xml:space="preserve">       </w:t>
      </w:r>
      <w:r w:rsidRPr="006C2BF9">
        <w:rPr>
          <w:rFonts w:ascii="Times New Roman" w:hAnsi="Times New Roman" w:cs="Times New Roman"/>
          <w:sz w:val="20"/>
          <w:szCs w:val="20"/>
        </w:rPr>
        <w:t>10 лютого 2020 року</w:t>
      </w:r>
    </w:p>
    <w:p w14:paraId="6F32FAB7" w14:textId="77777777" w:rsidR="00955078" w:rsidRPr="00521ABB" w:rsidRDefault="00955078" w:rsidP="00955078">
      <w:pPr>
        <w:ind w:right="20"/>
        <w:rPr>
          <w:b/>
          <w:bCs/>
          <w:sz w:val="20"/>
          <w:szCs w:val="20"/>
        </w:rPr>
      </w:pPr>
    </w:p>
    <w:p w14:paraId="11C940A2" w14:textId="44E182CD" w:rsidR="00955078" w:rsidRPr="00DD6FC7" w:rsidRDefault="00955078" w:rsidP="00955078">
      <w:pPr>
        <w:jc w:val="both"/>
        <w:rPr>
          <w:rFonts w:ascii="Times New Roman" w:hAnsi="Times New Roman" w:cs="Times New Roman"/>
          <w:sz w:val="20"/>
          <w:szCs w:val="20"/>
        </w:rPr>
      </w:pPr>
      <w:r w:rsidRPr="00521ABB">
        <w:rPr>
          <w:rFonts w:ascii="Times New Roman" w:hAnsi="Times New Roman" w:cs="Times New Roman"/>
          <w:b/>
          <w:bCs/>
          <w:caps/>
          <w:sz w:val="20"/>
          <w:szCs w:val="20"/>
        </w:rPr>
        <w:t>Товариство з обмеженою відповідальністю «Каргілл Енімал Нутрішн»</w:t>
      </w:r>
      <w:r w:rsidRPr="00521ABB">
        <w:rPr>
          <w:rFonts w:ascii="Times New Roman" w:hAnsi="Times New Roman" w:cs="Times New Roman"/>
          <w:sz w:val="20"/>
          <w:szCs w:val="20"/>
        </w:rPr>
        <w:t xml:space="preserve">, надалі – Орендодавець, що є платником податку на прибуток на загальних підставах, в особі Генерального директора Ігоря Бежука, який діє на підставі Статуту, з одного боку, і </w:t>
      </w:r>
      <w:r w:rsidRPr="00521ABB">
        <w:rPr>
          <w:rFonts w:ascii="Times New Roman" w:hAnsi="Times New Roman" w:cs="Times New Roman"/>
          <w:b/>
          <w:bCs/>
          <w:caps/>
          <w:sz w:val="20"/>
          <w:szCs w:val="20"/>
        </w:rPr>
        <w:t>Товариство з обмеженою відповідальністю «</w:t>
      </w:r>
      <w:r>
        <w:rPr>
          <w:rFonts w:ascii="Times New Roman" w:hAnsi="Times New Roman" w:cs="Times New Roman"/>
          <w:b/>
          <w:bCs/>
          <w:caps/>
          <w:sz w:val="20"/>
          <w:szCs w:val="20"/>
        </w:rPr>
        <w:t>ГЛОБАЛ-АГРО</w:t>
      </w:r>
      <w:r w:rsidRPr="00521ABB">
        <w:rPr>
          <w:rFonts w:ascii="Times New Roman" w:hAnsi="Times New Roman" w:cs="Times New Roman"/>
          <w:b/>
          <w:bCs/>
          <w:caps/>
          <w:sz w:val="20"/>
          <w:szCs w:val="20"/>
        </w:rPr>
        <w:t>»</w:t>
      </w:r>
      <w:r w:rsidRPr="00521ABB">
        <w:rPr>
          <w:rFonts w:ascii="Times New Roman" w:hAnsi="Times New Roman" w:cs="Times New Roman"/>
          <w:sz w:val="20"/>
          <w:szCs w:val="20"/>
        </w:rPr>
        <w:t xml:space="preserve">, надалі – Орендар, що є платником податку на прибуток на загальних підставах, в особі </w:t>
      </w:r>
      <w:r>
        <w:rPr>
          <w:rFonts w:ascii="Times New Roman" w:hAnsi="Times New Roman" w:cs="Times New Roman"/>
          <w:sz w:val="20"/>
          <w:szCs w:val="20"/>
        </w:rPr>
        <w:t xml:space="preserve">Генерального </w:t>
      </w:r>
      <w:r w:rsidRPr="00521ABB">
        <w:rPr>
          <w:rFonts w:ascii="Times New Roman" w:hAnsi="Times New Roman" w:cs="Times New Roman"/>
          <w:sz w:val="20"/>
          <w:szCs w:val="20"/>
        </w:rPr>
        <w:t xml:space="preserve">директора </w:t>
      </w:r>
      <w:r>
        <w:rPr>
          <w:rFonts w:ascii="Times New Roman" w:hAnsi="Times New Roman" w:cs="Times New Roman"/>
          <w:sz w:val="20"/>
          <w:szCs w:val="20"/>
        </w:rPr>
        <w:t>Закусілова Петра Геннадійовича</w:t>
      </w:r>
      <w:r w:rsidRPr="00521ABB">
        <w:rPr>
          <w:rFonts w:ascii="Times New Roman" w:hAnsi="Times New Roman" w:cs="Times New Roman"/>
          <w:sz w:val="20"/>
          <w:szCs w:val="20"/>
        </w:rPr>
        <w:t xml:space="preserve">, </w:t>
      </w:r>
      <w:r>
        <w:rPr>
          <w:rFonts w:ascii="Times New Roman" w:hAnsi="Times New Roman" w:cs="Times New Roman"/>
          <w:sz w:val="20"/>
          <w:szCs w:val="20"/>
        </w:rPr>
        <w:t>який</w:t>
      </w:r>
      <w:r w:rsidRPr="00521ABB">
        <w:rPr>
          <w:rFonts w:ascii="Times New Roman" w:hAnsi="Times New Roman" w:cs="Times New Roman"/>
          <w:sz w:val="20"/>
          <w:szCs w:val="20"/>
        </w:rPr>
        <w:t xml:space="preserve"> діє на підставі Статуту, з іншого боку, далі по тексту іменовані разом як «Сторони», уклали даний Договір про нижченаведене:</w:t>
      </w:r>
    </w:p>
    <w:p w14:paraId="38E503F2" w14:textId="77777777" w:rsidR="002776D3" w:rsidRPr="00521ABB" w:rsidRDefault="002776D3" w:rsidP="00475A9E">
      <w:pPr>
        <w:pStyle w:val="21"/>
        <w:shd w:val="clear" w:color="auto" w:fill="auto"/>
        <w:spacing w:before="0" w:after="0" w:line="240" w:lineRule="auto"/>
        <w:ind w:right="20"/>
        <w:rPr>
          <w:b/>
          <w:bCs/>
          <w:sz w:val="20"/>
          <w:szCs w:val="20"/>
        </w:rPr>
      </w:pPr>
    </w:p>
    <w:p w14:paraId="4321B89A" w14:textId="7F12D0CA" w:rsidR="002776D3" w:rsidRPr="00521ABB" w:rsidRDefault="00987BAB" w:rsidP="00671987">
      <w:pPr>
        <w:pStyle w:val="10"/>
        <w:keepNext/>
        <w:keepLines/>
        <w:numPr>
          <w:ilvl w:val="0"/>
          <w:numId w:val="4"/>
        </w:numPr>
        <w:shd w:val="clear" w:color="auto" w:fill="auto"/>
        <w:spacing w:before="0" w:after="0" w:line="240" w:lineRule="auto"/>
        <w:rPr>
          <w:sz w:val="20"/>
          <w:szCs w:val="20"/>
        </w:rPr>
      </w:pPr>
      <w:r w:rsidRPr="00521ABB">
        <w:rPr>
          <w:sz w:val="20"/>
          <w:szCs w:val="20"/>
        </w:rPr>
        <w:t>ПРЕДМЕТ ДОГОВОРУ</w:t>
      </w:r>
      <w:bookmarkEnd w:id="0"/>
    </w:p>
    <w:p w14:paraId="197AF208" w14:textId="683C99D0" w:rsidR="00B0707C" w:rsidRPr="00521ABB" w:rsidRDefault="00987BAB" w:rsidP="00475A9E">
      <w:pPr>
        <w:pStyle w:val="21"/>
        <w:numPr>
          <w:ilvl w:val="1"/>
          <w:numId w:val="1"/>
        </w:numPr>
        <w:shd w:val="clear" w:color="auto" w:fill="auto"/>
        <w:spacing w:before="0" w:after="0" w:line="240" w:lineRule="auto"/>
        <w:ind w:left="20" w:right="20"/>
        <w:rPr>
          <w:rStyle w:val="a3"/>
          <w:b w:val="0"/>
          <w:bCs w:val="0"/>
          <w:sz w:val="20"/>
          <w:szCs w:val="20"/>
        </w:rPr>
      </w:pPr>
      <w:r w:rsidRPr="00521ABB">
        <w:rPr>
          <w:sz w:val="20"/>
          <w:szCs w:val="20"/>
        </w:rPr>
        <w:t>Орендодавець передає, а Орендар приймає в строкове платне користування (в оренду)</w:t>
      </w:r>
      <w:r w:rsidR="00C63E1F" w:rsidRPr="00521ABB">
        <w:rPr>
          <w:sz w:val="20"/>
          <w:szCs w:val="20"/>
        </w:rPr>
        <w:t>:</w:t>
      </w:r>
      <w:r w:rsidRPr="00521ABB">
        <w:rPr>
          <w:rStyle w:val="a3"/>
          <w:b w:val="0"/>
          <w:bCs w:val="0"/>
          <w:sz w:val="20"/>
          <w:szCs w:val="20"/>
        </w:rPr>
        <w:t xml:space="preserve"> </w:t>
      </w:r>
    </w:p>
    <w:p w14:paraId="7FB3D3A4" w14:textId="6F931BA1" w:rsidR="00104FCB" w:rsidRPr="002975E6" w:rsidRDefault="002B26E5" w:rsidP="002B26E5">
      <w:pPr>
        <w:jc w:val="both"/>
        <w:rPr>
          <w:rFonts w:ascii="Times New Roman" w:hAnsi="Times New Roman" w:cs="Times New Roman"/>
          <w:sz w:val="20"/>
          <w:szCs w:val="20"/>
        </w:rPr>
      </w:pPr>
      <w:r>
        <w:rPr>
          <w:rFonts w:ascii="Times New Roman" w:hAnsi="Times New Roman" w:cs="Times New Roman"/>
          <w:sz w:val="20"/>
          <w:szCs w:val="20"/>
        </w:rPr>
        <w:t xml:space="preserve">1) </w:t>
      </w:r>
      <w:r w:rsidR="00B44A55" w:rsidRPr="002975E6">
        <w:rPr>
          <w:rFonts w:ascii="Times New Roman" w:hAnsi="Times New Roman" w:cs="Times New Roman"/>
          <w:sz w:val="20"/>
          <w:szCs w:val="20"/>
        </w:rPr>
        <w:t>Спектрометр TANGO-R з аксесуарами</w:t>
      </w:r>
      <w:r w:rsidR="002975E6">
        <w:rPr>
          <w:rFonts w:ascii="Times New Roman" w:hAnsi="Times New Roman" w:cs="Times New Roman"/>
          <w:sz w:val="20"/>
          <w:szCs w:val="20"/>
        </w:rPr>
        <w:t xml:space="preserve"> (серійний номер </w:t>
      </w:r>
      <w:r w:rsidR="002975E6" w:rsidRPr="002975E6">
        <w:rPr>
          <w:rFonts w:ascii="Times New Roman" w:hAnsi="Times New Roman" w:cs="Times New Roman"/>
          <w:sz w:val="20"/>
          <w:szCs w:val="20"/>
        </w:rPr>
        <w:t>12771915</w:t>
      </w:r>
      <w:r w:rsidR="002975E6">
        <w:rPr>
          <w:rFonts w:ascii="Times New Roman" w:hAnsi="Times New Roman" w:cs="Times New Roman"/>
          <w:sz w:val="20"/>
          <w:szCs w:val="20"/>
        </w:rPr>
        <w:t>)</w:t>
      </w:r>
      <w:r w:rsidR="00B44A55" w:rsidRPr="002975E6">
        <w:rPr>
          <w:rFonts w:ascii="Times New Roman" w:hAnsi="Times New Roman" w:cs="Times New Roman"/>
          <w:sz w:val="20"/>
          <w:szCs w:val="20"/>
        </w:rPr>
        <w:t xml:space="preserve">, </w:t>
      </w:r>
      <w:r>
        <w:rPr>
          <w:rFonts w:ascii="Times New Roman" w:hAnsi="Times New Roman" w:cs="Times New Roman"/>
          <w:sz w:val="20"/>
          <w:szCs w:val="20"/>
        </w:rPr>
        <w:t xml:space="preserve">2) </w:t>
      </w:r>
      <w:r w:rsidR="00B44A55" w:rsidRPr="002975E6">
        <w:rPr>
          <w:rFonts w:ascii="Times New Roman" w:hAnsi="Times New Roman" w:cs="Times New Roman"/>
          <w:sz w:val="20"/>
          <w:szCs w:val="20"/>
        </w:rPr>
        <w:t>ультрамлин Retch,</w:t>
      </w:r>
      <w:r>
        <w:rPr>
          <w:rFonts w:ascii="Times New Roman" w:hAnsi="Times New Roman" w:cs="Times New Roman"/>
          <w:sz w:val="20"/>
          <w:szCs w:val="20"/>
        </w:rPr>
        <w:t xml:space="preserve"> 3)</w:t>
      </w:r>
      <w:r w:rsidR="00B44A55" w:rsidRPr="002975E6">
        <w:rPr>
          <w:rFonts w:ascii="Times New Roman" w:hAnsi="Times New Roman" w:cs="Times New Roman"/>
          <w:sz w:val="20"/>
          <w:szCs w:val="20"/>
        </w:rPr>
        <w:t xml:space="preserve"> рідер тест-смужок Raptor</w:t>
      </w:r>
      <w:r>
        <w:rPr>
          <w:rFonts w:ascii="Times New Roman" w:hAnsi="Times New Roman" w:cs="Times New Roman"/>
          <w:sz w:val="20"/>
          <w:szCs w:val="20"/>
        </w:rPr>
        <w:t xml:space="preserve"> </w:t>
      </w:r>
      <w:r w:rsidR="002975E6">
        <w:rPr>
          <w:rFonts w:ascii="Times New Roman" w:hAnsi="Times New Roman" w:cs="Times New Roman"/>
          <w:sz w:val="20"/>
          <w:szCs w:val="20"/>
        </w:rPr>
        <w:t>(</w:t>
      </w:r>
      <w:r w:rsidR="002975E6" w:rsidRPr="002975E6">
        <w:rPr>
          <w:rFonts w:ascii="Times New Roman" w:hAnsi="Times New Roman" w:cs="Times New Roman"/>
          <w:sz w:val="20"/>
          <w:szCs w:val="20"/>
        </w:rPr>
        <w:t>серійний номер RPT-5365</w:t>
      </w:r>
      <w:r w:rsidR="002975E6">
        <w:rPr>
          <w:rFonts w:ascii="Times New Roman" w:hAnsi="Times New Roman" w:cs="Times New Roman"/>
          <w:sz w:val="20"/>
          <w:szCs w:val="20"/>
        </w:rPr>
        <w:t xml:space="preserve">), </w:t>
      </w:r>
      <w:r w:rsidR="00987BAB" w:rsidRPr="00521ABB">
        <w:rPr>
          <w:rFonts w:ascii="Times New Roman" w:hAnsi="Times New Roman" w:cs="Times New Roman"/>
          <w:sz w:val="20"/>
          <w:szCs w:val="20"/>
        </w:rPr>
        <w:t xml:space="preserve">(надалі </w:t>
      </w:r>
      <w:r w:rsidR="00987BAB" w:rsidRPr="00521ABB">
        <w:rPr>
          <w:rStyle w:val="a3"/>
          <w:rFonts w:eastAsia="Courier New"/>
          <w:b w:val="0"/>
          <w:bCs w:val="0"/>
          <w:sz w:val="20"/>
          <w:szCs w:val="20"/>
        </w:rPr>
        <w:t xml:space="preserve">- </w:t>
      </w:r>
      <w:r w:rsidR="00987BAB" w:rsidRPr="00521ABB">
        <w:rPr>
          <w:rFonts w:ascii="Times New Roman" w:hAnsi="Times New Roman" w:cs="Times New Roman"/>
          <w:sz w:val="20"/>
          <w:szCs w:val="20"/>
        </w:rPr>
        <w:t>Обладнання). Кількість одиниць Обладнання, що передається в користування Орендареві, визначатиметься Сторонами в Акті приймання- передачі Обладнання.</w:t>
      </w:r>
    </w:p>
    <w:p w14:paraId="30CB49C4" w14:textId="77777777" w:rsidR="00104FCB" w:rsidRPr="00521ABB" w:rsidRDefault="00987BAB" w:rsidP="002B26E5">
      <w:pPr>
        <w:pStyle w:val="21"/>
        <w:numPr>
          <w:ilvl w:val="1"/>
          <w:numId w:val="1"/>
        </w:numPr>
        <w:shd w:val="clear" w:color="auto" w:fill="auto"/>
        <w:spacing w:before="0" w:after="0" w:line="240" w:lineRule="auto"/>
        <w:ind w:left="20" w:right="20"/>
        <w:rPr>
          <w:sz w:val="20"/>
          <w:szCs w:val="20"/>
        </w:rPr>
      </w:pPr>
      <w:r w:rsidRPr="00521ABB">
        <w:rPr>
          <w:sz w:val="20"/>
          <w:szCs w:val="20"/>
        </w:rPr>
        <w:t>Обладнання належить Орендодавцеві на праві приватної власності. При передачі Обладнання в користування Орендареві він не набуває права розпорядження Обладнанням.</w:t>
      </w:r>
    </w:p>
    <w:p w14:paraId="01D9C28B" w14:textId="2005BB1F" w:rsidR="00104FCB" w:rsidRPr="00521ABB" w:rsidRDefault="00987BAB" w:rsidP="00475A9E">
      <w:pPr>
        <w:pStyle w:val="21"/>
        <w:numPr>
          <w:ilvl w:val="1"/>
          <w:numId w:val="1"/>
        </w:numPr>
        <w:shd w:val="clear" w:color="auto" w:fill="auto"/>
        <w:spacing w:before="0" w:after="0" w:line="240" w:lineRule="auto"/>
        <w:ind w:left="20"/>
        <w:rPr>
          <w:rStyle w:val="a3"/>
          <w:b w:val="0"/>
          <w:bCs w:val="0"/>
          <w:sz w:val="20"/>
          <w:szCs w:val="20"/>
        </w:rPr>
      </w:pPr>
      <w:r w:rsidRPr="00521ABB">
        <w:rPr>
          <w:sz w:val="20"/>
          <w:szCs w:val="20"/>
        </w:rPr>
        <w:t xml:space="preserve">Орендар використовує Обладнання для </w:t>
      </w:r>
      <w:r w:rsidR="0002297D" w:rsidRPr="00521ABB">
        <w:rPr>
          <w:rStyle w:val="a5"/>
          <w:b w:val="0"/>
          <w:bCs w:val="0"/>
          <w:sz w:val="20"/>
          <w:szCs w:val="20"/>
          <w:u w:val="none"/>
        </w:rPr>
        <w:t>аналізу сировини та кінцевих продуктів</w:t>
      </w:r>
      <w:r w:rsidR="003820C0" w:rsidRPr="00521ABB">
        <w:rPr>
          <w:rStyle w:val="a5"/>
          <w:b w:val="0"/>
          <w:bCs w:val="0"/>
          <w:sz w:val="20"/>
          <w:szCs w:val="20"/>
          <w:u w:val="none"/>
        </w:rPr>
        <w:t xml:space="preserve"> з метою визначення в них поживних речовин.</w:t>
      </w:r>
    </w:p>
    <w:p w14:paraId="1A08F5E9" w14:textId="77777777" w:rsidR="00104FCB" w:rsidRPr="00521ABB" w:rsidRDefault="00987BAB" w:rsidP="00475A9E">
      <w:pPr>
        <w:pStyle w:val="21"/>
        <w:numPr>
          <w:ilvl w:val="1"/>
          <w:numId w:val="1"/>
        </w:numPr>
        <w:shd w:val="clear" w:color="auto" w:fill="auto"/>
        <w:spacing w:before="0" w:after="0" w:line="240" w:lineRule="auto"/>
        <w:ind w:left="20"/>
        <w:rPr>
          <w:sz w:val="20"/>
          <w:szCs w:val="20"/>
        </w:rPr>
      </w:pPr>
      <w:r w:rsidRPr="00521ABB">
        <w:rPr>
          <w:sz w:val="20"/>
          <w:szCs w:val="20"/>
        </w:rPr>
        <w:t>Орендодавець засвідчує, що Обладнання нікому не продане, не подароване, іншим способом не відчужене, не перебуває під забороною розпорядження, арештом, не є предметом судового спору, не внесене до статутного капіталу юридичної особи.</w:t>
      </w:r>
    </w:p>
    <w:p w14:paraId="54E8A17D" w14:textId="3DBF40FD" w:rsidR="009C0C51" w:rsidRPr="00521ABB" w:rsidRDefault="00987BAB" w:rsidP="00475A9E">
      <w:pPr>
        <w:pStyle w:val="21"/>
        <w:numPr>
          <w:ilvl w:val="1"/>
          <w:numId w:val="1"/>
        </w:numPr>
        <w:shd w:val="clear" w:color="auto" w:fill="auto"/>
        <w:spacing w:before="0" w:after="0" w:line="240" w:lineRule="auto"/>
        <w:ind w:left="20" w:right="20"/>
        <w:rPr>
          <w:sz w:val="20"/>
          <w:szCs w:val="20"/>
        </w:rPr>
      </w:pPr>
      <w:r w:rsidRPr="00521ABB">
        <w:rPr>
          <w:sz w:val="20"/>
          <w:szCs w:val="20"/>
        </w:rPr>
        <w:t xml:space="preserve">Сторони погодились, що </w:t>
      </w:r>
      <w:r w:rsidR="009C0C51" w:rsidRPr="00521ABB">
        <w:rPr>
          <w:sz w:val="20"/>
          <w:szCs w:val="20"/>
        </w:rPr>
        <w:t xml:space="preserve">на момент укладення цього Договору </w:t>
      </w:r>
      <w:r w:rsidRPr="00521ABB">
        <w:rPr>
          <w:sz w:val="20"/>
          <w:szCs w:val="20"/>
        </w:rPr>
        <w:t xml:space="preserve">ринкова </w:t>
      </w:r>
      <w:r w:rsidR="009C0C51" w:rsidRPr="00521ABB">
        <w:rPr>
          <w:sz w:val="20"/>
          <w:szCs w:val="20"/>
        </w:rPr>
        <w:t>вартість обладнання складає:</w:t>
      </w:r>
    </w:p>
    <w:p w14:paraId="2CE47679" w14:textId="546F6578" w:rsidR="009C0C51" w:rsidRPr="00BE62AF" w:rsidRDefault="00B44A55" w:rsidP="00671987">
      <w:pPr>
        <w:pStyle w:val="21"/>
        <w:numPr>
          <w:ilvl w:val="0"/>
          <w:numId w:val="9"/>
        </w:numPr>
        <w:shd w:val="clear" w:color="auto" w:fill="auto"/>
        <w:spacing w:before="0" w:after="0" w:line="240" w:lineRule="auto"/>
        <w:ind w:right="20"/>
        <w:rPr>
          <w:sz w:val="20"/>
          <w:szCs w:val="20"/>
        </w:rPr>
      </w:pPr>
      <w:r w:rsidRPr="00BE62AF">
        <w:rPr>
          <w:noProof/>
          <w:sz w:val="20"/>
          <w:szCs w:val="20"/>
        </w:rPr>
        <w:t xml:space="preserve">Спектрометр </w:t>
      </w:r>
      <w:r w:rsidRPr="00BE62AF">
        <w:rPr>
          <w:noProof/>
          <w:sz w:val="20"/>
          <w:szCs w:val="20"/>
          <w:lang w:val="en-US"/>
        </w:rPr>
        <w:t>TANGO</w:t>
      </w:r>
      <w:r w:rsidRPr="00BE62AF">
        <w:rPr>
          <w:noProof/>
          <w:sz w:val="20"/>
          <w:szCs w:val="20"/>
          <w:lang w:val="ru-RU"/>
        </w:rPr>
        <w:t>-</w:t>
      </w:r>
      <w:r w:rsidRPr="00BE62AF">
        <w:rPr>
          <w:noProof/>
          <w:sz w:val="20"/>
          <w:szCs w:val="20"/>
          <w:lang w:val="en-US"/>
        </w:rPr>
        <w:t>R</w:t>
      </w:r>
      <w:r w:rsidRPr="00BE62AF">
        <w:rPr>
          <w:noProof/>
          <w:sz w:val="20"/>
          <w:szCs w:val="20"/>
          <w:lang w:val="ru-RU"/>
        </w:rPr>
        <w:t xml:space="preserve"> </w:t>
      </w:r>
      <w:r w:rsidRPr="00BE62AF">
        <w:rPr>
          <w:noProof/>
          <w:sz w:val="20"/>
          <w:szCs w:val="20"/>
        </w:rPr>
        <w:t>з аксесуарами</w:t>
      </w:r>
      <w:r w:rsidR="00BE62AF">
        <w:rPr>
          <w:noProof/>
          <w:sz w:val="20"/>
          <w:szCs w:val="20"/>
        </w:rPr>
        <w:t xml:space="preserve">, а саме: </w:t>
      </w:r>
      <w:r w:rsidRPr="00BE62AF">
        <w:rPr>
          <w:noProof/>
          <w:sz w:val="20"/>
          <w:szCs w:val="20"/>
        </w:rPr>
        <w:t xml:space="preserve"> –</w:t>
      </w:r>
      <w:r w:rsidR="00A3370D">
        <w:rPr>
          <w:noProof/>
          <w:sz w:val="20"/>
          <w:szCs w:val="20"/>
        </w:rPr>
        <w:t xml:space="preserve"> </w:t>
      </w:r>
      <w:r w:rsidR="00A3370D" w:rsidRPr="00A3370D">
        <w:rPr>
          <w:noProof/>
          <w:sz w:val="20"/>
          <w:szCs w:val="20"/>
        </w:rPr>
        <w:t>1</w:t>
      </w:r>
      <w:r w:rsidR="00A3370D">
        <w:rPr>
          <w:noProof/>
          <w:sz w:val="20"/>
          <w:szCs w:val="20"/>
        </w:rPr>
        <w:t xml:space="preserve"> </w:t>
      </w:r>
      <w:r w:rsidR="00A3370D" w:rsidRPr="00A3370D">
        <w:rPr>
          <w:noProof/>
          <w:sz w:val="20"/>
          <w:szCs w:val="20"/>
        </w:rPr>
        <w:t>370</w:t>
      </w:r>
      <w:r w:rsidR="00A3370D">
        <w:rPr>
          <w:noProof/>
          <w:sz w:val="20"/>
          <w:szCs w:val="20"/>
        </w:rPr>
        <w:t xml:space="preserve"> </w:t>
      </w:r>
      <w:r w:rsidR="00A3370D" w:rsidRPr="00A3370D">
        <w:rPr>
          <w:noProof/>
          <w:sz w:val="20"/>
          <w:szCs w:val="20"/>
        </w:rPr>
        <w:t>948</w:t>
      </w:r>
      <w:r w:rsidR="00BE62AF" w:rsidRPr="00BE62AF">
        <w:rPr>
          <w:noProof/>
          <w:sz w:val="20"/>
          <w:szCs w:val="20"/>
        </w:rPr>
        <w:t xml:space="preserve"> грн., </w:t>
      </w:r>
      <w:r w:rsidRPr="00BE62AF">
        <w:rPr>
          <w:noProof/>
          <w:sz w:val="20"/>
          <w:szCs w:val="20"/>
        </w:rPr>
        <w:t xml:space="preserve"> </w:t>
      </w:r>
      <w:r w:rsidR="00BE62AF" w:rsidRPr="00BE62AF">
        <w:rPr>
          <w:noProof/>
          <w:sz w:val="20"/>
          <w:szCs w:val="20"/>
        </w:rPr>
        <w:t>що є еквівалентом</w:t>
      </w:r>
      <w:r w:rsidRPr="00BE62AF">
        <w:rPr>
          <w:sz w:val="20"/>
          <w:szCs w:val="20"/>
          <w:lang w:val="ru-RU"/>
        </w:rPr>
        <w:t xml:space="preserve"> </w:t>
      </w:r>
      <w:r w:rsidR="000657D2" w:rsidRPr="00BE62AF">
        <w:rPr>
          <w:sz w:val="20"/>
          <w:szCs w:val="20"/>
        </w:rPr>
        <w:t xml:space="preserve">51 050 </w:t>
      </w:r>
      <w:r w:rsidR="00BE62AF">
        <w:rPr>
          <w:sz w:val="20"/>
          <w:szCs w:val="20"/>
        </w:rPr>
        <w:t>Є</w:t>
      </w:r>
      <w:r w:rsidR="000657D2" w:rsidRPr="00BE62AF">
        <w:rPr>
          <w:sz w:val="20"/>
          <w:szCs w:val="20"/>
        </w:rPr>
        <w:t>вро</w:t>
      </w:r>
      <w:r w:rsidR="00BE62AF" w:rsidRPr="00BE62AF">
        <w:rPr>
          <w:sz w:val="20"/>
          <w:szCs w:val="20"/>
        </w:rPr>
        <w:t xml:space="preserve"> за </w:t>
      </w:r>
      <w:r w:rsidR="00CF0E3B">
        <w:rPr>
          <w:sz w:val="20"/>
          <w:szCs w:val="20"/>
        </w:rPr>
        <w:t>к</w:t>
      </w:r>
      <w:r w:rsidR="00BE62AF" w:rsidRPr="00BE62AF">
        <w:rPr>
          <w:sz w:val="20"/>
          <w:szCs w:val="20"/>
        </w:rPr>
        <w:t>урсом Банку станом на дату укладення цього Договору.</w:t>
      </w:r>
    </w:p>
    <w:p w14:paraId="4C8D31D4" w14:textId="53F035E6" w:rsidR="00B44A55" w:rsidRPr="00AB3023" w:rsidRDefault="00B44A55" w:rsidP="00671987">
      <w:pPr>
        <w:pStyle w:val="21"/>
        <w:numPr>
          <w:ilvl w:val="0"/>
          <w:numId w:val="9"/>
        </w:numPr>
        <w:shd w:val="clear" w:color="auto" w:fill="auto"/>
        <w:spacing w:before="0" w:after="0" w:line="240" w:lineRule="auto"/>
        <w:ind w:right="20"/>
        <w:rPr>
          <w:sz w:val="20"/>
          <w:szCs w:val="20"/>
        </w:rPr>
      </w:pPr>
      <w:r w:rsidRPr="00AB3023">
        <w:rPr>
          <w:noProof/>
          <w:sz w:val="20"/>
          <w:szCs w:val="20"/>
        </w:rPr>
        <w:t>Ультрамли</w:t>
      </w:r>
      <w:r w:rsidR="00955078">
        <w:rPr>
          <w:noProof/>
          <w:sz w:val="20"/>
          <w:szCs w:val="20"/>
        </w:rPr>
        <w:t>н</w:t>
      </w:r>
      <w:r w:rsidRPr="00AB3023">
        <w:rPr>
          <w:noProof/>
          <w:sz w:val="20"/>
          <w:szCs w:val="20"/>
        </w:rPr>
        <w:t xml:space="preserve"> </w:t>
      </w:r>
      <w:r w:rsidRPr="00AB3023">
        <w:rPr>
          <w:noProof/>
          <w:sz w:val="20"/>
          <w:szCs w:val="20"/>
          <w:lang w:val="en-US"/>
        </w:rPr>
        <w:t>Retch</w:t>
      </w:r>
      <w:r w:rsidRPr="00AB3023">
        <w:rPr>
          <w:noProof/>
          <w:sz w:val="20"/>
          <w:szCs w:val="20"/>
          <w:lang w:val="ru-RU"/>
        </w:rPr>
        <w:t xml:space="preserve"> – </w:t>
      </w:r>
      <w:r w:rsidR="00BE62AF" w:rsidRPr="00AB3023">
        <w:rPr>
          <w:noProof/>
          <w:sz w:val="20"/>
          <w:szCs w:val="20"/>
        </w:rPr>
        <w:t xml:space="preserve"> </w:t>
      </w:r>
      <w:r w:rsidR="00AB3023" w:rsidRPr="00AB3023">
        <w:rPr>
          <w:noProof/>
          <w:sz w:val="20"/>
          <w:szCs w:val="20"/>
        </w:rPr>
        <w:t xml:space="preserve">293,794 </w:t>
      </w:r>
      <w:r w:rsidR="00BE62AF" w:rsidRPr="00AB3023">
        <w:rPr>
          <w:noProof/>
          <w:sz w:val="20"/>
          <w:szCs w:val="20"/>
        </w:rPr>
        <w:t>грн.,</w:t>
      </w:r>
      <w:r w:rsidR="00AB3023" w:rsidRPr="00AB3023">
        <w:rPr>
          <w:noProof/>
          <w:sz w:val="20"/>
          <w:szCs w:val="20"/>
        </w:rPr>
        <w:t xml:space="preserve"> </w:t>
      </w:r>
      <w:r w:rsidR="00BE62AF" w:rsidRPr="00AB3023">
        <w:rPr>
          <w:noProof/>
          <w:sz w:val="20"/>
          <w:szCs w:val="20"/>
        </w:rPr>
        <w:t>що є еквівалентом</w:t>
      </w:r>
      <w:r w:rsidR="00BE62AF" w:rsidRPr="00AB3023">
        <w:rPr>
          <w:sz w:val="20"/>
          <w:szCs w:val="20"/>
          <w:lang w:val="ru-RU"/>
        </w:rPr>
        <w:t xml:space="preserve"> </w:t>
      </w:r>
      <w:r w:rsidR="00BE62AF" w:rsidRPr="00AB3023">
        <w:rPr>
          <w:noProof/>
          <w:sz w:val="20"/>
          <w:szCs w:val="20"/>
        </w:rPr>
        <w:t>10 940 Євро</w:t>
      </w:r>
      <w:r w:rsidR="00BE62AF" w:rsidRPr="00AB3023">
        <w:rPr>
          <w:sz w:val="20"/>
          <w:szCs w:val="20"/>
        </w:rPr>
        <w:t xml:space="preserve"> за </w:t>
      </w:r>
      <w:r w:rsidR="00CF0E3B" w:rsidRPr="00AB3023">
        <w:rPr>
          <w:sz w:val="20"/>
          <w:szCs w:val="20"/>
        </w:rPr>
        <w:t>к</w:t>
      </w:r>
      <w:r w:rsidR="00BE62AF" w:rsidRPr="00AB3023">
        <w:rPr>
          <w:sz w:val="20"/>
          <w:szCs w:val="20"/>
        </w:rPr>
        <w:t>урсом Банку станом на дату укладення цього Договору.</w:t>
      </w:r>
    </w:p>
    <w:p w14:paraId="206455AF" w14:textId="735D4780" w:rsidR="00B44A55" w:rsidRPr="00AB3023" w:rsidRDefault="00B44A55" w:rsidP="00671987">
      <w:pPr>
        <w:pStyle w:val="21"/>
        <w:numPr>
          <w:ilvl w:val="0"/>
          <w:numId w:val="9"/>
        </w:numPr>
        <w:shd w:val="clear" w:color="auto" w:fill="auto"/>
        <w:spacing w:before="0" w:after="0" w:line="240" w:lineRule="auto"/>
        <w:ind w:right="20"/>
        <w:rPr>
          <w:sz w:val="20"/>
          <w:szCs w:val="20"/>
        </w:rPr>
      </w:pPr>
      <w:r w:rsidRPr="00AB3023">
        <w:rPr>
          <w:noProof/>
          <w:sz w:val="20"/>
          <w:szCs w:val="20"/>
        </w:rPr>
        <w:t xml:space="preserve">Рідер тест-смужок </w:t>
      </w:r>
      <w:r w:rsidRPr="00AB3023">
        <w:rPr>
          <w:noProof/>
          <w:sz w:val="20"/>
          <w:szCs w:val="20"/>
          <w:lang w:val="en-US"/>
        </w:rPr>
        <w:t>Raptor</w:t>
      </w:r>
      <w:r w:rsidR="002975E6" w:rsidRPr="00AB3023">
        <w:rPr>
          <w:noProof/>
          <w:sz w:val="20"/>
          <w:szCs w:val="20"/>
        </w:rPr>
        <w:t xml:space="preserve">, </w:t>
      </w:r>
      <w:r w:rsidR="002975E6" w:rsidRPr="00AB3023">
        <w:rPr>
          <w:sz w:val="20"/>
          <w:szCs w:val="20"/>
        </w:rPr>
        <w:t>серійний номер RPT-5365</w:t>
      </w:r>
      <w:r w:rsidRPr="00AB3023">
        <w:rPr>
          <w:noProof/>
          <w:sz w:val="20"/>
          <w:szCs w:val="20"/>
        </w:rPr>
        <w:t xml:space="preserve"> – </w:t>
      </w:r>
      <w:r w:rsidR="00AB3023" w:rsidRPr="00AB3023">
        <w:rPr>
          <w:noProof/>
          <w:sz w:val="20"/>
          <w:szCs w:val="20"/>
        </w:rPr>
        <w:t xml:space="preserve">96,678 </w:t>
      </w:r>
      <w:r w:rsidR="00BE62AF" w:rsidRPr="00AB3023">
        <w:rPr>
          <w:noProof/>
          <w:sz w:val="20"/>
          <w:szCs w:val="20"/>
        </w:rPr>
        <w:t>грн.,  що є еквівалентом</w:t>
      </w:r>
      <w:r w:rsidR="00BE62AF" w:rsidRPr="00AB3023">
        <w:rPr>
          <w:sz w:val="20"/>
          <w:szCs w:val="20"/>
          <w:lang w:val="ru-RU"/>
        </w:rPr>
        <w:t xml:space="preserve"> </w:t>
      </w:r>
      <w:r w:rsidR="00BE62AF" w:rsidRPr="00AB3023">
        <w:rPr>
          <w:noProof/>
          <w:sz w:val="20"/>
          <w:szCs w:val="20"/>
        </w:rPr>
        <w:t>3 600 Євро</w:t>
      </w:r>
      <w:r w:rsidR="00BE62AF" w:rsidRPr="00AB3023">
        <w:rPr>
          <w:sz w:val="20"/>
          <w:szCs w:val="20"/>
        </w:rPr>
        <w:t xml:space="preserve"> за </w:t>
      </w:r>
      <w:r w:rsidR="00CF0E3B" w:rsidRPr="00AB3023">
        <w:rPr>
          <w:sz w:val="20"/>
          <w:szCs w:val="20"/>
        </w:rPr>
        <w:t>к</w:t>
      </w:r>
      <w:r w:rsidR="00BE62AF" w:rsidRPr="00AB3023">
        <w:rPr>
          <w:sz w:val="20"/>
          <w:szCs w:val="20"/>
        </w:rPr>
        <w:t>урсом Банку станом на дату укладення цього Договору.</w:t>
      </w:r>
    </w:p>
    <w:p w14:paraId="64CEB3F3" w14:textId="2E5AB906" w:rsidR="00104FCB" w:rsidRDefault="00987BAB" w:rsidP="00475A9E">
      <w:pPr>
        <w:pStyle w:val="21"/>
        <w:shd w:val="clear" w:color="auto" w:fill="auto"/>
        <w:spacing w:before="0" w:after="0" w:line="240" w:lineRule="auto"/>
        <w:ind w:left="20" w:right="20"/>
        <w:rPr>
          <w:sz w:val="20"/>
          <w:szCs w:val="20"/>
        </w:rPr>
      </w:pPr>
      <w:r w:rsidRPr="00521ABB">
        <w:rPr>
          <w:sz w:val="20"/>
          <w:szCs w:val="20"/>
        </w:rPr>
        <w:t xml:space="preserve">Сторони домовились, що дана </w:t>
      </w:r>
      <w:r w:rsidR="00B67032" w:rsidRPr="00521ABB">
        <w:rPr>
          <w:sz w:val="20"/>
          <w:szCs w:val="20"/>
        </w:rPr>
        <w:t>вартість</w:t>
      </w:r>
      <w:r w:rsidRPr="00521ABB">
        <w:rPr>
          <w:sz w:val="20"/>
          <w:szCs w:val="20"/>
        </w:rPr>
        <w:t xml:space="preserve"> буде застосовуватись Сторонами у всіх та будь-яких спорах, де вимагат</w:t>
      </w:r>
      <w:r w:rsidR="003820C0" w:rsidRPr="00521ABB">
        <w:rPr>
          <w:sz w:val="20"/>
          <w:szCs w:val="20"/>
        </w:rPr>
        <w:t>и</w:t>
      </w:r>
      <w:r w:rsidRPr="00521ABB">
        <w:rPr>
          <w:sz w:val="20"/>
          <w:szCs w:val="20"/>
        </w:rPr>
        <w:t>м</w:t>
      </w:r>
      <w:r w:rsidR="003820C0" w:rsidRPr="00521ABB">
        <w:rPr>
          <w:sz w:val="20"/>
          <w:szCs w:val="20"/>
        </w:rPr>
        <w:t>е</w:t>
      </w:r>
      <w:r w:rsidRPr="00521ABB">
        <w:rPr>
          <w:sz w:val="20"/>
          <w:szCs w:val="20"/>
        </w:rPr>
        <w:t>ться оцінка Обладнання (втрата, пошкодження Обладнання тощо).</w:t>
      </w:r>
    </w:p>
    <w:p w14:paraId="6978D52C" w14:textId="1AF5FB6C" w:rsidR="00CF0E3B" w:rsidRPr="00CF0E3B" w:rsidRDefault="00CF0E3B" w:rsidP="00475A9E">
      <w:pPr>
        <w:pStyle w:val="21"/>
        <w:shd w:val="clear" w:color="auto" w:fill="auto"/>
        <w:spacing w:before="0" w:after="0" w:line="240" w:lineRule="auto"/>
        <w:ind w:left="20" w:right="20"/>
        <w:rPr>
          <w:sz w:val="20"/>
          <w:szCs w:val="20"/>
        </w:rPr>
      </w:pPr>
      <w:r>
        <w:rPr>
          <w:sz w:val="20"/>
          <w:szCs w:val="20"/>
        </w:rPr>
        <w:t>В будь-якому випадку при відшкодуванні збитків, пов</w:t>
      </w:r>
      <w:r w:rsidRPr="00CF0E3B">
        <w:rPr>
          <w:sz w:val="20"/>
          <w:szCs w:val="20"/>
        </w:rPr>
        <w:t>’</w:t>
      </w:r>
      <w:r>
        <w:rPr>
          <w:sz w:val="20"/>
          <w:szCs w:val="20"/>
        </w:rPr>
        <w:t>язаних із втратою, пошкодження Обладнання тощо до розрахунку береться гривневий еквівалент вартості відповідного Обладнання в Євро за курсом Банку станом на дату укладення цього Договору, а в разі збільшення курсу Банку більше, ніж на 1 % - до розрахунку береться гривневий еквівалент вартості відповідного Обладнання в Євро за курсом Банку станом на дату пред</w:t>
      </w:r>
      <w:r w:rsidRPr="00CF0E3B">
        <w:rPr>
          <w:sz w:val="20"/>
          <w:szCs w:val="20"/>
        </w:rPr>
        <w:t>’</w:t>
      </w:r>
      <w:r>
        <w:rPr>
          <w:sz w:val="20"/>
          <w:szCs w:val="20"/>
        </w:rPr>
        <w:t>явлення Орендодавцем відповідної претензії або позову до суду.</w:t>
      </w:r>
    </w:p>
    <w:p w14:paraId="1E93D51E" w14:textId="58723212" w:rsidR="002776D3" w:rsidRPr="00521ABB" w:rsidRDefault="00631472" w:rsidP="00475A9E">
      <w:pPr>
        <w:pStyle w:val="21"/>
        <w:shd w:val="clear" w:color="auto" w:fill="auto"/>
        <w:spacing w:before="0" w:after="0" w:line="240" w:lineRule="auto"/>
        <w:ind w:left="20" w:right="20"/>
        <w:rPr>
          <w:sz w:val="20"/>
          <w:szCs w:val="20"/>
        </w:rPr>
      </w:pPr>
      <w:r w:rsidRPr="00521ABB">
        <w:rPr>
          <w:sz w:val="20"/>
          <w:szCs w:val="20"/>
        </w:rPr>
        <w:t>1.6. Сторони погодились, що індексація вартості передан</w:t>
      </w:r>
      <w:r w:rsidR="00B67032" w:rsidRPr="00521ABB">
        <w:rPr>
          <w:sz w:val="20"/>
          <w:szCs w:val="20"/>
        </w:rPr>
        <w:t>ого</w:t>
      </w:r>
      <w:r w:rsidRPr="00521ABB">
        <w:rPr>
          <w:sz w:val="20"/>
          <w:szCs w:val="20"/>
        </w:rPr>
        <w:t xml:space="preserve"> в оренду </w:t>
      </w:r>
      <w:r w:rsidR="00C63E1F" w:rsidRPr="00521ABB">
        <w:rPr>
          <w:sz w:val="20"/>
          <w:szCs w:val="20"/>
        </w:rPr>
        <w:t>Обладнання</w:t>
      </w:r>
      <w:r w:rsidRPr="00521ABB">
        <w:rPr>
          <w:sz w:val="20"/>
          <w:szCs w:val="20"/>
        </w:rPr>
        <w:t xml:space="preserve"> та здійснення амортизаційних відрахувань не проводяться.</w:t>
      </w:r>
    </w:p>
    <w:p w14:paraId="47B96412" w14:textId="77777777" w:rsidR="00631472" w:rsidRPr="005773B6" w:rsidRDefault="00631472" w:rsidP="00475A9E">
      <w:pPr>
        <w:pStyle w:val="21"/>
        <w:shd w:val="clear" w:color="auto" w:fill="auto"/>
        <w:spacing w:before="0" w:after="0" w:line="240" w:lineRule="auto"/>
        <w:ind w:left="20" w:right="20"/>
        <w:rPr>
          <w:sz w:val="20"/>
          <w:szCs w:val="20"/>
          <w:lang w:val="ru-RU"/>
        </w:rPr>
      </w:pPr>
    </w:p>
    <w:p w14:paraId="1197BED7" w14:textId="081991F8" w:rsidR="002776D3" w:rsidRPr="00521ABB" w:rsidRDefault="00A6729B" w:rsidP="00671987">
      <w:pPr>
        <w:pStyle w:val="10"/>
        <w:keepNext/>
        <w:keepLines/>
        <w:numPr>
          <w:ilvl w:val="0"/>
          <w:numId w:val="4"/>
        </w:numPr>
        <w:shd w:val="clear" w:color="auto" w:fill="auto"/>
        <w:spacing w:before="0" w:after="0" w:line="240" w:lineRule="auto"/>
        <w:rPr>
          <w:sz w:val="20"/>
          <w:szCs w:val="20"/>
        </w:rPr>
      </w:pPr>
      <w:bookmarkStart w:id="3" w:name="bookmark1"/>
      <w:r w:rsidRPr="00521ABB">
        <w:rPr>
          <w:sz w:val="20"/>
          <w:szCs w:val="20"/>
        </w:rPr>
        <w:t>ТЕРМІН</w:t>
      </w:r>
      <w:r w:rsidR="00987BAB" w:rsidRPr="00521ABB">
        <w:rPr>
          <w:sz w:val="20"/>
          <w:szCs w:val="20"/>
        </w:rPr>
        <w:t xml:space="preserve"> ОРЕНДИ, УМОВИ ПЕРЕДАЧІ ТА ПОВЕРНЕННЯ ОБЛАДНАННЯ</w:t>
      </w:r>
      <w:bookmarkEnd w:id="3"/>
    </w:p>
    <w:p w14:paraId="0580F6FB" w14:textId="6B94780A" w:rsidR="00104FCB" w:rsidRPr="00521ABB" w:rsidRDefault="00987BAB" w:rsidP="00671987">
      <w:pPr>
        <w:pStyle w:val="21"/>
        <w:numPr>
          <w:ilvl w:val="1"/>
          <w:numId w:val="2"/>
        </w:numPr>
        <w:shd w:val="clear" w:color="auto" w:fill="auto"/>
        <w:spacing w:before="0" w:after="0" w:line="240" w:lineRule="auto"/>
        <w:ind w:left="0" w:firstLine="0"/>
        <w:rPr>
          <w:sz w:val="20"/>
          <w:szCs w:val="20"/>
        </w:rPr>
      </w:pPr>
      <w:r w:rsidRPr="00521ABB">
        <w:rPr>
          <w:sz w:val="20"/>
          <w:szCs w:val="20"/>
        </w:rPr>
        <w:t xml:space="preserve">Обладнання </w:t>
      </w:r>
      <w:r w:rsidR="00A6729B" w:rsidRPr="00521ABB">
        <w:rPr>
          <w:sz w:val="20"/>
          <w:szCs w:val="20"/>
        </w:rPr>
        <w:t xml:space="preserve">надається в оренду </w:t>
      </w:r>
      <w:r w:rsidR="00B67032" w:rsidRPr="00521ABB">
        <w:rPr>
          <w:sz w:val="20"/>
          <w:szCs w:val="20"/>
        </w:rPr>
        <w:t>по</w:t>
      </w:r>
      <w:r w:rsidR="005773B6" w:rsidRPr="00521ABB">
        <w:rPr>
          <w:sz w:val="20"/>
          <w:szCs w:val="20"/>
        </w:rPr>
        <w:t xml:space="preserve"> </w:t>
      </w:r>
      <w:r w:rsidR="00955078">
        <w:rPr>
          <w:sz w:val="20"/>
          <w:szCs w:val="20"/>
        </w:rPr>
        <w:t>31.12.202</w:t>
      </w:r>
      <w:r w:rsidR="00617126" w:rsidRPr="00617126">
        <w:rPr>
          <w:sz w:val="20"/>
          <w:szCs w:val="20"/>
          <w:lang w:val="ru-RU"/>
        </w:rPr>
        <w:t>3</w:t>
      </w:r>
      <w:r w:rsidR="00A6729B" w:rsidRPr="00521ABB">
        <w:rPr>
          <w:sz w:val="20"/>
          <w:szCs w:val="20"/>
        </w:rPr>
        <w:t xml:space="preserve"> включно</w:t>
      </w:r>
      <w:r w:rsidRPr="00521ABB">
        <w:rPr>
          <w:sz w:val="20"/>
          <w:szCs w:val="20"/>
        </w:rPr>
        <w:t>.</w:t>
      </w:r>
    </w:p>
    <w:p w14:paraId="3F8FA97D" w14:textId="7C144D00" w:rsidR="00104FCB" w:rsidRPr="00521ABB" w:rsidRDefault="00987BAB" w:rsidP="00671987">
      <w:pPr>
        <w:pStyle w:val="21"/>
        <w:numPr>
          <w:ilvl w:val="1"/>
          <w:numId w:val="2"/>
        </w:numPr>
        <w:shd w:val="clear" w:color="auto" w:fill="auto"/>
        <w:spacing w:before="0" w:after="0" w:line="240" w:lineRule="auto"/>
        <w:ind w:left="0" w:firstLine="0"/>
        <w:rPr>
          <w:sz w:val="20"/>
          <w:szCs w:val="20"/>
        </w:rPr>
      </w:pPr>
      <w:r w:rsidRPr="00521ABB">
        <w:rPr>
          <w:sz w:val="20"/>
          <w:szCs w:val="20"/>
        </w:rPr>
        <w:t>Передача Обладнання засвідчується актом приймання - передачі Обладнання.</w:t>
      </w:r>
      <w:r w:rsidR="005E4718" w:rsidRPr="00521ABB">
        <w:rPr>
          <w:sz w:val="20"/>
          <w:szCs w:val="20"/>
        </w:rPr>
        <w:t xml:space="preserve"> Датою передачею Обладнання в оренду вважається дата складання акту приймання-передачі Обладнання в оренду.</w:t>
      </w:r>
      <w:r w:rsidR="00BC7F5B" w:rsidRPr="00BC7F5B">
        <w:rPr>
          <w:sz w:val="20"/>
          <w:szCs w:val="20"/>
          <w:lang w:val="ru-RU"/>
        </w:rPr>
        <w:t xml:space="preserve"> </w:t>
      </w:r>
      <w:r w:rsidR="00BC7F5B">
        <w:rPr>
          <w:sz w:val="20"/>
          <w:szCs w:val="20"/>
        </w:rPr>
        <w:t>Доставка Обладнання Орендарю здійснюється за рахунок Орендодавця.</w:t>
      </w:r>
    </w:p>
    <w:p w14:paraId="056603FE" w14:textId="46DF233B" w:rsidR="00104FCB" w:rsidRPr="00521ABB" w:rsidRDefault="00987BAB" w:rsidP="00671987">
      <w:pPr>
        <w:pStyle w:val="21"/>
        <w:numPr>
          <w:ilvl w:val="1"/>
          <w:numId w:val="2"/>
        </w:numPr>
        <w:shd w:val="clear" w:color="auto" w:fill="auto"/>
        <w:spacing w:before="0" w:after="0" w:line="240" w:lineRule="auto"/>
        <w:ind w:left="0" w:right="20" w:firstLine="0"/>
        <w:rPr>
          <w:sz w:val="20"/>
          <w:szCs w:val="20"/>
        </w:rPr>
      </w:pPr>
      <w:r w:rsidRPr="00521ABB">
        <w:rPr>
          <w:sz w:val="20"/>
          <w:szCs w:val="20"/>
        </w:rPr>
        <w:t xml:space="preserve">Станом на останній день терміну оренди, у разі припинення або дострокового припинення дії цього Договору, Обладнання повертається Орендодавцю. Орендар повертає Обладнання Орендодавцю за Актом </w:t>
      </w:r>
      <w:r w:rsidRPr="00521ABB">
        <w:rPr>
          <w:sz w:val="20"/>
          <w:szCs w:val="20"/>
        </w:rPr>
        <w:lastRenderedPageBreak/>
        <w:t xml:space="preserve">приймання-передачі Обладнання </w:t>
      </w:r>
      <w:r w:rsidR="00D44BC9" w:rsidRPr="00521ABB">
        <w:rPr>
          <w:sz w:val="20"/>
          <w:szCs w:val="20"/>
        </w:rPr>
        <w:t xml:space="preserve"> з оренди </w:t>
      </w:r>
      <w:r w:rsidRPr="00521ABB">
        <w:rPr>
          <w:sz w:val="20"/>
          <w:szCs w:val="20"/>
        </w:rPr>
        <w:t>у стані, що враховує нормальний знос Обладнання.</w:t>
      </w:r>
    </w:p>
    <w:p w14:paraId="35B3EA1C" w14:textId="7CA59AE4" w:rsidR="00104FCB" w:rsidRPr="00521ABB" w:rsidRDefault="00A6729B" w:rsidP="00671987">
      <w:pPr>
        <w:pStyle w:val="21"/>
        <w:numPr>
          <w:ilvl w:val="1"/>
          <w:numId w:val="2"/>
        </w:numPr>
        <w:shd w:val="clear" w:color="auto" w:fill="auto"/>
        <w:spacing w:before="0" w:after="0" w:line="240" w:lineRule="auto"/>
        <w:ind w:left="0" w:firstLine="0"/>
        <w:rPr>
          <w:sz w:val="20"/>
          <w:szCs w:val="20"/>
        </w:rPr>
      </w:pPr>
      <w:r w:rsidRPr="00521ABB">
        <w:rPr>
          <w:sz w:val="20"/>
          <w:szCs w:val="20"/>
        </w:rPr>
        <w:t>Орендар зобов</w:t>
      </w:r>
      <w:r w:rsidRPr="00521ABB">
        <w:rPr>
          <w:sz w:val="20"/>
          <w:szCs w:val="20"/>
          <w:lang w:val="ru-RU"/>
        </w:rPr>
        <w:t>’</w:t>
      </w:r>
      <w:r w:rsidRPr="00521ABB">
        <w:rPr>
          <w:sz w:val="20"/>
          <w:szCs w:val="20"/>
        </w:rPr>
        <w:t>язаний використовувати Обладнання виключно за адресою</w:t>
      </w:r>
      <w:r w:rsidR="00987BAB" w:rsidRPr="00521ABB">
        <w:rPr>
          <w:sz w:val="20"/>
          <w:szCs w:val="20"/>
        </w:rPr>
        <w:t>:</w:t>
      </w:r>
      <w:r w:rsidR="003820C0" w:rsidRPr="00521ABB">
        <w:rPr>
          <w:sz w:val="20"/>
          <w:szCs w:val="20"/>
        </w:rPr>
        <w:t xml:space="preserve"> </w:t>
      </w:r>
      <w:r w:rsidR="001A16B8">
        <w:rPr>
          <w:sz w:val="20"/>
          <w:szCs w:val="20"/>
        </w:rPr>
        <w:t>87000 Донецька обл., Нікольський р-н, смт.Нікольське, вул.Пушкіна 142.</w:t>
      </w:r>
    </w:p>
    <w:p w14:paraId="52290EE9" w14:textId="0E6051CE" w:rsidR="002776D3" w:rsidRPr="00521ABB" w:rsidRDefault="00987BAB" w:rsidP="00671987">
      <w:pPr>
        <w:pStyle w:val="21"/>
        <w:numPr>
          <w:ilvl w:val="1"/>
          <w:numId w:val="2"/>
        </w:numPr>
        <w:shd w:val="clear" w:color="auto" w:fill="auto"/>
        <w:spacing w:before="0" w:after="0" w:line="240" w:lineRule="auto"/>
        <w:ind w:left="0" w:right="20" w:firstLine="0"/>
        <w:rPr>
          <w:sz w:val="20"/>
          <w:szCs w:val="20"/>
        </w:rPr>
      </w:pPr>
      <w:r w:rsidRPr="00521ABB">
        <w:rPr>
          <w:sz w:val="20"/>
          <w:szCs w:val="20"/>
        </w:rPr>
        <w:t xml:space="preserve">Після закінчення </w:t>
      </w:r>
      <w:r w:rsidR="00A6729B" w:rsidRPr="00521ABB">
        <w:rPr>
          <w:sz w:val="20"/>
          <w:szCs w:val="20"/>
        </w:rPr>
        <w:t>терміну</w:t>
      </w:r>
      <w:r w:rsidRPr="00521ABB">
        <w:rPr>
          <w:sz w:val="20"/>
          <w:szCs w:val="20"/>
        </w:rPr>
        <w:t xml:space="preserve"> оренди Орендар повертає Обладнання Орендодавцеві за адресою, вказаною в п. 2.4 цього Договору.</w:t>
      </w:r>
    </w:p>
    <w:p w14:paraId="202F12B8" w14:textId="116483C4" w:rsidR="00D44BC9" w:rsidRPr="00521ABB" w:rsidRDefault="00D44BC9" w:rsidP="00671987">
      <w:pPr>
        <w:pStyle w:val="21"/>
        <w:numPr>
          <w:ilvl w:val="1"/>
          <w:numId w:val="2"/>
        </w:numPr>
        <w:shd w:val="clear" w:color="auto" w:fill="auto"/>
        <w:spacing w:before="0" w:after="0" w:line="240" w:lineRule="auto"/>
        <w:ind w:left="0" w:right="20" w:firstLine="0"/>
        <w:rPr>
          <w:sz w:val="20"/>
          <w:szCs w:val="20"/>
        </w:rPr>
      </w:pPr>
      <w:r w:rsidRPr="00521ABB">
        <w:rPr>
          <w:sz w:val="20"/>
          <w:szCs w:val="20"/>
        </w:rPr>
        <w:t>Зобов'язання щодо складання Акту приймання-передачі покладається на Сторону, яка передає Обладнання іншій Стороні цього Договору.</w:t>
      </w:r>
    </w:p>
    <w:p w14:paraId="0C2DD937" w14:textId="77777777" w:rsidR="002776D3" w:rsidRPr="00521ABB" w:rsidRDefault="002776D3" w:rsidP="00475A9E">
      <w:pPr>
        <w:pStyle w:val="21"/>
        <w:shd w:val="clear" w:color="auto" w:fill="auto"/>
        <w:spacing w:before="0" w:after="0" w:line="240" w:lineRule="auto"/>
        <w:ind w:right="20"/>
        <w:rPr>
          <w:sz w:val="20"/>
          <w:szCs w:val="20"/>
        </w:rPr>
      </w:pPr>
    </w:p>
    <w:p w14:paraId="5BF99C17" w14:textId="3499D430" w:rsidR="002776D3" w:rsidRPr="00521ABB" w:rsidRDefault="00987BAB" w:rsidP="00671987">
      <w:pPr>
        <w:pStyle w:val="10"/>
        <w:keepNext/>
        <w:keepLines/>
        <w:numPr>
          <w:ilvl w:val="0"/>
          <w:numId w:val="4"/>
        </w:numPr>
        <w:shd w:val="clear" w:color="auto" w:fill="auto"/>
        <w:tabs>
          <w:tab w:val="left" w:pos="426"/>
        </w:tabs>
        <w:spacing w:before="0" w:after="0" w:line="240" w:lineRule="auto"/>
        <w:ind w:left="0" w:firstLine="0"/>
        <w:rPr>
          <w:sz w:val="20"/>
          <w:szCs w:val="20"/>
        </w:rPr>
      </w:pPr>
      <w:bookmarkStart w:id="4" w:name="bookmark2"/>
      <w:r w:rsidRPr="00521ABB">
        <w:rPr>
          <w:sz w:val="20"/>
          <w:szCs w:val="20"/>
        </w:rPr>
        <w:t>ОРЕНДНА ПЛАТА</w:t>
      </w:r>
      <w:bookmarkEnd w:id="4"/>
    </w:p>
    <w:p w14:paraId="61C36441" w14:textId="0C09F91C" w:rsidR="00B76F59" w:rsidRPr="00521ABB" w:rsidRDefault="00B76F59" w:rsidP="00671987">
      <w:pPr>
        <w:pStyle w:val="20"/>
        <w:numPr>
          <w:ilvl w:val="1"/>
          <w:numId w:val="3"/>
        </w:numPr>
        <w:shd w:val="clear" w:color="auto" w:fill="auto"/>
        <w:tabs>
          <w:tab w:val="left" w:pos="0"/>
        </w:tabs>
        <w:spacing w:after="0" w:line="240" w:lineRule="auto"/>
        <w:ind w:left="0" w:right="20" w:firstLine="0"/>
        <w:jc w:val="both"/>
        <w:rPr>
          <w:b w:val="0"/>
          <w:bCs w:val="0"/>
          <w:sz w:val="20"/>
          <w:szCs w:val="20"/>
        </w:rPr>
      </w:pPr>
      <w:r w:rsidRPr="00521ABB">
        <w:rPr>
          <w:b w:val="0"/>
          <w:bCs w:val="0"/>
          <w:sz w:val="20"/>
          <w:szCs w:val="20"/>
        </w:rPr>
        <w:t>Орендна плата за користування Обладнання сплачується Орендарем щорічно</w:t>
      </w:r>
      <w:r w:rsidR="0084116A" w:rsidRPr="00521ABB">
        <w:rPr>
          <w:b w:val="0"/>
          <w:bCs w:val="0"/>
          <w:sz w:val="20"/>
          <w:szCs w:val="20"/>
        </w:rPr>
        <w:t xml:space="preserve"> в національній валюті України</w:t>
      </w:r>
      <w:r w:rsidRPr="00521ABB">
        <w:rPr>
          <w:b w:val="0"/>
          <w:bCs w:val="0"/>
          <w:sz w:val="20"/>
          <w:szCs w:val="20"/>
        </w:rPr>
        <w:t xml:space="preserve"> </w:t>
      </w:r>
      <w:del w:id="5" w:author="Denys Stepanyuk" w:date="2021-04-30T13:44:00Z">
        <w:r w:rsidRPr="00521ABB" w:rsidDel="00CA340C">
          <w:rPr>
            <w:b w:val="0"/>
            <w:bCs w:val="0"/>
            <w:sz w:val="20"/>
            <w:szCs w:val="20"/>
          </w:rPr>
          <w:delText xml:space="preserve">за </w:delText>
        </w:r>
        <w:r w:rsidR="0084116A" w:rsidRPr="00521ABB" w:rsidDel="00CA340C">
          <w:rPr>
            <w:b w:val="0"/>
            <w:bCs w:val="0"/>
            <w:sz w:val="20"/>
            <w:szCs w:val="20"/>
          </w:rPr>
          <w:delText>нижче вказані</w:delText>
        </w:r>
        <w:r w:rsidRPr="00521ABB" w:rsidDel="00CA340C">
          <w:rPr>
            <w:b w:val="0"/>
            <w:bCs w:val="0"/>
            <w:sz w:val="20"/>
            <w:szCs w:val="20"/>
          </w:rPr>
          <w:delText xml:space="preserve"> періоди</w:delText>
        </w:r>
        <w:r w:rsidR="0084116A" w:rsidRPr="00521ABB" w:rsidDel="00CA340C">
          <w:rPr>
            <w:b w:val="0"/>
            <w:bCs w:val="0"/>
            <w:sz w:val="20"/>
            <w:szCs w:val="20"/>
          </w:rPr>
          <w:delText xml:space="preserve"> та </w:delText>
        </w:r>
      </w:del>
      <w:r w:rsidR="0084116A" w:rsidRPr="00521ABB">
        <w:rPr>
          <w:b w:val="0"/>
          <w:bCs w:val="0"/>
          <w:sz w:val="20"/>
          <w:szCs w:val="20"/>
        </w:rPr>
        <w:t>в такі терміни на підставі виставленого рахунку Орендодавця</w:t>
      </w:r>
      <w:r w:rsidRPr="00521ABB">
        <w:rPr>
          <w:b w:val="0"/>
          <w:bCs w:val="0"/>
          <w:sz w:val="20"/>
          <w:szCs w:val="20"/>
        </w:rPr>
        <w:t xml:space="preserve">: </w:t>
      </w:r>
    </w:p>
    <w:p w14:paraId="006A6025" w14:textId="0C8832C7" w:rsidR="00B76F59" w:rsidRPr="00521ABB" w:rsidRDefault="00CA340C" w:rsidP="00671987">
      <w:pPr>
        <w:pStyle w:val="20"/>
        <w:numPr>
          <w:ilvl w:val="2"/>
          <w:numId w:val="10"/>
        </w:numPr>
        <w:shd w:val="clear" w:color="auto" w:fill="auto"/>
        <w:tabs>
          <w:tab w:val="left" w:pos="0"/>
        </w:tabs>
        <w:spacing w:after="0" w:line="240" w:lineRule="auto"/>
        <w:ind w:right="20"/>
        <w:jc w:val="both"/>
        <w:rPr>
          <w:b w:val="0"/>
          <w:bCs w:val="0"/>
          <w:sz w:val="20"/>
          <w:szCs w:val="20"/>
        </w:rPr>
      </w:pPr>
      <w:ins w:id="6" w:author="Denys Stepanyuk" w:date="2021-04-30T13:45:00Z">
        <w:r>
          <w:rPr>
            <w:b w:val="0"/>
            <w:bCs w:val="0"/>
            <w:sz w:val="20"/>
            <w:szCs w:val="20"/>
          </w:rPr>
          <w:t xml:space="preserve">за користування Обладнанням </w:t>
        </w:r>
      </w:ins>
      <w:r w:rsidR="00B76F59" w:rsidRPr="00521ABB">
        <w:rPr>
          <w:b w:val="0"/>
          <w:bCs w:val="0"/>
          <w:sz w:val="20"/>
          <w:szCs w:val="20"/>
        </w:rPr>
        <w:t xml:space="preserve">з моменту приймання Обладнання по </w:t>
      </w:r>
      <w:r w:rsidR="005773B6">
        <w:rPr>
          <w:b w:val="0"/>
          <w:bCs w:val="0"/>
          <w:sz w:val="20"/>
          <w:szCs w:val="20"/>
        </w:rPr>
        <w:t>28</w:t>
      </w:r>
      <w:r w:rsidR="00B76F59" w:rsidRPr="00521ABB">
        <w:rPr>
          <w:b w:val="0"/>
          <w:bCs w:val="0"/>
          <w:sz w:val="20"/>
          <w:szCs w:val="20"/>
        </w:rPr>
        <w:t xml:space="preserve"> </w:t>
      </w:r>
      <w:r w:rsidR="005773B6">
        <w:rPr>
          <w:b w:val="0"/>
          <w:bCs w:val="0"/>
          <w:sz w:val="20"/>
          <w:szCs w:val="20"/>
        </w:rPr>
        <w:t>лютого</w:t>
      </w:r>
      <w:r w:rsidR="00B76F59" w:rsidRPr="00521ABB">
        <w:rPr>
          <w:b w:val="0"/>
          <w:bCs w:val="0"/>
          <w:sz w:val="20"/>
          <w:szCs w:val="20"/>
        </w:rPr>
        <w:t xml:space="preserve"> 202</w:t>
      </w:r>
      <w:r w:rsidR="005773B6">
        <w:rPr>
          <w:b w:val="0"/>
          <w:bCs w:val="0"/>
          <w:sz w:val="20"/>
          <w:szCs w:val="20"/>
        </w:rPr>
        <w:t>1</w:t>
      </w:r>
      <w:r w:rsidR="00B76F59" w:rsidRPr="00521ABB">
        <w:rPr>
          <w:b w:val="0"/>
          <w:bCs w:val="0"/>
          <w:sz w:val="20"/>
          <w:szCs w:val="20"/>
        </w:rPr>
        <w:t xml:space="preserve"> року –</w:t>
      </w:r>
      <w:r w:rsidR="001525A9" w:rsidRPr="00521ABB">
        <w:rPr>
          <w:b w:val="0"/>
          <w:bCs w:val="0"/>
          <w:sz w:val="20"/>
          <w:szCs w:val="20"/>
        </w:rPr>
        <w:t xml:space="preserve"> не раніше, ніж 01.0</w:t>
      </w:r>
      <w:r w:rsidR="005773B6">
        <w:rPr>
          <w:b w:val="0"/>
          <w:bCs w:val="0"/>
          <w:sz w:val="20"/>
          <w:szCs w:val="20"/>
        </w:rPr>
        <w:t>3</w:t>
      </w:r>
      <w:r w:rsidR="001525A9" w:rsidRPr="00521ABB">
        <w:rPr>
          <w:b w:val="0"/>
          <w:bCs w:val="0"/>
          <w:sz w:val="20"/>
          <w:szCs w:val="20"/>
        </w:rPr>
        <w:t>.2021 року та</w:t>
      </w:r>
      <w:r w:rsidR="00B76F59" w:rsidRPr="00521ABB">
        <w:rPr>
          <w:b w:val="0"/>
          <w:bCs w:val="0"/>
          <w:sz w:val="20"/>
          <w:szCs w:val="20"/>
        </w:rPr>
        <w:t xml:space="preserve"> не пізніше, ніж </w:t>
      </w:r>
      <w:r w:rsidR="006E107B">
        <w:rPr>
          <w:b w:val="0"/>
          <w:bCs w:val="0"/>
          <w:sz w:val="20"/>
          <w:szCs w:val="20"/>
        </w:rPr>
        <w:t>15</w:t>
      </w:r>
      <w:r w:rsidR="001525A9" w:rsidRPr="00521ABB">
        <w:rPr>
          <w:b w:val="0"/>
          <w:bCs w:val="0"/>
          <w:sz w:val="20"/>
          <w:szCs w:val="20"/>
        </w:rPr>
        <w:t>.0</w:t>
      </w:r>
      <w:r w:rsidR="006E107B">
        <w:rPr>
          <w:b w:val="0"/>
          <w:bCs w:val="0"/>
          <w:sz w:val="20"/>
          <w:szCs w:val="20"/>
        </w:rPr>
        <w:t>5</w:t>
      </w:r>
      <w:r w:rsidR="001525A9" w:rsidRPr="00521ABB">
        <w:rPr>
          <w:b w:val="0"/>
          <w:bCs w:val="0"/>
          <w:sz w:val="20"/>
          <w:szCs w:val="20"/>
        </w:rPr>
        <w:t>.</w:t>
      </w:r>
      <w:r w:rsidR="00B76F59" w:rsidRPr="00521ABB">
        <w:rPr>
          <w:b w:val="0"/>
          <w:bCs w:val="0"/>
          <w:sz w:val="20"/>
          <w:szCs w:val="20"/>
        </w:rPr>
        <w:t>2021 року;</w:t>
      </w:r>
    </w:p>
    <w:p w14:paraId="656C2435" w14:textId="740E9CA0" w:rsidR="00B76F59" w:rsidRPr="00521ABB" w:rsidRDefault="00CA340C" w:rsidP="00671987">
      <w:pPr>
        <w:pStyle w:val="20"/>
        <w:numPr>
          <w:ilvl w:val="2"/>
          <w:numId w:val="10"/>
        </w:numPr>
        <w:shd w:val="clear" w:color="auto" w:fill="auto"/>
        <w:tabs>
          <w:tab w:val="left" w:pos="0"/>
        </w:tabs>
        <w:spacing w:after="0" w:line="240" w:lineRule="auto"/>
        <w:ind w:right="20"/>
        <w:jc w:val="both"/>
        <w:rPr>
          <w:b w:val="0"/>
          <w:bCs w:val="0"/>
          <w:sz w:val="20"/>
          <w:szCs w:val="20"/>
        </w:rPr>
      </w:pPr>
      <w:ins w:id="7" w:author="Denys Stepanyuk" w:date="2021-04-30T13:45:00Z">
        <w:r>
          <w:rPr>
            <w:b w:val="0"/>
            <w:bCs w:val="0"/>
            <w:sz w:val="20"/>
            <w:szCs w:val="20"/>
          </w:rPr>
          <w:t>за користування Обладнанням</w:t>
        </w:r>
        <w:r w:rsidRPr="00521ABB">
          <w:rPr>
            <w:b w:val="0"/>
            <w:bCs w:val="0"/>
            <w:sz w:val="20"/>
            <w:szCs w:val="20"/>
          </w:rPr>
          <w:t xml:space="preserve"> </w:t>
        </w:r>
      </w:ins>
      <w:r w:rsidR="00B76F59" w:rsidRPr="00521ABB">
        <w:rPr>
          <w:b w:val="0"/>
          <w:bCs w:val="0"/>
          <w:sz w:val="20"/>
          <w:szCs w:val="20"/>
        </w:rPr>
        <w:t>з 01</w:t>
      </w:r>
      <w:r w:rsidR="005773B6">
        <w:rPr>
          <w:b w:val="0"/>
          <w:bCs w:val="0"/>
          <w:sz w:val="20"/>
          <w:szCs w:val="20"/>
        </w:rPr>
        <w:t xml:space="preserve"> березня</w:t>
      </w:r>
      <w:r w:rsidR="00B76F59" w:rsidRPr="00521ABB">
        <w:rPr>
          <w:b w:val="0"/>
          <w:bCs w:val="0"/>
          <w:sz w:val="20"/>
          <w:szCs w:val="20"/>
        </w:rPr>
        <w:t xml:space="preserve"> 2021 року по </w:t>
      </w:r>
      <w:r w:rsidR="00955078">
        <w:rPr>
          <w:b w:val="0"/>
          <w:bCs w:val="0"/>
          <w:sz w:val="20"/>
          <w:szCs w:val="20"/>
        </w:rPr>
        <w:t>31</w:t>
      </w:r>
      <w:r w:rsidR="00B76F59" w:rsidRPr="00521ABB">
        <w:rPr>
          <w:b w:val="0"/>
          <w:bCs w:val="0"/>
          <w:sz w:val="20"/>
          <w:szCs w:val="20"/>
        </w:rPr>
        <w:t xml:space="preserve"> </w:t>
      </w:r>
      <w:r w:rsidR="00955078">
        <w:rPr>
          <w:b w:val="0"/>
          <w:bCs w:val="0"/>
          <w:sz w:val="20"/>
          <w:szCs w:val="20"/>
        </w:rPr>
        <w:t>грудня</w:t>
      </w:r>
      <w:r w:rsidR="00B76F59" w:rsidRPr="00521ABB">
        <w:rPr>
          <w:b w:val="0"/>
          <w:bCs w:val="0"/>
          <w:sz w:val="20"/>
          <w:szCs w:val="20"/>
        </w:rPr>
        <w:t xml:space="preserve"> 202</w:t>
      </w:r>
      <w:r w:rsidR="00955078">
        <w:rPr>
          <w:b w:val="0"/>
          <w:bCs w:val="0"/>
          <w:sz w:val="20"/>
          <w:szCs w:val="20"/>
        </w:rPr>
        <w:t>1</w:t>
      </w:r>
      <w:r w:rsidR="00B76F59" w:rsidRPr="00521ABB">
        <w:rPr>
          <w:b w:val="0"/>
          <w:bCs w:val="0"/>
          <w:sz w:val="20"/>
          <w:szCs w:val="20"/>
        </w:rPr>
        <w:t xml:space="preserve"> року – </w:t>
      </w:r>
      <w:r w:rsidR="001525A9" w:rsidRPr="00521ABB">
        <w:rPr>
          <w:b w:val="0"/>
          <w:bCs w:val="0"/>
          <w:sz w:val="20"/>
          <w:szCs w:val="20"/>
        </w:rPr>
        <w:t xml:space="preserve">не раніше, ніж </w:t>
      </w:r>
      <w:r w:rsidR="00955078">
        <w:rPr>
          <w:b w:val="0"/>
          <w:bCs w:val="0"/>
          <w:sz w:val="20"/>
          <w:szCs w:val="20"/>
        </w:rPr>
        <w:t>31</w:t>
      </w:r>
      <w:r w:rsidR="001525A9" w:rsidRPr="00521ABB">
        <w:rPr>
          <w:b w:val="0"/>
          <w:bCs w:val="0"/>
          <w:sz w:val="20"/>
          <w:szCs w:val="20"/>
        </w:rPr>
        <w:t>.</w:t>
      </w:r>
      <w:r w:rsidR="00955078">
        <w:rPr>
          <w:b w:val="0"/>
          <w:bCs w:val="0"/>
          <w:sz w:val="20"/>
          <w:szCs w:val="20"/>
        </w:rPr>
        <w:t>12</w:t>
      </w:r>
      <w:r w:rsidR="001525A9" w:rsidRPr="00521ABB">
        <w:rPr>
          <w:b w:val="0"/>
          <w:bCs w:val="0"/>
          <w:sz w:val="20"/>
          <w:szCs w:val="20"/>
        </w:rPr>
        <w:t>.202</w:t>
      </w:r>
      <w:r w:rsidR="00955078">
        <w:rPr>
          <w:b w:val="0"/>
          <w:bCs w:val="0"/>
          <w:sz w:val="20"/>
          <w:szCs w:val="20"/>
        </w:rPr>
        <w:t>1</w:t>
      </w:r>
      <w:r w:rsidR="001525A9" w:rsidRPr="00521ABB">
        <w:rPr>
          <w:b w:val="0"/>
          <w:bCs w:val="0"/>
          <w:sz w:val="20"/>
          <w:szCs w:val="20"/>
        </w:rPr>
        <w:t xml:space="preserve"> року та </w:t>
      </w:r>
      <w:r w:rsidR="00B76F59" w:rsidRPr="00521ABB">
        <w:rPr>
          <w:b w:val="0"/>
          <w:bCs w:val="0"/>
          <w:sz w:val="20"/>
          <w:szCs w:val="20"/>
        </w:rPr>
        <w:t xml:space="preserve">не пізніше, ніж </w:t>
      </w:r>
      <w:r w:rsidRPr="00CA340C">
        <w:rPr>
          <w:b w:val="0"/>
          <w:bCs w:val="0"/>
          <w:sz w:val="20"/>
          <w:szCs w:val="20"/>
          <w:lang w:val="ru-RU"/>
        </w:rPr>
        <w:t>31</w:t>
      </w:r>
      <w:r w:rsidR="001525A9" w:rsidRPr="00521ABB">
        <w:rPr>
          <w:b w:val="0"/>
          <w:bCs w:val="0"/>
          <w:sz w:val="20"/>
          <w:szCs w:val="20"/>
        </w:rPr>
        <w:t>.0</w:t>
      </w:r>
      <w:r w:rsidR="00955078">
        <w:rPr>
          <w:b w:val="0"/>
          <w:bCs w:val="0"/>
          <w:sz w:val="20"/>
          <w:szCs w:val="20"/>
        </w:rPr>
        <w:t>1</w:t>
      </w:r>
      <w:r w:rsidR="001525A9" w:rsidRPr="00521ABB">
        <w:rPr>
          <w:b w:val="0"/>
          <w:bCs w:val="0"/>
          <w:sz w:val="20"/>
          <w:szCs w:val="20"/>
        </w:rPr>
        <w:t>.</w:t>
      </w:r>
      <w:r w:rsidR="00B76F59" w:rsidRPr="00521ABB">
        <w:rPr>
          <w:b w:val="0"/>
          <w:bCs w:val="0"/>
          <w:sz w:val="20"/>
          <w:szCs w:val="20"/>
        </w:rPr>
        <w:t>2022 року;</w:t>
      </w:r>
    </w:p>
    <w:p w14:paraId="5398D219" w14:textId="4217ACF3" w:rsidR="0003706C" w:rsidRDefault="00CA340C" w:rsidP="00671987">
      <w:pPr>
        <w:pStyle w:val="20"/>
        <w:numPr>
          <w:ilvl w:val="2"/>
          <w:numId w:val="10"/>
        </w:numPr>
        <w:shd w:val="clear" w:color="auto" w:fill="auto"/>
        <w:tabs>
          <w:tab w:val="left" w:pos="0"/>
        </w:tabs>
        <w:spacing w:after="0" w:line="240" w:lineRule="auto"/>
        <w:ind w:right="20"/>
        <w:jc w:val="both"/>
        <w:rPr>
          <w:b w:val="0"/>
          <w:bCs w:val="0"/>
          <w:sz w:val="20"/>
          <w:szCs w:val="20"/>
        </w:rPr>
      </w:pPr>
      <w:ins w:id="8" w:author="Denys Stepanyuk" w:date="2021-04-30T13:46:00Z">
        <w:r>
          <w:rPr>
            <w:b w:val="0"/>
            <w:bCs w:val="0"/>
            <w:sz w:val="20"/>
            <w:szCs w:val="20"/>
          </w:rPr>
          <w:t>за користування Обладнанням</w:t>
        </w:r>
        <w:r w:rsidRPr="00521ABB">
          <w:rPr>
            <w:b w:val="0"/>
            <w:bCs w:val="0"/>
            <w:sz w:val="20"/>
            <w:szCs w:val="20"/>
          </w:rPr>
          <w:t xml:space="preserve"> </w:t>
        </w:r>
      </w:ins>
      <w:r w:rsidR="00B76F59" w:rsidRPr="00521ABB">
        <w:rPr>
          <w:b w:val="0"/>
          <w:bCs w:val="0"/>
          <w:sz w:val="20"/>
          <w:szCs w:val="20"/>
        </w:rPr>
        <w:t xml:space="preserve">з 01 </w:t>
      </w:r>
      <w:r w:rsidR="0003706C">
        <w:rPr>
          <w:b w:val="0"/>
          <w:bCs w:val="0"/>
          <w:sz w:val="20"/>
          <w:szCs w:val="20"/>
        </w:rPr>
        <w:t>січня</w:t>
      </w:r>
      <w:r w:rsidR="00B76F59" w:rsidRPr="00521ABB">
        <w:rPr>
          <w:b w:val="0"/>
          <w:bCs w:val="0"/>
          <w:sz w:val="20"/>
          <w:szCs w:val="20"/>
        </w:rPr>
        <w:t xml:space="preserve"> 2022 року по </w:t>
      </w:r>
      <w:r w:rsidR="0003706C">
        <w:rPr>
          <w:b w:val="0"/>
          <w:bCs w:val="0"/>
          <w:sz w:val="20"/>
          <w:szCs w:val="20"/>
        </w:rPr>
        <w:t>31</w:t>
      </w:r>
      <w:r w:rsidR="00B76F59" w:rsidRPr="00521ABB">
        <w:rPr>
          <w:b w:val="0"/>
          <w:bCs w:val="0"/>
          <w:sz w:val="20"/>
          <w:szCs w:val="20"/>
        </w:rPr>
        <w:t xml:space="preserve"> </w:t>
      </w:r>
      <w:r w:rsidR="0003706C">
        <w:rPr>
          <w:b w:val="0"/>
          <w:bCs w:val="0"/>
          <w:sz w:val="20"/>
          <w:szCs w:val="20"/>
        </w:rPr>
        <w:t>грудня</w:t>
      </w:r>
      <w:r w:rsidR="00B76F59" w:rsidRPr="00521ABB">
        <w:rPr>
          <w:b w:val="0"/>
          <w:bCs w:val="0"/>
          <w:sz w:val="20"/>
          <w:szCs w:val="20"/>
        </w:rPr>
        <w:t xml:space="preserve"> 202</w:t>
      </w:r>
      <w:r w:rsidR="0003706C">
        <w:rPr>
          <w:b w:val="0"/>
          <w:bCs w:val="0"/>
          <w:sz w:val="20"/>
          <w:szCs w:val="20"/>
        </w:rPr>
        <w:t>2</w:t>
      </w:r>
      <w:r w:rsidR="00B76F59" w:rsidRPr="00521ABB">
        <w:rPr>
          <w:b w:val="0"/>
          <w:bCs w:val="0"/>
          <w:sz w:val="20"/>
          <w:szCs w:val="20"/>
        </w:rPr>
        <w:t xml:space="preserve"> року – </w:t>
      </w:r>
      <w:r w:rsidR="00521ABB" w:rsidRPr="00521ABB">
        <w:rPr>
          <w:b w:val="0"/>
          <w:bCs w:val="0"/>
          <w:sz w:val="20"/>
          <w:szCs w:val="20"/>
        </w:rPr>
        <w:t xml:space="preserve">не раніше, ніж </w:t>
      </w:r>
      <w:r w:rsidR="0003706C">
        <w:rPr>
          <w:b w:val="0"/>
          <w:bCs w:val="0"/>
          <w:sz w:val="20"/>
          <w:szCs w:val="20"/>
        </w:rPr>
        <w:t>31</w:t>
      </w:r>
      <w:r w:rsidR="00521ABB" w:rsidRPr="00521ABB">
        <w:rPr>
          <w:b w:val="0"/>
          <w:bCs w:val="0"/>
          <w:sz w:val="20"/>
          <w:szCs w:val="20"/>
        </w:rPr>
        <w:t>.</w:t>
      </w:r>
      <w:r w:rsidR="0003706C">
        <w:rPr>
          <w:b w:val="0"/>
          <w:bCs w:val="0"/>
          <w:sz w:val="20"/>
          <w:szCs w:val="20"/>
        </w:rPr>
        <w:t>12</w:t>
      </w:r>
      <w:r w:rsidR="00521ABB" w:rsidRPr="00521ABB">
        <w:rPr>
          <w:b w:val="0"/>
          <w:bCs w:val="0"/>
          <w:sz w:val="20"/>
          <w:szCs w:val="20"/>
        </w:rPr>
        <w:t>.202</w:t>
      </w:r>
      <w:r w:rsidR="0003706C">
        <w:rPr>
          <w:b w:val="0"/>
          <w:bCs w:val="0"/>
          <w:sz w:val="20"/>
          <w:szCs w:val="20"/>
        </w:rPr>
        <w:t>2</w:t>
      </w:r>
      <w:r w:rsidR="00521ABB" w:rsidRPr="00521ABB">
        <w:rPr>
          <w:b w:val="0"/>
          <w:bCs w:val="0"/>
          <w:sz w:val="20"/>
          <w:szCs w:val="20"/>
        </w:rPr>
        <w:t xml:space="preserve"> року та </w:t>
      </w:r>
      <w:r w:rsidR="00B76F59" w:rsidRPr="00521ABB">
        <w:rPr>
          <w:b w:val="0"/>
          <w:bCs w:val="0"/>
          <w:sz w:val="20"/>
          <w:szCs w:val="20"/>
        </w:rPr>
        <w:t xml:space="preserve">не пізніше, ніж </w:t>
      </w:r>
      <w:r w:rsidRPr="00CA340C">
        <w:rPr>
          <w:b w:val="0"/>
          <w:bCs w:val="0"/>
          <w:sz w:val="20"/>
          <w:szCs w:val="20"/>
          <w:lang w:val="ru-RU"/>
        </w:rPr>
        <w:t>31</w:t>
      </w:r>
      <w:r w:rsidR="00D12558">
        <w:rPr>
          <w:b w:val="0"/>
          <w:bCs w:val="0"/>
          <w:sz w:val="20"/>
          <w:szCs w:val="20"/>
        </w:rPr>
        <w:t>.0</w:t>
      </w:r>
      <w:r w:rsidR="0003706C">
        <w:rPr>
          <w:b w:val="0"/>
          <w:bCs w:val="0"/>
          <w:sz w:val="20"/>
          <w:szCs w:val="20"/>
        </w:rPr>
        <w:t>1</w:t>
      </w:r>
      <w:r w:rsidR="00D12558">
        <w:rPr>
          <w:b w:val="0"/>
          <w:bCs w:val="0"/>
          <w:sz w:val="20"/>
          <w:szCs w:val="20"/>
        </w:rPr>
        <w:t>.</w:t>
      </w:r>
      <w:r w:rsidR="00B76F59" w:rsidRPr="00521ABB">
        <w:rPr>
          <w:b w:val="0"/>
          <w:bCs w:val="0"/>
          <w:sz w:val="20"/>
          <w:szCs w:val="20"/>
        </w:rPr>
        <w:t>2023 року</w:t>
      </w:r>
      <w:r w:rsidR="0003706C">
        <w:rPr>
          <w:b w:val="0"/>
          <w:bCs w:val="0"/>
          <w:sz w:val="20"/>
          <w:szCs w:val="20"/>
        </w:rPr>
        <w:t>;</w:t>
      </w:r>
    </w:p>
    <w:p w14:paraId="677CDC31" w14:textId="78FA3942" w:rsidR="00403F78" w:rsidRDefault="00CA340C" w:rsidP="00671987">
      <w:pPr>
        <w:pStyle w:val="20"/>
        <w:numPr>
          <w:ilvl w:val="2"/>
          <w:numId w:val="10"/>
        </w:numPr>
        <w:shd w:val="clear" w:color="auto" w:fill="auto"/>
        <w:tabs>
          <w:tab w:val="left" w:pos="0"/>
        </w:tabs>
        <w:spacing w:after="0" w:line="240" w:lineRule="auto"/>
        <w:ind w:right="20"/>
        <w:jc w:val="both"/>
        <w:rPr>
          <w:b w:val="0"/>
          <w:bCs w:val="0"/>
          <w:sz w:val="20"/>
          <w:szCs w:val="20"/>
        </w:rPr>
      </w:pPr>
      <w:ins w:id="9" w:author="Denys Stepanyuk" w:date="2021-04-30T13:46:00Z">
        <w:r>
          <w:rPr>
            <w:b w:val="0"/>
            <w:bCs w:val="0"/>
            <w:sz w:val="20"/>
            <w:szCs w:val="20"/>
          </w:rPr>
          <w:t>за користування Обладнанням</w:t>
        </w:r>
        <w:r w:rsidRPr="00521ABB">
          <w:rPr>
            <w:b w:val="0"/>
            <w:bCs w:val="0"/>
            <w:sz w:val="20"/>
            <w:szCs w:val="20"/>
          </w:rPr>
          <w:t xml:space="preserve"> </w:t>
        </w:r>
      </w:ins>
      <w:r w:rsidR="0003706C" w:rsidRPr="00521ABB">
        <w:rPr>
          <w:b w:val="0"/>
          <w:bCs w:val="0"/>
          <w:sz w:val="20"/>
          <w:szCs w:val="20"/>
        </w:rPr>
        <w:t xml:space="preserve">з 01 </w:t>
      </w:r>
      <w:r w:rsidR="0003706C">
        <w:rPr>
          <w:b w:val="0"/>
          <w:bCs w:val="0"/>
          <w:sz w:val="20"/>
          <w:szCs w:val="20"/>
        </w:rPr>
        <w:t>січня</w:t>
      </w:r>
      <w:r w:rsidR="0003706C" w:rsidRPr="00521ABB">
        <w:rPr>
          <w:b w:val="0"/>
          <w:bCs w:val="0"/>
          <w:sz w:val="20"/>
          <w:szCs w:val="20"/>
        </w:rPr>
        <w:t xml:space="preserve"> 202</w:t>
      </w:r>
      <w:r w:rsidR="0003706C">
        <w:rPr>
          <w:b w:val="0"/>
          <w:bCs w:val="0"/>
          <w:sz w:val="20"/>
          <w:szCs w:val="20"/>
        </w:rPr>
        <w:t>3</w:t>
      </w:r>
      <w:r w:rsidR="0003706C" w:rsidRPr="00521ABB">
        <w:rPr>
          <w:b w:val="0"/>
          <w:bCs w:val="0"/>
          <w:sz w:val="20"/>
          <w:szCs w:val="20"/>
        </w:rPr>
        <w:t xml:space="preserve"> року по </w:t>
      </w:r>
      <w:r w:rsidR="0003706C">
        <w:rPr>
          <w:b w:val="0"/>
          <w:bCs w:val="0"/>
          <w:sz w:val="20"/>
          <w:szCs w:val="20"/>
        </w:rPr>
        <w:t>31</w:t>
      </w:r>
      <w:r w:rsidR="0003706C" w:rsidRPr="00521ABB">
        <w:rPr>
          <w:b w:val="0"/>
          <w:bCs w:val="0"/>
          <w:sz w:val="20"/>
          <w:szCs w:val="20"/>
        </w:rPr>
        <w:t xml:space="preserve"> </w:t>
      </w:r>
      <w:r w:rsidR="0003706C">
        <w:rPr>
          <w:b w:val="0"/>
          <w:bCs w:val="0"/>
          <w:sz w:val="20"/>
          <w:szCs w:val="20"/>
        </w:rPr>
        <w:t>грудня</w:t>
      </w:r>
      <w:r w:rsidR="0003706C" w:rsidRPr="00521ABB">
        <w:rPr>
          <w:b w:val="0"/>
          <w:bCs w:val="0"/>
          <w:sz w:val="20"/>
          <w:szCs w:val="20"/>
        </w:rPr>
        <w:t xml:space="preserve"> 202</w:t>
      </w:r>
      <w:r w:rsidR="0003706C">
        <w:rPr>
          <w:b w:val="0"/>
          <w:bCs w:val="0"/>
          <w:sz w:val="20"/>
          <w:szCs w:val="20"/>
        </w:rPr>
        <w:t>3</w:t>
      </w:r>
      <w:r w:rsidR="0003706C" w:rsidRPr="00521ABB">
        <w:rPr>
          <w:b w:val="0"/>
          <w:bCs w:val="0"/>
          <w:sz w:val="20"/>
          <w:szCs w:val="20"/>
        </w:rPr>
        <w:t xml:space="preserve"> року – не раніше, ніж </w:t>
      </w:r>
      <w:r w:rsidR="0003706C">
        <w:rPr>
          <w:b w:val="0"/>
          <w:bCs w:val="0"/>
          <w:sz w:val="20"/>
          <w:szCs w:val="20"/>
        </w:rPr>
        <w:t>31</w:t>
      </w:r>
      <w:r w:rsidR="0003706C" w:rsidRPr="00521ABB">
        <w:rPr>
          <w:b w:val="0"/>
          <w:bCs w:val="0"/>
          <w:sz w:val="20"/>
          <w:szCs w:val="20"/>
        </w:rPr>
        <w:t>.</w:t>
      </w:r>
      <w:r w:rsidR="0003706C">
        <w:rPr>
          <w:b w:val="0"/>
          <w:bCs w:val="0"/>
          <w:sz w:val="20"/>
          <w:szCs w:val="20"/>
        </w:rPr>
        <w:t>12</w:t>
      </w:r>
      <w:r w:rsidR="0003706C" w:rsidRPr="00521ABB">
        <w:rPr>
          <w:b w:val="0"/>
          <w:bCs w:val="0"/>
          <w:sz w:val="20"/>
          <w:szCs w:val="20"/>
        </w:rPr>
        <w:t>.202</w:t>
      </w:r>
      <w:r w:rsidR="00403F78">
        <w:rPr>
          <w:b w:val="0"/>
          <w:bCs w:val="0"/>
          <w:sz w:val="20"/>
          <w:szCs w:val="20"/>
        </w:rPr>
        <w:t>3</w:t>
      </w:r>
      <w:r w:rsidR="0003706C" w:rsidRPr="00521ABB">
        <w:rPr>
          <w:b w:val="0"/>
          <w:bCs w:val="0"/>
          <w:sz w:val="20"/>
          <w:szCs w:val="20"/>
        </w:rPr>
        <w:t xml:space="preserve"> року та не пізніше, ніж </w:t>
      </w:r>
      <w:del w:id="10" w:author="Denys Stepanyuk" w:date="2021-04-30T13:46:00Z">
        <w:r w:rsidR="0003706C" w:rsidRPr="00521ABB" w:rsidDel="00CA340C">
          <w:rPr>
            <w:b w:val="0"/>
            <w:bCs w:val="0"/>
            <w:sz w:val="20"/>
            <w:szCs w:val="20"/>
          </w:rPr>
          <w:delText>05</w:delText>
        </w:r>
      </w:del>
      <w:ins w:id="11" w:author="Denys Stepanyuk" w:date="2021-04-30T13:46:00Z">
        <w:r>
          <w:rPr>
            <w:b w:val="0"/>
            <w:bCs w:val="0"/>
            <w:sz w:val="20"/>
            <w:szCs w:val="20"/>
          </w:rPr>
          <w:t>31</w:t>
        </w:r>
      </w:ins>
      <w:r w:rsidR="0003706C">
        <w:rPr>
          <w:b w:val="0"/>
          <w:bCs w:val="0"/>
          <w:sz w:val="20"/>
          <w:szCs w:val="20"/>
        </w:rPr>
        <w:t>.01.</w:t>
      </w:r>
      <w:r w:rsidR="0003706C" w:rsidRPr="00521ABB">
        <w:rPr>
          <w:b w:val="0"/>
          <w:bCs w:val="0"/>
          <w:sz w:val="20"/>
          <w:szCs w:val="20"/>
        </w:rPr>
        <w:t>202</w:t>
      </w:r>
      <w:r w:rsidR="00403F78">
        <w:rPr>
          <w:b w:val="0"/>
          <w:bCs w:val="0"/>
          <w:sz w:val="20"/>
          <w:szCs w:val="20"/>
        </w:rPr>
        <w:t>4</w:t>
      </w:r>
      <w:r w:rsidR="0003706C" w:rsidRPr="00521ABB">
        <w:rPr>
          <w:b w:val="0"/>
          <w:bCs w:val="0"/>
          <w:sz w:val="20"/>
          <w:szCs w:val="20"/>
        </w:rPr>
        <w:t xml:space="preserve"> року</w:t>
      </w:r>
      <w:r w:rsidR="00403F78">
        <w:rPr>
          <w:b w:val="0"/>
          <w:bCs w:val="0"/>
          <w:sz w:val="20"/>
          <w:szCs w:val="20"/>
        </w:rPr>
        <w:t>;</w:t>
      </w:r>
    </w:p>
    <w:p w14:paraId="76E2B8E7" w14:textId="320D0876" w:rsidR="0084116A" w:rsidRPr="00521ABB" w:rsidRDefault="00B76F59" w:rsidP="00671987">
      <w:pPr>
        <w:pStyle w:val="20"/>
        <w:numPr>
          <w:ilvl w:val="1"/>
          <w:numId w:val="10"/>
        </w:numPr>
        <w:shd w:val="clear" w:color="auto" w:fill="auto"/>
        <w:tabs>
          <w:tab w:val="left" w:pos="0"/>
        </w:tabs>
        <w:spacing w:after="0" w:line="240" w:lineRule="auto"/>
        <w:ind w:left="0" w:right="20" w:firstLine="0"/>
        <w:jc w:val="both"/>
        <w:rPr>
          <w:sz w:val="20"/>
          <w:szCs w:val="20"/>
        </w:rPr>
      </w:pPr>
      <w:r w:rsidRPr="00DF1B6F">
        <w:rPr>
          <w:b w:val="0"/>
          <w:bCs w:val="0"/>
          <w:sz w:val="20"/>
          <w:szCs w:val="20"/>
        </w:rPr>
        <w:t>Розмір орендної плати за кожен період</w:t>
      </w:r>
      <w:ins w:id="12" w:author="Denys Stepanyuk" w:date="2021-04-30T13:49:00Z">
        <w:r w:rsidR="00CA340C">
          <w:rPr>
            <w:b w:val="0"/>
            <w:bCs w:val="0"/>
            <w:sz w:val="20"/>
            <w:szCs w:val="20"/>
          </w:rPr>
          <w:t xml:space="preserve">, </w:t>
        </w:r>
        <w:r w:rsidR="00CA340C">
          <w:rPr>
            <w:b w:val="0"/>
            <w:bCs w:val="0"/>
            <w:sz w:val="20"/>
            <w:szCs w:val="20"/>
          </w:rPr>
          <w:t>що вказаний в п. 3.1. Договору</w:t>
        </w:r>
        <w:r w:rsidR="00CA340C">
          <w:rPr>
            <w:b w:val="0"/>
            <w:bCs w:val="0"/>
            <w:sz w:val="20"/>
            <w:szCs w:val="20"/>
          </w:rPr>
          <w:t>,</w:t>
        </w:r>
      </w:ins>
      <w:r w:rsidRPr="00DF1B6F">
        <w:rPr>
          <w:b w:val="0"/>
          <w:bCs w:val="0"/>
          <w:sz w:val="20"/>
          <w:szCs w:val="20"/>
        </w:rPr>
        <w:t xml:space="preserve"> складає</w:t>
      </w:r>
      <w:r w:rsidR="00DF1B6F" w:rsidRPr="00DF1B6F">
        <w:rPr>
          <w:b w:val="0"/>
          <w:bCs w:val="0"/>
          <w:sz w:val="20"/>
          <w:szCs w:val="20"/>
        </w:rPr>
        <w:t xml:space="preserve"> 785 965.29 </w:t>
      </w:r>
      <w:r w:rsidR="00170772" w:rsidRPr="00DF1B6F">
        <w:rPr>
          <w:b w:val="0"/>
          <w:bCs w:val="0"/>
          <w:sz w:val="20"/>
          <w:szCs w:val="20"/>
        </w:rPr>
        <w:t>(</w:t>
      </w:r>
      <w:r w:rsidR="00DF1B6F" w:rsidRPr="00DF1B6F">
        <w:rPr>
          <w:b w:val="0"/>
          <w:bCs w:val="0"/>
          <w:sz w:val="20"/>
          <w:szCs w:val="20"/>
        </w:rPr>
        <w:t>сімсот вісімдесят п’ять тисяч дев’ятсот шістдесят п’ять тисяч</w:t>
      </w:r>
      <w:r w:rsidR="00170772" w:rsidRPr="00DF1B6F">
        <w:rPr>
          <w:b w:val="0"/>
          <w:bCs w:val="0"/>
          <w:sz w:val="20"/>
          <w:szCs w:val="20"/>
        </w:rPr>
        <w:t>) гривень</w:t>
      </w:r>
      <w:r w:rsidR="00DF1B6F" w:rsidRPr="00DF1B6F">
        <w:rPr>
          <w:b w:val="0"/>
          <w:bCs w:val="0"/>
          <w:sz w:val="20"/>
          <w:szCs w:val="20"/>
        </w:rPr>
        <w:t xml:space="preserve"> 29</w:t>
      </w:r>
      <w:r w:rsidR="00170772" w:rsidRPr="00DF1B6F">
        <w:rPr>
          <w:b w:val="0"/>
          <w:bCs w:val="0"/>
          <w:sz w:val="20"/>
          <w:szCs w:val="20"/>
        </w:rPr>
        <w:t xml:space="preserve"> копійок з ПДВ, що еквівалентно </w:t>
      </w:r>
      <w:r w:rsidR="00820700" w:rsidRPr="002714E4">
        <w:rPr>
          <w:b w:val="0"/>
          <w:bCs w:val="0"/>
          <w:sz w:val="20"/>
          <w:szCs w:val="20"/>
        </w:rPr>
        <w:t>29 267</w:t>
      </w:r>
      <w:r w:rsidR="00170772" w:rsidRPr="00DF1B6F">
        <w:rPr>
          <w:b w:val="0"/>
          <w:bCs w:val="0"/>
          <w:sz w:val="20"/>
          <w:szCs w:val="20"/>
        </w:rPr>
        <w:t xml:space="preserve"> (</w:t>
      </w:r>
      <w:r w:rsidR="00820700" w:rsidRPr="00DF1B6F">
        <w:rPr>
          <w:b w:val="0"/>
          <w:bCs w:val="0"/>
          <w:sz w:val="20"/>
          <w:szCs w:val="20"/>
        </w:rPr>
        <w:t>двадцять дев’ять тисяч двісті шістдесят сім</w:t>
      </w:r>
      <w:r w:rsidR="00170772" w:rsidRPr="00DF1B6F">
        <w:rPr>
          <w:b w:val="0"/>
          <w:bCs w:val="0"/>
          <w:sz w:val="20"/>
          <w:szCs w:val="20"/>
        </w:rPr>
        <w:t xml:space="preserve">) </w:t>
      </w:r>
      <w:r w:rsidR="00DF0017">
        <w:rPr>
          <w:b w:val="0"/>
          <w:bCs w:val="0"/>
          <w:sz w:val="20"/>
          <w:szCs w:val="20"/>
        </w:rPr>
        <w:t>Євро</w:t>
      </w:r>
      <w:r w:rsidR="00170772" w:rsidRPr="00521ABB">
        <w:rPr>
          <w:b w:val="0"/>
          <w:bCs w:val="0"/>
          <w:sz w:val="20"/>
          <w:szCs w:val="20"/>
        </w:rPr>
        <w:t xml:space="preserve"> (надалі – Еквівалент в </w:t>
      </w:r>
      <w:r w:rsidR="00DF0017">
        <w:rPr>
          <w:b w:val="0"/>
          <w:bCs w:val="0"/>
          <w:sz w:val="20"/>
          <w:szCs w:val="20"/>
        </w:rPr>
        <w:t>Євро</w:t>
      </w:r>
      <w:r w:rsidR="00170772" w:rsidRPr="00521ABB">
        <w:rPr>
          <w:b w:val="0"/>
          <w:bCs w:val="0"/>
          <w:sz w:val="20"/>
          <w:szCs w:val="20"/>
        </w:rPr>
        <w:t xml:space="preserve">) відповідно до </w:t>
      </w:r>
      <w:r w:rsidR="00170772" w:rsidRPr="00521ABB">
        <w:rPr>
          <w:b w:val="0"/>
          <w:bCs w:val="0"/>
          <w:snapToGrid w:val="0"/>
          <w:sz w:val="20"/>
          <w:szCs w:val="20"/>
        </w:rPr>
        <w:t xml:space="preserve">середньозваженого курсу гривні до </w:t>
      </w:r>
      <w:r w:rsidR="00DF0017">
        <w:rPr>
          <w:b w:val="0"/>
          <w:bCs w:val="0"/>
          <w:snapToGrid w:val="0"/>
          <w:sz w:val="20"/>
          <w:szCs w:val="20"/>
        </w:rPr>
        <w:t>Євро</w:t>
      </w:r>
      <w:r w:rsidR="00170772" w:rsidRPr="00521ABB">
        <w:rPr>
          <w:b w:val="0"/>
          <w:bCs w:val="0"/>
          <w:snapToGrid w:val="0"/>
          <w:sz w:val="20"/>
          <w:szCs w:val="20"/>
        </w:rPr>
        <w:t xml:space="preserve"> АТ «Креді Агріколь Банк» (надалі - Банк) для здійснення розрахунків за безготівковими операціям з купівлі – продажу іноземної валюти (надалі – курс Банку) на дату укладення цього Договору. Курс Банку підтверджується довідкою Банку з печаткою Банку і підписом уповноваженої особи Банку. Якщо на дату, пов’язану з виконанням цього Договору, на яку потрібен курс Банку (дата укладення цього Договору, виставлення рахунку-фактури, дата оплати тощо), такий курс відсутній, Сторони домовились застосовувати курс Банку на попередню дату, що найбільш наближена до дати, на яку вимагається курс Банку. У разі, якщо курс Банку відсутній більш, ніж п’ять календарних днів, Сторони домовились вважати курсом Банку офіційний курс гривні до </w:t>
      </w:r>
      <w:r w:rsidR="00DF0017">
        <w:rPr>
          <w:b w:val="0"/>
          <w:bCs w:val="0"/>
          <w:snapToGrid w:val="0"/>
          <w:sz w:val="20"/>
          <w:szCs w:val="20"/>
        </w:rPr>
        <w:t>Євро</w:t>
      </w:r>
      <w:r w:rsidR="00170772" w:rsidRPr="00521ABB">
        <w:rPr>
          <w:b w:val="0"/>
          <w:bCs w:val="0"/>
          <w:snapToGrid w:val="0"/>
          <w:sz w:val="20"/>
          <w:szCs w:val="20"/>
        </w:rPr>
        <w:t xml:space="preserve"> Національного банку України.</w:t>
      </w:r>
    </w:p>
    <w:p w14:paraId="4B0FD26A" w14:textId="78C8B97E" w:rsidR="0084116A" w:rsidRPr="00521ABB" w:rsidRDefault="0084116A" w:rsidP="00671987">
      <w:pPr>
        <w:pStyle w:val="20"/>
        <w:numPr>
          <w:ilvl w:val="1"/>
          <w:numId w:val="10"/>
        </w:numPr>
        <w:shd w:val="clear" w:color="auto" w:fill="auto"/>
        <w:tabs>
          <w:tab w:val="left" w:pos="0"/>
        </w:tabs>
        <w:spacing w:after="0" w:line="240" w:lineRule="auto"/>
        <w:ind w:left="0" w:right="20" w:firstLine="0"/>
        <w:jc w:val="both"/>
        <w:rPr>
          <w:b w:val="0"/>
          <w:bCs w:val="0"/>
          <w:sz w:val="20"/>
          <w:szCs w:val="20"/>
        </w:rPr>
      </w:pPr>
      <w:r w:rsidRPr="00521ABB">
        <w:rPr>
          <w:b w:val="0"/>
          <w:bCs w:val="0"/>
          <w:snapToGrid w:val="0"/>
          <w:sz w:val="20"/>
          <w:szCs w:val="20"/>
        </w:rPr>
        <w:t xml:space="preserve">У випадку </w:t>
      </w:r>
      <w:r w:rsidR="00AB6A55">
        <w:rPr>
          <w:b w:val="0"/>
          <w:bCs w:val="0"/>
          <w:snapToGrid w:val="0"/>
          <w:sz w:val="20"/>
          <w:szCs w:val="20"/>
        </w:rPr>
        <w:t>збільшення</w:t>
      </w:r>
      <w:r w:rsidRPr="00521ABB">
        <w:rPr>
          <w:b w:val="0"/>
          <w:bCs w:val="0"/>
          <w:snapToGrid w:val="0"/>
          <w:sz w:val="20"/>
          <w:szCs w:val="20"/>
        </w:rPr>
        <w:t xml:space="preserve"> курсу Банку гривні до </w:t>
      </w:r>
      <w:r w:rsidR="00DF0017">
        <w:rPr>
          <w:b w:val="0"/>
          <w:bCs w:val="0"/>
          <w:snapToGrid w:val="0"/>
          <w:sz w:val="20"/>
          <w:szCs w:val="20"/>
        </w:rPr>
        <w:t>Євро</w:t>
      </w:r>
      <w:r w:rsidRPr="00521ABB">
        <w:rPr>
          <w:b w:val="0"/>
          <w:bCs w:val="0"/>
          <w:snapToGrid w:val="0"/>
          <w:sz w:val="20"/>
          <w:szCs w:val="20"/>
        </w:rPr>
        <w:t xml:space="preserve"> на дату </w:t>
      </w:r>
      <w:r w:rsidR="00962253">
        <w:rPr>
          <w:b w:val="0"/>
          <w:bCs w:val="0"/>
          <w:snapToGrid w:val="0"/>
          <w:sz w:val="20"/>
          <w:szCs w:val="20"/>
        </w:rPr>
        <w:t>складання</w:t>
      </w:r>
      <w:r w:rsidRPr="00521ABB">
        <w:rPr>
          <w:b w:val="0"/>
          <w:bCs w:val="0"/>
          <w:snapToGrid w:val="0"/>
          <w:sz w:val="20"/>
          <w:szCs w:val="20"/>
        </w:rPr>
        <w:t xml:space="preserve"> рахунку </w:t>
      </w:r>
      <w:r w:rsidR="001525A9" w:rsidRPr="00521ABB">
        <w:rPr>
          <w:b w:val="0"/>
          <w:bCs w:val="0"/>
          <w:snapToGrid w:val="0"/>
          <w:sz w:val="20"/>
          <w:szCs w:val="20"/>
        </w:rPr>
        <w:t>Орендодавцем</w:t>
      </w:r>
      <w:r w:rsidR="008A4B24">
        <w:rPr>
          <w:b w:val="0"/>
          <w:bCs w:val="0"/>
          <w:snapToGrid w:val="0"/>
          <w:sz w:val="20"/>
          <w:szCs w:val="20"/>
        </w:rPr>
        <w:t xml:space="preserve"> або - на дату звернення Орендодавця до суду із позовом</w:t>
      </w:r>
      <w:r w:rsidRPr="00521ABB">
        <w:rPr>
          <w:b w:val="0"/>
          <w:bCs w:val="0"/>
          <w:snapToGrid w:val="0"/>
          <w:sz w:val="20"/>
          <w:szCs w:val="20"/>
        </w:rPr>
        <w:t xml:space="preserve"> більш, ніж на 1% проти курсу, що існував на дату укладення цього Договору, </w:t>
      </w:r>
      <w:r w:rsidR="001525A9" w:rsidRPr="00521ABB">
        <w:rPr>
          <w:b w:val="0"/>
          <w:bCs w:val="0"/>
          <w:snapToGrid w:val="0"/>
          <w:sz w:val="20"/>
          <w:szCs w:val="20"/>
        </w:rPr>
        <w:t>розмір орендної плати</w:t>
      </w:r>
      <w:r w:rsidRPr="00521ABB">
        <w:rPr>
          <w:b w:val="0"/>
          <w:bCs w:val="0"/>
          <w:snapToGrid w:val="0"/>
          <w:sz w:val="20"/>
          <w:szCs w:val="20"/>
        </w:rPr>
        <w:t>, вказан</w:t>
      </w:r>
      <w:r w:rsidR="001525A9" w:rsidRPr="00521ABB">
        <w:rPr>
          <w:b w:val="0"/>
          <w:bCs w:val="0"/>
          <w:snapToGrid w:val="0"/>
          <w:sz w:val="20"/>
          <w:szCs w:val="20"/>
        </w:rPr>
        <w:t>ий</w:t>
      </w:r>
      <w:r w:rsidRPr="00521ABB">
        <w:rPr>
          <w:b w:val="0"/>
          <w:bCs w:val="0"/>
          <w:snapToGrid w:val="0"/>
          <w:sz w:val="20"/>
          <w:szCs w:val="20"/>
        </w:rPr>
        <w:t xml:space="preserve"> в п. </w:t>
      </w:r>
      <w:r w:rsidR="001525A9" w:rsidRPr="00521ABB">
        <w:rPr>
          <w:b w:val="0"/>
          <w:bCs w:val="0"/>
          <w:snapToGrid w:val="0"/>
          <w:sz w:val="20"/>
          <w:szCs w:val="20"/>
        </w:rPr>
        <w:t>3</w:t>
      </w:r>
      <w:r w:rsidRPr="00521ABB">
        <w:rPr>
          <w:b w:val="0"/>
          <w:bCs w:val="0"/>
          <w:snapToGrid w:val="0"/>
          <w:sz w:val="20"/>
          <w:szCs w:val="20"/>
        </w:rPr>
        <w:t>.</w:t>
      </w:r>
      <w:r w:rsidR="001525A9" w:rsidRPr="00521ABB">
        <w:rPr>
          <w:b w:val="0"/>
          <w:bCs w:val="0"/>
          <w:snapToGrid w:val="0"/>
          <w:sz w:val="20"/>
          <w:szCs w:val="20"/>
        </w:rPr>
        <w:t>2</w:t>
      </w:r>
      <w:r w:rsidRPr="00521ABB">
        <w:rPr>
          <w:b w:val="0"/>
          <w:bCs w:val="0"/>
          <w:snapToGrid w:val="0"/>
          <w:sz w:val="20"/>
          <w:szCs w:val="20"/>
        </w:rPr>
        <w:t>.</w:t>
      </w:r>
      <w:r w:rsidR="001525A9" w:rsidRPr="00521ABB">
        <w:rPr>
          <w:b w:val="0"/>
          <w:bCs w:val="0"/>
          <w:snapToGrid w:val="0"/>
          <w:sz w:val="20"/>
          <w:szCs w:val="20"/>
        </w:rPr>
        <w:t xml:space="preserve"> Договору,</w:t>
      </w:r>
      <w:r w:rsidRPr="00521ABB">
        <w:rPr>
          <w:b w:val="0"/>
          <w:bCs w:val="0"/>
          <w:snapToGrid w:val="0"/>
          <w:sz w:val="20"/>
          <w:szCs w:val="20"/>
        </w:rPr>
        <w:t xml:space="preserve"> підлягає корегуванню </w:t>
      </w:r>
      <w:r w:rsidR="008A4B24">
        <w:rPr>
          <w:b w:val="0"/>
          <w:bCs w:val="0"/>
          <w:snapToGrid w:val="0"/>
          <w:sz w:val="20"/>
          <w:szCs w:val="20"/>
        </w:rPr>
        <w:t xml:space="preserve">на розсуд Орендодавця </w:t>
      </w:r>
      <w:r w:rsidRPr="00521ABB">
        <w:rPr>
          <w:b w:val="0"/>
          <w:bCs w:val="0"/>
          <w:snapToGrid w:val="0"/>
          <w:sz w:val="20"/>
          <w:szCs w:val="20"/>
        </w:rPr>
        <w:t>за нижченаведеною формулою:</w:t>
      </w:r>
    </w:p>
    <w:p w14:paraId="39081A0E" w14:textId="17F272E5" w:rsidR="0084116A" w:rsidRPr="00521ABB" w:rsidRDefault="001525A9" w:rsidP="00AB6A55">
      <w:pPr>
        <w:pStyle w:val="ListParagraph"/>
        <w:ind w:left="0"/>
        <w:jc w:val="both"/>
        <w:rPr>
          <w:rFonts w:ascii="Times New Roman" w:hAnsi="Times New Roman" w:cs="Times New Roman"/>
          <w:b/>
          <w:bCs/>
          <w:snapToGrid w:val="0"/>
          <w:sz w:val="20"/>
          <w:szCs w:val="20"/>
        </w:rPr>
      </w:pPr>
      <w:r w:rsidRPr="00521ABB">
        <w:rPr>
          <w:rFonts w:ascii="Times New Roman" w:hAnsi="Times New Roman" w:cs="Times New Roman"/>
          <w:b/>
          <w:bCs/>
          <w:snapToGrid w:val="0"/>
          <w:sz w:val="20"/>
          <w:szCs w:val="20"/>
        </w:rPr>
        <w:t>Оп</w:t>
      </w:r>
      <w:r w:rsidR="0084116A" w:rsidRPr="00521ABB">
        <w:rPr>
          <w:rFonts w:ascii="Times New Roman" w:hAnsi="Times New Roman" w:cs="Times New Roman"/>
          <w:b/>
          <w:bCs/>
          <w:snapToGrid w:val="0"/>
          <w:sz w:val="20"/>
          <w:szCs w:val="20"/>
        </w:rPr>
        <w:t xml:space="preserve"> = </w:t>
      </w:r>
      <w:r w:rsidR="002714C4">
        <w:rPr>
          <w:rFonts w:ascii="Times New Roman" w:hAnsi="Times New Roman" w:cs="Times New Roman"/>
          <w:b/>
          <w:bCs/>
          <w:snapToGrid w:val="0"/>
          <w:sz w:val="20"/>
          <w:szCs w:val="20"/>
        </w:rPr>
        <w:t>О</w:t>
      </w:r>
      <w:r w:rsidR="0084116A" w:rsidRPr="00521ABB">
        <w:rPr>
          <w:rFonts w:ascii="Times New Roman" w:hAnsi="Times New Roman" w:cs="Times New Roman"/>
          <w:b/>
          <w:bCs/>
          <w:snapToGrid w:val="0"/>
          <w:sz w:val="20"/>
          <w:szCs w:val="20"/>
        </w:rPr>
        <w:t xml:space="preserve">*К1/К2, де </w:t>
      </w:r>
    </w:p>
    <w:p w14:paraId="06DC53FF" w14:textId="09D55788" w:rsidR="0084116A" w:rsidRPr="00521ABB" w:rsidRDefault="00EE67C5" w:rsidP="00AB6A55">
      <w:pPr>
        <w:pStyle w:val="ListParagraph"/>
        <w:ind w:left="0"/>
        <w:jc w:val="both"/>
        <w:rPr>
          <w:rFonts w:ascii="Times New Roman" w:hAnsi="Times New Roman" w:cs="Times New Roman"/>
          <w:snapToGrid w:val="0"/>
          <w:sz w:val="20"/>
          <w:szCs w:val="20"/>
        </w:rPr>
      </w:pPr>
      <w:r>
        <w:rPr>
          <w:rFonts w:ascii="Times New Roman" w:hAnsi="Times New Roman" w:cs="Times New Roman"/>
          <w:snapToGrid w:val="0"/>
          <w:sz w:val="20"/>
          <w:szCs w:val="20"/>
        </w:rPr>
        <w:t>О</w:t>
      </w:r>
      <w:r w:rsidR="001525A9" w:rsidRPr="00521ABB">
        <w:rPr>
          <w:rFonts w:ascii="Times New Roman" w:hAnsi="Times New Roman" w:cs="Times New Roman"/>
          <w:snapToGrid w:val="0"/>
          <w:sz w:val="20"/>
          <w:szCs w:val="20"/>
        </w:rPr>
        <w:t>п</w:t>
      </w:r>
      <w:r w:rsidR="0084116A" w:rsidRPr="00521ABB">
        <w:rPr>
          <w:rFonts w:ascii="Times New Roman" w:hAnsi="Times New Roman" w:cs="Times New Roman"/>
          <w:snapToGrid w:val="0"/>
          <w:sz w:val="20"/>
          <w:szCs w:val="20"/>
        </w:rPr>
        <w:t xml:space="preserve"> – скорегован</w:t>
      </w:r>
      <w:r w:rsidR="001525A9" w:rsidRPr="00521ABB">
        <w:rPr>
          <w:rFonts w:ascii="Times New Roman" w:hAnsi="Times New Roman" w:cs="Times New Roman"/>
          <w:snapToGrid w:val="0"/>
          <w:sz w:val="20"/>
          <w:szCs w:val="20"/>
        </w:rPr>
        <w:t>ий</w:t>
      </w:r>
      <w:r w:rsidR="0084116A" w:rsidRPr="00521ABB">
        <w:rPr>
          <w:rFonts w:ascii="Times New Roman" w:hAnsi="Times New Roman" w:cs="Times New Roman"/>
          <w:snapToGrid w:val="0"/>
          <w:sz w:val="20"/>
          <w:szCs w:val="20"/>
        </w:rPr>
        <w:t xml:space="preserve"> </w:t>
      </w:r>
      <w:r w:rsidR="001525A9" w:rsidRPr="00521ABB">
        <w:rPr>
          <w:rFonts w:ascii="Times New Roman" w:hAnsi="Times New Roman" w:cs="Times New Roman"/>
          <w:snapToGrid w:val="0"/>
          <w:sz w:val="20"/>
          <w:szCs w:val="20"/>
        </w:rPr>
        <w:t>розмір орендної плати за відповідний період</w:t>
      </w:r>
      <w:r w:rsidR="0084116A" w:rsidRPr="00521ABB">
        <w:rPr>
          <w:rFonts w:ascii="Times New Roman" w:hAnsi="Times New Roman" w:cs="Times New Roman"/>
          <w:snapToGrid w:val="0"/>
          <w:sz w:val="20"/>
          <w:szCs w:val="20"/>
        </w:rPr>
        <w:t xml:space="preserve"> згідно п. </w:t>
      </w:r>
      <w:r w:rsidR="001525A9" w:rsidRPr="00521ABB">
        <w:rPr>
          <w:rFonts w:ascii="Times New Roman" w:hAnsi="Times New Roman" w:cs="Times New Roman"/>
          <w:snapToGrid w:val="0"/>
          <w:sz w:val="20"/>
          <w:szCs w:val="20"/>
        </w:rPr>
        <w:t>3</w:t>
      </w:r>
      <w:r w:rsidR="0084116A" w:rsidRPr="00521ABB">
        <w:rPr>
          <w:rFonts w:ascii="Times New Roman" w:hAnsi="Times New Roman" w:cs="Times New Roman"/>
          <w:snapToGrid w:val="0"/>
          <w:sz w:val="20"/>
          <w:szCs w:val="20"/>
        </w:rPr>
        <w:t>.</w:t>
      </w:r>
      <w:r w:rsidR="002714C4">
        <w:rPr>
          <w:rFonts w:ascii="Times New Roman" w:hAnsi="Times New Roman" w:cs="Times New Roman"/>
          <w:snapToGrid w:val="0"/>
          <w:sz w:val="20"/>
          <w:szCs w:val="20"/>
        </w:rPr>
        <w:t>1</w:t>
      </w:r>
      <w:r w:rsidR="0084116A" w:rsidRPr="00521ABB">
        <w:rPr>
          <w:rFonts w:ascii="Times New Roman" w:hAnsi="Times New Roman" w:cs="Times New Roman"/>
          <w:snapToGrid w:val="0"/>
          <w:sz w:val="20"/>
          <w:szCs w:val="20"/>
        </w:rPr>
        <w:t xml:space="preserve">. Договору, що підлягає сплаті </w:t>
      </w:r>
      <w:r w:rsidR="002714C4">
        <w:rPr>
          <w:rFonts w:ascii="Times New Roman" w:hAnsi="Times New Roman" w:cs="Times New Roman"/>
          <w:snapToGrid w:val="0"/>
          <w:sz w:val="20"/>
          <w:szCs w:val="20"/>
        </w:rPr>
        <w:t>Орендарем</w:t>
      </w:r>
      <w:r w:rsidR="0084116A" w:rsidRPr="00521ABB">
        <w:rPr>
          <w:rFonts w:ascii="Times New Roman" w:hAnsi="Times New Roman" w:cs="Times New Roman"/>
          <w:snapToGrid w:val="0"/>
          <w:sz w:val="20"/>
          <w:szCs w:val="20"/>
        </w:rPr>
        <w:t>;</w:t>
      </w:r>
    </w:p>
    <w:p w14:paraId="4D8F06FF" w14:textId="67D1B3E9" w:rsidR="0084116A" w:rsidRPr="000E265A" w:rsidRDefault="001525A9" w:rsidP="00AB6A55">
      <w:pPr>
        <w:pStyle w:val="ListParagraph"/>
        <w:ind w:left="0"/>
        <w:jc w:val="both"/>
        <w:rPr>
          <w:rFonts w:ascii="Times New Roman" w:hAnsi="Times New Roman" w:cs="Times New Roman"/>
          <w:snapToGrid w:val="0"/>
          <w:sz w:val="20"/>
          <w:szCs w:val="20"/>
        </w:rPr>
      </w:pPr>
      <w:r w:rsidRPr="00521ABB">
        <w:rPr>
          <w:rFonts w:ascii="Times New Roman" w:hAnsi="Times New Roman" w:cs="Times New Roman"/>
          <w:snapToGrid w:val="0"/>
          <w:sz w:val="20"/>
          <w:szCs w:val="20"/>
        </w:rPr>
        <w:t>О</w:t>
      </w:r>
      <w:r w:rsidR="0084116A" w:rsidRPr="00521ABB">
        <w:rPr>
          <w:rFonts w:ascii="Times New Roman" w:hAnsi="Times New Roman" w:cs="Times New Roman"/>
          <w:snapToGrid w:val="0"/>
          <w:sz w:val="20"/>
          <w:szCs w:val="20"/>
        </w:rPr>
        <w:t xml:space="preserve"> – </w:t>
      </w:r>
      <w:r w:rsidRPr="000E265A">
        <w:rPr>
          <w:rFonts w:ascii="Times New Roman" w:hAnsi="Times New Roman" w:cs="Times New Roman"/>
          <w:snapToGrid w:val="0"/>
          <w:sz w:val="20"/>
          <w:szCs w:val="20"/>
        </w:rPr>
        <w:t>розмір орендної плати за період</w:t>
      </w:r>
      <w:r w:rsidR="0084116A" w:rsidRPr="000E265A">
        <w:rPr>
          <w:rFonts w:ascii="Times New Roman" w:hAnsi="Times New Roman" w:cs="Times New Roman"/>
          <w:snapToGrid w:val="0"/>
          <w:sz w:val="20"/>
          <w:szCs w:val="20"/>
        </w:rPr>
        <w:t xml:space="preserve"> в гривнях, вказан</w:t>
      </w:r>
      <w:r w:rsidRPr="000E265A">
        <w:rPr>
          <w:rFonts w:ascii="Times New Roman" w:hAnsi="Times New Roman" w:cs="Times New Roman"/>
          <w:snapToGrid w:val="0"/>
          <w:sz w:val="20"/>
          <w:szCs w:val="20"/>
        </w:rPr>
        <w:t>ий</w:t>
      </w:r>
      <w:r w:rsidR="0084116A" w:rsidRPr="000E265A">
        <w:rPr>
          <w:rFonts w:ascii="Times New Roman" w:hAnsi="Times New Roman" w:cs="Times New Roman"/>
          <w:snapToGrid w:val="0"/>
          <w:sz w:val="20"/>
          <w:szCs w:val="20"/>
        </w:rPr>
        <w:t xml:space="preserve"> у </w:t>
      </w:r>
      <w:r w:rsidRPr="000E265A">
        <w:rPr>
          <w:rFonts w:ascii="Times New Roman" w:hAnsi="Times New Roman" w:cs="Times New Roman"/>
          <w:snapToGrid w:val="0"/>
          <w:sz w:val="20"/>
          <w:szCs w:val="20"/>
        </w:rPr>
        <w:t>в п.</w:t>
      </w:r>
      <w:r w:rsidR="0084116A" w:rsidRPr="000E265A">
        <w:rPr>
          <w:rFonts w:ascii="Times New Roman" w:hAnsi="Times New Roman" w:cs="Times New Roman"/>
          <w:snapToGrid w:val="0"/>
          <w:sz w:val="20"/>
          <w:szCs w:val="20"/>
        </w:rPr>
        <w:t xml:space="preserve"> </w:t>
      </w:r>
      <w:r w:rsidRPr="000E265A">
        <w:rPr>
          <w:rFonts w:ascii="Times New Roman" w:hAnsi="Times New Roman" w:cs="Times New Roman"/>
          <w:snapToGrid w:val="0"/>
          <w:sz w:val="20"/>
          <w:szCs w:val="20"/>
        </w:rPr>
        <w:t>3</w:t>
      </w:r>
      <w:r w:rsidR="0084116A" w:rsidRPr="000E265A">
        <w:rPr>
          <w:rFonts w:ascii="Times New Roman" w:hAnsi="Times New Roman" w:cs="Times New Roman"/>
          <w:snapToGrid w:val="0"/>
          <w:sz w:val="20"/>
          <w:szCs w:val="20"/>
        </w:rPr>
        <w:t>.2. Договору;</w:t>
      </w:r>
    </w:p>
    <w:p w14:paraId="030C48AC" w14:textId="4C20238B" w:rsidR="0084116A" w:rsidRPr="000E265A" w:rsidRDefault="0084116A" w:rsidP="00AB6A55">
      <w:pPr>
        <w:pStyle w:val="ListParagraph"/>
        <w:ind w:left="0"/>
        <w:jc w:val="both"/>
        <w:rPr>
          <w:rFonts w:ascii="Times New Roman" w:hAnsi="Times New Roman" w:cs="Times New Roman"/>
          <w:snapToGrid w:val="0"/>
          <w:sz w:val="20"/>
          <w:szCs w:val="20"/>
        </w:rPr>
      </w:pPr>
      <w:r w:rsidRPr="000E265A">
        <w:rPr>
          <w:rFonts w:ascii="Times New Roman" w:hAnsi="Times New Roman" w:cs="Times New Roman"/>
          <w:snapToGrid w:val="0"/>
          <w:sz w:val="20"/>
          <w:szCs w:val="20"/>
        </w:rPr>
        <w:t xml:space="preserve">К1 – курс Банку на дату </w:t>
      </w:r>
      <w:r w:rsidR="00EE5F94" w:rsidRPr="000E265A">
        <w:rPr>
          <w:rFonts w:ascii="Times New Roman" w:hAnsi="Times New Roman" w:cs="Times New Roman"/>
          <w:snapToGrid w:val="0"/>
          <w:sz w:val="20"/>
          <w:szCs w:val="20"/>
        </w:rPr>
        <w:t>складання</w:t>
      </w:r>
      <w:r w:rsidRPr="000E265A">
        <w:rPr>
          <w:rFonts w:ascii="Times New Roman" w:hAnsi="Times New Roman" w:cs="Times New Roman"/>
          <w:snapToGrid w:val="0"/>
          <w:sz w:val="20"/>
          <w:szCs w:val="20"/>
        </w:rPr>
        <w:t xml:space="preserve"> </w:t>
      </w:r>
      <w:r w:rsidR="001525A9" w:rsidRPr="000E265A">
        <w:rPr>
          <w:rFonts w:ascii="Times New Roman" w:hAnsi="Times New Roman" w:cs="Times New Roman"/>
          <w:snapToGrid w:val="0"/>
          <w:sz w:val="20"/>
          <w:szCs w:val="20"/>
        </w:rPr>
        <w:t>Орендодавцем</w:t>
      </w:r>
      <w:r w:rsidRPr="000E265A">
        <w:rPr>
          <w:rFonts w:ascii="Times New Roman" w:hAnsi="Times New Roman" w:cs="Times New Roman"/>
          <w:snapToGrid w:val="0"/>
          <w:sz w:val="20"/>
          <w:szCs w:val="20"/>
        </w:rPr>
        <w:t xml:space="preserve"> рахунку на оплату</w:t>
      </w:r>
      <w:r w:rsidR="00671987" w:rsidRPr="000E265A">
        <w:rPr>
          <w:rFonts w:ascii="Times New Roman" w:hAnsi="Times New Roman" w:cs="Times New Roman"/>
          <w:snapToGrid w:val="0"/>
          <w:sz w:val="20"/>
          <w:szCs w:val="20"/>
        </w:rPr>
        <w:t xml:space="preserve"> та/або - </w:t>
      </w:r>
      <w:r w:rsidR="008A4B24" w:rsidRPr="000E265A">
        <w:rPr>
          <w:rFonts w:ascii="Times New Roman" w:hAnsi="Times New Roman" w:cs="Times New Roman"/>
          <w:snapToGrid w:val="0"/>
          <w:sz w:val="20"/>
          <w:szCs w:val="20"/>
        </w:rPr>
        <w:t>дату звернення Орендодавцем до суду</w:t>
      </w:r>
      <w:r w:rsidR="00671987" w:rsidRPr="000E265A">
        <w:rPr>
          <w:rFonts w:ascii="Times New Roman" w:hAnsi="Times New Roman" w:cs="Times New Roman"/>
          <w:snapToGrid w:val="0"/>
          <w:sz w:val="20"/>
          <w:szCs w:val="20"/>
        </w:rPr>
        <w:t xml:space="preserve"> із позовом про стягнення заборгованості за цим Договором</w:t>
      </w:r>
      <w:r w:rsidRPr="000E265A">
        <w:rPr>
          <w:rFonts w:ascii="Times New Roman" w:hAnsi="Times New Roman" w:cs="Times New Roman"/>
          <w:snapToGrid w:val="0"/>
          <w:sz w:val="20"/>
          <w:szCs w:val="20"/>
        </w:rPr>
        <w:t>;</w:t>
      </w:r>
    </w:p>
    <w:p w14:paraId="0BA43880" w14:textId="1770DC02" w:rsidR="008A4B24" w:rsidRPr="000E265A" w:rsidRDefault="0084116A" w:rsidP="008A4B24">
      <w:pPr>
        <w:pStyle w:val="ListParagraph"/>
        <w:ind w:left="0"/>
        <w:jc w:val="both"/>
        <w:rPr>
          <w:rFonts w:ascii="Times New Roman" w:hAnsi="Times New Roman" w:cs="Times New Roman"/>
          <w:snapToGrid w:val="0"/>
          <w:sz w:val="20"/>
          <w:szCs w:val="20"/>
        </w:rPr>
      </w:pPr>
      <w:r w:rsidRPr="000E265A">
        <w:rPr>
          <w:rFonts w:ascii="Times New Roman" w:hAnsi="Times New Roman" w:cs="Times New Roman"/>
          <w:snapToGrid w:val="0"/>
          <w:sz w:val="20"/>
          <w:szCs w:val="20"/>
        </w:rPr>
        <w:t xml:space="preserve">К2 – курс Банку на дату укладення цього Договору, що складає </w:t>
      </w:r>
      <w:r w:rsidR="00DF1B6F" w:rsidRPr="000E265A">
        <w:rPr>
          <w:rFonts w:ascii="Times New Roman" w:hAnsi="Times New Roman" w:cs="Times New Roman"/>
          <w:snapToGrid w:val="0"/>
          <w:sz w:val="20"/>
          <w:szCs w:val="20"/>
        </w:rPr>
        <w:t xml:space="preserve">26.855 </w:t>
      </w:r>
      <w:r w:rsidRPr="000E265A">
        <w:rPr>
          <w:rFonts w:ascii="Times New Roman" w:hAnsi="Times New Roman" w:cs="Times New Roman"/>
          <w:snapToGrid w:val="0"/>
          <w:sz w:val="20"/>
          <w:szCs w:val="20"/>
        </w:rPr>
        <w:t>грн. за 1 (одн</w:t>
      </w:r>
      <w:r w:rsidR="00DF0017" w:rsidRPr="000E265A">
        <w:rPr>
          <w:rFonts w:ascii="Times New Roman" w:hAnsi="Times New Roman" w:cs="Times New Roman"/>
          <w:snapToGrid w:val="0"/>
          <w:sz w:val="20"/>
          <w:szCs w:val="20"/>
        </w:rPr>
        <w:t>е</w:t>
      </w:r>
      <w:r w:rsidRPr="000E265A">
        <w:rPr>
          <w:rFonts w:ascii="Times New Roman" w:hAnsi="Times New Roman" w:cs="Times New Roman"/>
          <w:snapToGrid w:val="0"/>
          <w:sz w:val="20"/>
          <w:szCs w:val="20"/>
        </w:rPr>
        <w:t xml:space="preserve">) </w:t>
      </w:r>
      <w:r w:rsidR="00DF0017" w:rsidRPr="000E265A">
        <w:rPr>
          <w:rFonts w:ascii="Times New Roman" w:hAnsi="Times New Roman" w:cs="Times New Roman"/>
          <w:snapToGrid w:val="0"/>
          <w:sz w:val="20"/>
          <w:szCs w:val="20"/>
        </w:rPr>
        <w:t>Євро</w:t>
      </w:r>
      <w:r w:rsidRPr="000E265A">
        <w:rPr>
          <w:rFonts w:ascii="Times New Roman" w:hAnsi="Times New Roman" w:cs="Times New Roman"/>
          <w:snapToGrid w:val="0"/>
          <w:sz w:val="20"/>
          <w:szCs w:val="20"/>
        </w:rPr>
        <w:t>.</w:t>
      </w:r>
    </w:p>
    <w:p w14:paraId="3D9698E1" w14:textId="77777777" w:rsidR="002A7EB8" w:rsidRPr="000E265A" w:rsidRDefault="002A7EB8" w:rsidP="002A7EB8">
      <w:pPr>
        <w:widowControl/>
        <w:tabs>
          <w:tab w:val="left" w:pos="450"/>
        </w:tabs>
        <w:jc w:val="both"/>
        <w:rPr>
          <w:rFonts w:ascii="Times New Roman" w:hAnsi="Times New Roman" w:cs="Times New Roman"/>
          <w:sz w:val="20"/>
          <w:szCs w:val="20"/>
        </w:rPr>
      </w:pPr>
      <w:r w:rsidRPr="000E265A">
        <w:rPr>
          <w:rFonts w:ascii="Times New Roman" w:hAnsi="Times New Roman" w:cs="Times New Roman"/>
          <w:sz w:val="20"/>
          <w:szCs w:val="20"/>
        </w:rPr>
        <w:t>3.3.1. Рахунок дійсний протягом одного дня з дати його складання Орендодавцем.</w:t>
      </w:r>
    </w:p>
    <w:p w14:paraId="5573BCEA" w14:textId="77777777" w:rsidR="002A7EB8" w:rsidRPr="000E265A" w:rsidRDefault="002A7EB8" w:rsidP="002A7EB8">
      <w:pPr>
        <w:widowControl/>
        <w:tabs>
          <w:tab w:val="left" w:pos="450"/>
        </w:tabs>
        <w:jc w:val="both"/>
        <w:rPr>
          <w:rFonts w:ascii="Times New Roman" w:hAnsi="Times New Roman" w:cs="Times New Roman"/>
          <w:sz w:val="20"/>
          <w:szCs w:val="20"/>
        </w:rPr>
      </w:pPr>
      <w:r w:rsidRPr="000E265A">
        <w:rPr>
          <w:rFonts w:ascii="Times New Roman" w:hAnsi="Times New Roman" w:cs="Times New Roman"/>
          <w:sz w:val="20"/>
          <w:szCs w:val="20"/>
        </w:rPr>
        <w:t>3.3.2. У випадку, якщо Орендар не оплатить рахунок потягом строку його дії, Орендодавець має право повторно переглянути розмір орендної плати за формулою, вказаною в п. 3.3. даного Договору та виставити новий рахунок з переглянутою ціною.</w:t>
      </w:r>
    </w:p>
    <w:p w14:paraId="54233A4B" w14:textId="77777777" w:rsidR="002A7EB8" w:rsidRPr="000E265A" w:rsidRDefault="002A7EB8" w:rsidP="002A7EB8">
      <w:pPr>
        <w:widowControl/>
        <w:tabs>
          <w:tab w:val="left" w:pos="450"/>
        </w:tabs>
        <w:jc w:val="both"/>
        <w:rPr>
          <w:rFonts w:ascii="Times New Roman" w:hAnsi="Times New Roman" w:cs="Times New Roman"/>
          <w:sz w:val="20"/>
          <w:szCs w:val="20"/>
        </w:rPr>
      </w:pPr>
      <w:r w:rsidRPr="000E265A">
        <w:rPr>
          <w:rFonts w:ascii="Times New Roman" w:hAnsi="Times New Roman" w:cs="Times New Roman"/>
          <w:sz w:val="20"/>
          <w:szCs w:val="20"/>
        </w:rPr>
        <w:t>3.3.3. У випадку, якщо Орендар оплатить рахунок після закінчення строку його дії, або в розмірі меншому, аніж вказано в рахунку, Орендодавець має право виставити новий рахунок на суму, що дорівнює різниці між сумою, що була сплачена Орендарем та ціною, переглянутою на дату виставлення нового рахунку.</w:t>
      </w:r>
    </w:p>
    <w:p w14:paraId="5FB4FE8F" w14:textId="66802E8E" w:rsidR="002A7EB8" w:rsidRPr="000E265A" w:rsidRDefault="002A7EB8" w:rsidP="002A7EB8">
      <w:pPr>
        <w:pStyle w:val="ListParagraph"/>
        <w:ind w:left="0"/>
        <w:jc w:val="both"/>
        <w:rPr>
          <w:rFonts w:ascii="Times New Roman" w:hAnsi="Times New Roman" w:cs="Times New Roman"/>
          <w:snapToGrid w:val="0"/>
          <w:sz w:val="20"/>
          <w:szCs w:val="20"/>
        </w:rPr>
      </w:pPr>
      <w:r w:rsidRPr="000E265A">
        <w:rPr>
          <w:rFonts w:ascii="Times New Roman" w:hAnsi="Times New Roman" w:cs="Times New Roman"/>
          <w:sz w:val="20"/>
          <w:szCs w:val="20"/>
        </w:rPr>
        <w:t>3.3.4. Орендодавець має право здійснювати перегляд ціни та виставляти рахунки Орендарю до моменту зарахування на банківський рахунок Орендодавця грошової суми в гривнях що дорівнює Еквіваленту в євро.</w:t>
      </w:r>
    </w:p>
    <w:p w14:paraId="1DB9BBD3" w14:textId="6C8A30D7" w:rsidR="00F3374B" w:rsidRPr="00521ABB" w:rsidRDefault="00F3374B" w:rsidP="00671987">
      <w:pPr>
        <w:pStyle w:val="BodyText"/>
        <w:numPr>
          <w:ilvl w:val="1"/>
          <w:numId w:val="10"/>
        </w:numPr>
        <w:tabs>
          <w:tab w:val="left" w:pos="450"/>
        </w:tabs>
        <w:spacing w:after="0"/>
        <w:ind w:left="0" w:firstLine="0"/>
        <w:jc w:val="both"/>
        <w:rPr>
          <w:rFonts w:ascii="Times New Roman" w:hAnsi="Times New Roman" w:cs="Times New Roman"/>
          <w:sz w:val="20"/>
          <w:szCs w:val="20"/>
        </w:rPr>
      </w:pPr>
      <w:r w:rsidRPr="000E265A">
        <w:rPr>
          <w:rFonts w:ascii="Times New Roman" w:hAnsi="Times New Roman" w:cs="Times New Roman"/>
          <w:sz w:val="20"/>
          <w:szCs w:val="20"/>
        </w:rPr>
        <w:t xml:space="preserve">Сторони погоджуються, що </w:t>
      </w:r>
      <w:r w:rsidRPr="000E265A">
        <w:rPr>
          <w:rStyle w:val="apple-style-span"/>
          <w:rFonts w:ascii="Times New Roman" w:hAnsi="Times New Roman" w:cs="Times New Roman"/>
          <w:sz w:val="20"/>
          <w:szCs w:val="20"/>
        </w:rPr>
        <w:t>визначення розміру орендної плати</w:t>
      </w:r>
      <w:r w:rsidR="00CF0E3B" w:rsidRPr="000E265A">
        <w:rPr>
          <w:rStyle w:val="apple-style-span"/>
          <w:rFonts w:ascii="Times New Roman" w:hAnsi="Times New Roman" w:cs="Times New Roman"/>
          <w:sz w:val="20"/>
          <w:szCs w:val="20"/>
        </w:rPr>
        <w:t xml:space="preserve"> та вартості Обладнання</w:t>
      </w:r>
      <w:r w:rsidRPr="000E265A">
        <w:rPr>
          <w:rStyle w:val="apple-style-span"/>
          <w:rFonts w:ascii="Times New Roman" w:hAnsi="Times New Roman" w:cs="Times New Roman"/>
          <w:sz w:val="20"/>
          <w:szCs w:val="20"/>
        </w:rPr>
        <w:t xml:space="preserve"> в еквіваленті до іноземної валюти, що корегується станом на дату визначення суми, що підлягає оплаті, є способом забезпечення майнового права та інтересу Орендодавця отримати погоджений розмір орендної плати</w:t>
      </w:r>
      <w:r w:rsidR="00CF0E3B" w:rsidRPr="000E265A">
        <w:rPr>
          <w:rStyle w:val="apple-style-span"/>
          <w:rFonts w:ascii="Times New Roman" w:hAnsi="Times New Roman" w:cs="Times New Roman"/>
          <w:sz w:val="20"/>
          <w:szCs w:val="20"/>
        </w:rPr>
        <w:t>/розмір відшкодування збитків за пошкодження або втрату Обладнання,</w:t>
      </w:r>
      <w:r w:rsidRPr="000E265A">
        <w:rPr>
          <w:rStyle w:val="apple-style-span"/>
          <w:rFonts w:ascii="Times New Roman" w:hAnsi="Times New Roman" w:cs="Times New Roman"/>
          <w:sz w:val="20"/>
          <w:szCs w:val="20"/>
        </w:rPr>
        <w:t xml:space="preserve"> незважаючи на інфляційні</w:t>
      </w:r>
      <w:r w:rsidRPr="00521ABB">
        <w:rPr>
          <w:rStyle w:val="apple-style-span"/>
          <w:rFonts w:ascii="Times New Roman" w:hAnsi="Times New Roman" w:cs="Times New Roman"/>
          <w:sz w:val="20"/>
          <w:szCs w:val="20"/>
        </w:rPr>
        <w:t xml:space="preserve"> процеси національної валюти. Відтак, </w:t>
      </w:r>
      <w:r w:rsidRPr="00521ABB">
        <w:rPr>
          <w:rFonts w:ascii="Times New Roman" w:hAnsi="Times New Roman" w:cs="Times New Roman"/>
          <w:sz w:val="20"/>
          <w:szCs w:val="20"/>
        </w:rPr>
        <w:t xml:space="preserve">у будь-якому </w:t>
      </w:r>
      <w:r w:rsidR="00AB6A55">
        <w:rPr>
          <w:rFonts w:ascii="Times New Roman" w:hAnsi="Times New Roman" w:cs="Times New Roman"/>
          <w:sz w:val="20"/>
          <w:szCs w:val="20"/>
        </w:rPr>
        <w:t>разі</w:t>
      </w:r>
      <w:r w:rsidRPr="00521ABB">
        <w:rPr>
          <w:rFonts w:ascii="Times New Roman" w:hAnsi="Times New Roman" w:cs="Times New Roman"/>
          <w:sz w:val="20"/>
          <w:szCs w:val="20"/>
        </w:rPr>
        <w:t>, за виключенням випадк</w:t>
      </w:r>
      <w:r w:rsidR="00AB6A55">
        <w:rPr>
          <w:rFonts w:ascii="Times New Roman" w:hAnsi="Times New Roman" w:cs="Times New Roman"/>
          <w:sz w:val="20"/>
          <w:szCs w:val="20"/>
        </w:rPr>
        <w:t>ів</w:t>
      </w:r>
      <w:r w:rsidRPr="00521ABB">
        <w:rPr>
          <w:rFonts w:ascii="Times New Roman" w:hAnsi="Times New Roman" w:cs="Times New Roman"/>
          <w:sz w:val="20"/>
          <w:szCs w:val="20"/>
        </w:rPr>
        <w:t xml:space="preserve"> надання Орендареві зниж</w:t>
      </w:r>
      <w:r w:rsidR="00AB6A55">
        <w:rPr>
          <w:rFonts w:ascii="Times New Roman" w:hAnsi="Times New Roman" w:cs="Times New Roman"/>
          <w:sz w:val="20"/>
          <w:szCs w:val="20"/>
        </w:rPr>
        <w:t>ок</w:t>
      </w:r>
      <w:r w:rsidRPr="00521ABB">
        <w:rPr>
          <w:rFonts w:ascii="Times New Roman" w:hAnsi="Times New Roman" w:cs="Times New Roman"/>
          <w:sz w:val="20"/>
          <w:szCs w:val="20"/>
        </w:rPr>
        <w:t xml:space="preserve"> згідно </w:t>
      </w:r>
      <w:r w:rsidR="00521ABB" w:rsidRPr="00521ABB">
        <w:rPr>
          <w:rFonts w:ascii="Times New Roman" w:hAnsi="Times New Roman" w:cs="Times New Roman"/>
          <w:sz w:val="20"/>
          <w:szCs w:val="20"/>
        </w:rPr>
        <w:t>Р</w:t>
      </w:r>
      <w:r w:rsidRPr="00521ABB">
        <w:rPr>
          <w:rFonts w:ascii="Times New Roman" w:hAnsi="Times New Roman" w:cs="Times New Roman"/>
          <w:sz w:val="20"/>
          <w:szCs w:val="20"/>
        </w:rPr>
        <w:t xml:space="preserve">озділу </w:t>
      </w:r>
      <w:r w:rsidR="008A4B24">
        <w:rPr>
          <w:rFonts w:ascii="Times New Roman" w:hAnsi="Times New Roman" w:cs="Times New Roman"/>
          <w:sz w:val="20"/>
          <w:szCs w:val="20"/>
        </w:rPr>
        <w:t>8</w:t>
      </w:r>
      <w:r w:rsidRPr="00521ABB">
        <w:rPr>
          <w:rFonts w:ascii="Times New Roman" w:hAnsi="Times New Roman" w:cs="Times New Roman"/>
          <w:sz w:val="20"/>
          <w:szCs w:val="20"/>
        </w:rPr>
        <w:t xml:space="preserve"> цього Договору, розмір орендної плати за кожен період не може бути меншим Еквіваленту в </w:t>
      </w:r>
      <w:r w:rsidR="00DF0017">
        <w:rPr>
          <w:rFonts w:ascii="Times New Roman" w:hAnsi="Times New Roman" w:cs="Times New Roman"/>
          <w:sz w:val="20"/>
          <w:szCs w:val="20"/>
        </w:rPr>
        <w:t>Євро</w:t>
      </w:r>
      <w:r w:rsidRPr="00521ABB">
        <w:rPr>
          <w:rFonts w:ascii="Times New Roman" w:hAnsi="Times New Roman" w:cs="Times New Roman"/>
          <w:sz w:val="20"/>
          <w:szCs w:val="20"/>
        </w:rPr>
        <w:t>.</w:t>
      </w:r>
    </w:p>
    <w:p w14:paraId="2CE4CC95" w14:textId="5E681B43" w:rsidR="00F3374B" w:rsidRPr="00521ABB" w:rsidRDefault="00F3374B" w:rsidP="00671987">
      <w:pPr>
        <w:pStyle w:val="BodyText"/>
        <w:numPr>
          <w:ilvl w:val="1"/>
          <w:numId w:val="10"/>
        </w:numPr>
        <w:tabs>
          <w:tab w:val="left" w:pos="450"/>
        </w:tabs>
        <w:spacing w:after="0"/>
        <w:ind w:left="0" w:firstLine="0"/>
        <w:jc w:val="both"/>
        <w:rPr>
          <w:rFonts w:ascii="Times New Roman" w:hAnsi="Times New Roman" w:cs="Times New Roman"/>
          <w:sz w:val="20"/>
          <w:szCs w:val="20"/>
        </w:rPr>
      </w:pPr>
      <w:r w:rsidRPr="00521ABB">
        <w:rPr>
          <w:rFonts w:ascii="Times New Roman" w:hAnsi="Times New Roman" w:cs="Times New Roman"/>
          <w:sz w:val="20"/>
          <w:szCs w:val="20"/>
        </w:rPr>
        <w:t xml:space="preserve">Орендар підтверджує, що має можливість ознайомлюватися із Курсом банку. В разі, якщо у терміни оплати, вказані у п. 3.1. Договору Орендар не отримає рахунку Орендодавця, він зобов’язується самостійно розрахувати суму в гривнях, необхідну до сплати. </w:t>
      </w:r>
      <w:r w:rsidRPr="00521ABB">
        <w:rPr>
          <w:rStyle w:val="apple-style-span"/>
          <w:rFonts w:ascii="Times New Roman" w:hAnsi="Times New Roman" w:cs="Times New Roman"/>
          <w:sz w:val="20"/>
          <w:szCs w:val="20"/>
        </w:rPr>
        <w:t>Ненадання рахунку не є відкладальною умовою у розумінні ст. 212 ЦК України та не є простроченням кредитора в розумінні ст. 613 ЦК України, тому наявність або відсутність рахунку не звільняє Орендаря від обов'язку зі сплати орендної плати за Обладнання.</w:t>
      </w:r>
      <w:r w:rsidRPr="00521ABB">
        <w:rPr>
          <w:rFonts w:ascii="Times New Roman" w:hAnsi="Times New Roman" w:cs="Times New Roman"/>
          <w:sz w:val="20"/>
          <w:szCs w:val="20"/>
        </w:rPr>
        <w:t xml:space="preserve"> Рахунок, виставлений Орендодавцем за цим Договором, вважається отриманим Орендарем, якщо він був відправлений Орендодавцем на </w:t>
      </w:r>
      <w:r w:rsidRPr="00EE5F94">
        <w:rPr>
          <w:rFonts w:ascii="Times New Roman" w:hAnsi="Times New Roman" w:cs="Times New Roman"/>
          <w:sz w:val="20"/>
          <w:szCs w:val="20"/>
        </w:rPr>
        <w:t xml:space="preserve">електронну адресу Орендаря, зазначену в п. </w:t>
      </w:r>
      <w:r w:rsidR="00EE5F94" w:rsidRPr="00EE5F94">
        <w:rPr>
          <w:rFonts w:ascii="Times New Roman" w:hAnsi="Times New Roman" w:cs="Times New Roman"/>
          <w:sz w:val="20"/>
          <w:szCs w:val="20"/>
        </w:rPr>
        <w:t>7</w:t>
      </w:r>
      <w:r w:rsidRPr="00EE5F94">
        <w:rPr>
          <w:rFonts w:ascii="Times New Roman" w:hAnsi="Times New Roman" w:cs="Times New Roman"/>
          <w:sz w:val="20"/>
          <w:szCs w:val="20"/>
        </w:rPr>
        <w:t>.</w:t>
      </w:r>
      <w:r w:rsidR="00EE5F94" w:rsidRPr="00EE5F94">
        <w:rPr>
          <w:rFonts w:ascii="Times New Roman" w:hAnsi="Times New Roman" w:cs="Times New Roman"/>
          <w:sz w:val="20"/>
          <w:szCs w:val="20"/>
        </w:rPr>
        <w:t>11</w:t>
      </w:r>
      <w:r w:rsidRPr="00EE5F94">
        <w:rPr>
          <w:rFonts w:ascii="Times New Roman" w:hAnsi="Times New Roman" w:cs="Times New Roman"/>
          <w:sz w:val="20"/>
          <w:szCs w:val="20"/>
        </w:rPr>
        <w:t>.1. Договору.</w:t>
      </w:r>
    </w:p>
    <w:p w14:paraId="60894432" w14:textId="4D9DDE70" w:rsidR="00F3374B" w:rsidRPr="00521ABB" w:rsidRDefault="00F3374B" w:rsidP="00671987">
      <w:pPr>
        <w:pStyle w:val="BodyText"/>
        <w:numPr>
          <w:ilvl w:val="1"/>
          <w:numId w:val="10"/>
        </w:numPr>
        <w:tabs>
          <w:tab w:val="left" w:pos="450"/>
          <w:tab w:val="left" w:pos="1134"/>
        </w:tabs>
        <w:spacing w:after="0"/>
        <w:ind w:left="0" w:firstLine="0"/>
        <w:jc w:val="both"/>
        <w:rPr>
          <w:rFonts w:ascii="Times New Roman" w:hAnsi="Times New Roman" w:cs="Times New Roman"/>
          <w:sz w:val="20"/>
          <w:szCs w:val="20"/>
        </w:rPr>
      </w:pPr>
      <w:r w:rsidRPr="00521ABB">
        <w:rPr>
          <w:rFonts w:ascii="Times New Roman" w:hAnsi="Times New Roman" w:cs="Times New Roman"/>
          <w:sz w:val="20"/>
          <w:szCs w:val="20"/>
        </w:rPr>
        <w:lastRenderedPageBreak/>
        <w:t>В разі несвоєчасного та неповного розрахунку Орендаря за цим Договором, Орендодавець має право зупинити виконання своїх зобов</w:t>
      </w:r>
      <w:r w:rsidRPr="00521ABB">
        <w:rPr>
          <w:rFonts w:ascii="Times New Roman" w:hAnsi="Times New Roman" w:cs="Times New Roman"/>
          <w:sz w:val="20"/>
          <w:szCs w:val="20"/>
          <w:lang w:val="ru-RU"/>
        </w:rPr>
        <w:t>’</w:t>
      </w:r>
      <w:r w:rsidRPr="00521ABB">
        <w:rPr>
          <w:rFonts w:ascii="Times New Roman" w:hAnsi="Times New Roman" w:cs="Times New Roman"/>
          <w:sz w:val="20"/>
          <w:szCs w:val="20"/>
        </w:rPr>
        <w:t xml:space="preserve">язань за будь-якими іншими договорами із Орендарем до моменту належного виконання </w:t>
      </w:r>
      <w:r w:rsidR="00521ABB" w:rsidRPr="00521ABB">
        <w:rPr>
          <w:rFonts w:ascii="Times New Roman" w:hAnsi="Times New Roman" w:cs="Times New Roman"/>
          <w:sz w:val="20"/>
          <w:szCs w:val="20"/>
        </w:rPr>
        <w:t>Орендарем</w:t>
      </w:r>
      <w:r w:rsidRPr="00521ABB">
        <w:rPr>
          <w:rFonts w:ascii="Times New Roman" w:hAnsi="Times New Roman" w:cs="Times New Roman"/>
          <w:sz w:val="20"/>
          <w:szCs w:val="20"/>
        </w:rPr>
        <w:t xml:space="preserve"> зобов</w:t>
      </w:r>
      <w:r w:rsidRPr="00521ABB">
        <w:rPr>
          <w:rFonts w:ascii="Times New Roman" w:hAnsi="Times New Roman" w:cs="Times New Roman"/>
          <w:sz w:val="20"/>
          <w:szCs w:val="20"/>
          <w:lang w:val="ru-RU"/>
        </w:rPr>
        <w:t>’</w:t>
      </w:r>
      <w:r w:rsidRPr="00521ABB">
        <w:rPr>
          <w:rFonts w:ascii="Times New Roman" w:hAnsi="Times New Roman" w:cs="Times New Roman"/>
          <w:sz w:val="20"/>
          <w:szCs w:val="20"/>
        </w:rPr>
        <w:t xml:space="preserve">язань за цим Договором. </w:t>
      </w:r>
    </w:p>
    <w:p w14:paraId="25E497BC" w14:textId="1C9DDE72" w:rsidR="00521ABB" w:rsidRPr="00521ABB" w:rsidRDefault="00521ABB" w:rsidP="00671987">
      <w:pPr>
        <w:pStyle w:val="BodyText"/>
        <w:numPr>
          <w:ilvl w:val="1"/>
          <w:numId w:val="10"/>
        </w:numPr>
        <w:tabs>
          <w:tab w:val="left" w:pos="450"/>
          <w:tab w:val="left" w:pos="1134"/>
        </w:tabs>
        <w:spacing w:after="0"/>
        <w:ind w:left="0" w:firstLine="0"/>
        <w:jc w:val="both"/>
        <w:rPr>
          <w:rFonts w:ascii="Times New Roman" w:hAnsi="Times New Roman" w:cs="Times New Roman"/>
          <w:sz w:val="20"/>
          <w:szCs w:val="20"/>
        </w:rPr>
      </w:pPr>
      <w:r w:rsidRPr="00521ABB">
        <w:rPr>
          <w:rFonts w:ascii="Times New Roman" w:hAnsi="Times New Roman" w:cs="Times New Roman"/>
          <w:snapToGrid w:val="0"/>
          <w:sz w:val="20"/>
          <w:szCs w:val="20"/>
        </w:rPr>
        <w:t xml:space="preserve">У разі ухилення </w:t>
      </w:r>
      <w:r w:rsidR="00F203B1">
        <w:rPr>
          <w:rFonts w:ascii="Times New Roman" w:hAnsi="Times New Roman" w:cs="Times New Roman"/>
          <w:snapToGrid w:val="0"/>
          <w:sz w:val="20"/>
          <w:szCs w:val="20"/>
        </w:rPr>
        <w:t>Орендаря</w:t>
      </w:r>
      <w:r w:rsidRPr="00521ABB">
        <w:rPr>
          <w:rFonts w:ascii="Times New Roman" w:hAnsi="Times New Roman" w:cs="Times New Roman"/>
          <w:snapToGrid w:val="0"/>
          <w:sz w:val="20"/>
          <w:szCs w:val="20"/>
        </w:rPr>
        <w:t xml:space="preserve"> від виконання своїх грошових зобов’язань за цим Договором </w:t>
      </w:r>
      <w:r w:rsidRPr="00521ABB">
        <w:rPr>
          <w:rFonts w:ascii="Times New Roman" w:hAnsi="Times New Roman" w:cs="Times New Roman"/>
          <w:sz w:val="20"/>
          <w:szCs w:val="20"/>
        </w:rPr>
        <w:t>О</w:t>
      </w:r>
      <w:r w:rsidR="00F203B1">
        <w:rPr>
          <w:rFonts w:ascii="Times New Roman" w:hAnsi="Times New Roman" w:cs="Times New Roman"/>
          <w:sz w:val="20"/>
          <w:szCs w:val="20"/>
        </w:rPr>
        <w:t>рендодавець</w:t>
      </w:r>
      <w:r w:rsidRPr="00521ABB">
        <w:rPr>
          <w:rFonts w:ascii="Times New Roman" w:hAnsi="Times New Roman" w:cs="Times New Roman"/>
          <w:sz w:val="20"/>
          <w:szCs w:val="20"/>
        </w:rPr>
        <w:t xml:space="preserve"> має право в односторонньому порядку</w:t>
      </w:r>
      <w:r w:rsidRPr="00521ABB" w:rsidDel="008E317F">
        <w:rPr>
          <w:rFonts w:ascii="Times New Roman" w:hAnsi="Times New Roman" w:cs="Times New Roman"/>
          <w:sz w:val="20"/>
          <w:szCs w:val="20"/>
        </w:rPr>
        <w:t xml:space="preserve"> </w:t>
      </w:r>
      <w:r w:rsidRPr="00521ABB">
        <w:rPr>
          <w:rFonts w:ascii="Times New Roman" w:hAnsi="Times New Roman" w:cs="Times New Roman"/>
          <w:sz w:val="20"/>
          <w:szCs w:val="20"/>
        </w:rPr>
        <w:t>провести зарахування зустрічних однорідних вимог, які виникли в рамках будь-яких договірних відносин, що існують між Сторонами, при цьому Орендар зобов’язаний прийняти таке виконання, без пред’явлення будь-яких претензій Орендодавцеві.</w:t>
      </w:r>
    </w:p>
    <w:p w14:paraId="43DD5BBB" w14:textId="4D35DF4F" w:rsidR="006A77BF" w:rsidRDefault="00987BAB" w:rsidP="00671987">
      <w:pPr>
        <w:pStyle w:val="21"/>
        <w:numPr>
          <w:ilvl w:val="1"/>
          <w:numId w:val="10"/>
        </w:numPr>
        <w:shd w:val="clear" w:color="auto" w:fill="auto"/>
        <w:tabs>
          <w:tab w:val="left" w:pos="450"/>
        </w:tabs>
        <w:spacing w:before="0" w:after="0" w:line="240" w:lineRule="auto"/>
        <w:ind w:left="0" w:right="20" w:firstLine="0"/>
        <w:rPr>
          <w:sz w:val="20"/>
          <w:szCs w:val="20"/>
        </w:rPr>
      </w:pPr>
      <w:r w:rsidRPr="00521ABB">
        <w:rPr>
          <w:sz w:val="20"/>
          <w:szCs w:val="20"/>
        </w:rPr>
        <w:t xml:space="preserve">У разі </w:t>
      </w:r>
      <w:r w:rsidR="00631472" w:rsidRPr="00521ABB">
        <w:rPr>
          <w:sz w:val="20"/>
          <w:szCs w:val="20"/>
        </w:rPr>
        <w:t>дострокового розірвання Договору</w:t>
      </w:r>
      <w:r w:rsidR="00656033">
        <w:rPr>
          <w:sz w:val="20"/>
          <w:szCs w:val="20"/>
        </w:rPr>
        <w:t xml:space="preserve"> з ініціативи Орендаря</w:t>
      </w:r>
      <w:r w:rsidR="00521ABB" w:rsidRPr="00521ABB">
        <w:rPr>
          <w:sz w:val="20"/>
          <w:szCs w:val="20"/>
        </w:rPr>
        <w:t xml:space="preserve"> чи визнання його недійсним</w:t>
      </w:r>
      <w:r w:rsidR="00631472" w:rsidRPr="00521ABB">
        <w:rPr>
          <w:sz w:val="20"/>
          <w:szCs w:val="20"/>
        </w:rPr>
        <w:t xml:space="preserve">, Орендар </w:t>
      </w:r>
      <w:r w:rsidR="00521ABB" w:rsidRPr="005773B6">
        <w:rPr>
          <w:color w:val="auto"/>
          <w:sz w:val="20"/>
          <w:szCs w:val="20"/>
        </w:rPr>
        <w:t xml:space="preserve">в будь-якому випадку </w:t>
      </w:r>
      <w:r w:rsidR="00631472" w:rsidRPr="00656033">
        <w:rPr>
          <w:sz w:val="20"/>
          <w:szCs w:val="20"/>
        </w:rPr>
        <w:t>сплачує орендну плату</w:t>
      </w:r>
      <w:r w:rsidR="00656033">
        <w:rPr>
          <w:sz w:val="20"/>
          <w:szCs w:val="20"/>
        </w:rPr>
        <w:t xml:space="preserve"> за відповідний період </w:t>
      </w:r>
      <w:r w:rsidR="00631472" w:rsidRPr="005773B6">
        <w:rPr>
          <w:color w:val="auto"/>
          <w:sz w:val="20"/>
          <w:szCs w:val="20"/>
        </w:rPr>
        <w:t>в розмірі, вказаному в п 3</w:t>
      </w:r>
      <w:r w:rsidRPr="005773B6">
        <w:rPr>
          <w:color w:val="auto"/>
          <w:sz w:val="20"/>
          <w:szCs w:val="20"/>
        </w:rPr>
        <w:t>.</w:t>
      </w:r>
      <w:r w:rsidR="00521ABB" w:rsidRPr="005773B6">
        <w:rPr>
          <w:color w:val="auto"/>
          <w:sz w:val="20"/>
          <w:szCs w:val="20"/>
        </w:rPr>
        <w:t>2</w:t>
      </w:r>
      <w:r w:rsidR="00631472" w:rsidRPr="005773B6">
        <w:rPr>
          <w:color w:val="auto"/>
          <w:sz w:val="20"/>
          <w:szCs w:val="20"/>
        </w:rPr>
        <w:t xml:space="preserve">. Договору </w:t>
      </w:r>
      <w:r w:rsidR="00631472" w:rsidRPr="00656033">
        <w:rPr>
          <w:sz w:val="20"/>
          <w:szCs w:val="20"/>
        </w:rPr>
        <w:t>в день розірвання договору</w:t>
      </w:r>
      <w:r w:rsidR="00521ABB" w:rsidRPr="00656033">
        <w:rPr>
          <w:sz w:val="20"/>
          <w:szCs w:val="20"/>
        </w:rPr>
        <w:t>/набрання законної сили рішенням суду про визнання Договору недійсним</w:t>
      </w:r>
      <w:r w:rsidR="00631472" w:rsidRPr="00656033">
        <w:rPr>
          <w:sz w:val="20"/>
          <w:szCs w:val="20"/>
        </w:rPr>
        <w:t>.</w:t>
      </w:r>
    </w:p>
    <w:p w14:paraId="26C4AB86" w14:textId="3106143C" w:rsidR="00EE67C5" w:rsidRDefault="00EE67C5" w:rsidP="00671987">
      <w:pPr>
        <w:pStyle w:val="21"/>
        <w:numPr>
          <w:ilvl w:val="1"/>
          <w:numId w:val="10"/>
        </w:numPr>
        <w:shd w:val="clear" w:color="auto" w:fill="auto"/>
        <w:tabs>
          <w:tab w:val="left" w:pos="450"/>
        </w:tabs>
        <w:spacing w:before="0" w:after="0" w:line="240" w:lineRule="auto"/>
        <w:ind w:left="0" w:right="20" w:firstLine="0"/>
        <w:rPr>
          <w:sz w:val="20"/>
          <w:szCs w:val="20"/>
        </w:rPr>
      </w:pPr>
      <w:r>
        <w:rPr>
          <w:sz w:val="20"/>
          <w:szCs w:val="20"/>
        </w:rPr>
        <w:t>У випадку розірвання цього Договору з підстав, передбачених п.</w:t>
      </w:r>
      <w:r w:rsidR="00E10250">
        <w:rPr>
          <w:sz w:val="20"/>
          <w:szCs w:val="20"/>
        </w:rPr>
        <w:t>п. 5.2.3. або</w:t>
      </w:r>
      <w:r>
        <w:rPr>
          <w:sz w:val="20"/>
          <w:szCs w:val="20"/>
        </w:rPr>
        <w:t xml:space="preserve"> 7.1.1. Договору, Орендар зобов</w:t>
      </w:r>
      <w:r w:rsidRPr="00EE67C5">
        <w:rPr>
          <w:sz w:val="20"/>
          <w:szCs w:val="20"/>
          <w:lang w:val="ru-RU"/>
        </w:rPr>
        <w:t>’</w:t>
      </w:r>
      <w:r>
        <w:rPr>
          <w:sz w:val="20"/>
          <w:szCs w:val="20"/>
        </w:rPr>
        <w:t>язаний сплатити орендну плату за Обладнання, що розраховується за наступною формулою:</w:t>
      </w:r>
    </w:p>
    <w:p w14:paraId="4C6FDA89" w14:textId="70D0A7D2" w:rsidR="00EE67C5" w:rsidRPr="00C70BA1" w:rsidRDefault="00EE67C5" w:rsidP="00EE67C5">
      <w:pPr>
        <w:pStyle w:val="21"/>
        <w:shd w:val="clear" w:color="auto" w:fill="auto"/>
        <w:tabs>
          <w:tab w:val="left" w:pos="450"/>
        </w:tabs>
        <w:spacing w:before="0" w:after="0" w:line="240" w:lineRule="auto"/>
        <w:ind w:right="20"/>
        <w:rPr>
          <w:b/>
          <w:bCs/>
          <w:sz w:val="20"/>
          <w:szCs w:val="20"/>
        </w:rPr>
      </w:pPr>
      <w:r w:rsidRPr="00C70BA1">
        <w:rPr>
          <w:b/>
          <w:bCs/>
          <w:sz w:val="20"/>
          <w:szCs w:val="20"/>
        </w:rPr>
        <w:t>ОР = (О*К1/К2)/</w:t>
      </w:r>
      <w:r w:rsidR="00C70BA1">
        <w:rPr>
          <w:b/>
          <w:bCs/>
          <w:sz w:val="20"/>
          <w:szCs w:val="20"/>
        </w:rPr>
        <w:t>365</w:t>
      </w:r>
      <w:r w:rsidRPr="00C70BA1">
        <w:rPr>
          <w:b/>
          <w:bCs/>
          <w:sz w:val="20"/>
          <w:szCs w:val="20"/>
        </w:rPr>
        <w:t>*</w:t>
      </w:r>
      <w:r w:rsidR="00C70BA1">
        <w:rPr>
          <w:b/>
          <w:bCs/>
          <w:sz w:val="20"/>
          <w:szCs w:val="20"/>
        </w:rPr>
        <w:t>Д</w:t>
      </w:r>
      <w:r w:rsidR="00C70BA1" w:rsidRPr="00C70BA1">
        <w:rPr>
          <w:b/>
          <w:bCs/>
          <w:sz w:val="20"/>
          <w:szCs w:val="20"/>
        </w:rPr>
        <w:t>, де</w:t>
      </w:r>
    </w:p>
    <w:p w14:paraId="6FD6DC35" w14:textId="13328C98" w:rsidR="00C70BA1" w:rsidRDefault="00C70BA1" w:rsidP="00EE67C5">
      <w:pPr>
        <w:pStyle w:val="21"/>
        <w:shd w:val="clear" w:color="auto" w:fill="auto"/>
        <w:tabs>
          <w:tab w:val="left" w:pos="450"/>
        </w:tabs>
        <w:spacing w:before="0" w:after="0" w:line="240" w:lineRule="auto"/>
        <w:ind w:right="20"/>
        <w:rPr>
          <w:sz w:val="20"/>
          <w:szCs w:val="20"/>
        </w:rPr>
      </w:pPr>
      <w:r>
        <w:rPr>
          <w:sz w:val="20"/>
          <w:szCs w:val="20"/>
        </w:rPr>
        <w:t>ОР – розмір орендної плати, що підлягає оплаті Орендарем в разі розірвання Договору з підстав, передбачених п.</w:t>
      </w:r>
      <w:r w:rsidR="00E10250">
        <w:rPr>
          <w:sz w:val="20"/>
          <w:szCs w:val="20"/>
        </w:rPr>
        <w:t xml:space="preserve">п. 5.2.3 або </w:t>
      </w:r>
      <w:r>
        <w:rPr>
          <w:sz w:val="20"/>
          <w:szCs w:val="20"/>
        </w:rPr>
        <w:t>7.1.1. Договору</w:t>
      </w:r>
    </w:p>
    <w:p w14:paraId="2C2F3099" w14:textId="35C41CDB" w:rsidR="00C70BA1" w:rsidRDefault="00C70BA1" w:rsidP="00EE67C5">
      <w:pPr>
        <w:pStyle w:val="21"/>
        <w:shd w:val="clear" w:color="auto" w:fill="auto"/>
        <w:tabs>
          <w:tab w:val="left" w:pos="450"/>
        </w:tabs>
        <w:spacing w:before="0" w:after="0" w:line="240" w:lineRule="auto"/>
        <w:ind w:right="20"/>
        <w:rPr>
          <w:snapToGrid w:val="0"/>
          <w:sz w:val="20"/>
          <w:szCs w:val="20"/>
        </w:rPr>
      </w:pPr>
      <w:r>
        <w:rPr>
          <w:sz w:val="20"/>
          <w:szCs w:val="20"/>
        </w:rPr>
        <w:t xml:space="preserve">О - </w:t>
      </w:r>
      <w:r w:rsidRPr="00521ABB">
        <w:rPr>
          <w:snapToGrid w:val="0"/>
          <w:sz w:val="20"/>
          <w:szCs w:val="20"/>
        </w:rPr>
        <w:t>розмір орендної плати за період в гривнях, вказаний у в п. 3.2. Договору;</w:t>
      </w:r>
    </w:p>
    <w:p w14:paraId="1BBB7B45" w14:textId="683E2E96" w:rsidR="00C70BA1" w:rsidRPr="00521ABB" w:rsidRDefault="00C70BA1" w:rsidP="00C70BA1">
      <w:pPr>
        <w:pStyle w:val="ListParagraph"/>
        <w:ind w:left="0"/>
        <w:jc w:val="both"/>
        <w:rPr>
          <w:rFonts w:ascii="Times New Roman" w:hAnsi="Times New Roman" w:cs="Times New Roman"/>
          <w:snapToGrid w:val="0"/>
          <w:sz w:val="20"/>
          <w:szCs w:val="20"/>
        </w:rPr>
      </w:pPr>
      <w:r w:rsidRPr="00521ABB">
        <w:rPr>
          <w:rFonts w:ascii="Times New Roman" w:hAnsi="Times New Roman" w:cs="Times New Roman"/>
          <w:snapToGrid w:val="0"/>
          <w:sz w:val="20"/>
          <w:szCs w:val="20"/>
        </w:rPr>
        <w:t xml:space="preserve">К1 – курс Банку на дату </w:t>
      </w:r>
      <w:r>
        <w:rPr>
          <w:rFonts w:ascii="Times New Roman" w:hAnsi="Times New Roman" w:cs="Times New Roman"/>
          <w:snapToGrid w:val="0"/>
          <w:sz w:val="20"/>
          <w:szCs w:val="20"/>
        </w:rPr>
        <w:t>складання</w:t>
      </w:r>
      <w:r w:rsidRPr="00521ABB">
        <w:rPr>
          <w:rFonts w:ascii="Times New Roman" w:hAnsi="Times New Roman" w:cs="Times New Roman"/>
          <w:snapToGrid w:val="0"/>
          <w:sz w:val="20"/>
          <w:szCs w:val="20"/>
        </w:rPr>
        <w:t xml:space="preserve"> Орендодавцем рахунку на оплату</w:t>
      </w:r>
      <w:r w:rsidR="00671987">
        <w:rPr>
          <w:rFonts w:ascii="Times New Roman" w:hAnsi="Times New Roman" w:cs="Times New Roman"/>
          <w:snapToGrid w:val="0"/>
          <w:sz w:val="20"/>
          <w:szCs w:val="20"/>
        </w:rPr>
        <w:t xml:space="preserve"> та/або на </w:t>
      </w:r>
      <w:r>
        <w:rPr>
          <w:rFonts w:ascii="Times New Roman" w:hAnsi="Times New Roman" w:cs="Times New Roman"/>
          <w:snapToGrid w:val="0"/>
          <w:sz w:val="20"/>
          <w:szCs w:val="20"/>
        </w:rPr>
        <w:t>дату звернення Орендодавцем до суду з позовом про стягнення заборгованості за цим Договором</w:t>
      </w:r>
      <w:r w:rsidRPr="00521ABB">
        <w:rPr>
          <w:rFonts w:ascii="Times New Roman" w:hAnsi="Times New Roman" w:cs="Times New Roman"/>
          <w:snapToGrid w:val="0"/>
          <w:sz w:val="20"/>
          <w:szCs w:val="20"/>
        </w:rPr>
        <w:t>;</w:t>
      </w:r>
    </w:p>
    <w:p w14:paraId="0274D2A6" w14:textId="44122A55" w:rsidR="00C70BA1" w:rsidRDefault="00C70BA1" w:rsidP="00C70BA1">
      <w:pPr>
        <w:pStyle w:val="ListParagraph"/>
        <w:ind w:left="0"/>
        <w:jc w:val="both"/>
        <w:rPr>
          <w:rFonts w:ascii="Times New Roman" w:hAnsi="Times New Roman" w:cs="Times New Roman"/>
          <w:snapToGrid w:val="0"/>
          <w:sz w:val="20"/>
          <w:szCs w:val="20"/>
        </w:rPr>
      </w:pPr>
      <w:r w:rsidRPr="00521ABB">
        <w:rPr>
          <w:rFonts w:ascii="Times New Roman" w:hAnsi="Times New Roman" w:cs="Times New Roman"/>
          <w:snapToGrid w:val="0"/>
          <w:sz w:val="20"/>
          <w:szCs w:val="20"/>
        </w:rPr>
        <w:t xml:space="preserve">К2 – курс Банку на дату укладення цього Договору, що </w:t>
      </w:r>
      <w:r w:rsidRPr="00DF1B6F">
        <w:rPr>
          <w:rFonts w:ascii="Times New Roman" w:hAnsi="Times New Roman" w:cs="Times New Roman"/>
          <w:snapToGrid w:val="0"/>
          <w:sz w:val="20"/>
          <w:szCs w:val="20"/>
        </w:rPr>
        <w:t xml:space="preserve">складає </w:t>
      </w:r>
      <w:r w:rsidR="00DF1B6F" w:rsidRPr="00DF1B6F">
        <w:rPr>
          <w:rFonts w:ascii="Times New Roman" w:hAnsi="Times New Roman" w:cs="Times New Roman"/>
          <w:snapToGrid w:val="0"/>
          <w:sz w:val="20"/>
          <w:szCs w:val="20"/>
        </w:rPr>
        <w:t xml:space="preserve">26.855 </w:t>
      </w:r>
      <w:r w:rsidRPr="00DF1B6F">
        <w:rPr>
          <w:rFonts w:ascii="Times New Roman" w:hAnsi="Times New Roman" w:cs="Times New Roman"/>
          <w:snapToGrid w:val="0"/>
          <w:sz w:val="20"/>
          <w:szCs w:val="20"/>
        </w:rPr>
        <w:t xml:space="preserve"> грн. за 1 (одне) Євро.</w:t>
      </w:r>
    </w:p>
    <w:p w14:paraId="3F93C737" w14:textId="711E041A" w:rsidR="00C70BA1" w:rsidRPr="00656033" w:rsidRDefault="00C70BA1" w:rsidP="00EE67C5">
      <w:pPr>
        <w:pStyle w:val="21"/>
        <w:shd w:val="clear" w:color="auto" w:fill="auto"/>
        <w:tabs>
          <w:tab w:val="left" w:pos="450"/>
        </w:tabs>
        <w:spacing w:before="0" w:after="0" w:line="240" w:lineRule="auto"/>
        <w:ind w:right="20"/>
        <w:rPr>
          <w:sz w:val="20"/>
          <w:szCs w:val="20"/>
        </w:rPr>
      </w:pPr>
      <w:r>
        <w:rPr>
          <w:sz w:val="20"/>
          <w:szCs w:val="20"/>
        </w:rPr>
        <w:t xml:space="preserve">Д – кількість календарних днів, протягом яких Обладнання перебувало в оренді включаючи день розірвання Договору. У випадку, якщо орендна плата за попередній період була сплаченою Орендарем, то кількість календарних днів, протягом якого Обладнання перебувало в оренді починає рахуватися з 01 березня періоду, що слідує за періодом, орендна плата за який була внесена по дату розірвання Договору включно.  </w:t>
      </w:r>
    </w:p>
    <w:p w14:paraId="3D0EEA9C" w14:textId="39CE1716" w:rsidR="008A4B24" w:rsidRDefault="008A4B24" w:rsidP="00671987">
      <w:pPr>
        <w:pStyle w:val="21"/>
        <w:numPr>
          <w:ilvl w:val="1"/>
          <w:numId w:val="10"/>
        </w:numPr>
        <w:shd w:val="clear" w:color="auto" w:fill="auto"/>
        <w:tabs>
          <w:tab w:val="left" w:pos="450"/>
        </w:tabs>
        <w:spacing w:before="0" w:after="0" w:line="240" w:lineRule="auto"/>
        <w:ind w:left="0" w:right="20" w:firstLine="0"/>
        <w:rPr>
          <w:sz w:val="20"/>
          <w:szCs w:val="20"/>
        </w:rPr>
      </w:pPr>
      <w:r w:rsidRPr="005773B6">
        <w:rPr>
          <w:sz w:val="20"/>
          <w:szCs w:val="20"/>
        </w:rPr>
        <w:t>Сторони погодились вважати процедуру корегування розміру орендної плати, вказаної в цьому Договорі, чинною протягом всього строку дії цього Договору і не вважати таке корегування розміру орендної плати односторонньою зміною умов Договору</w:t>
      </w:r>
      <w:r w:rsidR="00962253" w:rsidRPr="005773B6">
        <w:rPr>
          <w:sz w:val="20"/>
          <w:szCs w:val="20"/>
        </w:rPr>
        <w:t>.</w:t>
      </w:r>
    </w:p>
    <w:p w14:paraId="32587FC9" w14:textId="4340686B" w:rsidR="00617126" w:rsidRPr="00334A92" w:rsidRDefault="00CA340C" w:rsidP="00671987">
      <w:pPr>
        <w:pStyle w:val="21"/>
        <w:numPr>
          <w:ilvl w:val="1"/>
          <w:numId w:val="10"/>
        </w:numPr>
        <w:shd w:val="clear" w:color="auto" w:fill="auto"/>
        <w:tabs>
          <w:tab w:val="left" w:pos="450"/>
        </w:tabs>
        <w:spacing w:before="0" w:after="0" w:line="240" w:lineRule="auto"/>
        <w:ind w:left="0" w:right="20" w:firstLine="0"/>
        <w:rPr>
          <w:sz w:val="20"/>
          <w:szCs w:val="20"/>
        </w:rPr>
      </w:pPr>
      <w:ins w:id="13" w:author="Denys Stepanyuk" w:date="2021-04-30T13:47:00Z">
        <w:r>
          <w:rPr>
            <w:sz w:val="20"/>
            <w:szCs w:val="20"/>
          </w:rPr>
          <w:t xml:space="preserve">Ціною Договору є сума коштів, сплачена за оренду Обладнання впродовж усього періоду користування Обладнанням. </w:t>
        </w:r>
      </w:ins>
      <w:ins w:id="14" w:author="Denys Stepanyuk" w:date="2021-04-30T13:51:00Z">
        <w:r>
          <w:rPr>
            <w:sz w:val="20"/>
            <w:szCs w:val="20"/>
          </w:rPr>
          <w:t>Акт</w:t>
        </w:r>
      </w:ins>
      <w:ins w:id="15" w:author="Denys Stepanyuk" w:date="2021-04-30T13:52:00Z">
        <w:r w:rsidR="00357C63">
          <w:rPr>
            <w:sz w:val="20"/>
            <w:szCs w:val="20"/>
          </w:rPr>
          <w:t xml:space="preserve">, що засвідчує </w:t>
        </w:r>
      </w:ins>
      <w:ins w:id="16" w:author="Denys Stepanyuk" w:date="2021-04-30T13:53:00Z">
        <w:r w:rsidR="00357C63">
          <w:rPr>
            <w:sz w:val="20"/>
            <w:szCs w:val="20"/>
          </w:rPr>
          <w:t xml:space="preserve">здійснення господарської операції за цим Договором, складається одноразово в день припинення дії цього </w:t>
        </w:r>
      </w:ins>
      <w:ins w:id="17" w:author="Denys Stepanyuk" w:date="2021-04-30T13:54:00Z">
        <w:r w:rsidR="00357C63">
          <w:rPr>
            <w:sz w:val="20"/>
            <w:szCs w:val="20"/>
          </w:rPr>
          <w:t xml:space="preserve">Договору. В зазначеному акті </w:t>
        </w:r>
      </w:ins>
      <w:ins w:id="18" w:author="Denys Stepanyuk" w:date="2021-04-30T13:59:00Z">
        <w:r w:rsidR="00357C63">
          <w:rPr>
            <w:sz w:val="20"/>
            <w:szCs w:val="20"/>
          </w:rPr>
          <w:t>вказується</w:t>
        </w:r>
      </w:ins>
      <w:ins w:id="19" w:author="Denys Stepanyuk" w:date="2021-04-30T13:54:00Z">
        <w:r w:rsidR="00357C63">
          <w:rPr>
            <w:sz w:val="20"/>
            <w:szCs w:val="20"/>
          </w:rPr>
          <w:t xml:space="preserve"> </w:t>
        </w:r>
      </w:ins>
      <w:ins w:id="20" w:author="Denys Stepanyuk" w:date="2021-04-30T13:55:00Z">
        <w:r w:rsidR="00357C63">
          <w:rPr>
            <w:sz w:val="20"/>
            <w:szCs w:val="20"/>
          </w:rPr>
          <w:t xml:space="preserve">загальна сума орендної плати, котра </w:t>
        </w:r>
      </w:ins>
      <w:ins w:id="21" w:author="Denys Stepanyuk" w:date="2021-04-30T14:00:00Z">
        <w:r w:rsidR="00357C63">
          <w:rPr>
            <w:sz w:val="20"/>
            <w:szCs w:val="20"/>
          </w:rPr>
          <w:t>була сплачена/</w:t>
        </w:r>
      </w:ins>
      <w:ins w:id="22" w:author="Denys Stepanyuk" w:date="2021-04-30T13:55:00Z">
        <w:r w:rsidR="00357C63">
          <w:rPr>
            <w:sz w:val="20"/>
            <w:szCs w:val="20"/>
          </w:rPr>
          <w:t xml:space="preserve">підлягає </w:t>
        </w:r>
      </w:ins>
      <w:ins w:id="23" w:author="Denys Stepanyuk" w:date="2021-04-30T14:00:00Z">
        <w:r w:rsidR="00357C63">
          <w:rPr>
            <w:sz w:val="20"/>
            <w:szCs w:val="20"/>
          </w:rPr>
          <w:t>до</w:t>
        </w:r>
      </w:ins>
      <w:ins w:id="24" w:author="Denys Stepanyuk" w:date="2021-04-30T13:55:00Z">
        <w:r w:rsidR="00357C63">
          <w:rPr>
            <w:sz w:val="20"/>
            <w:szCs w:val="20"/>
          </w:rPr>
          <w:t xml:space="preserve">платі Орендарем за увесь період дії Договору. </w:t>
        </w:r>
      </w:ins>
      <w:ins w:id="25" w:author="Denys Stepanyuk" w:date="2021-04-30T14:00:00Z">
        <w:r w:rsidR="00357C63">
          <w:rPr>
            <w:sz w:val="20"/>
            <w:szCs w:val="20"/>
          </w:rPr>
          <w:t xml:space="preserve">При складанні акту фактично сплачені суми в українських гривнях не підлягають перерахунку. </w:t>
        </w:r>
      </w:ins>
      <w:del w:id="26" w:author="Denys Stepanyuk" w:date="2021-04-30T14:01:00Z">
        <w:r w:rsidR="00617126" w:rsidDel="00357C63">
          <w:rPr>
            <w:sz w:val="20"/>
            <w:szCs w:val="20"/>
          </w:rPr>
          <w:delText xml:space="preserve">Розмір орендної плати в акті </w:delText>
        </w:r>
      </w:del>
      <w:del w:id="27" w:author="Denys Stepanyuk" w:date="2021-04-30T13:55:00Z">
        <w:r w:rsidR="00617126" w:rsidDel="00357C63">
          <w:rPr>
            <w:sz w:val="20"/>
            <w:szCs w:val="20"/>
          </w:rPr>
          <w:delText xml:space="preserve">наданих послуг </w:delText>
        </w:r>
      </w:del>
      <w:del w:id="28" w:author="Denys Stepanyuk" w:date="2021-04-30T14:01:00Z">
        <w:r w:rsidR="00617126" w:rsidDel="00357C63">
          <w:rPr>
            <w:sz w:val="20"/>
            <w:szCs w:val="20"/>
          </w:rPr>
          <w:delText xml:space="preserve">та сума фактично сплаченої орендної плати за </w:delText>
        </w:r>
      </w:del>
      <w:del w:id="29" w:author="Denys Stepanyuk" w:date="2021-04-30T13:57:00Z">
        <w:r w:rsidR="00617126" w:rsidDel="00357C63">
          <w:rPr>
            <w:sz w:val="20"/>
            <w:szCs w:val="20"/>
          </w:rPr>
          <w:delText>відповідний період</w:delText>
        </w:r>
      </w:del>
      <w:del w:id="30" w:author="Denys Stepanyuk" w:date="2021-04-30T14:01:00Z">
        <w:r w:rsidR="00617126" w:rsidDel="00357C63">
          <w:rPr>
            <w:sz w:val="20"/>
            <w:szCs w:val="20"/>
          </w:rPr>
          <w:delText xml:space="preserve"> в українських гривнях мають бути однаковими.</w:delText>
        </w:r>
      </w:del>
    </w:p>
    <w:p w14:paraId="250CB298" w14:textId="77777777" w:rsidR="002776D3" w:rsidRPr="00521ABB" w:rsidRDefault="002776D3" w:rsidP="00475A9E">
      <w:pPr>
        <w:pStyle w:val="21"/>
        <w:shd w:val="clear" w:color="auto" w:fill="auto"/>
        <w:spacing w:before="0" w:after="0" w:line="240" w:lineRule="auto"/>
        <w:ind w:right="20"/>
        <w:rPr>
          <w:sz w:val="20"/>
          <w:szCs w:val="20"/>
        </w:rPr>
      </w:pPr>
    </w:p>
    <w:p w14:paraId="01F57668" w14:textId="3495F152" w:rsidR="002776D3" w:rsidRPr="00521ABB" w:rsidRDefault="00987BAB" w:rsidP="00671987">
      <w:pPr>
        <w:pStyle w:val="10"/>
        <w:keepNext/>
        <w:keepLines/>
        <w:numPr>
          <w:ilvl w:val="0"/>
          <w:numId w:val="4"/>
        </w:numPr>
        <w:shd w:val="clear" w:color="auto" w:fill="auto"/>
        <w:tabs>
          <w:tab w:val="left" w:pos="426"/>
        </w:tabs>
        <w:spacing w:before="0" w:after="0" w:line="240" w:lineRule="auto"/>
        <w:ind w:left="0" w:firstLine="0"/>
        <w:rPr>
          <w:sz w:val="20"/>
          <w:szCs w:val="20"/>
        </w:rPr>
      </w:pPr>
      <w:bookmarkStart w:id="31" w:name="bookmark3"/>
      <w:r w:rsidRPr="00521ABB">
        <w:rPr>
          <w:sz w:val="20"/>
          <w:szCs w:val="20"/>
        </w:rPr>
        <w:t>ПРАВА ТА ОБОВ’ЯЗКИ ОРЕНДАРЯ</w:t>
      </w:r>
      <w:bookmarkEnd w:id="31"/>
    </w:p>
    <w:p w14:paraId="40CC1F2A" w14:textId="77777777" w:rsidR="00104FCB" w:rsidRPr="00521ABB" w:rsidRDefault="00987BAB" w:rsidP="00671987">
      <w:pPr>
        <w:pStyle w:val="20"/>
        <w:numPr>
          <w:ilvl w:val="1"/>
          <w:numId w:val="5"/>
        </w:numPr>
        <w:shd w:val="clear" w:color="auto" w:fill="auto"/>
        <w:spacing w:after="0" w:line="240" w:lineRule="auto"/>
        <w:ind w:left="0" w:firstLine="0"/>
        <w:jc w:val="both"/>
        <w:rPr>
          <w:b w:val="0"/>
          <w:bCs w:val="0"/>
          <w:sz w:val="20"/>
          <w:szCs w:val="20"/>
        </w:rPr>
      </w:pPr>
      <w:r w:rsidRPr="00521ABB">
        <w:rPr>
          <w:b w:val="0"/>
          <w:bCs w:val="0"/>
          <w:sz w:val="20"/>
          <w:szCs w:val="20"/>
        </w:rPr>
        <w:t>Орендар зобов’язується:</w:t>
      </w:r>
    </w:p>
    <w:p w14:paraId="71D46E9D" w14:textId="24416D48" w:rsidR="00104FCB" w:rsidRPr="00521ABB" w:rsidRDefault="00987BAB" w:rsidP="00671987">
      <w:pPr>
        <w:pStyle w:val="21"/>
        <w:numPr>
          <w:ilvl w:val="2"/>
          <w:numId w:val="5"/>
        </w:numPr>
        <w:shd w:val="clear" w:color="auto" w:fill="auto"/>
        <w:spacing w:before="0" w:after="0" w:line="240" w:lineRule="auto"/>
        <w:ind w:left="0" w:right="20" w:firstLine="0"/>
        <w:rPr>
          <w:sz w:val="20"/>
          <w:szCs w:val="20"/>
        </w:rPr>
      </w:pPr>
      <w:r w:rsidRPr="00521ABB">
        <w:rPr>
          <w:sz w:val="20"/>
          <w:szCs w:val="20"/>
        </w:rPr>
        <w:t>Використовувати Обладнання виключно за його призначенням, визначеним у п. 1.3 цього Договору</w:t>
      </w:r>
      <w:r w:rsidR="00AB6A55">
        <w:rPr>
          <w:sz w:val="20"/>
          <w:szCs w:val="20"/>
        </w:rPr>
        <w:t xml:space="preserve"> та в місці, вказаному в п. 2.4. Договору</w:t>
      </w:r>
      <w:r w:rsidRPr="00521ABB">
        <w:rPr>
          <w:sz w:val="20"/>
          <w:szCs w:val="20"/>
        </w:rPr>
        <w:t>.</w:t>
      </w:r>
    </w:p>
    <w:p w14:paraId="2B7C324A" w14:textId="77777777" w:rsidR="00104FCB" w:rsidRPr="00521ABB" w:rsidRDefault="00987BAB" w:rsidP="00671987">
      <w:pPr>
        <w:pStyle w:val="21"/>
        <w:numPr>
          <w:ilvl w:val="2"/>
          <w:numId w:val="5"/>
        </w:numPr>
        <w:shd w:val="clear" w:color="auto" w:fill="auto"/>
        <w:spacing w:before="0" w:after="0" w:line="240" w:lineRule="auto"/>
        <w:ind w:left="0" w:firstLine="0"/>
        <w:rPr>
          <w:sz w:val="20"/>
          <w:szCs w:val="20"/>
        </w:rPr>
      </w:pPr>
      <w:r w:rsidRPr="00521ABB">
        <w:rPr>
          <w:sz w:val="20"/>
          <w:szCs w:val="20"/>
        </w:rPr>
        <w:t>Своєчасно та у повному обсязі сплачувати орендну плату.</w:t>
      </w:r>
    </w:p>
    <w:p w14:paraId="56A20A3D" w14:textId="360836D5" w:rsidR="00104FCB" w:rsidRPr="00521ABB" w:rsidRDefault="00987BAB" w:rsidP="00671987">
      <w:pPr>
        <w:pStyle w:val="21"/>
        <w:numPr>
          <w:ilvl w:val="2"/>
          <w:numId w:val="5"/>
        </w:numPr>
        <w:shd w:val="clear" w:color="auto" w:fill="auto"/>
        <w:spacing w:before="0" w:after="0" w:line="240" w:lineRule="auto"/>
        <w:ind w:left="0" w:firstLine="0"/>
        <w:rPr>
          <w:sz w:val="20"/>
          <w:szCs w:val="20"/>
        </w:rPr>
      </w:pPr>
      <w:r w:rsidRPr="00521ABB">
        <w:rPr>
          <w:sz w:val="20"/>
          <w:szCs w:val="20"/>
        </w:rPr>
        <w:t>Забезпечити схоронність Обладнання, попереджувати його пошкодження</w:t>
      </w:r>
      <w:r w:rsidR="0001757E" w:rsidRPr="00521ABB">
        <w:rPr>
          <w:sz w:val="20"/>
          <w:szCs w:val="20"/>
        </w:rPr>
        <w:t xml:space="preserve">, вживати всі необхідні заходи щодо відвернення його пошкодження, втрати в результаті викрадення, пожежі і пошкодження, які можуть відбутися з вини Орендаря, або третіх осіб. </w:t>
      </w:r>
    </w:p>
    <w:p w14:paraId="216F9955" w14:textId="77777777" w:rsidR="00104FCB" w:rsidRPr="00521ABB" w:rsidRDefault="00987BAB" w:rsidP="00671987">
      <w:pPr>
        <w:pStyle w:val="21"/>
        <w:numPr>
          <w:ilvl w:val="2"/>
          <w:numId w:val="5"/>
        </w:numPr>
        <w:shd w:val="clear" w:color="auto" w:fill="auto"/>
        <w:spacing w:before="0" w:after="0" w:line="240" w:lineRule="auto"/>
        <w:ind w:left="0" w:right="20" w:firstLine="0"/>
        <w:rPr>
          <w:sz w:val="20"/>
          <w:szCs w:val="20"/>
        </w:rPr>
      </w:pPr>
      <w:r w:rsidRPr="00521ABB">
        <w:rPr>
          <w:sz w:val="20"/>
          <w:szCs w:val="20"/>
        </w:rPr>
        <w:t xml:space="preserve">У разі втрати Обладнання чи пошкодження його настільки, що його цільове використання неможливе, відшкодувати Орендодавцеві ринкову ціну Обладнання, як визначено в п. 1.5 цього Договору, протягом трьох банківських днів з дати </w:t>
      </w:r>
      <w:r w:rsidR="003A0733" w:rsidRPr="00521ABB">
        <w:rPr>
          <w:sz w:val="20"/>
          <w:szCs w:val="20"/>
        </w:rPr>
        <w:t xml:space="preserve">направлення </w:t>
      </w:r>
      <w:r w:rsidRPr="00521ABB">
        <w:rPr>
          <w:sz w:val="20"/>
          <w:szCs w:val="20"/>
        </w:rPr>
        <w:t>письмової вимоги Орендодавця.</w:t>
      </w:r>
    </w:p>
    <w:p w14:paraId="515A1D2E" w14:textId="60B31FD7" w:rsidR="00104FCB" w:rsidRPr="00521ABB" w:rsidRDefault="00987BAB" w:rsidP="00671987">
      <w:pPr>
        <w:pStyle w:val="21"/>
        <w:numPr>
          <w:ilvl w:val="2"/>
          <w:numId w:val="5"/>
        </w:numPr>
        <w:shd w:val="clear" w:color="auto" w:fill="auto"/>
        <w:spacing w:before="0" w:after="0" w:line="240" w:lineRule="auto"/>
        <w:ind w:left="0" w:right="20" w:firstLine="0"/>
        <w:rPr>
          <w:sz w:val="20"/>
          <w:szCs w:val="20"/>
        </w:rPr>
      </w:pPr>
      <w:r w:rsidRPr="00521ABB">
        <w:rPr>
          <w:sz w:val="20"/>
          <w:szCs w:val="20"/>
        </w:rPr>
        <w:t xml:space="preserve">У разі закінчення строку дії Договору повернути Орендодавцю Обладнання у </w:t>
      </w:r>
      <w:r w:rsidR="003A0733" w:rsidRPr="00521ABB">
        <w:rPr>
          <w:sz w:val="20"/>
          <w:szCs w:val="20"/>
        </w:rPr>
        <w:t xml:space="preserve">стані </w:t>
      </w:r>
      <w:r w:rsidRPr="00521ABB">
        <w:rPr>
          <w:sz w:val="20"/>
          <w:szCs w:val="20"/>
        </w:rPr>
        <w:t>не гіршому, ніж на дату передачі його в оренду з урахуванням нормального зносу.</w:t>
      </w:r>
    </w:p>
    <w:p w14:paraId="091E5C9C" w14:textId="0CD05C5E" w:rsidR="00104FCB" w:rsidRPr="00521ABB" w:rsidRDefault="00987BAB" w:rsidP="00671987">
      <w:pPr>
        <w:pStyle w:val="21"/>
        <w:numPr>
          <w:ilvl w:val="2"/>
          <w:numId w:val="5"/>
        </w:numPr>
        <w:shd w:val="clear" w:color="auto" w:fill="auto"/>
        <w:spacing w:before="0" w:after="0" w:line="240" w:lineRule="auto"/>
        <w:ind w:left="0" w:firstLine="0"/>
        <w:rPr>
          <w:sz w:val="20"/>
          <w:szCs w:val="20"/>
        </w:rPr>
      </w:pPr>
      <w:r w:rsidRPr="00521ABB">
        <w:rPr>
          <w:sz w:val="20"/>
          <w:szCs w:val="20"/>
        </w:rPr>
        <w:t>Проводити капітальний та поточний ремонт Обладнання</w:t>
      </w:r>
      <w:r w:rsidR="003E41B8" w:rsidRPr="00521ABB">
        <w:rPr>
          <w:sz w:val="20"/>
          <w:szCs w:val="20"/>
        </w:rPr>
        <w:t xml:space="preserve"> за погодженням із Орендодавцем</w:t>
      </w:r>
      <w:r w:rsidRPr="00521ABB">
        <w:rPr>
          <w:sz w:val="20"/>
          <w:szCs w:val="20"/>
        </w:rPr>
        <w:t>.</w:t>
      </w:r>
    </w:p>
    <w:p w14:paraId="5E6CABEE" w14:textId="27FB747F" w:rsidR="003E41B8" w:rsidRPr="00521ABB" w:rsidRDefault="003E41B8" w:rsidP="00671987">
      <w:pPr>
        <w:pStyle w:val="21"/>
        <w:numPr>
          <w:ilvl w:val="2"/>
          <w:numId w:val="5"/>
        </w:numPr>
        <w:shd w:val="clear" w:color="auto" w:fill="auto"/>
        <w:spacing w:before="0" w:after="0" w:line="240" w:lineRule="auto"/>
        <w:ind w:left="0" w:firstLine="0"/>
        <w:rPr>
          <w:sz w:val="20"/>
          <w:szCs w:val="20"/>
        </w:rPr>
      </w:pPr>
      <w:r w:rsidRPr="00521ABB">
        <w:rPr>
          <w:sz w:val="20"/>
          <w:szCs w:val="20"/>
        </w:rPr>
        <w:t>Не передавати обладнання в суборенду чи в будь-який інший спосіб передавати Обладнання у користування третім особам.</w:t>
      </w:r>
    </w:p>
    <w:p w14:paraId="45CC1EAA" w14:textId="5521EF2E" w:rsidR="0001757E" w:rsidRDefault="0001757E" w:rsidP="00671987">
      <w:pPr>
        <w:widowControl/>
        <w:numPr>
          <w:ilvl w:val="2"/>
          <w:numId w:val="5"/>
        </w:numPr>
        <w:ind w:left="0" w:firstLine="0"/>
        <w:jc w:val="both"/>
        <w:rPr>
          <w:rFonts w:ascii="Times New Roman" w:hAnsi="Times New Roman" w:cs="Times New Roman"/>
          <w:sz w:val="20"/>
          <w:szCs w:val="20"/>
        </w:rPr>
      </w:pPr>
      <w:r w:rsidRPr="00521ABB">
        <w:rPr>
          <w:rFonts w:ascii="Times New Roman" w:hAnsi="Times New Roman" w:cs="Times New Roman"/>
          <w:sz w:val="20"/>
          <w:szCs w:val="20"/>
        </w:rPr>
        <w:t>Допускати до експлуатації та обслуговування Обладнання виключно кваліфікованих працівників, що пройшли відповідну підготовку. Орендодавець не несе відповідальності за поломки або загибель Обладнання внаслідок порушення Орендарем цього обов’язку.</w:t>
      </w:r>
    </w:p>
    <w:p w14:paraId="11E1978C" w14:textId="5E8EC1BC" w:rsidR="00B168CF" w:rsidRPr="00521ABB" w:rsidRDefault="00B168CF" w:rsidP="00671987">
      <w:pPr>
        <w:widowControl/>
        <w:numPr>
          <w:ilvl w:val="2"/>
          <w:numId w:val="5"/>
        </w:numPr>
        <w:ind w:left="0" w:firstLine="0"/>
        <w:jc w:val="both"/>
        <w:rPr>
          <w:rFonts w:ascii="Times New Roman" w:hAnsi="Times New Roman" w:cs="Times New Roman"/>
          <w:sz w:val="20"/>
          <w:szCs w:val="20"/>
        </w:rPr>
      </w:pPr>
      <w:r>
        <w:rPr>
          <w:rFonts w:ascii="Times New Roman" w:hAnsi="Times New Roman" w:cs="Times New Roman"/>
          <w:sz w:val="20"/>
          <w:szCs w:val="20"/>
        </w:rPr>
        <w:t xml:space="preserve">В разі крадіжки/зіпсуття Обладнання – невідкладно звернутися до правоохоронних органів із заявою про вчинення кримінального правопорушення та надати Орендодавцеві витяг із Єдиного реєстру досудових розслідувань </w:t>
      </w:r>
    </w:p>
    <w:p w14:paraId="5FA5D27B" w14:textId="39A029D8" w:rsidR="002776D3" w:rsidRPr="00521ABB" w:rsidRDefault="00987BAB" w:rsidP="00671987">
      <w:pPr>
        <w:pStyle w:val="21"/>
        <w:numPr>
          <w:ilvl w:val="1"/>
          <w:numId w:val="5"/>
        </w:numPr>
        <w:shd w:val="clear" w:color="auto" w:fill="auto"/>
        <w:spacing w:before="0" w:after="0" w:line="240" w:lineRule="auto"/>
        <w:ind w:left="0" w:right="20" w:firstLine="0"/>
        <w:rPr>
          <w:sz w:val="20"/>
          <w:szCs w:val="20"/>
        </w:rPr>
      </w:pPr>
      <w:r w:rsidRPr="00521ABB">
        <w:rPr>
          <w:sz w:val="20"/>
          <w:szCs w:val="20"/>
        </w:rPr>
        <w:t>Орендар не несе відповідальності за зобов’язаннями Орендодавця, а Орендодавець не несе відповідальності за зобов’язаннями Орендаря.</w:t>
      </w:r>
    </w:p>
    <w:p w14:paraId="50720375" w14:textId="1F5B6E08" w:rsidR="005E4718" w:rsidRDefault="005E4718" w:rsidP="00671987">
      <w:pPr>
        <w:pStyle w:val="21"/>
        <w:numPr>
          <w:ilvl w:val="1"/>
          <w:numId w:val="5"/>
        </w:numPr>
        <w:shd w:val="clear" w:color="auto" w:fill="auto"/>
        <w:spacing w:before="0" w:after="0" w:line="240" w:lineRule="auto"/>
        <w:ind w:left="0" w:right="20" w:firstLine="0"/>
        <w:rPr>
          <w:sz w:val="20"/>
          <w:szCs w:val="20"/>
        </w:rPr>
      </w:pPr>
      <w:r w:rsidRPr="00521ABB">
        <w:rPr>
          <w:sz w:val="20"/>
          <w:szCs w:val="20"/>
        </w:rPr>
        <w:t>Без згоди Орендодавця Орендар не має права вносити будь-які зміни до конструкції Обладнання.</w:t>
      </w:r>
    </w:p>
    <w:p w14:paraId="1198E0BB" w14:textId="372A4359" w:rsidR="00AB6A55" w:rsidRDefault="00AB6A55" w:rsidP="00671987">
      <w:pPr>
        <w:pStyle w:val="21"/>
        <w:numPr>
          <w:ilvl w:val="1"/>
          <w:numId w:val="5"/>
        </w:numPr>
        <w:shd w:val="clear" w:color="auto" w:fill="auto"/>
        <w:spacing w:before="0" w:after="0" w:line="240" w:lineRule="auto"/>
        <w:ind w:left="0" w:right="20" w:firstLine="0"/>
        <w:rPr>
          <w:sz w:val="20"/>
          <w:szCs w:val="20"/>
        </w:rPr>
      </w:pPr>
      <w:r>
        <w:rPr>
          <w:sz w:val="20"/>
          <w:szCs w:val="20"/>
        </w:rPr>
        <w:t xml:space="preserve">В Орендаря немає переважного права купівлі Обладнання.  </w:t>
      </w:r>
    </w:p>
    <w:p w14:paraId="6B6678DC" w14:textId="2F63CD2C" w:rsidR="00C2663E" w:rsidRPr="005773B6" w:rsidRDefault="00C2663E" w:rsidP="00671987">
      <w:pPr>
        <w:pStyle w:val="21"/>
        <w:numPr>
          <w:ilvl w:val="1"/>
          <w:numId w:val="5"/>
        </w:numPr>
        <w:shd w:val="clear" w:color="auto" w:fill="auto"/>
        <w:spacing w:before="0" w:after="0" w:line="240" w:lineRule="auto"/>
        <w:ind w:left="0" w:right="20" w:firstLine="0"/>
        <w:rPr>
          <w:sz w:val="20"/>
          <w:szCs w:val="20"/>
        </w:rPr>
      </w:pPr>
      <w:r w:rsidRPr="005773B6">
        <w:rPr>
          <w:sz w:val="20"/>
          <w:szCs w:val="20"/>
        </w:rPr>
        <w:t xml:space="preserve">Орендар має право отримати знижку на орендну плату, передбачену Розділом 8 цього Договору у </w:t>
      </w:r>
      <w:r w:rsidR="005773B6" w:rsidRPr="005773B6">
        <w:rPr>
          <w:sz w:val="20"/>
          <w:szCs w:val="20"/>
        </w:rPr>
        <w:t>визначених відповідними Договорами випадками</w:t>
      </w:r>
      <w:r w:rsidRPr="005773B6">
        <w:rPr>
          <w:sz w:val="20"/>
          <w:szCs w:val="20"/>
        </w:rPr>
        <w:t>.</w:t>
      </w:r>
    </w:p>
    <w:p w14:paraId="77889A3D" w14:textId="77777777" w:rsidR="002776D3" w:rsidRPr="00521ABB" w:rsidRDefault="002776D3" w:rsidP="00475A9E">
      <w:pPr>
        <w:pStyle w:val="21"/>
        <w:shd w:val="clear" w:color="auto" w:fill="auto"/>
        <w:spacing w:before="0" w:after="0" w:line="240" w:lineRule="auto"/>
        <w:ind w:right="20"/>
        <w:rPr>
          <w:b/>
          <w:bCs/>
          <w:sz w:val="20"/>
          <w:szCs w:val="20"/>
        </w:rPr>
      </w:pPr>
    </w:p>
    <w:p w14:paraId="528B20E6" w14:textId="13A915FE" w:rsidR="002776D3" w:rsidRPr="00521ABB" w:rsidRDefault="00987BAB" w:rsidP="00671987">
      <w:pPr>
        <w:pStyle w:val="20"/>
        <w:numPr>
          <w:ilvl w:val="0"/>
          <w:numId w:val="4"/>
        </w:numPr>
        <w:shd w:val="clear" w:color="auto" w:fill="auto"/>
        <w:tabs>
          <w:tab w:val="left" w:pos="284"/>
        </w:tabs>
        <w:spacing w:after="0" w:line="240" w:lineRule="auto"/>
        <w:rPr>
          <w:sz w:val="20"/>
          <w:szCs w:val="20"/>
        </w:rPr>
      </w:pPr>
      <w:r w:rsidRPr="00521ABB">
        <w:rPr>
          <w:sz w:val="20"/>
          <w:szCs w:val="20"/>
        </w:rPr>
        <w:lastRenderedPageBreak/>
        <w:t>ПРАВА ТА ОБОВ’ЯЗКИ ОРЕНДОДАВЦЯ</w:t>
      </w:r>
    </w:p>
    <w:p w14:paraId="3E79ECF9" w14:textId="77777777" w:rsidR="00104FCB" w:rsidRPr="00521ABB" w:rsidRDefault="00987BAB" w:rsidP="00671987">
      <w:pPr>
        <w:pStyle w:val="20"/>
        <w:numPr>
          <w:ilvl w:val="1"/>
          <w:numId w:val="6"/>
        </w:numPr>
        <w:shd w:val="clear" w:color="auto" w:fill="auto"/>
        <w:spacing w:after="0" w:line="240" w:lineRule="auto"/>
        <w:ind w:left="0" w:firstLine="0"/>
        <w:jc w:val="both"/>
        <w:rPr>
          <w:b w:val="0"/>
          <w:bCs w:val="0"/>
          <w:sz w:val="20"/>
          <w:szCs w:val="20"/>
        </w:rPr>
      </w:pPr>
      <w:r w:rsidRPr="00521ABB">
        <w:rPr>
          <w:b w:val="0"/>
          <w:bCs w:val="0"/>
          <w:sz w:val="20"/>
          <w:szCs w:val="20"/>
        </w:rPr>
        <w:t>Орендодавець зобов’язується:</w:t>
      </w:r>
    </w:p>
    <w:p w14:paraId="6684E8FE" w14:textId="77777777" w:rsidR="00104FCB" w:rsidRPr="00521ABB" w:rsidRDefault="00987BAB" w:rsidP="00671987">
      <w:pPr>
        <w:pStyle w:val="21"/>
        <w:numPr>
          <w:ilvl w:val="2"/>
          <w:numId w:val="6"/>
        </w:numPr>
        <w:shd w:val="clear" w:color="auto" w:fill="auto"/>
        <w:spacing w:before="0" w:after="0" w:line="240" w:lineRule="auto"/>
        <w:rPr>
          <w:sz w:val="20"/>
          <w:szCs w:val="20"/>
        </w:rPr>
      </w:pPr>
      <w:r w:rsidRPr="00521ABB">
        <w:rPr>
          <w:sz w:val="20"/>
          <w:szCs w:val="20"/>
        </w:rPr>
        <w:t>Після підписання цього Договору передати Орендарю в оренду Обладнання.</w:t>
      </w:r>
    </w:p>
    <w:p w14:paraId="13EB3EA1" w14:textId="77777777" w:rsidR="00104FCB" w:rsidRPr="00521ABB" w:rsidRDefault="00987BAB" w:rsidP="00671987">
      <w:pPr>
        <w:pStyle w:val="21"/>
        <w:numPr>
          <w:ilvl w:val="2"/>
          <w:numId w:val="6"/>
        </w:numPr>
        <w:shd w:val="clear" w:color="auto" w:fill="auto"/>
        <w:spacing w:before="0" w:after="0" w:line="240" w:lineRule="auto"/>
        <w:ind w:right="20"/>
        <w:rPr>
          <w:sz w:val="20"/>
          <w:szCs w:val="20"/>
        </w:rPr>
      </w:pPr>
      <w:r w:rsidRPr="00521ABB">
        <w:rPr>
          <w:sz w:val="20"/>
          <w:szCs w:val="20"/>
        </w:rPr>
        <w:t>Не здійснювати дій, які перешкоджають Орендареві користуватись Обладнанням, з урахуванням п.п. 5.2.2 та 5.2.3 цього Договору.</w:t>
      </w:r>
    </w:p>
    <w:p w14:paraId="02106263" w14:textId="77777777" w:rsidR="00104FCB" w:rsidRPr="00521ABB" w:rsidRDefault="00987BAB" w:rsidP="00671987">
      <w:pPr>
        <w:pStyle w:val="20"/>
        <w:numPr>
          <w:ilvl w:val="1"/>
          <w:numId w:val="6"/>
        </w:numPr>
        <w:shd w:val="clear" w:color="auto" w:fill="auto"/>
        <w:tabs>
          <w:tab w:val="left" w:pos="0"/>
        </w:tabs>
        <w:spacing w:after="0" w:line="240" w:lineRule="auto"/>
        <w:ind w:left="0" w:firstLine="0"/>
        <w:jc w:val="both"/>
        <w:rPr>
          <w:b w:val="0"/>
          <w:bCs w:val="0"/>
          <w:sz w:val="20"/>
          <w:szCs w:val="20"/>
        </w:rPr>
      </w:pPr>
      <w:r w:rsidRPr="00521ABB">
        <w:rPr>
          <w:b w:val="0"/>
          <w:bCs w:val="0"/>
          <w:sz w:val="20"/>
          <w:szCs w:val="20"/>
        </w:rPr>
        <w:t>Орендодавець мас право:</w:t>
      </w:r>
    </w:p>
    <w:p w14:paraId="499B3007" w14:textId="77777777" w:rsidR="00104FCB" w:rsidRPr="00521ABB" w:rsidRDefault="00987BAB" w:rsidP="00671987">
      <w:pPr>
        <w:pStyle w:val="21"/>
        <w:numPr>
          <w:ilvl w:val="2"/>
          <w:numId w:val="6"/>
        </w:numPr>
        <w:shd w:val="clear" w:color="auto" w:fill="auto"/>
        <w:spacing w:before="0" w:after="0" w:line="240" w:lineRule="auto"/>
        <w:ind w:left="0" w:firstLine="0"/>
        <w:rPr>
          <w:sz w:val="20"/>
          <w:szCs w:val="20"/>
        </w:rPr>
      </w:pPr>
      <w:r w:rsidRPr="00521ABB">
        <w:rPr>
          <w:sz w:val="20"/>
          <w:szCs w:val="20"/>
        </w:rPr>
        <w:t>На своєчасне отримання орендної плати.</w:t>
      </w:r>
    </w:p>
    <w:p w14:paraId="618E61FF" w14:textId="0C1E73E1" w:rsidR="00104FCB" w:rsidRPr="00521ABB" w:rsidRDefault="00987BAB" w:rsidP="00671987">
      <w:pPr>
        <w:pStyle w:val="21"/>
        <w:numPr>
          <w:ilvl w:val="2"/>
          <w:numId w:val="6"/>
        </w:numPr>
        <w:shd w:val="clear" w:color="auto" w:fill="auto"/>
        <w:spacing w:before="0" w:after="0" w:line="240" w:lineRule="auto"/>
        <w:ind w:left="0" w:right="20" w:firstLine="0"/>
        <w:rPr>
          <w:sz w:val="20"/>
          <w:szCs w:val="20"/>
        </w:rPr>
      </w:pPr>
      <w:r w:rsidRPr="00521ABB">
        <w:rPr>
          <w:sz w:val="20"/>
          <w:szCs w:val="20"/>
        </w:rPr>
        <w:t xml:space="preserve">Контролювати наявність, стан та цільове використання Обладнання. У випадку, якщо Орендодавець не виявить Обладнання за останньою адресою, узгодженою письмово Сторонами, </w:t>
      </w:r>
      <w:r w:rsidR="0001757E" w:rsidRPr="00521ABB">
        <w:rPr>
          <w:sz w:val="20"/>
          <w:szCs w:val="20"/>
        </w:rPr>
        <w:t xml:space="preserve">або Орендодавця не буде допущено до контролю наявності, стану та цільового використання Обладнання, </w:t>
      </w:r>
      <w:r w:rsidRPr="00521ABB">
        <w:rPr>
          <w:sz w:val="20"/>
          <w:szCs w:val="20"/>
        </w:rPr>
        <w:t>Орендодавець має право негайно, в односторонньому порядку, припинити дію цього Договору та вимагати негайного, протягом трьох робочих днів, повернення Обладнання</w:t>
      </w:r>
      <w:r w:rsidR="003E41B8" w:rsidRPr="00521ABB">
        <w:rPr>
          <w:sz w:val="20"/>
          <w:szCs w:val="20"/>
        </w:rPr>
        <w:t xml:space="preserve"> або відшкодування його вартості</w:t>
      </w:r>
      <w:r w:rsidRPr="00521ABB">
        <w:rPr>
          <w:sz w:val="20"/>
          <w:szCs w:val="20"/>
        </w:rPr>
        <w:t>.</w:t>
      </w:r>
      <w:r w:rsidR="006E528C">
        <w:rPr>
          <w:sz w:val="20"/>
          <w:szCs w:val="20"/>
        </w:rPr>
        <w:t xml:space="preserve"> </w:t>
      </w:r>
    </w:p>
    <w:p w14:paraId="4034C6FB" w14:textId="316FC836" w:rsidR="006E528C" w:rsidRPr="00521ABB" w:rsidRDefault="005C77D8" w:rsidP="006E528C">
      <w:pPr>
        <w:pStyle w:val="21"/>
        <w:numPr>
          <w:ilvl w:val="2"/>
          <w:numId w:val="6"/>
        </w:numPr>
        <w:shd w:val="clear" w:color="auto" w:fill="auto"/>
        <w:spacing w:before="0" w:after="0" w:line="240" w:lineRule="auto"/>
        <w:ind w:left="0" w:right="20" w:firstLine="0"/>
        <w:rPr>
          <w:sz w:val="20"/>
          <w:szCs w:val="20"/>
        </w:rPr>
      </w:pPr>
      <w:r w:rsidRPr="00521ABB">
        <w:rPr>
          <w:sz w:val="20"/>
          <w:szCs w:val="20"/>
        </w:rPr>
        <w:t>Д</w:t>
      </w:r>
      <w:r w:rsidR="00987BAB" w:rsidRPr="00521ABB">
        <w:rPr>
          <w:sz w:val="20"/>
          <w:szCs w:val="20"/>
        </w:rPr>
        <w:t>остроково в односторонньому порядку припинити дію Договору</w:t>
      </w:r>
      <w:r w:rsidR="006C2BF9">
        <w:rPr>
          <w:sz w:val="20"/>
          <w:szCs w:val="20"/>
        </w:rPr>
        <w:t xml:space="preserve"> (в т.ч., але не виключно в разі, якщо орендна плата за попередній період не сплачена більше, ніж протягом трьох днів по спливу визначеного терміну)</w:t>
      </w:r>
      <w:r w:rsidR="00987BAB" w:rsidRPr="00521ABB">
        <w:rPr>
          <w:sz w:val="20"/>
          <w:szCs w:val="20"/>
        </w:rPr>
        <w:t xml:space="preserve">, письмово попередивши про це Орендаря не пізніше, ніж за </w:t>
      </w:r>
      <w:r w:rsidR="004001C1">
        <w:rPr>
          <w:sz w:val="20"/>
          <w:szCs w:val="20"/>
          <w:lang w:val="ru-RU"/>
        </w:rPr>
        <w:t>10</w:t>
      </w:r>
      <w:r w:rsidR="004001C1" w:rsidRPr="00521ABB">
        <w:rPr>
          <w:sz w:val="20"/>
          <w:szCs w:val="20"/>
        </w:rPr>
        <w:t xml:space="preserve"> </w:t>
      </w:r>
      <w:r w:rsidR="00987BAB" w:rsidRPr="00521ABB">
        <w:rPr>
          <w:sz w:val="20"/>
          <w:szCs w:val="20"/>
        </w:rPr>
        <w:t>(</w:t>
      </w:r>
      <w:r w:rsidR="004001C1">
        <w:rPr>
          <w:sz w:val="20"/>
          <w:szCs w:val="20"/>
          <w:lang w:val="ru-RU"/>
        </w:rPr>
        <w:t>десять</w:t>
      </w:r>
      <w:r w:rsidR="00987BAB" w:rsidRPr="00521ABB">
        <w:rPr>
          <w:sz w:val="20"/>
          <w:szCs w:val="20"/>
        </w:rPr>
        <w:t xml:space="preserve">) </w:t>
      </w:r>
      <w:r w:rsidR="004001C1">
        <w:rPr>
          <w:sz w:val="20"/>
          <w:szCs w:val="20"/>
          <w:lang w:val="ru-RU"/>
        </w:rPr>
        <w:t xml:space="preserve">календарних </w:t>
      </w:r>
      <w:r w:rsidR="003E41B8" w:rsidRPr="00521ABB">
        <w:rPr>
          <w:sz w:val="20"/>
          <w:szCs w:val="20"/>
        </w:rPr>
        <w:t>дні</w:t>
      </w:r>
      <w:r w:rsidR="004001C1">
        <w:rPr>
          <w:sz w:val="20"/>
          <w:szCs w:val="20"/>
          <w:lang w:val="ru-RU"/>
        </w:rPr>
        <w:t>в</w:t>
      </w:r>
      <w:r w:rsidR="00987BAB" w:rsidRPr="00521ABB">
        <w:rPr>
          <w:sz w:val="20"/>
          <w:szCs w:val="20"/>
        </w:rPr>
        <w:t xml:space="preserve"> до дати припинення. Орендар зобов’язаний повернути Обладнання Орендодавцеві не пізніше </w:t>
      </w:r>
      <w:r w:rsidR="003E41B8" w:rsidRPr="00521ABB">
        <w:rPr>
          <w:sz w:val="20"/>
          <w:szCs w:val="20"/>
        </w:rPr>
        <w:t>п</w:t>
      </w:r>
      <w:r w:rsidR="003E41B8" w:rsidRPr="00521ABB">
        <w:rPr>
          <w:sz w:val="20"/>
          <w:szCs w:val="20"/>
          <w:lang w:val="ru-RU"/>
        </w:rPr>
        <w:t>’</w:t>
      </w:r>
      <w:r w:rsidR="003E41B8" w:rsidRPr="00521ABB">
        <w:rPr>
          <w:sz w:val="20"/>
          <w:szCs w:val="20"/>
        </w:rPr>
        <w:t>яти робочих днів</w:t>
      </w:r>
      <w:r w:rsidR="00987BAB" w:rsidRPr="00521ABB">
        <w:rPr>
          <w:sz w:val="20"/>
          <w:szCs w:val="20"/>
        </w:rPr>
        <w:t xml:space="preserve"> з дати </w:t>
      </w:r>
      <w:r w:rsidR="006C2BF9">
        <w:rPr>
          <w:sz w:val="20"/>
          <w:szCs w:val="20"/>
        </w:rPr>
        <w:t>надсилання Орендарем</w:t>
      </w:r>
      <w:r w:rsidR="00987BAB" w:rsidRPr="00521ABB">
        <w:rPr>
          <w:sz w:val="20"/>
          <w:szCs w:val="20"/>
        </w:rPr>
        <w:t xml:space="preserve"> повідомлення про припинення Договору.</w:t>
      </w:r>
      <w:r w:rsidR="006E528C">
        <w:rPr>
          <w:sz w:val="20"/>
          <w:szCs w:val="20"/>
        </w:rPr>
        <w:t xml:space="preserve"> У випадку дострокового припинення дії Договору на підставі даного пункту Договору, Орендар зобов’язаний сплатити орендну плату згідно п. 3.9. Договору.</w:t>
      </w:r>
    </w:p>
    <w:p w14:paraId="298F4F2C" w14:textId="77777777" w:rsidR="002776D3" w:rsidRPr="00521ABB" w:rsidRDefault="002776D3" w:rsidP="00475A9E">
      <w:pPr>
        <w:pStyle w:val="21"/>
        <w:shd w:val="clear" w:color="auto" w:fill="auto"/>
        <w:spacing w:before="0" w:after="0" w:line="240" w:lineRule="auto"/>
        <w:ind w:right="20"/>
        <w:rPr>
          <w:sz w:val="20"/>
          <w:szCs w:val="20"/>
        </w:rPr>
      </w:pPr>
    </w:p>
    <w:p w14:paraId="2F70D727" w14:textId="3A8F7335" w:rsidR="002776D3" w:rsidRPr="00521ABB" w:rsidRDefault="00987BAB" w:rsidP="00671987">
      <w:pPr>
        <w:pStyle w:val="20"/>
        <w:numPr>
          <w:ilvl w:val="0"/>
          <w:numId w:val="4"/>
        </w:numPr>
        <w:shd w:val="clear" w:color="auto" w:fill="auto"/>
        <w:tabs>
          <w:tab w:val="left" w:pos="2638"/>
        </w:tabs>
        <w:spacing w:after="0" w:line="240" w:lineRule="auto"/>
        <w:rPr>
          <w:sz w:val="20"/>
          <w:szCs w:val="20"/>
        </w:rPr>
      </w:pPr>
      <w:bookmarkStart w:id="32" w:name="bookmark4"/>
      <w:r w:rsidRPr="00521ABB">
        <w:rPr>
          <w:sz w:val="20"/>
          <w:szCs w:val="20"/>
        </w:rPr>
        <w:t>ВІДПОВІДАЛЬНІСТЬ ТА ВИРІШЕННЯ СПОРІВ</w:t>
      </w:r>
      <w:bookmarkEnd w:id="32"/>
    </w:p>
    <w:p w14:paraId="16FAAE97" w14:textId="77777777" w:rsidR="00104FCB" w:rsidRPr="00521ABB" w:rsidRDefault="00987BAB" w:rsidP="00671987">
      <w:pPr>
        <w:pStyle w:val="21"/>
        <w:numPr>
          <w:ilvl w:val="1"/>
          <w:numId w:val="7"/>
        </w:numPr>
        <w:shd w:val="clear" w:color="auto" w:fill="auto"/>
        <w:tabs>
          <w:tab w:val="left" w:pos="0"/>
        </w:tabs>
        <w:spacing w:before="0" w:after="0" w:line="240" w:lineRule="auto"/>
        <w:ind w:left="0" w:right="20" w:firstLine="0"/>
        <w:rPr>
          <w:sz w:val="20"/>
          <w:szCs w:val="20"/>
        </w:rPr>
      </w:pPr>
      <w:r w:rsidRPr="00521ABB">
        <w:rPr>
          <w:sz w:val="20"/>
          <w:szCs w:val="20"/>
        </w:rPr>
        <w:t>За невиконання або неналежне виконання обов’язків по цьому Договору Сторони несуть відповідальність згідно з чинним законодавством України.</w:t>
      </w:r>
    </w:p>
    <w:p w14:paraId="2A088BE8" w14:textId="61C82BB5" w:rsidR="00104FCB" w:rsidRPr="00521ABB" w:rsidRDefault="00987BAB" w:rsidP="00671987">
      <w:pPr>
        <w:pStyle w:val="21"/>
        <w:numPr>
          <w:ilvl w:val="1"/>
          <w:numId w:val="7"/>
        </w:numPr>
        <w:shd w:val="clear" w:color="auto" w:fill="auto"/>
        <w:spacing w:before="0" w:after="0" w:line="240" w:lineRule="auto"/>
        <w:ind w:left="0" w:right="20" w:firstLine="0"/>
        <w:rPr>
          <w:sz w:val="20"/>
          <w:szCs w:val="20"/>
        </w:rPr>
      </w:pPr>
      <w:r w:rsidRPr="00521ABB">
        <w:rPr>
          <w:sz w:val="20"/>
          <w:szCs w:val="20"/>
        </w:rPr>
        <w:t>У випадку несвоєчасної оплати орендної плати Орендар сплачує Орендодавцеві пеню в розмірі подвійної облікової ставки НБУ, що діяла в період, за який сплачується пеня, від простроченої суми за кожний день прострочення</w:t>
      </w:r>
      <w:r w:rsidR="00AB6A55">
        <w:rPr>
          <w:sz w:val="20"/>
          <w:szCs w:val="20"/>
        </w:rPr>
        <w:t xml:space="preserve">, </w:t>
      </w:r>
      <w:r w:rsidR="00AB6A55" w:rsidRPr="005773B6">
        <w:rPr>
          <w:color w:val="auto"/>
          <w:sz w:val="20"/>
          <w:szCs w:val="20"/>
        </w:rPr>
        <w:t xml:space="preserve">а також </w:t>
      </w:r>
      <w:r w:rsidR="00334A92">
        <w:rPr>
          <w:color w:val="auto"/>
          <w:sz w:val="20"/>
          <w:szCs w:val="20"/>
        </w:rPr>
        <w:t>2</w:t>
      </w:r>
      <w:r w:rsidR="00334A92" w:rsidRPr="005773B6">
        <w:rPr>
          <w:color w:val="auto"/>
          <w:sz w:val="20"/>
          <w:szCs w:val="20"/>
        </w:rPr>
        <w:t xml:space="preserve">0 </w:t>
      </w:r>
      <w:r w:rsidR="00AB6A55" w:rsidRPr="005773B6">
        <w:rPr>
          <w:color w:val="auto"/>
          <w:sz w:val="20"/>
          <w:szCs w:val="20"/>
        </w:rPr>
        <w:t>% річних за користування чужими грошовими коштами</w:t>
      </w:r>
      <w:r w:rsidRPr="005773B6">
        <w:rPr>
          <w:color w:val="auto"/>
          <w:sz w:val="20"/>
          <w:szCs w:val="20"/>
        </w:rPr>
        <w:t>.</w:t>
      </w:r>
    </w:p>
    <w:p w14:paraId="5CDE71C8" w14:textId="6473E749" w:rsidR="009A31A2" w:rsidRPr="00887A4A" w:rsidRDefault="00987BAB" w:rsidP="00671987">
      <w:pPr>
        <w:pStyle w:val="21"/>
        <w:numPr>
          <w:ilvl w:val="1"/>
          <w:numId w:val="7"/>
        </w:numPr>
        <w:shd w:val="clear" w:color="auto" w:fill="auto"/>
        <w:spacing w:before="0" w:after="0" w:line="240" w:lineRule="auto"/>
        <w:ind w:left="0" w:right="20" w:firstLine="0"/>
        <w:rPr>
          <w:strike/>
          <w:color w:val="FF0000"/>
          <w:sz w:val="20"/>
          <w:szCs w:val="20"/>
        </w:rPr>
      </w:pPr>
      <w:r w:rsidRPr="00521ABB">
        <w:rPr>
          <w:sz w:val="20"/>
          <w:szCs w:val="20"/>
        </w:rPr>
        <w:t xml:space="preserve">У випадку прострочення повернення Обладнання Орендар сплачує Орендодавцеві штраф в розмірі 0,2% від ринкової ціни Обладнання за кожний день прострочення. </w:t>
      </w:r>
      <w:r w:rsidRPr="005773B6">
        <w:rPr>
          <w:rStyle w:val="a3"/>
          <w:b w:val="0"/>
          <w:bCs w:val="0"/>
          <w:color w:val="auto"/>
          <w:sz w:val="20"/>
          <w:szCs w:val="20"/>
        </w:rPr>
        <w:t xml:space="preserve">У </w:t>
      </w:r>
      <w:r w:rsidRPr="005773B6">
        <w:rPr>
          <w:color w:val="auto"/>
          <w:sz w:val="20"/>
          <w:szCs w:val="20"/>
        </w:rPr>
        <w:t xml:space="preserve">разі прострочення повернення Обладнання більше, ніж на </w:t>
      </w:r>
      <w:r w:rsidR="00E91CF3">
        <w:rPr>
          <w:color w:val="auto"/>
          <w:sz w:val="20"/>
          <w:szCs w:val="20"/>
        </w:rPr>
        <w:t>3</w:t>
      </w:r>
      <w:r w:rsidRPr="00CF796D">
        <w:rPr>
          <w:color w:val="auto"/>
          <w:sz w:val="20"/>
          <w:szCs w:val="20"/>
        </w:rPr>
        <w:t xml:space="preserve">0 календарних днів, Орендар </w:t>
      </w:r>
      <w:r w:rsidR="00E91CF3">
        <w:rPr>
          <w:color w:val="auto"/>
          <w:sz w:val="20"/>
          <w:szCs w:val="20"/>
        </w:rPr>
        <w:t>в</w:t>
      </w:r>
      <w:r w:rsidR="001A16B8">
        <w:rPr>
          <w:color w:val="auto"/>
          <w:sz w:val="20"/>
          <w:szCs w:val="20"/>
        </w:rPr>
        <w:t>в</w:t>
      </w:r>
      <w:r w:rsidR="00E91CF3">
        <w:rPr>
          <w:color w:val="auto"/>
          <w:sz w:val="20"/>
          <w:szCs w:val="20"/>
        </w:rPr>
        <w:t>ажається таким, що втратив Обладнання зі своєї вини, а відтак – зобов</w:t>
      </w:r>
      <w:r w:rsidR="00E91CF3" w:rsidRPr="00CF796D">
        <w:rPr>
          <w:color w:val="auto"/>
          <w:sz w:val="20"/>
          <w:szCs w:val="20"/>
        </w:rPr>
        <w:t>’</w:t>
      </w:r>
      <w:r w:rsidR="00E91CF3">
        <w:rPr>
          <w:color w:val="auto"/>
          <w:sz w:val="20"/>
          <w:szCs w:val="20"/>
        </w:rPr>
        <w:t xml:space="preserve">язаний відшкодувати </w:t>
      </w:r>
      <w:r w:rsidRPr="00CF796D">
        <w:rPr>
          <w:color w:val="auto"/>
          <w:sz w:val="20"/>
          <w:szCs w:val="20"/>
        </w:rPr>
        <w:t xml:space="preserve">Орендодавцеві </w:t>
      </w:r>
      <w:r w:rsidR="00E91CF3">
        <w:rPr>
          <w:color w:val="auto"/>
          <w:sz w:val="20"/>
          <w:szCs w:val="20"/>
        </w:rPr>
        <w:t>збитки</w:t>
      </w:r>
      <w:r w:rsidR="00E91CF3" w:rsidRPr="00CF796D">
        <w:rPr>
          <w:color w:val="auto"/>
          <w:sz w:val="20"/>
          <w:szCs w:val="20"/>
        </w:rPr>
        <w:t xml:space="preserve"> </w:t>
      </w:r>
      <w:r w:rsidRPr="00CF796D">
        <w:rPr>
          <w:color w:val="auto"/>
          <w:sz w:val="20"/>
          <w:szCs w:val="20"/>
        </w:rPr>
        <w:t xml:space="preserve">в розмірі ринкової </w:t>
      </w:r>
      <w:r w:rsidR="00AB6A55" w:rsidRPr="00CF796D">
        <w:rPr>
          <w:color w:val="auto"/>
          <w:sz w:val="20"/>
          <w:szCs w:val="20"/>
        </w:rPr>
        <w:t>вартості</w:t>
      </w:r>
      <w:r w:rsidRPr="00CF796D">
        <w:rPr>
          <w:color w:val="auto"/>
          <w:sz w:val="20"/>
          <w:szCs w:val="20"/>
        </w:rPr>
        <w:t xml:space="preserve"> Обладнання</w:t>
      </w:r>
      <w:r w:rsidR="003E41B8" w:rsidRPr="00CF796D">
        <w:rPr>
          <w:color w:val="auto"/>
          <w:sz w:val="20"/>
          <w:szCs w:val="20"/>
        </w:rPr>
        <w:t>, вказаної в п. 1</w:t>
      </w:r>
      <w:r w:rsidRPr="00CF796D">
        <w:rPr>
          <w:color w:val="auto"/>
          <w:sz w:val="20"/>
          <w:szCs w:val="20"/>
        </w:rPr>
        <w:t>.</w:t>
      </w:r>
      <w:r w:rsidR="003E41B8" w:rsidRPr="00CF796D">
        <w:rPr>
          <w:color w:val="auto"/>
          <w:sz w:val="20"/>
          <w:szCs w:val="20"/>
        </w:rPr>
        <w:t>5. Договору</w:t>
      </w:r>
      <w:r w:rsidR="003E41B8" w:rsidRPr="00CF796D">
        <w:rPr>
          <w:strike/>
          <w:color w:val="auto"/>
          <w:sz w:val="20"/>
          <w:szCs w:val="20"/>
        </w:rPr>
        <w:t>.</w:t>
      </w:r>
    </w:p>
    <w:p w14:paraId="2EDDF210" w14:textId="1A8CBFEA" w:rsidR="00595ED2" w:rsidRDefault="00595ED2" w:rsidP="00671987">
      <w:pPr>
        <w:pStyle w:val="21"/>
        <w:numPr>
          <w:ilvl w:val="1"/>
          <w:numId w:val="7"/>
        </w:numPr>
        <w:shd w:val="clear" w:color="auto" w:fill="auto"/>
        <w:spacing w:before="0" w:after="0" w:line="240" w:lineRule="auto"/>
        <w:ind w:left="0" w:right="20" w:firstLine="0"/>
        <w:rPr>
          <w:sz w:val="20"/>
          <w:szCs w:val="20"/>
        </w:rPr>
      </w:pPr>
      <w:r>
        <w:rPr>
          <w:snapToGrid w:val="0"/>
          <w:sz w:val="20"/>
          <w:szCs w:val="20"/>
        </w:rPr>
        <w:t>В будь-якому випадку в</w:t>
      </w:r>
      <w:r w:rsidRPr="00324082">
        <w:rPr>
          <w:snapToGrid w:val="0"/>
          <w:sz w:val="20"/>
          <w:szCs w:val="20"/>
        </w:rPr>
        <w:t xml:space="preserve">ідшкодування упущеної вигоди </w:t>
      </w:r>
      <w:r>
        <w:rPr>
          <w:snapToGrid w:val="0"/>
          <w:sz w:val="20"/>
          <w:szCs w:val="20"/>
        </w:rPr>
        <w:t>Орендодавцем</w:t>
      </w:r>
      <w:r w:rsidRPr="00324082">
        <w:rPr>
          <w:snapToGrid w:val="0"/>
          <w:sz w:val="20"/>
          <w:szCs w:val="20"/>
        </w:rPr>
        <w:t xml:space="preserve"> не здійснюється.</w:t>
      </w:r>
    </w:p>
    <w:p w14:paraId="0EDB9A52" w14:textId="186D2981" w:rsidR="001D5E25" w:rsidRPr="00521ABB" w:rsidRDefault="00987BAB" w:rsidP="00671987">
      <w:pPr>
        <w:pStyle w:val="21"/>
        <w:numPr>
          <w:ilvl w:val="1"/>
          <w:numId w:val="7"/>
        </w:numPr>
        <w:shd w:val="clear" w:color="auto" w:fill="auto"/>
        <w:spacing w:before="0" w:after="0" w:line="240" w:lineRule="auto"/>
        <w:ind w:left="0" w:right="20" w:firstLine="0"/>
        <w:rPr>
          <w:sz w:val="20"/>
          <w:szCs w:val="20"/>
        </w:rPr>
      </w:pPr>
      <w:r w:rsidRPr="00521ABB">
        <w:rPr>
          <w:sz w:val="20"/>
          <w:szCs w:val="20"/>
        </w:rPr>
        <w:t>Сторони звільняються від відповідальності у разі землетрусу, повені, пожежі, що виникла не з вини Сторін, іншого стихійного лиха, початку бойових дій, введення надзвичайного становища, страйків, актів чи дій органів державної влади чи місцевого самоврядування, або іншого проявлення непереборної сили, що не дає можливості точному та своєчасному виконанню ними зобов’язань за цим договором (далі -“форс-мажор”). Потерпіла сторона зобов’язана повідомити про це іншу сторону в термін 3-х (трьох) діб з часу, як їй стало відомо про настання форс-мажорних обставин. Обставини непереборної сили звільняють від відповідальності за невиконання чи несвоєчасне виконання зобов’язання, проте не звільняють від обов’язку виконання такого зобов’язання.</w:t>
      </w:r>
      <w:r w:rsidR="00AB6A55">
        <w:rPr>
          <w:sz w:val="20"/>
          <w:szCs w:val="20"/>
        </w:rPr>
        <w:t xml:space="preserve"> Сторона зобов</w:t>
      </w:r>
      <w:r w:rsidR="00AB6A55" w:rsidRPr="00AB6A55">
        <w:rPr>
          <w:sz w:val="20"/>
          <w:szCs w:val="20"/>
        </w:rPr>
        <w:t>’</w:t>
      </w:r>
      <w:r w:rsidR="00AB6A55">
        <w:rPr>
          <w:sz w:val="20"/>
          <w:szCs w:val="20"/>
        </w:rPr>
        <w:t xml:space="preserve">язана повідомити про настання форс-мажорних обставин та надати докази їх настання (сертифікат відповідної торгово-промислової палати) протягом двох робочих днів з моменту їх настання, в іншому випадку Сторона позбавляється права посилатися на настання відповідних форс-мажорних обставин. </w:t>
      </w:r>
    </w:p>
    <w:p w14:paraId="19BBEB85" w14:textId="77777777" w:rsidR="001D5E25" w:rsidRPr="00521ABB" w:rsidRDefault="00987BAB" w:rsidP="00671987">
      <w:pPr>
        <w:pStyle w:val="40"/>
        <w:numPr>
          <w:ilvl w:val="1"/>
          <w:numId w:val="7"/>
        </w:numPr>
        <w:shd w:val="clear" w:color="auto" w:fill="auto"/>
        <w:spacing w:line="240" w:lineRule="auto"/>
        <w:ind w:left="0" w:right="20" w:firstLine="0"/>
        <w:jc w:val="both"/>
        <w:rPr>
          <w:rFonts w:ascii="Times New Roman" w:hAnsi="Times New Roman" w:cs="Times New Roman"/>
          <w:sz w:val="20"/>
          <w:szCs w:val="20"/>
        </w:rPr>
      </w:pPr>
      <w:r w:rsidRPr="00521ABB">
        <w:rPr>
          <w:rFonts w:ascii="Times New Roman" w:hAnsi="Times New Roman" w:cs="Times New Roman"/>
          <w:sz w:val="20"/>
          <w:szCs w:val="20"/>
        </w:rPr>
        <w:t>У випадку дії обставин форс-мажору терміни виконання зобов’язань за даним Договором продовжується на термін дії обставин форс-мажор. Після закінчення дії обставин форс-мажор Сторони</w:t>
      </w:r>
      <w:r w:rsidR="001D5E25" w:rsidRPr="00521ABB">
        <w:rPr>
          <w:rFonts w:ascii="Times New Roman" w:hAnsi="Times New Roman" w:cs="Times New Roman"/>
          <w:sz w:val="20"/>
          <w:szCs w:val="20"/>
        </w:rPr>
        <w:t xml:space="preserve"> продовжують виконання зобов’язань за цим Договором, якщо ними не буде досягнуто угоди про інакше.</w:t>
      </w:r>
    </w:p>
    <w:p w14:paraId="65BE8995" w14:textId="77777777" w:rsidR="005E4718" w:rsidRPr="00521ABB" w:rsidRDefault="005E4718" w:rsidP="00475A9E">
      <w:pPr>
        <w:pStyle w:val="40"/>
        <w:shd w:val="clear" w:color="auto" w:fill="auto"/>
        <w:spacing w:line="240" w:lineRule="auto"/>
        <w:ind w:right="20"/>
        <w:jc w:val="both"/>
        <w:rPr>
          <w:rFonts w:ascii="Times New Roman" w:hAnsi="Times New Roman" w:cs="Times New Roman"/>
          <w:sz w:val="20"/>
          <w:szCs w:val="20"/>
        </w:rPr>
      </w:pPr>
    </w:p>
    <w:p w14:paraId="69EA5DCA" w14:textId="5D81A0CE" w:rsidR="002776D3" w:rsidRPr="00521ABB" w:rsidRDefault="001D5E25" w:rsidP="00671987">
      <w:pPr>
        <w:pStyle w:val="20"/>
        <w:numPr>
          <w:ilvl w:val="0"/>
          <w:numId w:val="4"/>
        </w:numPr>
        <w:shd w:val="clear" w:color="auto" w:fill="auto"/>
        <w:tabs>
          <w:tab w:val="left" w:pos="1569"/>
        </w:tabs>
        <w:spacing w:after="0" w:line="240" w:lineRule="auto"/>
        <w:rPr>
          <w:sz w:val="20"/>
          <w:szCs w:val="20"/>
        </w:rPr>
      </w:pPr>
      <w:r w:rsidRPr="00521ABB">
        <w:rPr>
          <w:sz w:val="20"/>
          <w:szCs w:val="20"/>
        </w:rPr>
        <w:t>СТРОК ЧИННОСТІ, УМОВИ ЗМІНИ ТА ПРИПИНЕННЯ ДОГОВОРУ</w:t>
      </w:r>
      <w:r w:rsidR="00D27C7F" w:rsidRPr="00521ABB">
        <w:rPr>
          <w:sz w:val="20"/>
          <w:szCs w:val="20"/>
        </w:rPr>
        <w:t>, ІНШІ УМОВИ</w:t>
      </w:r>
    </w:p>
    <w:p w14:paraId="3DFCBFE4" w14:textId="35CAF5FA" w:rsidR="005C77D8" w:rsidRPr="00521ABB" w:rsidRDefault="001D5E25" w:rsidP="00671987">
      <w:pPr>
        <w:pStyle w:val="21"/>
        <w:numPr>
          <w:ilvl w:val="1"/>
          <w:numId w:val="8"/>
        </w:numPr>
        <w:shd w:val="clear" w:color="auto" w:fill="auto"/>
        <w:spacing w:before="0" w:after="0" w:line="240" w:lineRule="auto"/>
        <w:ind w:left="0" w:right="20" w:firstLine="0"/>
        <w:rPr>
          <w:sz w:val="20"/>
          <w:szCs w:val="20"/>
        </w:rPr>
      </w:pPr>
      <w:r w:rsidRPr="00521ABB">
        <w:rPr>
          <w:sz w:val="20"/>
          <w:szCs w:val="20"/>
        </w:rPr>
        <w:t xml:space="preserve">Цей Договір вступає в силу з дати його підписання уповноваженими представниками Сторін та діє </w:t>
      </w:r>
      <w:r w:rsidR="00AB6A55">
        <w:rPr>
          <w:rStyle w:val="a5"/>
          <w:b w:val="0"/>
          <w:bCs w:val="0"/>
          <w:sz w:val="20"/>
          <w:szCs w:val="20"/>
          <w:u w:val="none"/>
        </w:rPr>
        <w:t>по</w:t>
      </w:r>
      <w:r w:rsidR="004F7B4C" w:rsidRPr="00521ABB">
        <w:rPr>
          <w:rStyle w:val="a5"/>
          <w:b w:val="0"/>
          <w:bCs w:val="0"/>
          <w:sz w:val="20"/>
          <w:szCs w:val="20"/>
          <w:u w:val="none"/>
        </w:rPr>
        <w:t xml:space="preserve"> </w:t>
      </w:r>
      <w:r w:rsidR="005773B6">
        <w:rPr>
          <w:sz w:val="20"/>
          <w:szCs w:val="20"/>
        </w:rPr>
        <w:t>0</w:t>
      </w:r>
      <w:r w:rsidR="005103B4">
        <w:rPr>
          <w:sz w:val="20"/>
          <w:szCs w:val="20"/>
        </w:rPr>
        <w:t>1</w:t>
      </w:r>
      <w:r w:rsidR="006E528C">
        <w:rPr>
          <w:sz w:val="20"/>
          <w:szCs w:val="20"/>
        </w:rPr>
        <w:t>.01.</w:t>
      </w:r>
      <w:r w:rsidR="003E41B8" w:rsidRPr="00521ABB">
        <w:rPr>
          <w:sz w:val="20"/>
          <w:szCs w:val="20"/>
        </w:rPr>
        <w:t>20</w:t>
      </w:r>
      <w:r w:rsidR="00AB6A55">
        <w:rPr>
          <w:sz w:val="20"/>
          <w:szCs w:val="20"/>
        </w:rPr>
        <w:t>2</w:t>
      </w:r>
      <w:r w:rsidR="005103B4">
        <w:rPr>
          <w:sz w:val="20"/>
          <w:szCs w:val="20"/>
        </w:rPr>
        <w:t>4</w:t>
      </w:r>
      <w:r w:rsidR="003E41B8" w:rsidRPr="00521ABB">
        <w:rPr>
          <w:sz w:val="20"/>
          <w:szCs w:val="20"/>
        </w:rPr>
        <w:t xml:space="preserve"> року включно</w:t>
      </w:r>
      <w:r w:rsidR="00AB6A55">
        <w:rPr>
          <w:sz w:val="20"/>
          <w:szCs w:val="20"/>
        </w:rPr>
        <w:t xml:space="preserve">, однак в будь-якому разі – до повного виконання Сторонами </w:t>
      </w:r>
      <w:r w:rsidR="00B168CF">
        <w:rPr>
          <w:sz w:val="20"/>
          <w:szCs w:val="20"/>
        </w:rPr>
        <w:t>зобов</w:t>
      </w:r>
      <w:r w:rsidR="00B168CF" w:rsidRPr="00B168CF">
        <w:rPr>
          <w:sz w:val="20"/>
          <w:szCs w:val="20"/>
          <w:lang w:val="ru-RU"/>
        </w:rPr>
        <w:t>’</w:t>
      </w:r>
      <w:r w:rsidR="00B168CF">
        <w:rPr>
          <w:sz w:val="20"/>
          <w:szCs w:val="20"/>
        </w:rPr>
        <w:t>язань за цим Договором</w:t>
      </w:r>
      <w:r w:rsidR="003E41B8" w:rsidRPr="00521ABB">
        <w:rPr>
          <w:sz w:val="20"/>
          <w:szCs w:val="20"/>
        </w:rPr>
        <w:t xml:space="preserve">. </w:t>
      </w:r>
    </w:p>
    <w:p w14:paraId="3C18CCA9" w14:textId="0F4920DC" w:rsidR="00D27C7F" w:rsidRPr="00521ABB" w:rsidRDefault="005C77D8" w:rsidP="00671987">
      <w:pPr>
        <w:pStyle w:val="21"/>
        <w:shd w:val="clear" w:color="auto" w:fill="auto"/>
        <w:spacing w:before="0" w:after="0" w:line="240" w:lineRule="auto"/>
        <w:ind w:right="20"/>
        <w:rPr>
          <w:sz w:val="20"/>
          <w:szCs w:val="20"/>
        </w:rPr>
      </w:pPr>
      <w:r w:rsidRPr="00521ABB">
        <w:rPr>
          <w:sz w:val="20"/>
          <w:szCs w:val="20"/>
        </w:rPr>
        <w:t>7</w:t>
      </w:r>
      <w:r w:rsidRPr="00AB3023">
        <w:rPr>
          <w:sz w:val="20"/>
          <w:szCs w:val="20"/>
        </w:rPr>
        <w:t xml:space="preserve">.1.1 </w:t>
      </w:r>
      <w:r w:rsidR="00D27C7F" w:rsidRPr="00AB3023">
        <w:rPr>
          <w:sz w:val="20"/>
          <w:szCs w:val="20"/>
        </w:rPr>
        <w:t>В будь-якому випадку ц</w:t>
      </w:r>
      <w:r w:rsidR="00A903AC" w:rsidRPr="00AB3023">
        <w:rPr>
          <w:sz w:val="20"/>
          <w:szCs w:val="20"/>
        </w:rPr>
        <w:t>ей Договір вважається розірваним за взаємною згодою Сторін</w:t>
      </w:r>
      <w:r w:rsidR="00671987" w:rsidRPr="00AB3023">
        <w:rPr>
          <w:sz w:val="20"/>
          <w:szCs w:val="20"/>
        </w:rPr>
        <w:t xml:space="preserve"> </w:t>
      </w:r>
      <w:r w:rsidR="00A903AC" w:rsidRPr="00AB3023">
        <w:rPr>
          <w:sz w:val="20"/>
          <w:szCs w:val="20"/>
        </w:rPr>
        <w:t xml:space="preserve">в день </w:t>
      </w:r>
      <w:r w:rsidR="003E41B8" w:rsidRPr="00AB3023">
        <w:rPr>
          <w:sz w:val="20"/>
          <w:szCs w:val="20"/>
        </w:rPr>
        <w:t xml:space="preserve">розірвання </w:t>
      </w:r>
      <w:bookmarkStart w:id="33" w:name="_Hlk32487823"/>
      <w:r w:rsidR="003E41B8" w:rsidRPr="00AB3023">
        <w:rPr>
          <w:sz w:val="20"/>
          <w:szCs w:val="20"/>
        </w:rPr>
        <w:t xml:space="preserve">Договору поставки № </w:t>
      </w:r>
      <w:r w:rsidR="00AB3023" w:rsidRPr="00AB3023">
        <w:rPr>
          <w:sz w:val="20"/>
          <w:szCs w:val="20"/>
        </w:rPr>
        <w:t xml:space="preserve">10/02/20-1 </w:t>
      </w:r>
      <w:r w:rsidR="00B168CF" w:rsidRPr="00AB3023">
        <w:rPr>
          <w:sz w:val="20"/>
          <w:szCs w:val="20"/>
        </w:rPr>
        <w:t xml:space="preserve">від </w:t>
      </w:r>
      <w:r w:rsidR="00AB3023" w:rsidRPr="00AB3023">
        <w:rPr>
          <w:sz w:val="20"/>
          <w:szCs w:val="20"/>
        </w:rPr>
        <w:t xml:space="preserve">10 лютого 2020 року </w:t>
      </w:r>
      <w:r w:rsidR="00B168CF" w:rsidRPr="00AB3023">
        <w:rPr>
          <w:sz w:val="20"/>
          <w:szCs w:val="20"/>
        </w:rPr>
        <w:t xml:space="preserve">та/або Договору № </w:t>
      </w:r>
      <w:r w:rsidR="00AB3023" w:rsidRPr="00AB3023">
        <w:rPr>
          <w:sz w:val="20"/>
          <w:szCs w:val="20"/>
        </w:rPr>
        <w:t xml:space="preserve">10/02/20-2 від 10 лютого 2020 </w:t>
      </w:r>
      <w:bookmarkEnd w:id="33"/>
      <w:r w:rsidR="00AB3023" w:rsidRPr="00AB3023">
        <w:rPr>
          <w:sz w:val="20"/>
          <w:szCs w:val="20"/>
        </w:rPr>
        <w:t>року</w:t>
      </w:r>
      <w:r w:rsidRPr="00AB3023">
        <w:rPr>
          <w:sz w:val="20"/>
          <w:szCs w:val="20"/>
        </w:rPr>
        <w:t xml:space="preserve">, </w:t>
      </w:r>
      <w:r w:rsidR="00B168CF" w:rsidRPr="00AB3023">
        <w:rPr>
          <w:sz w:val="20"/>
          <w:szCs w:val="20"/>
        </w:rPr>
        <w:t xml:space="preserve">що </w:t>
      </w:r>
      <w:r w:rsidRPr="00AB3023">
        <w:rPr>
          <w:sz w:val="20"/>
          <w:szCs w:val="20"/>
        </w:rPr>
        <w:t>укладен</w:t>
      </w:r>
      <w:r w:rsidR="00B168CF" w:rsidRPr="00AB3023">
        <w:rPr>
          <w:sz w:val="20"/>
          <w:szCs w:val="20"/>
        </w:rPr>
        <w:t>і</w:t>
      </w:r>
      <w:r w:rsidRPr="00521ABB">
        <w:rPr>
          <w:sz w:val="20"/>
          <w:szCs w:val="20"/>
        </w:rPr>
        <w:t xml:space="preserve"> між Орендарем (Покупцем</w:t>
      </w:r>
      <w:r w:rsidR="008E7BE8">
        <w:rPr>
          <w:sz w:val="20"/>
          <w:szCs w:val="20"/>
        </w:rPr>
        <w:t>/Замовником</w:t>
      </w:r>
      <w:r w:rsidRPr="00521ABB">
        <w:rPr>
          <w:sz w:val="20"/>
          <w:szCs w:val="20"/>
        </w:rPr>
        <w:t>) та Орендодавцем (Постачальником</w:t>
      </w:r>
      <w:r w:rsidR="008E7BE8">
        <w:rPr>
          <w:sz w:val="20"/>
          <w:szCs w:val="20"/>
        </w:rPr>
        <w:t>/Виконавцем</w:t>
      </w:r>
      <w:r w:rsidRPr="00521ABB">
        <w:rPr>
          <w:sz w:val="20"/>
          <w:szCs w:val="20"/>
        </w:rPr>
        <w:t>)</w:t>
      </w:r>
      <w:r w:rsidR="00671987">
        <w:rPr>
          <w:sz w:val="20"/>
          <w:szCs w:val="20"/>
        </w:rPr>
        <w:t>.</w:t>
      </w:r>
    </w:p>
    <w:p w14:paraId="5F1CF0C3" w14:textId="086FB941" w:rsidR="001D5E25" w:rsidRPr="00521ABB" w:rsidRDefault="005C77D8" w:rsidP="00475A9E">
      <w:pPr>
        <w:pStyle w:val="21"/>
        <w:shd w:val="clear" w:color="auto" w:fill="auto"/>
        <w:spacing w:before="0" w:after="0" w:line="240" w:lineRule="auto"/>
        <w:ind w:right="20"/>
        <w:rPr>
          <w:sz w:val="20"/>
          <w:szCs w:val="20"/>
        </w:rPr>
      </w:pPr>
      <w:r w:rsidRPr="00521ABB">
        <w:rPr>
          <w:sz w:val="20"/>
          <w:szCs w:val="20"/>
        </w:rPr>
        <w:t>7.1.2. П</w:t>
      </w:r>
      <w:r w:rsidR="00A903AC" w:rsidRPr="00521ABB">
        <w:rPr>
          <w:sz w:val="20"/>
          <w:szCs w:val="20"/>
        </w:rPr>
        <w:t>ри цьому Сторони погоджуються, що підписання будь-яких додаткових угод та/або надсилання будь-яких повідомлень для розірвання даного Договору</w:t>
      </w:r>
      <w:r w:rsidRPr="00521ABB">
        <w:rPr>
          <w:sz w:val="20"/>
          <w:szCs w:val="20"/>
        </w:rPr>
        <w:t xml:space="preserve"> з підстав, вказан</w:t>
      </w:r>
      <w:r w:rsidR="00D27C7F" w:rsidRPr="00521ABB">
        <w:rPr>
          <w:sz w:val="20"/>
          <w:szCs w:val="20"/>
        </w:rPr>
        <w:t>их</w:t>
      </w:r>
      <w:r w:rsidRPr="00521ABB">
        <w:rPr>
          <w:sz w:val="20"/>
          <w:szCs w:val="20"/>
        </w:rPr>
        <w:t xml:space="preserve"> в п. 7.1.</w:t>
      </w:r>
      <w:r w:rsidR="00D27C7F" w:rsidRPr="00521ABB">
        <w:rPr>
          <w:sz w:val="20"/>
          <w:szCs w:val="20"/>
        </w:rPr>
        <w:t>1</w:t>
      </w:r>
      <w:r w:rsidRPr="00521ABB">
        <w:rPr>
          <w:sz w:val="20"/>
          <w:szCs w:val="20"/>
        </w:rPr>
        <w:t>. не здійснюється.</w:t>
      </w:r>
    </w:p>
    <w:p w14:paraId="4122B2AD" w14:textId="60EA945F" w:rsidR="00D27C7F" w:rsidRPr="00521ABB" w:rsidRDefault="00D27C7F" w:rsidP="00475A9E">
      <w:pPr>
        <w:pStyle w:val="21"/>
        <w:shd w:val="clear" w:color="auto" w:fill="auto"/>
        <w:spacing w:before="0" w:after="0" w:line="240" w:lineRule="auto"/>
        <w:ind w:right="20"/>
        <w:rPr>
          <w:sz w:val="20"/>
          <w:szCs w:val="20"/>
        </w:rPr>
      </w:pPr>
      <w:r w:rsidRPr="00521ABB">
        <w:rPr>
          <w:sz w:val="20"/>
          <w:szCs w:val="20"/>
        </w:rPr>
        <w:t>7.1.3. В разі розірвання цього Договору з будь-яких підстав, Орендар відповідає за схоронність та стан Обладнання до його фактичної передачі Орендодавцю.</w:t>
      </w:r>
    </w:p>
    <w:p w14:paraId="744D55A2" w14:textId="77777777" w:rsidR="001D5E25" w:rsidRPr="00521ABB" w:rsidRDefault="001D5E25" w:rsidP="00671987">
      <w:pPr>
        <w:pStyle w:val="21"/>
        <w:numPr>
          <w:ilvl w:val="1"/>
          <w:numId w:val="8"/>
        </w:numPr>
        <w:shd w:val="clear" w:color="auto" w:fill="auto"/>
        <w:spacing w:before="0" w:after="0" w:line="240" w:lineRule="auto"/>
        <w:ind w:left="0" w:right="20" w:firstLine="0"/>
        <w:rPr>
          <w:sz w:val="20"/>
          <w:szCs w:val="20"/>
        </w:rPr>
      </w:pPr>
      <w:r w:rsidRPr="00521ABB">
        <w:rPr>
          <w:sz w:val="20"/>
          <w:szCs w:val="20"/>
        </w:rPr>
        <w:t>У випадку переходу права власності на Обладнання до третіх осіб, всі права та обов’язки за цим Договором переходять до нового власника Обладнання, дія цього Договору не припиняється. Орендодавець зобов’язаний попередити нових власників про існування та чинність цього Договору.</w:t>
      </w:r>
    </w:p>
    <w:p w14:paraId="55DB1E2A" w14:textId="77777777" w:rsidR="001D5E25" w:rsidRPr="00521ABB" w:rsidRDefault="001D5E25" w:rsidP="00671987">
      <w:pPr>
        <w:pStyle w:val="21"/>
        <w:numPr>
          <w:ilvl w:val="1"/>
          <w:numId w:val="8"/>
        </w:numPr>
        <w:shd w:val="clear" w:color="auto" w:fill="auto"/>
        <w:spacing w:before="0" w:after="0" w:line="240" w:lineRule="auto"/>
        <w:ind w:left="0" w:right="20" w:firstLine="0"/>
        <w:rPr>
          <w:sz w:val="20"/>
          <w:szCs w:val="20"/>
        </w:rPr>
      </w:pPr>
      <w:r w:rsidRPr="00521ABB">
        <w:rPr>
          <w:sz w:val="20"/>
          <w:szCs w:val="20"/>
        </w:rPr>
        <w:t>Взаємовідносини Сторін, не врегульовані цим Договором, регулюються чинним законодавством України.</w:t>
      </w:r>
    </w:p>
    <w:p w14:paraId="567AE79F" w14:textId="77777777" w:rsidR="001D5E25" w:rsidRPr="00521ABB" w:rsidRDefault="001D5E25" w:rsidP="00671987">
      <w:pPr>
        <w:pStyle w:val="21"/>
        <w:numPr>
          <w:ilvl w:val="1"/>
          <w:numId w:val="8"/>
        </w:numPr>
        <w:shd w:val="clear" w:color="auto" w:fill="auto"/>
        <w:spacing w:before="0" w:after="0" w:line="240" w:lineRule="auto"/>
        <w:ind w:left="0" w:right="20" w:firstLine="0"/>
        <w:rPr>
          <w:sz w:val="20"/>
          <w:szCs w:val="20"/>
        </w:rPr>
      </w:pPr>
      <w:r w:rsidRPr="00521ABB">
        <w:rPr>
          <w:sz w:val="20"/>
          <w:szCs w:val="20"/>
        </w:rPr>
        <w:lastRenderedPageBreak/>
        <w:t>Взаємовідносини Сторін не регулюються Законом України «Про оренду державного та комунального майна» №2269-ХІІ від 10.04.1992 р. в редакції Закону України №98/95-ВР від 14.03.95 р. (із змінами та доповненнями).</w:t>
      </w:r>
    </w:p>
    <w:p w14:paraId="4414A9AF" w14:textId="3601B988" w:rsidR="001D5E25" w:rsidRPr="00521ABB" w:rsidRDefault="001D5E25" w:rsidP="00671987">
      <w:pPr>
        <w:pStyle w:val="21"/>
        <w:numPr>
          <w:ilvl w:val="1"/>
          <w:numId w:val="8"/>
        </w:numPr>
        <w:shd w:val="clear" w:color="auto" w:fill="auto"/>
        <w:spacing w:before="0" w:after="0" w:line="240" w:lineRule="auto"/>
        <w:ind w:left="0" w:right="20" w:firstLine="0"/>
        <w:rPr>
          <w:sz w:val="20"/>
          <w:szCs w:val="20"/>
        </w:rPr>
      </w:pPr>
      <w:r w:rsidRPr="00521ABB">
        <w:rPr>
          <w:sz w:val="20"/>
          <w:szCs w:val="20"/>
        </w:rPr>
        <w:t>Усі зміни та доповнення до цього Договору</w:t>
      </w:r>
      <w:r w:rsidR="0001757E" w:rsidRPr="00521ABB">
        <w:rPr>
          <w:sz w:val="20"/>
          <w:szCs w:val="20"/>
        </w:rPr>
        <w:t>, якщо інше не передбачено Договором,</w:t>
      </w:r>
      <w:r w:rsidRPr="00521ABB">
        <w:rPr>
          <w:sz w:val="20"/>
          <w:szCs w:val="20"/>
        </w:rPr>
        <w:t xml:space="preserve"> будуть вважатися дійсними лише за умови, якщо вони здійснені у письмовому вигляді уповноваженими особами обох Сторін.</w:t>
      </w:r>
    </w:p>
    <w:p w14:paraId="392B51EC" w14:textId="77777777" w:rsidR="005C77D8" w:rsidRPr="00521ABB" w:rsidRDefault="005F44E2" w:rsidP="00671987">
      <w:pPr>
        <w:pStyle w:val="21"/>
        <w:numPr>
          <w:ilvl w:val="1"/>
          <w:numId w:val="8"/>
        </w:numPr>
        <w:shd w:val="clear" w:color="auto" w:fill="auto"/>
        <w:spacing w:before="0" w:after="0" w:line="240" w:lineRule="auto"/>
        <w:ind w:left="0" w:right="20" w:firstLine="0"/>
        <w:rPr>
          <w:sz w:val="20"/>
          <w:szCs w:val="20"/>
        </w:rPr>
      </w:pPr>
      <w:r w:rsidRPr="00521ABB">
        <w:rPr>
          <w:sz w:val="20"/>
          <w:szCs w:val="20"/>
        </w:rPr>
        <w:t>Сторони підтверджують, що вони узгодили всі умови, які визнаються ними істотними.</w:t>
      </w:r>
    </w:p>
    <w:p w14:paraId="12465EDD" w14:textId="7A52BC9B" w:rsidR="005F44E2" w:rsidRPr="00521ABB" w:rsidRDefault="005C77D8" w:rsidP="00671987">
      <w:pPr>
        <w:pStyle w:val="21"/>
        <w:numPr>
          <w:ilvl w:val="1"/>
          <w:numId w:val="8"/>
        </w:numPr>
        <w:shd w:val="clear" w:color="auto" w:fill="auto"/>
        <w:spacing w:before="0" w:after="0" w:line="240" w:lineRule="auto"/>
        <w:ind w:left="0" w:right="20" w:firstLine="0"/>
        <w:rPr>
          <w:sz w:val="20"/>
          <w:szCs w:val="20"/>
        </w:rPr>
      </w:pPr>
      <w:r w:rsidRPr="00521ABB">
        <w:rPr>
          <w:sz w:val="20"/>
          <w:szCs w:val="20"/>
        </w:rPr>
        <w:t>Сторони, у зв’язку з цим Договором, передають одна одній персональні дані своїх представників або інших осіб - суб’єктів персональних даних. Сторона, що передає персональні дані гарантує, що є законним та правомірним володільцем відповідних баз(и) персональних даних в розумінні Закону України «Про захист персональних даних» (надалі – Закон), та, що вона отримала згоду на обробку та передачу персональних даних, що передаються іншій Стороні, від відповідних суб’єктів персональних даних, та передача персональних даних здійснюється із дотриманням вимог чинного законодавства України в сфері захисту персональних даних та мети обробки персональних даних. Сторона, що отримує персональні дані від іншої Сторони є третьою особою в розумінні Закону. Сторона, що отримала персональні дані відповідно до умов цього Договору,  обробляє такі персональні дані виключно у зв’язку з цим Договором. Сторони забезпечують всі необхідні організаційні та технічні засоби для належного захисту отриманих персональних даних від несанкціонованого доступу або обробки. У разі порушення однією із Сторін вимог законодавства про захист персональних даних, інша Сторона не несе відповідальності за таке порушення. Сторони зобов’язуються відшкодувати одна одній будь-які збитки та витрати, пов’язані із розглядом або задоволенням будь-яких претензій з боку суб’єктів, чиї персональні дані передаються відповідно до цього розділу Договору та чиї права були порушені через невиконання відповідною Стороною зобов’язань, передбачених цим розділом Договору, а також інші витрати або збитки. У випадку відкликання суб’єктом персональних даних своєї згоди на обробку переданих персональних даних у базі даних однієї із Сторін, така Сторона зобов’язана повідомити іншу Сторону про строк та умови припинення обробки персональних даних такого суб’єкта.</w:t>
      </w:r>
    </w:p>
    <w:p w14:paraId="709AEA87" w14:textId="1876E410" w:rsidR="00D27C7F" w:rsidRPr="00521ABB" w:rsidRDefault="00D27C7F" w:rsidP="00671987">
      <w:pPr>
        <w:widowControl/>
        <w:numPr>
          <w:ilvl w:val="1"/>
          <w:numId w:val="8"/>
        </w:numPr>
        <w:ind w:left="0" w:firstLine="0"/>
        <w:jc w:val="both"/>
        <w:rPr>
          <w:rFonts w:ascii="Times New Roman" w:hAnsi="Times New Roman" w:cs="Times New Roman"/>
          <w:sz w:val="20"/>
          <w:szCs w:val="20"/>
        </w:rPr>
      </w:pPr>
      <w:r w:rsidRPr="00521ABB">
        <w:rPr>
          <w:rFonts w:ascii="Times New Roman" w:hAnsi="Times New Roman" w:cs="Times New Roman"/>
          <w:sz w:val="20"/>
          <w:szCs w:val="20"/>
        </w:rPr>
        <w:t>Орендар відразу після будь-якої надзвичайної пригоди або крадіжки Обладнання, його арешту або вилучення повідомляє про це як правоохоронні органи, під юрисдикцію яких підпадає місце такої пригоди або крадіжки, так і Орендодавця, а також надає йому завірені копії документів.</w:t>
      </w:r>
    </w:p>
    <w:p w14:paraId="02243CCD" w14:textId="1883A8FF" w:rsidR="00D27C7F" w:rsidRPr="008A4B24" w:rsidRDefault="00D27C7F" w:rsidP="00671987">
      <w:pPr>
        <w:widowControl/>
        <w:numPr>
          <w:ilvl w:val="1"/>
          <w:numId w:val="8"/>
        </w:numPr>
        <w:ind w:left="0" w:firstLine="0"/>
        <w:jc w:val="both"/>
        <w:rPr>
          <w:rFonts w:ascii="Times New Roman" w:hAnsi="Times New Roman" w:cs="Times New Roman"/>
          <w:sz w:val="20"/>
          <w:szCs w:val="20"/>
        </w:rPr>
      </w:pPr>
      <w:r w:rsidRPr="00521ABB">
        <w:rPr>
          <w:rFonts w:ascii="Times New Roman" w:hAnsi="Times New Roman" w:cs="Times New Roman"/>
          <w:sz w:val="20"/>
          <w:szCs w:val="20"/>
        </w:rPr>
        <w:t xml:space="preserve">У разі арешту чи вилучення Обладнання з будь-якої причини, порушення справи про банкрутство, накладання податкової застави, податкового арешту на майно Орендаря, Орендар відразу, усно та письмово, сповіщає відповідну особу про те, що Орендодавець є власником Обладнання, та сповіщає адресу та телефонний номер Орендодавця і не допускає незаконного вилучення Обладнання чи накладення на нього </w:t>
      </w:r>
      <w:r w:rsidRPr="008A4B24">
        <w:rPr>
          <w:rFonts w:ascii="Times New Roman" w:hAnsi="Times New Roman" w:cs="Times New Roman"/>
          <w:sz w:val="20"/>
          <w:szCs w:val="20"/>
        </w:rPr>
        <w:t>будь-яких обтяжень.</w:t>
      </w:r>
    </w:p>
    <w:p w14:paraId="02AD1F1C" w14:textId="77777777" w:rsidR="008A4B24" w:rsidRPr="008A4B24" w:rsidRDefault="00D44BC9" w:rsidP="00671987">
      <w:pPr>
        <w:widowControl/>
        <w:numPr>
          <w:ilvl w:val="1"/>
          <w:numId w:val="8"/>
        </w:numPr>
        <w:ind w:left="0" w:firstLine="0"/>
        <w:jc w:val="both"/>
        <w:rPr>
          <w:rFonts w:ascii="Times New Roman" w:hAnsi="Times New Roman" w:cs="Times New Roman"/>
          <w:sz w:val="20"/>
          <w:szCs w:val="20"/>
        </w:rPr>
      </w:pPr>
      <w:r w:rsidRPr="008A4B24">
        <w:rPr>
          <w:rFonts w:ascii="Times New Roman" w:hAnsi="Times New Roman" w:cs="Times New Roman"/>
          <w:sz w:val="20"/>
          <w:szCs w:val="20"/>
        </w:rPr>
        <w:t xml:space="preserve">Підписанням цього Договору Орендар підтверджує, що ознайомлений (в т.ч. всі працівники Орендодавця, залучені до роботи з Обладнанням) та попереджений Орендодавцем про умови та правила експлуатації Обладнання, його особливості та характеристики. </w:t>
      </w:r>
    </w:p>
    <w:p w14:paraId="5D64E02A" w14:textId="0F567402" w:rsidR="008A4B24" w:rsidRPr="001A16B8" w:rsidRDefault="008A4B24" w:rsidP="00671987">
      <w:pPr>
        <w:widowControl/>
        <w:numPr>
          <w:ilvl w:val="1"/>
          <w:numId w:val="8"/>
        </w:numPr>
        <w:ind w:left="0" w:firstLine="0"/>
        <w:jc w:val="both"/>
        <w:rPr>
          <w:rFonts w:ascii="Times New Roman" w:hAnsi="Times New Roman" w:cs="Times New Roman"/>
          <w:sz w:val="20"/>
          <w:szCs w:val="20"/>
        </w:rPr>
      </w:pPr>
      <w:r w:rsidRPr="001A16B8">
        <w:rPr>
          <w:rFonts w:ascii="Times New Roman" w:hAnsi="Times New Roman" w:cs="Times New Roman"/>
          <w:sz w:val="20"/>
          <w:szCs w:val="20"/>
          <w:lang w:eastAsia="ru-RU"/>
        </w:rPr>
        <w:t>Для цілей цього Договору, будь-які повідомлення Сторін вважаються надісланими належним чином:</w:t>
      </w:r>
    </w:p>
    <w:p w14:paraId="01F888D9" w14:textId="2160F231" w:rsidR="008A4B24" w:rsidRPr="001A16B8" w:rsidRDefault="008A4B24" w:rsidP="00671987">
      <w:pPr>
        <w:pStyle w:val="BodyText"/>
        <w:numPr>
          <w:ilvl w:val="2"/>
          <w:numId w:val="8"/>
        </w:numPr>
        <w:autoSpaceDE w:val="0"/>
        <w:autoSpaceDN w:val="0"/>
        <w:adjustRightInd w:val="0"/>
        <w:spacing w:after="0"/>
        <w:ind w:left="0" w:firstLine="0"/>
        <w:rPr>
          <w:rFonts w:ascii="Times New Roman" w:hAnsi="Times New Roman" w:cs="Times New Roman"/>
          <w:b/>
          <w:sz w:val="20"/>
          <w:szCs w:val="20"/>
          <w:lang w:eastAsia="ru-RU"/>
        </w:rPr>
      </w:pPr>
      <w:r w:rsidRPr="001A16B8">
        <w:rPr>
          <w:rFonts w:ascii="Times New Roman" w:hAnsi="Times New Roman" w:cs="Times New Roman"/>
          <w:sz w:val="20"/>
          <w:szCs w:val="20"/>
          <w:lang w:eastAsia="ru-RU"/>
        </w:rPr>
        <w:t>Для Орендаря:</w:t>
      </w:r>
    </w:p>
    <w:p w14:paraId="36A69B4A" w14:textId="440A8E08" w:rsidR="008A4B24" w:rsidRPr="001A16B8" w:rsidRDefault="008A4B24" w:rsidP="008A4B24">
      <w:pPr>
        <w:pStyle w:val="BodyText"/>
        <w:spacing w:after="0"/>
        <w:rPr>
          <w:rFonts w:ascii="Times New Roman" w:hAnsi="Times New Roman" w:cs="Times New Roman"/>
          <w:sz w:val="20"/>
          <w:szCs w:val="20"/>
          <w:lang w:eastAsia="ru-RU"/>
        </w:rPr>
      </w:pPr>
      <w:r w:rsidRPr="001A16B8">
        <w:rPr>
          <w:rFonts w:ascii="Times New Roman" w:hAnsi="Times New Roman" w:cs="Times New Roman"/>
          <w:sz w:val="20"/>
          <w:szCs w:val="20"/>
          <w:lang w:eastAsia="ru-RU"/>
        </w:rPr>
        <w:t xml:space="preserve">- письмові повідомлення за адресою: </w:t>
      </w:r>
      <w:r w:rsidR="006A0237" w:rsidRPr="001A16B8">
        <w:rPr>
          <w:rFonts w:ascii="Times New Roman" w:hAnsi="Times New Roman" w:cs="Times New Roman"/>
          <w:sz w:val="20"/>
          <w:szCs w:val="20"/>
          <w:lang w:eastAsia="ru-RU"/>
        </w:rPr>
        <w:t>м. Київ, вулиця Академіка Вільямса, буд. 6Д, офіс 43</w:t>
      </w:r>
      <w:r w:rsidRPr="001A16B8">
        <w:rPr>
          <w:rFonts w:ascii="Times New Roman" w:hAnsi="Times New Roman" w:cs="Times New Roman"/>
          <w:sz w:val="20"/>
          <w:szCs w:val="20"/>
          <w:lang w:eastAsia="ru-RU"/>
        </w:rPr>
        <w:t xml:space="preserve">, </w:t>
      </w:r>
    </w:p>
    <w:p w14:paraId="30A0310A" w14:textId="76F8EBD3" w:rsidR="008A4B24" w:rsidRPr="001A16B8" w:rsidRDefault="008A4B24" w:rsidP="008A4B24">
      <w:pPr>
        <w:pStyle w:val="BodyText"/>
        <w:spacing w:after="0"/>
        <w:rPr>
          <w:rFonts w:ascii="Times New Roman" w:hAnsi="Times New Roman" w:cs="Times New Roman"/>
          <w:b/>
          <w:sz w:val="20"/>
          <w:szCs w:val="20"/>
          <w:lang w:eastAsia="ru-RU"/>
        </w:rPr>
      </w:pPr>
      <w:r w:rsidRPr="001A16B8">
        <w:rPr>
          <w:rFonts w:ascii="Times New Roman" w:hAnsi="Times New Roman" w:cs="Times New Roman"/>
          <w:sz w:val="20"/>
          <w:szCs w:val="20"/>
          <w:lang w:eastAsia="ru-RU"/>
        </w:rPr>
        <w:t>- на ім’я</w:t>
      </w:r>
      <w:r w:rsidRPr="001A16B8">
        <w:rPr>
          <w:rFonts w:ascii="Times New Roman" w:hAnsi="Times New Roman" w:cs="Times New Roman"/>
          <w:sz w:val="20"/>
          <w:szCs w:val="20"/>
          <w:lang w:val="ru-RU" w:eastAsia="ru-RU"/>
        </w:rPr>
        <w:t xml:space="preserve"> </w:t>
      </w:r>
      <w:r w:rsidR="006A0237" w:rsidRPr="001A16B8">
        <w:rPr>
          <w:rFonts w:ascii="Times New Roman" w:hAnsi="Times New Roman" w:cs="Times New Roman"/>
          <w:sz w:val="20"/>
          <w:szCs w:val="20"/>
          <w:lang w:val="ru-RU" w:eastAsia="ru-RU"/>
        </w:rPr>
        <w:t>ТОВ «Глобал-Агро»</w:t>
      </w:r>
      <w:r w:rsidRPr="001A16B8">
        <w:rPr>
          <w:rFonts w:ascii="Times New Roman" w:hAnsi="Times New Roman" w:cs="Times New Roman"/>
          <w:sz w:val="20"/>
          <w:szCs w:val="20"/>
          <w:lang w:eastAsia="ru-RU"/>
        </w:rPr>
        <w:t>;</w:t>
      </w:r>
    </w:p>
    <w:p w14:paraId="0C861E3C" w14:textId="2A5CDA58" w:rsidR="008A4B24" w:rsidRPr="001A16B8" w:rsidRDefault="008A4B24" w:rsidP="008A4B24">
      <w:pPr>
        <w:pStyle w:val="BodyText"/>
        <w:spacing w:after="0"/>
        <w:rPr>
          <w:rFonts w:ascii="Times New Roman" w:hAnsi="Times New Roman" w:cs="Times New Roman"/>
          <w:b/>
          <w:sz w:val="20"/>
          <w:szCs w:val="20"/>
          <w:lang w:eastAsia="ru-RU"/>
        </w:rPr>
      </w:pPr>
      <w:r w:rsidRPr="001A16B8">
        <w:rPr>
          <w:rFonts w:ascii="Times New Roman" w:hAnsi="Times New Roman" w:cs="Times New Roman"/>
          <w:sz w:val="20"/>
          <w:szCs w:val="20"/>
          <w:lang w:eastAsia="ru-RU"/>
        </w:rPr>
        <w:t xml:space="preserve">- електронні повідомлення на адресу: </w:t>
      </w:r>
      <w:hyperlink r:id="rId7" w:history="1">
        <w:r w:rsidR="001A16B8" w:rsidRPr="00CC432A">
          <w:rPr>
            <w:rStyle w:val="Hyperlink"/>
            <w:rFonts w:ascii="Times New Roman" w:hAnsi="Times New Roman" w:cs="Times New Roman"/>
            <w:sz w:val="20"/>
            <w:szCs w:val="20"/>
            <w:lang w:val="en-US" w:eastAsia="en-US"/>
          </w:rPr>
          <w:t>info</w:t>
        </w:r>
        <w:r w:rsidR="001A16B8" w:rsidRPr="00473B9A">
          <w:rPr>
            <w:rStyle w:val="Hyperlink"/>
            <w:rFonts w:ascii="Times New Roman" w:hAnsi="Times New Roman" w:cs="Times New Roman"/>
            <w:sz w:val="20"/>
            <w:szCs w:val="20"/>
            <w:lang w:val="ru-RU" w:eastAsia="en-US"/>
          </w:rPr>
          <w:t>@</w:t>
        </w:r>
        <w:r w:rsidR="001A16B8" w:rsidRPr="00CC432A">
          <w:rPr>
            <w:rStyle w:val="Hyperlink"/>
            <w:rFonts w:ascii="Times New Roman" w:hAnsi="Times New Roman" w:cs="Times New Roman"/>
            <w:sz w:val="20"/>
            <w:szCs w:val="20"/>
            <w:lang w:val="en-US" w:eastAsia="en-US"/>
          </w:rPr>
          <w:t>globalagro</w:t>
        </w:r>
        <w:r w:rsidR="001A16B8" w:rsidRPr="00473B9A">
          <w:rPr>
            <w:rStyle w:val="Hyperlink"/>
            <w:rFonts w:ascii="Times New Roman" w:hAnsi="Times New Roman" w:cs="Times New Roman"/>
            <w:sz w:val="20"/>
            <w:szCs w:val="20"/>
            <w:lang w:val="ru-RU" w:eastAsia="en-US"/>
          </w:rPr>
          <w:t>.</w:t>
        </w:r>
        <w:r w:rsidR="001A16B8" w:rsidRPr="00CC432A">
          <w:rPr>
            <w:rStyle w:val="Hyperlink"/>
            <w:rFonts w:ascii="Times New Roman" w:hAnsi="Times New Roman" w:cs="Times New Roman"/>
            <w:sz w:val="20"/>
            <w:szCs w:val="20"/>
            <w:lang w:val="en-US" w:eastAsia="en-US"/>
          </w:rPr>
          <w:t>com</w:t>
        </w:r>
        <w:r w:rsidR="001A16B8" w:rsidRPr="00473B9A">
          <w:rPr>
            <w:rStyle w:val="Hyperlink"/>
            <w:rFonts w:ascii="Times New Roman" w:hAnsi="Times New Roman" w:cs="Times New Roman"/>
            <w:sz w:val="20"/>
            <w:szCs w:val="20"/>
            <w:lang w:val="ru-RU" w:eastAsia="en-US"/>
          </w:rPr>
          <w:t>.</w:t>
        </w:r>
        <w:r w:rsidR="001A16B8" w:rsidRPr="00CC432A">
          <w:rPr>
            <w:rStyle w:val="Hyperlink"/>
            <w:rFonts w:ascii="Times New Roman" w:hAnsi="Times New Roman" w:cs="Times New Roman"/>
            <w:sz w:val="20"/>
            <w:szCs w:val="20"/>
            <w:lang w:val="en-US" w:eastAsia="en-US"/>
          </w:rPr>
          <w:t>ua</w:t>
        </w:r>
      </w:hyperlink>
      <w:r w:rsidRPr="00473B9A">
        <w:rPr>
          <w:rStyle w:val="Hyperlink"/>
          <w:rFonts w:ascii="Times New Roman" w:hAnsi="Times New Roman" w:cs="Times New Roman"/>
          <w:sz w:val="20"/>
          <w:szCs w:val="20"/>
          <w:lang w:val="ru-RU" w:eastAsia="en-US"/>
        </w:rPr>
        <w:t>;</w:t>
      </w:r>
      <w:r w:rsidR="001A16B8" w:rsidRPr="001A16B8">
        <w:rPr>
          <w:rStyle w:val="Hyperlink"/>
          <w:rFonts w:ascii="Times New Roman" w:hAnsi="Times New Roman" w:cs="Times New Roman"/>
          <w:sz w:val="20"/>
          <w:szCs w:val="20"/>
          <w:lang w:val="en-US" w:eastAsia="en-US"/>
        </w:rPr>
        <w:t>petr</w:t>
      </w:r>
      <w:r w:rsidR="001A16B8" w:rsidRPr="00473B9A">
        <w:rPr>
          <w:rStyle w:val="Hyperlink"/>
          <w:rFonts w:ascii="Times New Roman" w:hAnsi="Times New Roman" w:cs="Times New Roman"/>
          <w:sz w:val="20"/>
          <w:szCs w:val="20"/>
          <w:lang w:val="ru-RU" w:eastAsia="en-US"/>
        </w:rPr>
        <w:t>.</w:t>
      </w:r>
      <w:r w:rsidR="001A16B8" w:rsidRPr="001A16B8">
        <w:rPr>
          <w:rStyle w:val="Hyperlink"/>
          <w:rFonts w:ascii="Times New Roman" w:hAnsi="Times New Roman" w:cs="Times New Roman"/>
          <w:sz w:val="20"/>
          <w:szCs w:val="20"/>
          <w:lang w:val="en-US" w:eastAsia="en-US"/>
        </w:rPr>
        <w:t>zakusilov</w:t>
      </w:r>
      <w:r w:rsidR="001A16B8" w:rsidRPr="00473B9A">
        <w:rPr>
          <w:rStyle w:val="Hyperlink"/>
          <w:rFonts w:ascii="Times New Roman" w:hAnsi="Times New Roman" w:cs="Times New Roman"/>
          <w:sz w:val="20"/>
          <w:szCs w:val="20"/>
          <w:lang w:val="ru-RU" w:eastAsia="en-US"/>
        </w:rPr>
        <w:t>@</w:t>
      </w:r>
      <w:r w:rsidR="001A16B8" w:rsidRPr="001A16B8">
        <w:rPr>
          <w:rStyle w:val="Hyperlink"/>
          <w:rFonts w:ascii="Times New Roman" w:hAnsi="Times New Roman" w:cs="Times New Roman"/>
          <w:sz w:val="20"/>
          <w:szCs w:val="20"/>
          <w:lang w:val="en-US" w:eastAsia="en-US"/>
        </w:rPr>
        <w:t>globalagro</w:t>
      </w:r>
      <w:r w:rsidR="001A16B8" w:rsidRPr="00473B9A">
        <w:rPr>
          <w:rStyle w:val="Hyperlink"/>
          <w:rFonts w:ascii="Times New Roman" w:hAnsi="Times New Roman" w:cs="Times New Roman"/>
          <w:sz w:val="20"/>
          <w:szCs w:val="20"/>
          <w:lang w:val="ru-RU" w:eastAsia="en-US"/>
        </w:rPr>
        <w:t>.</w:t>
      </w:r>
      <w:r w:rsidR="001A16B8" w:rsidRPr="001A16B8">
        <w:rPr>
          <w:rStyle w:val="Hyperlink"/>
          <w:rFonts w:ascii="Times New Roman" w:hAnsi="Times New Roman" w:cs="Times New Roman"/>
          <w:sz w:val="20"/>
          <w:szCs w:val="20"/>
          <w:lang w:val="en-US" w:eastAsia="en-US"/>
        </w:rPr>
        <w:t>com</w:t>
      </w:r>
      <w:r w:rsidR="001A16B8" w:rsidRPr="00473B9A">
        <w:rPr>
          <w:rStyle w:val="Hyperlink"/>
          <w:rFonts w:ascii="Times New Roman" w:hAnsi="Times New Roman" w:cs="Times New Roman"/>
          <w:sz w:val="20"/>
          <w:szCs w:val="20"/>
          <w:lang w:val="ru-RU" w:eastAsia="en-US"/>
        </w:rPr>
        <w:t>.</w:t>
      </w:r>
      <w:r w:rsidR="001A16B8" w:rsidRPr="001A16B8">
        <w:rPr>
          <w:rStyle w:val="Hyperlink"/>
          <w:rFonts w:ascii="Times New Roman" w:hAnsi="Times New Roman" w:cs="Times New Roman"/>
          <w:sz w:val="20"/>
          <w:szCs w:val="20"/>
          <w:lang w:val="en-US" w:eastAsia="en-US"/>
        </w:rPr>
        <w:t>ua</w:t>
      </w:r>
    </w:p>
    <w:p w14:paraId="10428FDC" w14:textId="47F3A182" w:rsidR="008A4B24" w:rsidRPr="008A4B24" w:rsidRDefault="008A4B24" w:rsidP="00671987">
      <w:pPr>
        <w:pStyle w:val="BodyText"/>
        <w:numPr>
          <w:ilvl w:val="2"/>
          <w:numId w:val="8"/>
        </w:numPr>
        <w:spacing w:after="0"/>
        <w:ind w:left="0" w:firstLine="0"/>
        <w:rPr>
          <w:rFonts w:ascii="Times New Roman" w:hAnsi="Times New Roman" w:cs="Times New Roman"/>
          <w:b/>
          <w:sz w:val="20"/>
          <w:szCs w:val="20"/>
          <w:lang w:eastAsia="ru-RU"/>
        </w:rPr>
      </w:pPr>
      <w:r w:rsidRPr="008A4B24">
        <w:rPr>
          <w:rFonts w:ascii="Times New Roman" w:hAnsi="Times New Roman" w:cs="Times New Roman"/>
          <w:sz w:val="20"/>
          <w:szCs w:val="20"/>
          <w:lang w:eastAsia="ru-RU"/>
        </w:rPr>
        <w:t>Для Орендодавця:</w:t>
      </w:r>
    </w:p>
    <w:p w14:paraId="649596E7" w14:textId="77777777" w:rsidR="008A4B24" w:rsidRPr="008A4B24" w:rsidRDefault="008A4B24" w:rsidP="008A4B24">
      <w:pPr>
        <w:pStyle w:val="BodyText"/>
        <w:spacing w:after="0"/>
        <w:rPr>
          <w:rFonts w:ascii="Times New Roman" w:hAnsi="Times New Roman" w:cs="Times New Roman"/>
          <w:sz w:val="20"/>
          <w:szCs w:val="20"/>
          <w:lang w:eastAsia="ru-RU"/>
        </w:rPr>
      </w:pPr>
      <w:r w:rsidRPr="008A4B24">
        <w:rPr>
          <w:rFonts w:ascii="Times New Roman" w:hAnsi="Times New Roman" w:cs="Times New Roman"/>
          <w:sz w:val="20"/>
          <w:szCs w:val="20"/>
          <w:lang w:eastAsia="ru-RU"/>
        </w:rPr>
        <w:t xml:space="preserve">- письмові повідомлення за адресою: 81070, Львівська обл., Яворівський р-н, с. Івано-Франкове, п/с № 5, </w:t>
      </w:r>
    </w:p>
    <w:p w14:paraId="59CB0DA8" w14:textId="77777777" w:rsidR="008A4B24" w:rsidRPr="008A4B24" w:rsidRDefault="008A4B24" w:rsidP="008A4B24">
      <w:pPr>
        <w:pStyle w:val="BodyText"/>
        <w:spacing w:after="0"/>
        <w:rPr>
          <w:rFonts w:ascii="Times New Roman" w:hAnsi="Times New Roman" w:cs="Times New Roman"/>
          <w:b/>
          <w:sz w:val="20"/>
          <w:szCs w:val="20"/>
          <w:lang w:eastAsia="ru-RU"/>
        </w:rPr>
      </w:pPr>
      <w:r w:rsidRPr="008A4B24">
        <w:rPr>
          <w:rFonts w:ascii="Times New Roman" w:hAnsi="Times New Roman" w:cs="Times New Roman"/>
          <w:sz w:val="20"/>
          <w:szCs w:val="20"/>
          <w:lang w:eastAsia="ru-RU"/>
        </w:rPr>
        <w:t>- на ім’я ТОВ «Каргілл ЕН»;</w:t>
      </w:r>
    </w:p>
    <w:p w14:paraId="5DD7DBE4" w14:textId="0357FE6C" w:rsidR="008A4B24" w:rsidRPr="005773B6" w:rsidRDefault="008A4B24" w:rsidP="008A4B24">
      <w:pPr>
        <w:pStyle w:val="BodyText"/>
        <w:spacing w:after="0"/>
        <w:rPr>
          <w:rFonts w:ascii="Times New Roman" w:hAnsi="Times New Roman" w:cs="Times New Roman"/>
          <w:sz w:val="20"/>
          <w:szCs w:val="20"/>
          <w:lang w:val="ru-RU" w:eastAsia="en-US"/>
        </w:rPr>
      </w:pPr>
      <w:r w:rsidRPr="008A4B24">
        <w:rPr>
          <w:rFonts w:ascii="Times New Roman" w:hAnsi="Times New Roman" w:cs="Times New Roman"/>
          <w:sz w:val="20"/>
          <w:szCs w:val="20"/>
          <w:lang w:eastAsia="ru-RU"/>
        </w:rPr>
        <w:t>- електронні повідомлення на адресу:</w:t>
      </w:r>
      <w:r w:rsidRPr="008E7BE8">
        <w:rPr>
          <w:rFonts w:ascii="Times New Roman" w:hAnsi="Times New Roman" w:cs="Times New Roman"/>
          <w:sz w:val="20"/>
          <w:szCs w:val="20"/>
          <w:lang w:eastAsia="ru-RU"/>
        </w:rPr>
        <w:t xml:space="preserve"> </w:t>
      </w:r>
      <w:hyperlink r:id="rId8" w:history="1">
        <w:r w:rsidR="00CF796D" w:rsidRPr="001E2CC8">
          <w:rPr>
            <w:rStyle w:val="Hyperlink"/>
            <w:rFonts w:ascii="Times New Roman" w:hAnsi="Times New Roman" w:cs="Times New Roman"/>
            <w:sz w:val="20"/>
            <w:szCs w:val="20"/>
            <w:lang w:val="en-US" w:eastAsia="en-US"/>
          </w:rPr>
          <w:t>Oksana</w:t>
        </w:r>
        <w:r w:rsidR="00CF796D" w:rsidRPr="005773B6">
          <w:rPr>
            <w:rStyle w:val="Hyperlink"/>
            <w:rFonts w:ascii="Times New Roman" w:hAnsi="Times New Roman" w:cs="Times New Roman"/>
            <w:sz w:val="20"/>
            <w:szCs w:val="20"/>
            <w:lang w:val="ru-RU" w:eastAsia="en-US"/>
          </w:rPr>
          <w:t>_</w:t>
        </w:r>
        <w:r w:rsidR="00CF796D" w:rsidRPr="001E2CC8">
          <w:rPr>
            <w:rStyle w:val="Hyperlink"/>
            <w:rFonts w:ascii="Times New Roman" w:hAnsi="Times New Roman" w:cs="Times New Roman"/>
            <w:sz w:val="20"/>
            <w:szCs w:val="20"/>
            <w:lang w:val="en-US" w:eastAsia="en-US"/>
          </w:rPr>
          <w:t>Hereha</w:t>
        </w:r>
        <w:r w:rsidR="00CF796D" w:rsidRPr="005773B6">
          <w:rPr>
            <w:rStyle w:val="Hyperlink"/>
            <w:rFonts w:ascii="Times New Roman" w:hAnsi="Times New Roman" w:cs="Times New Roman"/>
            <w:sz w:val="20"/>
            <w:szCs w:val="20"/>
            <w:lang w:val="ru-RU" w:eastAsia="en-US"/>
          </w:rPr>
          <w:t>@</w:t>
        </w:r>
        <w:r w:rsidR="00CF796D" w:rsidRPr="001E2CC8">
          <w:rPr>
            <w:rStyle w:val="Hyperlink"/>
            <w:rFonts w:ascii="Times New Roman" w:hAnsi="Times New Roman" w:cs="Times New Roman"/>
            <w:sz w:val="20"/>
            <w:szCs w:val="20"/>
            <w:lang w:val="en-US" w:eastAsia="en-US"/>
          </w:rPr>
          <w:t>cargill</w:t>
        </w:r>
        <w:r w:rsidR="00CF796D" w:rsidRPr="005773B6">
          <w:rPr>
            <w:rStyle w:val="Hyperlink"/>
            <w:rFonts w:ascii="Times New Roman" w:hAnsi="Times New Roman" w:cs="Times New Roman"/>
            <w:sz w:val="20"/>
            <w:szCs w:val="20"/>
            <w:lang w:val="ru-RU" w:eastAsia="en-US"/>
          </w:rPr>
          <w:t>.</w:t>
        </w:r>
        <w:r w:rsidR="00CF796D" w:rsidRPr="001E2CC8">
          <w:rPr>
            <w:rStyle w:val="Hyperlink"/>
            <w:rFonts w:ascii="Times New Roman" w:hAnsi="Times New Roman" w:cs="Times New Roman"/>
            <w:sz w:val="20"/>
            <w:szCs w:val="20"/>
            <w:lang w:val="en-US" w:eastAsia="en-US"/>
          </w:rPr>
          <w:t>com</w:t>
        </w:r>
      </w:hyperlink>
      <w:r w:rsidR="00CF796D">
        <w:rPr>
          <w:rFonts w:ascii="Times New Roman" w:hAnsi="Times New Roman" w:cs="Times New Roman"/>
          <w:sz w:val="20"/>
          <w:szCs w:val="20"/>
          <w:lang w:eastAsia="en-US"/>
        </w:rPr>
        <w:t xml:space="preserve">, </w:t>
      </w:r>
      <w:hyperlink r:id="rId9" w:history="1">
        <w:r w:rsidR="00CF796D" w:rsidRPr="001E2CC8">
          <w:rPr>
            <w:rStyle w:val="Hyperlink"/>
            <w:rFonts w:ascii="Times New Roman" w:hAnsi="Times New Roman" w:cs="Times New Roman"/>
            <w:sz w:val="20"/>
            <w:szCs w:val="20"/>
            <w:lang w:val="en-US" w:eastAsia="en-US"/>
          </w:rPr>
          <w:t>Olga</w:t>
        </w:r>
        <w:r w:rsidR="00CF796D" w:rsidRPr="005773B6">
          <w:rPr>
            <w:rStyle w:val="Hyperlink"/>
            <w:rFonts w:ascii="Times New Roman" w:hAnsi="Times New Roman" w:cs="Times New Roman"/>
            <w:sz w:val="20"/>
            <w:szCs w:val="20"/>
            <w:lang w:val="ru-RU" w:eastAsia="en-US"/>
          </w:rPr>
          <w:t>_</w:t>
        </w:r>
        <w:r w:rsidR="00CF796D" w:rsidRPr="001E2CC8">
          <w:rPr>
            <w:rStyle w:val="Hyperlink"/>
            <w:rFonts w:ascii="Times New Roman" w:hAnsi="Times New Roman" w:cs="Times New Roman"/>
            <w:sz w:val="20"/>
            <w:szCs w:val="20"/>
            <w:lang w:val="en-US" w:eastAsia="en-US"/>
          </w:rPr>
          <w:t>Nazar</w:t>
        </w:r>
        <w:r w:rsidR="00CF796D" w:rsidRPr="005773B6">
          <w:rPr>
            <w:rStyle w:val="Hyperlink"/>
            <w:rFonts w:ascii="Times New Roman" w:hAnsi="Times New Roman" w:cs="Times New Roman"/>
            <w:sz w:val="20"/>
            <w:szCs w:val="20"/>
            <w:lang w:val="ru-RU" w:eastAsia="en-US"/>
          </w:rPr>
          <w:t>@</w:t>
        </w:r>
        <w:r w:rsidR="00CF796D" w:rsidRPr="001E2CC8">
          <w:rPr>
            <w:rStyle w:val="Hyperlink"/>
            <w:rFonts w:ascii="Times New Roman" w:hAnsi="Times New Roman" w:cs="Times New Roman"/>
            <w:sz w:val="20"/>
            <w:szCs w:val="20"/>
            <w:lang w:val="en-US" w:eastAsia="en-US"/>
          </w:rPr>
          <w:t>cargill</w:t>
        </w:r>
        <w:r w:rsidR="00CF796D" w:rsidRPr="005773B6">
          <w:rPr>
            <w:rStyle w:val="Hyperlink"/>
            <w:rFonts w:ascii="Times New Roman" w:hAnsi="Times New Roman" w:cs="Times New Roman"/>
            <w:sz w:val="20"/>
            <w:szCs w:val="20"/>
            <w:lang w:val="ru-RU" w:eastAsia="en-US"/>
          </w:rPr>
          <w:t>.</w:t>
        </w:r>
        <w:r w:rsidR="00CF796D" w:rsidRPr="001E2CC8">
          <w:rPr>
            <w:rStyle w:val="Hyperlink"/>
            <w:rFonts w:ascii="Times New Roman" w:hAnsi="Times New Roman" w:cs="Times New Roman"/>
            <w:sz w:val="20"/>
            <w:szCs w:val="20"/>
            <w:lang w:val="en-US" w:eastAsia="en-US"/>
          </w:rPr>
          <w:t>com</w:t>
        </w:r>
      </w:hyperlink>
    </w:p>
    <w:p w14:paraId="2AAE428F" w14:textId="382E17B2" w:rsidR="008A4B24" w:rsidRPr="00DD5263" w:rsidRDefault="008A4B24" w:rsidP="008A4B24">
      <w:pPr>
        <w:widowControl/>
        <w:jc w:val="both"/>
        <w:rPr>
          <w:rFonts w:ascii="Times New Roman" w:hAnsi="Times New Roman" w:cs="Times New Roman"/>
          <w:sz w:val="20"/>
          <w:szCs w:val="20"/>
          <w:lang w:eastAsia="ru-RU"/>
        </w:rPr>
      </w:pPr>
      <w:r w:rsidRPr="00DD5263">
        <w:rPr>
          <w:rFonts w:ascii="Times New Roman" w:hAnsi="Times New Roman" w:cs="Times New Roman"/>
          <w:sz w:val="20"/>
          <w:szCs w:val="20"/>
        </w:rPr>
        <w:t xml:space="preserve">7.12. </w:t>
      </w:r>
      <w:r w:rsidRPr="00DD5263">
        <w:rPr>
          <w:rFonts w:ascii="Times New Roman" w:hAnsi="Times New Roman" w:cs="Times New Roman"/>
          <w:sz w:val="20"/>
          <w:szCs w:val="20"/>
          <w:lang w:eastAsia="ru-RU"/>
        </w:rPr>
        <w:t>У разі надсилання копій документів згідно даного Договору засобами електронної пошти або факсимільного зв’язку, документи мають доказову силу оригіналу до моменту обміну оригіналами відповідних документів.</w:t>
      </w:r>
    </w:p>
    <w:p w14:paraId="5B4FD2AA" w14:textId="440658F7" w:rsidR="00DD5263" w:rsidRPr="00DD5263" w:rsidRDefault="00DD5263" w:rsidP="008A4B24">
      <w:pPr>
        <w:widowControl/>
        <w:jc w:val="both"/>
        <w:rPr>
          <w:rFonts w:ascii="Times New Roman" w:hAnsi="Times New Roman" w:cs="Times New Roman"/>
          <w:sz w:val="20"/>
          <w:szCs w:val="20"/>
        </w:rPr>
      </w:pPr>
      <w:r w:rsidRPr="00DD5263">
        <w:rPr>
          <w:rFonts w:ascii="Times New Roman" w:hAnsi="Times New Roman" w:cs="Times New Roman"/>
          <w:sz w:val="20"/>
          <w:szCs w:val="20"/>
          <w:lang w:eastAsia="ru-RU"/>
        </w:rPr>
        <w:t xml:space="preserve">7.13. </w:t>
      </w:r>
      <w:r w:rsidRPr="00DD5263">
        <w:rPr>
          <w:rFonts w:ascii="Times New Roman" w:hAnsi="Times New Roman" w:cs="Times New Roman"/>
          <w:sz w:val="20"/>
          <w:szCs w:val="20"/>
        </w:rPr>
        <w:t>Не допускається зарахування в рахунок орендної плати сум будь-яких штрафних санкцій, компенсацій збитків або витрат.</w:t>
      </w:r>
    </w:p>
    <w:p w14:paraId="00C369B3" w14:textId="63BAA369" w:rsidR="009A31A2" w:rsidRPr="005773B6" w:rsidRDefault="009A31A2" w:rsidP="009A31A2">
      <w:pPr>
        <w:widowControl/>
        <w:jc w:val="both"/>
        <w:rPr>
          <w:rFonts w:ascii="Times New Roman" w:hAnsi="Times New Roman" w:cs="Times New Roman"/>
          <w:sz w:val="20"/>
          <w:szCs w:val="20"/>
          <w:lang w:val="ru-RU"/>
        </w:rPr>
      </w:pPr>
    </w:p>
    <w:p w14:paraId="7D80D211" w14:textId="36E67256" w:rsidR="009A31A2" w:rsidRPr="00E1332E" w:rsidRDefault="009A31A2" w:rsidP="00671987">
      <w:pPr>
        <w:pStyle w:val="ListParagraph"/>
        <w:widowControl/>
        <w:numPr>
          <w:ilvl w:val="0"/>
          <w:numId w:val="4"/>
        </w:numPr>
        <w:ind w:left="0" w:firstLine="360"/>
        <w:jc w:val="center"/>
        <w:rPr>
          <w:rFonts w:asciiTheme="majorBidi" w:hAnsiTheme="majorBidi" w:cstheme="majorBidi"/>
          <w:b/>
          <w:bCs/>
          <w:sz w:val="20"/>
          <w:szCs w:val="20"/>
        </w:rPr>
      </w:pPr>
      <w:r w:rsidRPr="00E1332E">
        <w:rPr>
          <w:rFonts w:asciiTheme="majorBidi" w:hAnsiTheme="majorBidi" w:cstheme="majorBidi"/>
          <w:b/>
          <w:bCs/>
          <w:sz w:val="20"/>
          <w:szCs w:val="20"/>
        </w:rPr>
        <w:t>ЗНИЖК</w:t>
      </w:r>
      <w:r w:rsidR="002B26E5">
        <w:rPr>
          <w:rFonts w:asciiTheme="majorBidi" w:hAnsiTheme="majorBidi" w:cstheme="majorBidi"/>
          <w:b/>
          <w:bCs/>
          <w:sz w:val="20"/>
          <w:szCs w:val="20"/>
        </w:rPr>
        <w:t>А</w:t>
      </w:r>
    </w:p>
    <w:p w14:paraId="6A39587D" w14:textId="3F7502E8" w:rsidR="00E54163" w:rsidRPr="006E528C" w:rsidRDefault="00E54163" w:rsidP="00E5416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sz w:val="20"/>
          <w:szCs w:val="20"/>
        </w:rPr>
      </w:pPr>
      <w:r w:rsidRPr="006E528C">
        <w:rPr>
          <w:rFonts w:ascii="Times New Roman" w:hAnsi="Times New Roman" w:cs="Times New Roman"/>
          <w:snapToGrid w:val="0"/>
          <w:sz w:val="20"/>
          <w:szCs w:val="20"/>
        </w:rPr>
        <w:t>8.1. Орендар матиме право на отримання знижки в розмірі 99,9 % від вартості розміру орендної плати</w:t>
      </w:r>
      <w:r w:rsidRPr="006E528C">
        <w:rPr>
          <w:rFonts w:ascii="Times New Roman" w:hAnsi="Times New Roman" w:cs="Times New Roman"/>
          <w:bCs/>
          <w:sz w:val="20"/>
          <w:szCs w:val="20"/>
        </w:rPr>
        <w:t xml:space="preserve">, тобто  785 179 грн. </w:t>
      </w:r>
      <w:r w:rsidRPr="006E528C">
        <w:rPr>
          <w:rFonts w:ascii="Times New Roman" w:hAnsi="Times New Roman" w:cs="Times New Roman"/>
          <w:sz w:val="20"/>
          <w:szCs w:val="20"/>
        </w:rPr>
        <w:t>в тому числі ПДВ, що є еквівалентом 29 238 Євро за курсом Банку на дату підписання даного Договору</w:t>
      </w:r>
      <w:r w:rsidRPr="006E528C">
        <w:rPr>
          <w:rFonts w:ascii="Times New Roman" w:hAnsi="Times New Roman" w:cs="Times New Roman"/>
          <w:snapToGrid w:val="0"/>
          <w:sz w:val="20"/>
          <w:szCs w:val="20"/>
        </w:rPr>
        <w:t xml:space="preserve"> від вартості оренди Обладнання виключно за таких обставин:</w:t>
      </w:r>
    </w:p>
    <w:p w14:paraId="35049857" w14:textId="0C382D98" w:rsidR="00E54163" w:rsidRPr="00D162E8" w:rsidRDefault="00E54163" w:rsidP="00E5416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sz w:val="20"/>
          <w:szCs w:val="20"/>
        </w:rPr>
      </w:pPr>
      <w:r w:rsidRPr="006E528C">
        <w:rPr>
          <w:rFonts w:ascii="Times New Roman" w:hAnsi="Times New Roman" w:cs="Times New Roman"/>
          <w:snapToGrid w:val="0"/>
          <w:sz w:val="20"/>
          <w:szCs w:val="20"/>
        </w:rPr>
        <w:t>8.1.1. знижка на розмір орендної плати</w:t>
      </w:r>
      <w:r w:rsidR="006410A2">
        <w:rPr>
          <w:rFonts w:ascii="Times New Roman" w:hAnsi="Times New Roman" w:cs="Times New Roman"/>
          <w:snapToGrid w:val="0"/>
          <w:sz w:val="20"/>
          <w:szCs w:val="20"/>
        </w:rPr>
        <w:t>, якщо Сторони не домовляться про інше,</w:t>
      </w:r>
      <w:r w:rsidRPr="006E528C">
        <w:rPr>
          <w:rFonts w:ascii="Times New Roman" w:hAnsi="Times New Roman" w:cs="Times New Roman"/>
          <w:snapToGrid w:val="0"/>
          <w:sz w:val="20"/>
          <w:szCs w:val="20"/>
        </w:rPr>
        <w:t xml:space="preserve"> за користування Обладнанням за період, вказаний в п. 3.1.1. Договору надається за умови, якщо </w:t>
      </w:r>
      <w:r w:rsidRPr="006E528C">
        <w:rPr>
          <w:rFonts w:ascii="Times New Roman" w:hAnsi="Times New Roman" w:cs="Times New Roman"/>
          <w:b/>
          <w:bCs/>
          <w:snapToGrid w:val="0"/>
          <w:sz w:val="20"/>
          <w:szCs w:val="20"/>
        </w:rPr>
        <w:t>а)</w:t>
      </w:r>
      <w:r w:rsidRPr="006E528C">
        <w:rPr>
          <w:rFonts w:ascii="Times New Roman" w:hAnsi="Times New Roman" w:cs="Times New Roman"/>
          <w:snapToGrid w:val="0"/>
          <w:sz w:val="20"/>
          <w:szCs w:val="20"/>
        </w:rPr>
        <w:t xml:space="preserve"> Орендар замовить та отримає у Виконавця Продукцію, в кількості що дорівнює або більша, ніж Гарантовані обсяги поставки відповідної Продукції за відповідний період, зазначені в п. 12.1.1.-12.1.3. Договору № 10/02/20-2 від 10.02.2020 року, а також </w:t>
      </w:r>
      <w:r w:rsidRPr="006E528C">
        <w:rPr>
          <w:rFonts w:ascii="Times New Roman" w:hAnsi="Times New Roman" w:cs="Times New Roman"/>
          <w:b/>
          <w:bCs/>
          <w:snapToGrid w:val="0"/>
          <w:sz w:val="20"/>
          <w:szCs w:val="20"/>
        </w:rPr>
        <w:t>б)</w:t>
      </w:r>
      <w:r w:rsidRPr="006E528C">
        <w:rPr>
          <w:rFonts w:ascii="Times New Roman" w:hAnsi="Times New Roman" w:cs="Times New Roman"/>
          <w:snapToGrid w:val="0"/>
          <w:sz w:val="20"/>
          <w:szCs w:val="20"/>
        </w:rPr>
        <w:t xml:space="preserve"> замовить  та отримає у Постачальника Товар в кількості, що дорівнює або більша, ніж </w:t>
      </w:r>
      <w:r w:rsidRPr="00D162E8">
        <w:rPr>
          <w:rFonts w:ascii="Times New Roman" w:hAnsi="Times New Roman" w:cs="Times New Roman"/>
          <w:snapToGrid w:val="0"/>
          <w:sz w:val="20"/>
          <w:szCs w:val="20"/>
        </w:rPr>
        <w:t>Гарантовані обсяги поставки відповідного Товару за відповідний період, вказані у п. 11.1.1.-11.1.3. Договору поставки № 10/02/20-1 від 10.02.2020 року;</w:t>
      </w:r>
    </w:p>
    <w:p w14:paraId="0C550EC9" w14:textId="152B6415" w:rsidR="00E54163" w:rsidRPr="00D162E8" w:rsidRDefault="00E54163" w:rsidP="00E5416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sz w:val="20"/>
          <w:szCs w:val="20"/>
        </w:rPr>
      </w:pPr>
      <w:r w:rsidRPr="00D162E8">
        <w:rPr>
          <w:rFonts w:ascii="Times New Roman" w:hAnsi="Times New Roman" w:cs="Times New Roman"/>
          <w:snapToGrid w:val="0"/>
          <w:sz w:val="20"/>
          <w:szCs w:val="20"/>
        </w:rPr>
        <w:t xml:space="preserve">8.1.2. знижка на розмір орендної плати за користування Обладнанням за </w:t>
      </w:r>
      <w:r w:rsidR="004E3FAA">
        <w:rPr>
          <w:rFonts w:ascii="Times New Roman" w:hAnsi="Times New Roman" w:cs="Times New Roman"/>
          <w:snapToGrid w:val="0"/>
          <w:sz w:val="20"/>
          <w:szCs w:val="20"/>
        </w:rPr>
        <w:t xml:space="preserve">кожен із </w:t>
      </w:r>
      <w:r w:rsidRPr="00D162E8">
        <w:rPr>
          <w:rFonts w:ascii="Times New Roman" w:hAnsi="Times New Roman" w:cs="Times New Roman"/>
          <w:snapToGrid w:val="0"/>
          <w:sz w:val="20"/>
          <w:szCs w:val="20"/>
        </w:rPr>
        <w:t>період</w:t>
      </w:r>
      <w:r w:rsidR="004E3FAA">
        <w:rPr>
          <w:rFonts w:ascii="Times New Roman" w:hAnsi="Times New Roman" w:cs="Times New Roman"/>
          <w:snapToGrid w:val="0"/>
          <w:sz w:val="20"/>
          <w:szCs w:val="20"/>
        </w:rPr>
        <w:t>ів</w:t>
      </w:r>
      <w:r w:rsidRPr="00D162E8">
        <w:rPr>
          <w:rFonts w:ascii="Times New Roman" w:hAnsi="Times New Roman" w:cs="Times New Roman"/>
          <w:snapToGrid w:val="0"/>
          <w:sz w:val="20"/>
          <w:szCs w:val="20"/>
        </w:rPr>
        <w:t>,</w:t>
      </w:r>
      <w:r w:rsidR="004E3FAA">
        <w:rPr>
          <w:rFonts w:ascii="Times New Roman" w:hAnsi="Times New Roman" w:cs="Times New Roman"/>
          <w:snapToGrid w:val="0"/>
          <w:sz w:val="20"/>
          <w:szCs w:val="20"/>
        </w:rPr>
        <w:t xml:space="preserve"> котрі</w:t>
      </w:r>
      <w:r w:rsidRPr="00D162E8">
        <w:rPr>
          <w:rFonts w:ascii="Times New Roman" w:hAnsi="Times New Roman" w:cs="Times New Roman"/>
          <w:snapToGrid w:val="0"/>
          <w:sz w:val="20"/>
          <w:szCs w:val="20"/>
        </w:rPr>
        <w:t xml:space="preserve"> вказан</w:t>
      </w:r>
      <w:r w:rsidR="006D65A5">
        <w:rPr>
          <w:rFonts w:ascii="Times New Roman" w:hAnsi="Times New Roman" w:cs="Times New Roman"/>
          <w:snapToGrid w:val="0"/>
          <w:sz w:val="20"/>
          <w:szCs w:val="20"/>
        </w:rPr>
        <w:t>і</w:t>
      </w:r>
      <w:r w:rsidRPr="00D162E8">
        <w:rPr>
          <w:rFonts w:ascii="Times New Roman" w:hAnsi="Times New Roman" w:cs="Times New Roman"/>
          <w:snapToGrid w:val="0"/>
          <w:sz w:val="20"/>
          <w:szCs w:val="20"/>
        </w:rPr>
        <w:t xml:space="preserve"> в п</w:t>
      </w:r>
      <w:r w:rsidR="006D65A5">
        <w:rPr>
          <w:rFonts w:ascii="Times New Roman" w:hAnsi="Times New Roman" w:cs="Times New Roman"/>
          <w:snapToGrid w:val="0"/>
          <w:sz w:val="20"/>
          <w:szCs w:val="20"/>
        </w:rPr>
        <w:t>унктах</w:t>
      </w:r>
      <w:r w:rsidRPr="00D162E8">
        <w:rPr>
          <w:rFonts w:ascii="Times New Roman" w:hAnsi="Times New Roman" w:cs="Times New Roman"/>
          <w:snapToGrid w:val="0"/>
          <w:sz w:val="20"/>
          <w:szCs w:val="20"/>
        </w:rPr>
        <w:t xml:space="preserve"> 3.1.2.</w:t>
      </w:r>
      <w:r w:rsidR="006D65A5">
        <w:rPr>
          <w:rFonts w:ascii="Times New Roman" w:hAnsi="Times New Roman" w:cs="Times New Roman"/>
          <w:snapToGrid w:val="0"/>
          <w:sz w:val="20"/>
          <w:szCs w:val="20"/>
        </w:rPr>
        <w:t>-3.1.4.</w:t>
      </w:r>
      <w:r w:rsidRPr="00D162E8">
        <w:rPr>
          <w:rFonts w:ascii="Times New Roman" w:hAnsi="Times New Roman" w:cs="Times New Roman"/>
          <w:snapToGrid w:val="0"/>
          <w:sz w:val="20"/>
          <w:szCs w:val="20"/>
        </w:rPr>
        <w:t xml:space="preserve"> Договору надається </w:t>
      </w:r>
      <w:r w:rsidR="00D162E8" w:rsidRPr="00D162E8">
        <w:rPr>
          <w:rFonts w:ascii="Times New Roman" w:hAnsi="Times New Roman" w:cs="Times New Roman"/>
          <w:snapToGrid w:val="0"/>
          <w:sz w:val="20"/>
          <w:szCs w:val="20"/>
        </w:rPr>
        <w:t xml:space="preserve">Орендарю </w:t>
      </w:r>
      <w:r w:rsidRPr="00D162E8">
        <w:rPr>
          <w:rFonts w:ascii="Times New Roman" w:hAnsi="Times New Roman" w:cs="Times New Roman"/>
          <w:snapToGrid w:val="0"/>
          <w:sz w:val="20"/>
          <w:szCs w:val="20"/>
        </w:rPr>
        <w:t xml:space="preserve">за умови, якщо </w:t>
      </w:r>
      <w:r w:rsidR="006D65A5">
        <w:rPr>
          <w:rFonts w:ascii="Times New Roman" w:hAnsi="Times New Roman" w:cs="Times New Roman"/>
          <w:snapToGrid w:val="0"/>
          <w:sz w:val="20"/>
          <w:szCs w:val="20"/>
        </w:rPr>
        <w:t xml:space="preserve">протягом відповідного періоду </w:t>
      </w:r>
      <w:r w:rsidR="00C47691" w:rsidRPr="00D162E8">
        <w:rPr>
          <w:rFonts w:ascii="Times New Roman" w:hAnsi="Times New Roman" w:cs="Times New Roman"/>
          <w:snapToGrid w:val="0"/>
          <w:sz w:val="20"/>
          <w:szCs w:val="20"/>
        </w:rPr>
        <w:t xml:space="preserve">ТОВ </w:t>
      </w:r>
      <w:r w:rsidR="00C47691" w:rsidRPr="00D162E8">
        <w:rPr>
          <w:rFonts w:ascii="Times New Roman" w:hAnsi="Times New Roman" w:cs="Times New Roman"/>
          <w:snapToGrid w:val="0"/>
          <w:sz w:val="20"/>
          <w:szCs w:val="20"/>
        </w:rPr>
        <w:lastRenderedPageBreak/>
        <w:t>«ГЛОБАЛ-АГРО»</w:t>
      </w:r>
      <w:r w:rsidR="00C46490" w:rsidRPr="00D162E8">
        <w:rPr>
          <w:rFonts w:ascii="Times New Roman" w:hAnsi="Times New Roman" w:cs="Times New Roman"/>
          <w:snapToGrid w:val="0"/>
          <w:sz w:val="20"/>
          <w:szCs w:val="20"/>
        </w:rPr>
        <w:t xml:space="preserve"> </w:t>
      </w:r>
      <w:r w:rsidRPr="00D162E8">
        <w:rPr>
          <w:rFonts w:ascii="Times New Roman" w:hAnsi="Times New Roman" w:cs="Times New Roman"/>
          <w:snapToGrid w:val="0"/>
          <w:sz w:val="20"/>
          <w:szCs w:val="20"/>
        </w:rPr>
        <w:t xml:space="preserve">замовить та отримає у </w:t>
      </w:r>
      <w:r w:rsidR="00C46490" w:rsidRPr="00D162E8">
        <w:rPr>
          <w:rFonts w:ascii="Times New Roman" w:hAnsi="Times New Roman" w:cs="Times New Roman"/>
          <w:snapToGrid w:val="0"/>
          <w:sz w:val="20"/>
          <w:szCs w:val="20"/>
        </w:rPr>
        <w:t>ТОВ «КАРГІЛЛ ЕН»</w:t>
      </w:r>
      <w:r w:rsidRPr="00D162E8">
        <w:rPr>
          <w:rFonts w:ascii="Times New Roman" w:hAnsi="Times New Roman" w:cs="Times New Roman"/>
          <w:snapToGrid w:val="0"/>
          <w:sz w:val="20"/>
          <w:szCs w:val="20"/>
        </w:rPr>
        <w:t xml:space="preserve"> </w:t>
      </w:r>
      <w:r w:rsidR="00C46490" w:rsidRPr="00D162E8">
        <w:rPr>
          <w:rFonts w:ascii="Times New Roman" w:hAnsi="Times New Roman" w:cs="Times New Roman"/>
          <w:snapToGrid w:val="0"/>
          <w:sz w:val="20"/>
          <w:szCs w:val="20"/>
        </w:rPr>
        <w:t xml:space="preserve">товари за </w:t>
      </w:r>
      <w:r w:rsidR="006D65A5">
        <w:rPr>
          <w:rFonts w:ascii="Times New Roman" w:hAnsi="Times New Roman" w:cs="Times New Roman"/>
          <w:snapToGrid w:val="0"/>
          <w:sz w:val="20"/>
          <w:szCs w:val="20"/>
        </w:rPr>
        <w:t>усіма чинними договорами, що укладені між ТОВ «ГЛОБАЛ-АГРО» та ТОВ «КАРГІЛЛ ЕН»,</w:t>
      </w:r>
      <w:r w:rsidR="00C46490" w:rsidRPr="00D162E8">
        <w:rPr>
          <w:rFonts w:ascii="Times New Roman" w:hAnsi="Times New Roman" w:cs="Times New Roman"/>
          <w:snapToGrid w:val="0"/>
          <w:sz w:val="20"/>
          <w:szCs w:val="20"/>
        </w:rPr>
        <w:t xml:space="preserve"> в кількості не меншій, ніж </w:t>
      </w:r>
      <w:r w:rsidR="006410A2" w:rsidRPr="00D162E8">
        <w:rPr>
          <w:rFonts w:ascii="Times New Roman" w:hAnsi="Times New Roman" w:cs="Times New Roman"/>
          <w:snapToGrid w:val="0"/>
          <w:sz w:val="20"/>
          <w:szCs w:val="20"/>
        </w:rPr>
        <w:t xml:space="preserve">загальний гарантований </w:t>
      </w:r>
      <w:r w:rsidRPr="00D162E8">
        <w:rPr>
          <w:rFonts w:ascii="Times New Roman" w:hAnsi="Times New Roman" w:cs="Times New Roman"/>
          <w:snapToGrid w:val="0"/>
          <w:sz w:val="20"/>
          <w:szCs w:val="20"/>
        </w:rPr>
        <w:t>обсяг поставки</w:t>
      </w:r>
      <w:r w:rsidR="006D65A5">
        <w:rPr>
          <w:rFonts w:ascii="Times New Roman" w:hAnsi="Times New Roman" w:cs="Times New Roman"/>
          <w:snapToGrid w:val="0"/>
          <w:sz w:val="20"/>
          <w:szCs w:val="20"/>
        </w:rPr>
        <w:t xml:space="preserve"> товарів</w:t>
      </w:r>
      <w:r w:rsidR="00D162E8" w:rsidRPr="00D162E8">
        <w:rPr>
          <w:rFonts w:ascii="Times New Roman" w:hAnsi="Times New Roman" w:cs="Times New Roman"/>
          <w:snapToGrid w:val="0"/>
          <w:sz w:val="20"/>
          <w:szCs w:val="20"/>
        </w:rPr>
        <w:t xml:space="preserve">, </w:t>
      </w:r>
      <w:r w:rsidR="006D65A5">
        <w:rPr>
          <w:rFonts w:ascii="Times New Roman" w:hAnsi="Times New Roman" w:cs="Times New Roman"/>
          <w:snapToGrid w:val="0"/>
          <w:sz w:val="20"/>
          <w:szCs w:val="20"/>
        </w:rPr>
        <w:t>передбачений такими договорами для відповідного періоду.</w:t>
      </w:r>
      <w:r w:rsidR="004E3FAA">
        <w:rPr>
          <w:rFonts w:ascii="Times New Roman" w:hAnsi="Times New Roman" w:cs="Times New Roman"/>
          <w:snapToGrid w:val="0"/>
          <w:sz w:val="20"/>
          <w:szCs w:val="20"/>
        </w:rPr>
        <w:t xml:space="preserve"> Знижка надається на орендну плату за кожен період окремо.</w:t>
      </w:r>
    </w:p>
    <w:p w14:paraId="417C5BDC" w14:textId="77777777" w:rsidR="00E54163" w:rsidRPr="006E528C" w:rsidRDefault="00E54163" w:rsidP="00E5416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napToGrid w:val="0"/>
          <w:sz w:val="20"/>
          <w:szCs w:val="20"/>
        </w:rPr>
      </w:pPr>
      <w:r w:rsidRPr="006E528C">
        <w:rPr>
          <w:rFonts w:ascii="Times New Roman" w:hAnsi="Times New Roman" w:cs="Times New Roman"/>
          <w:sz w:val="20"/>
          <w:szCs w:val="20"/>
        </w:rPr>
        <w:t>8.2. Розмір орендної  плати при наданні знижки на умовах цього Договору підлягає перегляду за нижченаведеною формулою:</w:t>
      </w:r>
    </w:p>
    <w:p w14:paraId="5ADCE28F" w14:textId="77777777" w:rsidR="00E54163" w:rsidRPr="006E528C" w:rsidRDefault="00E54163" w:rsidP="00E54163">
      <w:pPr>
        <w:tabs>
          <w:tab w:val="left" w:pos="450"/>
        </w:tabs>
        <w:jc w:val="both"/>
        <w:rPr>
          <w:rFonts w:ascii="Times New Roman" w:hAnsi="Times New Roman" w:cs="Times New Roman"/>
          <w:sz w:val="20"/>
          <w:szCs w:val="20"/>
        </w:rPr>
      </w:pPr>
      <w:r w:rsidRPr="006E528C">
        <w:rPr>
          <w:rFonts w:ascii="Times New Roman" w:hAnsi="Times New Roman" w:cs="Times New Roman"/>
          <w:b/>
          <w:bCs/>
          <w:sz w:val="20"/>
          <w:szCs w:val="20"/>
        </w:rPr>
        <w:t>Озн = О*К1/К2 – З*К1/К2</w:t>
      </w:r>
      <w:r w:rsidRPr="006E528C">
        <w:rPr>
          <w:rFonts w:ascii="Times New Roman" w:hAnsi="Times New Roman" w:cs="Times New Roman"/>
          <w:sz w:val="20"/>
          <w:szCs w:val="20"/>
        </w:rPr>
        <w:t xml:space="preserve">, де </w:t>
      </w:r>
    </w:p>
    <w:p w14:paraId="66EC6768" w14:textId="77777777" w:rsidR="00E54163" w:rsidRPr="006E528C" w:rsidRDefault="00E54163" w:rsidP="00E54163">
      <w:pPr>
        <w:tabs>
          <w:tab w:val="left" w:pos="450"/>
        </w:tabs>
        <w:jc w:val="both"/>
        <w:rPr>
          <w:rFonts w:ascii="Times New Roman" w:hAnsi="Times New Roman" w:cs="Times New Roman"/>
          <w:sz w:val="20"/>
          <w:szCs w:val="20"/>
        </w:rPr>
      </w:pPr>
      <w:r w:rsidRPr="006E528C">
        <w:rPr>
          <w:rFonts w:ascii="Times New Roman" w:hAnsi="Times New Roman" w:cs="Times New Roman"/>
          <w:sz w:val="20"/>
          <w:szCs w:val="20"/>
        </w:rPr>
        <w:t>Озн – розмір орендної плати, що підлягає оплаті Орендарем;</w:t>
      </w:r>
    </w:p>
    <w:p w14:paraId="1647EA5C" w14:textId="77777777" w:rsidR="00E54163" w:rsidRPr="006E528C" w:rsidRDefault="00E54163" w:rsidP="00E54163">
      <w:pPr>
        <w:tabs>
          <w:tab w:val="left" w:pos="450"/>
        </w:tabs>
        <w:jc w:val="both"/>
        <w:rPr>
          <w:rFonts w:ascii="Times New Roman" w:hAnsi="Times New Roman" w:cs="Times New Roman"/>
          <w:sz w:val="20"/>
          <w:szCs w:val="20"/>
        </w:rPr>
      </w:pPr>
      <w:r w:rsidRPr="006E528C">
        <w:rPr>
          <w:rFonts w:ascii="Times New Roman" w:hAnsi="Times New Roman" w:cs="Times New Roman"/>
          <w:sz w:val="20"/>
          <w:szCs w:val="20"/>
        </w:rPr>
        <w:t>О – розмір орендної плати в гривнях, вказаної в п. 3.2 Договору;</w:t>
      </w:r>
    </w:p>
    <w:p w14:paraId="5FF67C46" w14:textId="77777777" w:rsidR="00E54163" w:rsidRPr="006E528C" w:rsidRDefault="00E54163" w:rsidP="00E54163">
      <w:pPr>
        <w:tabs>
          <w:tab w:val="left" w:pos="450"/>
        </w:tabs>
        <w:jc w:val="both"/>
        <w:rPr>
          <w:rFonts w:ascii="Times New Roman" w:hAnsi="Times New Roman" w:cs="Times New Roman"/>
          <w:sz w:val="20"/>
          <w:szCs w:val="20"/>
        </w:rPr>
      </w:pPr>
      <w:r w:rsidRPr="006E528C">
        <w:rPr>
          <w:rFonts w:ascii="Times New Roman" w:hAnsi="Times New Roman" w:cs="Times New Roman"/>
          <w:sz w:val="20"/>
          <w:szCs w:val="20"/>
        </w:rPr>
        <w:t>З – сума знижки в гривнях, вказана в п. 8.1. Договору, у випадку, якщо така знижка надається.</w:t>
      </w:r>
    </w:p>
    <w:p w14:paraId="0E0A73C2" w14:textId="77777777" w:rsidR="00E54163" w:rsidRPr="006E528C" w:rsidRDefault="00E54163" w:rsidP="00E54163">
      <w:pPr>
        <w:tabs>
          <w:tab w:val="left" w:pos="450"/>
        </w:tabs>
        <w:jc w:val="both"/>
        <w:rPr>
          <w:rFonts w:ascii="Times New Roman" w:hAnsi="Times New Roman" w:cs="Times New Roman"/>
          <w:sz w:val="20"/>
          <w:szCs w:val="20"/>
        </w:rPr>
      </w:pPr>
      <w:r w:rsidRPr="006E528C">
        <w:rPr>
          <w:rFonts w:ascii="Times New Roman" w:hAnsi="Times New Roman" w:cs="Times New Roman"/>
          <w:sz w:val="20"/>
          <w:szCs w:val="20"/>
        </w:rPr>
        <w:t>К1 – курс Банку на дату складання рахунку на оплату;</w:t>
      </w:r>
    </w:p>
    <w:p w14:paraId="42078349" w14:textId="77777777" w:rsidR="00E54163" w:rsidRPr="006E528C" w:rsidRDefault="00E54163" w:rsidP="00E54163">
      <w:pPr>
        <w:tabs>
          <w:tab w:val="left" w:pos="450"/>
        </w:tabs>
        <w:jc w:val="both"/>
        <w:rPr>
          <w:rFonts w:ascii="Times New Roman" w:hAnsi="Times New Roman" w:cs="Times New Roman"/>
          <w:sz w:val="20"/>
          <w:szCs w:val="20"/>
          <w:lang w:val="ru-RU"/>
        </w:rPr>
      </w:pPr>
      <w:r w:rsidRPr="006E528C">
        <w:rPr>
          <w:rFonts w:ascii="Times New Roman" w:hAnsi="Times New Roman" w:cs="Times New Roman"/>
          <w:sz w:val="20"/>
          <w:szCs w:val="20"/>
        </w:rPr>
        <w:t>К2 – курс Банку на дату укладення цього Договору, що складає</w:t>
      </w:r>
      <w:r w:rsidRPr="006E528C">
        <w:rPr>
          <w:rFonts w:ascii="Times New Roman" w:hAnsi="Times New Roman" w:cs="Times New Roman"/>
          <w:sz w:val="20"/>
          <w:szCs w:val="20"/>
          <w:lang w:val="ru-RU"/>
        </w:rPr>
        <w:t xml:space="preserve"> </w:t>
      </w:r>
      <w:r w:rsidRPr="006E528C">
        <w:rPr>
          <w:rFonts w:ascii="Times New Roman" w:hAnsi="Times New Roman" w:cs="Times New Roman"/>
          <w:snapToGrid w:val="0"/>
          <w:sz w:val="20"/>
          <w:szCs w:val="20"/>
        </w:rPr>
        <w:t>26</w:t>
      </w:r>
      <w:r w:rsidRPr="006E528C">
        <w:rPr>
          <w:rFonts w:ascii="Times New Roman" w:hAnsi="Times New Roman" w:cs="Times New Roman"/>
          <w:sz w:val="20"/>
          <w:szCs w:val="20"/>
        </w:rPr>
        <w:t>.855 грн. за 1 (один) євро</w:t>
      </w:r>
      <w:r w:rsidRPr="006E528C">
        <w:rPr>
          <w:rFonts w:ascii="Times New Roman" w:hAnsi="Times New Roman" w:cs="Times New Roman"/>
          <w:sz w:val="20"/>
          <w:szCs w:val="20"/>
          <w:lang w:val="ru-RU"/>
        </w:rPr>
        <w:t>.</w:t>
      </w:r>
    </w:p>
    <w:p w14:paraId="2A829C4B" w14:textId="5E0619EB" w:rsidR="00EE5F94" w:rsidRPr="006E528C" w:rsidRDefault="00E54163" w:rsidP="00E54163">
      <w:pPr>
        <w:pStyle w:val="31"/>
        <w:numPr>
          <w:ilvl w:val="1"/>
          <w:numId w:val="12"/>
        </w:numPr>
        <w:tabs>
          <w:tab w:val="left" w:pos="450"/>
        </w:tabs>
        <w:spacing w:before="0" w:after="0" w:line="240" w:lineRule="auto"/>
        <w:ind w:left="0" w:firstLine="0"/>
        <w:jc w:val="both"/>
        <w:rPr>
          <w:b w:val="0"/>
          <w:lang w:val="uk-UA"/>
        </w:rPr>
      </w:pPr>
      <w:r w:rsidRPr="006E528C">
        <w:rPr>
          <w:b w:val="0"/>
          <w:lang w:val="uk-UA"/>
        </w:rPr>
        <w:t>В разі дострокового розірвання цього Договору та/або визнання його недійсним, знижки згідно цього Розділу, не надаються.</w:t>
      </w:r>
    </w:p>
    <w:p w14:paraId="27FB09F4" w14:textId="77777777" w:rsidR="005E1DB3" w:rsidRPr="00521ABB" w:rsidRDefault="005E1DB3" w:rsidP="00EE5F94">
      <w:pPr>
        <w:pStyle w:val="31"/>
        <w:tabs>
          <w:tab w:val="left" w:pos="450"/>
        </w:tabs>
        <w:spacing w:before="0" w:after="0" w:line="240" w:lineRule="auto"/>
        <w:jc w:val="both"/>
        <w:rPr>
          <w:b w:val="0"/>
          <w:lang w:val="uk-UA"/>
        </w:rPr>
      </w:pPr>
    </w:p>
    <w:p w14:paraId="360AAA8E" w14:textId="5629FB46" w:rsidR="008114C3" w:rsidRPr="00EE5F94" w:rsidRDefault="00EE5F94" w:rsidP="00475A9E">
      <w:pPr>
        <w:pStyle w:val="31"/>
        <w:tabs>
          <w:tab w:val="num" w:pos="-360"/>
        </w:tabs>
        <w:spacing w:before="0" w:after="0" w:line="240" w:lineRule="auto"/>
        <w:ind w:left="-720" w:right="-874"/>
        <w:rPr>
          <w:bCs/>
          <w:lang w:val="uk-UA"/>
        </w:rPr>
      </w:pPr>
      <w:r w:rsidRPr="00EE5F94">
        <w:rPr>
          <w:bCs/>
          <w:lang w:val="uk-UA"/>
        </w:rPr>
        <w:t>ЮРИДИЧНІ АДРЕСИ, БАНКІВСЬКІ РЕКВІЗИТИ І ПІДПИСИ СТОРІН</w:t>
      </w:r>
    </w:p>
    <w:p w14:paraId="50955A24" w14:textId="77777777" w:rsidR="005C77D8" w:rsidRPr="00521ABB" w:rsidRDefault="005C77D8" w:rsidP="00475A9E">
      <w:pPr>
        <w:pStyle w:val="31"/>
        <w:tabs>
          <w:tab w:val="num" w:pos="-360"/>
        </w:tabs>
        <w:spacing w:before="0" w:after="0" w:line="240" w:lineRule="auto"/>
        <w:ind w:right="-874"/>
        <w:jc w:val="left"/>
        <w:rPr>
          <w:b w:val="0"/>
          <w:lang w:val="uk-U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7"/>
        <w:gridCol w:w="4787"/>
      </w:tblGrid>
      <w:tr w:rsidR="004F7B4C" w:rsidRPr="00521ABB" w14:paraId="62A86443" w14:textId="77777777" w:rsidTr="00473B9A">
        <w:trPr>
          <w:trHeight w:val="57"/>
          <w:jc w:val="center"/>
        </w:trPr>
        <w:tc>
          <w:tcPr>
            <w:tcW w:w="4787" w:type="dxa"/>
          </w:tcPr>
          <w:p w14:paraId="1BAE3A82" w14:textId="77777777" w:rsidR="004F7B4C" w:rsidRPr="00521ABB" w:rsidRDefault="004F7B4C" w:rsidP="00473B9A">
            <w:pPr>
              <w:pStyle w:val="31"/>
              <w:tabs>
                <w:tab w:val="num" w:pos="-360"/>
              </w:tabs>
              <w:spacing w:before="0" w:after="0" w:line="240" w:lineRule="auto"/>
              <w:ind w:right="-874"/>
              <w:jc w:val="left"/>
              <w:rPr>
                <w:bCs/>
                <w:lang w:val="uk-UA"/>
              </w:rPr>
            </w:pPr>
            <w:r w:rsidRPr="00521ABB">
              <w:rPr>
                <w:bCs/>
                <w:color w:val="000000"/>
                <w:lang w:val="uk-UA" w:eastAsia="uk-UA" w:bidi="uk-UA"/>
              </w:rPr>
              <w:t>ОРЕНДОДАВЕЦЬ:</w:t>
            </w:r>
          </w:p>
        </w:tc>
        <w:tc>
          <w:tcPr>
            <w:tcW w:w="4787" w:type="dxa"/>
            <w:vAlign w:val="center"/>
          </w:tcPr>
          <w:p w14:paraId="0607572F" w14:textId="77777777" w:rsidR="004F7B4C" w:rsidRPr="00521ABB" w:rsidRDefault="004F7B4C" w:rsidP="00473B9A">
            <w:pPr>
              <w:pStyle w:val="NoSpacing"/>
              <w:rPr>
                <w:rFonts w:ascii="Times New Roman" w:hAnsi="Times New Roman"/>
                <w:bCs/>
                <w:sz w:val="20"/>
                <w:szCs w:val="20"/>
              </w:rPr>
            </w:pPr>
            <w:r w:rsidRPr="00521ABB">
              <w:rPr>
                <w:rStyle w:val="2Exact"/>
                <w:rFonts w:eastAsia="SimSun"/>
                <w:spacing w:val="0"/>
                <w:sz w:val="20"/>
                <w:szCs w:val="20"/>
                <w:lang w:val="uk-UA"/>
              </w:rPr>
              <w:t>ОРЕНДАР:</w:t>
            </w:r>
          </w:p>
        </w:tc>
      </w:tr>
      <w:tr w:rsidR="004F7B4C" w:rsidRPr="00521ABB" w14:paraId="4D8F4134" w14:textId="77777777" w:rsidTr="00473B9A">
        <w:trPr>
          <w:jc w:val="center"/>
        </w:trPr>
        <w:tc>
          <w:tcPr>
            <w:tcW w:w="4787" w:type="dxa"/>
          </w:tcPr>
          <w:p w14:paraId="02ECA380" w14:textId="77777777" w:rsidR="005E4718" w:rsidRPr="00521ABB" w:rsidRDefault="005E4718" w:rsidP="00475A9E">
            <w:pPr>
              <w:jc w:val="center"/>
              <w:rPr>
                <w:rFonts w:ascii="Times New Roman" w:hAnsi="Times New Roman" w:cs="Times New Roman"/>
                <w:b/>
                <w:bCs/>
                <w:sz w:val="20"/>
                <w:szCs w:val="20"/>
              </w:rPr>
            </w:pPr>
          </w:p>
          <w:p w14:paraId="5A8B78A1" w14:textId="6EF2E514" w:rsidR="005C77D8" w:rsidRDefault="005C77D8" w:rsidP="00473B9A">
            <w:pPr>
              <w:rPr>
                <w:rFonts w:ascii="Times New Roman" w:hAnsi="Times New Roman" w:cs="Times New Roman"/>
                <w:b/>
                <w:bCs/>
                <w:sz w:val="20"/>
                <w:szCs w:val="20"/>
              </w:rPr>
            </w:pPr>
            <w:r w:rsidRPr="00521ABB">
              <w:rPr>
                <w:rFonts w:ascii="Times New Roman" w:hAnsi="Times New Roman" w:cs="Times New Roman"/>
                <w:b/>
                <w:bCs/>
                <w:sz w:val="20"/>
                <w:szCs w:val="20"/>
              </w:rPr>
              <w:t>ТОВ «Каргілл ЕН»</w:t>
            </w:r>
          </w:p>
          <w:p w14:paraId="774B1857" w14:textId="77777777" w:rsidR="006A0237" w:rsidRPr="00521ABB" w:rsidRDefault="006A0237" w:rsidP="00473B9A">
            <w:pPr>
              <w:rPr>
                <w:rFonts w:ascii="Times New Roman" w:hAnsi="Times New Roman" w:cs="Times New Roman"/>
                <w:b/>
                <w:bCs/>
                <w:sz w:val="20"/>
                <w:szCs w:val="20"/>
              </w:rPr>
            </w:pPr>
          </w:p>
          <w:p w14:paraId="339FB1F3" w14:textId="7DF12523" w:rsidR="005C77D8" w:rsidRPr="00521ABB" w:rsidRDefault="005C77D8" w:rsidP="00473B9A">
            <w:pPr>
              <w:rPr>
                <w:rFonts w:ascii="Times New Roman" w:hAnsi="Times New Roman" w:cs="Times New Roman"/>
                <w:sz w:val="20"/>
                <w:szCs w:val="20"/>
              </w:rPr>
            </w:pPr>
            <w:r w:rsidRPr="00521ABB">
              <w:rPr>
                <w:rFonts w:ascii="Times New Roman" w:hAnsi="Times New Roman" w:cs="Times New Roman"/>
                <w:sz w:val="20"/>
                <w:szCs w:val="20"/>
              </w:rPr>
              <w:t>Юридична адреса: 81083, с. Жорниська, Яворівського р-ну, Льв</w:t>
            </w:r>
            <w:r w:rsidR="006A0237">
              <w:rPr>
                <w:rFonts w:ascii="Times New Roman" w:hAnsi="Times New Roman" w:cs="Times New Roman"/>
                <w:sz w:val="20"/>
                <w:szCs w:val="20"/>
              </w:rPr>
              <w:t>і</w:t>
            </w:r>
            <w:r w:rsidRPr="00521ABB">
              <w:rPr>
                <w:rFonts w:ascii="Times New Roman" w:hAnsi="Times New Roman" w:cs="Times New Roman"/>
                <w:sz w:val="20"/>
                <w:szCs w:val="20"/>
              </w:rPr>
              <w:t>вської обл.</w:t>
            </w:r>
          </w:p>
          <w:p w14:paraId="107A7B9D" w14:textId="77777777" w:rsidR="005C77D8" w:rsidRPr="00521ABB" w:rsidRDefault="005C77D8" w:rsidP="00473B9A">
            <w:pPr>
              <w:rPr>
                <w:rFonts w:ascii="Times New Roman" w:hAnsi="Times New Roman" w:cs="Times New Roman"/>
                <w:sz w:val="20"/>
                <w:szCs w:val="20"/>
              </w:rPr>
            </w:pPr>
            <w:r w:rsidRPr="00521ABB">
              <w:rPr>
                <w:rFonts w:ascii="Times New Roman" w:hAnsi="Times New Roman" w:cs="Times New Roman"/>
                <w:sz w:val="20"/>
                <w:szCs w:val="20"/>
              </w:rPr>
              <w:t>Поштова адреса: 81070, смт. Івано-Франкове, п/с №5</w:t>
            </w:r>
          </w:p>
          <w:p w14:paraId="45E502B0" w14:textId="77777777" w:rsidR="005C77D8" w:rsidRPr="00521ABB" w:rsidRDefault="005C77D8" w:rsidP="00473B9A">
            <w:pPr>
              <w:rPr>
                <w:rFonts w:ascii="Times New Roman" w:hAnsi="Times New Roman" w:cs="Times New Roman"/>
                <w:sz w:val="20"/>
                <w:szCs w:val="20"/>
              </w:rPr>
            </w:pPr>
            <w:r w:rsidRPr="00521ABB">
              <w:rPr>
                <w:rFonts w:ascii="Times New Roman" w:hAnsi="Times New Roman" w:cs="Times New Roman"/>
                <w:sz w:val="20"/>
                <w:szCs w:val="20"/>
              </w:rPr>
              <w:t>ЄДРПОУ 32730400</w:t>
            </w:r>
          </w:p>
          <w:p w14:paraId="7DA4ECCE" w14:textId="4D80E155" w:rsidR="005C77D8" w:rsidRPr="00521ABB" w:rsidRDefault="00473B9A" w:rsidP="00473B9A">
            <w:pPr>
              <w:rPr>
                <w:rFonts w:ascii="Times New Roman" w:hAnsi="Times New Roman" w:cs="Times New Roman"/>
                <w:sz w:val="20"/>
                <w:szCs w:val="20"/>
              </w:rPr>
            </w:pPr>
            <w:r>
              <w:rPr>
                <w:rFonts w:ascii="Times New Roman" w:hAnsi="Times New Roman" w:cs="Times New Roman"/>
                <w:sz w:val="20"/>
                <w:szCs w:val="20"/>
              </w:rPr>
              <w:t>р</w:t>
            </w:r>
            <w:r w:rsidRPr="002A7EB8">
              <w:rPr>
                <w:rFonts w:ascii="Times New Roman" w:hAnsi="Times New Roman" w:cs="Times New Roman"/>
                <w:sz w:val="20"/>
                <w:szCs w:val="20"/>
              </w:rPr>
              <w:t>/</w:t>
            </w:r>
            <w:r>
              <w:rPr>
                <w:rFonts w:ascii="Times New Roman" w:hAnsi="Times New Roman" w:cs="Times New Roman"/>
                <w:sz w:val="20"/>
                <w:szCs w:val="20"/>
              </w:rPr>
              <w:t>р:</w:t>
            </w:r>
            <w:r w:rsidR="006A0237" w:rsidRPr="006A0237">
              <w:rPr>
                <w:rFonts w:ascii="Times New Roman" w:hAnsi="Times New Roman" w:cs="Times New Roman"/>
                <w:sz w:val="20"/>
                <w:szCs w:val="20"/>
              </w:rPr>
              <w:t xml:space="preserve"> UA033006140000026002500292819</w:t>
            </w:r>
            <w:r w:rsidR="006A0237">
              <w:t xml:space="preserve"> </w:t>
            </w:r>
            <w:r w:rsidR="005C77D8" w:rsidRPr="00521ABB">
              <w:rPr>
                <w:rFonts w:ascii="Times New Roman" w:hAnsi="Times New Roman" w:cs="Times New Roman"/>
                <w:sz w:val="20"/>
                <w:szCs w:val="20"/>
              </w:rPr>
              <w:t>в КІБ “ПАТ КРЕДІ АГРІКОЛЬ БАНК”, МФО 300614</w:t>
            </w:r>
          </w:p>
          <w:p w14:paraId="3B1D96FE" w14:textId="69D95527" w:rsidR="005C77D8" w:rsidRPr="00521ABB" w:rsidRDefault="005C77D8" w:rsidP="00473B9A">
            <w:pPr>
              <w:rPr>
                <w:rFonts w:ascii="Times New Roman" w:hAnsi="Times New Roman" w:cs="Times New Roman"/>
                <w:sz w:val="20"/>
                <w:szCs w:val="20"/>
              </w:rPr>
            </w:pPr>
            <w:r w:rsidRPr="00521ABB">
              <w:rPr>
                <w:rFonts w:ascii="Times New Roman" w:hAnsi="Times New Roman" w:cs="Times New Roman"/>
                <w:sz w:val="20"/>
                <w:szCs w:val="20"/>
              </w:rPr>
              <w:t>Св-во № 100325990, ІПН 327304013330</w:t>
            </w:r>
          </w:p>
          <w:p w14:paraId="7936675C" w14:textId="77777777" w:rsidR="005C77D8" w:rsidRPr="00521ABB" w:rsidRDefault="005C77D8" w:rsidP="00473B9A">
            <w:pPr>
              <w:rPr>
                <w:rFonts w:ascii="Times New Roman" w:hAnsi="Times New Roman" w:cs="Times New Roman"/>
                <w:sz w:val="20"/>
                <w:szCs w:val="20"/>
              </w:rPr>
            </w:pPr>
            <w:r w:rsidRPr="00521ABB">
              <w:rPr>
                <w:rFonts w:ascii="Times New Roman" w:hAnsi="Times New Roman" w:cs="Times New Roman"/>
                <w:sz w:val="20"/>
                <w:szCs w:val="20"/>
              </w:rPr>
              <w:t>тел./факс (032) 236-23-50, 236-23-53</w:t>
            </w:r>
          </w:p>
          <w:p w14:paraId="0CAA981A" w14:textId="77777777" w:rsidR="004F7B4C" w:rsidRPr="00521ABB" w:rsidRDefault="004F7B4C" w:rsidP="00475A9E">
            <w:pPr>
              <w:ind w:right="-873"/>
              <w:jc w:val="center"/>
              <w:rPr>
                <w:rFonts w:ascii="Times New Roman" w:hAnsi="Times New Roman" w:cs="Times New Roman"/>
                <w:sz w:val="20"/>
                <w:szCs w:val="20"/>
              </w:rPr>
            </w:pPr>
          </w:p>
          <w:p w14:paraId="0799DDD0" w14:textId="77777777" w:rsidR="004F7B4C" w:rsidRPr="00521ABB" w:rsidRDefault="004F7B4C" w:rsidP="00475A9E">
            <w:pPr>
              <w:pStyle w:val="31"/>
              <w:tabs>
                <w:tab w:val="num" w:pos="-360"/>
              </w:tabs>
              <w:spacing w:before="0" w:after="0" w:line="240" w:lineRule="auto"/>
              <w:ind w:right="-874"/>
              <w:rPr>
                <w:b w:val="0"/>
                <w:lang w:val="ru-RU"/>
              </w:rPr>
            </w:pPr>
          </w:p>
        </w:tc>
        <w:tc>
          <w:tcPr>
            <w:tcW w:w="4787" w:type="dxa"/>
          </w:tcPr>
          <w:p w14:paraId="4B508306" w14:textId="77777777" w:rsidR="005E4718" w:rsidRPr="00521ABB" w:rsidRDefault="005E4718" w:rsidP="00475A9E">
            <w:pPr>
              <w:jc w:val="center"/>
              <w:rPr>
                <w:rFonts w:ascii="Times New Roman" w:hAnsi="Times New Roman" w:cs="Times New Roman"/>
                <w:b/>
                <w:bCs/>
                <w:sz w:val="20"/>
                <w:szCs w:val="20"/>
              </w:rPr>
            </w:pPr>
          </w:p>
          <w:p w14:paraId="211D429F" w14:textId="77777777" w:rsidR="004F7B4C" w:rsidRDefault="006A0237" w:rsidP="00473B9A">
            <w:pPr>
              <w:rPr>
                <w:rFonts w:ascii="Times New Roman" w:hAnsi="Times New Roman" w:cs="Times New Roman"/>
                <w:b/>
                <w:bCs/>
                <w:sz w:val="20"/>
                <w:szCs w:val="20"/>
              </w:rPr>
            </w:pPr>
            <w:r w:rsidRPr="006A0237">
              <w:rPr>
                <w:rFonts w:ascii="Times New Roman" w:hAnsi="Times New Roman" w:cs="Times New Roman"/>
                <w:b/>
                <w:bCs/>
                <w:sz w:val="20"/>
                <w:szCs w:val="20"/>
              </w:rPr>
              <w:t>ТОВ «Глобал-Агро»</w:t>
            </w:r>
          </w:p>
          <w:p w14:paraId="3E033135" w14:textId="77777777" w:rsidR="006A0237" w:rsidRDefault="006A0237" w:rsidP="00473B9A">
            <w:pPr>
              <w:rPr>
                <w:rFonts w:ascii="Times New Roman" w:hAnsi="Times New Roman" w:cs="Times New Roman"/>
                <w:b/>
                <w:bCs/>
                <w:sz w:val="20"/>
                <w:szCs w:val="20"/>
              </w:rPr>
            </w:pPr>
          </w:p>
          <w:p w14:paraId="1B839A7E" w14:textId="77777777" w:rsidR="006A0237" w:rsidRPr="006A0237" w:rsidRDefault="006A0237" w:rsidP="00473B9A">
            <w:pPr>
              <w:rPr>
                <w:rFonts w:ascii="Times New Roman" w:hAnsi="Times New Roman" w:cs="Times New Roman"/>
                <w:sz w:val="20"/>
                <w:szCs w:val="20"/>
              </w:rPr>
            </w:pPr>
            <w:r w:rsidRPr="006A0237">
              <w:rPr>
                <w:rFonts w:ascii="Times New Roman" w:hAnsi="Times New Roman" w:cs="Times New Roman"/>
                <w:sz w:val="20"/>
                <w:szCs w:val="20"/>
              </w:rPr>
              <w:t xml:space="preserve">Юридична адреса: 03189, Україна, </w:t>
            </w:r>
            <w:bookmarkStart w:id="34" w:name="_Hlk32493686"/>
            <w:r w:rsidRPr="006A0237">
              <w:rPr>
                <w:rFonts w:ascii="Times New Roman" w:hAnsi="Times New Roman" w:cs="Times New Roman"/>
                <w:sz w:val="20"/>
                <w:szCs w:val="20"/>
              </w:rPr>
              <w:t>м. Київ, вулиця Академіка Вільямса, буд. 6Д, офіс 43</w:t>
            </w:r>
            <w:bookmarkEnd w:id="34"/>
          </w:p>
          <w:p w14:paraId="22CA9E41" w14:textId="6451622D" w:rsidR="006A0237" w:rsidRPr="006A0237" w:rsidRDefault="006A0237" w:rsidP="00473B9A">
            <w:pPr>
              <w:rPr>
                <w:rFonts w:ascii="Times New Roman" w:hAnsi="Times New Roman" w:cs="Times New Roman"/>
                <w:sz w:val="20"/>
                <w:szCs w:val="20"/>
              </w:rPr>
            </w:pPr>
            <w:r w:rsidRPr="006A0237">
              <w:rPr>
                <w:rFonts w:ascii="Times New Roman" w:hAnsi="Times New Roman" w:cs="Times New Roman"/>
                <w:sz w:val="20"/>
                <w:szCs w:val="20"/>
              </w:rPr>
              <w:t>р/р:</w:t>
            </w:r>
            <w:r w:rsidR="00473B9A">
              <w:rPr>
                <w:rFonts w:ascii="Times New Roman" w:hAnsi="Times New Roman" w:cs="Times New Roman"/>
                <w:sz w:val="20"/>
                <w:szCs w:val="20"/>
              </w:rPr>
              <w:t xml:space="preserve"> </w:t>
            </w:r>
            <w:r w:rsidRPr="006A0237">
              <w:rPr>
                <w:rFonts w:ascii="Times New Roman" w:hAnsi="Times New Roman" w:cs="Times New Roman"/>
                <w:sz w:val="20"/>
                <w:szCs w:val="20"/>
              </w:rPr>
              <w:t>UA533348510000000002600876758 в ПАТ "ПУМБ", МФО 334851,</w:t>
            </w:r>
          </w:p>
          <w:p w14:paraId="1C75D180" w14:textId="77777777" w:rsidR="006A0237" w:rsidRDefault="006A0237" w:rsidP="00473B9A">
            <w:pPr>
              <w:rPr>
                <w:rFonts w:ascii="Times New Roman" w:hAnsi="Times New Roman" w:cs="Times New Roman"/>
                <w:sz w:val="20"/>
                <w:szCs w:val="20"/>
              </w:rPr>
            </w:pPr>
            <w:r w:rsidRPr="006A0237">
              <w:rPr>
                <w:rFonts w:ascii="Times New Roman" w:hAnsi="Times New Roman" w:cs="Times New Roman"/>
                <w:sz w:val="20"/>
                <w:szCs w:val="20"/>
              </w:rPr>
              <w:t>КОД ЄДРПОУ 39837089,</w:t>
            </w:r>
          </w:p>
          <w:p w14:paraId="5225EC38" w14:textId="181944EC" w:rsidR="006A0237" w:rsidRPr="006A0237" w:rsidRDefault="006A0237" w:rsidP="00473B9A">
            <w:pPr>
              <w:rPr>
                <w:rFonts w:ascii="Times New Roman" w:hAnsi="Times New Roman" w:cs="Times New Roman"/>
                <w:sz w:val="20"/>
                <w:szCs w:val="20"/>
              </w:rPr>
            </w:pPr>
            <w:r w:rsidRPr="006A0237">
              <w:rPr>
                <w:rFonts w:ascii="Times New Roman" w:hAnsi="Times New Roman" w:cs="Times New Roman"/>
                <w:sz w:val="20"/>
                <w:szCs w:val="20"/>
              </w:rPr>
              <w:t>ІПН 398370826500</w:t>
            </w:r>
          </w:p>
          <w:p w14:paraId="1DBF438D" w14:textId="7A9194B7" w:rsidR="006A0237" w:rsidRPr="006A0237" w:rsidRDefault="006A0237" w:rsidP="006A0237">
            <w:pPr>
              <w:rPr>
                <w:rFonts w:ascii="Times New Roman" w:hAnsi="Times New Roman" w:cs="Times New Roman"/>
                <w:b/>
                <w:bCs/>
                <w:sz w:val="20"/>
                <w:szCs w:val="20"/>
              </w:rPr>
            </w:pPr>
          </w:p>
        </w:tc>
      </w:tr>
      <w:tr w:rsidR="004F7B4C" w:rsidRPr="00521ABB" w14:paraId="12FD73BD" w14:textId="77777777" w:rsidTr="00473B9A">
        <w:trPr>
          <w:trHeight w:val="611"/>
          <w:jc w:val="center"/>
        </w:trPr>
        <w:tc>
          <w:tcPr>
            <w:tcW w:w="4787" w:type="dxa"/>
          </w:tcPr>
          <w:p w14:paraId="28FEBA0A" w14:textId="1C4AC768" w:rsidR="004F7B4C" w:rsidRPr="00521ABB" w:rsidRDefault="005C77D8" w:rsidP="00475A9E">
            <w:pPr>
              <w:ind w:left="-108" w:right="-873"/>
              <w:rPr>
                <w:rFonts w:ascii="Times New Roman" w:hAnsi="Times New Roman" w:cs="Times New Roman"/>
                <w:sz w:val="20"/>
                <w:szCs w:val="20"/>
              </w:rPr>
            </w:pPr>
            <w:r w:rsidRPr="00521ABB">
              <w:rPr>
                <w:rFonts w:ascii="Times New Roman" w:hAnsi="Times New Roman" w:cs="Times New Roman"/>
                <w:sz w:val="20"/>
                <w:szCs w:val="20"/>
              </w:rPr>
              <w:t>Генеральний директор:_____________/І.І. Бежук/</w:t>
            </w:r>
          </w:p>
        </w:tc>
        <w:tc>
          <w:tcPr>
            <w:tcW w:w="4787" w:type="dxa"/>
          </w:tcPr>
          <w:p w14:paraId="4F33D84A" w14:textId="37C307D5" w:rsidR="004F7B4C" w:rsidRPr="00521ABB" w:rsidRDefault="006A0237" w:rsidP="00475A9E">
            <w:pPr>
              <w:pStyle w:val="BodyTextIndent"/>
              <w:ind w:left="-108" w:right="-873"/>
              <w:rPr>
                <w:sz w:val="20"/>
                <w:lang w:val="uk-UA"/>
              </w:rPr>
            </w:pPr>
            <w:r w:rsidRPr="00521ABB">
              <w:rPr>
                <w:sz w:val="20"/>
              </w:rPr>
              <w:t>Генеральний директор:_____________/</w:t>
            </w:r>
            <w:r>
              <w:rPr>
                <w:sz w:val="20"/>
                <w:lang w:val="uk-UA"/>
              </w:rPr>
              <w:t>П.Г.Закусілов</w:t>
            </w:r>
            <w:r w:rsidRPr="00521ABB">
              <w:rPr>
                <w:sz w:val="20"/>
              </w:rPr>
              <w:t>/</w:t>
            </w:r>
          </w:p>
        </w:tc>
      </w:tr>
    </w:tbl>
    <w:p w14:paraId="204DDFDF" w14:textId="77777777" w:rsidR="004F7B4C" w:rsidRPr="00521ABB" w:rsidRDefault="004F7B4C" w:rsidP="00475A9E">
      <w:pPr>
        <w:pStyle w:val="31"/>
        <w:tabs>
          <w:tab w:val="num" w:pos="-360"/>
        </w:tabs>
        <w:spacing w:before="0" w:after="0" w:line="240" w:lineRule="auto"/>
        <w:ind w:left="-720" w:right="-874"/>
        <w:rPr>
          <w:b w:val="0"/>
          <w:lang w:val="uk-UA"/>
        </w:rPr>
      </w:pPr>
    </w:p>
    <w:p w14:paraId="1D7C5F99" w14:textId="77777777" w:rsidR="005E4718" w:rsidRPr="00521ABB" w:rsidRDefault="005E4718" w:rsidP="00475A9E">
      <w:pPr>
        <w:pStyle w:val="20"/>
        <w:shd w:val="clear" w:color="auto" w:fill="auto"/>
        <w:spacing w:after="0" w:line="240" w:lineRule="auto"/>
        <w:ind w:firstLine="0"/>
        <w:rPr>
          <w:sz w:val="20"/>
          <w:szCs w:val="20"/>
        </w:rPr>
      </w:pPr>
    </w:p>
    <w:p w14:paraId="1B373F0C" w14:textId="7A0CBFD1" w:rsidR="005E4718" w:rsidRPr="00521ABB" w:rsidRDefault="005E4718" w:rsidP="00475A9E">
      <w:pPr>
        <w:pStyle w:val="20"/>
        <w:shd w:val="clear" w:color="auto" w:fill="auto"/>
        <w:spacing w:after="0" w:line="240" w:lineRule="auto"/>
        <w:ind w:firstLine="0"/>
        <w:rPr>
          <w:sz w:val="20"/>
          <w:szCs w:val="20"/>
        </w:rPr>
      </w:pPr>
    </w:p>
    <w:p w14:paraId="5627AE89" w14:textId="4B5F901E" w:rsidR="005E4718" w:rsidRPr="00521ABB" w:rsidRDefault="005E4718" w:rsidP="00475A9E">
      <w:pPr>
        <w:pStyle w:val="20"/>
        <w:shd w:val="clear" w:color="auto" w:fill="auto"/>
        <w:spacing w:after="0" w:line="240" w:lineRule="auto"/>
        <w:ind w:firstLine="0"/>
        <w:rPr>
          <w:sz w:val="20"/>
          <w:szCs w:val="20"/>
        </w:rPr>
      </w:pPr>
    </w:p>
    <w:p w14:paraId="3FF2CC3C" w14:textId="010DAC6A" w:rsidR="00573A91" w:rsidRDefault="00573A91" w:rsidP="005E1DB3">
      <w:pPr>
        <w:pStyle w:val="20"/>
        <w:shd w:val="clear" w:color="auto" w:fill="auto"/>
        <w:spacing w:after="0" w:line="240" w:lineRule="auto"/>
        <w:ind w:firstLine="0"/>
        <w:jc w:val="left"/>
        <w:rPr>
          <w:sz w:val="20"/>
          <w:szCs w:val="20"/>
        </w:rPr>
      </w:pPr>
    </w:p>
    <w:p w14:paraId="049C1C07" w14:textId="77777777" w:rsidR="005E1DB3" w:rsidRPr="00521ABB" w:rsidRDefault="005E1DB3" w:rsidP="005E1DB3">
      <w:pPr>
        <w:pStyle w:val="20"/>
        <w:shd w:val="clear" w:color="auto" w:fill="auto"/>
        <w:spacing w:after="0" w:line="240" w:lineRule="auto"/>
        <w:ind w:firstLine="0"/>
        <w:jc w:val="left"/>
        <w:rPr>
          <w:sz w:val="20"/>
          <w:szCs w:val="20"/>
        </w:rPr>
      </w:pPr>
    </w:p>
    <w:sectPr w:rsidR="005E1DB3" w:rsidRPr="00521ABB" w:rsidSect="005E4718">
      <w:headerReference w:type="default" r:id="rId10"/>
      <w:footerReference w:type="default" r:id="rId11"/>
      <w:pgSz w:w="11909" w:h="16838"/>
      <w:pgMar w:top="1134" w:right="850" w:bottom="1134" w:left="170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0943A" w14:textId="77777777" w:rsidR="00F40405" w:rsidRDefault="00F40405">
      <w:r>
        <w:separator/>
      </w:r>
    </w:p>
  </w:endnote>
  <w:endnote w:type="continuationSeparator" w:id="0">
    <w:p w14:paraId="06E206C5" w14:textId="77777777" w:rsidR="00F40405" w:rsidRDefault="00F4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04B0" w14:textId="5E9C4D0B" w:rsidR="002B1CD4" w:rsidRPr="002B1CD4" w:rsidRDefault="002B1CD4">
    <w:pPr>
      <w:pStyle w:val="Footer"/>
      <w:rPr>
        <w:sz w:val="16"/>
        <w:szCs w:val="16"/>
      </w:rPr>
    </w:pPr>
    <w:r>
      <w:rPr>
        <w:sz w:val="16"/>
        <w:szCs w:val="16"/>
      </w:rPr>
      <w:t>О</w:t>
    </w:r>
    <w:r w:rsidRPr="002B1CD4">
      <w:rPr>
        <w:sz w:val="16"/>
        <w:szCs w:val="16"/>
      </w:rPr>
      <w:t xml:space="preserve">рендодавець__________ </w:t>
    </w:r>
    <w:r w:rsidRPr="002B1CD4">
      <w:rPr>
        <w:sz w:val="16"/>
        <w:szCs w:val="16"/>
      </w:rPr>
      <w:tab/>
    </w:r>
    <w:r w:rsidRPr="002B1CD4">
      <w:rPr>
        <w:sz w:val="16"/>
        <w:szCs w:val="16"/>
      </w:rPr>
      <w:tab/>
      <w:t>Орендар__________</w:t>
    </w:r>
  </w:p>
  <w:p w14:paraId="71B9EFCE" w14:textId="391CB113" w:rsidR="00104FCB" w:rsidRDefault="00104FCB">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0FDA0" w14:textId="77777777" w:rsidR="00F40405" w:rsidRDefault="00F40405"/>
  </w:footnote>
  <w:footnote w:type="continuationSeparator" w:id="0">
    <w:p w14:paraId="59114188" w14:textId="77777777" w:rsidR="00F40405" w:rsidRDefault="00F404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F7E11" w14:textId="77777777" w:rsidR="00104FCB" w:rsidRDefault="00FA7AAE">
    <w:pPr>
      <w:rPr>
        <w:sz w:val="2"/>
        <w:szCs w:val="2"/>
      </w:rPr>
    </w:pPr>
    <w:r>
      <w:rPr>
        <w:noProof/>
        <w:lang w:bidi="ar-SA"/>
      </w:rPr>
      <mc:AlternateContent>
        <mc:Choice Requires="wps">
          <w:drawing>
            <wp:anchor distT="0" distB="0" distL="63500" distR="63500" simplePos="0" relativeHeight="314572418" behindDoc="1" locked="0" layoutInCell="1" allowOverlap="1" wp14:anchorId="73508271" wp14:editId="72A912EC">
              <wp:simplePos x="0" y="0"/>
              <wp:positionH relativeFrom="page">
                <wp:posOffset>6868795</wp:posOffset>
              </wp:positionH>
              <wp:positionV relativeFrom="page">
                <wp:posOffset>363220</wp:posOffset>
              </wp:positionV>
              <wp:extent cx="67310" cy="153035"/>
              <wp:effectExtent l="1270" t="127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CBF34" w14:textId="0F93ED6D" w:rsidR="00104FCB" w:rsidRDefault="00987BAB">
                          <w:pPr>
                            <w:pStyle w:val="a0"/>
                            <w:shd w:val="clear" w:color="auto" w:fill="auto"/>
                            <w:spacing w:line="240" w:lineRule="auto"/>
                          </w:pPr>
                          <w:r>
                            <w:fldChar w:fldCharType="begin"/>
                          </w:r>
                          <w:r>
                            <w:instrText xml:space="preserve"> PAGE \* MERGEFORMAT </w:instrText>
                          </w:r>
                          <w:r>
                            <w:fldChar w:fldCharType="separate"/>
                          </w:r>
                          <w:r w:rsidR="007D4005" w:rsidRPr="007D4005">
                            <w:rPr>
                              <w:rStyle w:val="a1"/>
                              <w:noProof/>
                            </w:rPr>
                            <w:t>6</w:t>
                          </w:r>
                          <w:r>
                            <w:rPr>
                              <w:rStyle w:val="a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508271" id="_x0000_t202" coordsize="21600,21600" o:spt="202" path="m,l,21600r21600,l21600,xe">
              <v:stroke joinstyle="miter"/>
              <v:path gradientshapeok="t" o:connecttype="rect"/>
            </v:shapetype>
            <v:shape id="Text Box 4" o:spid="_x0000_s1026" type="#_x0000_t202" style="position:absolute;margin-left:540.85pt;margin-top:28.6pt;width:5.3pt;height:12.0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" filled="f" stroked="f">
              <v:textbox style="mso-fit-shape-to-text:t" inset="0,0,0,0">
                <w:txbxContent>
                  <w:p w14:paraId="5FBCBF34" w14:textId="0F93ED6D" w:rsidR="00104FCB" w:rsidRDefault="00987BAB">
                    <w:pPr>
                      <w:pStyle w:val="a0"/>
                      <w:shd w:val="clear" w:color="auto" w:fill="auto"/>
                      <w:spacing w:line="240" w:lineRule="auto"/>
                    </w:pPr>
                    <w:r>
                      <w:fldChar w:fldCharType="begin"/>
                    </w:r>
                    <w:r>
                      <w:instrText xml:space="preserve"> PAGE \* MERGEFORMAT </w:instrText>
                    </w:r>
                    <w:r>
                      <w:fldChar w:fldCharType="separate"/>
                    </w:r>
                    <w:r w:rsidR="007D4005" w:rsidRPr="007D4005">
                      <w:rPr>
                        <w:rStyle w:val="a1"/>
                        <w:noProof/>
                      </w:rPr>
                      <w:t>6</w:t>
                    </w:r>
                    <w:r>
                      <w:rPr>
                        <w:rStyle w:val="a1"/>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5FCD"/>
    <w:multiLevelType w:val="multilevel"/>
    <w:tmpl w:val="283AB36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2B1C1872"/>
    <w:multiLevelType w:val="multilevel"/>
    <w:tmpl w:val="D36C8BD4"/>
    <w:lvl w:ilvl="0">
      <w:start w:val="8"/>
      <w:numFmt w:val="decimal"/>
      <w:lvlText w:val="%1."/>
      <w:lvlJc w:val="left"/>
      <w:pPr>
        <w:ind w:left="360" w:hanging="360"/>
      </w:pPr>
      <w:rPr>
        <w:rFonts w:hint="default"/>
        <w:sz w:val="22"/>
      </w:rPr>
    </w:lvl>
    <w:lvl w:ilvl="1">
      <w:start w:val="3"/>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sz w:val="22"/>
      </w:rPr>
    </w:lvl>
    <w:lvl w:ilvl="3">
      <w:start w:val="1"/>
      <w:numFmt w:val="decimalZero"/>
      <w:lvlText w:val="%1.%2.%3.%4."/>
      <w:lvlJc w:val="left"/>
      <w:pPr>
        <w:ind w:left="720" w:hanging="720"/>
      </w:pPr>
      <w:rPr>
        <w:rFonts w:hint="default"/>
        <w:sz w:val="22"/>
      </w:rPr>
    </w:lvl>
    <w:lvl w:ilvl="4">
      <w:start w:val="1"/>
      <w:numFmt w:val="decimalZero"/>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2" w15:restartNumberingAfterBreak="0">
    <w:nsid w:val="362C0436"/>
    <w:multiLevelType w:val="multilevel"/>
    <w:tmpl w:val="F5A45A8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3665795C"/>
    <w:multiLevelType w:val="multilevel"/>
    <w:tmpl w:val="77AC8A5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4680" w:hanging="720"/>
      </w:pPr>
      <w:rPr>
        <w:rFonts w:hint="default"/>
        <w:b w:val="0"/>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37230220"/>
    <w:multiLevelType w:val="multilevel"/>
    <w:tmpl w:val="997EEC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trike w:val="0"/>
        <w:color w:val="auto"/>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5" w15:restartNumberingAfterBreak="0">
    <w:nsid w:val="4BBA56B6"/>
    <w:multiLevelType w:val="hybridMultilevel"/>
    <w:tmpl w:val="03D0A85C"/>
    <w:lvl w:ilvl="0" w:tplc="C85C0CCE">
      <w:start w:val="1"/>
      <w:numFmt w:val="decimal"/>
      <w:lvlText w:val="%1."/>
      <w:lvlJc w:val="left"/>
      <w:pPr>
        <w:ind w:left="107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5721B"/>
    <w:multiLevelType w:val="multilevel"/>
    <w:tmpl w:val="D37496B4"/>
    <w:lvl w:ilvl="0">
      <w:start w:val="3"/>
      <w:numFmt w:val="decimal"/>
      <w:lvlText w:val="%1."/>
      <w:lvlJc w:val="left"/>
      <w:pPr>
        <w:ind w:left="495" w:hanging="495"/>
      </w:pPr>
      <w:rPr>
        <w:rFonts w:hint="default"/>
        <w:b/>
        <w:sz w:val="21"/>
      </w:rPr>
    </w:lvl>
    <w:lvl w:ilvl="1">
      <w:start w:val="1"/>
      <w:numFmt w:val="decimal"/>
      <w:lvlText w:val="%1.%2."/>
      <w:lvlJc w:val="left"/>
      <w:pPr>
        <w:ind w:left="495" w:hanging="495"/>
      </w:pPr>
      <w:rPr>
        <w:rFonts w:hint="default"/>
        <w:b w:val="0"/>
        <w:bCs w:val="0"/>
        <w:sz w:val="20"/>
        <w:szCs w:val="20"/>
      </w:rPr>
    </w:lvl>
    <w:lvl w:ilvl="2">
      <w:start w:val="1"/>
      <w:numFmt w:val="decimal"/>
      <w:lvlText w:val="%1.%2.%3."/>
      <w:lvlJc w:val="left"/>
      <w:pPr>
        <w:ind w:left="720" w:hanging="720"/>
      </w:pPr>
      <w:rPr>
        <w:rFonts w:hint="default"/>
        <w:b w:val="0"/>
        <w:bCs/>
        <w:sz w:val="20"/>
        <w:szCs w:val="20"/>
      </w:rPr>
    </w:lvl>
    <w:lvl w:ilvl="3">
      <w:start w:val="1"/>
      <w:numFmt w:val="decimal"/>
      <w:lvlText w:val="%1.%2.%3.%4."/>
      <w:lvlJc w:val="left"/>
      <w:pPr>
        <w:ind w:left="720" w:hanging="720"/>
      </w:pPr>
      <w:rPr>
        <w:rFonts w:hint="default"/>
        <w:b/>
        <w:sz w:val="21"/>
      </w:rPr>
    </w:lvl>
    <w:lvl w:ilvl="4">
      <w:start w:val="1"/>
      <w:numFmt w:val="decimal"/>
      <w:lvlText w:val="%1.%2.%3.%4.%5."/>
      <w:lvlJc w:val="left"/>
      <w:pPr>
        <w:ind w:left="1080" w:hanging="108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440" w:hanging="1440"/>
      </w:pPr>
      <w:rPr>
        <w:rFonts w:hint="default"/>
        <w:b/>
        <w:sz w:val="21"/>
      </w:rPr>
    </w:lvl>
    <w:lvl w:ilvl="7">
      <w:start w:val="1"/>
      <w:numFmt w:val="decimal"/>
      <w:lvlText w:val="%1.%2.%3.%4.%5.%6.%7.%8."/>
      <w:lvlJc w:val="left"/>
      <w:pPr>
        <w:ind w:left="1440" w:hanging="1440"/>
      </w:pPr>
      <w:rPr>
        <w:rFonts w:hint="default"/>
        <w:b/>
        <w:sz w:val="21"/>
      </w:rPr>
    </w:lvl>
    <w:lvl w:ilvl="8">
      <w:start w:val="1"/>
      <w:numFmt w:val="decimal"/>
      <w:lvlText w:val="%1.%2.%3.%4.%5.%6.%7.%8.%9."/>
      <w:lvlJc w:val="left"/>
      <w:pPr>
        <w:ind w:left="1800" w:hanging="1800"/>
      </w:pPr>
      <w:rPr>
        <w:rFonts w:hint="default"/>
        <w:b/>
        <w:sz w:val="21"/>
      </w:rPr>
    </w:lvl>
  </w:abstractNum>
  <w:abstractNum w:abstractNumId="7" w15:restartNumberingAfterBreak="0">
    <w:nsid w:val="5B4830EF"/>
    <w:multiLevelType w:val="multilevel"/>
    <w:tmpl w:val="0AC43AEC"/>
    <w:lvl w:ilvl="0">
      <w:start w:val="3"/>
      <w:numFmt w:val="decimal"/>
      <w:lvlText w:val="%1"/>
      <w:lvlJc w:val="left"/>
      <w:pPr>
        <w:ind w:left="360" w:hanging="360"/>
      </w:pPr>
      <w:rPr>
        <w:rFonts w:hint="default"/>
        <w:b w:val="0"/>
      </w:rPr>
    </w:lvl>
    <w:lvl w:ilvl="1">
      <w:start w:val="1"/>
      <w:numFmt w:val="decimal"/>
      <w:lvlText w:val="%1.%2"/>
      <w:lvlJc w:val="left"/>
      <w:pPr>
        <w:ind w:left="380" w:hanging="360"/>
      </w:pPr>
      <w:rPr>
        <w:rFonts w:hint="default"/>
        <w:b w:val="0"/>
      </w:rPr>
    </w:lvl>
    <w:lvl w:ilvl="2">
      <w:start w:val="1"/>
      <w:numFmt w:val="decimal"/>
      <w:lvlText w:val="%1.%2.%3"/>
      <w:lvlJc w:val="left"/>
      <w:pPr>
        <w:ind w:left="760" w:hanging="720"/>
      </w:pPr>
      <w:rPr>
        <w:rFonts w:hint="default"/>
        <w:b w:val="0"/>
      </w:rPr>
    </w:lvl>
    <w:lvl w:ilvl="3">
      <w:start w:val="1"/>
      <w:numFmt w:val="decimal"/>
      <w:lvlText w:val="%1.%2.%3.%4"/>
      <w:lvlJc w:val="left"/>
      <w:pPr>
        <w:ind w:left="780" w:hanging="720"/>
      </w:pPr>
      <w:rPr>
        <w:rFonts w:hint="default"/>
        <w:b w:val="0"/>
      </w:rPr>
    </w:lvl>
    <w:lvl w:ilvl="4">
      <w:start w:val="1"/>
      <w:numFmt w:val="decimal"/>
      <w:lvlText w:val="%1.%2.%3.%4.%5"/>
      <w:lvlJc w:val="left"/>
      <w:pPr>
        <w:ind w:left="1160" w:hanging="1080"/>
      </w:pPr>
      <w:rPr>
        <w:rFonts w:hint="default"/>
        <w:b w:val="0"/>
      </w:rPr>
    </w:lvl>
    <w:lvl w:ilvl="5">
      <w:start w:val="1"/>
      <w:numFmt w:val="decimal"/>
      <w:lvlText w:val="%1.%2.%3.%4.%5.%6"/>
      <w:lvlJc w:val="left"/>
      <w:pPr>
        <w:ind w:left="1180" w:hanging="1080"/>
      </w:pPr>
      <w:rPr>
        <w:rFonts w:hint="default"/>
        <w:b w:val="0"/>
      </w:rPr>
    </w:lvl>
    <w:lvl w:ilvl="6">
      <w:start w:val="1"/>
      <w:numFmt w:val="decimal"/>
      <w:lvlText w:val="%1.%2.%3.%4.%5.%6.%7"/>
      <w:lvlJc w:val="left"/>
      <w:pPr>
        <w:ind w:left="1560" w:hanging="1440"/>
      </w:pPr>
      <w:rPr>
        <w:rFonts w:hint="default"/>
        <w:b w:val="0"/>
      </w:rPr>
    </w:lvl>
    <w:lvl w:ilvl="7">
      <w:start w:val="1"/>
      <w:numFmt w:val="decimal"/>
      <w:lvlText w:val="%1.%2.%3.%4.%5.%6.%7.%8"/>
      <w:lvlJc w:val="left"/>
      <w:pPr>
        <w:ind w:left="1580" w:hanging="1440"/>
      </w:pPr>
      <w:rPr>
        <w:rFonts w:hint="default"/>
        <w:b w:val="0"/>
      </w:rPr>
    </w:lvl>
    <w:lvl w:ilvl="8">
      <w:start w:val="1"/>
      <w:numFmt w:val="decimal"/>
      <w:lvlText w:val="%1.%2.%3.%4.%5.%6.%7.%8.%9"/>
      <w:lvlJc w:val="left"/>
      <w:pPr>
        <w:ind w:left="1960" w:hanging="1800"/>
      </w:pPr>
      <w:rPr>
        <w:rFonts w:hint="default"/>
        <w:b w:val="0"/>
      </w:rPr>
    </w:lvl>
  </w:abstractNum>
  <w:abstractNum w:abstractNumId="8" w15:restartNumberingAfterBreak="0">
    <w:nsid w:val="628E27A4"/>
    <w:multiLevelType w:val="hybridMultilevel"/>
    <w:tmpl w:val="A2DA2384"/>
    <w:lvl w:ilvl="0" w:tplc="1668027C">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07B48"/>
    <w:multiLevelType w:val="multilevel"/>
    <w:tmpl w:val="F89E857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1"/>
        <w:u w:val="none"/>
        <w:lang w:val="uk-UA" w:eastAsia="uk-UA" w:bidi="uk-UA"/>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BBD4948"/>
    <w:multiLevelType w:val="multilevel"/>
    <w:tmpl w:val="39F4A98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C603A9F"/>
    <w:multiLevelType w:val="multilevel"/>
    <w:tmpl w:val="B7FA74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1"/>
  </w:num>
  <w:num w:numId="3">
    <w:abstractNumId w:val="7"/>
  </w:num>
  <w:num w:numId="4">
    <w:abstractNumId w:val="5"/>
  </w:num>
  <w:num w:numId="5">
    <w:abstractNumId w:val="0"/>
  </w:num>
  <w:num w:numId="6">
    <w:abstractNumId w:val="2"/>
  </w:num>
  <w:num w:numId="7">
    <w:abstractNumId w:val="4"/>
  </w:num>
  <w:num w:numId="8">
    <w:abstractNumId w:val="3"/>
  </w:num>
  <w:num w:numId="9">
    <w:abstractNumId w:val="8"/>
  </w:num>
  <w:num w:numId="10">
    <w:abstractNumId w:val="6"/>
  </w:num>
  <w:num w:numId="11">
    <w:abstractNumId w:val="10"/>
  </w:num>
  <w:num w:numId="12">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ys Stepanyuk">
    <w15:presenceInfo w15:providerId="AD" w15:userId="S::Denys_Stepanyuk@cargill.com::ad1f55e2-0207-43e4-bb81-67b19c98f2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drawingGridHorizontalSpacing w:val="181"/>
  <w:drawingGridVerticalSpacing w:val="181"/>
  <w:characterSpacingControl w:val="compressPunctuation"/>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FCB"/>
    <w:rsid w:val="0001757E"/>
    <w:rsid w:val="0002297D"/>
    <w:rsid w:val="00025BD6"/>
    <w:rsid w:val="0002608A"/>
    <w:rsid w:val="0002785F"/>
    <w:rsid w:val="0003706C"/>
    <w:rsid w:val="000657D2"/>
    <w:rsid w:val="000E265A"/>
    <w:rsid w:val="000F1A7E"/>
    <w:rsid w:val="00104FCB"/>
    <w:rsid w:val="00132693"/>
    <w:rsid w:val="001525A9"/>
    <w:rsid w:val="00170772"/>
    <w:rsid w:val="001962B9"/>
    <w:rsid w:val="001A16B8"/>
    <w:rsid w:val="001D5E25"/>
    <w:rsid w:val="001D7147"/>
    <w:rsid w:val="002714C4"/>
    <w:rsid w:val="002714E4"/>
    <w:rsid w:val="002776D3"/>
    <w:rsid w:val="002975E6"/>
    <w:rsid w:val="002A7EB8"/>
    <w:rsid w:val="002B1CD4"/>
    <w:rsid w:val="002B26E5"/>
    <w:rsid w:val="002C0850"/>
    <w:rsid w:val="002F7F69"/>
    <w:rsid w:val="00316403"/>
    <w:rsid w:val="00320CC6"/>
    <w:rsid w:val="00334A92"/>
    <w:rsid w:val="003351C3"/>
    <w:rsid w:val="00357C63"/>
    <w:rsid w:val="00376C6D"/>
    <w:rsid w:val="00381179"/>
    <w:rsid w:val="003820C0"/>
    <w:rsid w:val="003A0733"/>
    <w:rsid w:val="003D110B"/>
    <w:rsid w:val="003E41B8"/>
    <w:rsid w:val="003F2C23"/>
    <w:rsid w:val="004001C1"/>
    <w:rsid w:val="00403F78"/>
    <w:rsid w:val="00436B4E"/>
    <w:rsid w:val="004457DB"/>
    <w:rsid w:val="00473B9A"/>
    <w:rsid w:val="00475A9E"/>
    <w:rsid w:val="00484310"/>
    <w:rsid w:val="004E3FAA"/>
    <w:rsid w:val="004F7B4C"/>
    <w:rsid w:val="005103B4"/>
    <w:rsid w:val="00521ABB"/>
    <w:rsid w:val="00573A91"/>
    <w:rsid w:val="005773B6"/>
    <w:rsid w:val="00595ED2"/>
    <w:rsid w:val="005A194F"/>
    <w:rsid w:val="005B4E12"/>
    <w:rsid w:val="005C77D8"/>
    <w:rsid w:val="005E1DB3"/>
    <w:rsid w:val="005E4718"/>
    <w:rsid w:val="005F0D17"/>
    <w:rsid w:val="005F44E2"/>
    <w:rsid w:val="00613FFC"/>
    <w:rsid w:val="00617126"/>
    <w:rsid w:val="00631472"/>
    <w:rsid w:val="006410A2"/>
    <w:rsid w:val="00642E35"/>
    <w:rsid w:val="00645490"/>
    <w:rsid w:val="0064728A"/>
    <w:rsid w:val="00656033"/>
    <w:rsid w:val="00671987"/>
    <w:rsid w:val="006A0237"/>
    <w:rsid w:val="006A77BF"/>
    <w:rsid w:val="006B1F8D"/>
    <w:rsid w:val="006C2BF9"/>
    <w:rsid w:val="006C3335"/>
    <w:rsid w:val="006D65A5"/>
    <w:rsid w:val="006E107B"/>
    <w:rsid w:val="006E1A44"/>
    <w:rsid w:val="006E528C"/>
    <w:rsid w:val="006F6F62"/>
    <w:rsid w:val="007238E3"/>
    <w:rsid w:val="00726CB4"/>
    <w:rsid w:val="00727B13"/>
    <w:rsid w:val="00754F8E"/>
    <w:rsid w:val="00795229"/>
    <w:rsid w:val="007A487E"/>
    <w:rsid w:val="007C5843"/>
    <w:rsid w:val="007D4005"/>
    <w:rsid w:val="008114C3"/>
    <w:rsid w:val="00813067"/>
    <w:rsid w:val="00820700"/>
    <w:rsid w:val="008221B5"/>
    <w:rsid w:val="0084116A"/>
    <w:rsid w:val="0088727B"/>
    <w:rsid w:val="00887A4A"/>
    <w:rsid w:val="00892623"/>
    <w:rsid w:val="0089443D"/>
    <w:rsid w:val="008A4B24"/>
    <w:rsid w:val="008C6A0B"/>
    <w:rsid w:val="008E7BE8"/>
    <w:rsid w:val="00955078"/>
    <w:rsid w:val="00962253"/>
    <w:rsid w:val="00987BAB"/>
    <w:rsid w:val="009A31A2"/>
    <w:rsid w:val="009C0C51"/>
    <w:rsid w:val="00A3370D"/>
    <w:rsid w:val="00A6729B"/>
    <w:rsid w:val="00A903AC"/>
    <w:rsid w:val="00AB3023"/>
    <w:rsid w:val="00AB6A55"/>
    <w:rsid w:val="00AC2BD7"/>
    <w:rsid w:val="00AC507C"/>
    <w:rsid w:val="00AF45B1"/>
    <w:rsid w:val="00AF6236"/>
    <w:rsid w:val="00B0707C"/>
    <w:rsid w:val="00B168CF"/>
    <w:rsid w:val="00B33100"/>
    <w:rsid w:val="00B44A55"/>
    <w:rsid w:val="00B67032"/>
    <w:rsid w:val="00B76F59"/>
    <w:rsid w:val="00BC7F5B"/>
    <w:rsid w:val="00BD1421"/>
    <w:rsid w:val="00BE62AF"/>
    <w:rsid w:val="00C2663E"/>
    <w:rsid w:val="00C40100"/>
    <w:rsid w:val="00C46490"/>
    <w:rsid w:val="00C47691"/>
    <w:rsid w:val="00C539BD"/>
    <w:rsid w:val="00C63E1F"/>
    <w:rsid w:val="00C70BA1"/>
    <w:rsid w:val="00C95004"/>
    <w:rsid w:val="00C975FC"/>
    <w:rsid w:val="00CA340C"/>
    <w:rsid w:val="00CB2605"/>
    <w:rsid w:val="00CC10E8"/>
    <w:rsid w:val="00CC6D01"/>
    <w:rsid w:val="00CF0E3B"/>
    <w:rsid w:val="00CF796D"/>
    <w:rsid w:val="00D12558"/>
    <w:rsid w:val="00D1320E"/>
    <w:rsid w:val="00D162E8"/>
    <w:rsid w:val="00D27C7F"/>
    <w:rsid w:val="00D44BC9"/>
    <w:rsid w:val="00D90677"/>
    <w:rsid w:val="00DB1D06"/>
    <w:rsid w:val="00DD5263"/>
    <w:rsid w:val="00DD6FC7"/>
    <w:rsid w:val="00DF0017"/>
    <w:rsid w:val="00DF1B6F"/>
    <w:rsid w:val="00E10250"/>
    <w:rsid w:val="00E1332E"/>
    <w:rsid w:val="00E54163"/>
    <w:rsid w:val="00E63E1C"/>
    <w:rsid w:val="00E91CF3"/>
    <w:rsid w:val="00EB5FA3"/>
    <w:rsid w:val="00EC0102"/>
    <w:rsid w:val="00EC3CE8"/>
    <w:rsid w:val="00EC4D06"/>
    <w:rsid w:val="00EE5F94"/>
    <w:rsid w:val="00EE67C5"/>
    <w:rsid w:val="00F203B1"/>
    <w:rsid w:val="00F234AF"/>
    <w:rsid w:val="00F3374B"/>
    <w:rsid w:val="00F33E82"/>
    <w:rsid w:val="00F40405"/>
    <w:rsid w:val="00F86AAE"/>
    <w:rsid w:val="00F92B70"/>
    <w:rsid w:val="00FA7AAE"/>
    <w:rsid w:val="00FD202C"/>
    <w:rsid w:val="00FE15E2"/>
    <w:rsid w:val="00FE52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519E76"/>
  <w15:docId w15:val="{388D9EF7-429A-4194-8B93-70A44585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paragraph" w:styleId="Heading6">
    <w:name w:val="heading 6"/>
    <w:basedOn w:val="Normal"/>
    <w:next w:val="Normal"/>
    <w:link w:val="Heading6Char"/>
    <w:qFormat/>
    <w:rsid w:val="008114C3"/>
    <w:pPr>
      <w:keepNext/>
      <w:widowControl/>
      <w:outlineLvl w:val="5"/>
    </w:pPr>
    <w:rPr>
      <w:rFonts w:ascii="Times New Roman" w:eastAsia="Times New Roman" w:hAnsi="Times New Roman" w:cs="Times New Roman"/>
      <w:b/>
      <w:color w:val="auto"/>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2Exact">
    <w:name w:val="Основной текст (2) Exact"/>
    <w:basedOn w:val="DefaultParagraphFont"/>
    <w:rPr>
      <w:rFonts w:ascii="Times New Roman" w:eastAsia="Times New Roman" w:hAnsi="Times New Roman" w:cs="Times New Roman"/>
      <w:b/>
      <w:bCs/>
      <w:i w:val="0"/>
      <w:iCs w:val="0"/>
      <w:smallCaps w:val="0"/>
      <w:strike w:val="0"/>
      <w:spacing w:val="3"/>
      <w:sz w:val="19"/>
      <w:szCs w:val="19"/>
      <w:u w:val="none"/>
    </w:rPr>
  </w:style>
  <w:style w:type="character" w:customStyle="1" w:styleId="2">
    <w:name w:val="Основной текст (2)_"/>
    <w:basedOn w:val="DefaultParagraphFont"/>
    <w:link w:val="20"/>
    <w:rPr>
      <w:rFonts w:ascii="Times New Roman" w:eastAsia="Times New Roman" w:hAnsi="Times New Roman" w:cs="Times New Roman"/>
      <w:b/>
      <w:bCs/>
      <w:i w:val="0"/>
      <w:iCs w:val="0"/>
      <w:smallCaps w:val="0"/>
      <w:strike w:val="0"/>
      <w:sz w:val="21"/>
      <w:szCs w:val="21"/>
      <w:u w:val="none"/>
    </w:rPr>
  </w:style>
  <w:style w:type="character" w:customStyle="1" w:styleId="a">
    <w:name w:val="Колонтитул_"/>
    <w:basedOn w:val="DefaultParagraphFont"/>
    <w:link w:val="a0"/>
    <w:rPr>
      <w:rFonts w:ascii="Times New Roman" w:eastAsia="Times New Roman" w:hAnsi="Times New Roman" w:cs="Times New Roman"/>
      <w:b w:val="0"/>
      <w:bCs w:val="0"/>
      <w:i w:val="0"/>
      <w:iCs w:val="0"/>
      <w:smallCaps w:val="0"/>
      <w:strike w:val="0"/>
      <w:sz w:val="21"/>
      <w:szCs w:val="21"/>
      <w:u w:val="none"/>
    </w:rPr>
  </w:style>
  <w:style w:type="character" w:customStyle="1" w:styleId="a1">
    <w:name w:val="Колонтитул"/>
    <w:basedOn w:val="a"/>
    <w:rPr>
      <w:rFonts w:ascii="Times New Roman" w:eastAsia="Times New Roman" w:hAnsi="Times New Roman" w:cs="Times New Roman"/>
      <w:b w:val="0"/>
      <w:bCs w:val="0"/>
      <w:i w:val="0"/>
      <w:iCs w:val="0"/>
      <w:smallCaps w:val="0"/>
      <w:strike w:val="0"/>
      <w:color w:val="000000"/>
      <w:spacing w:val="0"/>
      <w:w w:val="100"/>
      <w:position w:val="0"/>
      <w:sz w:val="21"/>
      <w:szCs w:val="21"/>
      <w:u w:val="none"/>
      <w:lang w:val="uk-UA" w:eastAsia="uk-UA" w:bidi="uk-UA"/>
    </w:rPr>
  </w:style>
  <w:style w:type="character" w:customStyle="1" w:styleId="3">
    <w:name w:val="Основной текст (3)_"/>
    <w:basedOn w:val="DefaultParagraphFont"/>
    <w:link w:val="30"/>
    <w:rPr>
      <w:rFonts w:ascii="Arial Narrow" w:eastAsia="Arial Narrow" w:hAnsi="Arial Narrow" w:cs="Arial Narrow"/>
      <w:b w:val="0"/>
      <w:bCs w:val="0"/>
      <w:i w:val="0"/>
      <w:iCs w:val="0"/>
      <w:smallCaps w:val="0"/>
      <w:strike w:val="0"/>
      <w:sz w:val="22"/>
      <w:szCs w:val="22"/>
      <w:u w:val="none"/>
    </w:rPr>
  </w:style>
  <w:style w:type="character" w:customStyle="1" w:styleId="36pt">
    <w:name w:val="Основной текст (3) + 6 pt"/>
    <w:basedOn w:val="3"/>
    <w:rPr>
      <w:rFonts w:ascii="Arial Narrow" w:eastAsia="Arial Narrow" w:hAnsi="Arial Narrow" w:cs="Arial Narrow"/>
      <w:b w:val="0"/>
      <w:bCs w:val="0"/>
      <w:i w:val="0"/>
      <w:iCs w:val="0"/>
      <w:smallCaps w:val="0"/>
      <w:strike w:val="0"/>
      <w:color w:val="000000"/>
      <w:spacing w:val="0"/>
      <w:w w:val="100"/>
      <w:position w:val="0"/>
      <w:sz w:val="12"/>
      <w:szCs w:val="12"/>
      <w:u w:val="none"/>
      <w:lang w:val="uk-UA" w:eastAsia="uk-UA" w:bidi="uk-UA"/>
    </w:rPr>
  </w:style>
  <w:style w:type="character" w:customStyle="1" w:styleId="a2">
    <w:name w:val="Основной текст_"/>
    <w:basedOn w:val="DefaultParagraphFont"/>
    <w:link w:val="21"/>
    <w:rPr>
      <w:rFonts w:ascii="Times New Roman" w:eastAsia="Times New Roman" w:hAnsi="Times New Roman" w:cs="Times New Roman"/>
      <w:b w:val="0"/>
      <w:bCs w:val="0"/>
      <w:i w:val="0"/>
      <w:iCs w:val="0"/>
      <w:smallCaps w:val="0"/>
      <w:strike w:val="0"/>
      <w:sz w:val="21"/>
      <w:szCs w:val="21"/>
      <w:u w:val="none"/>
    </w:rPr>
  </w:style>
  <w:style w:type="character" w:customStyle="1" w:styleId="a3">
    <w:name w:val="Основной текст + Полужирный"/>
    <w:basedOn w:val="a2"/>
    <w:rPr>
      <w:rFonts w:ascii="Times New Roman" w:eastAsia="Times New Roman" w:hAnsi="Times New Roman" w:cs="Times New Roman"/>
      <w:b/>
      <w:bCs/>
      <w:i w:val="0"/>
      <w:iCs w:val="0"/>
      <w:smallCaps w:val="0"/>
      <w:strike w:val="0"/>
      <w:color w:val="000000"/>
      <w:spacing w:val="0"/>
      <w:w w:val="100"/>
      <w:position w:val="0"/>
      <w:sz w:val="21"/>
      <w:szCs w:val="21"/>
      <w:u w:val="none"/>
      <w:lang w:val="uk-UA" w:eastAsia="uk-UA" w:bidi="uk-UA"/>
    </w:rPr>
  </w:style>
  <w:style w:type="character" w:customStyle="1" w:styleId="85pt0pt">
    <w:name w:val="Основной текст + 8;5 pt;Полужирный;Интервал 0 pt"/>
    <w:basedOn w:val="a2"/>
    <w:rPr>
      <w:rFonts w:ascii="Times New Roman" w:eastAsia="Times New Roman" w:hAnsi="Times New Roman" w:cs="Times New Roman"/>
      <w:b/>
      <w:bCs/>
      <w:i w:val="0"/>
      <w:iCs w:val="0"/>
      <w:smallCaps w:val="0"/>
      <w:strike w:val="0"/>
      <w:color w:val="000000"/>
      <w:spacing w:val="10"/>
      <w:w w:val="100"/>
      <w:position w:val="0"/>
      <w:sz w:val="17"/>
      <w:szCs w:val="17"/>
      <w:u w:val="none"/>
      <w:lang w:val="en-US" w:eastAsia="en-US" w:bidi="en-US"/>
    </w:rPr>
  </w:style>
  <w:style w:type="character" w:customStyle="1" w:styleId="a4">
    <w:name w:val="Основной текст + Курсив"/>
    <w:basedOn w:val="a2"/>
    <w:rPr>
      <w:rFonts w:ascii="Times New Roman" w:eastAsia="Times New Roman" w:hAnsi="Times New Roman" w:cs="Times New Roman"/>
      <w:b w:val="0"/>
      <w:bCs w:val="0"/>
      <w:i/>
      <w:iCs/>
      <w:smallCaps w:val="0"/>
      <w:strike w:val="0"/>
      <w:color w:val="000000"/>
      <w:spacing w:val="0"/>
      <w:w w:val="100"/>
      <w:position w:val="0"/>
      <w:sz w:val="21"/>
      <w:szCs w:val="21"/>
      <w:u w:val="none"/>
      <w:lang w:val="uk-UA" w:eastAsia="uk-UA" w:bidi="uk-UA"/>
    </w:rPr>
  </w:style>
  <w:style w:type="character" w:customStyle="1" w:styleId="1">
    <w:name w:val="Заголовок №1_"/>
    <w:basedOn w:val="DefaultParagraphFont"/>
    <w:link w:val="10"/>
    <w:rPr>
      <w:rFonts w:ascii="Times New Roman" w:eastAsia="Times New Roman" w:hAnsi="Times New Roman" w:cs="Times New Roman"/>
      <w:b/>
      <w:bCs/>
      <w:i w:val="0"/>
      <w:iCs w:val="0"/>
      <w:smallCaps w:val="0"/>
      <w:strike w:val="0"/>
      <w:sz w:val="21"/>
      <w:szCs w:val="21"/>
      <w:u w:val="none"/>
    </w:rPr>
  </w:style>
  <w:style w:type="character" w:customStyle="1" w:styleId="a5">
    <w:name w:val="Основной текст + Полужирный"/>
    <w:basedOn w:val="a2"/>
    <w:rPr>
      <w:rFonts w:ascii="Times New Roman" w:eastAsia="Times New Roman" w:hAnsi="Times New Roman" w:cs="Times New Roman"/>
      <w:b/>
      <w:bCs/>
      <w:i w:val="0"/>
      <w:iCs w:val="0"/>
      <w:smallCaps w:val="0"/>
      <w:strike w:val="0"/>
      <w:color w:val="000000"/>
      <w:spacing w:val="0"/>
      <w:w w:val="100"/>
      <w:position w:val="0"/>
      <w:sz w:val="21"/>
      <w:szCs w:val="21"/>
      <w:u w:val="single"/>
      <w:lang w:val="uk-UA" w:eastAsia="uk-UA" w:bidi="uk-UA"/>
    </w:rPr>
  </w:style>
  <w:style w:type="character" w:customStyle="1" w:styleId="22">
    <w:name w:val="Основной текст (2) + Не 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uk-UA" w:eastAsia="uk-UA" w:bidi="uk-UA"/>
    </w:rPr>
  </w:style>
  <w:style w:type="character" w:customStyle="1" w:styleId="23">
    <w:name w:val="Основной текст (2)"/>
    <w:basedOn w:val="2"/>
    <w:rPr>
      <w:rFonts w:ascii="Times New Roman" w:eastAsia="Times New Roman" w:hAnsi="Times New Roman" w:cs="Times New Roman"/>
      <w:b/>
      <w:bCs/>
      <w:i w:val="0"/>
      <w:iCs w:val="0"/>
      <w:smallCaps w:val="0"/>
      <w:strike w:val="0"/>
      <w:color w:val="000000"/>
      <w:spacing w:val="0"/>
      <w:w w:val="100"/>
      <w:position w:val="0"/>
      <w:sz w:val="21"/>
      <w:szCs w:val="21"/>
      <w:u w:val="single"/>
      <w:lang w:val="uk-UA" w:eastAsia="uk-UA" w:bidi="uk-UA"/>
    </w:rPr>
  </w:style>
  <w:style w:type="character" w:customStyle="1" w:styleId="24">
    <w:name w:val="Основной текст (2)"/>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uk-UA" w:eastAsia="uk-UA" w:bidi="uk-UA"/>
    </w:rPr>
  </w:style>
  <w:style w:type="character" w:customStyle="1" w:styleId="4">
    <w:name w:val="Основной текст (4)_"/>
    <w:basedOn w:val="DefaultParagraphFont"/>
    <w:link w:val="40"/>
    <w:rPr>
      <w:rFonts w:ascii="Arial Narrow" w:eastAsia="Arial Narrow" w:hAnsi="Arial Narrow" w:cs="Arial Narrow"/>
      <w:b w:val="0"/>
      <w:bCs w:val="0"/>
      <w:i w:val="0"/>
      <w:iCs w:val="0"/>
      <w:smallCaps w:val="0"/>
      <w:strike w:val="0"/>
      <w:sz w:val="30"/>
      <w:szCs w:val="30"/>
      <w:u w:val="none"/>
    </w:rPr>
  </w:style>
  <w:style w:type="character" w:customStyle="1" w:styleId="25">
    <w:name w:val="Основной текст (2) + Не 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uk-UA" w:eastAsia="uk-UA" w:bidi="uk-UA"/>
    </w:rPr>
  </w:style>
  <w:style w:type="character" w:customStyle="1" w:styleId="a6">
    <w:name w:val="Подпись к картинке_"/>
    <w:basedOn w:val="DefaultParagraphFont"/>
    <w:link w:val="a7"/>
    <w:rPr>
      <w:rFonts w:ascii="Times New Roman" w:eastAsia="Times New Roman" w:hAnsi="Times New Roman" w:cs="Times New Roman"/>
      <w:b/>
      <w:bCs/>
      <w:i w:val="0"/>
      <w:iCs w:val="0"/>
      <w:smallCaps w:val="0"/>
      <w:strike w:val="0"/>
      <w:sz w:val="21"/>
      <w:szCs w:val="21"/>
      <w:u w:val="none"/>
    </w:rPr>
  </w:style>
  <w:style w:type="character" w:customStyle="1" w:styleId="5">
    <w:name w:val="Основной текст (5)_"/>
    <w:basedOn w:val="DefaultParagraphFont"/>
    <w:link w:val="50"/>
    <w:rPr>
      <w:rFonts w:ascii="Arial Narrow" w:eastAsia="Arial Narrow" w:hAnsi="Arial Narrow" w:cs="Arial Narrow"/>
      <w:b w:val="0"/>
      <w:bCs w:val="0"/>
      <w:i w:val="0"/>
      <w:iCs w:val="0"/>
      <w:smallCaps w:val="0"/>
      <w:strike w:val="0"/>
      <w:sz w:val="22"/>
      <w:szCs w:val="22"/>
      <w:u w:val="none"/>
    </w:rPr>
  </w:style>
  <w:style w:type="character" w:customStyle="1" w:styleId="a8">
    <w:name w:val="Основной текст + Курсив"/>
    <w:basedOn w:val="a2"/>
    <w:rPr>
      <w:rFonts w:ascii="Times New Roman" w:eastAsia="Times New Roman" w:hAnsi="Times New Roman" w:cs="Times New Roman"/>
      <w:b w:val="0"/>
      <w:bCs w:val="0"/>
      <w:i/>
      <w:iCs/>
      <w:smallCaps w:val="0"/>
      <w:strike w:val="0"/>
      <w:color w:val="000000"/>
      <w:spacing w:val="0"/>
      <w:w w:val="100"/>
      <w:position w:val="0"/>
      <w:sz w:val="21"/>
      <w:szCs w:val="21"/>
      <w:u w:val="none"/>
      <w:lang w:val="uk-UA" w:eastAsia="uk-UA" w:bidi="uk-UA"/>
    </w:rPr>
  </w:style>
  <w:style w:type="character" w:customStyle="1" w:styleId="11">
    <w:name w:val="Основной текст1"/>
    <w:basedOn w:val="a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uk-UA" w:eastAsia="uk-UA" w:bidi="uk-UA"/>
    </w:rPr>
  </w:style>
  <w:style w:type="paragraph" w:customStyle="1" w:styleId="20">
    <w:name w:val="Основной текст (2)"/>
    <w:basedOn w:val="Normal"/>
    <w:link w:val="2"/>
    <w:pPr>
      <w:shd w:val="clear" w:color="auto" w:fill="FFFFFF"/>
      <w:spacing w:after="60" w:line="0" w:lineRule="atLeast"/>
      <w:ind w:hanging="520"/>
      <w:jc w:val="center"/>
    </w:pPr>
    <w:rPr>
      <w:rFonts w:ascii="Times New Roman" w:eastAsia="Times New Roman" w:hAnsi="Times New Roman" w:cs="Times New Roman"/>
      <w:b/>
      <w:bCs/>
      <w:sz w:val="21"/>
      <w:szCs w:val="21"/>
    </w:rPr>
  </w:style>
  <w:style w:type="paragraph" w:customStyle="1" w:styleId="a0">
    <w:name w:val="Колонтитул"/>
    <w:basedOn w:val="Normal"/>
    <w:link w:val="a"/>
    <w:pPr>
      <w:shd w:val="clear" w:color="auto" w:fill="FFFFFF"/>
      <w:spacing w:line="0" w:lineRule="atLeast"/>
    </w:pPr>
    <w:rPr>
      <w:rFonts w:ascii="Times New Roman" w:eastAsia="Times New Roman" w:hAnsi="Times New Roman" w:cs="Times New Roman"/>
      <w:sz w:val="21"/>
      <w:szCs w:val="21"/>
    </w:rPr>
  </w:style>
  <w:style w:type="paragraph" w:customStyle="1" w:styleId="30">
    <w:name w:val="Основной текст (3)"/>
    <w:basedOn w:val="Normal"/>
    <w:link w:val="3"/>
    <w:pPr>
      <w:shd w:val="clear" w:color="auto" w:fill="FFFFFF"/>
      <w:spacing w:before="60" w:after="300" w:line="0" w:lineRule="atLeast"/>
      <w:jc w:val="center"/>
    </w:pPr>
    <w:rPr>
      <w:rFonts w:ascii="Arial Narrow" w:eastAsia="Arial Narrow" w:hAnsi="Arial Narrow" w:cs="Arial Narrow"/>
      <w:sz w:val="22"/>
      <w:szCs w:val="22"/>
    </w:rPr>
  </w:style>
  <w:style w:type="paragraph" w:customStyle="1" w:styleId="21">
    <w:name w:val="Основной текст2"/>
    <w:basedOn w:val="Normal"/>
    <w:link w:val="a2"/>
    <w:pPr>
      <w:shd w:val="clear" w:color="auto" w:fill="FFFFFF"/>
      <w:spacing w:before="300" w:after="300" w:line="0" w:lineRule="atLeast"/>
      <w:jc w:val="both"/>
    </w:pPr>
    <w:rPr>
      <w:rFonts w:ascii="Times New Roman" w:eastAsia="Times New Roman" w:hAnsi="Times New Roman" w:cs="Times New Roman"/>
      <w:sz w:val="21"/>
      <w:szCs w:val="21"/>
    </w:rPr>
  </w:style>
  <w:style w:type="paragraph" w:customStyle="1" w:styleId="10">
    <w:name w:val="Заголовок №1"/>
    <w:basedOn w:val="Normal"/>
    <w:link w:val="1"/>
    <w:pPr>
      <w:shd w:val="clear" w:color="auto" w:fill="FFFFFF"/>
      <w:spacing w:before="180" w:after="300" w:line="0" w:lineRule="atLeast"/>
      <w:jc w:val="center"/>
      <w:outlineLvl w:val="0"/>
    </w:pPr>
    <w:rPr>
      <w:rFonts w:ascii="Times New Roman" w:eastAsia="Times New Roman" w:hAnsi="Times New Roman" w:cs="Times New Roman"/>
      <w:b/>
      <w:bCs/>
      <w:sz w:val="21"/>
      <w:szCs w:val="21"/>
    </w:rPr>
  </w:style>
  <w:style w:type="paragraph" w:customStyle="1" w:styleId="40">
    <w:name w:val="Основной текст (4)"/>
    <w:basedOn w:val="Normal"/>
    <w:link w:val="4"/>
    <w:pPr>
      <w:shd w:val="clear" w:color="auto" w:fill="FFFFFF"/>
      <w:spacing w:line="269" w:lineRule="exact"/>
      <w:jc w:val="right"/>
    </w:pPr>
    <w:rPr>
      <w:rFonts w:ascii="Arial Narrow" w:eastAsia="Arial Narrow" w:hAnsi="Arial Narrow" w:cs="Arial Narrow"/>
      <w:sz w:val="30"/>
      <w:szCs w:val="30"/>
    </w:rPr>
  </w:style>
  <w:style w:type="paragraph" w:customStyle="1" w:styleId="a7">
    <w:name w:val="Подпись к картинке"/>
    <w:basedOn w:val="Normal"/>
    <w:link w:val="a6"/>
    <w:pPr>
      <w:shd w:val="clear" w:color="auto" w:fill="FFFFFF"/>
      <w:spacing w:line="0" w:lineRule="atLeast"/>
    </w:pPr>
    <w:rPr>
      <w:rFonts w:ascii="Times New Roman" w:eastAsia="Times New Roman" w:hAnsi="Times New Roman" w:cs="Times New Roman"/>
      <w:b/>
      <w:bCs/>
      <w:sz w:val="21"/>
      <w:szCs w:val="21"/>
    </w:rPr>
  </w:style>
  <w:style w:type="paragraph" w:customStyle="1" w:styleId="50">
    <w:name w:val="Основной текст (5)"/>
    <w:basedOn w:val="Normal"/>
    <w:link w:val="5"/>
    <w:pPr>
      <w:shd w:val="clear" w:color="auto" w:fill="FFFFFF"/>
      <w:spacing w:before="2640" w:line="0" w:lineRule="atLeast"/>
      <w:jc w:val="right"/>
    </w:pPr>
    <w:rPr>
      <w:rFonts w:ascii="Arial Narrow" w:eastAsia="Arial Narrow" w:hAnsi="Arial Narrow" w:cs="Arial Narrow"/>
      <w:sz w:val="22"/>
      <w:szCs w:val="22"/>
    </w:rPr>
  </w:style>
  <w:style w:type="character" w:customStyle="1" w:styleId="Heading6Char">
    <w:name w:val="Heading 6 Char"/>
    <w:basedOn w:val="DefaultParagraphFont"/>
    <w:link w:val="Heading6"/>
    <w:rsid w:val="008114C3"/>
    <w:rPr>
      <w:rFonts w:ascii="Times New Roman" w:eastAsia="Times New Roman" w:hAnsi="Times New Roman" w:cs="Times New Roman"/>
      <w:b/>
      <w:szCs w:val="20"/>
      <w:lang w:eastAsia="en-US" w:bidi="ar-SA"/>
    </w:rPr>
  </w:style>
  <w:style w:type="paragraph" w:styleId="BodyTextIndent">
    <w:name w:val="Body Text Indent"/>
    <w:basedOn w:val="Normal"/>
    <w:link w:val="BodyTextIndentChar"/>
    <w:semiHidden/>
    <w:rsid w:val="008114C3"/>
    <w:pPr>
      <w:widowControl/>
      <w:ind w:left="360"/>
    </w:pPr>
    <w:rPr>
      <w:rFonts w:ascii="Times New Roman" w:eastAsia="Times New Roman" w:hAnsi="Times New Roman" w:cs="Times New Roman"/>
      <w:color w:val="auto"/>
      <w:sz w:val="28"/>
      <w:szCs w:val="20"/>
      <w:lang w:val="ru-RU" w:eastAsia="en-US" w:bidi="ar-SA"/>
    </w:rPr>
  </w:style>
  <w:style w:type="character" w:customStyle="1" w:styleId="BodyTextIndentChar">
    <w:name w:val="Body Text Indent Char"/>
    <w:basedOn w:val="DefaultParagraphFont"/>
    <w:link w:val="BodyTextIndent"/>
    <w:semiHidden/>
    <w:rsid w:val="008114C3"/>
    <w:rPr>
      <w:rFonts w:ascii="Times New Roman" w:eastAsia="Times New Roman" w:hAnsi="Times New Roman" w:cs="Times New Roman"/>
      <w:sz w:val="28"/>
      <w:szCs w:val="20"/>
      <w:lang w:val="ru-RU" w:eastAsia="en-US" w:bidi="ar-SA"/>
    </w:rPr>
  </w:style>
  <w:style w:type="paragraph" w:customStyle="1" w:styleId="31">
    <w:name w:val="Ïîäçàã3"/>
    <w:basedOn w:val="Normal"/>
    <w:rsid w:val="008114C3"/>
    <w:pPr>
      <w:spacing w:before="113" w:after="57" w:line="210" w:lineRule="atLeast"/>
      <w:jc w:val="center"/>
    </w:pPr>
    <w:rPr>
      <w:rFonts w:ascii="Times New Roman" w:eastAsia="Times New Roman" w:hAnsi="Times New Roman" w:cs="Times New Roman"/>
      <w:b/>
      <w:color w:val="auto"/>
      <w:sz w:val="20"/>
      <w:szCs w:val="20"/>
      <w:lang w:val="en-US" w:eastAsia="en-US" w:bidi="ar-SA"/>
    </w:rPr>
  </w:style>
  <w:style w:type="paragraph" w:styleId="NoSpacing">
    <w:name w:val="No Spacing"/>
    <w:qFormat/>
    <w:rsid w:val="008114C3"/>
    <w:pPr>
      <w:widowControl/>
    </w:pPr>
    <w:rPr>
      <w:rFonts w:ascii="Calibri" w:eastAsia="SimSun" w:hAnsi="Calibri" w:cs="Times New Roman"/>
      <w:sz w:val="22"/>
      <w:szCs w:val="22"/>
      <w:lang w:val="ru-RU" w:eastAsia="ru-RU" w:bidi="ar-SA"/>
    </w:rPr>
  </w:style>
  <w:style w:type="table" w:styleId="TableGrid">
    <w:name w:val="Table Grid"/>
    <w:basedOn w:val="TableNormal"/>
    <w:uiPriority w:val="39"/>
    <w:rsid w:val="004F7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14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421"/>
    <w:rPr>
      <w:rFonts w:ascii="Segoe UI" w:hAnsi="Segoe UI" w:cs="Segoe UI"/>
      <w:color w:val="000000"/>
      <w:sz w:val="18"/>
      <w:szCs w:val="18"/>
    </w:rPr>
  </w:style>
  <w:style w:type="character" w:styleId="CommentReference">
    <w:name w:val="annotation reference"/>
    <w:basedOn w:val="DefaultParagraphFont"/>
    <w:uiPriority w:val="99"/>
    <w:unhideWhenUsed/>
    <w:rsid w:val="003A0733"/>
    <w:rPr>
      <w:sz w:val="16"/>
      <w:szCs w:val="16"/>
    </w:rPr>
  </w:style>
  <w:style w:type="paragraph" w:styleId="CommentText">
    <w:name w:val="annotation text"/>
    <w:basedOn w:val="Normal"/>
    <w:link w:val="CommentTextChar"/>
    <w:uiPriority w:val="99"/>
    <w:unhideWhenUsed/>
    <w:rsid w:val="003A0733"/>
    <w:rPr>
      <w:sz w:val="20"/>
      <w:szCs w:val="20"/>
    </w:rPr>
  </w:style>
  <w:style w:type="character" w:customStyle="1" w:styleId="CommentTextChar">
    <w:name w:val="Comment Text Char"/>
    <w:basedOn w:val="DefaultParagraphFont"/>
    <w:link w:val="CommentText"/>
    <w:uiPriority w:val="99"/>
    <w:rsid w:val="003A0733"/>
    <w:rPr>
      <w:color w:val="000000"/>
      <w:sz w:val="20"/>
      <w:szCs w:val="20"/>
    </w:rPr>
  </w:style>
  <w:style w:type="paragraph" w:styleId="CommentSubject">
    <w:name w:val="annotation subject"/>
    <w:basedOn w:val="CommentText"/>
    <w:next w:val="CommentText"/>
    <w:link w:val="CommentSubjectChar"/>
    <w:uiPriority w:val="99"/>
    <w:semiHidden/>
    <w:unhideWhenUsed/>
    <w:rsid w:val="003A0733"/>
    <w:rPr>
      <w:b/>
      <w:bCs/>
    </w:rPr>
  </w:style>
  <w:style w:type="character" w:customStyle="1" w:styleId="CommentSubjectChar">
    <w:name w:val="Comment Subject Char"/>
    <w:basedOn w:val="CommentTextChar"/>
    <w:link w:val="CommentSubject"/>
    <w:uiPriority w:val="99"/>
    <w:semiHidden/>
    <w:rsid w:val="003A0733"/>
    <w:rPr>
      <w:b/>
      <w:bCs/>
      <w:color w:val="000000"/>
      <w:sz w:val="20"/>
      <w:szCs w:val="20"/>
    </w:rPr>
  </w:style>
  <w:style w:type="paragraph" w:styleId="Header">
    <w:name w:val="header"/>
    <w:basedOn w:val="Normal"/>
    <w:link w:val="HeaderChar"/>
    <w:uiPriority w:val="99"/>
    <w:unhideWhenUsed/>
    <w:rsid w:val="00613FFC"/>
    <w:pPr>
      <w:tabs>
        <w:tab w:val="center" w:pos="4986"/>
        <w:tab w:val="right" w:pos="9973"/>
      </w:tabs>
    </w:pPr>
  </w:style>
  <w:style w:type="character" w:customStyle="1" w:styleId="HeaderChar">
    <w:name w:val="Header Char"/>
    <w:basedOn w:val="DefaultParagraphFont"/>
    <w:link w:val="Header"/>
    <w:uiPriority w:val="99"/>
    <w:rsid w:val="00613FFC"/>
    <w:rPr>
      <w:color w:val="000000"/>
    </w:rPr>
  </w:style>
  <w:style w:type="paragraph" w:styleId="Footer">
    <w:name w:val="footer"/>
    <w:basedOn w:val="Normal"/>
    <w:link w:val="FooterChar"/>
    <w:uiPriority w:val="99"/>
    <w:unhideWhenUsed/>
    <w:rsid w:val="00613FFC"/>
    <w:pPr>
      <w:tabs>
        <w:tab w:val="center" w:pos="4986"/>
        <w:tab w:val="right" w:pos="9973"/>
      </w:tabs>
    </w:pPr>
  </w:style>
  <w:style w:type="character" w:customStyle="1" w:styleId="FooterChar">
    <w:name w:val="Footer Char"/>
    <w:basedOn w:val="DefaultParagraphFont"/>
    <w:link w:val="Footer"/>
    <w:uiPriority w:val="99"/>
    <w:rsid w:val="00613FFC"/>
    <w:rPr>
      <w:color w:val="000000"/>
    </w:rPr>
  </w:style>
  <w:style w:type="paragraph" w:styleId="ListParagraph">
    <w:name w:val="List Paragraph"/>
    <w:basedOn w:val="Normal"/>
    <w:uiPriority w:val="34"/>
    <w:qFormat/>
    <w:rsid w:val="005C77D8"/>
    <w:pPr>
      <w:ind w:left="720"/>
      <w:contextualSpacing/>
    </w:pPr>
  </w:style>
  <w:style w:type="paragraph" w:styleId="BodyText">
    <w:name w:val="Body Text"/>
    <w:basedOn w:val="Normal"/>
    <w:link w:val="BodyTextChar"/>
    <w:uiPriority w:val="99"/>
    <w:semiHidden/>
    <w:unhideWhenUsed/>
    <w:rsid w:val="00F3374B"/>
    <w:pPr>
      <w:spacing w:after="120"/>
    </w:pPr>
  </w:style>
  <w:style w:type="character" w:customStyle="1" w:styleId="BodyTextChar">
    <w:name w:val="Body Text Char"/>
    <w:basedOn w:val="DefaultParagraphFont"/>
    <w:link w:val="BodyText"/>
    <w:uiPriority w:val="99"/>
    <w:semiHidden/>
    <w:rsid w:val="00F3374B"/>
    <w:rPr>
      <w:color w:val="000000"/>
    </w:rPr>
  </w:style>
  <w:style w:type="character" w:customStyle="1" w:styleId="apple-style-span">
    <w:name w:val="apple-style-span"/>
    <w:basedOn w:val="DefaultParagraphFont"/>
    <w:rsid w:val="00F3374B"/>
  </w:style>
  <w:style w:type="character" w:styleId="UnresolvedMention">
    <w:name w:val="Unresolved Mention"/>
    <w:basedOn w:val="DefaultParagraphFont"/>
    <w:uiPriority w:val="99"/>
    <w:semiHidden/>
    <w:unhideWhenUsed/>
    <w:rsid w:val="00CF7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60680">
      <w:bodyDiv w:val="1"/>
      <w:marLeft w:val="0"/>
      <w:marRight w:val="0"/>
      <w:marTop w:val="0"/>
      <w:marBottom w:val="0"/>
      <w:divBdr>
        <w:top w:val="none" w:sz="0" w:space="0" w:color="auto"/>
        <w:left w:val="none" w:sz="0" w:space="0" w:color="auto"/>
        <w:bottom w:val="none" w:sz="0" w:space="0" w:color="auto"/>
        <w:right w:val="none" w:sz="0" w:space="0" w:color="auto"/>
      </w:divBdr>
    </w:div>
    <w:div w:id="1131559983">
      <w:bodyDiv w:val="1"/>
      <w:marLeft w:val="0"/>
      <w:marRight w:val="0"/>
      <w:marTop w:val="0"/>
      <w:marBottom w:val="0"/>
      <w:divBdr>
        <w:top w:val="none" w:sz="0" w:space="0" w:color="auto"/>
        <w:left w:val="none" w:sz="0" w:space="0" w:color="auto"/>
        <w:bottom w:val="none" w:sz="0" w:space="0" w:color="auto"/>
        <w:right w:val="none" w:sz="0" w:space="0" w:color="auto"/>
      </w:divBdr>
    </w:div>
    <w:div w:id="1465200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ksana_Hereha@cargill.com"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info@globalagro.com.u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Olga_Nazar@cargill.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3950</Words>
  <Characters>22521</Characters>
  <Application>Microsoft Office Word</Application>
  <DocSecurity>0</DocSecurity>
  <Lines>187</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Owner</Company>
  <LinksUpToDate>false</LinksUpToDate>
  <CharactersWithSpaces>26419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Denys Stepanyuk</cp:lastModifiedBy>
  <cp:revision>4</cp:revision>
  <dcterms:created xsi:type="dcterms:W3CDTF">2021-04-30T08:12:00Z</dcterms:created>
  <dcterms:modified xsi:type="dcterms:W3CDTF">2021-04-30T11:03:00Z</dcterms:modified>
</cp:coreProperties>
</file>