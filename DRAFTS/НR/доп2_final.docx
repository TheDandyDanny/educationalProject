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28E" w:rsidRPr="009D6841" w:rsidRDefault="0032428E">
      <w:pPr>
        <w:jc w:val="both"/>
        <w:rPr>
          <w:rFonts w:ascii="Times New Roman" w:hAnsi="Times New Roman"/>
          <w:sz w:val="22"/>
          <w:szCs w:val="22"/>
          <w:lang w:val="uk-UA"/>
        </w:rPr>
      </w:pPr>
      <w:bookmarkStart w:id="0" w:name="_Hlk52867159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956"/>
        <w:gridCol w:w="4957"/>
      </w:tblGrid>
      <w:tr w:rsidR="002B7D41" w:rsidRPr="009D6841" w:rsidTr="002B7D41">
        <w:tc>
          <w:tcPr>
            <w:tcW w:w="4956" w:type="dxa"/>
          </w:tcPr>
          <w:p w:rsidR="00F1141E" w:rsidRPr="00C2312E" w:rsidRDefault="00F1141E">
            <w:pPr>
              <w:jc w:val="both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bookmarkStart w:id="1" w:name="_Hlk2068302"/>
          </w:p>
          <w:p w:rsidR="00F9622D" w:rsidRPr="00C2312E" w:rsidRDefault="00F9622D" w:rsidP="00F1141E">
            <w:pPr>
              <w:widowControl w:val="0"/>
              <w:jc w:val="center"/>
              <w:rPr>
                <w:rFonts w:ascii="Times New Roman" w:eastAsia="Courier New" w:hAnsi="Times New Roman"/>
                <w:b/>
                <w:sz w:val="24"/>
                <w:szCs w:val="24"/>
                <w:lang w:val="uk-UA" w:bidi="en-US"/>
              </w:rPr>
            </w:pPr>
            <w:r w:rsidRPr="00C2312E">
              <w:rPr>
                <w:rFonts w:ascii="Times New Roman" w:eastAsia="Courier New" w:hAnsi="Times New Roman"/>
                <w:b/>
                <w:sz w:val="24"/>
                <w:szCs w:val="24"/>
                <w:lang w:val="uk-UA" w:bidi="en-US"/>
              </w:rPr>
              <w:t>ПРОЕКТ</w:t>
            </w:r>
          </w:p>
          <w:p w:rsidR="00F1141E" w:rsidRPr="00C2312E" w:rsidRDefault="00F1141E" w:rsidP="00F1141E">
            <w:pPr>
              <w:widowControl w:val="0"/>
              <w:jc w:val="center"/>
              <w:rPr>
                <w:rFonts w:ascii="Times New Roman" w:eastAsia="Courier New" w:hAnsi="Times New Roman"/>
                <w:b/>
                <w:sz w:val="24"/>
                <w:szCs w:val="24"/>
                <w:lang w:val="uk-UA" w:bidi="en-US"/>
              </w:rPr>
            </w:pPr>
            <w:r w:rsidRPr="00C2312E">
              <w:rPr>
                <w:rFonts w:ascii="Times New Roman" w:eastAsia="Courier New" w:hAnsi="Times New Roman"/>
                <w:b/>
                <w:sz w:val="24"/>
                <w:szCs w:val="24"/>
                <w:lang w:val="uk-UA" w:bidi="en-US"/>
              </w:rPr>
              <w:t>Додаткова угода № 1</w:t>
            </w:r>
          </w:p>
          <w:p w:rsidR="00F1141E" w:rsidRPr="00C2312E" w:rsidRDefault="00F1141E" w:rsidP="00F1141E">
            <w:pPr>
              <w:widowControl w:val="0"/>
              <w:spacing w:before="59" w:after="59"/>
              <w:rPr>
                <w:rFonts w:ascii="Courier New" w:eastAsia="Courier New" w:hAnsi="Courier New" w:cs="Courier New"/>
                <w:sz w:val="24"/>
                <w:szCs w:val="24"/>
                <w:lang w:val="ru-RU" w:bidi="en-US"/>
              </w:rPr>
            </w:pPr>
          </w:p>
          <w:p w:rsidR="00F1141E" w:rsidRPr="00C2312E" w:rsidRDefault="00F1141E" w:rsidP="00F1141E">
            <w:pPr>
              <w:widowControl w:val="0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bidi="en-US"/>
              </w:rPr>
            </w:pPr>
            <w:r w:rsidRPr="00C2312E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uk-UA" w:eastAsia="uk-UA" w:bidi="uk-UA"/>
              </w:rPr>
              <w:t>до КОНТРАКТУ</w:t>
            </w:r>
          </w:p>
          <w:p w:rsidR="00F1141E" w:rsidRPr="00C2312E" w:rsidRDefault="00F1141E" w:rsidP="00F1141E">
            <w:pPr>
              <w:widowControl w:val="0"/>
              <w:spacing w:after="54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uk-UA" w:eastAsia="uk-UA" w:bidi="uk-UA"/>
              </w:rPr>
            </w:pPr>
            <w:r w:rsidRPr="00C2312E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uk-UA" w:eastAsia="uk-UA" w:bidi="uk-UA"/>
              </w:rPr>
              <w:t>з директором ТОВАРИСТВА З ОБМЕЖЕНОЮ</w:t>
            </w:r>
            <w:r w:rsidRPr="00C2312E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uk-UA" w:eastAsia="uk-UA" w:bidi="uk-UA"/>
              </w:rPr>
              <w:br/>
              <w:t>ВІДПОВІДАЛЬНІСТЮ «М.В. К</w:t>
            </w:r>
            <w:r w:rsidR="00832EE9" w:rsidRPr="00C2312E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uk-UA" w:eastAsia="uk-UA" w:bidi="uk-UA"/>
              </w:rPr>
              <w:t>арго</w:t>
            </w:r>
            <w:r w:rsidRPr="00C2312E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uk-UA" w:eastAsia="uk-UA" w:bidi="uk-UA"/>
              </w:rPr>
              <w:t xml:space="preserve">» від 25 червня 2018 р. </w:t>
            </w:r>
          </w:p>
          <w:p w:rsidR="00F1141E" w:rsidRPr="00C2312E" w:rsidRDefault="00F1141E" w:rsidP="007E5CB0">
            <w:pPr>
              <w:widowControl w:val="0"/>
              <w:spacing w:after="540"/>
              <w:ind w:left="1340" w:hanging="1340"/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uk-UA" w:eastAsia="uk-UA" w:bidi="uk-UA"/>
              </w:rPr>
            </w:pPr>
            <w:r w:rsidRPr="00C2312E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uk-UA" w:eastAsia="uk-UA" w:bidi="uk-UA"/>
              </w:rPr>
              <w:t xml:space="preserve">с. </w:t>
            </w:r>
            <w:proofErr w:type="spellStart"/>
            <w:r w:rsidRPr="00C2312E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uk-UA" w:eastAsia="uk-UA" w:bidi="uk-UA"/>
              </w:rPr>
              <w:t>Визирка</w:t>
            </w:r>
            <w:proofErr w:type="spellEnd"/>
            <w:r w:rsidRPr="00C2312E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uk-UA" w:eastAsia="uk-UA" w:bidi="uk-UA"/>
              </w:rPr>
              <w:t>, Лиманського району, Одеської</w:t>
            </w:r>
            <w:r w:rsidR="007E5CB0" w:rsidRPr="00C2312E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uk-UA" w:eastAsia="uk-UA" w:bidi="uk-UA"/>
              </w:rPr>
              <w:t xml:space="preserve"> </w:t>
            </w:r>
            <w:r w:rsidRPr="00C2312E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uk-UA" w:eastAsia="uk-UA" w:bidi="uk-UA"/>
              </w:rPr>
              <w:t>області «___» _________ 2019 р.</w:t>
            </w:r>
          </w:p>
          <w:p w:rsidR="00026E65" w:rsidRPr="00C2312E" w:rsidRDefault="00F1141E" w:rsidP="00F1141E">
            <w:pPr>
              <w:spacing w:after="540"/>
              <w:ind w:firstLine="760"/>
              <w:jc w:val="both"/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</w:pPr>
            <w:r w:rsidRPr="00C2312E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ТОВАРИСТВО З ОБМЕЖЕНОЮ ВІДПОВІДАЛЬНІСТЮ «М.В. К</w:t>
            </w:r>
            <w:r w:rsidR="00481B79" w:rsidRPr="00C2312E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арго</w:t>
            </w:r>
            <w:r w:rsidRPr="00C2312E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» (</w:t>
            </w:r>
            <w:r w:rsidRPr="00C2312E">
              <w:rPr>
                <w:rFonts w:ascii="Times New Roman" w:hAnsi="Times New Roman"/>
                <w:sz w:val="24"/>
                <w:szCs w:val="24"/>
                <w:lang w:val="uk-UA"/>
              </w:rPr>
              <w:t>далі – ТОВ «М.В. К</w:t>
            </w:r>
            <w:r w:rsidR="00481B79" w:rsidRPr="00C2312E">
              <w:rPr>
                <w:rFonts w:ascii="Times New Roman" w:hAnsi="Times New Roman"/>
                <w:sz w:val="24"/>
                <w:szCs w:val="24"/>
                <w:lang w:val="uk-UA"/>
              </w:rPr>
              <w:t>арго</w:t>
            </w:r>
            <w:r w:rsidRPr="00C2312E">
              <w:rPr>
                <w:rFonts w:ascii="Times New Roman" w:hAnsi="Times New Roman"/>
                <w:sz w:val="24"/>
                <w:szCs w:val="24"/>
                <w:lang w:val="uk-UA"/>
              </w:rPr>
              <w:t>» та/або Товариство)</w:t>
            </w:r>
            <w:r w:rsidRPr="00C2312E">
              <w:rPr>
                <w:rFonts w:ascii="Times New Roman" w:eastAsia="Times New Roman" w:hAnsi="Times New Roman"/>
                <w:b/>
                <w:sz w:val="24"/>
                <w:szCs w:val="24"/>
                <w:lang w:val="uk-UA" w:eastAsia="uk-UA" w:bidi="uk-UA"/>
              </w:rPr>
              <w:t xml:space="preserve"> </w:t>
            </w:r>
            <w:r w:rsidRPr="00C2312E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 xml:space="preserve">в особі </w:t>
            </w:r>
            <w:proofErr w:type="spellStart"/>
            <w:r w:rsidRPr="00C2312E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>Дімової</w:t>
            </w:r>
            <w:proofErr w:type="spellEnd"/>
            <w:r w:rsidRPr="00C2312E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 xml:space="preserve"> Лариси</w:t>
            </w:r>
            <w:r w:rsidR="00F01715" w:rsidRPr="00C2312E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 xml:space="preserve"> Савелі</w:t>
            </w:r>
            <w:del w:id="2" w:author="e.pashkova" w:date="2019-04-04T11:05:00Z">
              <w:r w:rsidR="00F01715" w:rsidRPr="00C2312E" w:rsidDel="00B622D4">
                <w:rPr>
                  <w:rFonts w:ascii="Times New Roman" w:eastAsia="Times New Roman" w:hAnsi="Times New Roman"/>
                  <w:sz w:val="24"/>
                  <w:szCs w:val="24"/>
                  <w:lang w:val="uk-UA" w:eastAsia="uk-UA" w:bidi="uk-UA"/>
                </w:rPr>
                <w:delText>ї</w:delText>
              </w:r>
            </w:del>
            <w:r w:rsidR="00F01715" w:rsidRPr="00C2312E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>вни</w:t>
            </w:r>
            <w:r w:rsidRPr="00C2312E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>, яка діє на підставі Рішення (Протоколу) Загальних зборів учасників Товариства №</w:t>
            </w:r>
            <w:ins w:id="3" w:author="e.pashkova" w:date="2019-04-04T11:05:00Z">
              <w:r w:rsidR="00B622D4">
                <w:rPr>
                  <w:rFonts w:ascii="Times New Roman" w:eastAsia="Times New Roman" w:hAnsi="Times New Roman"/>
                  <w:sz w:val="24"/>
                  <w:szCs w:val="24"/>
                  <w:lang w:val="uk-UA" w:eastAsia="uk-UA" w:bidi="uk-UA"/>
                </w:rPr>
                <w:t xml:space="preserve"> </w:t>
              </w:r>
            </w:ins>
            <w:r w:rsidR="00F07209" w:rsidRPr="00C2312E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>89</w:t>
            </w:r>
            <w:r w:rsidRPr="00C2312E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 xml:space="preserve"> від</w:t>
            </w:r>
            <w:r w:rsidR="007E2EBD" w:rsidRPr="00C2312E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 xml:space="preserve"> 28.03.</w:t>
            </w:r>
            <w:r w:rsidRPr="00C2312E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 xml:space="preserve">2019 р. (далі «Вищий орган </w:t>
            </w:r>
            <w:del w:id="4" w:author="e.pashkova" w:date="2019-04-04T11:06:00Z">
              <w:r w:rsidRPr="00C2312E" w:rsidDel="00B622D4">
                <w:rPr>
                  <w:rFonts w:ascii="Times New Roman" w:eastAsia="Times New Roman" w:hAnsi="Times New Roman"/>
                  <w:sz w:val="24"/>
                  <w:szCs w:val="24"/>
                  <w:lang w:val="uk-UA" w:eastAsia="uk-UA" w:bidi="uk-UA"/>
                </w:rPr>
                <w:delText>т</w:delText>
              </w:r>
            </w:del>
            <w:ins w:id="5" w:author="e.pashkova" w:date="2019-04-04T11:06:00Z">
              <w:r w:rsidR="00B622D4">
                <w:rPr>
                  <w:rFonts w:ascii="Times New Roman" w:eastAsia="Times New Roman" w:hAnsi="Times New Roman"/>
                  <w:sz w:val="24"/>
                  <w:szCs w:val="24"/>
                  <w:lang w:val="uk-UA" w:eastAsia="uk-UA" w:bidi="uk-UA"/>
                </w:rPr>
                <w:t>Т</w:t>
              </w:r>
            </w:ins>
            <w:r w:rsidRPr="00C2312E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>овариства»), з однієї сторони, та</w:t>
            </w:r>
          </w:p>
          <w:p w:rsidR="00B97B4A" w:rsidRPr="00C2312E" w:rsidRDefault="00F1141E" w:rsidP="00B97B4A">
            <w:pPr>
              <w:widowControl w:val="0"/>
              <w:jc w:val="both"/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</w:pPr>
            <w:r w:rsidRPr="00C2312E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 xml:space="preserve"> пан </w:t>
            </w:r>
            <w:r w:rsidR="006F6E03" w:rsidRPr="00C2312E">
              <w:rPr>
                <w:rFonts w:ascii="Times New Roman" w:eastAsia="Times New Roman" w:hAnsi="Times New Roman"/>
                <w:b/>
                <w:sz w:val="24"/>
                <w:szCs w:val="24"/>
                <w:lang w:val="uk-UA" w:eastAsia="uk-UA" w:bidi="uk-UA"/>
              </w:rPr>
              <w:t xml:space="preserve">Педерсен </w:t>
            </w:r>
            <w:proofErr w:type="spellStart"/>
            <w:r w:rsidRPr="00C2312E">
              <w:rPr>
                <w:rFonts w:ascii="Times New Roman" w:eastAsia="Times New Roman" w:hAnsi="Times New Roman"/>
                <w:b/>
                <w:sz w:val="24"/>
                <w:szCs w:val="24"/>
                <w:lang w:val="uk-UA" w:eastAsia="uk-UA" w:bidi="uk-UA"/>
              </w:rPr>
              <w:t>Еспер</w:t>
            </w:r>
            <w:proofErr w:type="spellEnd"/>
            <w:r w:rsidRPr="00C2312E">
              <w:rPr>
                <w:rFonts w:ascii="Times New Roman" w:eastAsia="Times New Roman" w:hAnsi="Times New Roman"/>
                <w:b/>
                <w:sz w:val="24"/>
                <w:szCs w:val="24"/>
                <w:lang w:val="uk-UA" w:eastAsia="uk-UA" w:bidi="uk-UA"/>
              </w:rPr>
              <w:t xml:space="preserve"> </w:t>
            </w:r>
            <w:proofErr w:type="spellStart"/>
            <w:r w:rsidRPr="00C2312E">
              <w:rPr>
                <w:rFonts w:ascii="Times New Roman" w:eastAsia="Times New Roman" w:hAnsi="Times New Roman"/>
                <w:b/>
                <w:sz w:val="24"/>
                <w:szCs w:val="24"/>
                <w:lang w:val="uk-UA" w:eastAsia="uk-UA" w:bidi="uk-UA"/>
              </w:rPr>
              <w:t>Рісхой</w:t>
            </w:r>
            <w:proofErr w:type="spellEnd"/>
            <w:r w:rsidRPr="00C2312E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 xml:space="preserve"> (далі «Керівник»), з іншо</w:t>
            </w:r>
            <w:r w:rsidR="006F6E03" w:rsidRPr="00C2312E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>ї сторони</w:t>
            </w:r>
            <w:r w:rsidRPr="00C2312E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 xml:space="preserve">, </w:t>
            </w:r>
            <w:r w:rsidR="00B97B4A" w:rsidRPr="00C2312E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 xml:space="preserve">оскільки: </w:t>
            </w:r>
          </w:p>
          <w:p w:rsidR="00E72009" w:rsidRPr="00C2312E" w:rsidRDefault="00B97B4A" w:rsidP="00B97B4A">
            <w:pPr>
              <w:widowControl w:val="0"/>
              <w:jc w:val="both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 w:rsidRPr="00C2312E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 xml:space="preserve">А) </w:t>
            </w:r>
            <w:r w:rsidR="00E72009" w:rsidRPr="00C2312E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>учасник</w:t>
            </w:r>
            <w:r w:rsidR="00E82FC1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>ами</w:t>
            </w:r>
            <w:r w:rsidR="00E72009" w:rsidRPr="00C2312E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 xml:space="preserve"> Товариства</w:t>
            </w:r>
            <w:r w:rsidR="00E72009" w:rsidRPr="00C2312E">
              <w:rPr>
                <w:rFonts w:ascii="Times New Roman" w:eastAsia="Times New Roman" w:hAnsi="Times New Roman"/>
                <w:iCs/>
                <w:sz w:val="24"/>
                <w:szCs w:val="24"/>
                <w:lang w:val="uk-UA" w:eastAsia="ru-RU"/>
              </w:rPr>
              <w:t xml:space="preserve"> </w:t>
            </w:r>
            <w:r w:rsidR="00E72009" w:rsidRPr="00C2312E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 xml:space="preserve">під час Загальних зборів учасників Товариства, проведених </w:t>
            </w:r>
            <w:r w:rsidR="007E2EBD" w:rsidRPr="00C2312E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28</w:t>
            </w:r>
            <w:r w:rsidR="00824044" w:rsidRPr="00C2312E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.0</w:t>
            </w:r>
            <w:r w:rsidR="007E2EBD" w:rsidRPr="00C2312E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3</w:t>
            </w:r>
            <w:r w:rsidR="00824044" w:rsidRPr="00C2312E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.</w:t>
            </w:r>
            <w:r w:rsidR="00E72009" w:rsidRPr="00C2312E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 xml:space="preserve">2019 р., відповідно до </w:t>
            </w:r>
            <w:r w:rsidR="00E72009" w:rsidRPr="00C2312E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 xml:space="preserve">Протоколу Загальних зборів учасників Товариства № </w:t>
            </w:r>
            <w:r w:rsidR="00F07209" w:rsidRPr="00C2312E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>89</w:t>
            </w:r>
            <w:r w:rsidR="00E72009" w:rsidRPr="00C2312E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 xml:space="preserve"> від</w:t>
            </w:r>
            <w:r w:rsidR="00824044" w:rsidRPr="00C2312E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 xml:space="preserve"> </w:t>
            </w:r>
            <w:r w:rsidR="007E2EBD" w:rsidRPr="00C2312E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>28</w:t>
            </w:r>
            <w:r w:rsidR="00824044" w:rsidRPr="00C2312E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>.0</w:t>
            </w:r>
            <w:r w:rsidR="007E2EBD" w:rsidRPr="00C2312E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>3</w:t>
            </w:r>
            <w:r w:rsidR="00824044" w:rsidRPr="00C2312E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>.</w:t>
            </w:r>
            <w:r w:rsidR="00E72009" w:rsidRPr="00C2312E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 xml:space="preserve">2019 р., </w:t>
            </w:r>
            <w:r w:rsidR="00E72009" w:rsidRPr="00C2312E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 xml:space="preserve">було прийнято  рішення про продовження строку дії Контракту з </w:t>
            </w:r>
            <w:r w:rsidR="00B128AF" w:rsidRPr="00C2312E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>Керівник</w:t>
            </w:r>
            <w:r w:rsidR="00E72009" w:rsidRPr="00C2312E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 xml:space="preserve">ом Товариства; </w:t>
            </w:r>
          </w:p>
          <w:p w:rsidR="00644331" w:rsidRPr="00C2312E" w:rsidRDefault="00644331" w:rsidP="00B97B4A">
            <w:pPr>
              <w:widowControl w:val="0"/>
              <w:jc w:val="both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</w:p>
          <w:p w:rsidR="00B97B4A" w:rsidRPr="00C2312E" w:rsidRDefault="00E72009" w:rsidP="00B97B4A">
            <w:pPr>
              <w:widowControl w:val="0"/>
              <w:jc w:val="both"/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</w:pPr>
            <w:r w:rsidRPr="00C2312E"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  <w:t xml:space="preserve">Б) Керівник вирішив прийняти пропозицію про продовження строку дії Контракту з Товариством, </w:t>
            </w:r>
          </w:p>
          <w:p w:rsidR="00F1141E" w:rsidRPr="00C2312E" w:rsidRDefault="00F1141E" w:rsidP="007D5222">
            <w:pPr>
              <w:widowControl w:val="0"/>
              <w:jc w:val="both"/>
              <w:rPr>
                <w:rFonts w:ascii="Times New Roman" w:eastAsia="Times New Roman" w:hAnsi="Times New Roman"/>
                <w:sz w:val="24"/>
                <w:szCs w:val="24"/>
                <w:lang w:val="ru-RU" w:bidi="en-US"/>
              </w:rPr>
            </w:pPr>
            <w:r w:rsidRPr="00C2312E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 xml:space="preserve">уклали </w:t>
            </w:r>
            <w:r w:rsidR="006F6E03" w:rsidRPr="00C2312E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>цю Додаткову угоду № 1 від</w:t>
            </w:r>
            <w:r w:rsidR="00B97B4A" w:rsidRPr="00C2312E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 xml:space="preserve"> _____2019 р. </w:t>
            </w:r>
            <w:r w:rsidR="006F6E03" w:rsidRPr="00C2312E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 xml:space="preserve"> (далі – Додаткова угода</w:t>
            </w:r>
            <w:r w:rsidR="00B97B4A" w:rsidRPr="00C2312E">
              <w:rPr>
                <w:rFonts w:ascii="Times New Roman" w:eastAsia="Times New Roman" w:hAnsi="Times New Roman"/>
                <w:sz w:val="24"/>
                <w:szCs w:val="24"/>
                <w:lang w:val="ru-RU" w:eastAsia="uk-UA" w:bidi="uk-UA"/>
              </w:rPr>
              <w:t xml:space="preserve">) </w:t>
            </w:r>
            <w:r w:rsidR="00B97B4A" w:rsidRPr="00C2312E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 xml:space="preserve">до Контракту з </w:t>
            </w:r>
            <w:r w:rsidR="00B97B4A" w:rsidRPr="00C2312E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 w:bidi="uk-UA"/>
              </w:rPr>
              <w:t>директором ТОВАРИСТВА З ОБМЕЖЕНОЮ</w:t>
            </w:r>
            <w:r w:rsidR="007D5222" w:rsidRPr="00C2312E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 w:bidi="uk-UA"/>
              </w:rPr>
              <w:t xml:space="preserve"> </w:t>
            </w:r>
            <w:r w:rsidR="00B97B4A" w:rsidRPr="00C2312E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 w:bidi="uk-UA"/>
              </w:rPr>
              <w:t xml:space="preserve">ВІДПОВІДАЛЬНІСТЮ «М.В. </w:t>
            </w:r>
            <w:r w:rsidR="00BD4867" w:rsidRPr="00C2312E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 w:bidi="uk-UA"/>
              </w:rPr>
              <w:t>Карго</w:t>
            </w:r>
            <w:r w:rsidR="00B97B4A" w:rsidRPr="00C2312E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 w:bidi="uk-UA"/>
              </w:rPr>
              <w:t xml:space="preserve">» від 25 червня 2018 р. (далі – Контракт) </w:t>
            </w:r>
            <w:r w:rsidRPr="00C2312E">
              <w:rPr>
                <w:rFonts w:ascii="Times New Roman" w:eastAsia="Times New Roman" w:hAnsi="Times New Roman"/>
                <w:sz w:val="24"/>
                <w:szCs w:val="24"/>
                <w:lang w:val="uk-UA" w:eastAsia="uk-UA" w:bidi="uk-UA"/>
              </w:rPr>
              <w:t>про наступне:</w:t>
            </w:r>
          </w:p>
          <w:p w:rsidR="00F1141E" w:rsidRPr="00C2312E" w:rsidRDefault="00F1141E" w:rsidP="00F1141E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BD4867" w:rsidRPr="00C2312E" w:rsidRDefault="00BD4867" w:rsidP="00BD4867">
            <w:pPr>
              <w:pStyle w:val="ad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2312E">
              <w:rPr>
                <w:rFonts w:ascii="Times New Roman" w:hAnsi="Times New Roman"/>
                <w:sz w:val="24"/>
                <w:szCs w:val="24"/>
                <w:lang w:val="uk-UA"/>
              </w:rPr>
              <w:t>Змінити пункт 1.1. Контракту та викласти його в наступній редакції:</w:t>
            </w:r>
          </w:p>
          <w:p w:rsidR="00BD4867" w:rsidRPr="00C2312E" w:rsidRDefault="00BD4867" w:rsidP="00BD4867">
            <w:pPr>
              <w:pStyle w:val="ad"/>
              <w:ind w:left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2312E">
              <w:rPr>
                <w:rFonts w:ascii="Times New Roman" w:hAnsi="Times New Roman"/>
                <w:sz w:val="24"/>
                <w:szCs w:val="24"/>
                <w:lang w:val="uk-UA"/>
              </w:rPr>
              <w:t>«1</w:t>
            </w:r>
            <w:r w:rsidRPr="00C2312E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.1. </w:t>
            </w:r>
            <w:r w:rsidRPr="00C2312E">
              <w:rPr>
                <w:rFonts w:ascii="Times New Roman" w:hAnsi="Times New Roman"/>
                <w:sz w:val="24"/>
                <w:szCs w:val="24"/>
                <w:lang w:val="uk-UA"/>
              </w:rPr>
              <w:t>Керівник призначається на посаду директора ТОВ «М.В. Карго» на строк з «26» червня 2018 р. по «05» червня 2020 р.»</w:t>
            </w:r>
          </w:p>
          <w:p w:rsidR="00BD4867" w:rsidRDefault="00BD4867" w:rsidP="00BA5F82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B94711" w:rsidRPr="00C2312E" w:rsidRDefault="00B94711" w:rsidP="00BA5F82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F1141E" w:rsidRPr="00C2312E" w:rsidRDefault="00A47E03" w:rsidP="00AC73D3">
            <w:pPr>
              <w:pStyle w:val="ad"/>
              <w:numPr>
                <w:ilvl w:val="0"/>
                <w:numId w:val="3"/>
              </w:numPr>
              <w:ind w:left="22" w:firstLine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2312E">
              <w:rPr>
                <w:rFonts w:ascii="Times New Roman" w:hAnsi="Times New Roman"/>
                <w:sz w:val="24"/>
                <w:szCs w:val="24"/>
                <w:lang w:val="uk-UA"/>
              </w:rPr>
              <w:t>Змінити пункт 8.1. Контракту та викласти його в наступній редакції:</w:t>
            </w:r>
          </w:p>
          <w:p w:rsidR="00A47E03" w:rsidRPr="00C2312E" w:rsidRDefault="00A47E03" w:rsidP="00A47E03">
            <w:pPr>
              <w:pStyle w:val="ad"/>
              <w:ind w:left="0"/>
              <w:jc w:val="both"/>
              <w:rPr>
                <w:rFonts w:ascii="Times New Roman" w:eastAsia="Courier New" w:hAnsi="Times New Roman"/>
                <w:sz w:val="24"/>
                <w:szCs w:val="24"/>
                <w:lang w:val="ru-RU" w:eastAsia="uk-UA" w:bidi="uk-UA"/>
              </w:rPr>
            </w:pPr>
            <w:r w:rsidRPr="00C2312E">
              <w:rPr>
                <w:rFonts w:ascii="Times New Roman" w:hAnsi="Times New Roman"/>
                <w:sz w:val="24"/>
                <w:szCs w:val="24"/>
                <w:lang w:val="uk-UA"/>
              </w:rPr>
              <w:lastRenderedPageBreak/>
              <w:t>«</w:t>
            </w:r>
            <w:r w:rsidRPr="00C2312E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8.1. </w:t>
            </w:r>
            <w:r w:rsidRPr="00C2312E">
              <w:rPr>
                <w:rFonts w:ascii="Times New Roman" w:eastAsia="Courier New" w:hAnsi="Times New Roman"/>
                <w:sz w:val="24"/>
                <w:szCs w:val="24"/>
                <w:lang w:val="uk-UA" w:eastAsia="uk-UA" w:bidi="uk-UA"/>
              </w:rPr>
              <w:t>Цей контракт діє з «26» червня 2018 р. по «0</w:t>
            </w:r>
            <w:r w:rsidR="00F9622D" w:rsidRPr="00C2312E">
              <w:rPr>
                <w:rFonts w:ascii="Times New Roman" w:eastAsia="Courier New" w:hAnsi="Times New Roman"/>
                <w:sz w:val="24"/>
                <w:szCs w:val="24"/>
                <w:lang w:val="ru-RU" w:eastAsia="uk-UA" w:bidi="uk-UA"/>
              </w:rPr>
              <w:t>5</w:t>
            </w:r>
            <w:r w:rsidRPr="00C2312E">
              <w:rPr>
                <w:rFonts w:ascii="Times New Roman" w:eastAsia="Courier New" w:hAnsi="Times New Roman"/>
                <w:sz w:val="24"/>
                <w:szCs w:val="24"/>
                <w:lang w:val="uk-UA" w:eastAsia="uk-UA" w:bidi="uk-UA"/>
              </w:rPr>
              <w:t>» червня 2020 р.»</w:t>
            </w:r>
            <w:r w:rsidRPr="00C2312E">
              <w:rPr>
                <w:rFonts w:ascii="Times New Roman" w:eastAsia="Courier New" w:hAnsi="Times New Roman"/>
                <w:sz w:val="24"/>
                <w:szCs w:val="24"/>
                <w:lang w:val="ru-RU" w:eastAsia="uk-UA" w:bidi="uk-UA"/>
              </w:rPr>
              <w:t>.</w:t>
            </w:r>
          </w:p>
          <w:p w:rsidR="00A47E03" w:rsidRPr="00C2312E" w:rsidRDefault="00A47E03" w:rsidP="00A47E03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94459D" w:rsidRPr="00C2312E" w:rsidRDefault="00871C3D" w:rsidP="00BD4867">
            <w:pPr>
              <w:pStyle w:val="ad"/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2312E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У </w:t>
            </w:r>
            <w:proofErr w:type="spellStart"/>
            <w:r w:rsidRPr="00C2312E">
              <w:rPr>
                <w:rFonts w:ascii="Times New Roman" w:hAnsi="Times New Roman"/>
                <w:sz w:val="24"/>
                <w:szCs w:val="24"/>
                <w:lang w:val="ru-RU"/>
              </w:rPr>
              <w:t>всьому</w:t>
            </w:r>
            <w:proofErr w:type="spellEnd"/>
            <w:r w:rsidRPr="00C2312E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2312E">
              <w:rPr>
                <w:rFonts w:ascii="Times New Roman" w:hAnsi="Times New Roman"/>
                <w:sz w:val="24"/>
                <w:szCs w:val="24"/>
                <w:lang w:val="ru-RU"/>
              </w:rPr>
              <w:t>іншому</w:t>
            </w:r>
            <w:proofErr w:type="spellEnd"/>
            <w:r w:rsidRPr="00C2312E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C2312E">
              <w:rPr>
                <w:rFonts w:ascii="Times New Roman" w:hAnsi="Times New Roman"/>
                <w:sz w:val="24"/>
                <w:szCs w:val="24"/>
                <w:lang w:val="ru-RU"/>
              </w:rPr>
              <w:t>що</w:t>
            </w:r>
            <w:proofErr w:type="spellEnd"/>
            <w:r w:rsidRPr="00C2312E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не </w:t>
            </w:r>
            <w:proofErr w:type="spellStart"/>
            <w:r w:rsidRPr="00C2312E">
              <w:rPr>
                <w:rFonts w:ascii="Times New Roman" w:hAnsi="Times New Roman"/>
                <w:sz w:val="24"/>
                <w:szCs w:val="24"/>
                <w:lang w:val="ru-RU"/>
              </w:rPr>
              <w:t>визначено</w:t>
            </w:r>
            <w:proofErr w:type="spellEnd"/>
            <w:r w:rsidRPr="00C2312E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2312E">
              <w:rPr>
                <w:rFonts w:ascii="Times New Roman" w:hAnsi="Times New Roman"/>
                <w:sz w:val="24"/>
                <w:szCs w:val="24"/>
                <w:lang w:val="ru-RU"/>
              </w:rPr>
              <w:t>цією</w:t>
            </w:r>
            <w:proofErr w:type="spellEnd"/>
            <w:r w:rsidRPr="00C2312E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2312E">
              <w:rPr>
                <w:rFonts w:ascii="Times New Roman" w:hAnsi="Times New Roman"/>
                <w:sz w:val="24"/>
                <w:szCs w:val="24"/>
                <w:lang w:val="ru-RU"/>
              </w:rPr>
              <w:t>Додатковою</w:t>
            </w:r>
            <w:proofErr w:type="spellEnd"/>
            <w:r w:rsidRPr="00C2312E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2312E">
              <w:rPr>
                <w:rFonts w:ascii="Times New Roman" w:hAnsi="Times New Roman"/>
                <w:sz w:val="24"/>
                <w:szCs w:val="24"/>
                <w:lang w:val="ru-RU"/>
              </w:rPr>
              <w:t>угодою</w:t>
            </w:r>
            <w:proofErr w:type="spellEnd"/>
            <w:r w:rsidRPr="00C2312E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C2312E">
              <w:rPr>
                <w:rFonts w:ascii="Times New Roman" w:hAnsi="Times New Roman"/>
                <w:sz w:val="24"/>
                <w:szCs w:val="24"/>
                <w:lang w:val="ru-RU"/>
              </w:rPr>
              <w:t>Сторони</w:t>
            </w:r>
            <w:proofErr w:type="spellEnd"/>
            <w:r w:rsidRPr="00C2312E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2312E">
              <w:rPr>
                <w:rFonts w:ascii="Times New Roman" w:hAnsi="Times New Roman"/>
                <w:sz w:val="24"/>
                <w:szCs w:val="24"/>
                <w:lang w:val="ru-RU"/>
              </w:rPr>
              <w:t>керуються</w:t>
            </w:r>
            <w:proofErr w:type="spellEnd"/>
            <w:r w:rsidRPr="00C2312E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2312E">
              <w:rPr>
                <w:rFonts w:ascii="Times New Roman" w:hAnsi="Times New Roman"/>
                <w:sz w:val="24"/>
                <w:szCs w:val="24"/>
                <w:lang w:val="ru-RU"/>
              </w:rPr>
              <w:t>положеннями</w:t>
            </w:r>
            <w:proofErr w:type="spellEnd"/>
            <w:r w:rsidRPr="00C2312E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Контракту.</w:t>
            </w:r>
          </w:p>
        </w:tc>
        <w:tc>
          <w:tcPr>
            <w:tcW w:w="4957" w:type="dxa"/>
          </w:tcPr>
          <w:p w:rsidR="00F1141E" w:rsidRDefault="00F1141E">
            <w:pPr>
              <w:jc w:val="both"/>
              <w:rPr>
                <w:rFonts w:ascii="Times New Roman" w:hAnsi="Times New Roman"/>
                <w:b/>
                <w:sz w:val="22"/>
                <w:szCs w:val="22"/>
                <w:lang w:val="uk-UA"/>
              </w:rPr>
            </w:pPr>
          </w:p>
          <w:p w:rsidR="00F9622D" w:rsidRDefault="00F9622D" w:rsidP="00F1141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DRAFT</w:t>
            </w:r>
          </w:p>
          <w:p w:rsidR="00F1141E" w:rsidRPr="00F1141E" w:rsidRDefault="00F1141E" w:rsidP="00F1141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141E">
              <w:rPr>
                <w:rFonts w:ascii="Times New Roman" w:hAnsi="Times New Roman"/>
                <w:b/>
                <w:sz w:val="24"/>
                <w:szCs w:val="24"/>
              </w:rPr>
              <w:t xml:space="preserve">Additional </w:t>
            </w:r>
            <w:proofErr w:type="spellStart"/>
            <w:r w:rsidRPr="00F1141E">
              <w:rPr>
                <w:rFonts w:ascii="Times New Roman" w:hAnsi="Times New Roman"/>
                <w:b/>
                <w:sz w:val="24"/>
                <w:szCs w:val="24"/>
              </w:rPr>
              <w:t>agreemenet</w:t>
            </w:r>
            <w:proofErr w:type="spellEnd"/>
            <w:r w:rsidRPr="00F1141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473303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№</w:t>
            </w:r>
            <w:r w:rsidRPr="00F1141E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  <w:p w:rsidR="00F1141E" w:rsidRPr="00F1141E" w:rsidRDefault="00F1141E" w:rsidP="00F1141E">
            <w:pPr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</w:p>
          <w:p w:rsidR="00F1141E" w:rsidRPr="00F1141E" w:rsidRDefault="00F1141E" w:rsidP="00F1141E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en-US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to the </w:t>
            </w:r>
            <w:r w:rsidRPr="00F1141E">
              <w:rPr>
                <w:rFonts w:ascii="Times New Roman" w:eastAsia="Times New Roman" w:hAnsi="Times New Roman"/>
                <w:b/>
                <w:bCs/>
                <w:color w:val="282828"/>
                <w:sz w:val="24"/>
                <w:szCs w:val="24"/>
                <w:lang w:bidi="en-US"/>
              </w:rPr>
              <w:t>CONTRACT</w:t>
            </w:r>
          </w:p>
          <w:p w:rsidR="00F1141E" w:rsidRDefault="00F1141E" w:rsidP="008330D1">
            <w:pPr>
              <w:widowControl w:val="0"/>
              <w:spacing w:after="540"/>
              <w:jc w:val="center"/>
              <w:rPr>
                <w:rFonts w:ascii="Times New Roman" w:eastAsia="Times New Roman" w:hAnsi="Times New Roman"/>
                <w:b/>
                <w:bCs/>
                <w:color w:val="282828"/>
                <w:sz w:val="24"/>
                <w:szCs w:val="24"/>
                <w:lang w:bidi="en-US"/>
              </w:rPr>
            </w:pPr>
            <w:r w:rsidRPr="00F1141E">
              <w:rPr>
                <w:rFonts w:ascii="Times New Roman" w:eastAsia="Times New Roman" w:hAnsi="Times New Roman"/>
                <w:b/>
                <w:bCs/>
                <w:color w:val="282828"/>
                <w:sz w:val="24"/>
                <w:szCs w:val="24"/>
                <w:lang w:bidi="en-US"/>
              </w:rPr>
              <w:t>with the Director of the L</w:t>
            </w:r>
            <w:r>
              <w:rPr>
                <w:rFonts w:ascii="Times New Roman" w:eastAsia="Times New Roman" w:hAnsi="Times New Roman"/>
                <w:b/>
                <w:bCs/>
                <w:color w:val="282828"/>
                <w:sz w:val="24"/>
                <w:szCs w:val="24"/>
                <w:lang w:bidi="en-US"/>
              </w:rPr>
              <w:t xml:space="preserve">IMITED LIABILITY COMPANY </w:t>
            </w:r>
            <w:r w:rsidRPr="00F1141E">
              <w:rPr>
                <w:rFonts w:ascii="Times New Roman" w:eastAsia="Times New Roman" w:hAnsi="Times New Roman"/>
                <w:b/>
                <w:bCs/>
                <w:color w:val="282828"/>
                <w:sz w:val="24"/>
                <w:szCs w:val="24"/>
                <w:lang w:bidi="en-US"/>
              </w:rPr>
              <w:t>“M.V.</w:t>
            </w:r>
            <w:r>
              <w:rPr>
                <w:rFonts w:ascii="Times New Roman" w:eastAsia="Times New Roman" w:hAnsi="Times New Roman"/>
                <w:b/>
                <w:bCs/>
                <w:color w:val="282828"/>
                <w:sz w:val="24"/>
                <w:szCs w:val="24"/>
                <w:lang w:bidi="en-US"/>
              </w:rPr>
              <w:t xml:space="preserve"> </w:t>
            </w:r>
            <w:r w:rsidRPr="00F1141E">
              <w:rPr>
                <w:rFonts w:ascii="Times New Roman" w:eastAsia="Times New Roman" w:hAnsi="Times New Roman"/>
                <w:b/>
                <w:bCs/>
                <w:color w:val="282828"/>
                <w:sz w:val="24"/>
                <w:szCs w:val="24"/>
                <w:lang w:bidi="en-US"/>
              </w:rPr>
              <w:t>CARGO”</w:t>
            </w:r>
            <w:r>
              <w:rPr>
                <w:rFonts w:ascii="Times New Roman" w:eastAsia="Times New Roman" w:hAnsi="Times New Roman"/>
                <w:b/>
                <w:bCs/>
                <w:color w:val="282828"/>
                <w:sz w:val="24"/>
                <w:szCs w:val="24"/>
                <w:lang w:bidi="en-US"/>
              </w:rPr>
              <w:t xml:space="preserve"> dd 25 of June 2018.</w:t>
            </w:r>
          </w:p>
          <w:p w:rsidR="00F1141E" w:rsidRPr="008330D1" w:rsidRDefault="00F1141E" w:rsidP="008330D1">
            <w:pPr>
              <w:widowControl w:val="0"/>
              <w:spacing w:after="540"/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val="uk-UA" w:bidi="en-US"/>
              </w:rPr>
            </w:pPr>
            <w:proofErr w:type="spellStart"/>
            <w:r w:rsidRPr="00F1141E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bidi="en-US"/>
              </w:rPr>
              <w:t>Vyzyrka</w:t>
            </w:r>
            <w:proofErr w:type="spellEnd"/>
            <w:r w:rsidRPr="00F1141E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bidi="en-US"/>
              </w:rPr>
              <w:t xml:space="preserve"> village, </w:t>
            </w:r>
            <w:proofErr w:type="spellStart"/>
            <w:r w:rsidRPr="00F1141E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bidi="en-US"/>
              </w:rPr>
              <w:t>Lymanskyi</w:t>
            </w:r>
            <w:proofErr w:type="spellEnd"/>
            <w:r w:rsidRPr="00F1141E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bidi="en-US"/>
              </w:rPr>
              <w:t xml:space="preserve"> district, Odesa region, </w:t>
            </w:r>
            <w:r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val="uk-UA" w:bidi="en-US"/>
              </w:rPr>
              <w:t>«___»_______________2019</w:t>
            </w:r>
          </w:p>
          <w:p w:rsidR="008330D1" w:rsidRDefault="008330D1">
            <w:pPr>
              <w:jc w:val="both"/>
              <w:rPr>
                <w:rFonts w:ascii="Times New Roman" w:eastAsia="Times New Roman" w:hAnsi="Times New Roman"/>
                <w:b/>
                <w:bCs/>
                <w:color w:val="282828"/>
                <w:sz w:val="24"/>
                <w:szCs w:val="24"/>
                <w:lang w:val="uk-UA" w:bidi="en-US"/>
              </w:rPr>
            </w:pPr>
          </w:p>
          <w:p w:rsidR="00F1141E" w:rsidRPr="00B97B4A" w:rsidRDefault="00026E65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1141E">
              <w:rPr>
                <w:rFonts w:ascii="Times New Roman" w:eastAsia="Times New Roman" w:hAnsi="Times New Roman"/>
                <w:b/>
                <w:bCs/>
                <w:color w:val="282828"/>
                <w:sz w:val="24"/>
                <w:szCs w:val="24"/>
                <w:lang w:bidi="en-US"/>
              </w:rPr>
              <w:t>the L</w:t>
            </w:r>
            <w:r>
              <w:rPr>
                <w:rFonts w:ascii="Times New Roman" w:eastAsia="Times New Roman" w:hAnsi="Times New Roman"/>
                <w:b/>
                <w:bCs/>
                <w:color w:val="282828"/>
                <w:sz w:val="24"/>
                <w:szCs w:val="24"/>
                <w:lang w:bidi="en-US"/>
              </w:rPr>
              <w:t xml:space="preserve">IMITED LIABILITY COMPANY </w:t>
            </w:r>
            <w:r w:rsidRPr="00F1141E">
              <w:rPr>
                <w:rFonts w:ascii="Times New Roman" w:eastAsia="Times New Roman" w:hAnsi="Times New Roman"/>
                <w:b/>
                <w:bCs/>
                <w:color w:val="282828"/>
                <w:sz w:val="24"/>
                <w:szCs w:val="24"/>
                <w:lang w:bidi="en-US"/>
              </w:rPr>
              <w:t>“M.V.</w:t>
            </w:r>
            <w:r>
              <w:rPr>
                <w:rFonts w:ascii="Times New Roman" w:eastAsia="Times New Roman" w:hAnsi="Times New Roman"/>
                <w:b/>
                <w:bCs/>
                <w:color w:val="282828"/>
                <w:sz w:val="24"/>
                <w:szCs w:val="24"/>
                <w:lang w:bidi="en-US"/>
              </w:rPr>
              <w:t xml:space="preserve"> </w:t>
            </w:r>
            <w:r w:rsidRPr="00F1141E">
              <w:rPr>
                <w:rFonts w:ascii="Times New Roman" w:eastAsia="Times New Roman" w:hAnsi="Times New Roman"/>
                <w:b/>
                <w:bCs/>
                <w:color w:val="282828"/>
                <w:sz w:val="24"/>
                <w:szCs w:val="24"/>
                <w:lang w:bidi="en-US"/>
              </w:rPr>
              <w:t>CARGO”</w:t>
            </w:r>
            <w:r>
              <w:rPr>
                <w:rFonts w:ascii="Times New Roman" w:eastAsia="Times New Roman" w:hAnsi="Times New Roman"/>
                <w:b/>
                <w:bCs/>
                <w:color w:val="282828"/>
                <w:sz w:val="24"/>
                <w:szCs w:val="24"/>
                <w:lang w:val="uk-UA" w:bidi="en-US"/>
              </w:rPr>
              <w:t xml:space="preserve"> (</w:t>
            </w:r>
            <w:r w:rsidRPr="00026E65">
              <w:rPr>
                <w:rFonts w:ascii="Times New Roman" w:eastAsia="Times New Roman" w:hAnsi="Times New Roman"/>
                <w:bCs/>
                <w:color w:val="282828"/>
                <w:sz w:val="24"/>
                <w:szCs w:val="24"/>
                <w:lang w:bidi="en-US"/>
              </w:rPr>
              <w:t>hereinafter -</w:t>
            </w:r>
            <w:r>
              <w:rPr>
                <w:rFonts w:ascii="Times New Roman" w:eastAsia="Times New Roman" w:hAnsi="Times New Roman"/>
                <w:bCs/>
                <w:color w:val="282828"/>
                <w:sz w:val="24"/>
                <w:szCs w:val="24"/>
                <w:lang w:bidi="en-US"/>
              </w:rPr>
              <w:t xml:space="preserve"> </w:t>
            </w:r>
            <w:r w:rsidRPr="00B97B4A">
              <w:rPr>
                <w:rFonts w:ascii="Times New Roman" w:hAnsi="Times New Roman"/>
                <w:sz w:val="22"/>
                <w:szCs w:val="22"/>
              </w:rPr>
              <w:t>“</w:t>
            </w:r>
            <w:r w:rsidRPr="00B97B4A">
              <w:rPr>
                <w:rFonts w:ascii="Times New Roman" w:hAnsi="Times New Roman"/>
                <w:sz w:val="22"/>
                <w:szCs w:val="22"/>
                <w:lang w:val="uk-UA"/>
              </w:rPr>
              <w:t>M</w:t>
            </w:r>
            <w:r w:rsidRPr="00B97B4A">
              <w:rPr>
                <w:rFonts w:ascii="Times New Roman" w:hAnsi="Times New Roman"/>
                <w:sz w:val="22"/>
                <w:szCs w:val="22"/>
              </w:rPr>
              <w:t>.</w:t>
            </w:r>
            <w:r w:rsidRPr="00B97B4A">
              <w:rPr>
                <w:rFonts w:ascii="Times New Roman" w:hAnsi="Times New Roman"/>
                <w:sz w:val="22"/>
                <w:szCs w:val="22"/>
                <w:lang w:val="uk-UA"/>
              </w:rPr>
              <w:t>V</w:t>
            </w:r>
            <w:r w:rsidRPr="00B97B4A">
              <w:rPr>
                <w:rFonts w:ascii="Times New Roman" w:hAnsi="Times New Roman"/>
                <w:sz w:val="22"/>
                <w:szCs w:val="22"/>
              </w:rPr>
              <w:t>.</w:t>
            </w:r>
            <w:r w:rsidRPr="00B97B4A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C</w:t>
            </w:r>
            <w:r w:rsidRPr="00B97B4A">
              <w:rPr>
                <w:rFonts w:ascii="Times New Roman" w:hAnsi="Times New Roman"/>
                <w:sz w:val="22"/>
                <w:szCs w:val="22"/>
              </w:rPr>
              <w:t xml:space="preserve">ARGO </w:t>
            </w:r>
            <w:r w:rsidRPr="00B97B4A">
              <w:rPr>
                <w:rFonts w:ascii="Times New Roman" w:hAnsi="Times New Roman"/>
                <w:sz w:val="22"/>
                <w:szCs w:val="22"/>
                <w:lang w:val="uk-UA"/>
              </w:rPr>
              <w:t>L</w:t>
            </w:r>
            <w:r w:rsidRPr="00B97B4A">
              <w:rPr>
                <w:rFonts w:ascii="Times New Roman" w:hAnsi="Times New Roman"/>
                <w:sz w:val="22"/>
                <w:szCs w:val="22"/>
              </w:rPr>
              <w:t>td”</w:t>
            </w:r>
            <w:r w:rsidR="00B97B4A">
              <w:rPr>
                <w:rFonts w:ascii="Times New Roman" w:hAnsi="Times New Roman"/>
                <w:sz w:val="22"/>
                <w:szCs w:val="22"/>
              </w:rPr>
              <w:t xml:space="preserve"> and/or Company) </w:t>
            </w:r>
            <w:r w:rsidR="00B97B4A" w:rsidRPr="00B97B4A">
              <w:rPr>
                <w:rFonts w:ascii="Times New Roman" w:eastAsia="Courier New" w:hAnsi="Times New Roman"/>
                <w:color w:val="282828"/>
                <w:sz w:val="24"/>
                <w:szCs w:val="24"/>
                <w:lang w:bidi="en-US"/>
              </w:rPr>
              <w:t xml:space="preserve">represented by </w:t>
            </w:r>
            <w:proofErr w:type="spellStart"/>
            <w:r w:rsidR="00B97B4A" w:rsidRPr="00B97B4A">
              <w:rPr>
                <w:rFonts w:ascii="Times New Roman" w:eastAsia="Courier New" w:hAnsi="Times New Roman"/>
                <w:color w:val="282828"/>
                <w:sz w:val="24"/>
                <w:szCs w:val="24"/>
                <w:lang w:bidi="en-US"/>
              </w:rPr>
              <w:t>Larysa</w:t>
            </w:r>
            <w:proofErr w:type="spellEnd"/>
            <w:r w:rsidR="00B97B4A" w:rsidRPr="00B97B4A">
              <w:rPr>
                <w:rFonts w:ascii="Times New Roman" w:eastAsia="Courier New" w:hAnsi="Times New Roman"/>
                <w:color w:val="282828"/>
                <w:sz w:val="24"/>
                <w:szCs w:val="24"/>
                <w:lang w:bidi="en-US"/>
              </w:rPr>
              <w:t xml:space="preserve"> </w:t>
            </w:r>
            <w:proofErr w:type="spellStart"/>
            <w:r w:rsidR="00F01715">
              <w:rPr>
                <w:rFonts w:ascii="Times New Roman" w:eastAsia="Courier New" w:hAnsi="Times New Roman"/>
                <w:color w:val="282828"/>
                <w:sz w:val="24"/>
                <w:szCs w:val="24"/>
                <w:lang w:bidi="en-US"/>
              </w:rPr>
              <w:t>Saveliivna</w:t>
            </w:r>
            <w:proofErr w:type="spellEnd"/>
            <w:r w:rsidR="00F01715">
              <w:rPr>
                <w:rFonts w:ascii="Times New Roman" w:eastAsia="Courier New" w:hAnsi="Times New Roman"/>
                <w:color w:val="282828"/>
                <w:sz w:val="24"/>
                <w:szCs w:val="24"/>
                <w:lang w:bidi="en-US"/>
              </w:rPr>
              <w:t xml:space="preserve"> </w:t>
            </w:r>
            <w:proofErr w:type="spellStart"/>
            <w:r w:rsidR="00B97B4A" w:rsidRPr="00B97B4A">
              <w:rPr>
                <w:rFonts w:ascii="Times New Roman" w:eastAsia="Courier New" w:hAnsi="Times New Roman"/>
                <w:color w:val="282828"/>
                <w:sz w:val="24"/>
                <w:szCs w:val="24"/>
                <w:lang w:bidi="en-US"/>
              </w:rPr>
              <w:t>Dimova</w:t>
            </w:r>
            <w:proofErr w:type="spellEnd"/>
            <w:r w:rsidR="00B97B4A" w:rsidRPr="00B97B4A">
              <w:rPr>
                <w:rFonts w:ascii="Times New Roman" w:eastAsia="Courier New" w:hAnsi="Times New Roman"/>
                <w:color w:val="282828"/>
                <w:sz w:val="24"/>
                <w:szCs w:val="24"/>
                <w:lang w:bidi="en-US"/>
              </w:rPr>
              <w:t>, acting on the basis of the Decision (Minutes) of the General Meetings of the Company’s Members</w:t>
            </w:r>
          </w:p>
          <w:p w:rsidR="00B97B4A" w:rsidRPr="00BA5F82" w:rsidRDefault="00B97B4A" w:rsidP="00B97B4A">
            <w:pPr>
              <w:spacing w:after="260"/>
              <w:ind w:firstLine="620"/>
              <w:jc w:val="both"/>
              <w:rPr>
                <w:rFonts w:ascii="Times New Roman" w:eastAsia="Times New Roman" w:hAnsi="Times New Roman"/>
                <w:color w:val="282828"/>
                <w:sz w:val="24"/>
                <w:szCs w:val="24"/>
                <w:lang w:bidi="en-US"/>
              </w:rPr>
            </w:pPr>
            <w:r w:rsidRPr="00BC64BB">
              <w:rPr>
                <w:rFonts w:ascii="Times New Roman" w:eastAsia="Times New Roman" w:hAnsi="Times New Roman"/>
                <w:color w:val="282828"/>
                <w:sz w:val="24"/>
                <w:szCs w:val="24"/>
                <w:lang w:val="uk-UA" w:eastAsia="uk-UA" w:bidi="uk-UA"/>
              </w:rPr>
              <w:t>№</w:t>
            </w:r>
            <w:r w:rsidRPr="00BC64BB">
              <w:rPr>
                <w:rFonts w:ascii="Times New Roman" w:eastAsia="Times New Roman" w:hAnsi="Times New Roman"/>
                <w:color w:val="282828"/>
                <w:sz w:val="24"/>
                <w:szCs w:val="24"/>
                <w:lang w:eastAsia="uk-UA" w:bidi="uk-UA"/>
              </w:rPr>
              <w:t xml:space="preserve"> </w:t>
            </w:r>
            <w:r w:rsidR="00F07209" w:rsidRPr="00025D25">
              <w:rPr>
                <w:rFonts w:ascii="Times New Roman" w:eastAsia="Times New Roman" w:hAnsi="Times New Roman"/>
                <w:color w:val="282828"/>
                <w:sz w:val="24"/>
                <w:szCs w:val="24"/>
                <w:lang w:eastAsia="uk-UA" w:bidi="uk-UA"/>
              </w:rPr>
              <w:t>89</w:t>
            </w:r>
            <w:r w:rsidRPr="00BA5F82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BA5F82">
              <w:rPr>
                <w:rFonts w:ascii="Times New Roman" w:hAnsi="Times New Roman"/>
                <w:sz w:val="22"/>
                <w:szCs w:val="22"/>
              </w:rPr>
              <w:t xml:space="preserve">dd </w:t>
            </w:r>
            <w:r w:rsidR="007E2EBD" w:rsidRPr="00BA5F82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28.03. </w:t>
            </w:r>
            <w:r w:rsidRPr="00BA5F82">
              <w:rPr>
                <w:rFonts w:ascii="Times New Roman" w:hAnsi="Times New Roman"/>
                <w:sz w:val="22"/>
                <w:szCs w:val="22"/>
              </w:rPr>
              <w:t xml:space="preserve">2019 </w:t>
            </w:r>
            <w:r w:rsidRPr="00BA5F82">
              <w:rPr>
                <w:rFonts w:ascii="Times New Roman" w:eastAsia="Times New Roman" w:hAnsi="Times New Roman"/>
                <w:color w:val="282828"/>
                <w:sz w:val="24"/>
                <w:szCs w:val="24"/>
                <w:lang w:bidi="en-US"/>
              </w:rPr>
              <w:t xml:space="preserve">(hereinafter “Supreme Body of the Company”) from the one side and </w:t>
            </w:r>
          </w:p>
          <w:p w:rsidR="00B97B4A" w:rsidRPr="00BA5F82" w:rsidRDefault="00B97B4A" w:rsidP="00B97B4A">
            <w:pPr>
              <w:spacing w:after="260"/>
              <w:ind w:firstLine="620"/>
              <w:jc w:val="both"/>
              <w:rPr>
                <w:rFonts w:ascii="Times New Roman" w:eastAsia="Times New Roman" w:hAnsi="Times New Roman"/>
                <w:color w:val="282828"/>
                <w:sz w:val="24"/>
                <w:szCs w:val="24"/>
                <w:lang w:bidi="en-US"/>
              </w:rPr>
            </w:pPr>
            <w:r w:rsidRPr="00BA5F82">
              <w:rPr>
                <w:rFonts w:ascii="Times New Roman" w:eastAsia="Times New Roman" w:hAnsi="Times New Roman"/>
                <w:color w:val="282828"/>
                <w:sz w:val="24"/>
                <w:szCs w:val="24"/>
                <w:lang w:bidi="en-US"/>
              </w:rPr>
              <w:t xml:space="preserve">Mr. </w:t>
            </w:r>
            <w:r w:rsidRPr="00BA5F82">
              <w:rPr>
                <w:rFonts w:ascii="Times New Roman" w:eastAsia="Times New Roman" w:hAnsi="Times New Roman"/>
                <w:b/>
                <w:color w:val="282828"/>
                <w:sz w:val="24"/>
                <w:szCs w:val="24"/>
                <w:lang w:bidi="en-US"/>
              </w:rPr>
              <w:t xml:space="preserve">Pedersen Jesper </w:t>
            </w:r>
            <w:proofErr w:type="spellStart"/>
            <w:r w:rsidRPr="00BA5F82">
              <w:rPr>
                <w:rFonts w:ascii="Times New Roman" w:eastAsia="Times New Roman" w:hAnsi="Times New Roman"/>
                <w:b/>
                <w:color w:val="282828"/>
                <w:sz w:val="24"/>
                <w:szCs w:val="24"/>
                <w:lang w:bidi="en-US"/>
              </w:rPr>
              <w:t>Rishoj</w:t>
            </w:r>
            <w:proofErr w:type="spellEnd"/>
            <w:r w:rsidRPr="00BA5F82">
              <w:rPr>
                <w:rFonts w:ascii="Times New Roman" w:eastAsia="Times New Roman" w:hAnsi="Times New Roman"/>
                <w:color w:val="282828"/>
                <w:sz w:val="24"/>
                <w:szCs w:val="24"/>
                <w:lang w:bidi="en-US"/>
              </w:rPr>
              <w:t xml:space="preserve"> (hereinafter “Director”), </w:t>
            </w:r>
            <w:proofErr w:type="spellStart"/>
            <w:r w:rsidRPr="00BA5F82">
              <w:rPr>
                <w:rFonts w:ascii="Times New Roman" w:hAnsi="Times New Roman"/>
                <w:sz w:val="22"/>
                <w:szCs w:val="22"/>
                <w:lang w:val="uk-UA"/>
              </w:rPr>
              <w:t>from</w:t>
            </w:r>
            <w:proofErr w:type="spellEnd"/>
            <w:r w:rsidRPr="00BA5F82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BA5F82">
              <w:rPr>
                <w:rFonts w:ascii="Times New Roman" w:hAnsi="Times New Roman"/>
                <w:sz w:val="22"/>
                <w:szCs w:val="22"/>
                <w:lang w:val="uk-UA"/>
              </w:rPr>
              <w:t>the</w:t>
            </w:r>
            <w:proofErr w:type="spellEnd"/>
            <w:r w:rsidRPr="00BA5F82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BA5F82">
              <w:rPr>
                <w:rFonts w:ascii="Times New Roman" w:hAnsi="Times New Roman"/>
                <w:sz w:val="22"/>
                <w:szCs w:val="22"/>
                <w:lang w:val="uk-UA"/>
              </w:rPr>
              <w:t>other</w:t>
            </w:r>
            <w:proofErr w:type="spellEnd"/>
            <w:r w:rsidRPr="00BA5F82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BA5F82">
              <w:rPr>
                <w:rFonts w:ascii="Times New Roman" w:hAnsi="Times New Roman"/>
                <w:sz w:val="22"/>
                <w:szCs w:val="22"/>
                <w:lang w:val="uk-UA"/>
              </w:rPr>
              <w:t>side</w:t>
            </w:r>
            <w:proofErr w:type="spellEnd"/>
            <w:r w:rsidRPr="00BA5F82">
              <w:rPr>
                <w:rFonts w:ascii="Times New Roman" w:eastAsia="Times New Roman" w:hAnsi="Times New Roman"/>
                <w:color w:val="282828"/>
                <w:sz w:val="24"/>
                <w:szCs w:val="24"/>
                <w:lang w:bidi="en-US"/>
              </w:rPr>
              <w:t>, since:</w:t>
            </w:r>
          </w:p>
          <w:p w:rsidR="00644331" w:rsidRPr="00BA5F82" w:rsidRDefault="00644331" w:rsidP="00AC73D3">
            <w:pPr>
              <w:pStyle w:val="ad"/>
              <w:numPr>
                <w:ilvl w:val="0"/>
                <w:numId w:val="4"/>
              </w:numPr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A5F8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The participant</w:t>
            </w:r>
            <w:r w:rsidR="00E82FC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</w:t>
            </w:r>
            <w:r w:rsidRPr="00BA5F8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of the Company during the </w:t>
            </w:r>
            <w:r w:rsidRPr="00BA5F82">
              <w:rPr>
                <w:rFonts w:ascii="Times New Roman" w:eastAsia="Courier New" w:hAnsi="Times New Roman"/>
                <w:color w:val="282828"/>
                <w:sz w:val="24"/>
                <w:szCs w:val="24"/>
                <w:lang w:bidi="en-US"/>
              </w:rPr>
              <w:t xml:space="preserve">General Meetings of the Company’s Members, which were taken place on the </w:t>
            </w:r>
            <w:r w:rsidR="007E2EBD" w:rsidRPr="00BA5F82">
              <w:rPr>
                <w:rFonts w:ascii="Times New Roman" w:eastAsia="Courier New" w:hAnsi="Times New Roman"/>
                <w:color w:val="282828"/>
                <w:sz w:val="24"/>
                <w:szCs w:val="24"/>
                <w:lang w:val="uk-UA" w:bidi="en-US"/>
              </w:rPr>
              <w:t>28.03.</w:t>
            </w:r>
            <w:r w:rsidRPr="00BA5F82">
              <w:rPr>
                <w:rFonts w:ascii="Times New Roman" w:eastAsia="Courier New" w:hAnsi="Times New Roman"/>
                <w:color w:val="282828"/>
                <w:sz w:val="24"/>
                <w:szCs w:val="24"/>
                <w:lang w:bidi="en-US"/>
              </w:rPr>
              <w:t xml:space="preserve">2019, in accordance with the </w:t>
            </w:r>
            <w:r w:rsidR="00E82FC1">
              <w:rPr>
                <w:rFonts w:ascii="Times New Roman" w:eastAsia="Courier New" w:hAnsi="Times New Roman"/>
                <w:color w:val="282828"/>
                <w:sz w:val="24"/>
                <w:szCs w:val="24"/>
                <w:lang w:bidi="en-US"/>
              </w:rPr>
              <w:t>Minutes</w:t>
            </w:r>
            <w:r w:rsidRPr="00BA5F82">
              <w:rPr>
                <w:rFonts w:ascii="Times New Roman" w:eastAsia="Courier New" w:hAnsi="Times New Roman"/>
                <w:color w:val="282828"/>
                <w:sz w:val="24"/>
                <w:szCs w:val="24"/>
                <w:lang w:bidi="en-US"/>
              </w:rPr>
              <w:t xml:space="preserve"> of the General Meetings of the Company’s Members</w:t>
            </w:r>
          </w:p>
          <w:p w:rsidR="00B97B4A" w:rsidRDefault="00644331" w:rsidP="00644331">
            <w:pPr>
              <w:spacing w:after="2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A5F82">
              <w:rPr>
                <w:rFonts w:ascii="Times New Roman" w:eastAsia="Times New Roman" w:hAnsi="Times New Roman"/>
                <w:color w:val="282828"/>
                <w:sz w:val="24"/>
                <w:szCs w:val="24"/>
                <w:lang w:val="uk-UA" w:eastAsia="uk-UA" w:bidi="uk-UA"/>
              </w:rPr>
              <w:t>№</w:t>
            </w:r>
            <w:r w:rsidRPr="00BA5F82">
              <w:rPr>
                <w:rFonts w:ascii="Times New Roman" w:eastAsia="Times New Roman" w:hAnsi="Times New Roman"/>
                <w:color w:val="282828"/>
                <w:sz w:val="24"/>
                <w:szCs w:val="24"/>
                <w:lang w:eastAsia="uk-UA" w:bidi="uk-UA"/>
              </w:rPr>
              <w:t xml:space="preserve"> </w:t>
            </w:r>
            <w:r w:rsidR="00F07209" w:rsidRPr="00F07209">
              <w:rPr>
                <w:rFonts w:ascii="Times New Roman" w:eastAsia="Times New Roman" w:hAnsi="Times New Roman"/>
                <w:color w:val="282828"/>
                <w:sz w:val="24"/>
                <w:szCs w:val="24"/>
                <w:lang w:eastAsia="uk-UA" w:bidi="uk-UA"/>
              </w:rPr>
              <w:t>89</w:t>
            </w:r>
            <w:r w:rsidR="007E2EBD" w:rsidRPr="00BA5F82">
              <w:rPr>
                <w:rFonts w:ascii="Times New Roman" w:eastAsia="Times New Roman" w:hAnsi="Times New Roman"/>
                <w:color w:val="282828"/>
                <w:sz w:val="24"/>
                <w:szCs w:val="24"/>
                <w:lang w:val="uk-UA" w:eastAsia="uk-UA" w:bidi="uk-UA"/>
              </w:rPr>
              <w:t xml:space="preserve"> </w:t>
            </w:r>
            <w:r w:rsidRPr="00BA5F82">
              <w:rPr>
                <w:rFonts w:ascii="Times New Roman" w:hAnsi="Times New Roman"/>
                <w:sz w:val="24"/>
                <w:szCs w:val="24"/>
              </w:rPr>
              <w:t xml:space="preserve">dd </w:t>
            </w:r>
            <w:r w:rsidR="007E2EBD" w:rsidRPr="00BA5F82">
              <w:rPr>
                <w:rFonts w:ascii="Times New Roman" w:hAnsi="Times New Roman"/>
                <w:sz w:val="24"/>
                <w:szCs w:val="24"/>
                <w:lang w:val="uk-UA"/>
              </w:rPr>
              <w:t>28</w:t>
            </w:r>
            <w:r w:rsidR="007E2EBD" w:rsidRPr="007E2EBD">
              <w:rPr>
                <w:rFonts w:ascii="Times New Roman" w:hAnsi="Times New Roman"/>
                <w:sz w:val="24"/>
                <w:szCs w:val="24"/>
                <w:lang w:val="uk-UA"/>
              </w:rPr>
              <w:t>.03.</w:t>
            </w:r>
            <w:r w:rsidRPr="007E2EBD">
              <w:rPr>
                <w:rFonts w:ascii="Times New Roman" w:hAnsi="Times New Roman"/>
                <w:sz w:val="24"/>
                <w:szCs w:val="24"/>
              </w:rPr>
              <w:t xml:space="preserve">2019, make a </w:t>
            </w:r>
            <w:proofErr w:type="spellStart"/>
            <w:r w:rsidRPr="007E2EBD">
              <w:rPr>
                <w:rFonts w:ascii="Times New Roman" w:hAnsi="Times New Roman"/>
                <w:sz w:val="24"/>
                <w:szCs w:val="24"/>
              </w:rPr>
              <w:t>desigion</w:t>
            </w:r>
            <w:proofErr w:type="spellEnd"/>
            <w:r w:rsidRPr="007E2EBD">
              <w:rPr>
                <w:rFonts w:ascii="Times New Roman" w:hAnsi="Times New Roman"/>
                <w:sz w:val="24"/>
                <w:szCs w:val="24"/>
              </w:rPr>
              <w:t xml:space="preserve"> to </w:t>
            </w:r>
            <w:r w:rsidRPr="007E2EBD">
              <w:rPr>
                <w:rStyle w:val="tlid-translation"/>
                <w:rFonts w:ascii="Times New Roman" w:hAnsi="Times New Roman"/>
                <w:sz w:val="24"/>
                <w:szCs w:val="24"/>
              </w:rPr>
              <w:t>extend the validity period of the Contract</w:t>
            </w:r>
            <w:r w:rsidRPr="00644331">
              <w:rPr>
                <w:rStyle w:val="tlid-translation"/>
                <w:rFonts w:ascii="Times New Roman" w:hAnsi="Times New Roman"/>
                <w:sz w:val="24"/>
                <w:szCs w:val="24"/>
              </w:rPr>
              <w:t xml:space="preserve"> with the Director of the Company;</w:t>
            </w:r>
            <w:r w:rsidRPr="0064433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644331" w:rsidRPr="00BA5F82" w:rsidRDefault="00644331" w:rsidP="00AC73D3">
            <w:pPr>
              <w:pStyle w:val="ad"/>
              <w:numPr>
                <w:ilvl w:val="0"/>
                <w:numId w:val="4"/>
              </w:numPr>
              <w:spacing w:after="260"/>
              <w:ind w:left="0" w:firstLine="0"/>
              <w:jc w:val="both"/>
              <w:rPr>
                <w:rFonts w:ascii="Times New Roman" w:eastAsia="Times New Roman" w:hAnsi="Times New Roman"/>
                <w:color w:val="282828"/>
                <w:sz w:val="24"/>
                <w:szCs w:val="24"/>
                <w:lang w:bidi="en-US"/>
              </w:rPr>
            </w:pPr>
            <w:r w:rsidRPr="00644331">
              <w:rPr>
                <w:rFonts w:ascii="Times New Roman" w:eastAsia="Times New Roman" w:hAnsi="Times New Roman"/>
                <w:color w:val="282828"/>
                <w:sz w:val="24"/>
                <w:szCs w:val="24"/>
                <w:lang w:bidi="en-US"/>
              </w:rPr>
              <w:t xml:space="preserve">The </w:t>
            </w:r>
            <w:r w:rsidRPr="00644331">
              <w:rPr>
                <w:rStyle w:val="tlid-translation"/>
                <w:rFonts w:ascii="Times New Roman" w:hAnsi="Times New Roman"/>
                <w:sz w:val="24"/>
                <w:szCs w:val="24"/>
              </w:rPr>
              <w:t xml:space="preserve">Director </w:t>
            </w:r>
            <w:r w:rsidRPr="00644331">
              <w:rPr>
                <w:rFonts w:ascii="Times New Roman" w:eastAsia="Times New Roman" w:hAnsi="Times New Roman"/>
                <w:color w:val="282828"/>
                <w:sz w:val="24"/>
                <w:szCs w:val="24"/>
                <w:lang w:bidi="en-US"/>
              </w:rPr>
              <w:t xml:space="preserve">decided to accept the proposal to extend the term of the Contract with the </w:t>
            </w:r>
            <w:r w:rsidRPr="00BA5F82">
              <w:rPr>
                <w:rFonts w:ascii="Times New Roman" w:eastAsia="Times New Roman" w:hAnsi="Times New Roman"/>
                <w:color w:val="282828"/>
                <w:sz w:val="24"/>
                <w:szCs w:val="24"/>
                <w:lang w:bidi="en-US"/>
              </w:rPr>
              <w:t>Company,</w:t>
            </w:r>
          </w:p>
          <w:p w:rsidR="00B97B4A" w:rsidRPr="00B97B4A" w:rsidRDefault="00B97B4A" w:rsidP="00B97B4A">
            <w:pPr>
              <w:spacing w:after="26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en-US"/>
              </w:rPr>
            </w:pPr>
            <w:proofErr w:type="spellStart"/>
            <w:r w:rsidRPr="00BA5F82">
              <w:rPr>
                <w:rFonts w:ascii="Times New Roman" w:hAnsi="Times New Roman"/>
                <w:sz w:val="22"/>
                <w:szCs w:val="22"/>
                <w:lang w:val="uk-UA"/>
              </w:rPr>
              <w:t>concluded</w:t>
            </w:r>
            <w:proofErr w:type="spellEnd"/>
            <w:r w:rsidRPr="00BA5F82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BA5F82">
              <w:rPr>
                <w:rFonts w:ascii="Times New Roman" w:hAnsi="Times New Roman"/>
                <w:sz w:val="22"/>
                <w:szCs w:val="22"/>
                <w:lang w:val="uk-UA"/>
              </w:rPr>
              <w:t>th</w:t>
            </w:r>
            <w:proofErr w:type="spellEnd"/>
            <w:r w:rsidRPr="00BA5F82">
              <w:rPr>
                <w:rFonts w:ascii="Times New Roman" w:hAnsi="Times New Roman"/>
                <w:sz w:val="22"/>
                <w:szCs w:val="22"/>
              </w:rPr>
              <w:t xml:space="preserve">is </w:t>
            </w:r>
            <w:r w:rsidRPr="00BA5F82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</w:t>
            </w:r>
            <w:r w:rsidRPr="00BA5F82">
              <w:rPr>
                <w:rFonts w:ascii="Times New Roman" w:hAnsi="Times New Roman"/>
                <w:sz w:val="22"/>
                <w:szCs w:val="22"/>
              </w:rPr>
              <w:t>Additional Agreement No. 1</w:t>
            </w:r>
            <w:r w:rsidRPr="00BA5F82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</w:t>
            </w:r>
            <w:r w:rsidRPr="00BA5F82">
              <w:rPr>
                <w:rFonts w:ascii="Times New Roman" w:hAnsi="Times New Roman"/>
                <w:sz w:val="22"/>
                <w:szCs w:val="22"/>
              </w:rPr>
              <w:t>dd ________2019  (</w:t>
            </w:r>
            <w:r w:rsidRPr="00BA5F82">
              <w:rPr>
                <w:rFonts w:ascii="Times New Roman" w:eastAsia="Times New Roman" w:hAnsi="Times New Roman"/>
                <w:color w:val="282828"/>
                <w:sz w:val="24"/>
                <w:szCs w:val="24"/>
                <w:lang w:bidi="en-US"/>
              </w:rPr>
              <w:t>hereinafter</w:t>
            </w:r>
            <w:r w:rsidRPr="00BA5F82">
              <w:rPr>
                <w:rFonts w:ascii="Times New Roman" w:hAnsi="Times New Roman"/>
                <w:sz w:val="22"/>
                <w:szCs w:val="22"/>
              </w:rPr>
              <w:t xml:space="preserve"> – Additional agreement)  to the Contract with the Director of the LIMITED LIABILITY COMPANY “M.V. CARGO” dd 25 of June</w:t>
            </w:r>
            <w:r w:rsidR="00A47E03">
              <w:rPr>
                <w:rFonts w:ascii="Times New Roman" w:hAnsi="Times New Roman"/>
                <w:sz w:val="22"/>
                <w:szCs w:val="22"/>
              </w:rPr>
              <w:t xml:space="preserve"> 2018 (hereinafter – the Contract) </w:t>
            </w:r>
            <w:r w:rsidRPr="009D6841">
              <w:rPr>
                <w:rFonts w:ascii="Times New Roman" w:hAnsi="Times New Roman"/>
                <w:sz w:val="22"/>
                <w:szCs w:val="22"/>
              </w:rPr>
              <w:t>as follows</w:t>
            </w:r>
            <w:r w:rsidRPr="009D6841">
              <w:rPr>
                <w:rFonts w:ascii="Times New Roman" w:hAnsi="Times New Roman"/>
                <w:sz w:val="22"/>
                <w:szCs w:val="22"/>
                <w:lang w:val="uk-UA"/>
              </w:rPr>
              <w:t>:</w:t>
            </w:r>
            <w:r w:rsidR="00A47E03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:rsidR="00A47E03" w:rsidRPr="00BA7260" w:rsidRDefault="00A47E03" w:rsidP="00AC73D3">
            <w:pPr>
              <w:pStyle w:val="ad"/>
              <w:numPr>
                <w:ilvl w:val="0"/>
                <w:numId w:val="2"/>
              </w:numPr>
              <w:tabs>
                <w:tab w:val="left" w:pos="871"/>
              </w:tabs>
              <w:ind w:left="34" w:firstLine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</w:t>
            </w:r>
            <w:r w:rsidRPr="00BA7260">
              <w:rPr>
                <w:rFonts w:ascii="Times New Roman" w:hAnsi="Times New Roman"/>
                <w:sz w:val="22"/>
                <w:szCs w:val="22"/>
              </w:rPr>
              <w:t>o make the amendments to the Clause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BA5F82">
              <w:rPr>
                <w:rFonts w:ascii="Times New Roman" w:hAnsi="Times New Roman"/>
                <w:sz w:val="22"/>
                <w:szCs w:val="22"/>
                <w:lang w:val="uk-UA"/>
              </w:rPr>
              <w:t>1</w:t>
            </w:r>
            <w:r w:rsidRPr="00BA7260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.1. </w:t>
            </w:r>
            <w:r w:rsidRPr="00BA7260">
              <w:rPr>
                <w:rFonts w:ascii="Times New Roman" w:hAnsi="Times New Roman"/>
                <w:sz w:val="22"/>
                <w:szCs w:val="22"/>
              </w:rPr>
              <w:t xml:space="preserve">of the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Contract </w:t>
            </w:r>
            <w:r w:rsidRPr="00BA7260">
              <w:rPr>
                <w:rFonts w:ascii="Times New Roman" w:hAnsi="Times New Roman"/>
                <w:sz w:val="22"/>
                <w:szCs w:val="22"/>
              </w:rPr>
              <w:t xml:space="preserve">and shall read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it </w:t>
            </w:r>
            <w:r w:rsidRPr="00BA7260">
              <w:rPr>
                <w:rFonts w:ascii="Times New Roman" w:hAnsi="Times New Roman"/>
                <w:sz w:val="22"/>
                <w:szCs w:val="22"/>
              </w:rPr>
              <w:t xml:space="preserve">as follows: </w:t>
            </w:r>
          </w:p>
          <w:p w:rsidR="00A47E03" w:rsidRDefault="00A47E03" w:rsidP="00BA5F82">
            <w:pPr>
              <w:widowControl w:val="0"/>
              <w:tabs>
                <w:tab w:val="left" w:pos="606"/>
              </w:tabs>
              <w:spacing w:after="260"/>
              <w:jc w:val="both"/>
              <w:rPr>
                <w:rFonts w:ascii="Times New Roman" w:eastAsia="Times New Roman" w:hAnsi="Times New Roman"/>
                <w:color w:val="000000"/>
                <w:sz w:val="24"/>
                <w:lang w:bidi="en-US"/>
              </w:rPr>
            </w:pPr>
            <w:r w:rsidRPr="00BA7260">
              <w:rPr>
                <w:rFonts w:ascii="Times New Roman" w:hAnsi="Times New Roman"/>
                <w:sz w:val="22"/>
                <w:szCs w:val="22"/>
              </w:rPr>
              <w:t>“</w:t>
            </w:r>
            <w:r w:rsidR="00BA5F82">
              <w:rPr>
                <w:rFonts w:ascii="Times New Roman" w:hAnsi="Times New Roman"/>
                <w:sz w:val="22"/>
                <w:szCs w:val="22"/>
                <w:lang w:val="uk-UA"/>
              </w:rPr>
              <w:t>1</w:t>
            </w:r>
            <w:r w:rsidRPr="00BA7260">
              <w:rPr>
                <w:rFonts w:ascii="Times New Roman" w:hAnsi="Times New Roman"/>
                <w:sz w:val="22"/>
                <w:szCs w:val="22"/>
              </w:rPr>
              <w:t>.1.</w:t>
            </w:r>
            <w:r w:rsidRPr="00A47E03">
              <w:rPr>
                <w:rFonts w:ascii="Times New Roman" w:eastAsia="Times New Roman" w:hAnsi="Times New Roman"/>
                <w:color w:val="000000"/>
                <w:sz w:val="24"/>
                <w:lang w:bidi="en-US"/>
              </w:rPr>
              <w:t xml:space="preserve"> </w:t>
            </w:r>
            <w:r w:rsidR="00BA5F82">
              <w:rPr>
                <w:rFonts w:ascii="Times New Roman" w:eastAsia="Times New Roman" w:hAnsi="Times New Roman"/>
                <w:color w:val="000000"/>
                <w:sz w:val="24"/>
                <w:lang w:bidi="en-US"/>
              </w:rPr>
              <w:t xml:space="preserve">Mr. PEDERSEN Jesper </w:t>
            </w:r>
            <w:proofErr w:type="spellStart"/>
            <w:r w:rsidR="00BA5F82">
              <w:rPr>
                <w:rFonts w:ascii="Times New Roman" w:eastAsia="Times New Roman" w:hAnsi="Times New Roman"/>
                <w:color w:val="000000"/>
                <w:sz w:val="24"/>
                <w:lang w:bidi="en-US"/>
              </w:rPr>
              <w:t>Rishoj</w:t>
            </w:r>
            <w:proofErr w:type="spellEnd"/>
            <w:r w:rsidR="00BA5F82">
              <w:rPr>
                <w:rFonts w:ascii="Times New Roman" w:eastAsia="Times New Roman" w:hAnsi="Times New Roman"/>
                <w:color w:val="000000"/>
                <w:sz w:val="24"/>
                <w:lang w:bidi="en-US"/>
              </w:rPr>
              <w:t xml:space="preserve"> shall be appointed as Director of the Limited Liability Company </w:t>
            </w:r>
            <w:r w:rsidR="001D359E" w:rsidRPr="001D359E">
              <w:rPr>
                <w:rFonts w:ascii="Times New Roman" w:eastAsia="Times New Roman" w:hAnsi="Times New Roman"/>
                <w:color w:val="000000"/>
                <w:sz w:val="24"/>
                <w:lang w:bidi="en-US"/>
              </w:rPr>
              <w:t>«</w:t>
            </w:r>
            <w:r w:rsidR="00BA5F82">
              <w:rPr>
                <w:rFonts w:ascii="Times New Roman" w:eastAsia="Times New Roman" w:hAnsi="Times New Roman"/>
                <w:color w:val="000000"/>
                <w:sz w:val="24"/>
                <w:lang w:bidi="en-US"/>
              </w:rPr>
              <w:t>M.V. CARGO</w:t>
            </w:r>
            <w:r w:rsidR="001D359E" w:rsidRPr="00BB4EC8">
              <w:rPr>
                <w:rFonts w:ascii="Times New Roman" w:eastAsia="Times New Roman" w:hAnsi="Times New Roman"/>
                <w:color w:val="000000"/>
                <w:sz w:val="24"/>
                <w:lang w:bidi="en-US"/>
              </w:rPr>
              <w:t>»</w:t>
            </w:r>
            <w:r w:rsidR="00BA5F82">
              <w:rPr>
                <w:rFonts w:ascii="Times New Roman" w:eastAsia="Times New Roman" w:hAnsi="Times New Roman"/>
                <w:color w:val="000000"/>
                <w:sz w:val="24"/>
                <w:lang w:bidi="en-US"/>
              </w:rPr>
              <w:t xml:space="preserve"> for the period from </w:t>
            </w:r>
            <w:r w:rsidR="00BA5F82" w:rsidRPr="00BA5F82">
              <w:rPr>
                <w:rFonts w:ascii="Times New Roman" w:eastAsia="Times New Roman" w:hAnsi="Times New Roman"/>
                <w:color w:val="000000"/>
                <w:sz w:val="24"/>
                <w:lang w:bidi="en-US"/>
              </w:rPr>
              <w:t>«</w:t>
            </w:r>
            <w:r w:rsidR="00BA5F82">
              <w:rPr>
                <w:rFonts w:ascii="Times New Roman" w:eastAsia="Times New Roman" w:hAnsi="Times New Roman"/>
                <w:color w:val="000000"/>
                <w:sz w:val="24"/>
                <w:lang w:bidi="en-US"/>
              </w:rPr>
              <w:t>26</w:t>
            </w:r>
            <w:r w:rsidR="00BA5F82" w:rsidRPr="00BA5F82">
              <w:rPr>
                <w:rFonts w:ascii="Times New Roman" w:eastAsia="Times New Roman" w:hAnsi="Times New Roman"/>
                <w:color w:val="000000"/>
                <w:sz w:val="24"/>
                <w:lang w:bidi="en-US"/>
              </w:rPr>
              <w:t>»</w:t>
            </w:r>
            <w:r w:rsidR="00BA5F82">
              <w:rPr>
                <w:rFonts w:ascii="Times New Roman" w:eastAsia="Times New Roman" w:hAnsi="Times New Roman"/>
                <w:color w:val="000000"/>
                <w:sz w:val="24"/>
                <w:lang w:bidi="en-US"/>
              </w:rPr>
              <w:t xml:space="preserve"> of June 2018 till </w:t>
            </w:r>
            <w:r w:rsidR="00BA5F82" w:rsidRPr="00BA5F82">
              <w:rPr>
                <w:rFonts w:ascii="Times New Roman" w:eastAsia="Times New Roman" w:hAnsi="Times New Roman"/>
                <w:color w:val="000000"/>
                <w:sz w:val="24"/>
                <w:lang w:bidi="en-US"/>
              </w:rPr>
              <w:t>«0</w:t>
            </w:r>
            <w:r w:rsidR="00BA5F82">
              <w:rPr>
                <w:rFonts w:ascii="Times New Roman" w:eastAsia="Times New Roman" w:hAnsi="Times New Roman"/>
                <w:color w:val="000000"/>
                <w:sz w:val="24"/>
                <w:lang w:bidi="en-US"/>
              </w:rPr>
              <w:t>5</w:t>
            </w:r>
            <w:r w:rsidR="00BA5F82" w:rsidRPr="00BA5F82">
              <w:rPr>
                <w:rFonts w:ascii="Times New Roman" w:eastAsia="Times New Roman" w:hAnsi="Times New Roman"/>
                <w:color w:val="000000"/>
                <w:sz w:val="24"/>
                <w:lang w:bidi="en-US"/>
              </w:rPr>
              <w:t>»</w:t>
            </w:r>
            <w:r w:rsidR="00BA5F82">
              <w:rPr>
                <w:rFonts w:ascii="Times New Roman" w:eastAsia="Times New Roman" w:hAnsi="Times New Roman"/>
                <w:color w:val="000000"/>
                <w:sz w:val="24"/>
                <w:lang w:bidi="en-US"/>
              </w:rPr>
              <w:t xml:space="preserve"> of June 2020</w:t>
            </w:r>
            <w:r w:rsidR="00BA5F82" w:rsidRPr="00BA5F82">
              <w:rPr>
                <w:rFonts w:ascii="Times New Roman" w:eastAsia="Times New Roman" w:hAnsi="Times New Roman"/>
                <w:color w:val="000000"/>
                <w:sz w:val="24"/>
                <w:lang w:bidi="en-US"/>
              </w:rPr>
              <w:t xml:space="preserve">». </w:t>
            </w:r>
          </w:p>
          <w:p w:rsidR="00BA5F82" w:rsidRPr="00BA7260" w:rsidRDefault="00BA5F82" w:rsidP="00BA5F82">
            <w:pPr>
              <w:pStyle w:val="ad"/>
              <w:numPr>
                <w:ilvl w:val="0"/>
                <w:numId w:val="2"/>
              </w:numPr>
              <w:tabs>
                <w:tab w:val="left" w:pos="871"/>
              </w:tabs>
              <w:ind w:left="0" w:firstLine="28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</w:t>
            </w:r>
            <w:r w:rsidRPr="00BA7260">
              <w:rPr>
                <w:rFonts w:ascii="Times New Roman" w:hAnsi="Times New Roman"/>
                <w:sz w:val="22"/>
                <w:szCs w:val="22"/>
              </w:rPr>
              <w:t>o make the amendments to the Clause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8</w:t>
            </w:r>
            <w:r w:rsidRPr="00BA7260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.1. </w:t>
            </w:r>
            <w:r w:rsidRPr="00BA7260">
              <w:rPr>
                <w:rFonts w:ascii="Times New Roman" w:hAnsi="Times New Roman"/>
                <w:sz w:val="22"/>
                <w:szCs w:val="22"/>
              </w:rPr>
              <w:t xml:space="preserve">of the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Contract </w:t>
            </w:r>
            <w:r w:rsidRPr="00BA7260">
              <w:rPr>
                <w:rFonts w:ascii="Times New Roman" w:hAnsi="Times New Roman"/>
                <w:sz w:val="22"/>
                <w:szCs w:val="22"/>
              </w:rPr>
              <w:t xml:space="preserve">and shall read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it </w:t>
            </w:r>
            <w:r w:rsidRPr="00BA7260">
              <w:rPr>
                <w:rFonts w:ascii="Times New Roman" w:hAnsi="Times New Roman"/>
                <w:sz w:val="22"/>
                <w:szCs w:val="22"/>
              </w:rPr>
              <w:t xml:space="preserve">as follows: </w:t>
            </w:r>
          </w:p>
          <w:p w:rsidR="00BA5F82" w:rsidRPr="00BA5F82" w:rsidRDefault="00BA5F82" w:rsidP="00BA5F82">
            <w:pPr>
              <w:widowControl w:val="0"/>
              <w:tabs>
                <w:tab w:val="left" w:pos="471"/>
              </w:tabs>
              <w:spacing w:after="260"/>
              <w:ind w:firstLine="28"/>
              <w:jc w:val="both"/>
              <w:rPr>
                <w:rFonts w:ascii="Times New Roman" w:eastAsia="Times New Roman" w:hAnsi="Times New Roman"/>
                <w:color w:val="000000"/>
                <w:sz w:val="24"/>
                <w:lang w:bidi="en-US"/>
              </w:rPr>
            </w:pPr>
            <w:r w:rsidRPr="00BA7260">
              <w:rPr>
                <w:rFonts w:ascii="Times New Roman" w:hAnsi="Times New Roman"/>
                <w:sz w:val="22"/>
                <w:szCs w:val="22"/>
              </w:rPr>
              <w:lastRenderedPageBreak/>
              <w:t>“</w:t>
            </w:r>
            <w:r>
              <w:rPr>
                <w:rFonts w:ascii="Times New Roman" w:hAnsi="Times New Roman"/>
                <w:sz w:val="22"/>
                <w:szCs w:val="22"/>
              </w:rPr>
              <w:t>8</w:t>
            </w:r>
            <w:r w:rsidRPr="00BA7260">
              <w:rPr>
                <w:rFonts w:ascii="Times New Roman" w:hAnsi="Times New Roman"/>
                <w:sz w:val="22"/>
                <w:szCs w:val="22"/>
              </w:rPr>
              <w:t>.1.</w:t>
            </w:r>
            <w:r w:rsidRPr="00A47E03">
              <w:rPr>
                <w:rFonts w:ascii="Times New Roman" w:eastAsia="Times New Roman" w:hAnsi="Times New Roman"/>
                <w:color w:val="000000"/>
                <w:sz w:val="24"/>
                <w:lang w:bidi="en-US"/>
              </w:rPr>
              <w:t xml:space="preserve"> This Contract is valid from </w:t>
            </w:r>
            <w:r w:rsidRPr="00A47E03">
              <w:rPr>
                <w:rFonts w:ascii="Times New Roman" w:eastAsia="Times New Roman" w:hAnsi="Times New Roman"/>
                <w:color w:val="000000"/>
                <w:sz w:val="24"/>
                <w:lang w:val="uk-UA" w:eastAsia="uk-UA" w:bidi="uk-UA"/>
              </w:rPr>
              <w:t xml:space="preserve">«26» </w:t>
            </w:r>
            <w:r w:rsidRPr="00A47E03">
              <w:rPr>
                <w:rFonts w:ascii="Times New Roman" w:eastAsia="Times New Roman" w:hAnsi="Times New Roman"/>
                <w:color w:val="000000"/>
                <w:sz w:val="24"/>
                <w:lang w:bidi="en-US"/>
              </w:rPr>
              <w:t xml:space="preserve">of June 2018 till </w:t>
            </w:r>
            <w:r w:rsidRPr="00A47E03">
              <w:rPr>
                <w:rFonts w:ascii="Times New Roman" w:eastAsia="Times New Roman" w:hAnsi="Times New Roman"/>
                <w:color w:val="000000"/>
                <w:sz w:val="24"/>
                <w:lang w:val="uk-UA" w:eastAsia="uk-UA" w:bidi="uk-UA"/>
              </w:rPr>
              <w:t>«</w:t>
            </w:r>
            <w:r w:rsidRPr="00824044">
              <w:rPr>
                <w:rFonts w:ascii="Times New Roman" w:eastAsia="Times New Roman" w:hAnsi="Times New Roman"/>
                <w:color w:val="000000"/>
                <w:sz w:val="24"/>
                <w:lang w:val="uk-UA" w:eastAsia="uk-UA" w:bidi="uk-UA"/>
              </w:rPr>
              <w:t>0</w:t>
            </w:r>
            <w:r w:rsidRPr="00824044">
              <w:rPr>
                <w:rFonts w:ascii="Times New Roman" w:eastAsia="Times New Roman" w:hAnsi="Times New Roman"/>
                <w:color w:val="000000"/>
                <w:sz w:val="24"/>
                <w:lang w:eastAsia="uk-UA" w:bidi="uk-UA"/>
              </w:rPr>
              <w:t>5</w:t>
            </w:r>
            <w:r w:rsidRPr="00824044">
              <w:rPr>
                <w:rFonts w:ascii="Times New Roman" w:eastAsia="Times New Roman" w:hAnsi="Times New Roman"/>
                <w:color w:val="000000"/>
                <w:sz w:val="24"/>
                <w:lang w:val="uk-UA" w:eastAsia="uk-UA" w:bidi="uk-UA"/>
              </w:rPr>
              <w:t xml:space="preserve">» </w:t>
            </w:r>
            <w:r w:rsidRPr="00824044">
              <w:rPr>
                <w:rFonts w:ascii="Times New Roman" w:eastAsia="Times New Roman" w:hAnsi="Times New Roman"/>
                <w:color w:val="000000"/>
                <w:sz w:val="24"/>
                <w:lang w:bidi="en-US"/>
              </w:rPr>
              <w:t>of</w:t>
            </w:r>
            <w:r w:rsidRPr="00A47E03">
              <w:rPr>
                <w:rFonts w:ascii="Times New Roman" w:eastAsia="Times New Roman" w:hAnsi="Times New Roman"/>
                <w:color w:val="000000"/>
                <w:sz w:val="24"/>
                <w:lang w:bidi="en-US"/>
              </w:rPr>
              <w:t xml:space="preserve"> June 20</w:t>
            </w:r>
            <w:r>
              <w:rPr>
                <w:rFonts w:ascii="Times New Roman" w:eastAsia="Times New Roman" w:hAnsi="Times New Roman"/>
                <w:color w:val="000000"/>
                <w:sz w:val="24"/>
                <w:lang w:bidi="en-US"/>
              </w:rPr>
              <w:t>20”</w:t>
            </w:r>
            <w:r w:rsidRPr="00A47E03">
              <w:rPr>
                <w:rFonts w:ascii="Times New Roman" w:eastAsia="Times New Roman" w:hAnsi="Times New Roman"/>
                <w:color w:val="000000"/>
                <w:sz w:val="24"/>
                <w:lang w:bidi="en-US"/>
              </w:rPr>
              <w:t>.</w:t>
            </w:r>
          </w:p>
          <w:p w:rsidR="00F1141E" w:rsidRPr="00871C3D" w:rsidRDefault="00871C3D" w:rsidP="00BA5F82">
            <w:pPr>
              <w:pStyle w:val="ad"/>
              <w:numPr>
                <w:ilvl w:val="0"/>
                <w:numId w:val="2"/>
              </w:numPr>
              <w:ind w:left="0" w:firstLine="0"/>
              <w:jc w:val="both"/>
              <w:rPr>
                <w:rFonts w:ascii="Times New Roman" w:hAnsi="Times New Roman"/>
                <w:b/>
                <w:sz w:val="22"/>
                <w:szCs w:val="22"/>
                <w:lang w:val="uk-UA"/>
              </w:rPr>
            </w:pPr>
            <w:proofErr w:type="spellStart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>In</w:t>
            </w:r>
            <w:proofErr w:type="spellEnd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>all</w:t>
            </w:r>
            <w:proofErr w:type="spellEnd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>other</w:t>
            </w:r>
            <w:proofErr w:type="spellEnd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>aspects</w:t>
            </w:r>
            <w:proofErr w:type="spellEnd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>not</w:t>
            </w:r>
            <w:proofErr w:type="spellEnd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>specified</w:t>
            </w:r>
            <w:proofErr w:type="spellEnd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>in</w:t>
            </w:r>
            <w:proofErr w:type="spellEnd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>this</w:t>
            </w:r>
            <w:proofErr w:type="spellEnd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>Additional</w:t>
            </w:r>
            <w:proofErr w:type="spellEnd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>Agreement</w:t>
            </w:r>
            <w:proofErr w:type="spellEnd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, </w:t>
            </w:r>
            <w:proofErr w:type="spellStart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>the</w:t>
            </w:r>
            <w:proofErr w:type="spellEnd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>Parties</w:t>
            </w:r>
            <w:proofErr w:type="spellEnd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>shall</w:t>
            </w:r>
            <w:proofErr w:type="spellEnd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>be</w:t>
            </w:r>
            <w:proofErr w:type="spellEnd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>guided</w:t>
            </w:r>
            <w:proofErr w:type="spellEnd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>by</w:t>
            </w:r>
            <w:proofErr w:type="spellEnd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>the</w:t>
            </w:r>
            <w:proofErr w:type="spellEnd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>provisions</w:t>
            </w:r>
            <w:proofErr w:type="spellEnd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>of</w:t>
            </w:r>
            <w:proofErr w:type="spellEnd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>the</w:t>
            </w:r>
            <w:proofErr w:type="spellEnd"/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</w:t>
            </w:r>
            <w:r w:rsidRPr="00871C3D">
              <w:rPr>
                <w:rFonts w:ascii="Times New Roman" w:hAnsi="Times New Roman"/>
                <w:sz w:val="22"/>
                <w:szCs w:val="22"/>
              </w:rPr>
              <w:t>Contract</w:t>
            </w:r>
            <w:r w:rsidRPr="00871C3D">
              <w:rPr>
                <w:rFonts w:ascii="Times New Roman" w:hAnsi="Times New Roman"/>
                <w:sz w:val="22"/>
                <w:szCs w:val="22"/>
                <w:lang w:val="uk-UA"/>
              </w:rPr>
              <w:t xml:space="preserve">. </w:t>
            </w:r>
          </w:p>
          <w:p w:rsidR="00F1141E" w:rsidRDefault="00F1141E">
            <w:pPr>
              <w:jc w:val="both"/>
              <w:rPr>
                <w:rFonts w:ascii="Times New Roman" w:hAnsi="Times New Roman"/>
                <w:b/>
                <w:sz w:val="22"/>
                <w:szCs w:val="22"/>
                <w:lang w:val="uk-UA"/>
              </w:rPr>
            </w:pPr>
          </w:p>
          <w:p w:rsidR="002B7D41" w:rsidRPr="009D6841" w:rsidRDefault="002B7D41" w:rsidP="009D6841">
            <w:pPr>
              <w:contextualSpacing/>
              <w:jc w:val="both"/>
              <w:rPr>
                <w:rFonts w:ascii="Times New Roman" w:hAnsi="Times New Roman"/>
                <w:sz w:val="22"/>
                <w:szCs w:val="22"/>
                <w:lang w:val="uk-UA"/>
              </w:rPr>
            </w:pPr>
          </w:p>
        </w:tc>
      </w:tr>
      <w:bookmarkEnd w:id="1"/>
      <w:tr w:rsidR="00601579" w:rsidRPr="009D6841" w:rsidTr="00272DD4">
        <w:tc>
          <w:tcPr>
            <w:tcW w:w="4956" w:type="dxa"/>
          </w:tcPr>
          <w:p w:rsidR="00601579" w:rsidRPr="00C2312E" w:rsidRDefault="00601579" w:rsidP="00601579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601579" w:rsidRPr="00C2312E" w:rsidRDefault="00504C0E" w:rsidP="00601579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2312E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  <w:r w:rsidR="00601579" w:rsidRPr="00C2312E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  <w:r w:rsidR="00871C3D" w:rsidRPr="00C2312E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="00601579" w:rsidRPr="00C2312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Ця Додаткова угода складена українською та англійською мовами в двох </w:t>
            </w:r>
            <w:proofErr w:type="spellStart"/>
            <w:r w:rsidR="00601579" w:rsidRPr="00C2312E">
              <w:rPr>
                <w:rFonts w:ascii="Times New Roman" w:hAnsi="Times New Roman"/>
                <w:sz w:val="24"/>
                <w:szCs w:val="24"/>
                <w:lang w:val="uk-UA"/>
              </w:rPr>
              <w:t>оригинальних</w:t>
            </w:r>
            <w:proofErr w:type="spellEnd"/>
            <w:r w:rsidR="00601579" w:rsidRPr="00C2312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примірниках, по одному для кожної зі Сторін, що мають однакову юридичну силу.</w:t>
            </w:r>
          </w:p>
          <w:p w:rsidR="00601579" w:rsidRPr="00C2312E" w:rsidRDefault="00601579" w:rsidP="00601579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601579" w:rsidRPr="00C2312E" w:rsidRDefault="00504C0E" w:rsidP="00601579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2312E"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  <w:r w:rsidR="00601579" w:rsidRPr="00C2312E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  <w:r w:rsidR="00601579" w:rsidRPr="00C2312E">
              <w:rPr>
                <w:rFonts w:ascii="Times New Roman" w:hAnsi="Times New Roman"/>
                <w:sz w:val="24"/>
                <w:szCs w:val="24"/>
                <w:lang w:val="uk-UA"/>
              </w:rPr>
              <w:tab/>
              <w:t xml:space="preserve">У випадку суперечки </w:t>
            </w:r>
            <w:r w:rsidR="00E23B20" w:rsidRPr="00C2312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українська </w:t>
            </w:r>
            <w:r w:rsidR="00601579" w:rsidRPr="00C2312E">
              <w:rPr>
                <w:rFonts w:ascii="Times New Roman" w:hAnsi="Times New Roman"/>
                <w:sz w:val="24"/>
                <w:szCs w:val="24"/>
                <w:lang w:val="uk-UA"/>
              </w:rPr>
              <w:t>версія має перевагу.</w:t>
            </w:r>
          </w:p>
          <w:p w:rsidR="00601579" w:rsidRPr="00C2312E" w:rsidRDefault="00601579" w:rsidP="00601579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601579" w:rsidRPr="00C2312E" w:rsidRDefault="00504C0E" w:rsidP="00601579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2312E">
              <w:rPr>
                <w:rFonts w:ascii="Times New Roman" w:hAnsi="Times New Roman"/>
                <w:sz w:val="24"/>
                <w:szCs w:val="24"/>
                <w:lang w:val="ru-RU"/>
              </w:rPr>
              <w:t>6</w:t>
            </w:r>
            <w:r w:rsidR="00601579" w:rsidRPr="00C2312E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  <w:r w:rsidR="00601579" w:rsidRPr="00C2312E">
              <w:rPr>
                <w:rFonts w:ascii="Times New Roman" w:hAnsi="Times New Roman"/>
                <w:sz w:val="24"/>
                <w:szCs w:val="24"/>
                <w:lang w:val="uk-UA"/>
              </w:rPr>
              <w:tab/>
              <w:t>Ця Додаткова угода є невід’ємною частиною</w:t>
            </w:r>
            <w:r w:rsidR="00E23B20" w:rsidRPr="00C2312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Контракту та набирає чинності з </w:t>
            </w:r>
            <w:proofErr w:type="spellStart"/>
            <w:r w:rsidR="00E23B20" w:rsidRPr="00C2312E">
              <w:rPr>
                <w:rFonts w:ascii="Times New Roman" w:hAnsi="Times New Roman"/>
                <w:sz w:val="24"/>
                <w:szCs w:val="24"/>
                <w:lang w:val="uk-UA"/>
              </w:rPr>
              <w:t>моменут</w:t>
            </w:r>
            <w:proofErr w:type="spellEnd"/>
            <w:r w:rsidR="00E23B20" w:rsidRPr="00C2312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її підписання сторонами та отримання /продовження терміну дії дозволу на працевлаштування в Україні в </w:t>
            </w:r>
            <w:proofErr w:type="gramStart"/>
            <w:r w:rsidR="00E23B20" w:rsidRPr="00C2312E">
              <w:rPr>
                <w:rFonts w:ascii="Times New Roman" w:hAnsi="Times New Roman"/>
                <w:sz w:val="24"/>
                <w:szCs w:val="24"/>
                <w:lang w:val="uk-UA"/>
              </w:rPr>
              <w:t>порядку,  встановленому</w:t>
            </w:r>
            <w:proofErr w:type="gramEnd"/>
            <w:r w:rsidR="00E23B20" w:rsidRPr="00C2312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законодавством України.</w:t>
            </w:r>
          </w:p>
          <w:p w:rsidR="005A6DF5" w:rsidRPr="00C2312E" w:rsidRDefault="005A6DF5" w:rsidP="00601579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957" w:type="dxa"/>
          </w:tcPr>
          <w:p w:rsidR="00601579" w:rsidRPr="00E23B20" w:rsidRDefault="00601579" w:rsidP="00601579">
            <w:pPr>
              <w:pStyle w:val="ad"/>
              <w:ind w:left="0"/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  <w:p w:rsidR="00601579" w:rsidRPr="003A12A4" w:rsidRDefault="00601579" w:rsidP="00AC73D3">
            <w:pPr>
              <w:pStyle w:val="ad"/>
              <w:numPr>
                <w:ilvl w:val="0"/>
                <w:numId w:val="2"/>
              </w:numPr>
              <w:ind w:left="0" w:firstLine="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3A12A4">
              <w:rPr>
                <w:rFonts w:ascii="Times New Roman" w:hAnsi="Times New Roman"/>
                <w:sz w:val="22"/>
                <w:szCs w:val="22"/>
              </w:rPr>
              <w:t>This Additional Agreement is made in Ukrainian and English in two identical originals, one for each of the Parties, having the same legal validity.</w:t>
            </w:r>
          </w:p>
          <w:p w:rsidR="00601579" w:rsidRPr="009D6841" w:rsidRDefault="00601579" w:rsidP="00601579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:rsidR="00601579" w:rsidRPr="009D6841" w:rsidRDefault="00601579" w:rsidP="00601579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:rsidR="00601579" w:rsidRPr="009D6841" w:rsidRDefault="00C2312E" w:rsidP="00601579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2312E">
              <w:rPr>
                <w:rFonts w:ascii="Times New Roman" w:hAnsi="Times New Roman"/>
                <w:sz w:val="22"/>
                <w:szCs w:val="22"/>
              </w:rPr>
              <w:t>5.</w:t>
            </w:r>
            <w:r w:rsidR="00601579" w:rsidRPr="009D6841">
              <w:rPr>
                <w:rFonts w:ascii="Times New Roman" w:hAnsi="Times New Roman"/>
                <w:sz w:val="22"/>
                <w:szCs w:val="22"/>
              </w:rPr>
              <w:tab/>
              <w:t xml:space="preserve">In case of dispute the </w:t>
            </w:r>
            <w:r w:rsidR="00E23B20" w:rsidRPr="003A12A4">
              <w:rPr>
                <w:rFonts w:ascii="Times New Roman" w:hAnsi="Times New Roman"/>
                <w:sz w:val="22"/>
                <w:szCs w:val="22"/>
              </w:rPr>
              <w:t>Ukrainian</w:t>
            </w:r>
            <w:r w:rsidR="00E23B20" w:rsidRPr="009D684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601579" w:rsidRPr="009D6841">
              <w:rPr>
                <w:rFonts w:ascii="Times New Roman" w:hAnsi="Times New Roman"/>
                <w:sz w:val="22"/>
                <w:szCs w:val="22"/>
              </w:rPr>
              <w:t xml:space="preserve">version shall prevail. </w:t>
            </w:r>
          </w:p>
          <w:p w:rsidR="00601579" w:rsidRPr="009D6841" w:rsidRDefault="00601579" w:rsidP="00601579">
            <w:pPr>
              <w:pStyle w:val="ad"/>
              <w:ind w:left="36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:rsidR="00601579" w:rsidRPr="00601579" w:rsidRDefault="00C2312E" w:rsidP="00E23B20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2312E">
              <w:rPr>
                <w:rFonts w:ascii="Times New Roman" w:hAnsi="Times New Roman"/>
                <w:sz w:val="22"/>
                <w:szCs w:val="22"/>
              </w:rPr>
              <w:t>6.</w:t>
            </w:r>
            <w:r w:rsidR="00601579" w:rsidRPr="009D6841">
              <w:rPr>
                <w:rFonts w:ascii="Times New Roman" w:hAnsi="Times New Roman"/>
                <w:sz w:val="22"/>
                <w:szCs w:val="22"/>
              </w:rPr>
              <w:tab/>
              <w:t xml:space="preserve">This Additional Agreement </w:t>
            </w:r>
            <w:r w:rsidR="003A12A4">
              <w:rPr>
                <w:rFonts w:ascii="Times New Roman" w:hAnsi="Times New Roman"/>
                <w:sz w:val="22"/>
                <w:szCs w:val="22"/>
              </w:rPr>
              <w:t xml:space="preserve">is </w:t>
            </w:r>
            <w:r w:rsidR="003A12A4" w:rsidRPr="009D6841">
              <w:rPr>
                <w:rFonts w:ascii="Times New Roman" w:hAnsi="Times New Roman"/>
                <w:sz w:val="22"/>
                <w:szCs w:val="22"/>
              </w:rPr>
              <w:t xml:space="preserve">an integral part of the </w:t>
            </w:r>
            <w:r w:rsidR="00E23B20">
              <w:rPr>
                <w:rFonts w:ascii="Times New Roman" w:hAnsi="Times New Roman"/>
                <w:sz w:val="22"/>
                <w:szCs w:val="22"/>
              </w:rPr>
              <w:t xml:space="preserve">Contract </w:t>
            </w:r>
            <w:r w:rsidR="003A12A4">
              <w:rPr>
                <w:rFonts w:ascii="Times New Roman" w:hAnsi="Times New Roman"/>
                <w:sz w:val="22"/>
                <w:szCs w:val="22"/>
              </w:rPr>
              <w:t xml:space="preserve">and </w:t>
            </w:r>
            <w:r w:rsidR="00601579" w:rsidRPr="009D6841">
              <w:rPr>
                <w:rFonts w:ascii="Times New Roman" w:hAnsi="Times New Roman"/>
                <w:sz w:val="22"/>
                <w:szCs w:val="22"/>
              </w:rPr>
              <w:t xml:space="preserve">shall enter into force </w:t>
            </w:r>
            <w:r w:rsidR="00E23B20" w:rsidRPr="00E23B20">
              <w:rPr>
                <w:rFonts w:ascii="Times New Roman" w:hAnsi="Times New Roman"/>
                <w:sz w:val="22"/>
                <w:szCs w:val="22"/>
              </w:rPr>
              <w:t>from the moment of its signing by the Parties and after obtaining/prolongation of the work permit in Ukraine in accordance with the procedure established by the legislation of Ukraine.</w:t>
            </w:r>
          </w:p>
        </w:tc>
      </w:tr>
    </w:tbl>
    <w:p w:rsidR="00601579" w:rsidRDefault="00601579">
      <w:pPr>
        <w:pStyle w:val="1"/>
        <w:spacing w:before="0" w:after="0"/>
        <w:jc w:val="center"/>
        <w:rPr>
          <w:rFonts w:ascii="Times New Roman" w:hAnsi="Times New Roman"/>
          <w:bCs w:val="0"/>
          <w:sz w:val="22"/>
          <w:szCs w:val="22"/>
        </w:rPr>
      </w:pPr>
    </w:p>
    <w:p w:rsidR="00E23B20" w:rsidRDefault="00E23B20">
      <w:pPr>
        <w:pStyle w:val="1"/>
        <w:spacing w:before="0" w:after="0"/>
        <w:jc w:val="center"/>
        <w:rPr>
          <w:rFonts w:ascii="Times New Roman" w:hAnsi="Times New Roman"/>
          <w:bCs w:val="0"/>
          <w:sz w:val="22"/>
          <w:szCs w:val="22"/>
        </w:rPr>
      </w:pPr>
    </w:p>
    <w:p w:rsidR="00F9138B" w:rsidRPr="00D91C38" w:rsidRDefault="00571C3C">
      <w:pPr>
        <w:pStyle w:val="1"/>
        <w:spacing w:before="0" w:after="0"/>
        <w:jc w:val="center"/>
        <w:rPr>
          <w:rFonts w:ascii="Times New Roman" w:hAnsi="Times New Roman"/>
          <w:bCs w:val="0"/>
          <w:sz w:val="22"/>
          <w:szCs w:val="22"/>
        </w:rPr>
      </w:pPr>
      <w:r w:rsidRPr="00D91C38">
        <w:rPr>
          <w:rFonts w:ascii="Times New Roman" w:hAnsi="Times New Roman"/>
          <w:bCs w:val="0"/>
          <w:sz w:val="22"/>
          <w:szCs w:val="22"/>
        </w:rPr>
        <w:t>Signatures of the Parties/</w:t>
      </w:r>
      <w:r w:rsidR="00F23E58" w:rsidRPr="00D91C38">
        <w:rPr>
          <w:rFonts w:ascii="Times New Roman" w:hAnsi="Times New Roman"/>
          <w:bCs w:val="0"/>
          <w:sz w:val="22"/>
          <w:szCs w:val="22"/>
          <w:lang w:val="uk-UA"/>
        </w:rPr>
        <w:t>Підписи сторін:</w:t>
      </w:r>
    </w:p>
    <w:bookmarkEnd w:id="0"/>
    <w:p w:rsidR="009925EB" w:rsidRPr="002A3B26" w:rsidRDefault="009925EB">
      <w:pPr>
        <w:rPr>
          <w:rFonts w:ascii="Times New Roman" w:hAnsi="Times New Roman"/>
          <w:b/>
          <w:sz w:val="22"/>
          <w:szCs w:val="22"/>
          <w:highlight w:val="green"/>
        </w:rPr>
      </w:pPr>
    </w:p>
    <w:p w:rsidR="002D00A0" w:rsidRDefault="002D00A0" w:rsidP="00D6102F">
      <w:pPr>
        <w:rPr>
          <w:rFonts w:ascii="Times New Roman" w:hAnsi="Times New Roman"/>
          <w:sz w:val="22"/>
          <w:szCs w:val="22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964"/>
        <w:gridCol w:w="4949"/>
      </w:tblGrid>
      <w:tr w:rsidR="002A3B26" w:rsidRPr="009D6841" w:rsidTr="00FE686C">
        <w:tc>
          <w:tcPr>
            <w:tcW w:w="5069" w:type="dxa"/>
          </w:tcPr>
          <w:p w:rsidR="002A3B26" w:rsidRPr="00F01715" w:rsidRDefault="002A3B26" w:rsidP="002A3B26">
            <w:pPr>
              <w:shd w:val="clear" w:color="auto" w:fill="FFFFFF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ru-RU"/>
              </w:rPr>
            </w:pPr>
            <w:r w:rsidRPr="00F01715">
              <w:rPr>
                <w:rFonts w:ascii="Times New Roman" w:hAnsi="Times New Roman"/>
                <w:b/>
                <w:color w:val="000000"/>
                <w:sz w:val="24"/>
                <w:szCs w:val="24"/>
                <w:lang w:val="uk-UA"/>
              </w:rPr>
              <w:t>АДРЕСИ СТОРІН ТА ІНШІ ВІДОМОСТІ</w:t>
            </w:r>
          </w:p>
          <w:p w:rsidR="002A3B26" w:rsidRPr="00C2312E" w:rsidRDefault="002A3B26" w:rsidP="002A3B26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  <w:p w:rsidR="002A3B26" w:rsidRPr="00C2312E" w:rsidRDefault="00504C0E" w:rsidP="002A3B26">
            <w:pPr>
              <w:shd w:val="clear" w:color="auto" w:fill="FFFFFF"/>
              <w:tabs>
                <w:tab w:val="left" w:pos="432"/>
              </w:tabs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2312E">
              <w:rPr>
                <w:rFonts w:ascii="Times New Roman" w:hAnsi="Times New Roman"/>
                <w:sz w:val="24"/>
                <w:szCs w:val="24"/>
                <w:lang w:val="uk-UA"/>
              </w:rPr>
              <w:t>7</w:t>
            </w:r>
            <w:r w:rsidR="002A3B26" w:rsidRPr="00C2312E">
              <w:rPr>
                <w:rFonts w:ascii="Times New Roman" w:hAnsi="Times New Roman"/>
                <w:sz w:val="24"/>
                <w:szCs w:val="24"/>
                <w:lang w:val="uk-UA"/>
              </w:rPr>
              <w:t>.1.Відомості про товариство:</w:t>
            </w:r>
          </w:p>
          <w:p w:rsidR="002A3B26" w:rsidRPr="00C2312E" w:rsidRDefault="002A3B26" w:rsidP="002A3B26">
            <w:pPr>
              <w:shd w:val="clear" w:color="auto" w:fill="FFFFFF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ru-RU"/>
              </w:rPr>
            </w:pPr>
            <w:r w:rsidRPr="00C2312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Повна назва: </w:t>
            </w:r>
            <w:r w:rsidRPr="00C2312E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uk-UA"/>
              </w:rPr>
              <w:t>ТОВАРИСТВО З ОБМЕЖЕНОЮ ВІДПОВІДАЛЬНІСТЮ «</w:t>
            </w:r>
            <w:r w:rsidRPr="00C2312E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uk-UA"/>
              </w:rPr>
              <w:t>М.В. Карго</w:t>
            </w:r>
            <w:r w:rsidRPr="00C2312E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uk-UA"/>
              </w:rPr>
              <w:t xml:space="preserve">». </w:t>
            </w:r>
          </w:p>
          <w:p w:rsidR="002A3B26" w:rsidRPr="00C2312E" w:rsidRDefault="002A3B26" w:rsidP="002A3B26">
            <w:pPr>
              <w:tabs>
                <w:tab w:val="left" w:pos="0"/>
                <w:tab w:val="left" w:pos="709"/>
              </w:tabs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uk-UA"/>
              </w:rPr>
            </w:pPr>
            <w:r w:rsidRPr="00C2312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Адреса: Одеська область, </w:t>
            </w:r>
            <w:proofErr w:type="spellStart"/>
            <w:r w:rsidRPr="00C2312E">
              <w:rPr>
                <w:rFonts w:ascii="Times New Roman" w:hAnsi="Times New Roman"/>
                <w:sz w:val="24"/>
                <w:szCs w:val="24"/>
                <w:lang w:val="uk-UA"/>
              </w:rPr>
              <w:t>Лиманський</w:t>
            </w:r>
            <w:proofErr w:type="spellEnd"/>
            <w:r w:rsidRPr="00C2312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район, с. </w:t>
            </w:r>
            <w:proofErr w:type="spellStart"/>
            <w:r w:rsidRPr="00C2312E">
              <w:rPr>
                <w:rFonts w:ascii="Times New Roman" w:hAnsi="Times New Roman"/>
                <w:sz w:val="24"/>
                <w:szCs w:val="24"/>
                <w:lang w:val="uk-UA"/>
              </w:rPr>
              <w:t>Визирка</w:t>
            </w:r>
            <w:proofErr w:type="spellEnd"/>
            <w:r w:rsidRPr="00C2312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, 67543, вул. Олексія </w:t>
            </w:r>
            <w:proofErr w:type="spellStart"/>
            <w:r w:rsidRPr="00C2312E">
              <w:rPr>
                <w:rFonts w:ascii="Times New Roman" w:hAnsi="Times New Roman"/>
                <w:sz w:val="24"/>
                <w:szCs w:val="24"/>
                <w:lang w:val="uk-UA"/>
              </w:rPr>
              <w:t>Ставніцера</w:t>
            </w:r>
            <w:proofErr w:type="spellEnd"/>
            <w:r w:rsidRPr="00C2312E">
              <w:rPr>
                <w:rFonts w:ascii="Times New Roman" w:hAnsi="Times New Roman"/>
                <w:sz w:val="24"/>
                <w:szCs w:val="24"/>
                <w:lang w:val="uk-UA"/>
              </w:rPr>
              <w:t>, 60</w:t>
            </w:r>
            <w:r w:rsidRPr="00C2312E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uk-UA"/>
              </w:rPr>
              <w:t xml:space="preserve">. </w:t>
            </w:r>
          </w:p>
          <w:p w:rsidR="002A3B26" w:rsidRPr="00C2312E" w:rsidRDefault="002A3B26" w:rsidP="002A3B26">
            <w:pPr>
              <w:tabs>
                <w:tab w:val="left" w:pos="0"/>
                <w:tab w:val="left" w:pos="709"/>
              </w:tabs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uk-UA"/>
              </w:rPr>
            </w:pPr>
            <w:r w:rsidRPr="00C2312E">
              <w:rPr>
                <w:rFonts w:ascii="Times New Roman" w:hAnsi="Times New Roman"/>
                <w:bCs/>
                <w:iCs/>
                <w:sz w:val="24"/>
                <w:szCs w:val="24"/>
                <w:lang w:val="uk-UA"/>
              </w:rPr>
              <w:t>Код ЄДРПОУ - 32834564</w:t>
            </w:r>
            <w:r w:rsidRPr="00C2312E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uk-UA"/>
              </w:rPr>
              <w:t xml:space="preserve"> </w:t>
            </w:r>
          </w:p>
          <w:p w:rsidR="002A3B26" w:rsidRPr="00C2312E" w:rsidRDefault="002A3B26" w:rsidP="002A3B26">
            <w:pPr>
              <w:tabs>
                <w:tab w:val="left" w:pos="0"/>
                <w:tab w:val="left" w:pos="709"/>
              </w:tabs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2A3B26" w:rsidRPr="00C2312E" w:rsidRDefault="00504C0E" w:rsidP="002A3B26">
            <w:pPr>
              <w:shd w:val="clear" w:color="auto" w:fill="FFFFFF"/>
              <w:tabs>
                <w:tab w:val="left" w:pos="432"/>
              </w:tabs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2312E">
              <w:rPr>
                <w:rFonts w:ascii="Times New Roman" w:hAnsi="Times New Roman"/>
                <w:sz w:val="24"/>
                <w:szCs w:val="24"/>
                <w:lang w:val="uk-UA"/>
              </w:rPr>
              <w:t>7</w:t>
            </w:r>
            <w:r w:rsidR="002A3B26" w:rsidRPr="00C2312E">
              <w:rPr>
                <w:rFonts w:ascii="Times New Roman" w:hAnsi="Times New Roman"/>
                <w:sz w:val="24"/>
                <w:szCs w:val="24"/>
                <w:lang w:val="uk-UA"/>
              </w:rPr>
              <w:t>.2. Відомості про Керівника:</w:t>
            </w:r>
          </w:p>
          <w:p w:rsidR="002A3B26" w:rsidRPr="00C2312E" w:rsidRDefault="002A3B26" w:rsidP="002A3B26">
            <w:pPr>
              <w:shd w:val="clear" w:color="auto" w:fill="FFFFFF"/>
              <w:tabs>
                <w:tab w:val="left" w:pos="432"/>
              </w:tabs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2312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Педерсен </w:t>
            </w:r>
            <w:proofErr w:type="spellStart"/>
            <w:r w:rsidRPr="00C2312E">
              <w:rPr>
                <w:rFonts w:ascii="Times New Roman" w:hAnsi="Times New Roman"/>
                <w:sz w:val="24"/>
                <w:szCs w:val="24"/>
                <w:lang w:val="uk-UA"/>
              </w:rPr>
              <w:t>Еспер</w:t>
            </w:r>
            <w:proofErr w:type="spellEnd"/>
            <w:r w:rsidRPr="00C2312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C2312E">
              <w:rPr>
                <w:rFonts w:ascii="Times New Roman" w:hAnsi="Times New Roman"/>
                <w:sz w:val="24"/>
                <w:szCs w:val="24"/>
                <w:lang w:val="uk-UA"/>
              </w:rPr>
              <w:t>Рісхой</w:t>
            </w:r>
            <w:proofErr w:type="spellEnd"/>
            <w:r w:rsidRPr="00C2312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</w:p>
          <w:p w:rsidR="002A3B26" w:rsidRPr="00F01715" w:rsidRDefault="002A3B26" w:rsidP="002A3B26">
            <w:pPr>
              <w:shd w:val="clear" w:color="auto" w:fill="FFFFFF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</w:pPr>
            <w:r w:rsidRPr="00C2312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Паспорт: Тип </w:t>
            </w:r>
            <w:r w:rsidRPr="00C2312E">
              <w:rPr>
                <w:rFonts w:ascii="Times New Roman" w:hAnsi="Times New Roman"/>
                <w:sz w:val="24"/>
                <w:szCs w:val="24"/>
              </w:rPr>
              <w:t>P</w:t>
            </w:r>
            <w:r w:rsidRPr="00C2312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, Код  </w:t>
            </w:r>
            <w:r w:rsidRPr="00C2312E">
              <w:rPr>
                <w:rFonts w:ascii="Times New Roman" w:hAnsi="Times New Roman"/>
                <w:sz w:val="24"/>
                <w:szCs w:val="24"/>
              </w:rPr>
              <w:t>DNK</w:t>
            </w:r>
            <w:r w:rsidRPr="00C2312E">
              <w:rPr>
                <w:rFonts w:ascii="Times New Roman" w:hAnsi="Times New Roman"/>
                <w:sz w:val="24"/>
                <w:szCs w:val="24"/>
                <w:lang w:val="uk-UA"/>
              </w:rPr>
              <w:t>,  № паспорта 208934227</w:t>
            </w:r>
            <w:r w:rsidRPr="00F01715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 xml:space="preserve">, громадянство – данське; дата народження - 18.08.1970 р.; особистий номер - 180870-1371; дата видачи- 10.03.2016 р., орган влади – Генеральне консульство у Гуанчжоу. Дійсний до 10.03.2026 р.. </w:t>
            </w:r>
          </w:p>
          <w:p w:rsidR="002A3B26" w:rsidRPr="00F01715" w:rsidRDefault="002A3B26" w:rsidP="002A3B26">
            <w:pPr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</w:pPr>
            <w:r w:rsidRPr="00F01715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Ідентифікаційний номер отриманий в Україні: 2579722536</w:t>
            </w:r>
          </w:p>
        </w:tc>
        <w:tc>
          <w:tcPr>
            <w:tcW w:w="5070" w:type="dxa"/>
          </w:tcPr>
          <w:p w:rsidR="002A3B26" w:rsidRPr="00F01715" w:rsidRDefault="002A3B26" w:rsidP="002A3B26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0171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LEGAL ADDRESSES OF THE PARTIES AND OTHER DETAILS </w:t>
            </w:r>
          </w:p>
          <w:p w:rsidR="002A3B26" w:rsidRPr="00F01715" w:rsidRDefault="00C2312E" w:rsidP="002A3B26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82FC1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  <w:r w:rsidR="002A3B26" w:rsidRPr="00F01715">
              <w:rPr>
                <w:rFonts w:ascii="Times New Roman" w:hAnsi="Times New Roman"/>
                <w:color w:val="000000"/>
                <w:sz w:val="24"/>
                <w:szCs w:val="24"/>
              </w:rPr>
              <w:t>.1.</w:t>
            </w:r>
            <w:r w:rsidR="002A3B26" w:rsidRPr="00F01715">
              <w:t xml:space="preserve"> </w:t>
            </w:r>
            <w:r w:rsidR="002A3B26" w:rsidRPr="00F01715">
              <w:rPr>
                <w:rFonts w:ascii="Times New Roman" w:hAnsi="Times New Roman"/>
                <w:color w:val="000000"/>
                <w:sz w:val="24"/>
                <w:szCs w:val="24"/>
              </w:rPr>
              <w:t>Information about the Company:</w:t>
            </w:r>
          </w:p>
          <w:p w:rsidR="002A3B26" w:rsidRPr="00F01715" w:rsidRDefault="002A3B26" w:rsidP="002A3B26">
            <w:pPr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01715">
              <w:rPr>
                <w:rFonts w:ascii="Times New Roman" w:hAnsi="Times New Roman"/>
                <w:color w:val="000000"/>
                <w:sz w:val="24"/>
                <w:szCs w:val="24"/>
              </w:rPr>
              <w:t>Full name:</w:t>
            </w:r>
            <w:r w:rsidRPr="00F0171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 w:rsidRPr="00F01715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Limited Liability Company</w:t>
            </w:r>
            <w:r w:rsidRPr="00F0171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“M.V.CARGO”.</w:t>
            </w:r>
          </w:p>
          <w:p w:rsidR="002A3B26" w:rsidRPr="00F01715" w:rsidRDefault="002A3B26" w:rsidP="002A3B26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0171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Registered address: Odesa Region, </w:t>
            </w:r>
            <w:proofErr w:type="spellStart"/>
            <w:r w:rsidRPr="00F01715">
              <w:rPr>
                <w:rFonts w:ascii="Times New Roman" w:hAnsi="Times New Roman"/>
                <w:color w:val="000000"/>
                <w:sz w:val="24"/>
                <w:szCs w:val="24"/>
              </w:rPr>
              <w:t>Lymanskyi</w:t>
            </w:r>
            <w:proofErr w:type="spellEnd"/>
            <w:r w:rsidRPr="00F0171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District, </w:t>
            </w:r>
            <w:proofErr w:type="spellStart"/>
            <w:r w:rsidRPr="00F01715">
              <w:rPr>
                <w:rFonts w:ascii="Times New Roman" w:hAnsi="Times New Roman"/>
                <w:color w:val="000000"/>
                <w:sz w:val="24"/>
                <w:szCs w:val="24"/>
              </w:rPr>
              <w:t>Vyzyrka</w:t>
            </w:r>
            <w:proofErr w:type="spellEnd"/>
            <w:r w:rsidRPr="00F0171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Village, 67543, 60 </w:t>
            </w:r>
            <w:proofErr w:type="spellStart"/>
            <w:r w:rsidRPr="00F01715">
              <w:rPr>
                <w:rFonts w:ascii="Times New Roman" w:hAnsi="Times New Roman"/>
                <w:color w:val="000000"/>
                <w:sz w:val="24"/>
                <w:szCs w:val="24"/>
              </w:rPr>
              <w:t>Oleksiia</w:t>
            </w:r>
            <w:proofErr w:type="spellEnd"/>
            <w:r w:rsidRPr="00F0171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01715">
              <w:rPr>
                <w:rFonts w:ascii="Times New Roman" w:hAnsi="Times New Roman"/>
                <w:color w:val="000000"/>
                <w:sz w:val="24"/>
                <w:szCs w:val="24"/>
              </w:rPr>
              <w:t>Stavnitsera</w:t>
            </w:r>
            <w:proofErr w:type="spellEnd"/>
            <w:r w:rsidRPr="00F0171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Street, EDRPOU Code – 32834564</w:t>
            </w:r>
          </w:p>
          <w:p w:rsidR="002A3B26" w:rsidRPr="00F01715" w:rsidRDefault="002A3B26" w:rsidP="002A3B26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2A3B26" w:rsidRPr="00F01715" w:rsidRDefault="00C2312E" w:rsidP="002A3B26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82FC1">
              <w:rPr>
                <w:rFonts w:ascii="Times New Roman" w:hAnsi="Times New Roman"/>
                <w:color w:val="000000"/>
                <w:sz w:val="24"/>
                <w:szCs w:val="24"/>
              </w:rPr>
              <w:t>7.2</w:t>
            </w:r>
            <w:r w:rsidR="002A3B26" w:rsidRPr="00F0171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Information about the Director: </w:t>
            </w:r>
          </w:p>
          <w:p w:rsidR="002A3B26" w:rsidRPr="00F01715" w:rsidRDefault="002A3B26" w:rsidP="002A3B26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0171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PEDERSEN Jesper </w:t>
            </w:r>
            <w:proofErr w:type="spellStart"/>
            <w:r w:rsidRPr="00F01715">
              <w:rPr>
                <w:rFonts w:ascii="Times New Roman" w:hAnsi="Times New Roman"/>
                <w:color w:val="000000"/>
                <w:sz w:val="24"/>
                <w:szCs w:val="24"/>
              </w:rPr>
              <w:t>Rishoj</w:t>
            </w:r>
            <w:proofErr w:type="spellEnd"/>
            <w:r w:rsidRPr="00F0171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:rsidR="002A3B26" w:rsidRPr="00F01715" w:rsidRDefault="002A3B26" w:rsidP="002A3B26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01715">
              <w:rPr>
                <w:rFonts w:ascii="Times New Roman" w:hAnsi="Times New Roman"/>
                <w:color w:val="000000"/>
                <w:sz w:val="24"/>
                <w:szCs w:val="24"/>
              </w:rPr>
              <w:t>Passport: Type P, Code DNK, Passport №</w:t>
            </w:r>
            <w:r w:rsidRPr="00F01715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208934227</w:t>
            </w:r>
            <w:r w:rsidRPr="00F0171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Nationality – Danish, Date of birth - </w:t>
            </w:r>
            <w:r w:rsidRPr="00F01715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18.08.1970</w:t>
            </w:r>
            <w:r w:rsidRPr="00F0171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Personal number - </w:t>
            </w:r>
            <w:r w:rsidRPr="00F01715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180870-1371</w:t>
            </w:r>
            <w:r w:rsidRPr="00F0171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Date of issue – 10.03.2016, issuing authority – General  Consulate in Guangzhou. Expiry date 10.03.2026, Identification Code received in Ukraine: </w:t>
            </w:r>
            <w:r w:rsidRPr="00F01715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2579722536</w:t>
            </w:r>
          </w:p>
          <w:p w:rsidR="002A3B26" w:rsidRPr="00F01715" w:rsidRDefault="002A3B26" w:rsidP="00FE686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A3B26" w:rsidRPr="009D6841" w:rsidTr="00FE686C">
        <w:tc>
          <w:tcPr>
            <w:tcW w:w="5069" w:type="dxa"/>
          </w:tcPr>
          <w:p w:rsidR="00F01715" w:rsidRPr="00F01715" w:rsidRDefault="00F01715" w:rsidP="002A3B26">
            <w:pPr>
              <w:shd w:val="clear" w:color="auto" w:fill="FFFFFF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uk-UA"/>
              </w:rPr>
            </w:pPr>
          </w:p>
          <w:p w:rsidR="002A3B26" w:rsidRPr="00F01715" w:rsidRDefault="002A3B26" w:rsidP="002A3B26">
            <w:pPr>
              <w:shd w:val="clear" w:color="auto" w:fill="FFFFFF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uk-UA"/>
              </w:rPr>
            </w:pPr>
            <w:r w:rsidRPr="00F01715">
              <w:rPr>
                <w:rFonts w:ascii="Times New Roman" w:hAnsi="Times New Roman"/>
                <w:b/>
                <w:color w:val="000000"/>
                <w:sz w:val="24"/>
                <w:szCs w:val="24"/>
                <w:lang w:val="uk-UA"/>
              </w:rPr>
              <w:t>ПІДПИСИ СТОРІН:</w:t>
            </w:r>
          </w:p>
          <w:p w:rsidR="00F01715" w:rsidRDefault="00F01715" w:rsidP="002A3B26">
            <w:pPr>
              <w:shd w:val="clear" w:color="auto" w:fill="FFFFFF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uk-UA"/>
              </w:rPr>
            </w:pPr>
          </w:p>
          <w:p w:rsidR="00E25AED" w:rsidRDefault="00E25AED" w:rsidP="002A3B26">
            <w:pPr>
              <w:shd w:val="clear" w:color="auto" w:fill="FFFFFF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uk-UA"/>
              </w:rPr>
            </w:pPr>
          </w:p>
          <w:p w:rsidR="00E82FC1" w:rsidRPr="00F01715" w:rsidRDefault="00E82FC1" w:rsidP="002A3B26">
            <w:pPr>
              <w:shd w:val="clear" w:color="auto" w:fill="FFFFFF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uk-UA"/>
              </w:rPr>
            </w:pPr>
          </w:p>
          <w:p w:rsidR="002A3B26" w:rsidRPr="00F01715" w:rsidRDefault="002A3B26" w:rsidP="002A3B26">
            <w:pPr>
              <w:shd w:val="clear" w:color="auto" w:fill="FFFFFF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2A3B26" w:rsidRPr="006D1A92" w:rsidRDefault="002A3B26" w:rsidP="002A3B26">
            <w:pPr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6D1A92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lastRenderedPageBreak/>
              <w:t>ТОВАРИСТВО</w:t>
            </w:r>
            <w:r w:rsidR="00D91C38" w:rsidRPr="006D1A92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:</w:t>
            </w:r>
          </w:p>
          <w:p w:rsidR="002A3B26" w:rsidRPr="006D1A92" w:rsidDel="00B622D4" w:rsidRDefault="002A3B26" w:rsidP="002A3B26">
            <w:pPr>
              <w:shd w:val="clear" w:color="auto" w:fill="FFFFFF"/>
              <w:tabs>
                <w:tab w:val="left" w:pos="5942"/>
              </w:tabs>
              <w:rPr>
                <w:del w:id="6" w:author="e.pashkova" w:date="2019-04-04T11:05:00Z"/>
                <w:rFonts w:ascii="Times New Roman" w:hAnsi="Times New Roman"/>
                <w:sz w:val="24"/>
                <w:szCs w:val="24"/>
                <w:lang w:val="uk-UA"/>
              </w:rPr>
            </w:pPr>
            <w:r w:rsidRPr="006D1A92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ТОВАРИСТВО З ОБМЕЖЕНОЮ ВІДПОВІДАЛЬНІСТЮ «М.В. КАРГО</w:t>
            </w:r>
            <w:r w:rsidR="00D91C38" w:rsidRPr="006D1A92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»</w:t>
            </w:r>
            <w:r w:rsidRPr="006D1A92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, </w:t>
            </w:r>
            <w:r w:rsidR="00504C0E" w:rsidRPr="006D1A92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6D1A92">
              <w:rPr>
                <w:rFonts w:ascii="Times New Roman" w:hAnsi="Times New Roman"/>
                <w:sz w:val="24"/>
                <w:szCs w:val="24"/>
                <w:lang w:val="uk-UA"/>
              </w:rPr>
              <w:t>в особі</w:t>
            </w:r>
            <w:r w:rsidRPr="006D1A92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ab/>
            </w:r>
            <w:del w:id="7" w:author="e.pashkova" w:date="2019-04-04T11:05:00Z">
              <w:r w:rsidRPr="006D1A92" w:rsidDel="00B622D4">
                <w:rPr>
                  <w:rFonts w:ascii="Times New Roman" w:hAnsi="Times New Roman"/>
                  <w:b/>
                  <w:sz w:val="24"/>
                  <w:szCs w:val="24"/>
                  <w:lang w:val="uk-UA"/>
                </w:rPr>
                <w:delText>Ларис</w:delText>
              </w:r>
              <w:r w:rsidR="00F01715" w:rsidRPr="006D1A92" w:rsidDel="00B622D4">
                <w:rPr>
                  <w:rFonts w:ascii="Times New Roman" w:hAnsi="Times New Roman"/>
                  <w:b/>
                  <w:sz w:val="24"/>
                  <w:szCs w:val="24"/>
                  <w:lang w:val="uk-UA"/>
                </w:rPr>
                <w:delText>и Саеліївни</w:delText>
              </w:r>
              <w:r w:rsidRPr="006D1A92" w:rsidDel="00B622D4">
                <w:rPr>
                  <w:rFonts w:ascii="Times New Roman" w:hAnsi="Times New Roman"/>
                  <w:b/>
                  <w:sz w:val="24"/>
                  <w:szCs w:val="24"/>
                  <w:lang w:val="uk-UA"/>
                </w:rPr>
                <w:delText xml:space="preserve"> Димової</w:delText>
              </w:r>
            </w:del>
          </w:p>
          <w:p w:rsidR="002A3B26" w:rsidRPr="006D1A92" w:rsidRDefault="00504C0E" w:rsidP="002A3B26">
            <w:pPr>
              <w:shd w:val="clear" w:color="auto" w:fill="FFFFFF"/>
              <w:tabs>
                <w:tab w:val="left" w:pos="5942"/>
              </w:tabs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6D1A92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Представника за довіреністю </w:t>
            </w:r>
            <w:proofErr w:type="spellStart"/>
            <w:r w:rsidRPr="006D1A92">
              <w:rPr>
                <w:rFonts w:ascii="Times New Roman" w:hAnsi="Times New Roman"/>
                <w:sz w:val="24"/>
                <w:szCs w:val="24"/>
                <w:lang w:val="uk-UA"/>
              </w:rPr>
              <w:t>Дімово</w:t>
            </w:r>
            <w:r w:rsidR="00F918BC" w:rsidRPr="006D1A92">
              <w:rPr>
                <w:rFonts w:ascii="Times New Roman" w:hAnsi="Times New Roman"/>
                <w:sz w:val="24"/>
                <w:szCs w:val="24"/>
                <w:lang w:val="uk-UA"/>
              </w:rPr>
              <w:t>ї</w:t>
            </w:r>
            <w:proofErr w:type="spellEnd"/>
            <w:r w:rsidRPr="006D1A92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Лариси Савелівни</w:t>
            </w:r>
          </w:p>
          <w:p w:rsidR="002A3B26" w:rsidRPr="00F01715" w:rsidRDefault="002A3B26" w:rsidP="002A3B26">
            <w:pPr>
              <w:shd w:val="clear" w:color="auto" w:fill="FFFFFF"/>
              <w:tabs>
                <w:tab w:val="left" w:pos="5942"/>
              </w:tabs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</w:pPr>
          </w:p>
          <w:p w:rsidR="002A3B26" w:rsidRPr="00F01715" w:rsidRDefault="002A3B26" w:rsidP="002A3B26">
            <w:pPr>
              <w:shd w:val="clear" w:color="auto" w:fill="FFFFFF"/>
              <w:tabs>
                <w:tab w:val="left" w:pos="5942"/>
              </w:tabs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</w:pPr>
            <w:r w:rsidRPr="00F01715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_____________________</w:t>
            </w:r>
          </w:p>
          <w:p w:rsidR="002A3B26" w:rsidRPr="00F01715" w:rsidRDefault="002A3B26" w:rsidP="002A3B26">
            <w:pPr>
              <w:shd w:val="clear" w:color="auto" w:fill="FFFFFF"/>
              <w:tabs>
                <w:tab w:val="left" w:pos="4546"/>
                <w:tab w:val="left" w:leader="underscore" w:pos="6595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</w:pPr>
          </w:p>
          <w:p w:rsidR="002A3B26" w:rsidRPr="00F01715" w:rsidRDefault="002A3B26" w:rsidP="002A3B26">
            <w:pPr>
              <w:shd w:val="clear" w:color="auto" w:fill="FFFFFF"/>
              <w:tabs>
                <w:tab w:val="left" w:pos="4546"/>
                <w:tab w:val="left" w:leader="underscore" w:pos="6595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</w:pPr>
          </w:p>
          <w:p w:rsidR="002A3B26" w:rsidRPr="00F01715" w:rsidRDefault="002A3B26" w:rsidP="002A3B26">
            <w:pPr>
              <w:shd w:val="clear" w:color="auto" w:fill="FFFFFF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uk-UA"/>
              </w:rPr>
            </w:pPr>
            <w:r w:rsidRPr="00F01715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 xml:space="preserve">__________________  </w:t>
            </w:r>
          </w:p>
        </w:tc>
        <w:tc>
          <w:tcPr>
            <w:tcW w:w="5070" w:type="dxa"/>
          </w:tcPr>
          <w:p w:rsidR="002A3B26" w:rsidRPr="00C2312E" w:rsidRDefault="002A3B26" w:rsidP="002A3B26">
            <w:pPr>
              <w:shd w:val="clear" w:color="auto" w:fill="FFFFFF"/>
              <w:tabs>
                <w:tab w:val="left" w:leader="underscore" w:pos="6595"/>
              </w:tabs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  <w:p w:rsidR="002A3B26" w:rsidRPr="00F01715" w:rsidRDefault="002A3B26" w:rsidP="002A3B26">
            <w:pPr>
              <w:shd w:val="clear" w:color="auto" w:fill="FFFFFF"/>
              <w:tabs>
                <w:tab w:val="left" w:leader="underscore" w:pos="6595"/>
              </w:tabs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0171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SIGNATURES OF THE PARTIES:</w:t>
            </w:r>
          </w:p>
          <w:p w:rsidR="00F01715" w:rsidRPr="00F01715" w:rsidRDefault="00F01715" w:rsidP="002A3B26">
            <w:pPr>
              <w:shd w:val="clear" w:color="auto" w:fill="FFFFFF"/>
              <w:tabs>
                <w:tab w:val="left" w:leader="underscore" w:pos="6595"/>
              </w:tabs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  <w:p w:rsidR="002A3B26" w:rsidRDefault="002A3B26" w:rsidP="002A3B26">
            <w:pPr>
              <w:shd w:val="clear" w:color="auto" w:fill="FFFFFF"/>
              <w:tabs>
                <w:tab w:val="left" w:leader="underscore" w:pos="6595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</w:pPr>
          </w:p>
          <w:p w:rsidR="00E82FC1" w:rsidRDefault="00E82FC1" w:rsidP="002A3B26">
            <w:pPr>
              <w:shd w:val="clear" w:color="auto" w:fill="FFFFFF"/>
              <w:tabs>
                <w:tab w:val="left" w:leader="underscore" w:pos="6595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</w:pPr>
          </w:p>
          <w:p w:rsidR="00E25AED" w:rsidRPr="00F01715" w:rsidRDefault="00E25AED" w:rsidP="002A3B26">
            <w:pPr>
              <w:shd w:val="clear" w:color="auto" w:fill="FFFFFF"/>
              <w:tabs>
                <w:tab w:val="left" w:leader="underscore" w:pos="6595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</w:pPr>
          </w:p>
          <w:p w:rsidR="006D1A92" w:rsidRDefault="00C2312E" w:rsidP="00155E43">
            <w:pPr>
              <w:rPr>
                <w:rFonts w:ascii="Times New Roman" w:eastAsia="Times New Roman" w:hAnsi="Times New Roman"/>
                <w:b/>
                <w:bCs/>
                <w:color w:val="282828"/>
                <w:sz w:val="24"/>
                <w:szCs w:val="24"/>
                <w:lang w:bidi="en-US"/>
              </w:rPr>
            </w:pPr>
            <w:r w:rsidRPr="006D1A92">
              <w:rPr>
                <w:rFonts w:ascii="Times New Roman" w:eastAsia="Times New Roman" w:hAnsi="Times New Roman"/>
                <w:b/>
                <w:bCs/>
                <w:color w:val="282828"/>
                <w:sz w:val="24"/>
                <w:szCs w:val="24"/>
                <w:lang w:bidi="en-US"/>
              </w:rPr>
              <w:lastRenderedPageBreak/>
              <w:t xml:space="preserve">LIMITED LIABILITY COMPANY </w:t>
            </w:r>
          </w:p>
          <w:p w:rsidR="006D1A92" w:rsidRDefault="00C2312E" w:rsidP="00155E43">
            <w:pPr>
              <w:rPr>
                <w:rFonts w:ascii="Times New Roman" w:eastAsia="Times New Roman" w:hAnsi="Times New Roman"/>
                <w:bCs/>
                <w:color w:val="282828"/>
                <w:sz w:val="24"/>
                <w:szCs w:val="24"/>
                <w:lang w:bidi="en-US"/>
              </w:rPr>
            </w:pPr>
            <w:r w:rsidRPr="006D1A92">
              <w:rPr>
                <w:rFonts w:ascii="Times New Roman" w:eastAsia="Times New Roman" w:hAnsi="Times New Roman"/>
                <w:b/>
                <w:bCs/>
                <w:color w:val="282828"/>
                <w:sz w:val="24"/>
                <w:szCs w:val="24"/>
                <w:lang w:bidi="en-US"/>
              </w:rPr>
              <w:t>“M.V. CARGO”</w:t>
            </w:r>
            <w:r w:rsidR="00155E43" w:rsidRPr="006D1A92">
              <w:rPr>
                <w:rFonts w:ascii="Times New Roman" w:eastAsia="Times New Roman" w:hAnsi="Times New Roman"/>
                <w:b/>
                <w:bCs/>
                <w:color w:val="282828"/>
                <w:sz w:val="24"/>
                <w:szCs w:val="24"/>
                <w:lang w:bidi="en-US"/>
              </w:rPr>
              <w:t xml:space="preserve"> </w:t>
            </w:r>
            <w:r w:rsidR="00155E43" w:rsidRPr="006D1A92">
              <w:rPr>
                <w:rFonts w:ascii="Times New Roman" w:eastAsia="Times New Roman" w:hAnsi="Times New Roman"/>
                <w:bCs/>
                <w:color w:val="282828"/>
                <w:sz w:val="24"/>
                <w:szCs w:val="24"/>
                <w:lang w:bidi="en-US"/>
              </w:rPr>
              <w:t xml:space="preserve">represented by </w:t>
            </w:r>
          </w:p>
          <w:p w:rsidR="00C2312E" w:rsidRPr="006D1A92" w:rsidRDefault="00155E43" w:rsidP="00155E43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D1A92">
              <w:rPr>
                <w:rFonts w:ascii="Times New Roman" w:hAnsi="Times New Roman"/>
                <w:b/>
                <w:sz w:val="24"/>
                <w:szCs w:val="24"/>
              </w:rPr>
              <w:t>Larysa</w:t>
            </w:r>
            <w:proofErr w:type="spellEnd"/>
            <w:r w:rsidRPr="006D1A92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D1A92">
              <w:rPr>
                <w:rFonts w:ascii="Times New Roman" w:hAnsi="Times New Roman"/>
                <w:b/>
                <w:sz w:val="24"/>
                <w:szCs w:val="24"/>
              </w:rPr>
              <w:t>Saveliivna</w:t>
            </w:r>
            <w:proofErr w:type="spellEnd"/>
            <w:r w:rsidRPr="006D1A92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D1A92">
              <w:rPr>
                <w:rFonts w:ascii="Times New Roman" w:hAnsi="Times New Roman"/>
                <w:b/>
                <w:sz w:val="24"/>
                <w:szCs w:val="24"/>
              </w:rPr>
              <w:t>Dimova</w:t>
            </w:r>
            <w:proofErr w:type="spellEnd"/>
            <w:r w:rsidRPr="006D1A92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6D1A92">
              <w:rPr>
                <w:rFonts w:ascii="Times New Roman" w:hAnsi="Times New Roman"/>
                <w:sz w:val="24"/>
                <w:szCs w:val="24"/>
              </w:rPr>
              <w:t>under the power of attorney</w:t>
            </w:r>
          </w:p>
          <w:p w:rsidR="00D91C38" w:rsidRPr="00F01715" w:rsidRDefault="00D91C38" w:rsidP="00D91C38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  <w:p w:rsidR="00D91C38" w:rsidRPr="00F01715" w:rsidRDefault="00D91C38" w:rsidP="002A3B26">
            <w:pPr>
              <w:shd w:val="clear" w:color="auto" w:fill="FFFFFF"/>
              <w:tabs>
                <w:tab w:val="left" w:leader="underscore" w:pos="6595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</w:pPr>
          </w:p>
          <w:p w:rsidR="006D1A92" w:rsidRDefault="006D1A92" w:rsidP="002A3B26">
            <w:pPr>
              <w:shd w:val="clear" w:color="auto" w:fill="FFFFFF"/>
              <w:tabs>
                <w:tab w:val="left" w:leader="underscore" w:pos="6595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</w:pPr>
          </w:p>
          <w:p w:rsidR="006D1A92" w:rsidRDefault="006D1A92" w:rsidP="002A3B26">
            <w:pPr>
              <w:shd w:val="clear" w:color="auto" w:fill="FFFFFF"/>
              <w:tabs>
                <w:tab w:val="left" w:leader="underscore" w:pos="6595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</w:pPr>
          </w:p>
          <w:p w:rsidR="006D1A92" w:rsidRPr="00F01715" w:rsidRDefault="006D1A92" w:rsidP="002A3B26">
            <w:pPr>
              <w:shd w:val="clear" w:color="auto" w:fill="FFFFFF"/>
              <w:tabs>
                <w:tab w:val="left" w:leader="underscore" w:pos="6595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</w:pPr>
          </w:p>
          <w:p w:rsidR="002A3B26" w:rsidRPr="00F01715" w:rsidRDefault="006D1A92" w:rsidP="002A3B26">
            <w:pPr>
              <w:shd w:val="clear" w:color="auto" w:fill="FFFFFF"/>
              <w:tabs>
                <w:tab w:val="left" w:leader="underscore" w:pos="6595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___</w:t>
            </w:r>
            <w:r w:rsidR="002A3B26" w:rsidRPr="00F01715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_____</w:t>
            </w:r>
            <w:r w:rsidR="00D91C38" w:rsidRPr="00F01715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_</w:t>
            </w:r>
            <w:r w:rsidR="002A3B26" w:rsidRPr="00F01715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 xml:space="preserve">__________                              </w:t>
            </w:r>
          </w:p>
          <w:p w:rsidR="002A3B26" w:rsidRPr="00F01715" w:rsidRDefault="002A3B26" w:rsidP="002A3B26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 w:rsidR="002A3B26" w:rsidRPr="009D6841" w:rsidTr="00FE686C">
        <w:tc>
          <w:tcPr>
            <w:tcW w:w="5069" w:type="dxa"/>
          </w:tcPr>
          <w:p w:rsidR="002A3B26" w:rsidRPr="00C2312E" w:rsidRDefault="002A3B26" w:rsidP="002A3B26">
            <w:pPr>
              <w:shd w:val="clear" w:color="auto" w:fill="FFFFFF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C2312E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lastRenderedPageBreak/>
              <w:t>Дире</w:t>
            </w:r>
            <w:r w:rsidR="00F918BC" w:rsidRPr="00C2312E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кт</w:t>
            </w:r>
            <w:r w:rsidRPr="00C2312E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ор</w:t>
            </w:r>
          </w:p>
          <w:p w:rsidR="00D91C38" w:rsidRPr="00C2312E" w:rsidRDefault="00D91C38" w:rsidP="002A3B26">
            <w:pPr>
              <w:shd w:val="clear" w:color="auto" w:fill="FFFFFF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</w:p>
          <w:p w:rsidR="00D91C38" w:rsidRPr="00F01715" w:rsidRDefault="00D91C38" w:rsidP="002A3B26">
            <w:pPr>
              <w:shd w:val="clear" w:color="auto" w:fill="FFFFFF"/>
              <w:rPr>
                <w:rFonts w:ascii="Times New Roman" w:hAnsi="Times New Roman"/>
                <w:b/>
                <w:color w:val="000000"/>
                <w:sz w:val="24"/>
                <w:szCs w:val="24"/>
                <w:lang w:val="uk-UA"/>
              </w:rPr>
            </w:pPr>
            <w:r w:rsidRPr="00C2312E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П</w:t>
            </w:r>
            <w:r w:rsidR="00F918BC" w:rsidRPr="00C2312E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е</w:t>
            </w:r>
            <w:r w:rsidRPr="00C2312E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дерсен </w:t>
            </w:r>
            <w:proofErr w:type="spellStart"/>
            <w:r w:rsidRPr="00C2312E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Еспер</w:t>
            </w:r>
            <w:proofErr w:type="spellEnd"/>
            <w:r w:rsidRPr="00F01715">
              <w:rPr>
                <w:rFonts w:ascii="Times New Roman" w:hAnsi="Times New Roman"/>
                <w:b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01715">
              <w:rPr>
                <w:rFonts w:ascii="Times New Roman" w:hAnsi="Times New Roman"/>
                <w:b/>
                <w:color w:val="000000"/>
                <w:sz w:val="24"/>
                <w:szCs w:val="24"/>
                <w:lang w:val="uk-UA"/>
              </w:rPr>
              <w:t>Рісхой</w:t>
            </w:r>
            <w:proofErr w:type="spellEnd"/>
          </w:p>
          <w:p w:rsidR="00D91C38" w:rsidRPr="00F01715" w:rsidRDefault="00D91C38" w:rsidP="002A3B26">
            <w:pPr>
              <w:shd w:val="clear" w:color="auto" w:fill="FFFFFF"/>
              <w:rPr>
                <w:rFonts w:ascii="Times New Roman" w:hAnsi="Times New Roman"/>
                <w:b/>
                <w:color w:val="000000"/>
                <w:sz w:val="24"/>
                <w:szCs w:val="24"/>
                <w:lang w:val="uk-UA"/>
              </w:rPr>
            </w:pPr>
          </w:p>
          <w:p w:rsidR="00D91C38" w:rsidRPr="00F01715" w:rsidRDefault="00D91C38" w:rsidP="002A3B26">
            <w:pPr>
              <w:shd w:val="clear" w:color="auto" w:fill="FFFFFF"/>
              <w:rPr>
                <w:rFonts w:ascii="Times New Roman" w:hAnsi="Times New Roman"/>
                <w:b/>
                <w:color w:val="000000"/>
                <w:sz w:val="24"/>
                <w:szCs w:val="24"/>
                <w:lang w:val="uk-UA"/>
              </w:rPr>
            </w:pPr>
          </w:p>
          <w:p w:rsidR="002A3B26" w:rsidRPr="00F01715" w:rsidRDefault="00D91C38" w:rsidP="002A3B26">
            <w:pPr>
              <w:shd w:val="clear" w:color="auto" w:fill="FFFFFF"/>
              <w:rPr>
                <w:rFonts w:ascii="Times New Roman" w:hAnsi="Times New Roman"/>
                <w:b/>
                <w:color w:val="000000"/>
                <w:sz w:val="24"/>
                <w:szCs w:val="24"/>
                <w:lang w:val="uk-UA"/>
              </w:rPr>
            </w:pPr>
            <w:r w:rsidRPr="00F01715">
              <w:rPr>
                <w:rFonts w:ascii="Times New Roman" w:hAnsi="Times New Roman"/>
                <w:b/>
                <w:color w:val="000000"/>
                <w:sz w:val="24"/>
                <w:szCs w:val="24"/>
                <w:lang w:val="uk-UA"/>
              </w:rPr>
              <w:t>_____________________</w:t>
            </w:r>
          </w:p>
          <w:p w:rsidR="002A3B26" w:rsidRPr="00F01715" w:rsidRDefault="002A3B26" w:rsidP="002A3B26">
            <w:pPr>
              <w:shd w:val="clear" w:color="auto" w:fill="FFFFFF"/>
              <w:rPr>
                <w:rFonts w:ascii="Times New Roman" w:hAnsi="Times New Roman"/>
                <w:b/>
                <w:color w:val="000000"/>
                <w:sz w:val="24"/>
                <w:szCs w:val="24"/>
                <w:lang w:val="uk-UA"/>
              </w:rPr>
            </w:pPr>
          </w:p>
          <w:p w:rsidR="002A3B26" w:rsidRPr="00F01715" w:rsidRDefault="002A3B26" w:rsidP="002A3B26">
            <w:pPr>
              <w:shd w:val="clear" w:color="auto" w:fill="FFFFFF"/>
              <w:rPr>
                <w:rFonts w:ascii="Times New Roman" w:hAnsi="Times New Roman"/>
                <w:b/>
                <w:color w:val="000000"/>
                <w:sz w:val="24"/>
                <w:szCs w:val="24"/>
                <w:lang w:val="uk-UA"/>
              </w:rPr>
            </w:pPr>
          </w:p>
          <w:p w:rsidR="002A3B26" w:rsidRPr="00F01715" w:rsidRDefault="002A3B26" w:rsidP="002A3B26">
            <w:pPr>
              <w:shd w:val="clear" w:color="auto" w:fill="FFFFFF"/>
              <w:rPr>
                <w:rFonts w:ascii="Times New Roman" w:hAnsi="Times New Roman"/>
                <w:b/>
                <w:color w:val="000000"/>
                <w:sz w:val="24"/>
                <w:szCs w:val="24"/>
                <w:lang w:val="uk-UA"/>
              </w:rPr>
            </w:pPr>
          </w:p>
          <w:p w:rsidR="002A3B26" w:rsidRPr="00F01715" w:rsidRDefault="002A3B26" w:rsidP="002A3B26">
            <w:pPr>
              <w:shd w:val="clear" w:color="auto" w:fill="FFFFFF"/>
              <w:rPr>
                <w:rFonts w:ascii="Times New Roman" w:hAnsi="Times New Roman"/>
                <w:b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5070" w:type="dxa"/>
          </w:tcPr>
          <w:p w:rsidR="002A3B26" w:rsidRPr="00F01715" w:rsidRDefault="002A3B26" w:rsidP="002A3B26">
            <w:pPr>
              <w:shd w:val="clear" w:color="auto" w:fill="FFFFFF"/>
              <w:tabs>
                <w:tab w:val="left" w:leader="underscore" w:pos="6595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F01715">
              <w:rPr>
                <w:rFonts w:ascii="Times New Roman" w:hAnsi="Times New Roman"/>
                <w:b/>
                <w:sz w:val="22"/>
                <w:szCs w:val="22"/>
              </w:rPr>
              <w:t>DIRECTOR</w:t>
            </w:r>
          </w:p>
          <w:p w:rsidR="00D91C38" w:rsidRPr="00F01715" w:rsidRDefault="00D91C38" w:rsidP="002A3B26">
            <w:pPr>
              <w:shd w:val="clear" w:color="auto" w:fill="FFFFFF"/>
              <w:tabs>
                <w:tab w:val="left" w:leader="underscore" w:pos="6595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</w:p>
          <w:p w:rsidR="00D91C38" w:rsidRPr="00F01715" w:rsidRDefault="00D91C38" w:rsidP="00D91C38">
            <w:pPr>
              <w:rPr>
                <w:rFonts w:ascii="Times New Roman" w:eastAsia="Times New Roman" w:hAnsi="Times New Roman"/>
                <w:b/>
                <w:color w:val="282828"/>
                <w:sz w:val="24"/>
                <w:szCs w:val="24"/>
                <w:lang w:bidi="en-US"/>
              </w:rPr>
            </w:pPr>
            <w:r w:rsidRPr="00F01715">
              <w:rPr>
                <w:rFonts w:ascii="Times New Roman" w:eastAsia="Times New Roman" w:hAnsi="Times New Roman"/>
                <w:b/>
                <w:color w:val="282828"/>
                <w:sz w:val="24"/>
                <w:szCs w:val="24"/>
                <w:lang w:bidi="en-US"/>
              </w:rPr>
              <w:t xml:space="preserve">Pedersen Jesper </w:t>
            </w:r>
            <w:proofErr w:type="spellStart"/>
            <w:r w:rsidRPr="00F01715">
              <w:rPr>
                <w:rFonts w:ascii="Times New Roman" w:eastAsia="Times New Roman" w:hAnsi="Times New Roman"/>
                <w:b/>
                <w:color w:val="282828"/>
                <w:sz w:val="24"/>
                <w:szCs w:val="24"/>
                <w:lang w:bidi="en-US"/>
              </w:rPr>
              <w:t>Rishoj</w:t>
            </w:r>
            <w:proofErr w:type="spellEnd"/>
          </w:p>
          <w:p w:rsidR="00D91C38" w:rsidRPr="00F01715" w:rsidRDefault="00D91C38" w:rsidP="00D91C38">
            <w:pPr>
              <w:rPr>
                <w:rFonts w:ascii="Times New Roman" w:eastAsia="Times New Roman" w:hAnsi="Times New Roman"/>
                <w:color w:val="282828"/>
                <w:sz w:val="22"/>
                <w:szCs w:val="22"/>
                <w:lang w:bidi="en-US"/>
              </w:rPr>
            </w:pPr>
          </w:p>
          <w:p w:rsidR="00D91C38" w:rsidRPr="00F01715" w:rsidRDefault="00D91C38" w:rsidP="00D91C38">
            <w:pPr>
              <w:rPr>
                <w:rFonts w:ascii="Times New Roman" w:eastAsia="Times New Roman" w:hAnsi="Times New Roman"/>
                <w:color w:val="282828"/>
                <w:sz w:val="22"/>
                <w:szCs w:val="22"/>
                <w:lang w:bidi="en-US"/>
              </w:rPr>
            </w:pPr>
          </w:p>
          <w:p w:rsidR="00D91C38" w:rsidRPr="00F01715" w:rsidRDefault="00D91C38" w:rsidP="00D91C38">
            <w:pPr>
              <w:rPr>
                <w:rFonts w:ascii="Times New Roman" w:eastAsia="Times New Roman" w:hAnsi="Times New Roman"/>
                <w:color w:val="282828"/>
                <w:sz w:val="22"/>
                <w:szCs w:val="22"/>
                <w:lang w:bidi="en-US"/>
              </w:rPr>
            </w:pPr>
          </w:p>
          <w:p w:rsidR="00D91C38" w:rsidRPr="00F01715" w:rsidRDefault="00D91C38" w:rsidP="00D91C38">
            <w:pPr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F01715">
              <w:rPr>
                <w:rFonts w:ascii="Times New Roman" w:eastAsia="Times New Roman" w:hAnsi="Times New Roman"/>
                <w:color w:val="282828"/>
                <w:sz w:val="22"/>
                <w:szCs w:val="22"/>
                <w:lang w:val="uk-UA" w:bidi="en-US"/>
              </w:rPr>
              <w:t>__________________</w:t>
            </w:r>
          </w:p>
          <w:p w:rsidR="00D91C38" w:rsidRPr="00F01715" w:rsidRDefault="00D91C38" w:rsidP="002A3B26">
            <w:pPr>
              <w:shd w:val="clear" w:color="auto" w:fill="FFFFFF"/>
              <w:tabs>
                <w:tab w:val="left" w:leader="underscore" w:pos="6595"/>
              </w:tabs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</w:tr>
    </w:tbl>
    <w:p w:rsidR="002A3B26" w:rsidRPr="009D6841" w:rsidRDefault="002A3B26" w:rsidP="00D6102F">
      <w:pPr>
        <w:rPr>
          <w:rFonts w:ascii="Times New Roman" w:hAnsi="Times New Roman"/>
          <w:sz w:val="22"/>
          <w:szCs w:val="22"/>
        </w:rPr>
      </w:pPr>
    </w:p>
    <w:sectPr w:rsidR="002A3B26" w:rsidRPr="009D6841" w:rsidSect="00C56FEA">
      <w:headerReference w:type="default" r:id="rId11"/>
      <w:footerReference w:type="even" r:id="rId12"/>
      <w:footerReference w:type="default" r:id="rId13"/>
      <w:pgSz w:w="11906" w:h="16838" w:code="9"/>
      <w:pgMar w:top="567" w:right="566" w:bottom="709" w:left="1417" w:header="563" w:footer="3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05F5" w:rsidRDefault="001B05F5">
      <w:r>
        <w:separator/>
      </w:r>
    </w:p>
  </w:endnote>
  <w:endnote w:type="continuationSeparator" w:id="0">
    <w:p w:rsidR="001B05F5" w:rsidRDefault="001B05F5">
      <w:r>
        <w:continuationSeparator/>
      </w:r>
    </w:p>
  </w:endnote>
  <w:endnote w:type="continuationNotice" w:id="1">
    <w:p w:rsidR="001B05F5" w:rsidRDefault="001B05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0F78" w:rsidRDefault="00FA0FE0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7D0F78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D0F78" w:rsidRDefault="007D0F7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75172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29A5" w:rsidRDefault="00FA0FE0">
        <w:pPr>
          <w:pStyle w:val="a4"/>
          <w:jc w:val="center"/>
        </w:pPr>
        <w:r>
          <w:fldChar w:fldCharType="begin"/>
        </w:r>
        <w:r w:rsidR="00F029A5">
          <w:instrText xml:space="preserve"> PAGE   \* MERGEFORMAT </w:instrText>
        </w:r>
        <w:r>
          <w:fldChar w:fldCharType="separate"/>
        </w:r>
        <w:r w:rsidR="00F918B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D0F78" w:rsidRDefault="007D0F7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05F5" w:rsidRDefault="001B05F5">
      <w:r>
        <w:separator/>
      </w:r>
    </w:p>
  </w:footnote>
  <w:footnote w:type="continuationSeparator" w:id="0">
    <w:p w:rsidR="001B05F5" w:rsidRDefault="001B05F5">
      <w:r>
        <w:continuationSeparator/>
      </w:r>
    </w:p>
  </w:footnote>
  <w:footnote w:type="continuationNotice" w:id="1">
    <w:p w:rsidR="001B05F5" w:rsidRDefault="001B05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0F78" w:rsidRDefault="007D0F78">
    <w:pPr>
      <w:pStyle w:val="a8"/>
      <w:tabs>
        <w:tab w:val="clear" w:pos="4320"/>
        <w:tab w:val="clear" w:pos="8640"/>
      </w:tabs>
      <w:jc w:val="center"/>
      <w:rPr>
        <w:rFonts w:ascii="Book Antiqua" w:hAnsi="Book Antiqua"/>
      </w:rPr>
    </w:pPr>
    <w:r>
      <w:rPr>
        <w:rFonts w:ascii="Book Antiqua" w:hAnsi="Book Antiqua"/>
      </w:rPr>
      <w:tab/>
    </w:r>
    <w:r>
      <w:rPr>
        <w:rFonts w:ascii="Book Antiqua" w:hAnsi="Book Antiqua"/>
      </w:rPr>
      <w:tab/>
    </w:r>
    <w:r>
      <w:rPr>
        <w:rFonts w:ascii="Book Antiqua" w:hAnsi="Book Antiqua"/>
      </w:rPr>
      <w:tab/>
    </w:r>
    <w:r>
      <w:rPr>
        <w:rFonts w:ascii="Book Antiqua" w:hAnsi="Book Antiqua"/>
      </w:rPr>
      <w:tab/>
    </w:r>
    <w:r>
      <w:rPr>
        <w:rFonts w:ascii="Book Antiqua" w:hAnsi="Book Antiqua"/>
      </w:rPr>
      <w:tab/>
    </w:r>
    <w:r>
      <w:rPr>
        <w:rFonts w:ascii="Book Antiqua" w:hAnsi="Book Antiqua"/>
      </w:rPr>
      <w:tab/>
    </w:r>
    <w:r>
      <w:rPr>
        <w:rFonts w:ascii="Book Antiqua" w:hAnsi="Book Antiqu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17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color w:val="000000"/>
        <w:lang w:val="uk-UA"/>
      </w:rPr>
    </w:lvl>
  </w:abstractNum>
  <w:abstractNum w:abstractNumId="1" w15:restartNumberingAfterBreak="0">
    <w:nsid w:val="00000003"/>
    <w:multiLevelType w:val="multi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lang w:val="uk-U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2" w15:restartNumberingAfterBreak="0">
    <w:nsid w:val="00000004"/>
    <w:multiLevelType w:val="multi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3" w15:restartNumberingAfterBreak="0">
    <w:nsid w:val="38FC587A"/>
    <w:multiLevelType w:val="hybridMultilevel"/>
    <w:tmpl w:val="61BE1B1C"/>
    <w:lvl w:ilvl="0" w:tplc="43B047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D1108"/>
    <w:multiLevelType w:val="hybridMultilevel"/>
    <w:tmpl w:val="C35ACABC"/>
    <w:lvl w:ilvl="0" w:tplc="32821226">
      <w:start w:val="1"/>
      <w:numFmt w:val="upperLetter"/>
      <w:lvlText w:val="%1)"/>
      <w:lvlJc w:val="left"/>
      <w:pPr>
        <w:ind w:left="720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1D1232"/>
    <w:multiLevelType w:val="multilevel"/>
    <w:tmpl w:val="BDACE004"/>
    <w:lvl w:ilvl="0">
      <w:start w:val="1"/>
      <w:numFmt w:val="decimal"/>
      <w:pStyle w:val="Level1"/>
      <w:lvlText w:val="%1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4"/>
        <w:szCs w:val="24"/>
      </w:rPr>
    </w:lvl>
    <w:lvl w:ilvl="1">
      <w:start w:val="1"/>
      <w:numFmt w:val="decimal"/>
      <w:pStyle w:val="Level2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pStyle w:val="Level3"/>
      <w:lvlText w:val="%1.%2.%3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lowerRoman"/>
      <w:pStyle w:val="Level4"/>
      <w:lvlText w:val="(%4)"/>
      <w:lvlJc w:val="left"/>
      <w:pPr>
        <w:tabs>
          <w:tab w:val="num" w:pos="2194"/>
        </w:tabs>
        <w:ind w:left="2194" w:hanging="680"/>
      </w:pPr>
    </w:lvl>
    <w:lvl w:ilvl="4">
      <w:start w:val="1"/>
      <w:numFmt w:val="lowerLetter"/>
      <w:lvlRestart w:val="0"/>
      <w:pStyle w:val="Level5"/>
      <w:lvlText w:val="(%5)"/>
      <w:lvlJc w:val="left"/>
      <w:pPr>
        <w:tabs>
          <w:tab w:val="num" w:pos="2761"/>
        </w:tabs>
        <w:ind w:left="2761" w:hanging="567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upperRoman"/>
      <w:pStyle w:val="Level6"/>
      <w:lvlText w:val="(%6)"/>
      <w:lvlJc w:val="left"/>
      <w:pPr>
        <w:tabs>
          <w:tab w:val="num" w:pos="3441"/>
        </w:tabs>
        <w:ind w:left="3441" w:hanging="680"/>
      </w:pPr>
      <w:rPr>
        <w:rFonts w:hint="default"/>
      </w:rPr>
    </w:lvl>
    <w:lvl w:ilvl="6">
      <w:start w:val="1"/>
      <w:numFmt w:val="none"/>
      <w:pStyle w:val="Level7"/>
      <w:lvlText w:val=""/>
      <w:lvlJc w:val="left"/>
      <w:pPr>
        <w:tabs>
          <w:tab w:val="num" w:pos="3441"/>
        </w:tabs>
        <w:ind w:left="3441" w:hanging="680"/>
      </w:pPr>
      <w:rPr>
        <w:rFonts w:hint="default"/>
      </w:rPr>
    </w:lvl>
    <w:lvl w:ilvl="7">
      <w:start w:val="1"/>
      <w:numFmt w:val="none"/>
      <w:pStyle w:val="Level8"/>
      <w:lvlText w:val=""/>
      <w:lvlJc w:val="left"/>
      <w:pPr>
        <w:tabs>
          <w:tab w:val="num" w:pos="3441"/>
        </w:tabs>
        <w:ind w:left="3441" w:hanging="680"/>
      </w:pPr>
      <w:rPr>
        <w:rFonts w:hint="default"/>
      </w:rPr>
    </w:lvl>
    <w:lvl w:ilvl="8">
      <w:start w:val="1"/>
      <w:numFmt w:val="none"/>
      <w:pStyle w:val="Level9"/>
      <w:lvlText w:val=""/>
      <w:lvlJc w:val="left"/>
      <w:pPr>
        <w:tabs>
          <w:tab w:val="num" w:pos="3441"/>
        </w:tabs>
        <w:ind w:left="3441" w:hanging="680"/>
      </w:pPr>
      <w:rPr>
        <w:rFonts w:hint="default"/>
      </w:rPr>
    </w:lvl>
  </w:abstractNum>
  <w:abstractNum w:abstractNumId="6" w15:restartNumberingAfterBreak="0">
    <w:nsid w:val="6DB17F41"/>
    <w:multiLevelType w:val="hybridMultilevel"/>
    <w:tmpl w:val="F3280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B50BE"/>
    <w:multiLevelType w:val="hybridMultilevel"/>
    <w:tmpl w:val="CA7A68E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.pashkova">
    <w15:presenceInfo w15:providerId="None" w15:userId="e.pashkov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trackRevisions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CC4"/>
    <w:rsid w:val="000020FA"/>
    <w:rsid w:val="00002215"/>
    <w:rsid w:val="00002A01"/>
    <w:rsid w:val="000034C6"/>
    <w:rsid w:val="00003EBF"/>
    <w:rsid w:val="000059F1"/>
    <w:rsid w:val="00006C00"/>
    <w:rsid w:val="00006C69"/>
    <w:rsid w:val="000102BD"/>
    <w:rsid w:val="0001287D"/>
    <w:rsid w:val="00014BFE"/>
    <w:rsid w:val="000157E0"/>
    <w:rsid w:val="00016B53"/>
    <w:rsid w:val="00016B99"/>
    <w:rsid w:val="00016FBB"/>
    <w:rsid w:val="000203DC"/>
    <w:rsid w:val="00020A2A"/>
    <w:rsid w:val="00023AAC"/>
    <w:rsid w:val="000250CC"/>
    <w:rsid w:val="00025756"/>
    <w:rsid w:val="00025D25"/>
    <w:rsid w:val="00026E65"/>
    <w:rsid w:val="000274B3"/>
    <w:rsid w:val="000278EA"/>
    <w:rsid w:val="00030A5C"/>
    <w:rsid w:val="00030DC6"/>
    <w:rsid w:val="00030FC5"/>
    <w:rsid w:val="00031021"/>
    <w:rsid w:val="00031F3E"/>
    <w:rsid w:val="00032DAF"/>
    <w:rsid w:val="00034F1E"/>
    <w:rsid w:val="000370A5"/>
    <w:rsid w:val="00044E9F"/>
    <w:rsid w:val="00045283"/>
    <w:rsid w:val="00045A39"/>
    <w:rsid w:val="00045B28"/>
    <w:rsid w:val="00046337"/>
    <w:rsid w:val="00046E79"/>
    <w:rsid w:val="00047FBC"/>
    <w:rsid w:val="000505DD"/>
    <w:rsid w:val="00051A12"/>
    <w:rsid w:val="00051C45"/>
    <w:rsid w:val="00051FFC"/>
    <w:rsid w:val="000531ED"/>
    <w:rsid w:val="00054E91"/>
    <w:rsid w:val="000552D9"/>
    <w:rsid w:val="000557C9"/>
    <w:rsid w:val="00055968"/>
    <w:rsid w:val="00057861"/>
    <w:rsid w:val="0005791D"/>
    <w:rsid w:val="00060DA3"/>
    <w:rsid w:val="00061C4B"/>
    <w:rsid w:val="000628BA"/>
    <w:rsid w:val="00063CD8"/>
    <w:rsid w:val="00064EA2"/>
    <w:rsid w:val="00067353"/>
    <w:rsid w:val="00067C78"/>
    <w:rsid w:val="00070BCD"/>
    <w:rsid w:val="00071041"/>
    <w:rsid w:val="00074114"/>
    <w:rsid w:val="00074FFF"/>
    <w:rsid w:val="00075650"/>
    <w:rsid w:val="000758E5"/>
    <w:rsid w:val="0007654C"/>
    <w:rsid w:val="000805B2"/>
    <w:rsid w:val="0008257B"/>
    <w:rsid w:val="0008293A"/>
    <w:rsid w:val="00084F64"/>
    <w:rsid w:val="00085797"/>
    <w:rsid w:val="00085E5C"/>
    <w:rsid w:val="00086D64"/>
    <w:rsid w:val="00086DD7"/>
    <w:rsid w:val="00087B33"/>
    <w:rsid w:val="00090A7E"/>
    <w:rsid w:val="00090A9D"/>
    <w:rsid w:val="00090BDB"/>
    <w:rsid w:val="00090EAD"/>
    <w:rsid w:val="0009179A"/>
    <w:rsid w:val="0009209A"/>
    <w:rsid w:val="000957F2"/>
    <w:rsid w:val="00096C63"/>
    <w:rsid w:val="000A0B2E"/>
    <w:rsid w:val="000A12C0"/>
    <w:rsid w:val="000A32F3"/>
    <w:rsid w:val="000A3F7B"/>
    <w:rsid w:val="000A4606"/>
    <w:rsid w:val="000A4D81"/>
    <w:rsid w:val="000A5641"/>
    <w:rsid w:val="000A65DC"/>
    <w:rsid w:val="000A7238"/>
    <w:rsid w:val="000A7388"/>
    <w:rsid w:val="000B1825"/>
    <w:rsid w:val="000B2061"/>
    <w:rsid w:val="000B26DF"/>
    <w:rsid w:val="000B2861"/>
    <w:rsid w:val="000B33AD"/>
    <w:rsid w:val="000B355C"/>
    <w:rsid w:val="000B44C6"/>
    <w:rsid w:val="000B506C"/>
    <w:rsid w:val="000B5833"/>
    <w:rsid w:val="000B5ECC"/>
    <w:rsid w:val="000B6D2A"/>
    <w:rsid w:val="000C030A"/>
    <w:rsid w:val="000C0B97"/>
    <w:rsid w:val="000C0F05"/>
    <w:rsid w:val="000C14D2"/>
    <w:rsid w:val="000C1BC3"/>
    <w:rsid w:val="000C310B"/>
    <w:rsid w:val="000C4285"/>
    <w:rsid w:val="000C76FB"/>
    <w:rsid w:val="000C795C"/>
    <w:rsid w:val="000D03A2"/>
    <w:rsid w:val="000D13DF"/>
    <w:rsid w:val="000D206E"/>
    <w:rsid w:val="000D38DA"/>
    <w:rsid w:val="000D4033"/>
    <w:rsid w:val="000E096E"/>
    <w:rsid w:val="000E1D54"/>
    <w:rsid w:val="000E3ED3"/>
    <w:rsid w:val="000E402C"/>
    <w:rsid w:val="000E4441"/>
    <w:rsid w:val="000E4E7E"/>
    <w:rsid w:val="000E50AD"/>
    <w:rsid w:val="000E5537"/>
    <w:rsid w:val="000E67DB"/>
    <w:rsid w:val="000E7817"/>
    <w:rsid w:val="000F25D7"/>
    <w:rsid w:val="000F4778"/>
    <w:rsid w:val="000F47E7"/>
    <w:rsid w:val="000F5EBC"/>
    <w:rsid w:val="000F626E"/>
    <w:rsid w:val="000F7065"/>
    <w:rsid w:val="001009F0"/>
    <w:rsid w:val="00101047"/>
    <w:rsid w:val="00102D24"/>
    <w:rsid w:val="001030AE"/>
    <w:rsid w:val="00103467"/>
    <w:rsid w:val="001046E0"/>
    <w:rsid w:val="001077DB"/>
    <w:rsid w:val="00111A28"/>
    <w:rsid w:val="00112B55"/>
    <w:rsid w:val="00115E9E"/>
    <w:rsid w:val="00116D45"/>
    <w:rsid w:val="001179CA"/>
    <w:rsid w:val="0012137B"/>
    <w:rsid w:val="001216B9"/>
    <w:rsid w:val="001222DA"/>
    <w:rsid w:val="0012408B"/>
    <w:rsid w:val="001247CD"/>
    <w:rsid w:val="00126B10"/>
    <w:rsid w:val="001272F2"/>
    <w:rsid w:val="001278A5"/>
    <w:rsid w:val="001300E9"/>
    <w:rsid w:val="00130611"/>
    <w:rsid w:val="001327A4"/>
    <w:rsid w:val="00132AD1"/>
    <w:rsid w:val="00133829"/>
    <w:rsid w:val="001342DE"/>
    <w:rsid w:val="00134DF3"/>
    <w:rsid w:val="00137A4E"/>
    <w:rsid w:val="001404D7"/>
    <w:rsid w:val="00141F50"/>
    <w:rsid w:val="00142168"/>
    <w:rsid w:val="00142BAB"/>
    <w:rsid w:val="00142E91"/>
    <w:rsid w:val="00143307"/>
    <w:rsid w:val="00144716"/>
    <w:rsid w:val="001448D2"/>
    <w:rsid w:val="001462A0"/>
    <w:rsid w:val="00146871"/>
    <w:rsid w:val="001517ED"/>
    <w:rsid w:val="001520FA"/>
    <w:rsid w:val="00152D75"/>
    <w:rsid w:val="001544C0"/>
    <w:rsid w:val="00154CBC"/>
    <w:rsid w:val="00155E43"/>
    <w:rsid w:val="0015779D"/>
    <w:rsid w:val="00157F91"/>
    <w:rsid w:val="00157FCA"/>
    <w:rsid w:val="0016078B"/>
    <w:rsid w:val="00164CE4"/>
    <w:rsid w:val="00165030"/>
    <w:rsid w:val="0016562A"/>
    <w:rsid w:val="001665D7"/>
    <w:rsid w:val="00167FBE"/>
    <w:rsid w:val="00170F78"/>
    <w:rsid w:val="00172232"/>
    <w:rsid w:val="00172D1D"/>
    <w:rsid w:val="001752CB"/>
    <w:rsid w:val="00176198"/>
    <w:rsid w:val="001768BD"/>
    <w:rsid w:val="00177618"/>
    <w:rsid w:val="00181768"/>
    <w:rsid w:val="00182EE0"/>
    <w:rsid w:val="0018321C"/>
    <w:rsid w:val="0018350A"/>
    <w:rsid w:val="001840AD"/>
    <w:rsid w:val="001847B8"/>
    <w:rsid w:val="00184B62"/>
    <w:rsid w:val="00187009"/>
    <w:rsid w:val="0018757F"/>
    <w:rsid w:val="00190339"/>
    <w:rsid w:val="0019149E"/>
    <w:rsid w:val="001924E1"/>
    <w:rsid w:val="00192F83"/>
    <w:rsid w:val="00193543"/>
    <w:rsid w:val="00193B2E"/>
    <w:rsid w:val="001942DC"/>
    <w:rsid w:val="00194D00"/>
    <w:rsid w:val="00197055"/>
    <w:rsid w:val="00197079"/>
    <w:rsid w:val="00197CF5"/>
    <w:rsid w:val="001A1849"/>
    <w:rsid w:val="001A5577"/>
    <w:rsid w:val="001A5A22"/>
    <w:rsid w:val="001A5EA5"/>
    <w:rsid w:val="001A7871"/>
    <w:rsid w:val="001B0290"/>
    <w:rsid w:val="001B05F5"/>
    <w:rsid w:val="001B0AD7"/>
    <w:rsid w:val="001B1A62"/>
    <w:rsid w:val="001B1F77"/>
    <w:rsid w:val="001B26C3"/>
    <w:rsid w:val="001B413D"/>
    <w:rsid w:val="001B4D3A"/>
    <w:rsid w:val="001B4D58"/>
    <w:rsid w:val="001B50EA"/>
    <w:rsid w:val="001B523C"/>
    <w:rsid w:val="001B7EC3"/>
    <w:rsid w:val="001C2DB1"/>
    <w:rsid w:val="001C30F5"/>
    <w:rsid w:val="001C4A72"/>
    <w:rsid w:val="001C5D16"/>
    <w:rsid w:val="001D02F4"/>
    <w:rsid w:val="001D168B"/>
    <w:rsid w:val="001D359E"/>
    <w:rsid w:val="001D38E0"/>
    <w:rsid w:val="001D3BA5"/>
    <w:rsid w:val="001D5555"/>
    <w:rsid w:val="001D7465"/>
    <w:rsid w:val="001E09B9"/>
    <w:rsid w:val="001E0CF7"/>
    <w:rsid w:val="001E1AC1"/>
    <w:rsid w:val="001E1FD6"/>
    <w:rsid w:val="001E2EBA"/>
    <w:rsid w:val="001E2F9C"/>
    <w:rsid w:val="001E3DD6"/>
    <w:rsid w:val="001E433C"/>
    <w:rsid w:val="001E4427"/>
    <w:rsid w:val="001E490B"/>
    <w:rsid w:val="001E50B7"/>
    <w:rsid w:val="001E5184"/>
    <w:rsid w:val="001E6600"/>
    <w:rsid w:val="001E6931"/>
    <w:rsid w:val="001E716E"/>
    <w:rsid w:val="001E7AD7"/>
    <w:rsid w:val="001F0D28"/>
    <w:rsid w:val="001F1A75"/>
    <w:rsid w:val="001F3387"/>
    <w:rsid w:val="001F59E5"/>
    <w:rsid w:val="001F64C3"/>
    <w:rsid w:val="001F6FD2"/>
    <w:rsid w:val="001F7D64"/>
    <w:rsid w:val="00200779"/>
    <w:rsid w:val="00202862"/>
    <w:rsid w:val="0020493A"/>
    <w:rsid w:val="002061C0"/>
    <w:rsid w:val="00207910"/>
    <w:rsid w:val="00207E68"/>
    <w:rsid w:val="002114A1"/>
    <w:rsid w:val="002121B1"/>
    <w:rsid w:val="0021397F"/>
    <w:rsid w:val="00213EAA"/>
    <w:rsid w:val="00215EA1"/>
    <w:rsid w:val="00216CBD"/>
    <w:rsid w:val="00216FCC"/>
    <w:rsid w:val="00217C4E"/>
    <w:rsid w:val="0022126B"/>
    <w:rsid w:val="00221692"/>
    <w:rsid w:val="0022190E"/>
    <w:rsid w:val="00221E3B"/>
    <w:rsid w:val="0022371E"/>
    <w:rsid w:val="00223968"/>
    <w:rsid w:val="002250B7"/>
    <w:rsid w:val="0022562B"/>
    <w:rsid w:val="00225807"/>
    <w:rsid w:val="002269FD"/>
    <w:rsid w:val="00227594"/>
    <w:rsid w:val="00227A5E"/>
    <w:rsid w:val="00231C6A"/>
    <w:rsid w:val="002329BF"/>
    <w:rsid w:val="00235738"/>
    <w:rsid w:val="00235D06"/>
    <w:rsid w:val="00236861"/>
    <w:rsid w:val="0023726A"/>
    <w:rsid w:val="0023748E"/>
    <w:rsid w:val="002374E5"/>
    <w:rsid w:val="00241B6E"/>
    <w:rsid w:val="00242313"/>
    <w:rsid w:val="0024242E"/>
    <w:rsid w:val="00244734"/>
    <w:rsid w:val="00245A4F"/>
    <w:rsid w:val="0024620C"/>
    <w:rsid w:val="002468E4"/>
    <w:rsid w:val="002475A6"/>
    <w:rsid w:val="0025050B"/>
    <w:rsid w:val="002507FF"/>
    <w:rsid w:val="002509D4"/>
    <w:rsid w:val="00250D75"/>
    <w:rsid w:val="00254F28"/>
    <w:rsid w:val="0025531E"/>
    <w:rsid w:val="002555D0"/>
    <w:rsid w:val="00255D66"/>
    <w:rsid w:val="00255EE6"/>
    <w:rsid w:val="00256640"/>
    <w:rsid w:val="00257749"/>
    <w:rsid w:val="0026125A"/>
    <w:rsid w:val="00261A65"/>
    <w:rsid w:val="00262BC8"/>
    <w:rsid w:val="002646BA"/>
    <w:rsid w:val="00264B38"/>
    <w:rsid w:val="002651AE"/>
    <w:rsid w:val="00267AD1"/>
    <w:rsid w:val="0027031C"/>
    <w:rsid w:val="00271894"/>
    <w:rsid w:val="00271FF4"/>
    <w:rsid w:val="00272402"/>
    <w:rsid w:val="00272D0E"/>
    <w:rsid w:val="00276FA5"/>
    <w:rsid w:val="002774CA"/>
    <w:rsid w:val="00277A44"/>
    <w:rsid w:val="00281C7D"/>
    <w:rsid w:val="00283077"/>
    <w:rsid w:val="00284C50"/>
    <w:rsid w:val="00286D1D"/>
    <w:rsid w:val="00287314"/>
    <w:rsid w:val="00287A7E"/>
    <w:rsid w:val="00287BDC"/>
    <w:rsid w:val="00290FF0"/>
    <w:rsid w:val="00292496"/>
    <w:rsid w:val="00292CCE"/>
    <w:rsid w:val="00293BFB"/>
    <w:rsid w:val="00293C48"/>
    <w:rsid w:val="00293DBE"/>
    <w:rsid w:val="00296A54"/>
    <w:rsid w:val="002A0002"/>
    <w:rsid w:val="002A14F0"/>
    <w:rsid w:val="002A296E"/>
    <w:rsid w:val="002A2D9E"/>
    <w:rsid w:val="002A3162"/>
    <w:rsid w:val="002A3B26"/>
    <w:rsid w:val="002A46A1"/>
    <w:rsid w:val="002A6DDE"/>
    <w:rsid w:val="002B0BAB"/>
    <w:rsid w:val="002B112C"/>
    <w:rsid w:val="002B19F1"/>
    <w:rsid w:val="002B1EAD"/>
    <w:rsid w:val="002B3356"/>
    <w:rsid w:val="002B35F6"/>
    <w:rsid w:val="002B5CCD"/>
    <w:rsid w:val="002B73D7"/>
    <w:rsid w:val="002B7D41"/>
    <w:rsid w:val="002C13A5"/>
    <w:rsid w:val="002C2238"/>
    <w:rsid w:val="002C287E"/>
    <w:rsid w:val="002C3480"/>
    <w:rsid w:val="002C406A"/>
    <w:rsid w:val="002C5D80"/>
    <w:rsid w:val="002C6898"/>
    <w:rsid w:val="002C76A4"/>
    <w:rsid w:val="002D00A0"/>
    <w:rsid w:val="002D06C6"/>
    <w:rsid w:val="002D1AE3"/>
    <w:rsid w:val="002D1B66"/>
    <w:rsid w:val="002D1F48"/>
    <w:rsid w:val="002D2078"/>
    <w:rsid w:val="002D2195"/>
    <w:rsid w:val="002D21DC"/>
    <w:rsid w:val="002D2C9D"/>
    <w:rsid w:val="002D3DEE"/>
    <w:rsid w:val="002D4486"/>
    <w:rsid w:val="002D449C"/>
    <w:rsid w:val="002D5C10"/>
    <w:rsid w:val="002D651F"/>
    <w:rsid w:val="002D6BDE"/>
    <w:rsid w:val="002D6D8E"/>
    <w:rsid w:val="002E20C7"/>
    <w:rsid w:val="002E235B"/>
    <w:rsid w:val="002E4531"/>
    <w:rsid w:val="002E4DE9"/>
    <w:rsid w:val="002E7805"/>
    <w:rsid w:val="002F193E"/>
    <w:rsid w:val="002F24F8"/>
    <w:rsid w:val="002F3D08"/>
    <w:rsid w:val="002F46BE"/>
    <w:rsid w:val="002F5F0F"/>
    <w:rsid w:val="00300447"/>
    <w:rsid w:val="00300B1E"/>
    <w:rsid w:val="00300CD6"/>
    <w:rsid w:val="0030174D"/>
    <w:rsid w:val="0030225F"/>
    <w:rsid w:val="0030428A"/>
    <w:rsid w:val="003043A1"/>
    <w:rsid w:val="0030444F"/>
    <w:rsid w:val="00304AC3"/>
    <w:rsid w:val="00304D7F"/>
    <w:rsid w:val="003100C6"/>
    <w:rsid w:val="00311882"/>
    <w:rsid w:val="00311958"/>
    <w:rsid w:val="00312370"/>
    <w:rsid w:val="00312820"/>
    <w:rsid w:val="00313B83"/>
    <w:rsid w:val="00313D74"/>
    <w:rsid w:val="00314507"/>
    <w:rsid w:val="00314F5E"/>
    <w:rsid w:val="00315293"/>
    <w:rsid w:val="003156C2"/>
    <w:rsid w:val="0031584C"/>
    <w:rsid w:val="00316AC4"/>
    <w:rsid w:val="00316BCA"/>
    <w:rsid w:val="00317248"/>
    <w:rsid w:val="0032303A"/>
    <w:rsid w:val="0032428E"/>
    <w:rsid w:val="0032468D"/>
    <w:rsid w:val="003258FC"/>
    <w:rsid w:val="00325983"/>
    <w:rsid w:val="0032680B"/>
    <w:rsid w:val="003269D5"/>
    <w:rsid w:val="003279D9"/>
    <w:rsid w:val="00330A00"/>
    <w:rsid w:val="00331B80"/>
    <w:rsid w:val="003324A2"/>
    <w:rsid w:val="00332518"/>
    <w:rsid w:val="00333576"/>
    <w:rsid w:val="00334181"/>
    <w:rsid w:val="00334B26"/>
    <w:rsid w:val="00334B95"/>
    <w:rsid w:val="00334FDE"/>
    <w:rsid w:val="00336A91"/>
    <w:rsid w:val="00336C28"/>
    <w:rsid w:val="003374FE"/>
    <w:rsid w:val="00342176"/>
    <w:rsid w:val="00342732"/>
    <w:rsid w:val="003429B5"/>
    <w:rsid w:val="0034454D"/>
    <w:rsid w:val="00344B51"/>
    <w:rsid w:val="00344CD1"/>
    <w:rsid w:val="0034502B"/>
    <w:rsid w:val="00345BFD"/>
    <w:rsid w:val="003467D6"/>
    <w:rsid w:val="00346D56"/>
    <w:rsid w:val="00347195"/>
    <w:rsid w:val="003475F6"/>
    <w:rsid w:val="00351F2B"/>
    <w:rsid w:val="00354098"/>
    <w:rsid w:val="003545C5"/>
    <w:rsid w:val="0035677E"/>
    <w:rsid w:val="003613F5"/>
    <w:rsid w:val="00362F2D"/>
    <w:rsid w:val="0036479B"/>
    <w:rsid w:val="00364848"/>
    <w:rsid w:val="00367C22"/>
    <w:rsid w:val="00371270"/>
    <w:rsid w:val="00371EBF"/>
    <w:rsid w:val="00372466"/>
    <w:rsid w:val="00374F84"/>
    <w:rsid w:val="00375113"/>
    <w:rsid w:val="003756AA"/>
    <w:rsid w:val="00376380"/>
    <w:rsid w:val="00377CDE"/>
    <w:rsid w:val="00380035"/>
    <w:rsid w:val="00380505"/>
    <w:rsid w:val="00380C83"/>
    <w:rsid w:val="00381314"/>
    <w:rsid w:val="00381EE7"/>
    <w:rsid w:val="0038358F"/>
    <w:rsid w:val="00384472"/>
    <w:rsid w:val="00385EDD"/>
    <w:rsid w:val="00385F1A"/>
    <w:rsid w:val="00386612"/>
    <w:rsid w:val="0038679C"/>
    <w:rsid w:val="00386B7D"/>
    <w:rsid w:val="00386BF9"/>
    <w:rsid w:val="00386C0D"/>
    <w:rsid w:val="00386F88"/>
    <w:rsid w:val="003907BC"/>
    <w:rsid w:val="003916AB"/>
    <w:rsid w:val="00392714"/>
    <w:rsid w:val="00393899"/>
    <w:rsid w:val="003A06C5"/>
    <w:rsid w:val="003A0987"/>
    <w:rsid w:val="003A12A4"/>
    <w:rsid w:val="003A1A50"/>
    <w:rsid w:val="003A5011"/>
    <w:rsid w:val="003A5C37"/>
    <w:rsid w:val="003A65E4"/>
    <w:rsid w:val="003A72E7"/>
    <w:rsid w:val="003A7340"/>
    <w:rsid w:val="003A7B2A"/>
    <w:rsid w:val="003A7CD0"/>
    <w:rsid w:val="003A7D93"/>
    <w:rsid w:val="003B1837"/>
    <w:rsid w:val="003B1C22"/>
    <w:rsid w:val="003B3529"/>
    <w:rsid w:val="003B39EF"/>
    <w:rsid w:val="003B4250"/>
    <w:rsid w:val="003B428A"/>
    <w:rsid w:val="003B51C5"/>
    <w:rsid w:val="003B5460"/>
    <w:rsid w:val="003B78A5"/>
    <w:rsid w:val="003C03B7"/>
    <w:rsid w:val="003C0833"/>
    <w:rsid w:val="003C10B2"/>
    <w:rsid w:val="003C4CC6"/>
    <w:rsid w:val="003C5543"/>
    <w:rsid w:val="003C5EFB"/>
    <w:rsid w:val="003C729A"/>
    <w:rsid w:val="003D1481"/>
    <w:rsid w:val="003D1725"/>
    <w:rsid w:val="003D42FA"/>
    <w:rsid w:val="003D5C54"/>
    <w:rsid w:val="003D5D81"/>
    <w:rsid w:val="003D695B"/>
    <w:rsid w:val="003D7E86"/>
    <w:rsid w:val="003E0099"/>
    <w:rsid w:val="003E1AF7"/>
    <w:rsid w:val="003E1E43"/>
    <w:rsid w:val="003E21F7"/>
    <w:rsid w:val="003E3980"/>
    <w:rsid w:val="003E48D7"/>
    <w:rsid w:val="003E7150"/>
    <w:rsid w:val="003F0DA1"/>
    <w:rsid w:val="003F3D04"/>
    <w:rsid w:val="003F418B"/>
    <w:rsid w:val="003F44FA"/>
    <w:rsid w:val="003F4885"/>
    <w:rsid w:val="003F4C6E"/>
    <w:rsid w:val="003F65A0"/>
    <w:rsid w:val="003F7724"/>
    <w:rsid w:val="004004B5"/>
    <w:rsid w:val="00400FD5"/>
    <w:rsid w:val="004012F7"/>
    <w:rsid w:val="0040145F"/>
    <w:rsid w:val="004017EF"/>
    <w:rsid w:val="00401ACD"/>
    <w:rsid w:val="00404520"/>
    <w:rsid w:val="00404838"/>
    <w:rsid w:val="00404B5E"/>
    <w:rsid w:val="004063D1"/>
    <w:rsid w:val="004072AD"/>
    <w:rsid w:val="00407617"/>
    <w:rsid w:val="00407A35"/>
    <w:rsid w:val="00411D4A"/>
    <w:rsid w:val="00414033"/>
    <w:rsid w:val="00415C05"/>
    <w:rsid w:val="004173D5"/>
    <w:rsid w:val="00420A1E"/>
    <w:rsid w:val="004212A5"/>
    <w:rsid w:val="00421D61"/>
    <w:rsid w:val="00423479"/>
    <w:rsid w:val="0042565C"/>
    <w:rsid w:val="00430557"/>
    <w:rsid w:val="00431828"/>
    <w:rsid w:val="00432950"/>
    <w:rsid w:val="0043342D"/>
    <w:rsid w:val="004335CC"/>
    <w:rsid w:val="004355D5"/>
    <w:rsid w:val="0043645A"/>
    <w:rsid w:val="004364FC"/>
    <w:rsid w:val="00436721"/>
    <w:rsid w:val="00437071"/>
    <w:rsid w:val="00437B7D"/>
    <w:rsid w:val="0044077B"/>
    <w:rsid w:val="00440AC5"/>
    <w:rsid w:val="00441C9A"/>
    <w:rsid w:val="00442726"/>
    <w:rsid w:val="00443242"/>
    <w:rsid w:val="0044426A"/>
    <w:rsid w:val="004447AA"/>
    <w:rsid w:val="00444F26"/>
    <w:rsid w:val="004476EC"/>
    <w:rsid w:val="0045020C"/>
    <w:rsid w:val="004519AC"/>
    <w:rsid w:val="004524A3"/>
    <w:rsid w:val="00452963"/>
    <w:rsid w:val="00452D67"/>
    <w:rsid w:val="00453B44"/>
    <w:rsid w:val="004542CC"/>
    <w:rsid w:val="004547B1"/>
    <w:rsid w:val="00456109"/>
    <w:rsid w:val="004563F4"/>
    <w:rsid w:val="00456470"/>
    <w:rsid w:val="00456C97"/>
    <w:rsid w:val="00457147"/>
    <w:rsid w:val="004608F7"/>
    <w:rsid w:val="00460A3D"/>
    <w:rsid w:val="0046102E"/>
    <w:rsid w:val="004611D3"/>
    <w:rsid w:val="004626F6"/>
    <w:rsid w:val="00462C6D"/>
    <w:rsid w:val="0046453A"/>
    <w:rsid w:val="00464C83"/>
    <w:rsid w:val="004651BB"/>
    <w:rsid w:val="004658DD"/>
    <w:rsid w:val="00466E05"/>
    <w:rsid w:val="004672D0"/>
    <w:rsid w:val="00473303"/>
    <w:rsid w:val="00473E3C"/>
    <w:rsid w:val="00474E22"/>
    <w:rsid w:val="00475663"/>
    <w:rsid w:val="00475D58"/>
    <w:rsid w:val="00475FC7"/>
    <w:rsid w:val="004760D8"/>
    <w:rsid w:val="004768AB"/>
    <w:rsid w:val="00476A1B"/>
    <w:rsid w:val="00477657"/>
    <w:rsid w:val="004808FE"/>
    <w:rsid w:val="00480CB7"/>
    <w:rsid w:val="00481B79"/>
    <w:rsid w:val="00481DB4"/>
    <w:rsid w:val="00481E89"/>
    <w:rsid w:val="00482F25"/>
    <w:rsid w:val="0048359B"/>
    <w:rsid w:val="00484F8A"/>
    <w:rsid w:val="00486917"/>
    <w:rsid w:val="00490AA7"/>
    <w:rsid w:val="00493106"/>
    <w:rsid w:val="00493318"/>
    <w:rsid w:val="00494223"/>
    <w:rsid w:val="00494520"/>
    <w:rsid w:val="00494908"/>
    <w:rsid w:val="004952A2"/>
    <w:rsid w:val="00495DE6"/>
    <w:rsid w:val="004964DD"/>
    <w:rsid w:val="00496735"/>
    <w:rsid w:val="004971DF"/>
    <w:rsid w:val="004A02F4"/>
    <w:rsid w:val="004A1823"/>
    <w:rsid w:val="004A213B"/>
    <w:rsid w:val="004A3208"/>
    <w:rsid w:val="004A4B8A"/>
    <w:rsid w:val="004A5154"/>
    <w:rsid w:val="004A62BC"/>
    <w:rsid w:val="004A7890"/>
    <w:rsid w:val="004B0203"/>
    <w:rsid w:val="004B1FAC"/>
    <w:rsid w:val="004B27B3"/>
    <w:rsid w:val="004B31A8"/>
    <w:rsid w:val="004B3B03"/>
    <w:rsid w:val="004B4182"/>
    <w:rsid w:val="004B55EB"/>
    <w:rsid w:val="004B5A04"/>
    <w:rsid w:val="004B5CE1"/>
    <w:rsid w:val="004B5DB5"/>
    <w:rsid w:val="004C089C"/>
    <w:rsid w:val="004C0BCE"/>
    <w:rsid w:val="004C1534"/>
    <w:rsid w:val="004C1A8E"/>
    <w:rsid w:val="004C1F83"/>
    <w:rsid w:val="004C2280"/>
    <w:rsid w:val="004C25AA"/>
    <w:rsid w:val="004C2C96"/>
    <w:rsid w:val="004C3820"/>
    <w:rsid w:val="004C65DB"/>
    <w:rsid w:val="004D04BF"/>
    <w:rsid w:val="004D0F69"/>
    <w:rsid w:val="004D12C5"/>
    <w:rsid w:val="004D1AE9"/>
    <w:rsid w:val="004D2380"/>
    <w:rsid w:val="004D3551"/>
    <w:rsid w:val="004D3CBF"/>
    <w:rsid w:val="004D6E44"/>
    <w:rsid w:val="004E25DD"/>
    <w:rsid w:val="004E37CF"/>
    <w:rsid w:val="004E5825"/>
    <w:rsid w:val="004E5D01"/>
    <w:rsid w:val="004E7928"/>
    <w:rsid w:val="004F1C14"/>
    <w:rsid w:val="004F22AC"/>
    <w:rsid w:val="004F24BA"/>
    <w:rsid w:val="004F2E1C"/>
    <w:rsid w:val="004F39F9"/>
    <w:rsid w:val="004F4722"/>
    <w:rsid w:val="004F49C9"/>
    <w:rsid w:val="004F71D9"/>
    <w:rsid w:val="0050085C"/>
    <w:rsid w:val="0050278E"/>
    <w:rsid w:val="00503C3B"/>
    <w:rsid w:val="00504C0E"/>
    <w:rsid w:val="00507013"/>
    <w:rsid w:val="00507676"/>
    <w:rsid w:val="00510311"/>
    <w:rsid w:val="005111F3"/>
    <w:rsid w:val="00511ABA"/>
    <w:rsid w:val="00511E2D"/>
    <w:rsid w:val="00513512"/>
    <w:rsid w:val="00513615"/>
    <w:rsid w:val="00513699"/>
    <w:rsid w:val="005144F1"/>
    <w:rsid w:val="005161E9"/>
    <w:rsid w:val="0051700E"/>
    <w:rsid w:val="005219CA"/>
    <w:rsid w:val="00521E32"/>
    <w:rsid w:val="005220CF"/>
    <w:rsid w:val="005236C8"/>
    <w:rsid w:val="00523827"/>
    <w:rsid w:val="00523EB6"/>
    <w:rsid w:val="00524B24"/>
    <w:rsid w:val="00524DE2"/>
    <w:rsid w:val="00525A4F"/>
    <w:rsid w:val="00526F22"/>
    <w:rsid w:val="00530353"/>
    <w:rsid w:val="0053129D"/>
    <w:rsid w:val="0053251D"/>
    <w:rsid w:val="0053296A"/>
    <w:rsid w:val="00532C77"/>
    <w:rsid w:val="00535863"/>
    <w:rsid w:val="0053727C"/>
    <w:rsid w:val="00540931"/>
    <w:rsid w:val="00540F7C"/>
    <w:rsid w:val="00542096"/>
    <w:rsid w:val="00542DC9"/>
    <w:rsid w:val="005456FA"/>
    <w:rsid w:val="00545855"/>
    <w:rsid w:val="0054622B"/>
    <w:rsid w:val="0054669A"/>
    <w:rsid w:val="005474A1"/>
    <w:rsid w:val="00547F72"/>
    <w:rsid w:val="005502C4"/>
    <w:rsid w:val="00551A3A"/>
    <w:rsid w:val="005539B0"/>
    <w:rsid w:val="00553CA6"/>
    <w:rsid w:val="00555371"/>
    <w:rsid w:val="0055713B"/>
    <w:rsid w:val="00562851"/>
    <w:rsid w:val="00563B2B"/>
    <w:rsid w:val="00564D95"/>
    <w:rsid w:val="00565A2E"/>
    <w:rsid w:val="00565BFE"/>
    <w:rsid w:val="00565CEE"/>
    <w:rsid w:val="005668E9"/>
    <w:rsid w:val="0057191A"/>
    <w:rsid w:val="00571C3C"/>
    <w:rsid w:val="00571DFA"/>
    <w:rsid w:val="005723B1"/>
    <w:rsid w:val="005746CC"/>
    <w:rsid w:val="00574832"/>
    <w:rsid w:val="00574B0C"/>
    <w:rsid w:val="00575372"/>
    <w:rsid w:val="0057545B"/>
    <w:rsid w:val="005770E5"/>
    <w:rsid w:val="005779EB"/>
    <w:rsid w:val="00577AF6"/>
    <w:rsid w:val="00584671"/>
    <w:rsid w:val="005856D7"/>
    <w:rsid w:val="00585BAF"/>
    <w:rsid w:val="00586134"/>
    <w:rsid w:val="00586816"/>
    <w:rsid w:val="00587B00"/>
    <w:rsid w:val="00587B85"/>
    <w:rsid w:val="00590BE0"/>
    <w:rsid w:val="0059102D"/>
    <w:rsid w:val="00592217"/>
    <w:rsid w:val="00592364"/>
    <w:rsid w:val="00592ECA"/>
    <w:rsid w:val="005932F0"/>
    <w:rsid w:val="0059354C"/>
    <w:rsid w:val="0059391D"/>
    <w:rsid w:val="00596125"/>
    <w:rsid w:val="00597E2F"/>
    <w:rsid w:val="005A04B9"/>
    <w:rsid w:val="005A07EA"/>
    <w:rsid w:val="005A16C2"/>
    <w:rsid w:val="005A20C1"/>
    <w:rsid w:val="005A5137"/>
    <w:rsid w:val="005A5B50"/>
    <w:rsid w:val="005A686F"/>
    <w:rsid w:val="005A6DF5"/>
    <w:rsid w:val="005B06B1"/>
    <w:rsid w:val="005B1030"/>
    <w:rsid w:val="005B2097"/>
    <w:rsid w:val="005B2DFD"/>
    <w:rsid w:val="005B30DF"/>
    <w:rsid w:val="005B3596"/>
    <w:rsid w:val="005B36E2"/>
    <w:rsid w:val="005B41F5"/>
    <w:rsid w:val="005B5FE5"/>
    <w:rsid w:val="005C009A"/>
    <w:rsid w:val="005C23F6"/>
    <w:rsid w:val="005C3080"/>
    <w:rsid w:val="005C3B45"/>
    <w:rsid w:val="005C3FFF"/>
    <w:rsid w:val="005C45CB"/>
    <w:rsid w:val="005C6186"/>
    <w:rsid w:val="005C7C69"/>
    <w:rsid w:val="005C7F3F"/>
    <w:rsid w:val="005D12E0"/>
    <w:rsid w:val="005D1392"/>
    <w:rsid w:val="005D21A9"/>
    <w:rsid w:val="005D2544"/>
    <w:rsid w:val="005D2666"/>
    <w:rsid w:val="005D2BCD"/>
    <w:rsid w:val="005D2ED5"/>
    <w:rsid w:val="005D3182"/>
    <w:rsid w:val="005D6210"/>
    <w:rsid w:val="005D68A8"/>
    <w:rsid w:val="005D6ADB"/>
    <w:rsid w:val="005E28B4"/>
    <w:rsid w:val="005E3B8B"/>
    <w:rsid w:val="005E4C29"/>
    <w:rsid w:val="005E5C31"/>
    <w:rsid w:val="005E6080"/>
    <w:rsid w:val="005F02ED"/>
    <w:rsid w:val="005F0CD5"/>
    <w:rsid w:val="005F1FB4"/>
    <w:rsid w:val="005F2154"/>
    <w:rsid w:val="005F2164"/>
    <w:rsid w:val="005F3838"/>
    <w:rsid w:val="005F7B0C"/>
    <w:rsid w:val="005F7CFD"/>
    <w:rsid w:val="006003B1"/>
    <w:rsid w:val="00601579"/>
    <w:rsid w:val="0060176F"/>
    <w:rsid w:val="00603CA8"/>
    <w:rsid w:val="006067B8"/>
    <w:rsid w:val="006078B2"/>
    <w:rsid w:val="00610A77"/>
    <w:rsid w:val="00612B11"/>
    <w:rsid w:val="00613FE0"/>
    <w:rsid w:val="00615487"/>
    <w:rsid w:val="00616BCB"/>
    <w:rsid w:val="00621F50"/>
    <w:rsid w:val="00622B68"/>
    <w:rsid w:val="00622BFA"/>
    <w:rsid w:val="00623A0D"/>
    <w:rsid w:val="00624616"/>
    <w:rsid w:val="0062489B"/>
    <w:rsid w:val="0062589F"/>
    <w:rsid w:val="00627A12"/>
    <w:rsid w:val="00630837"/>
    <w:rsid w:val="00632CFC"/>
    <w:rsid w:val="00635A8F"/>
    <w:rsid w:val="006362A7"/>
    <w:rsid w:val="00640982"/>
    <w:rsid w:val="0064143E"/>
    <w:rsid w:val="006415C1"/>
    <w:rsid w:val="00642519"/>
    <w:rsid w:val="006425E5"/>
    <w:rsid w:val="00643318"/>
    <w:rsid w:val="00644331"/>
    <w:rsid w:val="0064446F"/>
    <w:rsid w:val="00644DFA"/>
    <w:rsid w:val="0064531F"/>
    <w:rsid w:val="006465A2"/>
    <w:rsid w:val="0064799B"/>
    <w:rsid w:val="00647B8C"/>
    <w:rsid w:val="00651CE1"/>
    <w:rsid w:val="00652C2A"/>
    <w:rsid w:val="0065480A"/>
    <w:rsid w:val="0065604D"/>
    <w:rsid w:val="00656074"/>
    <w:rsid w:val="00660FC7"/>
    <w:rsid w:val="00662277"/>
    <w:rsid w:val="00662515"/>
    <w:rsid w:val="006626E1"/>
    <w:rsid w:val="00665261"/>
    <w:rsid w:val="0066531A"/>
    <w:rsid w:val="006666C4"/>
    <w:rsid w:val="00670084"/>
    <w:rsid w:val="00670937"/>
    <w:rsid w:val="00670EF0"/>
    <w:rsid w:val="00672076"/>
    <w:rsid w:val="00672AC9"/>
    <w:rsid w:val="00672D5E"/>
    <w:rsid w:val="00675108"/>
    <w:rsid w:val="00676A86"/>
    <w:rsid w:val="00680C76"/>
    <w:rsid w:val="00681AD9"/>
    <w:rsid w:val="00681DA3"/>
    <w:rsid w:val="00683C45"/>
    <w:rsid w:val="0068455F"/>
    <w:rsid w:val="00684ABD"/>
    <w:rsid w:val="00685F38"/>
    <w:rsid w:val="006862D5"/>
    <w:rsid w:val="00687C41"/>
    <w:rsid w:val="00687F9F"/>
    <w:rsid w:val="00690513"/>
    <w:rsid w:val="006913C4"/>
    <w:rsid w:val="006917F0"/>
    <w:rsid w:val="0069397A"/>
    <w:rsid w:val="00693FB4"/>
    <w:rsid w:val="0069433A"/>
    <w:rsid w:val="0069466C"/>
    <w:rsid w:val="00694DB1"/>
    <w:rsid w:val="00696CA4"/>
    <w:rsid w:val="006A0D3A"/>
    <w:rsid w:val="006A2E47"/>
    <w:rsid w:val="006A3D8B"/>
    <w:rsid w:val="006A4F72"/>
    <w:rsid w:val="006A5713"/>
    <w:rsid w:val="006A5EF9"/>
    <w:rsid w:val="006A6F9B"/>
    <w:rsid w:val="006A7BEC"/>
    <w:rsid w:val="006B0611"/>
    <w:rsid w:val="006B0885"/>
    <w:rsid w:val="006B140E"/>
    <w:rsid w:val="006B2529"/>
    <w:rsid w:val="006B301C"/>
    <w:rsid w:val="006B38BF"/>
    <w:rsid w:val="006B3B20"/>
    <w:rsid w:val="006B3B6C"/>
    <w:rsid w:val="006B40B3"/>
    <w:rsid w:val="006B4335"/>
    <w:rsid w:val="006B66B6"/>
    <w:rsid w:val="006B74ED"/>
    <w:rsid w:val="006C1C17"/>
    <w:rsid w:val="006C222E"/>
    <w:rsid w:val="006C26FA"/>
    <w:rsid w:val="006C3FD1"/>
    <w:rsid w:val="006C50A7"/>
    <w:rsid w:val="006C515E"/>
    <w:rsid w:val="006C56BB"/>
    <w:rsid w:val="006C6548"/>
    <w:rsid w:val="006C6913"/>
    <w:rsid w:val="006C7C07"/>
    <w:rsid w:val="006D06A7"/>
    <w:rsid w:val="006D166C"/>
    <w:rsid w:val="006D1A92"/>
    <w:rsid w:val="006D2621"/>
    <w:rsid w:val="006D409E"/>
    <w:rsid w:val="006D5EBA"/>
    <w:rsid w:val="006D6591"/>
    <w:rsid w:val="006D69AC"/>
    <w:rsid w:val="006D6AFF"/>
    <w:rsid w:val="006D6EA1"/>
    <w:rsid w:val="006E1477"/>
    <w:rsid w:val="006E4DEC"/>
    <w:rsid w:val="006E631E"/>
    <w:rsid w:val="006E6F4C"/>
    <w:rsid w:val="006F06D2"/>
    <w:rsid w:val="006F0E1D"/>
    <w:rsid w:val="006F1DF7"/>
    <w:rsid w:val="006F2AE8"/>
    <w:rsid w:val="006F2C3E"/>
    <w:rsid w:val="006F5E0B"/>
    <w:rsid w:val="006F6E03"/>
    <w:rsid w:val="006F7747"/>
    <w:rsid w:val="006F7F92"/>
    <w:rsid w:val="00700DFA"/>
    <w:rsid w:val="00701386"/>
    <w:rsid w:val="007026AD"/>
    <w:rsid w:val="00703A88"/>
    <w:rsid w:val="00703C33"/>
    <w:rsid w:val="007045EA"/>
    <w:rsid w:val="00705B06"/>
    <w:rsid w:val="00706751"/>
    <w:rsid w:val="00706D91"/>
    <w:rsid w:val="00706EF1"/>
    <w:rsid w:val="00710672"/>
    <w:rsid w:val="00710C1F"/>
    <w:rsid w:val="00711D52"/>
    <w:rsid w:val="00712D5E"/>
    <w:rsid w:val="007161E9"/>
    <w:rsid w:val="00722D4D"/>
    <w:rsid w:val="00723CD4"/>
    <w:rsid w:val="00725468"/>
    <w:rsid w:val="00727771"/>
    <w:rsid w:val="007302E1"/>
    <w:rsid w:val="007317E2"/>
    <w:rsid w:val="00733128"/>
    <w:rsid w:val="00734259"/>
    <w:rsid w:val="00740A27"/>
    <w:rsid w:val="007416C2"/>
    <w:rsid w:val="007418CA"/>
    <w:rsid w:val="007421A0"/>
    <w:rsid w:val="00743252"/>
    <w:rsid w:val="00744079"/>
    <w:rsid w:val="00744369"/>
    <w:rsid w:val="00745C55"/>
    <w:rsid w:val="00750E52"/>
    <w:rsid w:val="00751CE5"/>
    <w:rsid w:val="00760B8D"/>
    <w:rsid w:val="0076125F"/>
    <w:rsid w:val="007616E1"/>
    <w:rsid w:val="00762935"/>
    <w:rsid w:val="00763336"/>
    <w:rsid w:val="0076501C"/>
    <w:rsid w:val="00765D7B"/>
    <w:rsid w:val="0077068F"/>
    <w:rsid w:val="00771089"/>
    <w:rsid w:val="0077372C"/>
    <w:rsid w:val="00773C0B"/>
    <w:rsid w:val="0077476D"/>
    <w:rsid w:val="007754C3"/>
    <w:rsid w:val="00775D3A"/>
    <w:rsid w:val="00776757"/>
    <w:rsid w:val="007773F9"/>
    <w:rsid w:val="00777B24"/>
    <w:rsid w:val="0078020D"/>
    <w:rsid w:val="0078047A"/>
    <w:rsid w:val="00781F51"/>
    <w:rsid w:val="00782E6D"/>
    <w:rsid w:val="00782F01"/>
    <w:rsid w:val="00782F9A"/>
    <w:rsid w:val="00784931"/>
    <w:rsid w:val="0078493C"/>
    <w:rsid w:val="00784CD6"/>
    <w:rsid w:val="00784EB6"/>
    <w:rsid w:val="00785065"/>
    <w:rsid w:val="00785946"/>
    <w:rsid w:val="0078642C"/>
    <w:rsid w:val="00786ECF"/>
    <w:rsid w:val="00787785"/>
    <w:rsid w:val="0079301A"/>
    <w:rsid w:val="007939E8"/>
    <w:rsid w:val="00795F87"/>
    <w:rsid w:val="007969AF"/>
    <w:rsid w:val="00796A52"/>
    <w:rsid w:val="00797E28"/>
    <w:rsid w:val="00797F8D"/>
    <w:rsid w:val="007A1A64"/>
    <w:rsid w:val="007A2425"/>
    <w:rsid w:val="007A29E6"/>
    <w:rsid w:val="007A2E1A"/>
    <w:rsid w:val="007A38D1"/>
    <w:rsid w:val="007A3B6B"/>
    <w:rsid w:val="007A586A"/>
    <w:rsid w:val="007A6194"/>
    <w:rsid w:val="007A65C3"/>
    <w:rsid w:val="007A683A"/>
    <w:rsid w:val="007A6A26"/>
    <w:rsid w:val="007A778B"/>
    <w:rsid w:val="007B390C"/>
    <w:rsid w:val="007B4814"/>
    <w:rsid w:val="007C29CF"/>
    <w:rsid w:val="007C355F"/>
    <w:rsid w:val="007C3FAF"/>
    <w:rsid w:val="007C48F4"/>
    <w:rsid w:val="007C50C1"/>
    <w:rsid w:val="007C5965"/>
    <w:rsid w:val="007D0F78"/>
    <w:rsid w:val="007D3691"/>
    <w:rsid w:val="007D3D26"/>
    <w:rsid w:val="007D4366"/>
    <w:rsid w:val="007D4705"/>
    <w:rsid w:val="007D48C6"/>
    <w:rsid w:val="007D5222"/>
    <w:rsid w:val="007D5DED"/>
    <w:rsid w:val="007D65DB"/>
    <w:rsid w:val="007E0189"/>
    <w:rsid w:val="007E055A"/>
    <w:rsid w:val="007E1169"/>
    <w:rsid w:val="007E16BB"/>
    <w:rsid w:val="007E17A8"/>
    <w:rsid w:val="007E1F78"/>
    <w:rsid w:val="007E2EBD"/>
    <w:rsid w:val="007E33A7"/>
    <w:rsid w:val="007E43F7"/>
    <w:rsid w:val="007E5668"/>
    <w:rsid w:val="007E5CB0"/>
    <w:rsid w:val="007E5D5C"/>
    <w:rsid w:val="007E7577"/>
    <w:rsid w:val="007F1C3D"/>
    <w:rsid w:val="007F21BB"/>
    <w:rsid w:val="007F2950"/>
    <w:rsid w:val="007F2BB3"/>
    <w:rsid w:val="007F5189"/>
    <w:rsid w:val="007F54CA"/>
    <w:rsid w:val="007F6530"/>
    <w:rsid w:val="007F6C5E"/>
    <w:rsid w:val="00801320"/>
    <w:rsid w:val="0080199C"/>
    <w:rsid w:val="0080295B"/>
    <w:rsid w:val="0080360D"/>
    <w:rsid w:val="00804777"/>
    <w:rsid w:val="00804AA8"/>
    <w:rsid w:val="00807566"/>
    <w:rsid w:val="008111BB"/>
    <w:rsid w:val="00811AD0"/>
    <w:rsid w:val="008131B7"/>
    <w:rsid w:val="008147A1"/>
    <w:rsid w:val="00814897"/>
    <w:rsid w:val="00815855"/>
    <w:rsid w:val="00816BCF"/>
    <w:rsid w:val="00816C02"/>
    <w:rsid w:val="008172BA"/>
    <w:rsid w:val="008226D7"/>
    <w:rsid w:val="00823121"/>
    <w:rsid w:val="00824044"/>
    <w:rsid w:val="00826C0C"/>
    <w:rsid w:val="00826D86"/>
    <w:rsid w:val="00827028"/>
    <w:rsid w:val="008276C9"/>
    <w:rsid w:val="00827C62"/>
    <w:rsid w:val="00832C3E"/>
    <w:rsid w:val="00832EE9"/>
    <w:rsid w:val="008330D1"/>
    <w:rsid w:val="008340AB"/>
    <w:rsid w:val="00835C46"/>
    <w:rsid w:val="00837789"/>
    <w:rsid w:val="00837BC8"/>
    <w:rsid w:val="00840118"/>
    <w:rsid w:val="008410F2"/>
    <w:rsid w:val="0084220F"/>
    <w:rsid w:val="00843497"/>
    <w:rsid w:val="008453A2"/>
    <w:rsid w:val="00845532"/>
    <w:rsid w:val="00845627"/>
    <w:rsid w:val="008460A1"/>
    <w:rsid w:val="00846E46"/>
    <w:rsid w:val="00850E75"/>
    <w:rsid w:val="00851B70"/>
    <w:rsid w:val="00851D5A"/>
    <w:rsid w:val="00852079"/>
    <w:rsid w:val="00852B8E"/>
    <w:rsid w:val="008534CC"/>
    <w:rsid w:val="00854AB0"/>
    <w:rsid w:val="00857039"/>
    <w:rsid w:val="00861025"/>
    <w:rsid w:val="0086152D"/>
    <w:rsid w:val="0086166D"/>
    <w:rsid w:val="0086177C"/>
    <w:rsid w:val="00865761"/>
    <w:rsid w:val="008658FF"/>
    <w:rsid w:val="00866423"/>
    <w:rsid w:val="00866C79"/>
    <w:rsid w:val="00867F88"/>
    <w:rsid w:val="00870E6E"/>
    <w:rsid w:val="008715BA"/>
    <w:rsid w:val="00871C3D"/>
    <w:rsid w:val="0087259D"/>
    <w:rsid w:val="00873A77"/>
    <w:rsid w:val="00876E60"/>
    <w:rsid w:val="008772D5"/>
    <w:rsid w:val="008802E6"/>
    <w:rsid w:val="00880573"/>
    <w:rsid w:val="008806BC"/>
    <w:rsid w:val="008818E7"/>
    <w:rsid w:val="008823C8"/>
    <w:rsid w:val="00882853"/>
    <w:rsid w:val="00882E0C"/>
    <w:rsid w:val="00884271"/>
    <w:rsid w:val="00884676"/>
    <w:rsid w:val="00884681"/>
    <w:rsid w:val="00884E89"/>
    <w:rsid w:val="0088523E"/>
    <w:rsid w:val="0089027F"/>
    <w:rsid w:val="008909A1"/>
    <w:rsid w:val="00890F25"/>
    <w:rsid w:val="00891DC2"/>
    <w:rsid w:val="00897314"/>
    <w:rsid w:val="00897D60"/>
    <w:rsid w:val="008A1B43"/>
    <w:rsid w:val="008A1F72"/>
    <w:rsid w:val="008A535D"/>
    <w:rsid w:val="008A5FBF"/>
    <w:rsid w:val="008A637D"/>
    <w:rsid w:val="008A7CD2"/>
    <w:rsid w:val="008B1251"/>
    <w:rsid w:val="008B274A"/>
    <w:rsid w:val="008B2A98"/>
    <w:rsid w:val="008B3AB7"/>
    <w:rsid w:val="008B6DE8"/>
    <w:rsid w:val="008C1229"/>
    <w:rsid w:val="008C164E"/>
    <w:rsid w:val="008C1963"/>
    <w:rsid w:val="008C1997"/>
    <w:rsid w:val="008C1EF1"/>
    <w:rsid w:val="008C2591"/>
    <w:rsid w:val="008C413C"/>
    <w:rsid w:val="008C42B8"/>
    <w:rsid w:val="008C5E87"/>
    <w:rsid w:val="008C61B2"/>
    <w:rsid w:val="008C68CE"/>
    <w:rsid w:val="008C7D79"/>
    <w:rsid w:val="008D3247"/>
    <w:rsid w:val="008D38A2"/>
    <w:rsid w:val="008D549B"/>
    <w:rsid w:val="008D65C1"/>
    <w:rsid w:val="008E01DF"/>
    <w:rsid w:val="008E1202"/>
    <w:rsid w:val="008E2834"/>
    <w:rsid w:val="008E2A99"/>
    <w:rsid w:val="008E5838"/>
    <w:rsid w:val="008E5DC6"/>
    <w:rsid w:val="008E6D7D"/>
    <w:rsid w:val="008F077F"/>
    <w:rsid w:val="008F1B63"/>
    <w:rsid w:val="008F365E"/>
    <w:rsid w:val="008F38D1"/>
    <w:rsid w:val="008F3E85"/>
    <w:rsid w:val="008F4563"/>
    <w:rsid w:val="008F520B"/>
    <w:rsid w:val="008F5C3C"/>
    <w:rsid w:val="008F6025"/>
    <w:rsid w:val="008F7393"/>
    <w:rsid w:val="008F7F0E"/>
    <w:rsid w:val="00905F0B"/>
    <w:rsid w:val="00906E9C"/>
    <w:rsid w:val="009071C2"/>
    <w:rsid w:val="00907A5F"/>
    <w:rsid w:val="0091114F"/>
    <w:rsid w:val="009139DB"/>
    <w:rsid w:val="00913E80"/>
    <w:rsid w:val="00914049"/>
    <w:rsid w:val="00915D7F"/>
    <w:rsid w:val="00920728"/>
    <w:rsid w:val="0092106C"/>
    <w:rsid w:val="00921154"/>
    <w:rsid w:val="009211E0"/>
    <w:rsid w:val="00922232"/>
    <w:rsid w:val="00923C50"/>
    <w:rsid w:val="00923F0D"/>
    <w:rsid w:val="009245A6"/>
    <w:rsid w:val="00926398"/>
    <w:rsid w:val="00927214"/>
    <w:rsid w:val="0093168A"/>
    <w:rsid w:val="0093452B"/>
    <w:rsid w:val="009347F9"/>
    <w:rsid w:val="00934E59"/>
    <w:rsid w:val="009357AB"/>
    <w:rsid w:val="00935B8C"/>
    <w:rsid w:val="00935F7D"/>
    <w:rsid w:val="0093742A"/>
    <w:rsid w:val="00937822"/>
    <w:rsid w:val="00940681"/>
    <w:rsid w:val="00942195"/>
    <w:rsid w:val="0094459D"/>
    <w:rsid w:val="00944A0C"/>
    <w:rsid w:val="00944C51"/>
    <w:rsid w:val="0095101D"/>
    <w:rsid w:val="0095138B"/>
    <w:rsid w:val="0095194E"/>
    <w:rsid w:val="00952659"/>
    <w:rsid w:val="009532C3"/>
    <w:rsid w:val="00954E81"/>
    <w:rsid w:val="009556A0"/>
    <w:rsid w:val="0095717E"/>
    <w:rsid w:val="00960213"/>
    <w:rsid w:val="009603C2"/>
    <w:rsid w:val="0096191E"/>
    <w:rsid w:val="00962AD4"/>
    <w:rsid w:val="00962B59"/>
    <w:rsid w:val="00964437"/>
    <w:rsid w:val="009659B1"/>
    <w:rsid w:val="0097144B"/>
    <w:rsid w:val="00971799"/>
    <w:rsid w:val="00973114"/>
    <w:rsid w:val="00973F87"/>
    <w:rsid w:val="00974248"/>
    <w:rsid w:val="009759F8"/>
    <w:rsid w:val="009776C9"/>
    <w:rsid w:val="00981976"/>
    <w:rsid w:val="009824B8"/>
    <w:rsid w:val="00982676"/>
    <w:rsid w:val="009828E1"/>
    <w:rsid w:val="00982F98"/>
    <w:rsid w:val="00983288"/>
    <w:rsid w:val="00984A72"/>
    <w:rsid w:val="00987B80"/>
    <w:rsid w:val="00991618"/>
    <w:rsid w:val="009925EB"/>
    <w:rsid w:val="00993039"/>
    <w:rsid w:val="00993183"/>
    <w:rsid w:val="009935C4"/>
    <w:rsid w:val="009944A6"/>
    <w:rsid w:val="009948B4"/>
    <w:rsid w:val="00995208"/>
    <w:rsid w:val="00995603"/>
    <w:rsid w:val="00995F54"/>
    <w:rsid w:val="0099637F"/>
    <w:rsid w:val="009968D4"/>
    <w:rsid w:val="00997397"/>
    <w:rsid w:val="009A00E3"/>
    <w:rsid w:val="009A1354"/>
    <w:rsid w:val="009A193C"/>
    <w:rsid w:val="009A2D17"/>
    <w:rsid w:val="009A5115"/>
    <w:rsid w:val="009A60F2"/>
    <w:rsid w:val="009A6DC3"/>
    <w:rsid w:val="009A7794"/>
    <w:rsid w:val="009B0565"/>
    <w:rsid w:val="009B0BF3"/>
    <w:rsid w:val="009B18D9"/>
    <w:rsid w:val="009B330B"/>
    <w:rsid w:val="009B5465"/>
    <w:rsid w:val="009B5E2D"/>
    <w:rsid w:val="009B6155"/>
    <w:rsid w:val="009B6A13"/>
    <w:rsid w:val="009B6BF4"/>
    <w:rsid w:val="009B7076"/>
    <w:rsid w:val="009C0373"/>
    <w:rsid w:val="009C0FB9"/>
    <w:rsid w:val="009C10FA"/>
    <w:rsid w:val="009C1F25"/>
    <w:rsid w:val="009C230F"/>
    <w:rsid w:val="009C3248"/>
    <w:rsid w:val="009C56A4"/>
    <w:rsid w:val="009D14D1"/>
    <w:rsid w:val="009D42A2"/>
    <w:rsid w:val="009D504E"/>
    <w:rsid w:val="009D5B7F"/>
    <w:rsid w:val="009D60E7"/>
    <w:rsid w:val="009D6352"/>
    <w:rsid w:val="009D6532"/>
    <w:rsid w:val="009D6841"/>
    <w:rsid w:val="009D6AB1"/>
    <w:rsid w:val="009E15BB"/>
    <w:rsid w:val="009E1CAA"/>
    <w:rsid w:val="009E2573"/>
    <w:rsid w:val="009E32FA"/>
    <w:rsid w:val="009E54C3"/>
    <w:rsid w:val="009E6089"/>
    <w:rsid w:val="009E7179"/>
    <w:rsid w:val="009F0C9D"/>
    <w:rsid w:val="009F1653"/>
    <w:rsid w:val="009F1FAB"/>
    <w:rsid w:val="009F2074"/>
    <w:rsid w:val="009F370F"/>
    <w:rsid w:val="009F38E6"/>
    <w:rsid w:val="009F71A2"/>
    <w:rsid w:val="009F71C5"/>
    <w:rsid w:val="00A024E6"/>
    <w:rsid w:val="00A02677"/>
    <w:rsid w:val="00A02FA2"/>
    <w:rsid w:val="00A03CE2"/>
    <w:rsid w:val="00A03E6C"/>
    <w:rsid w:val="00A04C6D"/>
    <w:rsid w:val="00A068BE"/>
    <w:rsid w:val="00A10A58"/>
    <w:rsid w:val="00A12AD2"/>
    <w:rsid w:val="00A12FDD"/>
    <w:rsid w:val="00A1398C"/>
    <w:rsid w:val="00A139A9"/>
    <w:rsid w:val="00A14228"/>
    <w:rsid w:val="00A145D0"/>
    <w:rsid w:val="00A1503C"/>
    <w:rsid w:val="00A16339"/>
    <w:rsid w:val="00A1675D"/>
    <w:rsid w:val="00A207EF"/>
    <w:rsid w:val="00A209C2"/>
    <w:rsid w:val="00A21595"/>
    <w:rsid w:val="00A21667"/>
    <w:rsid w:val="00A22DA4"/>
    <w:rsid w:val="00A22E87"/>
    <w:rsid w:val="00A23BD6"/>
    <w:rsid w:val="00A24B8E"/>
    <w:rsid w:val="00A27E56"/>
    <w:rsid w:val="00A31A4C"/>
    <w:rsid w:val="00A31E23"/>
    <w:rsid w:val="00A31E44"/>
    <w:rsid w:val="00A3219F"/>
    <w:rsid w:val="00A35124"/>
    <w:rsid w:val="00A35947"/>
    <w:rsid w:val="00A376CB"/>
    <w:rsid w:val="00A41311"/>
    <w:rsid w:val="00A41A51"/>
    <w:rsid w:val="00A41CF7"/>
    <w:rsid w:val="00A426AF"/>
    <w:rsid w:val="00A43388"/>
    <w:rsid w:val="00A4468D"/>
    <w:rsid w:val="00A458C8"/>
    <w:rsid w:val="00A47AD5"/>
    <w:rsid w:val="00A47E03"/>
    <w:rsid w:val="00A5190C"/>
    <w:rsid w:val="00A52472"/>
    <w:rsid w:val="00A54A03"/>
    <w:rsid w:val="00A55305"/>
    <w:rsid w:val="00A553FE"/>
    <w:rsid w:val="00A573E0"/>
    <w:rsid w:val="00A576A1"/>
    <w:rsid w:val="00A602E5"/>
    <w:rsid w:val="00A61DFD"/>
    <w:rsid w:val="00A627BF"/>
    <w:rsid w:val="00A62AD6"/>
    <w:rsid w:val="00A63D7A"/>
    <w:rsid w:val="00A66B1E"/>
    <w:rsid w:val="00A70A0F"/>
    <w:rsid w:val="00A7120B"/>
    <w:rsid w:val="00A75C61"/>
    <w:rsid w:val="00A7679A"/>
    <w:rsid w:val="00A77C54"/>
    <w:rsid w:val="00A80CC3"/>
    <w:rsid w:val="00A81DF2"/>
    <w:rsid w:val="00A82275"/>
    <w:rsid w:val="00A82283"/>
    <w:rsid w:val="00A83C18"/>
    <w:rsid w:val="00A83C24"/>
    <w:rsid w:val="00A8402C"/>
    <w:rsid w:val="00A85719"/>
    <w:rsid w:val="00A86F78"/>
    <w:rsid w:val="00A87800"/>
    <w:rsid w:val="00A87A40"/>
    <w:rsid w:val="00A938D7"/>
    <w:rsid w:val="00A93BAF"/>
    <w:rsid w:val="00A942C6"/>
    <w:rsid w:val="00A94ED1"/>
    <w:rsid w:val="00A950D6"/>
    <w:rsid w:val="00A956CB"/>
    <w:rsid w:val="00A97211"/>
    <w:rsid w:val="00A974DC"/>
    <w:rsid w:val="00A977F7"/>
    <w:rsid w:val="00A97CBE"/>
    <w:rsid w:val="00AA1CFB"/>
    <w:rsid w:val="00AA2345"/>
    <w:rsid w:val="00AA357F"/>
    <w:rsid w:val="00AA5402"/>
    <w:rsid w:val="00AA5475"/>
    <w:rsid w:val="00AA6511"/>
    <w:rsid w:val="00AA6C42"/>
    <w:rsid w:val="00AB14D9"/>
    <w:rsid w:val="00AB4221"/>
    <w:rsid w:val="00AB435A"/>
    <w:rsid w:val="00AB7B71"/>
    <w:rsid w:val="00AB7CDE"/>
    <w:rsid w:val="00AC070B"/>
    <w:rsid w:val="00AC1214"/>
    <w:rsid w:val="00AC1EA2"/>
    <w:rsid w:val="00AC3AC4"/>
    <w:rsid w:val="00AC5004"/>
    <w:rsid w:val="00AC6827"/>
    <w:rsid w:val="00AC6EE2"/>
    <w:rsid w:val="00AC73D3"/>
    <w:rsid w:val="00AD0F81"/>
    <w:rsid w:val="00AD1171"/>
    <w:rsid w:val="00AD2016"/>
    <w:rsid w:val="00AD2695"/>
    <w:rsid w:val="00AD309C"/>
    <w:rsid w:val="00AD3919"/>
    <w:rsid w:val="00AD609D"/>
    <w:rsid w:val="00AD61BE"/>
    <w:rsid w:val="00AD6303"/>
    <w:rsid w:val="00AD6EBF"/>
    <w:rsid w:val="00AE117F"/>
    <w:rsid w:val="00AE5464"/>
    <w:rsid w:val="00AE5ACC"/>
    <w:rsid w:val="00AE686B"/>
    <w:rsid w:val="00AE6AFD"/>
    <w:rsid w:val="00AE76A8"/>
    <w:rsid w:val="00AE7E4D"/>
    <w:rsid w:val="00AF093D"/>
    <w:rsid w:val="00AF0F6D"/>
    <w:rsid w:val="00AF127B"/>
    <w:rsid w:val="00AF2740"/>
    <w:rsid w:val="00AF2A8A"/>
    <w:rsid w:val="00AF2D77"/>
    <w:rsid w:val="00AF5C3B"/>
    <w:rsid w:val="00AF6969"/>
    <w:rsid w:val="00AF6AD3"/>
    <w:rsid w:val="00B00FC2"/>
    <w:rsid w:val="00B04044"/>
    <w:rsid w:val="00B04077"/>
    <w:rsid w:val="00B04101"/>
    <w:rsid w:val="00B05C11"/>
    <w:rsid w:val="00B060A1"/>
    <w:rsid w:val="00B066CA"/>
    <w:rsid w:val="00B10CC7"/>
    <w:rsid w:val="00B12438"/>
    <w:rsid w:val="00B12525"/>
    <w:rsid w:val="00B128AF"/>
    <w:rsid w:val="00B148ED"/>
    <w:rsid w:val="00B154CF"/>
    <w:rsid w:val="00B15800"/>
    <w:rsid w:val="00B17ACC"/>
    <w:rsid w:val="00B212D2"/>
    <w:rsid w:val="00B246B2"/>
    <w:rsid w:val="00B27A42"/>
    <w:rsid w:val="00B30542"/>
    <w:rsid w:val="00B30862"/>
    <w:rsid w:val="00B30B55"/>
    <w:rsid w:val="00B37C4F"/>
    <w:rsid w:val="00B37F57"/>
    <w:rsid w:val="00B41E38"/>
    <w:rsid w:val="00B449AA"/>
    <w:rsid w:val="00B44B2C"/>
    <w:rsid w:val="00B4545C"/>
    <w:rsid w:val="00B454A8"/>
    <w:rsid w:val="00B458C5"/>
    <w:rsid w:val="00B45D04"/>
    <w:rsid w:val="00B46EAC"/>
    <w:rsid w:val="00B47CCC"/>
    <w:rsid w:val="00B5034F"/>
    <w:rsid w:val="00B508DE"/>
    <w:rsid w:val="00B51954"/>
    <w:rsid w:val="00B52068"/>
    <w:rsid w:val="00B5552B"/>
    <w:rsid w:val="00B55707"/>
    <w:rsid w:val="00B557FD"/>
    <w:rsid w:val="00B61080"/>
    <w:rsid w:val="00B619F5"/>
    <w:rsid w:val="00B622D4"/>
    <w:rsid w:val="00B62432"/>
    <w:rsid w:val="00B63DDF"/>
    <w:rsid w:val="00B669D2"/>
    <w:rsid w:val="00B66C93"/>
    <w:rsid w:val="00B67FD0"/>
    <w:rsid w:val="00B728B7"/>
    <w:rsid w:val="00B76313"/>
    <w:rsid w:val="00B76494"/>
    <w:rsid w:val="00B77E0F"/>
    <w:rsid w:val="00B80D3D"/>
    <w:rsid w:val="00B81618"/>
    <w:rsid w:val="00B82941"/>
    <w:rsid w:val="00B82BB2"/>
    <w:rsid w:val="00B83857"/>
    <w:rsid w:val="00B83F71"/>
    <w:rsid w:val="00B85D26"/>
    <w:rsid w:val="00B863D1"/>
    <w:rsid w:val="00B86ABB"/>
    <w:rsid w:val="00B86EDA"/>
    <w:rsid w:val="00B87551"/>
    <w:rsid w:val="00B8777D"/>
    <w:rsid w:val="00B87A11"/>
    <w:rsid w:val="00B900ED"/>
    <w:rsid w:val="00B91985"/>
    <w:rsid w:val="00B91E71"/>
    <w:rsid w:val="00B929A2"/>
    <w:rsid w:val="00B93063"/>
    <w:rsid w:val="00B94711"/>
    <w:rsid w:val="00B97AFF"/>
    <w:rsid w:val="00B97B4A"/>
    <w:rsid w:val="00BA0471"/>
    <w:rsid w:val="00BA04D3"/>
    <w:rsid w:val="00BA133A"/>
    <w:rsid w:val="00BA1508"/>
    <w:rsid w:val="00BA18A1"/>
    <w:rsid w:val="00BA383F"/>
    <w:rsid w:val="00BA3953"/>
    <w:rsid w:val="00BA55E8"/>
    <w:rsid w:val="00BA5928"/>
    <w:rsid w:val="00BA5F82"/>
    <w:rsid w:val="00BA7260"/>
    <w:rsid w:val="00BA7BC8"/>
    <w:rsid w:val="00BB0413"/>
    <w:rsid w:val="00BB313D"/>
    <w:rsid w:val="00BB4EC8"/>
    <w:rsid w:val="00BB6CA6"/>
    <w:rsid w:val="00BB7DC1"/>
    <w:rsid w:val="00BC0A45"/>
    <w:rsid w:val="00BC1AFE"/>
    <w:rsid w:val="00BC1B89"/>
    <w:rsid w:val="00BC211B"/>
    <w:rsid w:val="00BC23FE"/>
    <w:rsid w:val="00BC28BA"/>
    <w:rsid w:val="00BC2950"/>
    <w:rsid w:val="00BC2F36"/>
    <w:rsid w:val="00BC3640"/>
    <w:rsid w:val="00BC58A4"/>
    <w:rsid w:val="00BC6320"/>
    <w:rsid w:val="00BC64BB"/>
    <w:rsid w:val="00BC6736"/>
    <w:rsid w:val="00BC7EDB"/>
    <w:rsid w:val="00BD2BC8"/>
    <w:rsid w:val="00BD39AA"/>
    <w:rsid w:val="00BD476C"/>
    <w:rsid w:val="00BD4867"/>
    <w:rsid w:val="00BD76D3"/>
    <w:rsid w:val="00BD78C2"/>
    <w:rsid w:val="00BD7BB0"/>
    <w:rsid w:val="00BD7DA3"/>
    <w:rsid w:val="00BE0E4B"/>
    <w:rsid w:val="00BE0FFB"/>
    <w:rsid w:val="00BE117F"/>
    <w:rsid w:val="00BE1B50"/>
    <w:rsid w:val="00BE1EF8"/>
    <w:rsid w:val="00BE284B"/>
    <w:rsid w:val="00BE38F3"/>
    <w:rsid w:val="00BE7665"/>
    <w:rsid w:val="00BF03C7"/>
    <w:rsid w:val="00BF165A"/>
    <w:rsid w:val="00BF2139"/>
    <w:rsid w:val="00BF281A"/>
    <w:rsid w:val="00BF2D97"/>
    <w:rsid w:val="00BF51D8"/>
    <w:rsid w:val="00BF5564"/>
    <w:rsid w:val="00BF5D28"/>
    <w:rsid w:val="00BF6C32"/>
    <w:rsid w:val="00BF6D8C"/>
    <w:rsid w:val="00BF6EC9"/>
    <w:rsid w:val="00C03C0E"/>
    <w:rsid w:val="00C040CF"/>
    <w:rsid w:val="00C048FB"/>
    <w:rsid w:val="00C04FB6"/>
    <w:rsid w:val="00C06042"/>
    <w:rsid w:val="00C07225"/>
    <w:rsid w:val="00C07807"/>
    <w:rsid w:val="00C07B4D"/>
    <w:rsid w:val="00C106AC"/>
    <w:rsid w:val="00C109A6"/>
    <w:rsid w:val="00C129AB"/>
    <w:rsid w:val="00C13286"/>
    <w:rsid w:val="00C13A28"/>
    <w:rsid w:val="00C17681"/>
    <w:rsid w:val="00C20B84"/>
    <w:rsid w:val="00C210B7"/>
    <w:rsid w:val="00C21798"/>
    <w:rsid w:val="00C2179F"/>
    <w:rsid w:val="00C2312E"/>
    <w:rsid w:val="00C275D4"/>
    <w:rsid w:val="00C27849"/>
    <w:rsid w:val="00C313D4"/>
    <w:rsid w:val="00C32A27"/>
    <w:rsid w:val="00C32AEE"/>
    <w:rsid w:val="00C34296"/>
    <w:rsid w:val="00C34B79"/>
    <w:rsid w:val="00C35D22"/>
    <w:rsid w:val="00C372C3"/>
    <w:rsid w:val="00C376A0"/>
    <w:rsid w:val="00C421A3"/>
    <w:rsid w:val="00C42DC2"/>
    <w:rsid w:val="00C45421"/>
    <w:rsid w:val="00C46E5F"/>
    <w:rsid w:val="00C47193"/>
    <w:rsid w:val="00C47B47"/>
    <w:rsid w:val="00C50182"/>
    <w:rsid w:val="00C51BCD"/>
    <w:rsid w:val="00C540A2"/>
    <w:rsid w:val="00C553D9"/>
    <w:rsid w:val="00C55797"/>
    <w:rsid w:val="00C56431"/>
    <w:rsid w:val="00C56FEA"/>
    <w:rsid w:val="00C605D6"/>
    <w:rsid w:val="00C6169E"/>
    <w:rsid w:val="00C618FC"/>
    <w:rsid w:val="00C624D7"/>
    <w:rsid w:val="00C638A2"/>
    <w:rsid w:val="00C638F8"/>
    <w:rsid w:val="00C639B7"/>
    <w:rsid w:val="00C63BF9"/>
    <w:rsid w:val="00C6456A"/>
    <w:rsid w:val="00C64939"/>
    <w:rsid w:val="00C652A9"/>
    <w:rsid w:val="00C672BD"/>
    <w:rsid w:val="00C70CBA"/>
    <w:rsid w:val="00C71772"/>
    <w:rsid w:val="00C725CE"/>
    <w:rsid w:val="00C72A1D"/>
    <w:rsid w:val="00C765AB"/>
    <w:rsid w:val="00C76EA4"/>
    <w:rsid w:val="00C7794D"/>
    <w:rsid w:val="00C8028C"/>
    <w:rsid w:val="00C80303"/>
    <w:rsid w:val="00C80395"/>
    <w:rsid w:val="00C806A1"/>
    <w:rsid w:val="00C8071E"/>
    <w:rsid w:val="00C810CE"/>
    <w:rsid w:val="00C81928"/>
    <w:rsid w:val="00C857A2"/>
    <w:rsid w:val="00C86B1A"/>
    <w:rsid w:val="00C87C54"/>
    <w:rsid w:val="00C904B2"/>
    <w:rsid w:val="00C907E6"/>
    <w:rsid w:val="00C91E3A"/>
    <w:rsid w:val="00C92F38"/>
    <w:rsid w:val="00C93099"/>
    <w:rsid w:val="00C93498"/>
    <w:rsid w:val="00C93BF2"/>
    <w:rsid w:val="00C9450E"/>
    <w:rsid w:val="00C97C99"/>
    <w:rsid w:val="00CA0994"/>
    <w:rsid w:val="00CA0A07"/>
    <w:rsid w:val="00CA1387"/>
    <w:rsid w:val="00CA140D"/>
    <w:rsid w:val="00CA389C"/>
    <w:rsid w:val="00CA49AD"/>
    <w:rsid w:val="00CA4B72"/>
    <w:rsid w:val="00CA5C9F"/>
    <w:rsid w:val="00CA6677"/>
    <w:rsid w:val="00CA6BB6"/>
    <w:rsid w:val="00CB19C7"/>
    <w:rsid w:val="00CB2B49"/>
    <w:rsid w:val="00CB3518"/>
    <w:rsid w:val="00CB4542"/>
    <w:rsid w:val="00CB5746"/>
    <w:rsid w:val="00CB6EAC"/>
    <w:rsid w:val="00CB7C0E"/>
    <w:rsid w:val="00CC2007"/>
    <w:rsid w:val="00CC2D62"/>
    <w:rsid w:val="00CC3084"/>
    <w:rsid w:val="00CC4497"/>
    <w:rsid w:val="00CC4B0D"/>
    <w:rsid w:val="00CC66A5"/>
    <w:rsid w:val="00CC6B25"/>
    <w:rsid w:val="00CC6C63"/>
    <w:rsid w:val="00CD4949"/>
    <w:rsid w:val="00CD5E38"/>
    <w:rsid w:val="00CD7925"/>
    <w:rsid w:val="00CD793C"/>
    <w:rsid w:val="00CE204B"/>
    <w:rsid w:val="00CE27CD"/>
    <w:rsid w:val="00CE2B85"/>
    <w:rsid w:val="00CE2D63"/>
    <w:rsid w:val="00CE4223"/>
    <w:rsid w:val="00CE5B32"/>
    <w:rsid w:val="00CE63D1"/>
    <w:rsid w:val="00CE66F8"/>
    <w:rsid w:val="00CE747C"/>
    <w:rsid w:val="00CF08A2"/>
    <w:rsid w:val="00CF0E6F"/>
    <w:rsid w:val="00CF1F96"/>
    <w:rsid w:val="00CF28CE"/>
    <w:rsid w:val="00CF3A22"/>
    <w:rsid w:val="00CF43CA"/>
    <w:rsid w:val="00CF5C46"/>
    <w:rsid w:val="00CF63A0"/>
    <w:rsid w:val="00CF6CA8"/>
    <w:rsid w:val="00D00625"/>
    <w:rsid w:val="00D01204"/>
    <w:rsid w:val="00D016C6"/>
    <w:rsid w:val="00D017ED"/>
    <w:rsid w:val="00D01C57"/>
    <w:rsid w:val="00D0256D"/>
    <w:rsid w:val="00D06C7D"/>
    <w:rsid w:val="00D07475"/>
    <w:rsid w:val="00D10793"/>
    <w:rsid w:val="00D11D65"/>
    <w:rsid w:val="00D11DE1"/>
    <w:rsid w:val="00D12C96"/>
    <w:rsid w:val="00D12E55"/>
    <w:rsid w:val="00D1345B"/>
    <w:rsid w:val="00D136B5"/>
    <w:rsid w:val="00D143F0"/>
    <w:rsid w:val="00D14A33"/>
    <w:rsid w:val="00D15317"/>
    <w:rsid w:val="00D1590B"/>
    <w:rsid w:val="00D17172"/>
    <w:rsid w:val="00D21AF2"/>
    <w:rsid w:val="00D235EA"/>
    <w:rsid w:val="00D237AF"/>
    <w:rsid w:val="00D25122"/>
    <w:rsid w:val="00D25879"/>
    <w:rsid w:val="00D2604A"/>
    <w:rsid w:val="00D26BAC"/>
    <w:rsid w:val="00D26E05"/>
    <w:rsid w:val="00D27F27"/>
    <w:rsid w:val="00D307AC"/>
    <w:rsid w:val="00D30AC1"/>
    <w:rsid w:val="00D311A5"/>
    <w:rsid w:val="00D3123B"/>
    <w:rsid w:val="00D31A24"/>
    <w:rsid w:val="00D33328"/>
    <w:rsid w:val="00D34B24"/>
    <w:rsid w:val="00D34CB2"/>
    <w:rsid w:val="00D358B6"/>
    <w:rsid w:val="00D36940"/>
    <w:rsid w:val="00D36D28"/>
    <w:rsid w:val="00D42204"/>
    <w:rsid w:val="00D42351"/>
    <w:rsid w:val="00D42864"/>
    <w:rsid w:val="00D43D5E"/>
    <w:rsid w:val="00D43EC9"/>
    <w:rsid w:val="00D474A2"/>
    <w:rsid w:val="00D5012B"/>
    <w:rsid w:val="00D510EA"/>
    <w:rsid w:val="00D51202"/>
    <w:rsid w:val="00D526DE"/>
    <w:rsid w:val="00D53A6C"/>
    <w:rsid w:val="00D53CB8"/>
    <w:rsid w:val="00D54687"/>
    <w:rsid w:val="00D54B2B"/>
    <w:rsid w:val="00D55982"/>
    <w:rsid w:val="00D559FC"/>
    <w:rsid w:val="00D55C8B"/>
    <w:rsid w:val="00D56367"/>
    <w:rsid w:val="00D6040E"/>
    <w:rsid w:val="00D6102F"/>
    <w:rsid w:val="00D61AA7"/>
    <w:rsid w:val="00D631B6"/>
    <w:rsid w:val="00D64F3F"/>
    <w:rsid w:val="00D65BF0"/>
    <w:rsid w:val="00D667CE"/>
    <w:rsid w:val="00D6697B"/>
    <w:rsid w:val="00D72890"/>
    <w:rsid w:val="00D728D7"/>
    <w:rsid w:val="00D72E63"/>
    <w:rsid w:val="00D73460"/>
    <w:rsid w:val="00D75AA0"/>
    <w:rsid w:val="00D76409"/>
    <w:rsid w:val="00D802F6"/>
    <w:rsid w:val="00D80616"/>
    <w:rsid w:val="00D809E7"/>
    <w:rsid w:val="00D81B5B"/>
    <w:rsid w:val="00D81ECE"/>
    <w:rsid w:val="00D82D2C"/>
    <w:rsid w:val="00D83294"/>
    <w:rsid w:val="00D84355"/>
    <w:rsid w:val="00D85D9C"/>
    <w:rsid w:val="00D85E16"/>
    <w:rsid w:val="00D87C04"/>
    <w:rsid w:val="00D90024"/>
    <w:rsid w:val="00D91148"/>
    <w:rsid w:val="00D91C09"/>
    <w:rsid w:val="00D91C38"/>
    <w:rsid w:val="00D959EE"/>
    <w:rsid w:val="00D95E9B"/>
    <w:rsid w:val="00D95EB6"/>
    <w:rsid w:val="00D97675"/>
    <w:rsid w:val="00DA01DC"/>
    <w:rsid w:val="00DA086E"/>
    <w:rsid w:val="00DA1873"/>
    <w:rsid w:val="00DA2D4A"/>
    <w:rsid w:val="00DA2ED7"/>
    <w:rsid w:val="00DA2EFF"/>
    <w:rsid w:val="00DA314E"/>
    <w:rsid w:val="00DA417E"/>
    <w:rsid w:val="00DA56FA"/>
    <w:rsid w:val="00DB0293"/>
    <w:rsid w:val="00DB0811"/>
    <w:rsid w:val="00DB3BDE"/>
    <w:rsid w:val="00DB4296"/>
    <w:rsid w:val="00DB5859"/>
    <w:rsid w:val="00DB5A09"/>
    <w:rsid w:val="00DC090B"/>
    <w:rsid w:val="00DC137E"/>
    <w:rsid w:val="00DC2545"/>
    <w:rsid w:val="00DC28CA"/>
    <w:rsid w:val="00DC30BE"/>
    <w:rsid w:val="00DC3311"/>
    <w:rsid w:val="00DC3352"/>
    <w:rsid w:val="00DC3C8C"/>
    <w:rsid w:val="00DC3CDD"/>
    <w:rsid w:val="00DC4ECB"/>
    <w:rsid w:val="00DC53D2"/>
    <w:rsid w:val="00DC7064"/>
    <w:rsid w:val="00DC72DD"/>
    <w:rsid w:val="00DC746A"/>
    <w:rsid w:val="00DC7C78"/>
    <w:rsid w:val="00DD118E"/>
    <w:rsid w:val="00DD134D"/>
    <w:rsid w:val="00DD160D"/>
    <w:rsid w:val="00DD1F87"/>
    <w:rsid w:val="00DD2390"/>
    <w:rsid w:val="00DD41C1"/>
    <w:rsid w:val="00DD6CA6"/>
    <w:rsid w:val="00DD7896"/>
    <w:rsid w:val="00DE03DF"/>
    <w:rsid w:val="00DE31A4"/>
    <w:rsid w:val="00DE328B"/>
    <w:rsid w:val="00DE3E0F"/>
    <w:rsid w:val="00DE4FAF"/>
    <w:rsid w:val="00DE6764"/>
    <w:rsid w:val="00DE7537"/>
    <w:rsid w:val="00DE75AC"/>
    <w:rsid w:val="00DF1A30"/>
    <w:rsid w:val="00DF4BE8"/>
    <w:rsid w:val="00DF4DD0"/>
    <w:rsid w:val="00DF4F28"/>
    <w:rsid w:val="00DF60D8"/>
    <w:rsid w:val="00DF6C82"/>
    <w:rsid w:val="00DF7FF0"/>
    <w:rsid w:val="00E00486"/>
    <w:rsid w:val="00E00735"/>
    <w:rsid w:val="00E0165A"/>
    <w:rsid w:val="00E02090"/>
    <w:rsid w:val="00E030B6"/>
    <w:rsid w:val="00E03CF0"/>
    <w:rsid w:val="00E042DC"/>
    <w:rsid w:val="00E04E91"/>
    <w:rsid w:val="00E07767"/>
    <w:rsid w:val="00E07F44"/>
    <w:rsid w:val="00E110EC"/>
    <w:rsid w:val="00E11239"/>
    <w:rsid w:val="00E1168E"/>
    <w:rsid w:val="00E120AC"/>
    <w:rsid w:val="00E13428"/>
    <w:rsid w:val="00E13C94"/>
    <w:rsid w:val="00E1476A"/>
    <w:rsid w:val="00E176D2"/>
    <w:rsid w:val="00E20873"/>
    <w:rsid w:val="00E213E3"/>
    <w:rsid w:val="00E22591"/>
    <w:rsid w:val="00E23B20"/>
    <w:rsid w:val="00E24B68"/>
    <w:rsid w:val="00E25AED"/>
    <w:rsid w:val="00E2761B"/>
    <w:rsid w:val="00E2783E"/>
    <w:rsid w:val="00E3095E"/>
    <w:rsid w:val="00E30E0C"/>
    <w:rsid w:val="00E3127D"/>
    <w:rsid w:val="00E31A25"/>
    <w:rsid w:val="00E31F95"/>
    <w:rsid w:val="00E32AF4"/>
    <w:rsid w:val="00E33731"/>
    <w:rsid w:val="00E341EF"/>
    <w:rsid w:val="00E34282"/>
    <w:rsid w:val="00E34B51"/>
    <w:rsid w:val="00E35341"/>
    <w:rsid w:val="00E36453"/>
    <w:rsid w:val="00E372C2"/>
    <w:rsid w:val="00E37831"/>
    <w:rsid w:val="00E402A2"/>
    <w:rsid w:val="00E417C0"/>
    <w:rsid w:val="00E420A1"/>
    <w:rsid w:val="00E42848"/>
    <w:rsid w:val="00E43369"/>
    <w:rsid w:val="00E43543"/>
    <w:rsid w:val="00E442E0"/>
    <w:rsid w:val="00E451BE"/>
    <w:rsid w:val="00E464AF"/>
    <w:rsid w:val="00E46994"/>
    <w:rsid w:val="00E46E9C"/>
    <w:rsid w:val="00E47D8B"/>
    <w:rsid w:val="00E47F83"/>
    <w:rsid w:val="00E50891"/>
    <w:rsid w:val="00E50E08"/>
    <w:rsid w:val="00E514EE"/>
    <w:rsid w:val="00E535D7"/>
    <w:rsid w:val="00E57895"/>
    <w:rsid w:val="00E57D0D"/>
    <w:rsid w:val="00E57D21"/>
    <w:rsid w:val="00E57D26"/>
    <w:rsid w:val="00E57F9E"/>
    <w:rsid w:val="00E600D9"/>
    <w:rsid w:val="00E60944"/>
    <w:rsid w:val="00E61CE4"/>
    <w:rsid w:val="00E6331A"/>
    <w:rsid w:val="00E65B1A"/>
    <w:rsid w:val="00E6692E"/>
    <w:rsid w:val="00E67652"/>
    <w:rsid w:val="00E70BEF"/>
    <w:rsid w:val="00E71591"/>
    <w:rsid w:val="00E72009"/>
    <w:rsid w:val="00E7209F"/>
    <w:rsid w:val="00E727A1"/>
    <w:rsid w:val="00E758E8"/>
    <w:rsid w:val="00E769F1"/>
    <w:rsid w:val="00E77C88"/>
    <w:rsid w:val="00E77D04"/>
    <w:rsid w:val="00E814D0"/>
    <w:rsid w:val="00E8265E"/>
    <w:rsid w:val="00E82FC1"/>
    <w:rsid w:val="00E834DB"/>
    <w:rsid w:val="00E84BB3"/>
    <w:rsid w:val="00E9012C"/>
    <w:rsid w:val="00E93900"/>
    <w:rsid w:val="00E94B02"/>
    <w:rsid w:val="00E9641C"/>
    <w:rsid w:val="00E96F44"/>
    <w:rsid w:val="00E974F6"/>
    <w:rsid w:val="00EA1353"/>
    <w:rsid w:val="00EA1383"/>
    <w:rsid w:val="00EA14C7"/>
    <w:rsid w:val="00EA3800"/>
    <w:rsid w:val="00EA4245"/>
    <w:rsid w:val="00EA7729"/>
    <w:rsid w:val="00EA7C10"/>
    <w:rsid w:val="00EA7E4F"/>
    <w:rsid w:val="00EB1110"/>
    <w:rsid w:val="00EB1CCE"/>
    <w:rsid w:val="00EB26CE"/>
    <w:rsid w:val="00EB3370"/>
    <w:rsid w:val="00EB33E6"/>
    <w:rsid w:val="00EB3B8A"/>
    <w:rsid w:val="00EB7136"/>
    <w:rsid w:val="00EB732D"/>
    <w:rsid w:val="00EB7984"/>
    <w:rsid w:val="00EC37C8"/>
    <w:rsid w:val="00EC4334"/>
    <w:rsid w:val="00EC4B2E"/>
    <w:rsid w:val="00EC580F"/>
    <w:rsid w:val="00ED01ED"/>
    <w:rsid w:val="00ED0766"/>
    <w:rsid w:val="00ED1AA8"/>
    <w:rsid w:val="00ED3306"/>
    <w:rsid w:val="00ED45AE"/>
    <w:rsid w:val="00ED4BFF"/>
    <w:rsid w:val="00ED4D25"/>
    <w:rsid w:val="00ED6831"/>
    <w:rsid w:val="00ED6A19"/>
    <w:rsid w:val="00ED73C8"/>
    <w:rsid w:val="00ED7D0C"/>
    <w:rsid w:val="00EE0322"/>
    <w:rsid w:val="00EE09D5"/>
    <w:rsid w:val="00EE0D02"/>
    <w:rsid w:val="00EE0E47"/>
    <w:rsid w:val="00EE406B"/>
    <w:rsid w:val="00EE40E4"/>
    <w:rsid w:val="00EE4971"/>
    <w:rsid w:val="00EF1490"/>
    <w:rsid w:val="00EF18F9"/>
    <w:rsid w:val="00EF1A6B"/>
    <w:rsid w:val="00EF2DEF"/>
    <w:rsid w:val="00EF48FE"/>
    <w:rsid w:val="00EF5212"/>
    <w:rsid w:val="00EF6546"/>
    <w:rsid w:val="00EF70CF"/>
    <w:rsid w:val="00EF789B"/>
    <w:rsid w:val="00F00D1E"/>
    <w:rsid w:val="00F01715"/>
    <w:rsid w:val="00F029A5"/>
    <w:rsid w:val="00F02E22"/>
    <w:rsid w:val="00F03ED4"/>
    <w:rsid w:val="00F06271"/>
    <w:rsid w:val="00F07209"/>
    <w:rsid w:val="00F1141E"/>
    <w:rsid w:val="00F1328D"/>
    <w:rsid w:val="00F13780"/>
    <w:rsid w:val="00F142D5"/>
    <w:rsid w:val="00F15838"/>
    <w:rsid w:val="00F21C63"/>
    <w:rsid w:val="00F22DE4"/>
    <w:rsid w:val="00F23B49"/>
    <w:rsid w:val="00F23E58"/>
    <w:rsid w:val="00F24B7E"/>
    <w:rsid w:val="00F268D5"/>
    <w:rsid w:val="00F26A58"/>
    <w:rsid w:val="00F309C5"/>
    <w:rsid w:val="00F30C2F"/>
    <w:rsid w:val="00F313EB"/>
    <w:rsid w:val="00F31FF2"/>
    <w:rsid w:val="00F36062"/>
    <w:rsid w:val="00F37052"/>
    <w:rsid w:val="00F4110D"/>
    <w:rsid w:val="00F43174"/>
    <w:rsid w:val="00F44F91"/>
    <w:rsid w:val="00F4533C"/>
    <w:rsid w:val="00F46C5D"/>
    <w:rsid w:val="00F508B3"/>
    <w:rsid w:val="00F51DB2"/>
    <w:rsid w:val="00F53727"/>
    <w:rsid w:val="00F544EE"/>
    <w:rsid w:val="00F5543C"/>
    <w:rsid w:val="00F55CC4"/>
    <w:rsid w:val="00F55E86"/>
    <w:rsid w:val="00F561BE"/>
    <w:rsid w:val="00F5636F"/>
    <w:rsid w:val="00F56C31"/>
    <w:rsid w:val="00F56C95"/>
    <w:rsid w:val="00F56D76"/>
    <w:rsid w:val="00F6011D"/>
    <w:rsid w:val="00F60B10"/>
    <w:rsid w:val="00F64775"/>
    <w:rsid w:val="00F67ABA"/>
    <w:rsid w:val="00F67C5D"/>
    <w:rsid w:val="00F711D4"/>
    <w:rsid w:val="00F714F8"/>
    <w:rsid w:val="00F72E23"/>
    <w:rsid w:val="00F743D0"/>
    <w:rsid w:val="00F746CF"/>
    <w:rsid w:val="00F74F3C"/>
    <w:rsid w:val="00F76655"/>
    <w:rsid w:val="00F76B37"/>
    <w:rsid w:val="00F76D27"/>
    <w:rsid w:val="00F80828"/>
    <w:rsid w:val="00F81019"/>
    <w:rsid w:val="00F81FDE"/>
    <w:rsid w:val="00F82FFA"/>
    <w:rsid w:val="00F83B15"/>
    <w:rsid w:val="00F845D1"/>
    <w:rsid w:val="00F849BA"/>
    <w:rsid w:val="00F90A10"/>
    <w:rsid w:val="00F9138B"/>
    <w:rsid w:val="00F918BC"/>
    <w:rsid w:val="00F92D8D"/>
    <w:rsid w:val="00F9307E"/>
    <w:rsid w:val="00F93DDC"/>
    <w:rsid w:val="00F958C1"/>
    <w:rsid w:val="00F95D31"/>
    <w:rsid w:val="00F9622D"/>
    <w:rsid w:val="00F96DE7"/>
    <w:rsid w:val="00F97AFB"/>
    <w:rsid w:val="00F97B2A"/>
    <w:rsid w:val="00FA0FE0"/>
    <w:rsid w:val="00FA2162"/>
    <w:rsid w:val="00FA288B"/>
    <w:rsid w:val="00FA6B3B"/>
    <w:rsid w:val="00FA729B"/>
    <w:rsid w:val="00FA7DF9"/>
    <w:rsid w:val="00FB01E5"/>
    <w:rsid w:val="00FB0CC0"/>
    <w:rsid w:val="00FB1357"/>
    <w:rsid w:val="00FB380E"/>
    <w:rsid w:val="00FB4CFE"/>
    <w:rsid w:val="00FB5C2A"/>
    <w:rsid w:val="00FB64B0"/>
    <w:rsid w:val="00FB758E"/>
    <w:rsid w:val="00FC062C"/>
    <w:rsid w:val="00FC2464"/>
    <w:rsid w:val="00FC342D"/>
    <w:rsid w:val="00FC39ED"/>
    <w:rsid w:val="00FC3FF2"/>
    <w:rsid w:val="00FC424D"/>
    <w:rsid w:val="00FC5225"/>
    <w:rsid w:val="00FC5259"/>
    <w:rsid w:val="00FC5BAB"/>
    <w:rsid w:val="00FC63E0"/>
    <w:rsid w:val="00FC6AE7"/>
    <w:rsid w:val="00FC6C42"/>
    <w:rsid w:val="00FC7EA8"/>
    <w:rsid w:val="00FD47B5"/>
    <w:rsid w:val="00FD5623"/>
    <w:rsid w:val="00FD591F"/>
    <w:rsid w:val="00FD5A77"/>
    <w:rsid w:val="00FD5EC1"/>
    <w:rsid w:val="00FD653F"/>
    <w:rsid w:val="00FE0C16"/>
    <w:rsid w:val="00FE1AC8"/>
    <w:rsid w:val="00FE1B92"/>
    <w:rsid w:val="00FE2643"/>
    <w:rsid w:val="00FE3072"/>
    <w:rsid w:val="00FE31FF"/>
    <w:rsid w:val="00FE3293"/>
    <w:rsid w:val="00FE356B"/>
    <w:rsid w:val="00FE3804"/>
    <w:rsid w:val="00FE3E9E"/>
    <w:rsid w:val="00FE4127"/>
    <w:rsid w:val="00FE5B81"/>
    <w:rsid w:val="00FE5FB0"/>
    <w:rsid w:val="00FE7D3C"/>
    <w:rsid w:val="00FF0267"/>
    <w:rsid w:val="00FF04C3"/>
    <w:rsid w:val="00FF10EA"/>
    <w:rsid w:val="00FF2394"/>
    <w:rsid w:val="00FF460E"/>
    <w:rsid w:val="00FF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F0DADF1-5BAC-4B5A-AF45-047A26EDD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0FE0"/>
    <w:rPr>
      <w:rFonts w:ascii="Arial" w:hAnsi="Arial"/>
      <w:lang w:val="en-US" w:eastAsia="en-US"/>
    </w:rPr>
  </w:style>
  <w:style w:type="paragraph" w:styleId="1">
    <w:name w:val="heading 1"/>
    <w:basedOn w:val="a"/>
    <w:next w:val="a"/>
    <w:qFormat/>
    <w:rsid w:val="00FA0FE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FA0FE0"/>
    <w:pPr>
      <w:keepNext/>
      <w:outlineLvl w:val="1"/>
    </w:pPr>
    <w:rPr>
      <w:rFonts w:ascii="Book Antiqua" w:hAnsi="Book Antiqua"/>
      <w:b/>
      <w:bCs/>
    </w:rPr>
  </w:style>
  <w:style w:type="paragraph" w:styleId="3">
    <w:name w:val="heading 3"/>
    <w:basedOn w:val="a"/>
    <w:next w:val="a"/>
    <w:qFormat/>
    <w:rsid w:val="00FA0FE0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qFormat/>
    <w:rsid w:val="00FA0FE0"/>
    <w:pPr>
      <w:keepNext/>
      <w:jc w:val="center"/>
      <w:outlineLvl w:val="3"/>
    </w:pPr>
    <w:rPr>
      <w:rFonts w:ascii="Book Antiqua" w:hAnsi="Book Antiqua"/>
      <w:b/>
      <w:bCs/>
    </w:rPr>
  </w:style>
  <w:style w:type="paragraph" w:styleId="5">
    <w:name w:val="heading 5"/>
    <w:basedOn w:val="a"/>
    <w:next w:val="a"/>
    <w:qFormat/>
    <w:rsid w:val="00FA0FE0"/>
    <w:pPr>
      <w:keepNext/>
      <w:ind w:left="1440" w:firstLine="720"/>
      <w:outlineLvl w:val="4"/>
    </w:pPr>
    <w:rPr>
      <w:rFonts w:ascii="Book Antiqua" w:hAnsi="Book Antiqua"/>
      <w:b/>
      <w:bCs/>
      <w:color w:val="0000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rsid w:val="00FA0FE0"/>
    <w:pPr>
      <w:ind w:left="720" w:hanging="720"/>
    </w:pPr>
  </w:style>
  <w:style w:type="paragraph" w:styleId="a4">
    <w:name w:val="footer"/>
    <w:basedOn w:val="a"/>
    <w:link w:val="a5"/>
    <w:uiPriority w:val="99"/>
    <w:rsid w:val="00FA0FE0"/>
    <w:pPr>
      <w:tabs>
        <w:tab w:val="center" w:pos="4320"/>
        <w:tab w:val="right" w:pos="8640"/>
      </w:tabs>
    </w:pPr>
  </w:style>
  <w:style w:type="character" w:styleId="a6">
    <w:name w:val="page number"/>
    <w:basedOn w:val="a0"/>
    <w:semiHidden/>
    <w:rsid w:val="00FA0FE0"/>
  </w:style>
  <w:style w:type="paragraph" w:styleId="a7">
    <w:name w:val="Body Text"/>
    <w:basedOn w:val="a"/>
    <w:semiHidden/>
    <w:rsid w:val="00FA0FE0"/>
    <w:rPr>
      <w:rFonts w:ascii="Book Antiqua" w:hAnsi="Book Antiqua"/>
      <w:b/>
      <w:bCs/>
    </w:rPr>
  </w:style>
  <w:style w:type="paragraph" w:styleId="a8">
    <w:name w:val="header"/>
    <w:basedOn w:val="a"/>
    <w:link w:val="a9"/>
    <w:rsid w:val="00FA0FE0"/>
    <w:pPr>
      <w:tabs>
        <w:tab w:val="center" w:pos="4320"/>
        <w:tab w:val="right" w:pos="8640"/>
      </w:tabs>
    </w:pPr>
  </w:style>
  <w:style w:type="paragraph" w:styleId="20">
    <w:name w:val="Body Text 2"/>
    <w:basedOn w:val="a"/>
    <w:semiHidden/>
    <w:rsid w:val="00FA0FE0"/>
    <w:rPr>
      <w:rFonts w:ascii="Book Antiqua" w:hAnsi="Book Antiqua"/>
      <w:b/>
      <w:bCs/>
      <w:color w:val="0000FF"/>
    </w:rPr>
  </w:style>
  <w:style w:type="paragraph" w:styleId="21">
    <w:name w:val="Body Text Indent 2"/>
    <w:basedOn w:val="a"/>
    <w:semiHidden/>
    <w:rsid w:val="00FA0FE0"/>
    <w:pPr>
      <w:ind w:left="1320" w:hanging="1080"/>
    </w:pPr>
    <w:rPr>
      <w:rFonts w:ascii="Book Antiqua" w:hAnsi="Book Antiqua"/>
      <w:b/>
      <w:bCs/>
      <w:color w:val="0000FF"/>
    </w:rPr>
  </w:style>
  <w:style w:type="paragraph" w:styleId="30">
    <w:name w:val="Body Text Indent 3"/>
    <w:basedOn w:val="a"/>
    <w:semiHidden/>
    <w:rsid w:val="00FA0FE0"/>
    <w:pPr>
      <w:ind w:left="2160" w:hanging="2160"/>
    </w:pPr>
    <w:rPr>
      <w:rFonts w:ascii="Book Antiqua" w:hAnsi="Book Antiqua"/>
      <w:b/>
    </w:rPr>
  </w:style>
  <w:style w:type="paragraph" w:styleId="31">
    <w:name w:val="Body Text 3"/>
    <w:basedOn w:val="a"/>
    <w:semiHidden/>
    <w:rsid w:val="00FA0FE0"/>
    <w:pPr>
      <w:jc w:val="both"/>
    </w:pPr>
    <w:rPr>
      <w:rFonts w:ascii="Book Antiqua" w:hAnsi="Book Antiqua"/>
      <w:b/>
    </w:rPr>
  </w:style>
  <w:style w:type="paragraph" w:customStyle="1" w:styleId="Level1">
    <w:name w:val="Level 1"/>
    <w:basedOn w:val="a"/>
    <w:next w:val="a"/>
    <w:rsid w:val="00FA0FE0"/>
    <w:pPr>
      <w:keepNext/>
      <w:numPr>
        <w:numId w:val="1"/>
      </w:numPr>
      <w:spacing w:before="280" w:after="140" w:line="290" w:lineRule="auto"/>
      <w:jc w:val="both"/>
      <w:outlineLvl w:val="0"/>
    </w:pPr>
    <w:rPr>
      <w:b/>
      <w:kern w:val="20"/>
      <w:sz w:val="22"/>
      <w:szCs w:val="24"/>
      <w:lang w:val="ru-RU"/>
    </w:rPr>
  </w:style>
  <w:style w:type="paragraph" w:customStyle="1" w:styleId="Level2">
    <w:name w:val="Level 2"/>
    <w:basedOn w:val="a"/>
    <w:rsid w:val="00FA0FE0"/>
    <w:pPr>
      <w:numPr>
        <w:ilvl w:val="1"/>
        <w:numId w:val="1"/>
      </w:numPr>
      <w:spacing w:after="140" w:line="290" w:lineRule="auto"/>
      <w:jc w:val="both"/>
      <w:outlineLvl w:val="1"/>
    </w:pPr>
    <w:rPr>
      <w:kern w:val="20"/>
      <w:szCs w:val="24"/>
      <w:lang w:val="ru-RU"/>
    </w:rPr>
  </w:style>
  <w:style w:type="paragraph" w:customStyle="1" w:styleId="Level3">
    <w:name w:val="Level 3"/>
    <w:basedOn w:val="a"/>
    <w:rsid w:val="00FA0FE0"/>
    <w:pPr>
      <w:numPr>
        <w:ilvl w:val="2"/>
        <w:numId w:val="1"/>
      </w:numPr>
      <w:spacing w:after="140" w:line="290" w:lineRule="auto"/>
      <w:jc w:val="both"/>
      <w:outlineLvl w:val="2"/>
    </w:pPr>
    <w:rPr>
      <w:kern w:val="20"/>
      <w:szCs w:val="24"/>
      <w:lang w:val="ru-RU"/>
    </w:rPr>
  </w:style>
  <w:style w:type="paragraph" w:customStyle="1" w:styleId="Level4">
    <w:name w:val="Level 4"/>
    <w:basedOn w:val="a"/>
    <w:rsid w:val="00FA0FE0"/>
    <w:pPr>
      <w:numPr>
        <w:ilvl w:val="3"/>
        <w:numId w:val="1"/>
      </w:numPr>
      <w:spacing w:after="140" w:line="290" w:lineRule="auto"/>
      <w:jc w:val="both"/>
      <w:outlineLvl w:val="3"/>
    </w:pPr>
    <w:rPr>
      <w:kern w:val="20"/>
      <w:szCs w:val="24"/>
      <w:lang w:val="ru-RU"/>
    </w:rPr>
  </w:style>
  <w:style w:type="paragraph" w:customStyle="1" w:styleId="Level5">
    <w:name w:val="Level 5"/>
    <w:basedOn w:val="a"/>
    <w:rsid w:val="00FA0FE0"/>
    <w:pPr>
      <w:numPr>
        <w:ilvl w:val="4"/>
        <w:numId w:val="1"/>
      </w:numPr>
      <w:spacing w:after="140" w:line="290" w:lineRule="auto"/>
      <w:jc w:val="both"/>
      <w:outlineLvl w:val="4"/>
    </w:pPr>
    <w:rPr>
      <w:kern w:val="20"/>
      <w:szCs w:val="24"/>
      <w:lang w:val="ru-RU"/>
    </w:rPr>
  </w:style>
  <w:style w:type="paragraph" w:customStyle="1" w:styleId="Level6">
    <w:name w:val="Level 6"/>
    <w:basedOn w:val="a"/>
    <w:rsid w:val="00FA0FE0"/>
    <w:pPr>
      <w:numPr>
        <w:ilvl w:val="5"/>
        <w:numId w:val="1"/>
      </w:numPr>
      <w:spacing w:after="140" w:line="290" w:lineRule="auto"/>
      <w:jc w:val="both"/>
      <w:outlineLvl w:val="5"/>
    </w:pPr>
    <w:rPr>
      <w:kern w:val="20"/>
      <w:szCs w:val="24"/>
      <w:lang w:val="ru-RU"/>
    </w:rPr>
  </w:style>
  <w:style w:type="paragraph" w:customStyle="1" w:styleId="Level7">
    <w:name w:val="Level 7"/>
    <w:basedOn w:val="a"/>
    <w:rsid w:val="00FA0FE0"/>
    <w:pPr>
      <w:numPr>
        <w:ilvl w:val="6"/>
        <w:numId w:val="1"/>
      </w:numPr>
      <w:spacing w:after="140" w:line="290" w:lineRule="auto"/>
      <w:jc w:val="both"/>
      <w:outlineLvl w:val="6"/>
    </w:pPr>
    <w:rPr>
      <w:kern w:val="20"/>
      <w:szCs w:val="24"/>
      <w:lang w:val="ru-RU"/>
    </w:rPr>
  </w:style>
  <w:style w:type="paragraph" w:customStyle="1" w:styleId="Level8">
    <w:name w:val="Level 8"/>
    <w:basedOn w:val="a"/>
    <w:rsid w:val="00FA0FE0"/>
    <w:pPr>
      <w:numPr>
        <w:ilvl w:val="7"/>
        <w:numId w:val="1"/>
      </w:numPr>
      <w:spacing w:after="140" w:line="290" w:lineRule="auto"/>
      <w:jc w:val="both"/>
      <w:outlineLvl w:val="7"/>
    </w:pPr>
    <w:rPr>
      <w:kern w:val="20"/>
      <w:szCs w:val="24"/>
      <w:lang w:val="ru-RU"/>
    </w:rPr>
  </w:style>
  <w:style w:type="paragraph" w:customStyle="1" w:styleId="Level9">
    <w:name w:val="Level 9"/>
    <w:basedOn w:val="a"/>
    <w:rsid w:val="00FA0FE0"/>
    <w:pPr>
      <w:numPr>
        <w:ilvl w:val="8"/>
        <w:numId w:val="1"/>
      </w:numPr>
      <w:spacing w:after="140" w:line="290" w:lineRule="auto"/>
      <w:jc w:val="both"/>
      <w:outlineLvl w:val="8"/>
    </w:pPr>
    <w:rPr>
      <w:kern w:val="20"/>
      <w:szCs w:val="24"/>
      <w:lang w:val="ru-RU"/>
    </w:rPr>
  </w:style>
  <w:style w:type="character" w:styleId="aa">
    <w:name w:val="Hyperlink"/>
    <w:basedOn w:val="a0"/>
    <w:semiHidden/>
    <w:rsid w:val="00FA0FE0"/>
    <w:rPr>
      <w:color w:val="0000FF"/>
      <w:u w:val="single"/>
    </w:rPr>
  </w:style>
  <w:style w:type="character" w:customStyle="1" w:styleId="Level2Char">
    <w:name w:val="Level 2 Char"/>
    <w:basedOn w:val="a0"/>
    <w:rsid w:val="00FA0FE0"/>
    <w:rPr>
      <w:rFonts w:ascii="Arial" w:hAnsi="Arial"/>
      <w:kern w:val="20"/>
      <w:szCs w:val="24"/>
      <w:lang w:val="ru-RU" w:eastAsia="en-US" w:bidi="ar-SA"/>
    </w:rPr>
  </w:style>
  <w:style w:type="character" w:styleId="ab">
    <w:name w:val="FollowedHyperlink"/>
    <w:basedOn w:val="a0"/>
    <w:semiHidden/>
    <w:rsid w:val="00FA0FE0"/>
    <w:rPr>
      <w:color w:val="800080"/>
      <w:u w:val="single"/>
    </w:rPr>
  </w:style>
  <w:style w:type="table" w:styleId="ac">
    <w:name w:val="Table Grid"/>
    <w:basedOn w:val="a1"/>
    <w:uiPriority w:val="59"/>
    <w:rsid w:val="007F2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9603C2"/>
    <w:pPr>
      <w:ind w:left="720"/>
      <w:contextualSpacing/>
    </w:pPr>
  </w:style>
  <w:style w:type="character" w:customStyle="1" w:styleId="a9">
    <w:name w:val="Верхний колонтитул Знак"/>
    <w:basedOn w:val="a0"/>
    <w:link w:val="a8"/>
    <w:rsid w:val="00EE4971"/>
    <w:rPr>
      <w:rFonts w:ascii="Arial" w:hAnsi="Arial"/>
      <w:lang w:val="en-US" w:eastAsia="en-US"/>
    </w:rPr>
  </w:style>
  <w:style w:type="character" w:customStyle="1" w:styleId="FontStyle13">
    <w:name w:val="Font Style13"/>
    <w:rsid w:val="008C42B8"/>
    <w:rPr>
      <w:rFonts w:ascii="Times New Roman" w:hAnsi="Times New Roman" w:cs="Times New Roman"/>
      <w:sz w:val="20"/>
      <w:szCs w:val="20"/>
    </w:rPr>
  </w:style>
  <w:style w:type="character" w:styleId="ae">
    <w:name w:val="annotation reference"/>
    <w:rsid w:val="008C42B8"/>
    <w:rPr>
      <w:sz w:val="16"/>
      <w:szCs w:val="16"/>
    </w:rPr>
  </w:style>
  <w:style w:type="paragraph" w:styleId="af">
    <w:name w:val="annotation text"/>
    <w:basedOn w:val="a"/>
    <w:link w:val="af0"/>
    <w:rsid w:val="008C42B8"/>
    <w:pPr>
      <w:widowControl w:val="0"/>
      <w:suppressAutoHyphens/>
    </w:pPr>
    <w:rPr>
      <w:rFonts w:ascii="Liberation Serif" w:eastAsia="Arial Unicode MS" w:hAnsi="Liberation Serif" w:cs="Mangal"/>
      <w:kern w:val="1"/>
      <w:szCs w:val="18"/>
      <w:lang w:val="uk-UA" w:eastAsia="zh-CN" w:bidi="hi-IN"/>
    </w:rPr>
  </w:style>
  <w:style w:type="character" w:customStyle="1" w:styleId="af0">
    <w:name w:val="Текст примечания Знак"/>
    <w:basedOn w:val="a0"/>
    <w:link w:val="af"/>
    <w:rsid w:val="008C42B8"/>
    <w:rPr>
      <w:rFonts w:ascii="Liberation Serif" w:eastAsia="Arial Unicode MS" w:hAnsi="Liberation Serif" w:cs="Mangal"/>
      <w:kern w:val="1"/>
      <w:szCs w:val="18"/>
      <w:lang w:eastAsia="zh-CN" w:bidi="hi-IN"/>
    </w:rPr>
  </w:style>
  <w:style w:type="paragraph" w:styleId="af1">
    <w:name w:val="Balloon Text"/>
    <w:basedOn w:val="a"/>
    <w:link w:val="af2"/>
    <w:uiPriority w:val="99"/>
    <w:semiHidden/>
    <w:unhideWhenUsed/>
    <w:rsid w:val="00C76EA4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C76EA4"/>
    <w:rPr>
      <w:rFonts w:ascii="Tahoma" w:hAnsi="Tahoma" w:cs="Tahoma"/>
      <w:sz w:val="16"/>
      <w:szCs w:val="16"/>
      <w:lang w:val="en-US" w:eastAsia="en-US"/>
    </w:rPr>
  </w:style>
  <w:style w:type="paragraph" w:styleId="af3">
    <w:name w:val="annotation subject"/>
    <w:basedOn w:val="af"/>
    <w:next w:val="af"/>
    <w:link w:val="af4"/>
    <w:uiPriority w:val="99"/>
    <w:semiHidden/>
    <w:unhideWhenUsed/>
    <w:rsid w:val="00E36453"/>
    <w:pPr>
      <w:widowControl/>
      <w:suppressAutoHyphens w:val="0"/>
    </w:pPr>
    <w:rPr>
      <w:rFonts w:ascii="Arial" w:eastAsia="Times New Roman" w:hAnsi="Arial" w:cs="Times New Roman"/>
      <w:b/>
      <w:bCs/>
      <w:kern w:val="0"/>
      <w:szCs w:val="20"/>
      <w:lang w:val="en-US" w:eastAsia="en-US" w:bidi="ar-SA"/>
    </w:rPr>
  </w:style>
  <w:style w:type="character" w:customStyle="1" w:styleId="af4">
    <w:name w:val="Тема примечания Знак"/>
    <w:basedOn w:val="af0"/>
    <w:link w:val="af3"/>
    <w:uiPriority w:val="99"/>
    <w:semiHidden/>
    <w:rsid w:val="00E36453"/>
    <w:rPr>
      <w:rFonts w:ascii="Arial" w:eastAsia="Arial Unicode MS" w:hAnsi="Arial" w:cs="Mangal"/>
      <w:b/>
      <w:bCs/>
      <w:kern w:val="1"/>
      <w:szCs w:val="18"/>
      <w:lang w:val="en-US" w:eastAsia="en-US" w:bidi="hi-IN"/>
    </w:rPr>
  </w:style>
  <w:style w:type="paragraph" w:styleId="af5">
    <w:name w:val="Revision"/>
    <w:hidden/>
    <w:uiPriority w:val="99"/>
    <w:semiHidden/>
    <w:rsid w:val="0068455F"/>
    <w:rPr>
      <w:rFonts w:ascii="Arial" w:hAnsi="Arial"/>
      <w:lang w:val="en-US" w:eastAsia="en-US"/>
    </w:rPr>
  </w:style>
  <w:style w:type="paragraph" w:styleId="af6">
    <w:name w:val="Plain Text"/>
    <w:basedOn w:val="a"/>
    <w:link w:val="af7"/>
    <w:uiPriority w:val="99"/>
    <w:semiHidden/>
    <w:unhideWhenUsed/>
    <w:rsid w:val="000957F2"/>
    <w:rPr>
      <w:rFonts w:ascii="Calibri" w:eastAsiaTheme="minorHAnsi" w:hAnsi="Calibri" w:cstheme="minorBidi"/>
      <w:sz w:val="22"/>
      <w:szCs w:val="21"/>
      <w:lang w:val="ru-RU"/>
    </w:rPr>
  </w:style>
  <w:style w:type="character" w:customStyle="1" w:styleId="af7">
    <w:name w:val="Текст Знак"/>
    <w:basedOn w:val="a0"/>
    <w:link w:val="af6"/>
    <w:uiPriority w:val="99"/>
    <w:semiHidden/>
    <w:rsid w:val="000957F2"/>
    <w:rPr>
      <w:rFonts w:ascii="Calibri" w:eastAsiaTheme="minorHAnsi" w:hAnsi="Calibri" w:cstheme="minorBidi"/>
      <w:sz w:val="22"/>
      <w:szCs w:val="21"/>
      <w:lang w:val="ru-RU" w:eastAsia="en-US"/>
    </w:rPr>
  </w:style>
  <w:style w:type="character" w:customStyle="1" w:styleId="hps">
    <w:name w:val="hps"/>
    <w:basedOn w:val="a0"/>
    <w:uiPriority w:val="99"/>
    <w:rsid w:val="00C70CBA"/>
    <w:rPr>
      <w:rFonts w:cs="Times New Roman"/>
    </w:rPr>
  </w:style>
  <w:style w:type="character" w:customStyle="1" w:styleId="atn">
    <w:name w:val="atn"/>
    <w:basedOn w:val="a0"/>
    <w:uiPriority w:val="99"/>
    <w:rsid w:val="0069397A"/>
    <w:rPr>
      <w:rFonts w:cs="Times New Roman"/>
    </w:rPr>
  </w:style>
  <w:style w:type="paragraph" w:styleId="af8">
    <w:name w:val="No Spacing"/>
    <w:uiPriority w:val="99"/>
    <w:qFormat/>
    <w:rsid w:val="0069397A"/>
    <w:rPr>
      <w:rFonts w:ascii="Calibri" w:eastAsia="Calibri" w:hAnsi="Calibri"/>
      <w:sz w:val="22"/>
      <w:szCs w:val="22"/>
      <w:lang w:eastAsia="en-US"/>
    </w:rPr>
  </w:style>
  <w:style w:type="paragraph" w:customStyle="1" w:styleId="Style6">
    <w:name w:val="Style6"/>
    <w:basedOn w:val="a"/>
    <w:uiPriority w:val="99"/>
    <w:rsid w:val="007302E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f9">
    <w:name w:val="Strong"/>
    <w:uiPriority w:val="99"/>
    <w:qFormat/>
    <w:rsid w:val="007302E1"/>
    <w:rPr>
      <w:rFonts w:ascii="Times New Roman" w:hAnsi="Times New Roman" w:cs="Times New Roman"/>
      <w:b/>
      <w:bCs/>
    </w:rPr>
  </w:style>
  <w:style w:type="paragraph" w:styleId="HTML">
    <w:name w:val="HTML Preformatted"/>
    <w:basedOn w:val="a"/>
    <w:link w:val="HTML0"/>
    <w:uiPriority w:val="99"/>
    <w:unhideWhenUsed/>
    <w:rsid w:val="00D25879"/>
    <w:pPr>
      <w:suppressAutoHyphens/>
    </w:pPr>
    <w:rPr>
      <w:rFonts w:ascii="Courier New" w:eastAsia="Times New Roman" w:hAnsi="Courier New" w:cs="Courier New"/>
      <w:lang w:val="ru-RU" w:eastAsia="ar-SA"/>
    </w:rPr>
  </w:style>
  <w:style w:type="character" w:customStyle="1" w:styleId="HTML0">
    <w:name w:val="Стандартный HTML Знак"/>
    <w:basedOn w:val="a0"/>
    <w:link w:val="HTML"/>
    <w:uiPriority w:val="99"/>
    <w:rsid w:val="00D25879"/>
    <w:rPr>
      <w:rFonts w:ascii="Courier New" w:eastAsia="Times New Roman" w:hAnsi="Courier New" w:cs="Courier New"/>
      <w:lang w:val="ru-RU" w:eastAsia="ar-SA"/>
    </w:rPr>
  </w:style>
  <w:style w:type="character" w:customStyle="1" w:styleId="UnresolvedMention1">
    <w:name w:val="Unresolved Mention1"/>
    <w:basedOn w:val="a0"/>
    <w:uiPriority w:val="99"/>
    <w:semiHidden/>
    <w:unhideWhenUsed/>
    <w:rsid w:val="001F0D28"/>
    <w:rPr>
      <w:color w:val="808080"/>
      <w:shd w:val="clear" w:color="auto" w:fill="E6E6E6"/>
    </w:rPr>
  </w:style>
  <w:style w:type="paragraph" w:styleId="afa">
    <w:name w:val="Date"/>
    <w:basedOn w:val="a"/>
    <w:next w:val="a"/>
    <w:link w:val="afb"/>
    <w:uiPriority w:val="99"/>
    <w:semiHidden/>
    <w:unhideWhenUsed/>
    <w:rsid w:val="00311882"/>
  </w:style>
  <w:style w:type="character" w:customStyle="1" w:styleId="afb">
    <w:name w:val="Дата Знак"/>
    <w:basedOn w:val="a0"/>
    <w:link w:val="afa"/>
    <w:uiPriority w:val="99"/>
    <w:semiHidden/>
    <w:rsid w:val="00311882"/>
    <w:rPr>
      <w:rFonts w:ascii="Arial" w:hAnsi="Arial"/>
      <w:lang w:val="en-US" w:eastAsia="en-US"/>
    </w:rPr>
  </w:style>
  <w:style w:type="character" w:customStyle="1" w:styleId="a5">
    <w:name w:val="Нижний колонтитул Знак"/>
    <w:basedOn w:val="a0"/>
    <w:link w:val="a4"/>
    <w:uiPriority w:val="99"/>
    <w:rsid w:val="00E974F6"/>
    <w:rPr>
      <w:rFonts w:ascii="Arial" w:hAnsi="Arial"/>
      <w:lang w:val="en-US" w:eastAsia="en-US"/>
    </w:rPr>
  </w:style>
  <w:style w:type="character" w:customStyle="1" w:styleId="tlid-translation">
    <w:name w:val="tlid-translation"/>
    <w:basedOn w:val="a0"/>
    <w:rsid w:val="00644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11/relationships/people" Target="peop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87C3E3-2A04-43F8-9C7D-F1B3E0B6CE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53E50FA-E05A-45FF-A0D2-E9DE879374E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F344C2-BAC2-4F49-8261-82084F8E70A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B884FFF-5D56-4119-8436-FFC37A154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916</Words>
  <Characters>5222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THROUGHPUT AGREEMENT</vt:lpstr>
      <vt:lpstr>THROUGHPUT AGREEMENT</vt:lpstr>
    </vt:vector>
  </TitlesOfParts>
  <Company>Cargill</Company>
  <LinksUpToDate>false</LinksUpToDate>
  <CharactersWithSpaces>6126</CharactersWithSpaces>
  <SharedDoc>false</SharedDoc>
  <HLinks>
    <vt:vector size="6" baseType="variant">
      <vt:variant>
        <vt:i4>524298</vt:i4>
      </vt:variant>
      <vt:variant>
        <vt:i4>0</vt:i4>
      </vt:variant>
      <vt:variant>
        <vt:i4>0</vt:i4>
      </vt:variant>
      <vt:variant>
        <vt:i4>5</vt:i4>
      </vt:variant>
      <vt:variant>
        <vt:lpwstr>mailto:olivier_bougamont@cargill.com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THROUGHPUT AGREEMENT</dc:title>
  <dc:creator>Nataliya Tomaskovic</dc:creator>
  <cp:lastModifiedBy>e.pashkova</cp:lastModifiedBy>
  <cp:revision>2</cp:revision>
  <cp:lastPrinted>2019-04-04T05:44:00Z</cp:lastPrinted>
  <dcterms:created xsi:type="dcterms:W3CDTF">2020-04-17T10:14:00Z</dcterms:created>
  <dcterms:modified xsi:type="dcterms:W3CDTF">2020-04-17T10:14:00Z</dcterms:modified>
</cp:coreProperties>
</file>