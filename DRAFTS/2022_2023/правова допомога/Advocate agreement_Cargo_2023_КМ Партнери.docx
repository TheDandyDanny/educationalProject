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5347F" w14:textId="77777777" w:rsidR="00F07D3A" w:rsidRPr="00E940B3" w:rsidRDefault="00F07D3A" w:rsidP="00F07D3A">
      <w:pPr>
        <w:widowControl w:val="0"/>
        <w:spacing w:after="120"/>
        <w:ind w:firstLine="720"/>
        <w:jc w:val="center"/>
        <w:rPr>
          <w:b/>
          <w:color w:val="000000"/>
          <w:sz w:val="24"/>
          <w:szCs w:val="24"/>
          <w:lang w:val="uk-UA"/>
        </w:rPr>
      </w:pPr>
      <w:bookmarkStart w:id="0" w:name="_Hlk93571737"/>
      <w:r w:rsidRPr="00E940B3">
        <w:rPr>
          <w:b/>
          <w:color w:val="000000"/>
          <w:sz w:val="24"/>
          <w:szCs w:val="24"/>
          <w:lang w:val="uk-UA"/>
        </w:rPr>
        <w:t>ДОГОВІР</w:t>
      </w:r>
    </w:p>
    <w:p w14:paraId="144BD4F7" w14:textId="0F531EEB" w:rsidR="00F07D3A" w:rsidRPr="00E940B3" w:rsidRDefault="00F07D3A" w:rsidP="00F07D3A">
      <w:pPr>
        <w:widowControl w:val="0"/>
        <w:spacing w:after="120"/>
        <w:ind w:firstLine="720"/>
        <w:jc w:val="center"/>
        <w:rPr>
          <w:b/>
          <w:color w:val="000000"/>
          <w:sz w:val="24"/>
          <w:szCs w:val="24"/>
          <w:lang w:val="uk-UA"/>
        </w:rPr>
      </w:pPr>
      <w:r w:rsidRPr="00E940B3">
        <w:rPr>
          <w:b/>
          <w:color w:val="000000"/>
          <w:sz w:val="24"/>
          <w:szCs w:val="24"/>
          <w:lang w:val="uk-UA"/>
        </w:rPr>
        <w:t>ПРО НАДАННЯ ПРАВОВОЇ ДОПОМОГИ №</w:t>
      </w:r>
      <w:r w:rsidRPr="00B00AED">
        <w:rPr>
          <w:b/>
          <w:color w:val="000000"/>
          <w:sz w:val="24"/>
          <w:szCs w:val="24"/>
          <w:lang w:val="uk-UA"/>
        </w:rPr>
        <w:t xml:space="preserve"> </w:t>
      </w:r>
      <w:r w:rsidR="00B00AED" w:rsidRPr="00B00AED">
        <w:rPr>
          <w:b/>
          <w:color w:val="000000"/>
          <w:sz w:val="24"/>
          <w:szCs w:val="24"/>
          <w:lang w:val="uk-UA"/>
        </w:rPr>
        <w:t>2-1/2</w:t>
      </w:r>
      <w:r w:rsidR="00541964">
        <w:rPr>
          <w:b/>
          <w:color w:val="000000"/>
          <w:sz w:val="24"/>
          <w:szCs w:val="24"/>
          <w:lang w:val="uk-UA"/>
        </w:rPr>
        <w:t>1</w:t>
      </w:r>
      <w:r w:rsidR="00CD31D7">
        <w:rPr>
          <w:b/>
          <w:color w:val="000000"/>
          <w:sz w:val="24"/>
          <w:szCs w:val="24"/>
          <w:lang w:val="uk-UA"/>
        </w:rPr>
        <w:t>-</w:t>
      </w:r>
      <w:r w:rsidR="00B00AED" w:rsidRPr="00B00AED">
        <w:rPr>
          <w:b/>
          <w:color w:val="000000"/>
          <w:sz w:val="24"/>
          <w:szCs w:val="24"/>
          <w:lang w:val="uk-UA"/>
        </w:rPr>
        <w:t>2023</w:t>
      </w:r>
    </w:p>
    <w:p w14:paraId="75054A4B" w14:textId="1C64B74A" w:rsidR="00F07D3A" w:rsidRPr="00E940B3" w:rsidRDefault="00E67331" w:rsidP="00E940B3">
      <w:pPr>
        <w:spacing w:after="120"/>
        <w:jc w:val="both"/>
        <w:rPr>
          <w:snapToGrid w:val="0"/>
          <w:color w:val="000000"/>
          <w:sz w:val="24"/>
          <w:szCs w:val="24"/>
          <w:lang w:val="uk-UA"/>
        </w:rPr>
      </w:pPr>
      <w:r w:rsidRPr="000703B6">
        <w:rPr>
          <w:snapToGrid w:val="0"/>
          <w:color w:val="000000"/>
          <w:sz w:val="24"/>
          <w:szCs w:val="24"/>
          <w:lang w:val="ru-RU"/>
          <w:rPrChange w:id="1" w:author="OLENA PASHKOVA (NEPTUNE.UA)" w:date="2023-05-08T10:56:00Z">
            <w:rPr>
              <w:snapToGrid w:val="0"/>
              <w:color w:val="000000"/>
              <w:sz w:val="24"/>
              <w:szCs w:val="24"/>
              <w:lang w:val="en-US"/>
            </w:rPr>
          </w:rPrChange>
        </w:rPr>
        <w:t xml:space="preserve"> </w:t>
      </w:r>
      <w:proofErr w:type="gramStart"/>
      <w:r>
        <w:rPr>
          <w:snapToGrid w:val="0"/>
          <w:color w:val="000000"/>
          <w:sz w:val="24"/>
          <w:szCs w:val="24"/>
          <w:lang w:val="en-US"/>
        </w:rPr>
        <w:t xml:space="preserve">5  </w:t>
      </w:r>
      <w:r w:rsidR="00B60E4F">
        <w:rPr>
          <w:snapToGrid w:val="0"/>
          <w:color w:val="000000"/>
          <w:sz w:val="24"/>
          <w:szCs w:val="24"/>
          <w:lang w:val="uk-UA"/>
        </w:rPr>
        <w:t>травня</w:t>
      </w:r>
      <w:proofErr w:type="gramEnd"/>
      <w:r w:rsidR="00F07D3A" w:rsidRPr="00E940B3">
        <w:rPr>
          <w:snapToGrid w:val="0"/>
          <w:color w:val="000000"/>
          <w:sz w:val="24"/>
          <w:szCs w:val="24"/>
          <w:lang w:val="uk-UA"/>
        </w:rPr>
        <w:t xml:space="preserve"> 202</w:t>
      </w:r>
      <w:r w:rsidR="00804ED8">
        <w:rPr>
          <w:snapToGrid w:val="0"/>
          <w:color w:val="000000"/>
          <w:sz w:val="24"/>
          <w:szCs w:val="24"/>
          <w:lang w:val="uk-UA"/>
        </w:rPr>
        <w:t>3</w:t>
      </w:r>
      <w:r w:rsidR="00F07D3A" w:rsidRPr="00E940B3">
        <w:rPr>
          <w:snapToGrid w:val="0"/>
          <w:color w:val="000000"/>
          <w:sz w:val="24"/>
          <w:szCs w:val="24"/>
          <w:lang w:val="uk-UA"/>
        </w:rPr>
        <w:t xml:space="preserve"> року                                                                                                                 Київ</w:t>
      </w:r>
      <w:r w:rsidR="00F07D3A" w:rsidRPr="00E940B3">
        <w:rPr>
          <w:snapToGrid w:val="0"/>
          <w:color w:val="000000"/>
          <w:sz w:val="24"/>
          <w:szCs w:val="24"/>
          <w:lang w:val="uk-UA"/>
        </w:rPr>
        <w:tab/>
      </w:r>
    </w:p>
    <w:p w14:paraId="67001209" w14:textId="02D287A9" w:rsidR="00F07D3A" w:rsidRPr="00E940B3" w:rsidRDefault="00A37D8A" w:rsidP="004A6CD2">
      <w:pPr>
        <w:spacing w:after="120"/>
        <w:ind w:firstLine="567"/>
        <w:jc w:val="both"/>
        <w:rPr>
          <w:sz w:val="24"/>
          <w:szCs w:val="24"/>
          <w:lang w:val="uk-UA"/>
        </w:rPr>
      </w:pPr>
      <w:r w:rsidRPr="00A37D8A">
        <w:rPr>
          <w:b/>
          <w:sz w:val="24"/>
          <w:szCs w:val="24"/>
          <w:lang w:val="uk-UA"/>
        </w:rPr>
        <w:t xml:space="preserve">АДВОКАТСЬКЕ ОБ'ЄДНАННЯ </w:t>
      </w:r>
      <w:r w:rsidR="00F07D3A" w:rsidRPr="00E940B3">
        <w:rPr>
          <w:b/>
          <w:sz w:val="24"/>
          <w:szCs w:val="24"/>
          <w:lang w:val="uk-UA"/>
        </w:rPr>
        <w:t xml:space="preserve">«КМ </w:t>
      </w:r>
      <w:r>
        <w:rPr>
          <w:b/>
          <w:sz w:val="24"/>
          <w:szCs w:val="24"/>
          <w:lang w:val="uk-UA"/>
        </w:rPr>
        <w:t>ПАРТНЕРИ</w:t>
      </w:r>
      <w:r w:rsidR="00F07D3A" w:rsidRPr="00E940B3">
        <w:rPr>
          <w:b/>
          <w:sz w:val="24"/>
          <w:szCs w:val="24"/>
          <w:lang w:val="uk-UA"/>
        </w:rPr>
        <w:t xml:space="preserve">» (АО "КМ ПАРТНЕРИ"), </w:t>
      </w:r>
      <w:r w:rsidR="00F07D3A" w:rsidRPr="00E940B3">
        <w:rPr>
          <w:sz w:val="24"/>
          <w:szCs w:val="24"/>
          <w:lang w:val="uk-UA"/>
        </w:rPr>
        <w:t xml:space="preserve">в </w:t>
      </w:r>
      <w:r w:rsidR="00F07D3A" w:rsidRPr="00FE525F">
        <w:rPr>
          <w:sz w:val="24"/>
          <w:szCs w:val="24"/>
          <w:lang w:val="uk-UA"/>
        </w:rPr>
        <w:t>особі адвоката</w:t>
      </w:r>
      <w:r w:rsidR="00F07D3A" w:rsidRPr="00E940B3">
        <w:rPr>
          <w:sz w:val="24"/>
          <w:szCs w:val="24"/>
          <w:lang w:val="uk-UA"/>
        </w:rPr>
        <w:t xml:space="preserve"> </w:t>
      </w:r>
      <w:proofErr w:type="spellStart"/>
      <w:r w:rsidR="001A650E" w:rsidRPr="001A650E">
        <w:rPr>
          <w:sz w:val="24"/>
          <w:szCs w:val="24"/>
          <w:lang w:val="uk-UA"/>
        </w:rPr>
        <w:t>Букуєвої</w:t>
      </w:r>
      <w:proofErr w:type="spellEnd"/>
      <w:r w:rsidR="001A650E" w:rsidRPr="001A650E">
        <w:rPr>
          <w:sz w:val="24"/>
          <w:szCs w:val="24"/>
          <w:lang w:val="uk-UA"/>
        </w:rPr>
        <w:t xml:space="preserve"> Олени Олександрівни (свідоцтво про право на зайняття адвокатською діяльністю № 3416, видане Київською міською кваліфікаційно-дисциплінарною комісією адвокатури 25.09.2008 року)</w:t>
      </w:r>
      <w:r w:rsidR="001A650E">
        <w:rPr>
          <w:sz w:val="24"/>
          <w:szCs w:val="24"/>
          <w:lang w:val="uk-UA"/>
        </w:rPr>
        <w:t xml:space="preserve">, </w:t>
      </w:r>
      <w:r w:rsidR="00F07D3A" w:rsidRPr="00E940B3">
        <w:rPr>
          <w:sz w:val="24"/>
          <w:szCs w:val="24"/>
          <w:lang w:val="uk-UA"/>
        </w:rPr>
        <w:t xml:space="preserve">що діє на підставі Статуту Об’єднання (надалі іменується «Об’єднання»), з однієї сторони, </w:t>
      </w:r>
    </w:p>
    <w:p w14:paraId="08C0C79A" w14:textId="77777777" w:rsidR="00F07D3A" w:rsidRPr="00E940B3" w:rsidRDefault="00F07D3A" w:rsidP="00F07D3A">
      <w:pPr>
        <w:spacing w:after="120"/>
        <w:jc w:val="both"/>
        <w:rPr>
          <w:snapToGrid w:val="0"/>
          <w:color w:val="000000"/>
          <w:sz w:val="24"/>
          <w:szCs w:val="24"/>
          <w:lang w:val="uk-UA"/>
        </w:rPr>
      </w:pPr>
      <w:r w:rsidRPr="00E940B3">
        <w:rPr>
          <w:snapToGrid w:val="0"/>
          <w:color w:val="000000"/>
          <w:sz w:val="24"/>
          <w:szCs w:val="24"/>
          <w:lang w:val="uk-UA"/>
        </w:rPr>
        <w:t>та</w:t>
      </w:r>
    </w:p>
    <w:p w14:paraId="66B61ABC" w14:textId="35EA06D3" w:rsidR="00F07D3A" w:rsidRPr="00E67331" w:rsidRDefault="001A650E" w:rsidP="004A6CD2">
      <w:pPr>
        <w:spacing w:after="120"/>
        <w:ind w:firstLine="567"/>
        <w:jc w:val="both"/>
        <w:rPr>
          <w:bCs/>
          <w:sz w:val="24"/>
          <w:szCs w:val="24"/>
          <w:lang w:val="uk-UA"/>
        </w:rPr>
      </w:pPr>
      <w:r w:rsidRPr="00E67331">
        <w:rPr>
          <w:b/>
          <w:sz w:val="24"/>
          <w:szCs w:val="24"/>
          <w:lang w:val="uk-UA"/>
        </w:rPr>
        <w:t>Т</w:t>
      </w:r>
      <w:ins w:id="2" w:author="OLENA PASHKOVA (NEPTUNE.UA)" w:date="2023-05-08T11:11:00Z">
        <w:r w:rsidR="00E71228">
          <w:rPr>
            <w:b/>
            <w:sz w:val="24"/>
            <w:szCs w:val="24"/>
            <w:lang w:val="uk-UA"/>
          </w:rPr>
          <w:t xml:space="preserve">ОВАРИСТВО З ОБМЕЖЕНОЮ ВІДПОВІДАЛЬНІСТЮ </w:t>
        </w:r>
      </w:ins>
      <w:del w:id="3" w:author="OLENA PASHKOVA (NEPTUNE.UA)" w:date="2023-05-08T11:12:00Z">
        <w:r w:rsidRPr="00E67331" w:rsidDel="00E71228">
          <w:rPr>
            <w:b/>
            <w:sz w:val="24"/>
            <w:szCs w:val="24"/>
            <w:lang w:val="uk-UA"/>
          </w:rPr>
          <w:delText xml:space="preserve">овариство з обмеженою відповідальністю  </w:delText>
        </w:r>
      </w:del>
      <w:r w:rsidRPr="00E67331">
        <w:rPr>
          <w:b/>
          <w:sz w:val="24"/>
          <w:szCs w:val="24"/>
          <w:lang w:val="uk-UA"/>
        </w:rPr>
        <w:t>«</w:t>
      </w:r>
      <w:r w:rsidR="004D497D" w:rsidRPr="00E67331">
        <w:rPr>
          <w:b/>
          <w:sz w:val="24"/>
          <w:szCs w:val="24"/>
          <w:lang w:val="uk-UA"/>
        </w:rPr>
        <w:t>М.В. КАРГО</w:t>
      </w:r>
      <w:r w:rsidRPr="00E67331">
        <w:rPr>
          <w:bCs/>
          <w:sz w:val="24"/>
          <w:szCs w:val="24"/>
          <w:lang w:val="uk-UA"/>
        </w:rPr>
        <w:t xml:space="preserve">» (надалі – «Компанія»), зареєстроване за </w:t>
      </w:r>
      <w:proofErr w:type="spellStart"/>
      <w:r w:rsidRPr="00E67331">
        <w:rPr>
          <w:bCs/>
          <w:sz w:val="24"/>
          <w:szCs w:val="24"/>
          <w:lang w:val="uk-UA"/>
        </w:rPr>
        <w:t>адресою</w:t>
      </w:r>
      <w:proofErr w:type="spellEnd"/>
      <w:r w:rsidRPr="00E67331">
        <w:rPr>
          <w:bCs/>
          <w:sz w:val="24"/>
          <w:szCs w:val="24"/>
          <w:lang w:val="uk-UA"/>
        </w:rPr>
        <w:t xml:space="preserve">: </w:t>
      </w:r>
      <w:r w:rsidR="00DF3B76" w:rsidRPr="00E67331">
        <w:rPr>
          <w:bCs/>
          <w:sz w:val="24"/>
          <w:szCs w:val="24"/>
          <w:lang w:val="uk-UA"/>
        </w:rPr>
        <w:t xml:space="preserve">67543, Одеська обл., Одеський р-н, село </w:t>
      </w:r>
      <w:proofErr w:type="spellStart"/>
      <w:r w:rsidR="00DF3B76" w:rsidRPr="00E67331">
        <w:rPr>
          <w:bCs/>
          <w:sz w:val="24"/>
          <w:szCs w:val="24"/>
          <w:lang w:val="uk-UA"/>
        </w:rPr>
        <w:t>Визирка</w:t>
      </w:r>
      <w:proofErr w:type="spellEnd"/>
      <w:r w:rsidR="00DF3B76" w:rsidRPr="00E67331">
        <w:rPr>
          <w:bCs/>
          <w:sz w:val="24"/>
          <w:szCs w:val="24"/>
          <w:lang w:val="uk-UA"/>
        </w:rPr>
        <w:t xml:space="preserve">, вулиця </w:t>
      </w:r>
      <w:proofErr w:type="spellStart"/>
      <w:r w:rsidR="00DF3B76" w:rsidRPr="00E67331">
        <w:rPr>
          <w:bCs/>
          <w:sz w:val="24"/>
          <w:szCs w:val="24"/>
          <w:lang w:val="uk-UA"/>
        </w:rPr>
        <w:t>Ставніцера</w:t>
      </w:r>
      <w:proofErr w:type="spellEnd"/>
      <w:r w:rsidR="00DF3B76" w:rsidRPr="00E67331">
        <w:rPr>
          <w:bCs/>
          <w:sz w:val="24"/>
          <w:szCs w:val="24"/>
          <w:lang w:val="uk-UA"/>
        </w:rPr>
        <w:t xml:space="preserve"> Олексія, будинок 60</w:t>
      </w:r>
      <w:r w:rsidRPr="00E67331">
        <w:rPr>
          <w:bCs/>
          <w:sz w:val="24"/>
          <w:szCs w:val="24"/>
          <w:lang w:val="uk-UA"/>
        </w:rPr>
        <w:t xml:space="preserve">, </w:t>
      </w:r>
      <w:r w:rsidR="00DF3B76" w:rsidRPr="00E67331">
        <w:rPr>
          <w:bCs/>
          <w:sz w:val="24"/>
          <w:szCs w:val="24"/>
          <w:lang w:val="uk-UA"/>
        </w:rPr>
        <w:t xml:space="preserve">в особі Директора Сікорського Анатолія Анатолійовича, який діє на підставі Статуту </w:t>
      </w:r>
      <w:r w:rsidRPr="00E67331">
        <w:rPr>
          <w:bCs/>
          <w:sz w:val="24"/>
          <w:szCs w:val="24"/>
          <w:lang w:val="uk-UA"/>
        </w:rPr>
        <w:t>(</w:t>
      </w:r>
      <w:r w:rsidR="00F07D3A" w:rsidRPr="00E67331">
        <w:rPr>
          <w:bCs/>
          <w:sz w:val="24"/>
          <w:szCs w:val="24"/>
          <w:lang w:val="uk-UA"/>
        </w:rPr>
        <w:t>надалі іменується «Довіритель») з іншої сторони,</w:t>
      </w:r>
    </w:p>
    <w:p w14:paraId="2992C6AF" w14:textId="402B8FE8" w:rsidR="00FD1D3D" w:rsidRPr="00E940B3" w:rsidRDefault="00F07D3A" w:rsidP="004D497D">
      <w:pPr>
        <w:jc w:val="both"/>
        <w:rPr>
          <w:color w:val="000000"/>
          <w:sz w:val="24"/>
          <w:szCs w:val="24"/>
          <w:lang w:val="uk-UA"/>
        </w:rPr>
      </w:pPr>
      <w:r w:rsidRPr="00E67331">
        <w:rPr>
          <w:color w:val="000000"/>
          <w:sz w:val="24"/>
          <w:szCs w:val="24"/>
          <w:lang w:val="uk-UA"/>
        </w:rPr>
        <w:t>які в подальшому разом іменуються</w:t>
      </w:r>
      <w:r w:rsidRPr="00E940B3">
        <w:rPr>
          <w:color w:val="000000"/>
          <w:sz w:val="24"/>
          <w:szCs w:val="24"/>
          <w:lang w:val="uk-UA"/>
        </w:rPr>
        <w:t xml:space="preserve"> «Сторони», а кожна окремо – «Сторона», уклали цей Договір про надання правової допомоги (надалі іменується «Договір») про наступне</w:t>
      </w:r>
      <w:bookmarkEnd w:id="0"/>
      <w:r w:rsidRPr="00E940B3">
        <w:rPr>
          <w:color w:val="000000"/>
          <w:sz w:val="24"/>
          <w:szCs w:val="24"/>
          <w:lang w:val="uk-UA"/>
        </w:rPr>
        <w:t>:</w:t>
      </w:r>
    </w:p>
    <w:p w14:paraId="586A2F51" w14:textId="77777777" w:rsidR="00F07D3A" w:rsidRPr="00E940B3" w:rsidRDefault="00F07D3A" w:rsidP="00F07D3A">
      <w:pPr>
        <w:tabs>
          <w:tab w:val="left" w:pos="4320"/>
          <w:tab w:val="left" w:pos="9072"/>
          <w:tab w:val="left" w:pos="9360"/>
        </w:tabs>
        <w:spacing w:after="120"/>
        <w:jc w:val="center"/>
        <w:rPr>
          <w:b/>
          <w:color w:val="000000"/>
          <w:sz w:val="24"/>
          <w:szCs w:val="24"/>
          <w:lang w:val="uk-UA"/>
        </w:rPr>
      </w:pPr>
    </w:p>
    <w:p w14:paraId="4A10B2FE" w14:textId="57179F67" w:rsidR="00F07D3A" w:rsidRPr="00E940B3" w:rsidRDefault="00F07D3A" w:rsidP="00F07D3A">
      <w:pPr>
        <w:tabs>
          <w:tab w:val="left" w:pos="4320"/>
          <w:tab w:val="left" w:pos="9072"/>
          <w:tab w:val="left" w:pos="9360"/>
        </w:tabs>
        <w:spacing w:after="120"/>
        <w:jc w:val="center"/>
        <w:rPr>
          <w:b/>
          <w:color w:val="000000"/>
          <w:sz w:val="24"/>
          <w:szCs w:val="24"/>
          <w:lang w:val="uk-UA"/>
        </w:rPr>
      </w:pPr>
      <w:r w:rsidRPr="00E940B3">
        <w:rPr>
          <w:b/>
          <w:color w:val="000000"/>
          <w:sz w:val="24"/>
          <w:szCs w:val="24"/>
          <w:lang w:val="uk-UA"/>
        </w:rPr>
        <w:t>1. ЗАГАЛЬНІ ПОЛОЖЕННЯ</w:t>
      </w:r>
    </w:p>
    <w:p w14:paraId="384279DC" w14:textId="2A32CEA1" w:rsidR="00F07D3A" w:rsidRPr="00E940B3" w:rsidRDefault="00F07D3A" w:rsidP="003D5217">
      <w:pPr>
        <w:pStyle w:val="a7"/>
        <w:numPr>
          <w:ilvl w:val="0"/>
          <w:numId w:val="1"/>
        </w:numPr>
        <w:tabs>
          <w:tab w:val="left" w:pos="992"/>
        </w:tabs>
        <w:spacing w:after="120"/>
        <w:ind w:left="0" w:firstLine="567"/>
        <w:contextualSpacing w:val="0"/>
        <w:jc w:val="both"/>
        <w:rPr>
          <w:color w:val="000000"/>
          <w:sz w:val="24"/>
          <w:szCs w:val="24"/>
          <w:lang w:val="uk-UA"/>
        </w:rPr>
      </w:pPr>
      <w:r w:rsidRPr="00E940B3">
        <w:rPr>
          <w:color w:val="000000"/>
          <w:sz w:val="24"/>
          <w:szCs w:val="24"/>
          <w:lang w:val="uk-UA"/>
        </w:rPr>
        <w:t>За цим договором Об’єднання зобов’язується за запитом Довірителя та / або його посадових (службових) осіб надавати йому послуги з правової (правничої) допомоги. Під правовою (правничою) допомогою у цьому Договорі розуміється наступне:</w:t>
      </w:r>
    </w:p>
    <w:p w14:paraId="6949AD48" w14:textId="77777777" w:rsidR="00F07D3A" w:rsidRPr="00E940B3" w:rsidRDefault="00F07D3A" w:rsidP="003D5217">
      <w:pPr>
        <w:pStyle w:val="a7"/>
        <w:numPr>
          <w:ilvl w:val="0"/>
          <w:numId w:val="2"/>
        </w:numPr>
        <w:tabs>
          <w:tab w:val="left" w:pos="1167"/>
        </w:tabs>
        <w:spacing w:after="120"/>
        <w:ind w:left="0" w:firstLine="567"/>
        <w:contextualSpacing w:val="0"/>
        <w:jc w:val="both"/>
        <w:rPr>
          <w:color w:val="000000"/>
          <w:sz w:val="24"/>
          <w:szCs w:val="24"/>
          <w:lang w:val="uk-UA"/>
        </w:rPr>
      </w:pPr>
      <w:r w:rsidRPr="00E940B3">
        <w:rPr>
          <w:color w:val="000000"/>
          <w:sz w:val="24"/>
          <w:szCs w:val="24"/>
          <w:lang w:val="uk-UA"/>
        </w:rPr>
        <w:t>Надання правової інформації, консультацій і роз'яснень з правових питань, правовий супровід діяльності юридичних і фізичних осіб;</w:t>
      </w:r>
    </w:p>
    <w:p w14:paraId="4A89A47B" w14:textId="77777777" w:rsidR="00F07D3A" w:rsidRPr="00E940B3" w:rsidRDefault="00F07D3A" w:rsidP="003D5217">
      <w:pPr>
        <w:pStyle w:val="a7"/>
        <w:numPr>
          <w:ilvl w:val="0"/>
          <w:numId w:val="2"/>
        </w:numPr>
        <w:tabs>
          <w:tab w:val="left" w:pos="1167"/>
        </w:tabs>
        <w:spacing w:after="120"/>
        <w:ind w:left="0" w:firstLine="567"/>
        <w:contextualSpacing w:val="0"/>
        <w:jc w:val="both"/>
        <w:rPr>
          <w:color w:val="000000"/>
          <w:sz w:val="24"/>
          <w:szCs w:val="24"/>
          <w:lang w:val="uk-UA"/>
        </w:rPr>
      </w:pPr>
      <w:r w:rsidRPr="00E940B3">
        <w:rPr>
          <w:color w:val="000000"/>
          <w:sz w:val="24"/>
          <w:szCs w:val="24"/>
          <w:lang w:val="uk-UA"/>
        </w:rPr>
        <w:t>Складення заяв, скарг, процесуальних та інших документів правового характеру;</w:t>
      </w:r>
    </w:p>
    <w:p w14:paraId="1D77F028" w14:textId="77777777" w:rsidR="00F07D3A" w:rsidRPr="00E940B3" w:rsidRDefault="00F07D3A" w:rsidP="003D5217">
      <w:pPr>
        <w:pStyle w:val="a7"/>
        <w:numPr>
          <w:ilvl w:val="0"/>
          <w:numId w:val="2"/>
        </w:numPr>
        <w:tabs>
          <w:tab w:val="left" w:pos="1167"/>
        </w:tabs>
        <w:spacing w:after="120"/>
        <w:ind w:left="0" w:firstLine="567"/>
        <w:contextualSpacing w:val="0"/>
        <w:jc w:val="both"/>
        <w:rPr>
          <w:color w:val="000000"/>
          <w:sz w:val="24"/>
          <w:szCs w:val="24"/>
          <w:lang w:val="uk-UA"/>
        </w:rPr>
      </w:pPr>
      <w:r w:rsidRPr="00E940B3">
        <w:rPr>
          <w:color w:val="000000"/>
          <w:sz w:val="24"/>
          <w:szCs w:val="24"/>
          <w:lang w:val="uk-UA"/>
        </w:rPr>
        <w:t>Захист прав, свобод і законних інтересів підозрюваного, обвинуваченого, підсудного, засудженого, виправданого, особи, стосовно якої передбачається застосування примусових заходів медичного чи виховного характеру або вирішується питання про їх застосування у кримінальному провадженні, особи, стосовно якої розглядається питання про видачу іноземній державі (екстрадицію), а також особи,  яка притягається до адміністративної відповідальності під час розгляду справи про адміністративне правопорушення;</w:t>
      </w:r>
    </w:p>
    <w:p w14:paraId="1D44F078" w14:textId="77777777" w:rsidR="00F07D3A" w:rsidRPr="00E940B3" w:rsidRDefault="00F07D3A" w:rsidP="003D5217">
      <w:pPr>
        <w:pStyle w:val="a7"/>
        <w:numPr>
          <w:ilvl w:val="0"/>
          <w:numId w:val="2"/>
        </w:numPr>
        <w:tabs>
          <w:tab w:val="left" w:pos="1167"/>
        </w:tabs>
        <w:spacing w:after="120"/>
        <w:ind w:left="0" w:firstLine="567"/>
        <w:contextualSpacing w:val="0"/>
        <w:jc w:val="both"/>
        <w:rPr>
          <w:color w:val="000000"/>
          <w:sz w:val="24"/>
          <w:szCs w:val="24"/>
          <w:lang w:val="uk-UA"/>
        </w:rPr>
      </w:pPr>
      <w:r w:rsidRPr="00E940B3">
        <w:rPr>
          <w:color w:val="000000"/>
          <w:sz w:val="24"/>
          <w:szCs w:val="24"/>
          <w:lang w:val="uk-UA"/>
        </w:rPr>
        <w:t>Надання правової допомоги свідку у кримінальному провадженні;</w:t>
      </w:r>
    </w:p>
    <w:p w14:paraId="78C9FF6F" w14:textId="77777777" w:rsidR="00F07D3A" w:rsidRPr="00E940B3" w:rsidRDefault="00F07D3A" w:rsidP="003D5217">
      <w:pPr>
        <w:pStyle w:val="a7"/>
        <w:numPr>
          <w:ilvl w:val="0"/>
          <w:numId w:val="2"/>
        </w:numPr>
        <w:tabs>
          <w:tab w:val="left" w:pos="1167"/>
        </w:tabs>
        <w:spacing w:after="120"/>
        <w:ind w:left="0" w:firstLine="567"/>
        <w:contextualSpacing w:val="0"/>
        <w:jc w:val="both"/>
        <w:rPr>
          <w:color w:val="000000"/>
          <w:sz w:val="24"/>
          <w:szCs w:val="24"/>
          <w:lang w:val="uk-UA"/>
        </w:rPr>
      </w:pPr>
      <w:r w:rsidRPr="00E940B3">
        <w:rPr>
          <w:color w:val="000000"/>
          <w:sz w:val="24"/>
          <w:szCs w:val="24"/>
          <w:lang w:val="uk-UA"/>
        </w:rPr>
        <w:t>Представництво інтересів потерпілого під час розгляду справи про адміністративне правопорушення, прав і обов'язків потерпілого, цивільного позивача, цивільного відповідача у кримінальному провадженні;</w:t>
      </w:r>
    </w:p>
    <w:p w14:paraId="78594F57" w14:textId="77777777" w:rsidR="00F07D3A" w:rsidRPr="00E940B3" w:rsidRDefault="00F07D3A" w:rsidP="003D5217">
      <w:pPr>
        <w:pStyle w:val="a7"/>
        <w:numPr>
          <w:ilvl w:val="0"/>
          <w:numId w:val="2"/>
        </w:numPr>
        <w:tabs>
          <w:tab w:val="left" w:pos="1167"/>
        </w:tabs>
        <w:spacing w:after="120"/>
        <w:ind w:left="0" w:firstLine="567"/>
        <w:contextualSpacing w:val="0"/>
        <w:jc w:val="both"/>
        <w:rPr>
          <w:color w:val="000000"/>
          <w:sz w:val="24"/>
          <w:szCs w:val="24"/>
          <w:lang w:val="uk-UA"/>
        </w:rPr>
      </w:pPr>
      <w:r w:rsidRPr="00E940B3">
        <w:rPr>
          <w:color w:val="000000"/>
          <w:sz w:val="24"/>
          <w:szCs w:val="24"/>
          <w:lang w:val="uk-UA"/>
        </w:rPr>
        <w:t>Представництво інтересів фізичних і юридичних осіб у судах під час здійснення цивільного, господарського, адміністративного та конституційного судочинства, а також в інших державних органах, перед фізичними та юридичними особами;</w:t>
      </w:r>
    </w:p>
    <w:p w14:paraId="1545ACED" w14:textId="77777777" w:rsidR="00F07D3A" w:rsidRPr="00E940B3" w:rsidRDefault="00F07D3A" w:rsidP="003D5217">
      <w:pPr>
        <w:pStyle w:val="a7"/>
        <w:numPr>
          <w:ilvl w:val="0"/>
          <w:numId w:val="2"/>
        </w:numPr>
        <w:tabs>
          <w:tab w:val="left" w:pos="1167"/>
        </w:tabs>
        <w:spacing w:after="120"/>
        <w:ind w:left="0" w:firstLine="567"/>
        <w:contextualSpacing w:val="0"/>
        <w:jc w:val="both"/>
        <w:rPr>
          <w:color w:val="000000"/>
          <w:sz w:val="24"/>
          <w:szCs w:val="24"/>
          <w:lang w:val="uk-UA"/>
        </w:rPr>
      </w:pPr>
      <w:r w:rsidRPr="00E940B3">
        <w:rPr>
          <w:color w:val="000000"/>
          <w:sz w:val="24"/>
          <w:szCs w:val="24"/>
          <w:lang w:val="uk-UA"/>
        </w:rPr>
        <w:t>Представництво інтересів фізичних і юридичних осіб в іноземних, міжнародних судових органах, якщо інше не встановлено законодавством іноземних держав, статутними документами міжнародних судових органів та інших міжнародних організацій або міжнародними договорами, згода на обов'язковість яких надана Верховною Радою України;</w:t>
      </w:r>
    </w:p>
    <w:p w14:paraId="2D07BE5D" w14:textId="77777777" w:rsidR="00F07D3A" w:rsidRPr="00E940B3" w:rsidRDefault="00F07D3A" w:rsidP="003D5217">
      <w:pPr>
        <w:pStyle w:val="a7"/>
        <w:numPr>
          <w:ilvl w:val="0"/>
          <w:numId w:val="2"/>
        </w:numPr>
        <w:tabs>
          <w:tab w:val="left" w:pos="1167"/>
        </w:tabs>
        <w:spacing w:after="120"/>
        <w:ind w:left="0" w:firstLine="567"/>
        <w:contextualSpacing w:val="0"/>
        <w:jc w:val="both"/>
        <w:rPr>
          <w:color w:val="000000"/>
          <w:sz w:val="24"/>
          <w:szCs w:val="24"/>
          <w:lang w:val="uk-UA"/>
        </w:rPr>
      </w:pPr>
      <w:r w:rsidRPr="00E940B3">
        <w:rPr>
          <w:color w:val="000000"/>
          <w:sz w:val="24"/>
          <w:szCs w:val="24"/>
          <w:lang w:val="uk-UA"/>
        </w:rPr>
        <w:t>Надання правової допомоги під час виконання та відбування кримінальних покарань.</w:t>
      </w:r>
    </w:p>
    <w:p w14:paraId="1D1ECD74" w14:textId="04D4C9D8" w:rsidR="00F07D3A" w:rsidRPr="00E940B3" w:rsidRDefault="00F07D3A" w:rsidP="003D5217">
      <w:pPr>
        <w:pStyle w:val="a7"/>
        <w:numPr>
          <w:ilvl w:val="0"/>
          <w:numId w:val="2"/>
        </w:numPr>
        <w:tabs>
          <w:tab w:val="left" w:pos="1167"/>
        </w:tabs>
        <w:spacing w:after="120"/>
        <w:ind w:left="0" w:firstLine="567"/>
        <w:contextualSpacing w:val="0"/>
        <w:jc w:val="both"/>
        <w:rPr>
          <w:color w:val="000000"/>
          <w:sz w:val="24"/>
          <w:szCs w:val="24"/>
          <w:lang w:val="uk-UA"/>
        </w:rPr>
      </w:pPr>
      <w:r w:rsidRPr="00E940B3">
        <w:rPr>
          <w:color w:val="000000"/>
          <w:sz w:val="24"/>
          <w:szCs w:val="24"/>
          <w:lang w:val="uk-UA"/>
        </w:rPr>
        <w:lastRenderedPageBreak/>
        <w:t xml:space="preserve">Забезпечення участі адвокатів-учасників Об’єднання у представництві інтересів Довірителя та / або його посадових (службових) осіб в усіх та будь-яких органах державної влади України, в тому числі, але не виключно, в усіх та будь-яких органах Державної </w:t>
      </w:r>
      <w:r w:rsidRPr="00E940B3">
        <w:rPr>
          <w:bCs/>
          <w:iCs/>
          <w:sz w:val="24"/>
          <w:szCs w:val="24"/>
          <w:lang w:val="uk-UA"/>
        </w:rPr>
        <w:t xml:space="preserve">податкової служби України, а також будь-яких інших органів, які будуть визначені правонаступниками Державної </w:t>
      </w:r>
      <w:r w:rsidR="00EE21D3">
        <w:rPr>
          <w:bCs/>
          <w:iCs/>
          <w:sz w:val="24"/>
          <w:szCs w:val="24"/>
          <w:lang w:val="uk-UA"/>
        </w:rPr>
        <w:t>податкової</w:t>
      </w:r>
      <w:r w:rsidRPr="00E940B3">
        <w:rPr>
          <w:bCs/>
          <w:iCs/>
          <w:sz w:val="24"/>
          <w:szCs w:val="24"/>
          <w:lang w:val="uk-UA"/>
        </w:rPr>
        <w:t xml:space="preserve"> служби України</w:t>
      </w:r>
      <w:r w:rsidRPr="00E940B3">
        <w:rPr>
          <w:color w:val="000000"/>
          <w:sz w:val="24"/>
          <w:szCs w:val="24"/>
          <w:lang w:val="uk-UA"/>
        </w:rPr>
        <w:t xml:space="preserve">, в усіх та будь-яких органах прокуратури, в усіх та будь-яких органах Національної поліції України, а також в усіх та будь-яких органах судової влади (судах будь-якої інстанції), а також в усіх та будь-яких інших органах місцевого самоврядування, підприємствах, установах та організаціях у справах за участю Довірителя та / або його посадових (службових) осіб, та інших справах, що стосуються чи можуть стосуватися його інтересів, в тому числі, але не виключно, стосовно будь-яких судових справ за позовами (в тому числі, але не виключно, адміністративними позовами) Довірителя до органів Державної </w:t>
      </w:r>
      <w:r w:rsidR="00896832" w:rsidRPr="00E940B3">
        <w:rPr>
          <w:bCs/>
          <w:iCs/>
          <w:sz w:val="24"/>
          <w:szCs w:val="24"/>
          <w:lang w:val="uk-UA"/>
        </w:rPr>
        <w:t xml:space="preserve">податкової </w:t>
      </w:r>
      <w:r w:rsidRPr="00E940B3">
        <w:rPr>
          <w:color w:val="000000"/>
          <w:sz w:val="24"/>
          <w:szCs w:val="24"/>
          <w:lang w:val="uk-UA"/>
        </w:rPr>
        <w:t>служби України всіх рівнів</w:t>
      </w:r>
      <w:r w:rsidR="009176DB">
        <w:rPr>
          <w:color w:val="000000"/>
          <w:sz w:val="24"/>
          <w:szCs w:val="24"/>
          <w:lang w:val="uk-UA"/>
        </w:rPr>
        <w:t>,</w:t>
      </w:r>
      <w:r w:rsidRPr="00E940B3">
        <w:rPr>
          <w:bCs/>
          <w:iCs/>
          <w:sz w:val="24"/>
          <w:szCs w:val="24"/>
          <w:lang w:val="uk-UA"/>
        </w:rPr>
        <w:t xml:space="preserve"> а також будь-яких інших органів, які будуть визначені правонаступниками Державної </w:t>
      </w:r>
      <w:r w:rsidR="00BE1000" w:rsidRPr="00E940B3">
        <w:rPr>
          <w:bCs/>
          <w:iCs/>
          <w:sz w:val="24"/>
          <w:szCs w:val="24"/>
          <w:lang w:val="uk-UA"/>
        </w:rPr>
        <w:t xml:space="preserve">податкової </w:t>
      </w:r>
      <w:r w:rsidRPr="00E940B3">
        <w:rPr>
          <w:bCs/>
          <w:iCs/>
          <w:sz w:val="24"/>
          <w:szCs w:val="24"/>
          <w:lang w:val="uk-UA"/>
        </w:rPr>
        <w:t>служби України</w:t>
      </w:r>
      <w:r w:rsidR="009176DB">
        <w:rPr>
          <w:bCs/>
          <w:iCs/>
          <w:sz w:val="24"/>
          <w:szCs w:val="24"/>
          <w:lang w:val="uk-UA"/>
        </w:rPr>
        <w:t>,</w:t>
      </w:r>
      <w:r w:rsidRPr="00E940B3">
        <w:rPr>
          <w:color w:val="000000"/>
          <w:sz w:val="24"/>
          <w:szCs w:val="24"/>
          <w:lang w:val="uk-UA"/>
        </w:rPr>
        <w:t xml:space="preserve"> про, в тому числі, але не виключно, визнання протиправними дій чи бездіяльності цих органів, про зобов’язання цих органів вчинити певні дії та/або утриматися від вчинення певних дій, про скасування податкового боргу, про визнання недійсними, про визнання протиправними та/або скасування наказів, рішень, в тому числі, але не виключно, податкових повідомлень-рішень та/або податкових вимог, та/або рішень про опис майна у податкову заставу, а також рішень, що прийняті органами Державної </w:t>
      </w:r>
      <w:r w:rsidR="009176DB" w:rsidRPr="00E940B3">
        <w:rPr>
          <w:bCs/>
          <w:iCs/>
          <w:sz w:val="24"/>
          <w:szCs w:val="24"/>
          <w:lang w:val="uk-UA"/>
        </w:rPr>
        <w:t xml:space="preserve">податкової </w:t>
      </w:r>
      <w:r w:rsidRPr="00E940B3">
        <w:rPr>
          <w:color w:val="000000"/>
          <w:sz w:val="24"/>
          <w:szCs w:val="24"/>
          <w:lang w:val="uk-UA"/>
        </w:rPr>
        <w:t>служби України всіх рівнів</w:t>
      </w:r>
      <w:r w:rsidR="009176DB">
        <w:rPr>
          <w:color w:val="000000"/>
          <w:sz w:val="24"/>
          <w:szCs w:val="24"/>
          <w:lang w:val="uk-UA"/>
        </w:rPr>
        <w:t xml:space="preserve">, </w:t>
      </w:r>
      <w:r w:rsidRPr="00E940B3">
        <w:rPr>
          <w:bCs/>
          <w:iCs/>
          <w:sz w:val="24"/>
          <w:szCs w:val="24"/>
          <w:lang w:val="uk-UA"/>
        </w:rPr>
        <w:t xml:space="preserve">а також будь-яких інших органів, які будуть визначені правонаступниками Державної </w:t>
      </w:r>
      <w:r w:rsidR="009176DB" w:rsidRPr="00E940B3">
        <w:rPr>
          <w:bCs/>
          <w:iCs/>
          <w:sz w:val="24"/>
          <w:szCs w:val="24"/>
          <w:lang w:val="uk-UA"/>
        </w:rPr>
        <w:t xml:space="preserve">податкової </w:t>
      </w:r>
      <w:r w:rsidRPr="00E940B3">
        <w:rPr>
          <w:bCs/>
          <w:iCs/>
          <w:sz w:val="24"/>
          <w:szCs w:val="24"/>
          <w:lang w:val="uk-UA"/>
        </w:rPr>
        <w:t>служби України</w:t>
      </w:r>
      <w:r w:rsidR="009176DB">
        <w:rPr>
          <w:bCs/>
          <w:iCs/>
          <w:sz w:val="24"/>
          <w:szCs w:val="24"/>
          <w:lang w:val="uk-UA"/>
        </w:rPr>
        <w:t>,</w:t>
      </w:r>
      <w:r w:rsidRPr="00E940B3">
        <w:rPr>
          <w:color w:val="000000"/>
          <w:sz w:val="24"/>
          <w:szCs w:val="24"/>
          <w:lang w:val="uk-UA"/>
        </w:rPr>
        <w:t xml:space="preserve"> за наслідками розгляду скарг Довірителя.</w:t>
      </w:r>
    </w:p>
    <w:p w14:paraId="54198CA2" w14:textId="757C445B" w:rsidR="004A6CD2" w:rsidRPr="003F1006" w:rsidRDefault="00F07D3A" w:rsidP="003F1006">
      <w:pPr>
        <w:pStyle w:val="a7"/>
        <w:numPr>
          <w:ilvl w:val="0"/>
          <w:numId w:val="2"/>
        </w:numPr>
        <w:tabs>
          <w:tab w:val="left" w:pos="1167"/>
        </w:tabs>
        <w:spacing w:after="360"/>
        <w:ind w:left="0" w:firstLine="567"/>
        <w:contextualSpacing w:val="0"/>
        <w:jc w:val="both"/>
        <w:rPr>
          <w:color w:val="000000"/>
          <w:sz w:val="24"/>
          <w:szCs w:val="24"/>
          <w:lang w:val="uk-UA"/>
        </w:rPr>
      </w:pPr>
      <w:r w:rsidRPr="00E940B3">
        <w:rPr>
          <w:color w:val="000000"/>
          <w:sz w:val="24"/>
          <w:szCs w:val="24"/>
          <w:lang w:val="uk-UA"/>
        </w:rPr>
        <w:t>Інша діяльність, що безпосередньо пов’язана з виконанням цього договору.</w:t>
      </w:r>
    </w:p>
    <w:p w14:paraId="3B3733D8" w14:textId="77777777" w:rsidR="00F07D3A" w:rsidRPr="00E940B3" w:rsidRDefault="00F07D3A" w:rsidP="003F1006">
      <w:pPr>
        <w:pStyle w:val="a7"/>
        <w:numPr>
          <w:ilvl w:val="0"/>
          <w:numId w:val="1"/>
        </w:numPr>
        <w:tabs>
          <w:tab w:val="left" w:pos="992"/>
        </w:tabs>
        <w:spacing w:after="120"/>
        <w:ind w:left="0" w:firstLine="567"/>
        <w:contextualSpacing w:val="0"/>
        <w:jc w:val="both"/>
        <w:rPr>
          <w:color w:val="000000"/>
          <w:sz w:val="24"/>
          <w:szCs w:val="24"/>
          <w:lang w:val="uk-UA"/>
        </w:rPr>
      </w:pPr>
      <w:r w:rsidRPr="00E940B3">
        <w:rPr>
          <w:color w:val="000000"/>
          <w:sz w:val="24"/>
          <w:szCs w:val="24"/>
          <w:lang w:val="uk-UA"/>
        </w:rPr>
        <w:t>Послуги, зазначені в п. 1.1., надаються за конкретними запитами Довірителя та / або його посадових (службових) осіб. Запити можуть направлятися як в письмовій, так і в усній формі. Послуги можуть надаватися як в усній, так і в письмовій формі відповідно до домовленості між Сторонами в кожному конкретному випадку. Конкретний обсяг послуг погоджується Сторонами в кожному конкретному випадку.</w:t>
      </w:r>
    </w:p>
    <w:p w14:paraId="4FCCCAB2" w14:textId="77777777" w:rsidR="00F07D3A" w:rsidRPr="00E940B3" w:rsidRDefault="00F07D3A" w:rsidP="003F1006">
      <w:pPr>
        <w:tabs>
          <w:tab w:val="left" w:pos="992"/>
        </w:tabs>
        <w:spacing w:after="360"/>
        <w:ind w:firstLine="567"/>
        <w:jc w:val="both"/>
        <w:rPr>
          <w:color w:val="000000"/>
          <w:sz w:val="24"/>
          <w:szCs w:val="24"/>
          <w:lang w:val="uk-UA"/>
        </w:rPr>
      </w:pPr>
      <w:r w:rsidRPr="00E940B3">
        <w:rPr>
          <w:color w:val="000000"/>
          <w:sz w:val="24"/>
          <w:szCs w:val="24"/>
          <w:lang w:val="uk-UA"/>
        </w:rPr>
        <w:t>Ніщо в цьому Договорі не покладає зобов’язання на Довірителя обов’язково направляти такі запити, а на Об’єднання – обов’язково приймати їх до виконання. Запит вважається прийнятим до виконання після підтвердження з боку Об’єднання.</w:t>
      </w:r>
    </w:p>
    <w:p w14:paraId="7E88F7B6" w14:textId="3A95FB1D" w:rsidR="00F07D3A" w:rsidRPr="00E940B3" w:rsidRDefault="00F07D3A" w:rsidP="003F1006">
      <w:pPr>
        <w:pStyle w:val="a7"/>
        <w:numPr>
          <w:ilvl w:val="0"/>
          <w:numId w:val="1"/>
        </w:numPr>
        <w:tabs>
          <w:tab w:val="left" w:pos="992"/>
        </w:tabs>
        <w:spacing w:after="120"/>
        <w:ind w:left="0" w:firstLine="567"/>
        <w:contextualSpacing w:val="0"/>
        <w:jc w:val="both"/>
        <w:rPr>
          <w:color w:val="000000"/>
          <w:sz w:val="24"/>
          <w:szCs w:val="24"/>
          <w:lang w:val="uk-UA"/>
        </w:rPr>
      </w:pPr>
      <w:r w:rsidRPr="00E940B3">
        <w:rPr>
          <w:color w:val="000000"/>
          <w:sz w:val="24"/>
          <w:szCs w:val="24"/>
          <w:lang w:val="uk-UA"/>
        </w:rPr>
        <w:t>Від імені Об’єднання зобов’язання за цим Договором мають право виконувати, діючи кожний з них окремо або усі або декілька з них разом, наступні адвокати-учасники Об’єднання (далі – «Учасники Об’єднання»):</w:t>
      </w:r>
    </w:p>
    <w:p w14:paraId="6793F448" w14:textId="44AA4646" w:rsidR="00F07D3A" w:rsidRPr="00E940B3" w:rsidRDefault="00F07D3A" w:rsidP="003F1006">
      <w:pPr>
        <w:pStyle w:val="a7"/>
        <w:numPr>
          <w:ilvl w:val="0"/>
          <w:numId w:val="3"/>
        </w:numPr>
        <w:tabs>
          <w:tab w:val="left" w:pos="1004"/>
          <w:tab w:val="left" w:pos="1276"/>
        </w:tabs>
        <w:spacing w:after="120"/>
        <w:ind w:left="0" w:firstLine="567"/>
        <w:contextualSpacing w:val="0"/>
        <w:jc w:val="both"/>
        <w:rPr>
          <w:color w:val="000000"/>
          <w:sz w:val="24"/>
          <w:szCs w:val="24"/>
          <w:lang w:val="uk-UA"/>
        </w:rPr>
      </w:pPr>
      <w:proofErr w:type="spellStart"/>
      <w:r w:rsidRPr="00E940B3">
        <w:rPr>
          <w:b/>
          <w:bCs/>
          <w:i/>
          <w:iCs/>
          <w:color w:val="000000"/>
          <w:sz w:val="24"/>
          <w:szCs w:val="24"/>
          <w:lang w:val="uk-UA"/>
        </w:rPr>
        <w:t>Мінін</w:t>
      </w:r>
      <w:proofErr w:type="spellEnd"/>
      <w:r w:rsidRPr="00E940B3">
        <w:rPr>
          <w:b/>
          <w:bCs/>
          <w:i/>
          <w:iCs/>
          <w:color w:val="000000"/>
          <w:sz w:val="24"/>
          <w:szCs w:val="24"/>
          <w:lang w:val="uk-UA"/>
        </w:rPr>
        <w:t xml:space="preserve"> Олександр </w:t>
      </w:r>
      <w:proofErr w:type="spellStart"/>
      <w:r w:rsidRPr="00E940B3">
        <w:rPr>
          <w:b/>
          <w:bCs/>
          <w:i/>
          <w:iCs/>
          <w:color w:val="000000"/>
          <w:sz w:val="24"/>
          <w:szCs w:val="24"/>
          <w:lang w:val="uk-UA"/>
        </w:rPr>
        <w:t>Адимович</w:t>
      </w:r>
      <w:proofErr w:type="spellEnd"/>
      <w:r w:rsidRPr="00E940B3">
        <w:rPr>
          <w:color w:val="000000"/>
          <w:sz w:val="24"/>
          <w:szCs w:val="24"/>
          <w:lang w:val="uk-UA"/>
        </w:rPr>
        <w:t>, свідоцтво про право на зайняття адвокатською діяльністю № 3394, видане Київською міською кваліфікаційно-дисциплінарною комісією адвокатури 26.06.2008 року;</w:t>
      </w:r>
    </w:p>
    <w:p w14:paraId="320F4F0A" w14:textId="116F04AD" w:rsidR="00F07D3A" w:rsidRPr="00E940B3" w:rsidRDefault="00F07D3A" w:rsidP="003D5217">
      <w:pPr>
        <w:pStyle w:val="a7"/>
        <w:numPr>
          <w:ilvl w:val="0"/>
          <w:numId w:val="3"/>
        </w:numPr>
        <w:tabs>
          <w:tab w:val="left" w:pos="1004"/>
          <w:tab w:val="left" w:pos="1276"/>
        </w:tabs>
        <w:spacing w:after="120"/>
        <w:ind w:left="0" w:firstLine="567"/>
        <w:contextualSpacing w:val="0"/>
        <w:jc w:val="both"/>
        <w:rPr>
          <w:color w:val="000000"/>
          <w:sz w:val="24"/>
          <w:szCs w:val="24"/>
          <w:lang w:val="uk-UA"/>
        </w:rPr>
      </w:pPr>
      <w:proofErr w:type="spellStart"/>
      <w:r w:rsidRPr="00E940B3">
        <w:rPr>
          <w:b/>
          <w:bCs/>
          <w:i/>
          <w:iCs/>
          <w:color w:val="000000"/>
          <w:sz w:val="24"/>
          <w:szCs w:val="24"/>
          <w:lang w:val="uk-UA"/>
        </w:rPr>
        <w:t>Шемяткін</w:t>
      </w:r>
      <w:proofErr w:type="spellEnd"/>
      <w:r w:rsidRPr="00E940B3">
        <w:rPr>
          <w:b/>
          <w:bCs/>
          <w:i/>
          <w:iCs/>
          <w:color w:val="000000"/>
          <w:sz w:val="24"/>
          <w:szCs w:val="24"/>
          <w:lang w:val="uk-UA"/>
        </w:rPr>
        <w:t xml:space="preserve"> Олександр Олександрович</w:t>
      </w:r>
      <w:r w:rsidRPr="00E940B3">
        <w:rPr>
          <w:color w:val="000000"/>
          <w:sz w:val="24"/>
          <w:szCs w:val="24"/>
          <w:lang w:val="uk-UA"/>
        </w:rPr>
        <w:t>, свідоцтво про право на зайняття адвокатською діяльністю № 2108/10 видане Київською обласною кваліфікаційно-дисциплінарною комісією адвокатури 24.10.2002 року;</w:t>
      </w:r>
    </w:p>
    <w:p w14:paraId="10580728" w14:textId="48A54C0C" w:rsidR="00F07D3A" w:rsidRPr="00E940B3" w:rsidRDefault="00F07D3A" w:rsidP="003D5217">
      <w:pPr>
        <w:pStyle w:val="a7"/>
        <w:numPr>
          <w:ilvl w:val="0"/>
          <w:numId w:val="3"/>
        </w:numPr>
        <w:tabs>
          <w:tab w:val="left" w:pos="1004"/>
          <w:tab w:val="left" w:pos="1276"/>
        </w:tabs>
        <w:spacing w:after="120"/>
        <w:ind w:left="0" w:firstLine="567"/>
        <w:contextualSpacing w:val="0"/>
        <w:jc w:val="both"/>
        <w:rPr>
          <w:color w:val="000000"/>
          <w:sz w:val="24"/>
          <w:szCs w:val="24"/>
          <w:lang w:val="uk-UA"/>
        </w:rPr>
      </w:pPr>
      <w:r w:rsidRPr="00E940B3">
        <w:rPr>
          <w:b/>
          <w:bCs/>
          <w:i/>
          <w:iCs/>
          <w:color w:val="000000"/>
          <w:sz w:val="24"/>
          <w:szCs w:val="24"/>
          <w:lang w:val="uk-UA"/>
        </w:rPr>
        <w:t>Олексіюк Максим Володимирович</w:t>
      </w:r>
      <w:r w:rsidRPr="00E940B3">
        <w:rPr>
          <w:color w:val="000000"/>
          <w:sz w:val="24"/>
          <w:szCs w:val="24"/>
          <w:lang w:val="uk-UA"/>
        </w:rPr>
        <w:t>, свідоцтво про право на заняття адвокатською діяльністю № 644 від 17.01.2001 р., видане Луганською кваліфікаційно-дисциплінарною комісією адвокатури;</w:t>
      </w:r>
    </w:p>
    <w:p w14:paraId="1C1738D0" w14:textId="1A08FE60" w:rsidR="00F07D3A" w:rsidRPr="00E940B3" w:rsidRDefault="00F07D3A" w:rsidP="003D5217">
      <w:pPr>
        <w:pStyle w:val="a7"/>
        <w:numPr>
          <w:ilvl w:val="0"/>
          <w:numId w:val="3"/>
        </w:numPr>
        <w:tabs>
          <w:tab w:val="left" w:pos="1004"/>
          <w:tab w:val="left" w:pos="1276"/>
        </w:tabs>
        <w:spacing w:after="120"/>
        <w:ind w:left="0" w:firstLine="567"/>
        <w:contextualSpacing w:val="0"/>
        <w:jc w:val="both"/>
        <w:rPr>
          <w:color w:val="000000"/>
          <w:sz w:val="24"/>
          <w:szCs w:val="24"/>
          <w:lang w:val="uk-UA"/>
        </w:rPr>
      </w:pPr>
      <w:r w:rsidRPr="00E940B3">
        <w:rPr>
          <w:b/>
          <w:bCs/>
          <w:i/>
          <w:iCs/>
          <w:color w:val="000000"/>
          <w:sz w:val="24"/>
          <w:szCs w:val="24"/>
          <w:lang w:val="uk-UA"/>
        </w:rPr>
        <w:t xml:space="preserve">Шинкаренко Іван </w:t>
      </w:r>
      <w:proofErr w:type="spellStart"/>
      <w:r w:rsidRPr="00E940B3">
        <w:rPr>
          <w:b/>
          <w:bCs/>
          <w:i/>
          <w:iCs/>
          <w:color w:val="000000"/>
          <w:sz w:val="24"/>
          <w:szCs w:val="24"/>
          <w:lang w:val="uk-UA"/>
        </w:rPr>
        <w:t>Вячеславович</w:t>
      </w:r>
      <w:proofErr w:type="spellEnd"/>
      <w:r w:rsidRPr="00E940B3">
        <w:rPr>
          <w:color w:val="000000"/>
          <w:sz w:val="24"/>
          <w:szCs w:val="24"/>
          <w:lang w:val="uk-UA"/>
        </w:rPr>
        <w:t>, свідоцтво про право на заняття адвокатською діяльністю №8367/10, видане Радою адвокатів Київської області 08.10.2019 р.;</w:t>
      </w:r>
    </w:p>
    <w:p w14:paraId="41EB4EA4" w14:textId="6FC31AA3" w:rsidR="00F07D3A" w:rsidRPr="00E940B3" w:rsidRDefault="00F07D3A" w:rsidP="003D5217">
      <w:pPr>
        <w:pStyle w:val="a7"/>
        <w:numPr>
          <w:ilvl w:val="0"/>
          <w:numId w:val="3"/>
        </w:numPr>
        <w:tabs>
          <w:tab w:val="left" w:pos="1004"/>
          <w:tab w:val="left" w:pos="1276"/>
        </w:tabs>
        <w:spacing w:after="120"/>
        <w:ind w:left="0" w:firstLine="567"/>
        <w:contextualSpacing w:val="0"/>
        <w:jc w:val="both"/>
        <w:rPr>
          <w:color w:val="000000"/>
          <w:sz w:val="24"/>
          <w:szCs w:val="24"/>
          <w:lang w:val="uk-UA"/>
        </w:rPr>
      </w:pPr>
      <w:proofErr w:type="spellStart"/>
      <w:r w:rsidRPr="00E940B3">
        <w:rPr>
          <w:b/>
          <w:bCs/>
          <w:i/>
          <w:iCs/>
          <w:color w:val="000000"/>
          <w:sz w:val="24"/>
          <w:szCs w:val="24"/>
          <w:lang w:val="uk-UA"/>
        </w:rPr>
        <w:t>Букуєва</w:t>
      </w:r>
      <w:proofErr w:type="spellEnd"/>
      <w:r w:rsidRPr="00E940B3">
        <w:rPr>
          <w:b/>
          <w:bCs/>
          <w:i/>
          <w:iCs/>
          <w:color w:val="000000"/>
          <w:sz w:val="24"/>
          <w:szCs w:val="24"/>
          <w:lang w:val="uk-UA"/>
        </w:rPr>
        <w:t xml:space="preserve"> Олена Олександрівна</w:t>
      </w:r>
      <w:r w:rsidRPr="00E940B3">
        <w:rPr>
          <w:color w:val="000000"/>
          <w:sz w:val="24"/>
          <w:szCs w:val="24"/>
          <w:lang w:val="uk-UA"/>
        </w:rPr>
        <w:t>, свідоцтво про право на зайняття адвокатською діяльністю № 3416 видане Київською міською кваліфікаційно-дисциплінарною комісією адвокатури 25.09.2008 року;</w:t>
      </w:r>
    </w:p>
    <w:p w14:paraId="7B34C390" w14:textId="2689738C" w:rsidR="00F07D3A" w:rsidRPr="00E940B3" w:rsidRDefault="00F07D3A" w:rsidP="003D5217">
      <w:pPr>
        <w:pStyle w:val="a7"/>
        <w:numPr>
          <w:ilvl w:val="0"/>
          <w:numId w:val="3"/>
        </w:numPr>
        <w:tabs>
          <w:tab w:val="left" w:pos="1004"/>
          <w:tab w:val="left" w:pos="1276"/>
        </w:tabs>
        <w:spacing w:after="120"/>
        <w:ind w:left="0" w:firstLine="567"/>
        <w:contextualSpacing w:val="0"/>
        <w:jc w:val="both"/>
        <w:rPr>
          <w:color w:val="000000"/>
          <w:sz w:val="24"/>
          <w:szCs w:val="24"/>
          <w:lang w:val="uk-UA"/>
        </w:rPr>
      </w:pPr>
      <w:r w:rsidRPr="00E940B3">
        <w:rPr>
          <w:b/>
          <w:bCs/>
          <w:i/>
          <w:iCs/>
          <w:color w:val="000000"/>
          <w:sz w:val="24"/>
          <w:szCs w:val="24"/>
          <w:lang w:val="uk-UA"/>
        </w:rPr>
        <w:lastRenderedPageBreak/>
        <w:t>Івасюк Ярослава Петрівна</w:t>
      </w:r>
      <w:r w:rsidRPr="00E940B3">
        <w:rPr>
          <w:color w:val="000000"/>
          <w:sz w:val="24"/>
          <w:szCs w:val="24"/>
          <w:lang w:val="uk-UA"/>
        </w:rPr>
        <w:t>, свідоцтво про право на заняття адвокатською діяльністю № 5842 від 19.01.2017 р., видане Радою адвокатів міста Києва;</w:t>
      </w:r>
    </w:p>
    <w:p w14:paraId="46E9CEAB" w14:textId="7C6616E1" w:rsidR="00F07D3A" w:rsidRPr="00E940B3" w:rsidRDefault="00F07D3A" w:rsidP="003D5217">
      <w:pPr>
        <w:pStyle w:val="a7"/>
        <w:numPr>
          <w:ilvl w:val="0"/>
          <w:numId w:val="3"/>
        </w:numPr>
        <w:tabs>
          <w:tab w:val="left" w:pos="1004"/>
          <w:tab w:val="left" w:pos="1276"/>
        </w:tabs>
        <w:spacing w:after="120"/>
        <w:ind w:left="0" w:firstLine="567"/>
        <w:contextualSpacing w:val="0"/>
        <w:jc w:val="both"/>
        <w:rPr>
          <w:color w:val="000000"/>
          <w:sz w:val="24"/>
          <w:szCs w:val="24"/>
          <w:lang w:val="uk-UA"/>
        </w:rPr>
      </w:pPr>
      <w:proofErr w:type="spellStart"/>
      <w:r w:rsidRPr="00E940B3">
        <w:rPr>
          <w:b/>
          <w:bCs/>
          <w:i/>
          <w:iCs/>
          <w:color w:val="000000"/>
          <w:sz w:val="24"/>
          <w:szCs w:val="24"/>
          <w:lang w:val="uk-UA"/>
        </w:rPr>
        <w:t>Таптунова</w:t>
      </w:r>
      <w:proofErr w:type="spellEnd"/>
      <w:r w:rsidRPr="00E940B3">
        <w:rPr>
          <w:b/>
          <w:bCs/>
          <w:i/>
          <w:iCs/>
          <w:color w:val="000000"/>
          <w:sz w:val="24"/>
          <w:szCs w:val="24"/>
          <w:lang w:val="uk-UA"/>
        </w:rPr>
        <w:t xml:space="preserve"> Інна Леонідівна</w:t>
      </w:r>
      <w:r w:rsidRPr="00E940B3">
        <w:rPr>
          <w:color w:val="000000"/>
          <w:sz w:val="24"/>
          <w:szCs w:val="24"/>
          <w:lang w:val="uk-UA"/>
        </w:rPr>
        <w:t>, свідоцтво про право на зайняття адвокатською діяльністю № 5401/10 видане Радою адвокатів Київської області 04.09.2015 р.;</w:t>
      </w:r>
    </w:p>
    <w:p w14:paraId="292994CB" w14:textId="7A48A665" w:rsidR="00F07D3A" w:rsidRPr="00E940B3" w:rsidRDefault="0081355F" w:rsidP="003D5217">
      <w:pPr>
        <w:pStyle w:val="a7"/>
        <w:numPr>
          <w:ilvl w:val="0"/>
          <w:numId w:val="3"/>
        </w:numPr>
        <w:tabs>
          <w:tab w:val="left" w:pos="1004"/>
          <w:tab w:val="left" w:pos="1276"/>
        </w:tabs>
        <w:spacing w:after="120"/>
        <w:ind w:left="0" w:firstLine="567"/>
        <w:contextualSpacing w:val="0"/>
        <w:jc w:val="both"/>
        <w:rPr>
          <w:color w:val="000000"/>
          <w:sz w:val="24"/>
          <w:szCs w:val="24"/>
          <w:lang w:val="uk-UA"/>
        </w:rPr>
      </w:pPr>
      <w:proofErr w:type="spellStart"/>
      <w:r>
        <w:rPr>
          <w:b/>
          <w:bCs/>
          <w:i/>
          <w:iCs/>
          <w:color w:val="000000"/>
          <w:sz w:val="24"/>
          <w:szCs w:val="24"/>
          <w:lang w:val="uk-UA"/>
        </w:rPr>
        <w:t>Побережська</w:t>
      </w:r>
      <w:proofErr w:type="spellEnd"/>
      <w:r w:rsidR="00F07D3A" w:rsidRPr="00E940B3">
        <w:rPr>
          <w:b/>
          <w:bCs/>
          <w:i/>
          <w:iCs/>
          <w:color w:val="000000"/>
          <w:sz w:val="24"/>
          <w:szCs w:val="24"/>
          <w:lang w:val="uk-UA"/>
        </w:rPr>
        <w:t xml:space="preserve"> Тетяна Ярославівна</w:t>
      </w:r>
      <w:r w:rsidR="00F07D3A" w:rsidRPr="00E940B3">
        <w:rPr>
          <w:color w:val="000000"/>
          <w:sz w:val="24"/>
          <w:szCs w:val="24"/>
          <w:lang w:val="uk-UA"/>
        </w:rPr>
        <w:t xml:space="preserve">, свідоцтво про право на заняття адвокатською діяльністю № 6148/10 від </w:t>
      </w:r>
      <w:r>
        <w:rPr>
          <w:color w:val="000000"/>
          <w:sz w:val="24"/>
          <w:szCs w:val="24"/>
          <w:lang w:val="uk-UA"/>
        </w:rPr>
        <w:t>18</w:t>
      </w:r>
      <w:r w:rsidR="00F07D3A" w:rsidRPr="00E940B3">
        <w:rPr>
          <w:color w:val="000000"/>
          <w:sz w:val="24"/>
          <w:szCs w:val="24"/>
          <w:lang w:val="uk-UA"/>
        </w:rPr>
        <w:t>.0</w:t>
      </w:r>
      <w:r>
        <w:rPr>
          <w:color w:val="000000"/>
          <w:sz w:val="24"/>
          <w:szCs w:val="24"/>
          <w:lang w:val="uk-UA"/>
        </w:rPr>
        <w:t>2</w:t>
      </w:r>
      <w:r w:rsidR="00F07D3A" w:rsidRPr="00E940B3">
        <w:rPr>
          <w:color w:val="000000"/>
          <w:sz w:val="24"/>
          <w:szCs w:val="24"/>
          <w:lang w:val="uk-UA"/>
        </w:rPr>
        <w:t>.20</w:t>
      </w:r>
      <w:r>
        <w:rPr>
          <w:color w:val="000000"/>
          <w:sz w:val="24"/>
          <w:szCs w:val="24"/>
          <w:lang w:val="uk-UA"/>
        </w:rPr>
        <w:t>21</w:t>
      </w:r>
      <w:r w:rsidR="00F07D3A" w:rsidRPr="00E940B3">
        <w:rPr>
          <w:color w:val="000000"/>
          <w:sz w:val="24"/>
          <w:szCs w:val="24"/>
          <w:lang w:val="uk-UA"/>
        </w:rPr>
        <w:t xml:space="preserve"> р., видане Радою адвокатів Київської області;</w:t>
      </w:r>
    </w:p>
    <w:p w14:paraId="3B3DF8E0" w14:textId="030A2013" w:rsidR="00F07D3A" w:rsidRPr="00E940B3" w:rsidRDefault="00F07D3A" w:rsidP="003D5217">
      <w:pPr>
        <w:pStyle w:val="a7"/>
        <w:numPr>
          <w:ilvl w:val="0"/>
          <w:numId w:val="3"/>
        </w:numPr>
        <w:tabs>
          <w:tab w:val="left" w:pos="1004"/>
          <w:tab w:val="left" w:pos="1276"/>
        </w:tabs>
        <w:spacing w:after="120"/>
        <w:ind w:left="0" w:firstLine="567"/>
        <w:contextualSpacing w:val="0"/>
        <w:jc w:val="both"/>
        <w:rPr>
          <w:color w:val="000000"/>
          <w:sz w:val="24"/>
          <w:szCs w:val="24"/>
          <w:lang w:val="uk-UA"/>
        </w:rPr>
      </w:pPr>
      <w:proofErr w:type="spellStart"/>
      <w:r w:rsidRPr="00E940B3">
        <w:rPr>
          <w:b/>
          <w:bCs/>
          <w:i/>
          <w:iCs/>
          <w:color w:val="000000"/>
          <w:sz w:val="24"/>
          <w:szCs w:val="24"/>
          <w:lang w:val="uk-UA"/>
        </w:rPr>
        <w:t>Шворак</w:t>
      </w:r>
      <w:proofErr w:type="spellEnd"/>
      <w:r w:rsidRPr="00E940B3">
        <w:rPr>
          <w:b/>
          <w:bCs/>
          <w:i/>
          <w:iCs/>
          <w:color w:val="000000"/>
          <w:sz w:val="24"/>
          <w:szCs w:val="24"/>
          <w:lang w:val="uk-UA"/>
        </w:rPr>
        <w:t xml:space="preserve"> Олександр Миколайович</w:t>
      </w:r>
      <w:r w:rsidRPr="00E940B3">
        <w:rPr>
          <w:color w:val="000000"/>
          <w:sz w:val="24"/>
          <w:szCs w:val="24"/>
          <w:lang w:val="uk-UA"/>
        </w:rPr>
        <w:t>, свідоцтво про право на заняття адвокатською діяльністю № 6210/10 від 06.10.2017 р., видане Радою адвокатів Київської області;</w:t>
      </w:r>
    </w:p>
    <w:p w14:paraId="2E50570F" w14:textId="6919BEAE" w:rsidR="00D156E6" w:rsidRDefault="00F07D3A" w:rsidP="003D5217">
      <w:pPr>
        <w:pStyle w:val="a7"/>
        <w:numPr>
          <w:ilvl w:val="0"/>
          <w:numId w:val="3"/>
        </w:numPr>
        <w:tabs>
          <w:tab w:val="left" w:pos="1004"/>
          <w:tab w:val="left" w:pos="1276"/>
        </w:tabs>
        <w:spacing w:after="120"/>
        <w:ind w:left="0" w:firstLine="567"/>
        <w:contextualSpacing w:val="0"/>
        <w:jc w:val="both"/>
        <w:rPr>
          <w:color w:val="000000"/>
          <w:sz w:val="24"/>
          <w:szCs w:val="24"/>
          <w:lang w:val="uk-UA"/>
        </w:rPr>
      </w:pPr>
      <w:bookmarkStart w:id="4" w:name="_Hlk61534316"/>
      <w:r w:rsidRPr="00E940B3">
        <w:rPr>
          <w:b/>
          <w:bCs/>
          <w:i/>
          <w:iCs/>
          <w:color w:val="000000"/>
          <w:sz w:val="24"/>
          <w:szCs w:val="24"/>
          <w:lang w:val="uk-UA"/>
        </w:rPr>
        <w:t>Щербина Артем Ігорович</w:t>
      </w:r>
      <w:r w:rsidRPr="00E940B3">
        <w:rPr>
          <w:color w:val="000000"/>
          <w:sz w:val="24"/>
          <w:szCs w:val="24"/>
          <w:lang w:val="uk-UA"/>
        </w:rPr>
        <w:t>,  свідоцтво про право на заняття адвокатською діяльністю МК № 001845 від 09.10.2020 р., видане Радою адвокатів Миколаївської області</w:t>
      </w:r>
      <w:r w:rsidR="00D156E6">
        <w:rPr>
          <w:color w:val="000000"/>
          <w:sz w:val="24"/>
          <w:szCs w:val="24"/>
          <w:lang w:val="uk-UA"/>
        </w:rPr>
        <w:t>;</w:t>
      </w:r>
    </w:p>
    <w:p w14:paraId="2C319408" w14:textId="5F47E5C1" w:rsidR="00F07D3A" w:rsidRDefault="00F07D3A" w:rsidP="003D5217">
      <w:pPr>
        <w:pStyle w:val="a7"/>
        <w:numPr>
          <w:ilvl w:val="0"/>
          <w:numId w:val="3"/>
        </w:numPr>
        <w:tabs>
          <w:tab w:val="left" w:pos="1004"/>
          <w:tab w:val="left" w:pos="1276"/>
        </w:tabs>
        <w:spacing w:after="120"/>
        <w:ind w:left="0" w:firstLine="567"/>
        <w:contextualSpacing w:val="0"/>
        <w:jc w:val="both"/>
        <w:rPr>
          <w:color w:val="000000"/>
          <w:sz w:val="24"/>
          <w:szCs w:val="24"/>
          <w:lang w:val="uk-UA"/>
        </w:rPr>
      </w:pPr>
      <w:r w:rsidRPr="00E940B3">
        <w:rPr>
          <w:color w:val="000000"/>
          <w:sz w:val="24"/>
          <w:szCs w:val="24"/>
          <w:lang w:val="uk-UA"/>
        </w:rPr>
        <w:t xml:space="preserve"> </w:t>
      </w:r>
      <w:bookmarkEnd w:id="4"/>
      <w:proofErr w:type="spellStart"/>
      <w:r w:rsidR="00D156E6" w:rsidRPr="00D156E6">
        <w:rPr>
          <w:b/>
          <w:bCs/>
          <w:i/>
          <w:iCs/>
          <w:color w:val="000000"/>
          <w:sz w:val="24"/>
          <w:szCs w:val="24"/>
          <w:lang w:val="uk-UA"/>
        </w:rPr>
        <w:t>Кривомаз</w:t>
      </w:r>
      <w:proofErr w:type="spellEnd"/>
      <w:r w:rsidR="00D156E6" w:rsidRPr="00D156E6">
        <w:rPr>
          <w:b/>
          <w:bCs/>
          <w:i/>
          <w:iCs/>
          <w:color w:val="000000"/>
          <w:sz w:val="24"/>
          <w:szCs w:val="24"/>
          <w:lang w:val="uk-UA"/>
        </w:rPr>
        <w:t xml:space="preserve"> Юлія Володимирівна, </w:t>
      </w:r>
      <w:r w:rsidR="00D156E6" w:rsidRPr="00D156E6">
        <w:rPr>
          <w:color w:val="000000"/>
          <w:sz w:val="24"/>
          <w:szCs w:val="24"/>
          <w:lang w:val="uk-UA"/>
        </w:rPr>
        <w:t>свідоцтво про право на заняття адвокатською діяльністю ХС № 000301 від 23.02.2021 р., видане Радою адвокатів Херсонської області</w:t>
      </w:r>
      <w:r w:rsidR="00C35F5D">
        <w:rPr>
          <w:color w:val="000000"/>
          <w:sz w:val="24"/>
          <w:szCs w:val="24"/>
          <w:lang w:val="uk-UA"/>
        </w:rPr>
        <w:t>;</w:t>
      </w:r>
    </w:p>
    <w:p w14:paraId="0EF146A6" w14:textId="68BC984E" w:rsidR="00C35F5D" w:rsidRPr="009B718C" w:rsidRDefault="009B718C" w:rsidP="009B718C">
      <w:pPr>
        <w:pStyle w:val="a7"/>
        <w:numPr>
          <w:ilvl w:val="0"/>
          <w:numId w:val="3"/>
        </w:numPr>
        <w:tabs>
          <w:tab w:val="left" w:pos="1004"/>
          <w:tab w:val="left" w:pos="1276"/>
        </w:tabs>
        <w:spacing w:after="120"/>
        <w:ind w:left="0" w:firstLine="567"/>
        <w:contextualSpacing w:val="0"/>
        <w:jc w:val="both"/>
        <w:rPr>
          <w:color w:val="000000"/>
          <w:sz w:val="24"/>
          <w:szCs w:val="24"/>
          <w:lang w:val="uk-UA"/>
        </w:rPr>
      </w:pPr>
      <w:bookmarkStart w:id="5" w:name="_Hlk110349447"/>
      <w:proofErr w:type="spellStart"/>
      <w:r w:rsidRPr="00DF2B2B">
        <w:rPr>
          <w:b/>
          <w:bCs/>
          <w:i/>
          <w:iCs/>
          <w:color w:val="000000"/>
          <w:sz w:val="24"/>
          <w:szCs w:val="24"/>
          <w:lang w:val="uk-UA"/>
        </w:rPr>
        <w:t>Куліда</w:t>
      </w:r>
      <w:proofErr w:type="spellEnd"/>
      <w:r w:rsidRPr="00DF2B2B">
        <w:rPr>
          <w:b/>
          <w:bCs/>
          <w:i/>
          <w:iCs/>
          <w:color w:val="000000"/>
          <w:sz w:val="24"/>
          <w:szCs w:val="24"/>
          <w:lang w:val="uk-UA"/>
        </w:rPr>
        <w:t xml:space="preserve"> Андрій Анатолійович</w:t>
      </w:r>
      <w:r>
        <w:rPr>
          <w:color w:val="000000"/>
          <w:sz w:val="24"/>
          <w:szCs w:val="24"/>
          <w:lang w:val="uk-UA"/>
        </w:rPr>
        <w:t xml:space="preserve">, </w:t>
      </w:r>
      <w:r w:rsidRPr="0016149D">
        <w:rPr>
          <w:color w:val="000000"/>
          <w:sz w:val="24"/>
          <w:szCs w:val="24"/>
          <w:lang w:val="uk-UA"/>
        </w:rPr>
        <w:t xml:space="preserve">свідоцтво про право на заняття адвокатською діяльністю </w:t>
      </w:r>
      <w:r>
        <w:rPr>
          <w:color w:val="000000"/>
          <w:sz w:val="24"/>
          <w:szCs w:val="24"/>
          <w:lang w:val="uk-UA"/>
        </w:rPr>
        <w:t>К</w:t>
      </w:r>
      <w:r w:rsidRPr="0016149D">
        <w:rPr>
          <w:color w:val="000000"/>
          <w:sz w:val="24"/>
          <w:szCs w:val="24"/>
          <w:lang w:val="uk-UA"/>
        </w:rPr>
        <w:t xml:space="preserve">С № </w:t>
      </w:r>
      <w:r>
        <w:rPr>
          <w:color w:val="000000"/>
          <w:sz w:val="24"/>
          <w:szCs w:val="24"/>
          <w:lang w:val="uk-UA"/>
        </w:rPr>
        <w:t>10642/10</w:t>
      </w:r>
      <w:r w:rsidRPr="0016149D">
        <w:rPr>
          <w:color w:val="000000"/>
          <w:sz w:val="24"/>
          <w:szCs w:val="24"/>
          <w:lang w:val="uk-UA"/>
        </w:rPr>
        <w:t xml:space="preserve"> від </w:t>
      </w:r>
      <w:r>
        <w:rPr>
          <w:color w:val="000000"/>
          <w:sz w:val="24"/>
          <w:szCs w:val="24"/>
          <w:lang w:val="uk-UA"/>
        </w:rPr>
        <w:t>20</w:t>
      </w:r>
      <w:r w:rsidRPr="0016149D">
        <w:rPr>
          <w:color w:val="000000"/>
          <w:sz w:val="24"/>
          <w:szCs w:val="24"/>
          <w:lang w:val="uk-UA"/>
        </w:rPr>
        <w:t>.0</w:t>
      </w:r>
      <w:r>
        <w:rPr>
          <w:color w:val="000000"/>
          <w:sz w:val="24"/>
          <w:szCs w:val="24"/>
          <w:lang w:val="uk-UA"/>
        </w:rPr>
        <w:t>6</w:t>
      </w:r>
      <w:r w:rsidRPr="0016149D">
        <w:rPr>
          <w:color w:val="000000"/>
          <w:sz w:val="24"/>
          <w:szCs w:val="24"/>
          <w:lang w:val="uk-UA"/>
        </w:rPr>
        <w:t>.202</w:t>
      </w:r>
      <w:r>
        <w:rPr>
          <w:color w:val="000000"/>
          <w:sz w:val="24"/>
          <w:szCs w:val="24"/>
          <w:lang w:val="uk-UA"/>
        </w:rPr>
        <w:t>2</w:t>
      </w:r>
      <w:r w:rsidRPr="0016149D">
        <w:rPr>
          <w:color w:val="000000"/>
          <w:sz w:val="24"/>
          <w:szCs w:val="24"/>
          <w:lang w:val="uk-UA"/>
        </w:rPr>
        <w:t xml:space="preserve"> р., видане Радою адвокатів </w:t>
      </w:r>
      <w:r>
        <w:rPr>
          <w:color w:val="000000"/>
          <w:sz w:val="24"/>
          <w:szCs w:val="24"/>
          <w:lang w:val="uk-UA"/>
        </w:rPr>
        <w:t xml:space="preserve">Київської </w:t>
      </w:r>
      <w:r w:rsidRPr="0016149D">
        <w:rPr>
          <w:color w:val="000000"/>
          <w:sz w:val="24"/>
          <w:szCs w:val="24"/>
          <w:lang w:val="uk-UA"/>
        </w:rPr>
        <w:t>області</w:t>
      </w:r>
      <w:r>
        <w:rPr>
          <w:color w:val="000000"/>
          <w:sz w:val="24"/>
          <w:szCs w:val="24"/>
          <w:lang w:val="uk-UA"/>
        </w:rPr>
        <w:t xml:space="preserve">. </w:t>
      </w:r>
      <w:bookmarkEnd w:id="5"/>
    </w:p>
    <w:p w14:paraId="404B0A62" w14:textId="77777777" w:rsidR="00F07D3A" w:rsidRPr="00E940B3" w:rsidRDefault="00F07D3A" w:rsidP="00176D6E">
      <w:pPr>
        <w:tabs>
          <w:tab w:val="left" w:pos="1276"/>
          <w:tab w:val="left" w:pos="4320"/>
          <w:tab w:val="left" w:pos="9072"/>
          <w:tab w:val="left" w:pos="9360"/>
        </w:tabs>
        <w:spacing w:after="120"/>
        <w:ind w:firstLine="567"/>
        <w:jc w:val="both"/>
        <w:rPr>
          <w:color w:val="000000"/>
          <w:sz w:val="24"/>
          <w:szCs w:val="24"/>
          <w:lang w:val="uk-UA"/>
        </w:rPr>
      </w:pPr>
    </w:p>
    <w:p w14:paraId="68111A0F" w14:textId="77777777" w:rsidR="00176D6E" w:rsidRPr="00E940B3" w:rsidRDefault="00176D6E" w:rsidP="00176D6E">
      <w:pPr>
        <w:spacing w:after="120"/>
        <w:ind w:firstLine="720"/>
        <w:jc w:val="center"/>
        <w:rPr>
          <w:b/>
          <w:sz w:val="24"/>
          <w:szCs w:val="24"/>
          <w:lang w:val="uk-UA"/>
        </w:rPr>
      </w:pPr>
      <w:r w:rsidRPr="00E940B3">
        <w:rPr>
          <w:b/>
          <w:sz w:val="24"/>
          <w:szCs w:val="24"/>
          <w:lang w:val="uk-UA"/>
        </w:rPr>
        <w:t>2. ПРАВА І ОБОВ'ЯЗКИ ОБ’ЄДНАННЯ</w:t>
      </w:r>
    </w:p>
    <w:p w14:paraId="7321AC8E" w14:textId="4C466F42" w:rsidR="00176D6E" w:rsidRPr="00E940B3" w:rsidRDefault="00176D6E" w:rsidP="008B4FEA">
      <w:pPr>
        <w:pStyle w:val="a7"/>
        <w:numPr>
          <w:ilvl w:val="0"/>
          <w:numId w:val="4"/>
        </w:numPr>
        <w:tabs>
          <w:tab w:val="left" w:pos="1115"/>
        </w:tabs>
        <w:spacing w:after="120"/>
        <w:ind w:left="0" w:firstLine="567"/>
        <w:contextualSpacing w:val="0"/>
        <w:rPr>
          <w:sz w:val="24"/>
          <w:szCs w:val="24"/>
          <w:lang w:val="uk-UA"/>
        </w:rPr>
      </w:pPr>
      <w:r w:rsidRPr="00E940B3">
        <w:rPr>
          <w:sz w:val="24"/>
          <w:szCs w:val="24"/>
          <w:lang w:val="uk-UA"/>
        </w:rPr>
        <w:t>Учасникам об’єднання при виконанні зобов’язань Об’єднання за цим Договором надаються повноваження:</w:t>
      </w:r>
    </w:p>
    <w:p w14:paraId="452710CC" w14:textId="0DECC139" w:rsidR="004B1C6C" w:rsidRPr="00E940B3" w:rsidRDefault="004B1C6C" w:rsidP="008B4FEA">
      <w:pPr>
        <w:tabs>
          <w:tab w:val="left" w:pos="1115"/>
        </w:tabs>
        <w:spacing w:after="120"/>
        <w:ind w:firstLine="567"/>
        <w:jc w:val="both"/>
        <w:rPr>
          <w:sz w:val="24"/>
          <w:szCs w:val="24"/>
          <w:lang w:val="uk-UA"/>
        </w:rPr>
      </w:pPr>
      <w:r w:rsidRPr="00E940B3">
        <w:rPr>
          <w:sz w:val="24"/>
          <w:szCs w:val="24"/>
          <w:lang w:val="uk-UA"/>
        </w:rPr>
        <w:t xml:space="preserve">а) вести від імені Довірителя та / або його посадових (службових) осіб справи та/або здійснювати представництво інтересів Довірителя та / або його посадових (службових) осіб в усіх та будь-яких органах державної влади України, в тому числі, але не виключно, в усіх органах Державної податкової служби України, а також будь-яких інших органів, які будуть визначені правонаступниками Державної </w:t>
      </w:r>
      <w:r w:rsidR="009176DB" w:rsidRPr="00E940B3">
        <w:rPr>
          <w:bCs/>
          <w:iCs/>
          <w:sz w:val="24"/>
          <w:szCs w:val="24"/>
          <w:lang w:val="uk-UA"/>
        </w:rPr>
        <w:t xml:space="preserve">податкової </w:t>
      </w:r>
      <w:r w:rsidRPr="00E940B3">
        <w:rPr>
          <w:sz w:val="24"/>
          <w:szCs w:val="24"/>
          <w:lang w:val="uk-UA"/>
        </w:rPr>
        <w:t xml:space="preserve">служби України, в усіх органах прокуратури України, в усіх органах Національної поліції України, а також в усіх та будь-яких органах судової влади (судах будь-якої інстанції), а також у всіх та будь-яких інших органах місцевого самоврядування, підприємствах, установах та організаціях  у справах за участю Довірителя та / або його посадових (службових) осіб, та інших справах, що стосуються чи можуть стосуватися його інтересів, в тому числі але не виключно, стосовно справ про адміністративне правопорушення, тому числі але не виключно,  стосовно будь-яких судових справ за позовами (в тому числі, але не виключно, адміністративними позовами) Довірителя до органів Державної податкової служби України, а також будь-яких інших органів, які будуть визначені правонаступниками Державної </w:t>
      </w:r>
      <w:r w:rsidR="009176DB" w:rsidRPr="00E940B3">
        <w:rPr>
          <w:bCs/>
          <w:iCs/>
          <w:sz w:val="24"/>
          <w:szCs w:val="24"/>
          <w:lang w:val="uk-UA"/>
        </w:rPr>
        <w:t xml:space="preserve">податкової </w:t>
      </w:r>
      <w:r w:rsidRPr="00E940B3">
        <w:rPr>
          <w:sz w:val="24"/>
          <w:szCs w:val="24"/>
          <w:lang w:val="uk-UA"/>
        </w:rPr>
        <w:t>служби України</w:t>
      </w:r>
      <w:r w:rsidR="009176DB">
        <w:rPr>
          <w:sz w:val="24"/>
          <w:szCs w:val="24"/>
          <w:lang w:val="uk-UA"/>
        </w:rPr>
        <w:t>,</w:t>
      </w:r>
      <w:r w:rsidRPr="00E940B3">
        <w:rPr>
          <w:sz w:val="24"/>
          <w:szCs w:val="24"/>
          <w:lang w:val="uk-UA"/>
        </w:rPr>
        <w:t xml:space="preserve"> про, в тому числі, але не виключно, визнання протиправними дій чи бездіяльності цих органів, про зобов’язання цих органів вчинити певні дії та/або утриматися від вчинення певних дій, про скасування податкового боргу, про визнання недійсними, про визнання протиправними та/або скасування наказів, рішень, в тому числі, але не виключно податкових повідомлень-рішень та/або податкових вимог, та/або рішень про опис майна у податкову заставу, а також рішень, що прийняті органами Державної </w:t>
      </w:r>
      <w:r w:rsidR="009176DB" w:rsidRPr="00E940B3">
        <w:rPr>
          <w:bCs/>
          <w:iCs/>
          <w:sz w:val="24"/>
          <w:szCs w:val="24"/>
          <w:lang w:val="uk-UA"/>
        </w:rPr>
        <w:t xml:space="preserve">податкової </w:t>
      </w:r>
      <w:r w:rsidRPr="00E940B3">
        <w:rPr>
          <w:sz w:val="24"/>
          <w:szCs w:val="24"/>
          <w:lang w:val="uk-UA"/>
        </w:rPr>
        <w:t xml:space="preserve">служби України всіх рівнів, а також будь-яких інших органів, які будуть визначені правонаступниками Державної </w:t>
      </w:r>
      <w:r w:rsidR="009176DB" w:rsidRPr="00E940B3">
        <w:rPr>
          <w:bCs/>
          <w:iCs/>
          <w:sz w:val="24"/>
          <w:szCs w:val="24"/>
          <w:lang w:val="uk-UA"/>
        </w:rPr>
        <w:t xml:space="preserve">податкової </w:t>
      </w:r>
      <w:r w:rsidRPr="00E940B3">
        <w:rPr>
          <w:sz w:val="24"/>
          <w:szCs w:val="24"/>
          <w:lang w:val="uk-UA"/>
        </w:rPr>
        <w:t>служби України за наслідками розгляду скарг Довірителя; у кримінальних провадженнях, в яких Довіритель та / або його посадові (службові) особи задіяні в якості потерпілого, свідка, підозрюваного, обвинуваченого, іншої особи, права чи законні інтереси якої обмежуються під час досудового розслідування, або в будь-якому іншому передбаченому кримінальним процесуальним законодавством статусі;</w:t>
      </w:r>
    </w:p>
    <w:p w14:paraId="4D9A6053" w14:textId="2474917C" w:rsidR="004B1C6C" w:rsidRPr="00E940B3" w:rsidRDefault="004B1C6C" w:rsidP="008B4FEA">
      <w:pPr>
        <w:tabs>
          <w:tab w:val="left" w:pos="1115"/>
        </w:tabs>
        <w:spacing w:after="120"/>
        <w:ind w:firstLine="567"/>
        <w:jc w:val="both"/>
        <w:rPr>
          <w:sz w:val="24"/>
          <w:szCs w:val="24"/>
          <w:lang w:val="uk-UA"/>
        </w:rPr>
      </w:pPr>
      <w:r w:rsidRPr="00E940B3">
        <w:rPr>
          <w:sz w:val="24"/>
          <w:szCs w:val="24"/>
          <w:lang w:val="uk-UA"/>
        </w:rPr>
        <w:t xml:space="preserve">б) підписувати, подавати, направляти зазначеним в п. 1.1 цього Договору органам, в тому числі, але не виключно органам судової влади (судам України всіх інстанцій), установам, підприємствам, організаціям, їх посадовим особам будь-які документи, в тому числі, але не </w:t>
      </w:r>
      <w:r w:rsidRPr="00E940B3">
        <w:rPr>
          <w:sz w:val="24"/>
          <w:szCs w:val="24"/>
          <w:lang w:val="uk-UA"/>
        </w:rPr>
        <w:lastRenderedPageBreak/>
        <w:t>виключно, позовні заяви (в тому числі, але не виключно, адміністративні позови), клопотання, пояснення, адвокатські запити, листи, заяви, повідомлення, а також інші документи;</w:t>
      </w:r>
    </w:p>
    <w:p w14:paraId="0FE17360" w14:textId="39B1901A" w:rsidR="004B1C6C" w:rsidRPr="00E940B3" w:rsidRDefault="004B1C6C" w:rsidP="008B4FEA">
      <w:pPr>
        <w:tabs>
          <w:tab w:val="left" w:pos="1115"/>
        </w:tabs>
        <w:spacing w:after="120"/>
        <w:ind w:firstLine="567"/>
        <w:jc w:val="both"/>
        <w:rPr>
          <w:sz w:val="24"/>
          <w:szCs w:val="24"/>
          <w:lang w:val="uk-UA"/>
        </w:rPr>
      </w:pPr>
      <w:r w:rsidRPr="00E940B3">
        <w:rPr>
          <w:sz w:val="24"/>
          <w:szCs w:val="24"/>
          <w:lang w:val="uk-UA"/>
        </w:rPr>
        <w:t>в) отримувати від вказаних в п. 1.1 цього Договору органів, в тому числі, але не виключно органів судової влади (судів України всіх інстанцій), установ, підприємств, організацій, їх посадових осіб будь-які документи та роз’яснення, письмові та усні, в тому числі, але не виключно, відповіді на адвокатські запити, письмові та усні запити, довідки, листи, пояснення а також інші документи;</w:t>
      </w:r>
    </w:p>
    <w:p w14:paraId="4BEEDE4E" w14:textId="1BE60887" w:rsidR="004B1C6C" w:rsidRPr="00E940B3" w:rsidRDefault="004B1C6C" w:rsidP="008B4FEA">
      <w:pPr>
        <w:tabs>
          <w:tab w:val="left" w:pos="1115"/>
        </w:tabs>
        <w:spacing w:after="120"/>
        <w:ind w:firstLine="567"/>
        <w:jc w:val="both"/>
        <w:rPr>
          <w:sz w:val="24"/>
          <w:szCs w:val="24"/>
          <w:lang w:val="uk-UA"/>
        </w:rPr>
      </w:pPr>
      <w:r w:rsidRPr="00E940B3">
        <w:rPr>
          <w:sz w:val="24"/>
          <w:szCs w:val="24"/>
          <w:lang w:val="uk-UA"/>
        </w:rPr>
        <w:t>г) звертатися до вказаних в п. 1.1 цього Договору органів, в тому числі, але не виключно органів судової влади (судів України всіх інстанцій), установ, підприємств, організацій, їх посадових осіб в будь-якій формі, письмово чи усно, з метою отримання інформації, необхідної для виконання цього Договору, і отримувати відповіді на такі звернення у формі, що передбачена для таких відповідей згідно з чинним законодавством України;</w:t>
      </w:r>
    </w:p>
    <w:p w14:paraId="62E1F47D" w14:textId="7AD473E9" w:rsidR="004B1C6C" w:rsidRPr="00E940B3" w:rsidRDefault="00DA3049" w:rsidP="008B4FEA">
      <w:pPr>
        <w:tabs>
          <w:tab w:val="left" w:pos="1115"/>
        </w:tabs>
        <w:spacing w:after="120"/>
        <w:ind w:firstLine="567"/>
        <w:jc w:val="both"/>
        <w:rPr>
          <w:sz w:val="24"/>
          <w:szCs w:val="24"/>
          <w:lang w:val="uk-UA"/>
        </w:rPr>
      </w:pPr>
      <w:r w:rsidRPr="00E940B3">
        <w:rPr>
          <w:sz w:val="24"/>
          <w:szCs w:val="24"/>
          <w:lang w:val="uk-UA"/>
        </w:rPr>
        <w:t xml:space="preserve">д) надавати від імені Довірителя </w:t>
      </w:r>
      <w:r w:rsidRPr="00E940B3">
        <w:rPr>
          <w:color w:val="000000"/>
          <w:sz w:val="24"/>
          <w:szCs w:val="24"/>
          <w:lang w:val="uk-UA"/>
        </w:rPr>
        <w:t xml:space="preserve">та / або його посадових (службових) осіб </w:t>
      </w:r>
      <w:r w:rsidRPr="00E940B3">
        <w:rPr>
          <w:sz w:val="24"/>
          <w:szCs w:val="24"/>
          <w:lang w:val="uk-UA"/>
        </w:rPr>
        <w:t>вказаним у п. 1.1 цього Договору органам, в тому числі, але не виключно органам судової влади (судам України всіх інстанцій), установам, організаціям, підприємствам, їх посадовим особам письмові та усні пояснення, приводити свої міркування, надавати заперечення;</w:t>
      </w:r>
    </w:p>
    <w:p w14:paraId="436F9E11" w14:textId="1D3F3A76" w:rsidR="00DA3049" w:rsidRPr="00E940B3" w:rsidRDefault="00DA3049" w:rsidP="008B4FEA">
      <w:pPr>
        <w:tabs>
          <w:tab w:val="left" w:pos="1115"/>
        </w:tabs>
        <w:spacing w:after="120"/>
        <w:ind w:firstLine="567"/>
        <w:jc w:val="both"/>
        <w:rPr>
          <w:sz w:val="24"/>
          <w:szCs w:val="24"/>
          <w:lang w:val="uk-UA"/>
        </w:rPr>
      </w:pPr>
      <w:r w:rsidRPr="00E940B3">
        <w:rPr>
          <w:sz w:val="24"/>
          <w:szCs w:val="24"/>
          <w:lang w:val="uk-UA"/>
        </w:rPr>
        <w:t>е) засвідчувати своїм підписом копії будь-яких документів, що подаються Об’єднанням від імені Довірителя для цілей виконання цього Договору;</w:t>
      </w:r>
    </w:p>
    <w:p w14:paraId="7518FAD9" w14:textId="77777777" w:rsidR="00DA3049" w:rsidRPr="00E940B3" w:rsidRDefault="00DA3049" w:rsidP="008B4FEA">
      <w:pPr>
        <w:spacing w:after="120"/>
        <w:ind w:firstLine="567"/>
        <w:jc w:val="both"/>
        <w:rPr>
          <w:sz w:val="24"/>
          <w:szCs w:val="24"/>
          <w:lang w:val="uk-UA"/>
        </w:rPr>
      </w:pPr>
      <w:r w:rsidRPr="00E940B3">
        <w:rPr>
          <w:sz w:val="24"/>
          <w:szCs w:val="24"/>
          <w:lang w:val="uk-UA"/>
        </w:rPr>
        <w:t xml:space="preserve">є) бути присутнім під час розгляду справ за участю Довірителя </w:t>
      </w:r>
      <w:r w:rsidRPr="00E940B3">
        <w:rPr>
          <w:color w:val="000000"/>
          <w:sz w:val="24"/>
          <w:szCs w:val="24"/>
          <w:lang w:val="uk-UA"/>
        </w:rPr>
        <w:t xml:space="preserve">та / або його посадових (службових) осіб </w:t>
      </w:r>
      <w:r w:rsidRPr="00E940B3">
        <w:rPr>
          <w:sz w:val="24"/>
          <w:szCs w:val="24"/>
          <w:lang w:val="uk-UA"/>
        </w:rPr>
        <w:t>у вказаних у п. 1.1 цього Договору органах, в тому числі, але не виключно, надавати будь-які заперечення, заявляти відводи, задавати питання особам, які беруть участь у справі, подавати заперечення проти клопотань, доводів і міркувань осіб, які беруть участь у справі та виконувати в цілях ведення процесів та захисту інтересів Довірителя будь-які інші передбачені чинним законодавством України дії, які вони будуть вважати необхідними для виконання цього Договору, серед іншого, брати участь у судових засіданнях, в тому числі, але не виключно, з правом повної або часткової відмови від позову (або адміністративного позову), зміни підстави або предмета позову (або адміністративного позову), уточнення, збільшення або зменшення позовних вимог, оскаржувати судові рішення, брати участь у розгляді клопотань про поновлення строку оскарження судових рішень, заявляти клопотання та подавати заяви, підписувати та подавати доповнення та/або зміни до позовних заяв, підписувати та подавати письмові пояснення, міркування, клопотання, заперечення, в тому числі, але не виключно, відзиви на апеляційні та касаційні скарги, наводити доводи і міркування з усіх питань, що виникають у ході судових процесів, заперечувати проти клопотань і доводів інших учасників судових процесів, подавати та отримувати від імені Довірителя необхідні в цілях ведення процесів та захисту інтересів Довірителя документи; бути присутнім під час проведення допиту Довірителя в якості свідка, обвинуваченого, підозрюваного, а також брати участь у кримінальних провадженнях, що стосуються будь-яких інтересів Довірителя, в тому числі під час проведення будь-яких слідчих чи процесуальних дій;</w:t>
      </w:r>
    </w:p>
    <w:p w14:paraId="1DB277DE" w14:textId="741935BF" w:rsidR="00DA3049" w:rsidRPr="00E940B3" w:rsidRDefault="00DA3049" w:rsidP="008B4FEA">
      <w:pPr>
        <w:tabs>
          <w:tab w:val="left" w:pos="1115"/>
        </w:tabs>
        <w:spacing w:after="120"/>
        <w:ind w:firstLine="567"/>
        <w:jc w:val="both"/>
        <w:rPr>
          <w:sz w:val="24"/>
          <w:szCs w:val="24"/>
          <w:lang w:val="uk-UA"/>
        </w:rPr>
      </w:pPr>
      <w:r w:rsidRPr="00E940B3">
        <w:rPr>
          <w:sz w:val="24"/>
          <w:szCs w:val="24"/>
          <w:lang w:val="uk-UA"/>
        </w:rPr>
        <w:t xml:space="preserve">ж) бути присутнім під час розгляду справ за участю Довірителя </w:t>
      </w:r>
      <w:r w:rsidRPr="00E940B3">
        <w:rPr>
          <w:color w:val="000000"/>
          <w:sz w:val="24"/>
          <w:szCs w:val="24"/>
          <w:lang w:val="uk-UA"/>
        </w:rPr>
        <w:t xml:space="preserve">та / або його посадових (службових) осіб </w:t>
      </w:r>
      <w:r w:rsidRPr="00E940B3">
        <w:rPr>
          <w:sz w:val="24"/>
          <w:szCs w:val="24"/>
          <w:lang w:val="uk-UA"/>
        </w:rPr>
        <w:t>у вказаних у п. 1.1 цього Договору органах, в тому числі, але не виключно,</w:t>
      </w:r>
      <w:r w:rsidRPr="00E940B3">
        <w:rPr>
          <w:color w:val="000000"/>
          <w:sz w:val="24"/>
          <w:szCs w:val="24"/>
          <w:lang w:val="uk-UA"/>
        </w:rPr>
        <w:t xml:space="preserve"> стосовно справ про адміністративне правопорушення,</w:t>
      </w:r>
      <w:r w:rsidRPr="00E940B3">
        <w:rPr>
          <w:sz w:val="24"/>
          <w:szCs w:val="24"/>
          <w:lang w:val="uk-UA"/>
        </w:rPr>
        <w:t xml:space="preserve"> в тому числі, але не виключно, надавати будь-які заперечення, в тому числі щодо винесення постанови про адміністративне правопорушення, заявляти відводи, задавати питання особам, які беруть участь у справі, подавати заперечення проти клопотань, доводів і міркувань осіб, які беруть участь у справі та виконувати в цілях ведення процесів та захисту інтересів Довірителя</w:t>
      </w:r>
      <w:r w:rsidRPr="00E940B3">
        <w:rPr>
          <w:color w:val="000000"/>
          <w:sz w:val="24"/>
          <w:szCs w:val="24"/>
          <w:lang w:val="uk-UA"/>
        </w:rPr>
        <w:t xml:space="preserve"> та / або його посадових (службових) осіб</w:t>
      </w:r>
      <w:r w:rsidRPr="00E940B3">
        <w:rPr>
          <w:sz w:val="24"/>
          <w:szCs w:val="24"/>
          <w:lang w:val="uk-UA"/>
        </w:rPr>
        <w:t xml:space="preserve"> будь-які інші передбачені чинним законодавством України дії, які вони будуть вважати необхідними для виконання цього Договору;</w:t>
      </w:r>
    </w:p>
    <w:p w14:paraId="72721916" w14:textId="77777777" w:rsidR="00DA3049" w:rsidRPr="00E940B3" w:rsidRDefault="00DA3049" w:rsidP="008B4FEA">
      <w:pPr>
        <w:spacing w:after="120"/>
        <w:ind w:firstLine="567"/>
        <w:jc w:val="both"/>
        <w:rPr>
          <w:sz w:val="24"/>
          <w:szCs w:val="24"/>
          <w:lang w:val="uk-UA"/>
        </w:rPr>
      </w:pPr>
      <w:r w:rsidRPr="00E940B3">
        <w:rPr>
          <w:sz w:val="24"/>
          <w:szCs w:val="24"/>
          <w:lang w:val="uk-UA"/>
        </w:rPr>
        <w:t>з) підписувати та подавати заяви, клопотання, заперечення та скарги;</w:t>
      </w:r>
    </w:p>
    <w:p w14:paraId="062FCA57" w14:textId="6D402491" w:rsidR="00DA3049" w:rsidRPr="00E940B3" w:rsidRDefault="00DA3049" w:rsidP="008B4FEA">
      <w:pPr>
        <w:tabs>
          <w:tab w:val="left" w:pos="1115"/>
        </w:tabs>
        <w:spacing w:after="120"/>
        <w:ind w:firstLine="567"/>
        <w:jc w:val="both"/>
        <w:rPr>
          <w:sz w:val="24"/>
          <w:szCs w:val="24"/>
          <w:lang w:val="uk-UA"/>
        </w:rPr>
      </w:pPr>
      <w:r w:rsidRPr="00E940B3">
        <w:rPr>
          <w:sz w:val="24"/>
          <w:szCs w:val="24"/>
          <w:lang w:val="uk-UA"/>
        </w:rPr>
        <w:lastRenderedPageBreak/>
        <w:t>и) підписувати та подавати заяви по суті справи, відзиви, відповіді на відзив, заперечення;</w:t>
      </w:r>
    </w:p>
    <w:p w14:paraId="50C7CA28" w14:textId="6436C27C" w:rsidR="00A938C0" w:rsidRPr="00E940B3" w:rsidRDefault="00A938C0" w:rsidP="008B4FEA">
      <w:pPr>
        <w:tabs>
          <w:tab w:val="left" w:pos="1115"/>
        </w:tabs>
        <w:spacing w:after="120"/>
        <w:ind w:firstLine="567"/>
        <w:jc w:val="both"/>
        <w:rPr>
          <w:sz w:val="24"/>
          <w:szCs w:val="24"/>
          <w:lang w:val="uk-UA"/>
        </w:rPr>
      </w:pPr>
      <w:r w:rsidRPr="00E940B3">
        <w:rPr>
          <w:sz w:val="24"/>
          <w:szCs w:val="24"/>
          <w:lang w:val="ru-RU"/>
        </w:rPr>
        <w:t>і</w:t>
      </w:r>
      <w:r w:rsidRPr="00E940B3">
        <w:rPr>
          <w:sz w:val="24"/>
          <w:szCs w:val="24"/>
          <w:lang w:val="uk-UA"/>
        </w:rPr>
        <w:t>) виступати від імені Довірителя</w:t>
      </w:r>
      <w:r w:rsidRPr="00E940B3">
        <w:rPr>
          <w:color w:val="000000"/>
          <w:sz w:val="24"/>
          <w:szCs w:val="24"/>
          <w:lang w:val="uk-UA"/>
        </w:rPr>
        <w:t xml:space="preserve"> та / або його посадових (службових) осіб</w:t>
      </w:r>
      <w:r w:rsidRPr="00E940B3">
        <w:rPr>
          <w:sz w:val="24"/>
          <w:szCs w:val="24"/>
          <w:lang w:val="uk-UA"/>
        </w:rPr>
        <w:t>, робити усні та письмові заяви, заявляти усні та письмові клопотання, в тому числі але не виключно про закриття кримінального провадження;</w:t>
      </w:r>
    </w:p>
    <w:p w14:paraId="23D006B6" w14:textId="7E9E2AA9" w:rsidR="00A938C0" w:rsidRPr="00E940B3" w:rsidRDefault="00A938C0" w:rsidP="008B4FEA">
      <w:pPr>
        <w:tabs>
          <w:tab w:val="left" w:pos="1115"/>
        </w:tabs>
        <w:spacing w:after="120"/>
        <w:ind w:firstLine="567"/>
        <w:jc w:val="both"/>
        <w:rPr>
          <w:sz w:val="24"/>
          <w:szCs w:val="24"/>
          <w:lang w:val="uk-UA"/>
        </w:rPr>
      </w:pPr>
      <w:r w:rsidRPr="00E940B3">
        <w:rPr>
          <w:sz w:val="24"/>
          <w:szCs w:val="24"/>
          <w:lang w:val="ru-RU"/>
        </w:rPr>
        <w:t>ї</w:t>
      </w:r>
      <w:r w:rsidRPr="00E940B3">
        <w:rPr>
          <w:sz w:val="24"/>
          <w:szCs w:val="24"/>
          <w:lang w:val="uk-UA"/>
        </w:rPr>
        <w:t>) надавати будь-які докази та брати участь у дослідженні доказів;</w:t>
      </w:r>
    </w:p>
    <w:p w14:paraId="15C996D5" w14:textId="7868A891" w:rsidR="00A938C0" w:rsidRPr="00E940B3" w:rsidRDefault="00A938C0" w:rsidP="008B4FEA">
      <w:pPr>
        <w:tabs>
          <w:tab w:val="left" w:pos="1276"/>
        </w:tabs>
        <w:spacing w:after="120"/>
        <w:ind w:firstLine="567"/>
        <w:jc w:val="both"/>
        <w:rPr>
          <w:sz w:val="24"/>
          <w:szCs w:val="24"/>
          <w:lang w:val="uk-UA"/>
        </w:rPr>
      </w:pPr>
      <w:r w:rsidRPr="00E940B3">
        <w:rPr>
          <w:sz w:val="24"/>
          <w:szCs w:val="24"/>
          <w:lang w:val="uk-UA"/>
        </w:rPr>
        <w:t>й) заявляти відводи, ставити питання особам, які беруть участь у справі;</w:t>
      </w:r>
    </w:p>
    <w:p w14:paraId="735489CC" w14:textId="6217BFBB" w:rsidR="00A938C0" w:rsidRPr="00E940B3" w:rsidRDefault="00A938C0" w:rsidP="008B4FEA">
      <w:pPr>
        <w:tabs>
          <w:tab w:val="left" w:pos="1276"/>
        </w:tabs>
        <w:spacing w:after="120"/>
        <w:ind w:firstLine="567"/>
        <w:jc w:val="both"/>
        <w:rPr>
          <w:sz w:val="24"/>
          <w:szCs w:val="24"/>
          <w:lang w:val="uk-UA"/>
        </w:rPr>
      </w:pPr>
      <w:r w:rsidRPr="00E940B3">
        <w:rPr>
          <w:sz w:val="24"/>
          <w:szCs w:val="24"/>
          <w:lang w:val="uk-UA"/>
        </w:rPr>
        <w:t>к) подавати заперечення проти клопотань, доводів і міркувань осіб, які беруть участь у справі;</w:t>
      </w:r>
    </w:p>
    <w:p w14:paraId="1C1B0C79" w14:textId="442348EB" w:rsidR="00A938C0" w:rsidRPr="00E940B3" w:rsidRDefault="00A938C0" w:rsidP="008B4FEA">
      <w:pPr>
        <w:tabs>
          <w:tab w:val="left" w:pos="1276"/>
        </w:tabs>
        <w:spacing w:after="120"/>
        <w:ind w:firstLine="567"/>
        <w:jc w:val="both"/>
        <w:rPr>
          <w:sz w:val="24"/>
          <w:szCs w:val="24"/>
          <w:lang w:val="uk-UA"/>
        </w:rPr>
      </w:pPr>
      <w:r w:rsidRPr="00E940B3">
        <w:rPr>
          <w:sz w:val="24"/>
          <w:szCs w:val="24"/>
          <w:lang w:val="uk-UA"/>
        </w:rPr>
        <w:t xml:space="preserve">л) знайомитися з матеріалами справ, робити з них витяги, знімати копії та фотокопії; </w:t>
      </w:r>
    </w:p>
    <w:p w14:paraId="05CAE3B7" w14:textId="18B12D00" w:rsidR="00A938C0" w:rsidRPr="00E940B3" w:rsidRDefault="00A938C0" w:rsidP="008B4FEA">
      <w:pPr>
        <w:tabs>
          <w:tab w:val="left" w:pos="1276"/>
        </w:tabs>
        <w:spacing w:after="120"/>
        <w:ind w:firstLine="567"/>
        <w:jc w:val="both"/>
        <w:rPr>
          <w:sz w:val="24"/>
          <w:szCs w:val="24"/>
          <w:lang w:val="uk-UA"/>
        </w:rPr>
      </w:pPr>
      <w:r w:rsidRPr="00E940B3">
        <w:rPr>
          <w:sz w:val="24"/>
          <w:szCs w:val="24"/>
          <w:lang w:val="uk-UA"/>
        </w:rPr>
        <w:t xml:space="preserve">м) оскаржувати будь-які рішення зазначених у п. 1.1 цього Договору органів, а також судові рішення, в тому числі але не виключно судові постанови, ухвали та </w:t>
      </w:r>
      <w:proofErr w:type="spellStart"/>
      <w:r w:rsidRPr="00E940B3">
        <w:rPr>
          <w:sz w:val="24"/>
          <w:szCs w:val="24"/>
          <w:lang w:val="uk-UA"/>
        </w:rPr>
        <w:t>вироки</w:t>
      </w:r>
      <w:proofErr w:type="spellEnd"/>
      <w:r w:rsidRPr="00E940B3">
        <w:rPr>
          <w:sz w:val="24"/>
          <w:szCs w:val="24"/>
          <w:lang w:val="uk-UA"/>
        </w:rPr>
        <w:t>;</w:t>
      </w:r>
    </w:p>
    <w:p w14:paraId="21A95683" w14:textId="6018135E" w:rsidR="00A938C0" w:rsidRPr="00E940B3" w:rsidRDefault="00A938C0" w:rsidP="008B4FEA">
      <w:pPr>
        <w:tabs>
          <w:tab w:val="left" w:pos="1276"/>
        </w:tabs>
        <w:spacing w:after="120"/>
        <w:ind w:firstLine="567"/>
        <w:jc w:val="both"/>
        <w:rPr>
          <w:sz w:val="24"/>
          <w:szCs w:val="24"/>
          <w:lang w:val="uk-UA"/>
        </w:rPr>
      </w:pPr>
      <w:r w:rsidRPr="00E940B3">
        <w:rPr>
          <w:sz w:val="24"/>
          <w:szCs w:val="24"/>
          <w:lang w:val="uk-UA"/>
        </w:rPr>
        <w:t>н) брати участь у розгляді клопотань про поновлення строку оскарження судових рішень;</w:t>
      </w:r>
    </w:p>
    <w:p w14:paraId="7ACBB0A0" w14:textId="77777777" w:rsidR="00A938C0" w:rsidRPr="00E940B3" w:rsidRDefault="00A938C0" w:rsidP="008B4FEA">
      <w:pPr>
        <w:tabs>
          <w:tab w:val="left" w:pos="1276"/>
        </w:tabs>
        <w:spacing w:after="120"/>
        <w:ind w:firstLine="567"/>
        <w:jc w:val="both"/>
        <w:rPr>
          <w:sz w:val="24"/>
          <w:szCs w:val="24"/>
          <w:lang w:val="uk-UA"/>
        </w:rPr>
      </w:pPr>
      <w:r w:rsidRPr="00E940B3">
        <w:rPr>
          <w:sz w:val="24"/>
          <w:szCs w:val="24"/>
          <w:lang w:val="uk-UA"/>
        </w:rPr>
        <w:t xml:space="preserve">о) брати участь у судових засіданнях при розгляді апеляційних та касаційних скарг на постанови, ухвали і </w:t>
      </w:r>
      <w:proofErr w:type="spellStart"/>
      <w:r w:rsidRPr="00E940B3">
        <w:rPr>
          <w:sz w:val="24"/>
          <w:szCs w:val="24"/>
          <w:lang w:val="uk-UA"/>
        </w:rPr>
        <w:t>вироки</w:t>
      </w:r>
      <w:proofErr w:type="spellEnd"/>
      <w:r w:rsidRPr="00E940B3">
        <w:rPr>
          <w:sz w:val="24"/>
          <w:szCs w:val="24"/>
          <w:lang w:val="uk-UA"/>
        </w:rPr>
        <w:t xml:space="preserve"> судів;</w:t>
      </w:r>
    </w:p>
    <w:p w14:paraId="7343D857" w14:textId="77777777" w:rsidR="00A938C0" w:rsidRPr="00E940B3" w:rsidRDefault="00A938C0" w:rsidP="008B4FEA">
      <w:pPr>
        <w:tabs>
          <w:tab w:val="left" w:pos="1276"/>
        </w:tabs>
        <w:spacing w:after="120"/>
        <w:ind w:firstLine="567"/>
        <w:jc w:val="both"/>
        <w:rPr>
          <w:sz w:val="24"/>
          <w:szCs w:val="24"/>
          <w:lang w:val="uk-UA"/>
        </w:rPr>
      </w:pPr>
      <w:r w:rsidRPr="00E940B3">
        <w:rPr>
          <w:sz w:val="24"/>
          <w:szCs w:val="24"/>
          <w:lang w:val="uk-UA"/>
        </w:rPr>
        <w:t>п) давати усні та письмові пояснення суду;</w:t>
      </w:r>
    </w:p>
    <w:p w14:paraId="0CCF894E" w14:textId="77777777" w:rsidR="00A938C0" w:rsidRPr="00E940B3" w:rsidRDefault="00A938C0" w:rsidP="008B4FEA">
      <w:pPr>
        <w:tabs>
          <w:tab w:val="left" w:pos="1276"/>
        </w:tabs>
        <w:spacing w:after="120"/>
        <w:ind w:firstLine="567"/>
        <w:jc w:val="both"/>
        <w:rPr>
          <w:sz w:val="24"/>
          <w:szCs w:val="24"/>
          <w:lang w:val="uk-UA"/>
        </w:rPr>
      </w:pPr>
      <w:r w:rsidRPr="00E940B3">
        <w:rPr>
          <w:sz w:val="24"/>
          <w:szCs w:val="24"/>
          <w:lang w:val="uk-UA"/>
        </w:rPr>
        <w:t>р) засвідчувати своїм підписом копії документів, що надаються від імені Довірителя;</w:t>
      </w:r>
    </w:p>
    <w:p w14:paraId="10D32704" w14:textId="77777777" w:rsidR="00A938C0" w:rsidRPr="00E940B3" w:rsidRDefault="00A938C0" w:rsidP="008B4FEA">
      <w:pPr>
        <w:tabs>
          <w:tab w:val="left" w:pos="1276"/>
        </w:tabs>
        <w:spacing w:after="120"/>
        <w:ind w:firstLine="567"/>
        <w:jc w:val="both"/>
        <w:rPr>
          <w:sz w:val="24"/>
          <w:szCs w:val="24"/>
          <w:lang w:val="uk-UA"/>
        </w:rPr>
      </w:pPr>
      <w:r w:rsidRPr="00E940B3">
        <w:rPr>
          <w:sz w:val="24"/>
          <w:szCs w:val="24"/>
          <w:lang w:val="uk-UA"/>
        </w:rPr>
        <w:t>с) підписувати та подавати скарги від імені Довірителя, апеляційні та касаційні скарги, зміни до апеляційних та касаційних скарг та інші скарги на дії чи бездіяльність будь-яких посадових осіб;</w:t>
      </w:r>
    </w:p>
    <w:p w14:paraId="0F8C8857" w14:textId="77777777" w:rsidR="00A938C0" w:rsidRPr="00E940B3" w:rsidRDefault="00A938C0" w:rsidP="008B4FEA">
      <w:pPr>
        <w:tabs>
          <w:tab w:val="left" w:pos="1276"/>
        </w:tabs>
        <w:spacing w:after="120"/>
        <w:ind w:firstLine="567"/>
        <w:jc w:val="both"/>
        <w:rPr>
          <w:sz w:val="24"/>
          <w:szCs w:val="24"/>
          <w:lang w:val="uk-UA"/>
        </w:rPr>
      </w:pPr>
      <w:r w:rsidRPr="00E940B3">
        <w:rPr>
          <w:sz w:val="24"/>
          <w:szCs w:val="24"/>
          <w:lang w:val="uk-UA"/>
        </w:rPr>
        <w:t>т) змінювати апеляційні та касаційні скарги;</w:t>
      </w:r>
    </w:p>
    <w:p w14:paraId="1D573AD0" w14:textId="77777777" w:rsidR="00A938C0" w:rsidRPr="00E940B3" w:rsidRDefault="00A938C0" w:rsidP="008B4FEA">
      <w:pPr>
        <w:tabs>
          <w:tab w:val="left" w:pos="1276"/>
        </w:tabs>
        <w:spacing w:after="120"/>
        <w:ind w:firstLine="567"/>
        <w:jc w:val="both"/>
        <w:rPr>
          <w:sz w:val="24"/>
          <w:szCs w:val="24"/>
          <w:lang w:val="uk-UA"/>
        </w:rPr>
      </w:pPr>
      <w:r w:rsidRPr="00E940B3">
        <w:rPr>
          <w:sz w:val="24"/>
          <w:szCs w:val="24"/>
          <w:lang w:val="uk-UA"/>
        </w:rPr>
        <w:t>у) наводити доводи і міркування з усіх питань, що виникають у ході судових процесів;</w:t>
      </w:r>
    </w:p>
    <w:p w14:paraId="367802CC" w14:textId="77777777" w:rsidR="00A938C0" w:rsidRPr="00E940B3" w:rsidRDefault="00A938C0" w:rsidP="008B4FEA">
      <w:pPr>
        <w:tabs>
          <w:tab w:val="left" w:pos="1276"/>
        </w:tabs>
        <w:spacing w:after="120"/>
        <w:ind w:firstLine="567"/>
        <w:jc w:val="both"/>
        <w:rPr>
          <w:sz w:val="24"/>
          <w:szCs w:val="24"/>
          <w:lang w:val="uk-UA"/>
        </w:rPr>
      </w:pPr>
      <w:r w:rsidRPr="00E940B3">
        <w:rPr>
          <w:sz w:val="24"/>
          <w:szCs w:val="24"/>
          <w:lang w:val="uk-UA"/>
        </w:rPr>
        <w:t>ф) заперечувати проти клопотань і доводів інших учасників судових процесів;</w:t>
      </w:r>
    </w:p>
    <w:p w14:paraId="35101FA8" w14:textId="77777777" w:rsidR="00A938C0" w:rsidRPr="00E940B3" w:rsidRDefault="00A938C0" w:rsidP="008B4FEA">
      <w:pPr>
        <w:tabs>
          <w:tab w:val="left" w:pos="1276"/>
        </w:tabs>
        <w:spacing w:after="120"/>
        <w:ind w:firstLine="567"/>
        <w:jc w:val="both"/>
        <w:rPr>
          <w:sz w:val="24"/>
          <w:szCs w:val="24"/>
          <w:lang w:val="uk-UA"/>
        </w:rPr>
      </w:pPr>
      <w:r w:rsidRPr="00E940B3">
        <w:rPr>
          <w:sz w:val="24"/>
          <w:szCs w:val="24"/>
          <w:lang w:val="uk-UA"/>
        </w:rPr>
        <w:t>х) подавати та отримувати від імені Довірителя та / або його посадових (службових) осіб необхідні в цілях ведення процесів та захисту інтересів Довірителя та / або його посадових (службових) осіб документи;</w:t>
      </w:r>
    </w:p>
    <w:p w14:paraId="469B37D0" w14:textId="77777777" w:rsidR="00A938C0" w:rsidRPr="00E940B3" w:rsidRDefault="00A938C0" w:rsidP="008B4FEA">
      <w:pPr>
        <w:tabs>
          <w:tab w:val="left" w:pos="1276"/>
        </w:tabs>
        <w:spacing w:after="120"/>
        <w:ind w:firstLine="567"/>
        <w:jc w:val="both"/>
        <w:rPr>
          <w:sz w:val="24"/>
          <w:szCs w:val="24"/>
          <w:lang w:val="uk-UA"/>
        </w:rPr>
      </w:pPr>
      <w:r w:rsidRPr="00E940B3">
        <w:rPr>
          <w:sz w:val="24"/>
          <w:szCs w:val="24"/>
          <w:lang w:val="uk-UA"/>
        </w:rPr>
        <w:t>ц) знайомитися з технічним записом та журналом судового засідання і подавати письмові зауваження до них;</w:t>
      </w:r>
    </w:p>
    <w:p w14:paraId="4BB900DA" w14:textId="75708291" w:rsidR="00A938C0" w:rsidRPr="00E940B3" w:rsidRDefault="00A938C0" w:rsidP="008B4FEA">
      <w:pPr>
        <w:tabs>
          <w:tab w:val="left" w:pos="1276"/>
        </w:tabs>
        <w:spacing w:after="120"/>
        <w:ind w:firstLine="567"/>
        <w:jc w:val="both"/>
        <w:rPr>
          <w:sz w:val="24"/>
          <w:szCs w:val="24"/>
          <w:lang w:val="uk-UA"/>
        </w:rPr>
      </w:pPr>
      <w:r w:rsidRPr="00E940B3">
        <w:rPr>
          <w:sz w:val="24"/>
          <w:szCs w:val="24"/>
          <w:lang w:val="uk-UA"/>
        </w:rPr>
        <w:t xml:space="preserve">ч) передоручати свої повноваження за цим Договором помічнику адвоката повідомляючи невідкладно про це Довірителя. </w:t>
      </w:r>
    </w:p>
    <w:p w14:paraId="2E052605" w14:textId="747CECBD" w:rsidR="00F60905" w:rsidRPr="00E940B3" w:rsidRDefault="00A938C0" w:rsidP="003F1006">
      <w:pPr>
        <w:tabs>
          <w:tab w:val="left" w:pos="1276"/>
        </w:tabs>
        <w:spacing w:before="240" w:after="160"/>
        <w:ind w:firstLine="567"/>
        <w:jc w:val="both"/>
        <w:rPr>
          <w:sz w:val="24"/>
          <w:szCs w:val="24"/>
          <w:lang w:val="uk-UA"/>
        </w:rPr>
      </w:pPr>
      <w:r w:rsidRPr="00E940B3">
        <w:rPr>
          <w:sz w:val="24"/>
          <w:szCs w:val="24"/>
          <w:lang w:val="uk-UA"/>
        </w:rPr>
        <w:t>ш) користуватися іншими процесуальними правами, які передбачені законодавством та виконувати в цілях ведення процесу та захисту інтересів Довірителя та / або його посадових (службових) осіб будь-які інші передбачені чинним законодавством України дії, які він вважатиме необхідними для виконання цього Договору.</w:t>
      </w:r>
    </w:p>
    <w:p w14:paraId="4146C1E0" w14:textId="77777777" w:rsidR="00A938C0" w:rsidRPr="00E940B3" w:rsidRDefault="00A938C0" w:rsidP="003F1006">
      <w:pPr>
        <w:pStyle w:val="a7"/>
        <w:numPr>
          <w:ilvl w:val="0"/>
          <w:numId w:val="5"/>
        </w:numPr>
        <w:tabs>
          <w:tab w:val="left" w:pos="1105"/>
        </w:tabs>
        <w:spacing w:before="240" w:after="120"/>
        <w:ind w:left="0" w:firstLine="567"/>
        <w:jc w:val="both"/>
        <w:rPr>
          <w:color w:val="000000"/>
          <w:sz w:val="24"/>
          <w:szCs w:val="24"/>
          <w:lang w:val="uk-UA"/>
        </w:rPr>
      </w:pPr>
      <w:r w:rsidRPr="00E940B3">
        <w:rPr>
          <w:color w:val="000000"/>
          <w:sz w:val="24"/>
          <w:szCs w:val="24"/>
          <w:lang w:val="uk-UA"/>
        </w:rPr>
        <w:t>Об’єднання за цим Договором бере на себе наступні обов'язки:</w:t>
      </w:r>
    </w:p>
    <w:p w14:paraId="528883A5" w14:textId="77777777" w:rsidR="00A938C0" w:rsidRPr="00E940B3" w:rsidRDefault="00A938C0" w:rsidP="003F1006">
      <w:pPr>
        <w:spacing w:after="120"/>
        <w:ind w:firstLine="597"/>
        <w:jc w:val="both"/>
        <w:rPr>
          <w:color w:val="000000"/>
          <w:sz w:val="24"/>
          <w:szCs w:val="24"/>
          <w:lang w:val="uk-UA"/>
        </w:rPr>
      </w:pPr>
      <w:r w:rsidRPr="00E940B3">
        <w:rPr>
          <w:color w:val="000000"/>
          <w:sz w:val="24"/>
          <w:szCs w:val="24"/>
          <w:lang w:val="uk-UA"/>
        </w:rPr>
        <w:t>а) забезпечити вчинення Учасниками об’єднання юридичних дій, визначених у п. 1.1 цього Договору, у відповідності з вимогами Довірителя та попередньо погодивши (якщо це можливо, а якщо це неможливо і вчинення таких дій є в інтересах Довірителя та / або його посадових (службових) осіб – то повідомити пр. такі дії, як це тільки стане можливо) з ним зміст таких дій та документів, що підписуються, подаються, направляються від імені Довірителя;</w:t>
      </w:r>
    </w:p>
    <w:p w14:paraId="5A2F1F8A" w14:textId="77777777" w:rsidR="00A938C0" w:rsidRPr="00E940B3" w:rsidRDefault="00A938C0" w:rsidP="00A938C0">
      <w:pPr>
        <w:spacing w:after="120"/>
        <w:ind w:firstLine="597"/>
        <w:jc w:val="both"/>
        <w:rPr>
          <w:color w:val="000000"/>
          <w:sz w:val="24"/>
          <w:szCs w:val="24"/>
          <w:lang w:val="uk-UA"/>
        </w:rPr>
      </w:pPr>
      <w:r w:rsidRPr="00E940B3">
        <w:rPr>
          <w:color w:val="000000"/>
          <w:sz w:val="24"/>
          <w:szCs w:val="24"/>
          <w:lang w:val="uk-UA"/>
        </w:rPr>
        <w:lastRenderedPageBreak/>
        <w:t>б) повідомляти Довірителю, за його вимогою, усі відомості про хід виконання Об’єднанням Договору;</w:t>
      </w:r>
    </w:p>
    <w:p w14:paraId="5CD9DFBA" w14:textId="53F7AFAF" w:rsidR="00A938C0" w:rsidRPr="00E940B3" w:rsidRDefault="00A938C0" w:rsidP="00A938C0">
      <w:pPr>
        <w:spacing w:after="120"/>
        <w:ind w:firstLine="597"/>
        <w:jc w:val="both"/>
        <w:rPr>
          <w:color w:val="000000"/>
          <w:sz w:val="24"/>
          <w:szCs w:val="24"/>
          <w:lang w:val="uk-UA"/>
        </w:rPr>
      </w:pPr>
      <w:r w:rsidRPr="00E940B3">
        <w:rPr>
          <w:color w:val="000000"/>
          <w:sz w:val="24"/>
          <w:szCs w:val="24"/>
          <w:lang w:val="uk-UA"/>
        </w:rPr>
        <w:t>в) забезпечити сурове дотримання Учасниками об’єднання положень Закону України «Про адвокатуру та адвокатську діяльність» та Правил адвокатської етики.</w:t>
      </w:r>
    </w:p>
    <w:p w14:paraId="7444B451" w14:textId="77777777" w:rsidR="00A938C0" w:rsidRPr="00E940B3" w:rsidRDefault="00A938C0" w:rsidP="00A938C0">
      <w:pPr>
        <w:spacing w:after="120"/>
        <w:ind w:firstLine="597"/>
        <w:jc w:val="both"/>
        <w:rPr>
          <w:color w:val="000000"/>
          <w:sz w:val="24"/>
          <w:szCs w:val="24"/>
          <w:lang w:val="uk-UA"/>
        </w:rPr>
      </w:pPr>
    </w:p>
    <w:p w14:paraId="40DC7BC3" w14:textId="77777777" w:rsidR="00A938C0" w:rsidRPr="00E940B3" w:rsidRDefault="00A938C0" w:rsidP="003673FA">
      <w:pPr>
        <w:spacing w:after="120"/>
        <w:ind w:firstLine="720"/>
        <w:jc w:val="center"/>
        <w:rPr>
          <w:b/>
          <w:color w:val="000000"/>
          <w:sz w:val="24"/>
          <w:szCs w:val="24"/>
          <w:lang w:val="uk-UA"/>
        </w:rPr>
      </w:pPr>
      <w:r w:rsidRPr="00E940B3">
        <w:rPr>
          <w:b/>
          <w:color w:val="000000"/>
          <w:sz w:val="24"/>
          <w:szCs w:val="24"/>
          <w:lang w:val="uk-UA"/>
        </w:rPr>
        <w:t>3. ПРАВА ТА ОБОВ'ЯЗКИ ДОВІРИТЕЛЯ</w:t>
      </w:r>
    </w:p>
    <w:p w14:paraId="6584D1F0" w14:textId="77777777" w:rsidR="00A938C0" w:rsidRPr="00E940B3" w:rsidRDefault="00A938C0" w:rsidP="003673FA">
      <w:pPr>
        <w:pStyle w:val="a7"/>
        <w:numPr>
          <w:ilvl w:val="0"/>
          <w:numId w:val="6"/>
        </w:numPr>
        <w:tabs>
          <w:tab w:val="left" w:pos="1115"/>
        </w:tabs>
        <w:spacing w:after="120"/>
        <w:ind w:left="0" w:firstLine="597"/>
        <w:contextualSpacing w:val="0"/>
        <w:jc w:val="both"/>
        <w:rPr>
          <w:b/>
          <w:color w:val="000000"/>
          <w:sz w:val="24"/>
          <w:szCs w:val="24"/>
          <w:lang w:val="uk-UA"/>
        </w:rPr>
      </w:pPr>
      <w:r w:rsidRPr="00E940B3">
        <w:rPr>
          <w:color w:val="000000"/>
          <w:sz w:val="24"/>
          <w:szCs w:val="24"/>
          <w:lang w:val="uk-UA"/>
        </w:rPr>
        <w:t>Довіритель за цим Договором має право вимагати від Об’єднання усі відомості про хід виконання Об’єднанням Договору.</w:t>
      </w:r>
    </w:p>
    <w:p w14:paraId="3376C5D2" w14:textId="112274F6" w:rsidR="00A938C0" w:rsidRPr="00E940B3" w:rsidRDefault="00A938C0" w:rsidP="003673FA">
      <w:pPr>
        <w:pStyle w:val="a7"/>
        <w:numPr>
          <w:ilvl w:val="0"/>
          <w:numId w:val="6"/>
        </w:numPr>
        <w:tabs>
          <w:tab w:val="left" w:pos="1135"/>
        </w:tabs>
        <w:spacing w:after="120"/>
        <w:ind w:left="0" w:firstLine="597"/>
        <w:contextualSpacing w:val="0"/>
        <w:jc w:val="both"/>
        <w:rPr>
          <w:color w:val="000000"/>
          <w:sz w:val="24"/>
          <w:szCs w:val="24"/>
          <w:lang w:val="uk-UA"/>
        </w:rPr>
      </w:pPr>
      <w:r w:rsidRPr="00E940B3">
        <w:rPr>
          <w:color w:val="000000"/>
          <w:sz w:val="24"/>
          <w:szCs w:val="24"/>
          <w:lang w:val="uk-UA"/>
        </w:rPr>
        <w:t>Довіритель за цим Договором бере на себе обов'язок відшкодовувати Об’єднанню необхідні витрати, пов'язані з виконанням Договору.</w:t>
      </w:r>
    </w:p>
    <w:p w14:paraId="71EDC71F" w14:textId="603A05C3" w:rsidR="00A938C0" w:rsidRPr="00E940B3" w:rsidRDefault="00A938C0" w:rsidP="00A938C0">
      <w:pPr>
        <w:tabs>
          <w:tab w:val="left" w:pos="1135"/>
        </w:tabs>
        <w:spacing w:after="120"/>
        <w:jc w:val="both"/>
        <w:rPr>
          <w:color w:val="000000"/>
          <w:sz w:val="24"/>
          <w:szCs w:val="24"/>
          <w:lang w:val="uk-UA"/>
        </w:rPr>
      </w:pPr>
    </w:p>
    <w:p w14:paraId="5AEC473F" w14:textId="77777777" w:rsidR="00A938C0" w:rsidRPr="00E940B3" w:rsidRDefault="00A938C0" w:rsidP="003673FA">
      <w:pPr>
        <w:spacing w:after="120"/>
        <w:ind w:firstLine="709"/>
        <w:jc w:val="center"/>
        <w:rPr>
          <w:b/>
          <w:color w:val="000000"/>
          <w:sz w:val="24"/>
          <w:szCs w:val="24"/>
          <w:lang w:val="uk-UA"/>
        </w:rPr>
      </w:pPr>
      <w:r w:rsidRPr="00E940B3">
        <w:rPr>
          <w:b/>
          <w:color w:val="000000"/>
          <w:sz w:val="24"/>
          <w:szCs w:val="24"/>
          <w:lang w:val="uk-UA"/>
        </w:rPr>
        <w:t>4. НАДАННЯ ПОСЛУГ</w:t>
      </w:r>
    </w:p>
    <w:p w14:paraId="35761FFE" w14:textId="77777777" w:rsidR="00A938C0" w:rsidRPr="00E940B3" w:rsidRDefault="00A938C0" w:rsidP="003673FA">
      <w:pPr>
        <w:pStyle w:val="a7"/>
        <w:numPr>
          <w:ilvl w:val="0"/>
          <w:numId w:val="8"/>
        </w:numPr>
        <w:tabs>
          <w:tab w:val="left" w:pos="1105"/>
        </w:tabs>
        <w:spacing w:after="120"/>
        <w:ind w:left="0" w:firstLine="597"/>
        <w:contextualSpacing w:val="0"/>
        <w:jc w:val="both"/>
        <w:rPr>
          <w:sz w:val="24"/>
          <w:szCs w:val="24"/>
          <w:lang w:val="uk-UA"/>
        </w:rPr>
      </w:pPr>
      <w:r w:rsidRPr="00E940B3">
        <w:rPr>
          <w:sz w:val="24"/>
          <w:szCs w:val="24"/>
          <w:lang w:val="uk-UA"/>
        </w:rPr>
        <w:t>Довіритель надає Об’єднанню інформацію і документацію, необхідну для надання відповідних послуг. При наданні послуг Об’єднання покладається виключно на інформацію та документацію, що надана йому Довірителем, і яка вважається Об’єднанням такою, що належним чином відображає дійсний стан справ для цілей надання відповідних послуг.</w:t>
      </w:r>
    </w:p>
    <w:p w14:paraId="0FB62087" w14:textId="77777777" w:rsidR="00A938C0" w:rsidRPr="00E940B3" w:rsidRDefault="00A938C0" w:rsidP="003673FA">
      <w:pPr>
        <w:pStyle w:val="a7"/>
        <w:numPr>
          <w:ilvl w:val="0"/>
          <w:numId w:val="8"/>
        </w:numPr>
        <w:tabs>
          <w:tab w:val="left" w:pos="1105"/>
        </w:tabs>
        <w:spacing w:after="120"/>
        <w:ind w:left="0" w:firstLine="597"/>
        <w:contextualSpacing w:val="0"/>
        <w:jc w:val="both"/>
        <w:rPr>
          <w:sz w:val="24"/>
          <w:szCs w:val="24"/>
          <w:lang w:val="uk-UA"/>
        </w:rPr>
      </w:pPr>
      <w:r w:rsidRPr="00E940B3">
        <w:rPr>
          <w:sz w:val="24"/>
          <w:szCs w:val="24"/>
          <w:lang w:val="uk-UA"/>
        </w:rPr>
        <w:t>Послуги в рамках цього Договору надаються винятково Довірителю і призначаються винятково для використання Довірителем і не підлягають передачі третім особам без попереднього дозволу Об’єднання, крім випадків, коли інше прямо узгоджено при одержанні відповідного запиту. Підтвердження про надання такого узгодження надається письмово.</w:t>
      </w:r>
    </w:p>
    <w:p w14:paraId="590A98EF" w14:textId="77777777" w:rsidR="00A938C0" w:rsidRPr="00E940B3" w:rsidRDefault="00A938C0" w:rsidP="00A938C0">
      <w:pPr>
        <w:spacing w:after="120"/>
        <w:ind w:firstLine="720"/>
        <w:jc w:val="both"/>
        <w:rPr>
          <w:b/>
          <w:color w:val="000000"/>
          <w:sz w:val="24"/>
          <w:szCs w:val="24"/>
          <w:lang w:val="uk-UA"/>
        </w:rPr>
      </w:pPr>
    </w:p>
    <w:p w14:paraId="0699E404" w14:textId="77777777" w:rsidR="00A938C0" w:rsidRPr="00E940B3" w:rsidRDefault="00A938C0" w:rsidP="003673FA">
      <w:pPr>
        <w:spacing w:after="120"/>
        <w:ind w:firstLine="720"/>
        <w:jc w:val="center"/>
        <w:rPr>
          <w:b/>
          <w:color w:val="000000"/>
          <w:sz w:val="24"/>
          <w:szCs w:val="24"/>
          <w:lang w:val="uk-UA"/>
        </w:rPr>
      </w:pPr>
      <w:r w:rsidRPr="00E940B3">
        <w:rPr>
          <w:b/>
          <w:color w:val="000000"/>
          <w:sz w:val="24"/>
          <w:szCs w:val="24"/>
          <w:lang w:val="uk-UA"/>
        </w:rPr>
        <w:t>5. ВИНАГОРОДА І ПОРЯДОК ОПЛАТИ</w:t>
      </w:r>
    </w:p>
    <w:p w14:paraId="58CD231A" w14:textId="77777777" w:rsidR="00A938C0" w:rsidRPr="00E940B3" w:rsidRDefault="00A938C0" w:rsidP="003673FA">
      <w:pPr>
        <w:pStyle w:val="3"/>
        <w:numPr>
          <w:ilvl w:val="0"/>
          <w:numId w:val="9"/>
        </w:numPr>
        <w:tabs>
          <w:tab w:val="left" w:pos="1027"/>
        </w:tabs>
        <w:ind w:firstLine="593"/>
        <w:jc w:val="both"/>
        <w:rPr>
          <w:color w:val="000000"/>
          <w:sz w:val="24"/>
          <w:szCs w:val="24"/>
          <w:lang w:val="uk-UA"/>
        </w:rPr>
      </w:pPr>
      <w:r w:rsidRPr="00E940B3">
        <w:rPr>
          <w:color w:val="000000"/>
          <w:sz w:val="24"/>
          <w:szCs w:val="24"/>
          <w:lang w:val="uk-UA"/>
        </w:rPr>
        <w:t>Довіритель оплачує послуги Об’єднання, оформлені відповідно до п. 5.2 або, альтернативно, до п. 5.5 цього Договору, за фактом їх надання, якщо Сторони не домовляться по окремим роботам про часткову або повну попередню оплату.</w:t>
      </w:r>
    </w:p>
    <w:p w14:paraId="50C87862" w14:textId="77777777" w:rsidR="00A938C0" w:rsidRPr="00E940B3" w:rsidRDefault="00A938C0" w:rsidP="003673FA">
      <w:pPr>
        <w:pStyle w:val="3"/>
        <w:numPr>
          <w:ilvl w:val="0"/>
          <w:numId w:val="9"/>
        </w:numPr>
        <w:tabs>
          <w:tab w:val="left" w:pos="1027"/>
        </w:tabs>
        <w:ind w:firstLine="593"/>
        <w:jc w:val="both"/>
        <w:rPr>
          <w:color w:val="000000"/>
          <w:sz w:val="24"/>
          <w:szCs w:val="24"/>
          <w:lang w:val="uk-UA"/>
        </w:rPr>
      </w:pPr>
      <w:r w:rsidRPr="00E940B3">
        <w:rPr>
          <w:color w:val="000000"/>
          <w:sz w:val="24"/>
          <w:szCs w:val="24"/>
          <w:lang w:val="uk-UA"/>
        </w:rPr>
        <w:t>Для оплати наданих послуг Об’єднання надає Довірителю рахунок-фактуру і Акт приймання-передачі послуг.</w:t>
      </w:r>
    </w:p>
    <w:p w14:paraId="35BF1C92" w14:textId="77777777" w:rsidR="00A938C0" w:rsidRPr="00E940B3" w:rsidRDefault="00A938C0" w:rsidP="003673FA">
      <w:pPr>
        <w:pStyle w:val="3"/>
        <w:ind w:firstLine="593"/>
        <w:jc w:val="both"/>
        <w:rPr>
          <w:color w:val="000000"/>
          <w:sz w:val="24"/>
          <w:szCs w:val="24"/>
          <w:lang w:val="uk-UA"/>
        </w:rPr>
      </w:pPr>
      <w:r w:rsidRPr="00E940B3">
        <w:rPr>
          <w:color w:val="000000"/>
          <w:sz w:val="24"/>
          <w:szCs w:val="24"/>
          <w:lang w:val="uk-UA"/>
        </w:rPr>
        <w:t xml:space="preserve">До підготовки вищезазначених документів звичайно Об’єднання надсилає Довірителю детальну Специфікацію, як описано у п. 5.6, в якій звичайно  зазначається: </w:t>
      </w:r>
    </w:p>
    <w:p w14:paraId="7FB7E620" w14:textId="77777777" w:rsidR="00A938C0" w:rsidRPr="00E940B3" w:rsidRDefault="00A938C0" w:rsidP="003673FA">
      <w:pPr>
        <w:numPr>
          <w:ilvl w:val="0"/>
          <w:numId w:val="7"/>
        </w:numPr>
        <w:tabs>
          <w:tab w:val="clear" w:pos="360"/>
          <w:tab w:val="left" w:pos="1276"/>
        </w:tabs>
        <w:spacing w:after="120"/>
        <w:ind w:left="709" w:right="90" w:firstLine="0"/>
        <w:jc w:val="both"/>
        <w:rPr>
          <w:color w:val="000000"/>
          <w:sz w:val="24"/>
          <w:szCs w:val="24"/>
          <w:lang w:val="uk-UA"/>
        </w:rPr>
      </w:pPr>
      <w:r w:rsidRPr="00E940B3">
        <w:rPr>
          <w:color w:val="000000"/>
          <w:sz w:val="24"/>
          <w:szCs w:val="24"/>
          <w:lang w:val="uk-UA"/>
        </w:rPr>
        <w:t xml:space="preserve">власне надані послуги (опис послуг); </w:t>
      </w:r>
    </w:p>
    <w:p w14:paraId="4D0458B4" w14:textId="667055B3" w:rsidR="00A938C0" w:rsidRPr="00E940B3" w:rsidRDefault="00A938C0" w:rsidP="003673FA">
      <w:pPr>
        <w:numPr>
          <w:ilvl w:val="0"/>
          <w:numId w:val="7"/>
        </w:numPr>
        <w:tabs>
          <w:tab w:val="clear" w:pos="360"/>
          <w:tab w:val="left" w:pos="1276"/>
        </w:tabs>
        <w:spacing w:after="120"/>
        <w:ind w:left="709" w:right="90" w:firstLine="0"/>
        <w:jc w:val="both"/>
        <w:rPr>
          <w:color w:val="000000"/>
          <w:sz w:val="24"/>
          <w:szCs w:val="24"/>
          <w:lang w:val="uk-UA"/>
        </w:rPr>
      </w:pPr>
      <w:r w:rsidRPr="00E940B3">
        <w:rPr>
          <w:color w:val="000000"/>
          <w:sz w:val="24"/>
          <w:szCs w:val="24"/>
          <w:lang w:val="uk-UA"/>
        </w:rPr>
        <w:t>адвокати-учасники Об’єднання та їх помічники, які надавали послуги;</w:t>
      </w:r>
    </w:p>
    <w:p w14:paraId="3ACBCDA1" w14:textId="77777777" w:rsidR="00A938C0" w:rsidRPr="00E940B3" w:rsidRDefault="00A938C0" w:rsidP="003673FA">
      <w:pPr>
        <w:numPr>
          <w:ilvl w:val="0"/>
          <w:numId w:val="7"/>
        </w:numPr>
        <w:tabs>
          <w:tab w:val="clear" w:pos="360"/>
          <w:tab w:val="left" w:pos="1276"/>
        </w:tabs>
        <w:spacing w:after="120"/>
        <w:ind w:left="709" w:right="90" w:firstLine="0"/>
        <w:jc w:val="both"/>
        <w:rPr>
          <w:color w:val="000000"/>
          <w:sz w:val="24"/>
          <w:szCs w:val="24"/>
          <w:lang w:val="uk-UA"/>
        </w:rPr>
      </w:pPr>
      <w:r w:rsidRPr="00E940B3">
        <w:rPr>
          <w:color w:val="000000"/>
          <w:sz w:val="24"/>
          <w:szCs w:val="24"/>
          <w:lang w:val="uk-UA"/>
        </w:rPr>
        <w:t>кількість відпрацьованих ними годин;</w:t>
      </w:r>
    </w:p>
    <w:p w14:paraId="379C63F8" w14:textId="3EA75897" w:rsidR="00A938C0" w:rsidRPr="00E940B3" w:rsidRDefault="00A938C0" w:rsidP="003673FA">
      <w:pPr>
        <w:numPr>
          <w:ilvl w:val="0"/>
          <w:numId w:val="7"/>
        </w:numPr>
        <w:tabs>
          <w:tab w:val="clear" w:pos="360"/>
          <w:tab w:val="left" w:pos="1276"/>
        </w:tabs>
        <w:spacing w:after="120"/>
        <w:ind w:left="1305" w:right="90" w:hanging="596"/>
        <w:jc w:val="both"/>
        <w:rPr>
          <w:color w:val="000000"/>
          <w:sz w:val="24"/>
          <w:szCs w:val="24"/>
          <w:lang w:val="uk-UA"/>
        </w:rPr>
      </w:pPr>
      <w:r w:rsidRPr="00E940B3">
        <w:rPr>
          <w:color w:val="000000"/>
          <w:sz w:val="24"/>
          <w:szCs w:val="24"/>
          <w:lang w:val="uk-UA"/>
        </w:rPr>
        <w:t>вартість наданих послуг, розрахованих на основі індивідуальних погодинних ставок задіяних адвокатів-учасників Об’єднання та їх помічників.</w:t>
      </w:r>
    </w:p>
    <w:p w14:paraId="05B3E9B4" w14:textId="77777777" w:rsidR="00A938C0" w:rsidRPr="00E940B3" w:rsidRDefault="00A938C0" w:rsidP="003673FA">
      <w:pPr>
        <w:spacing w:after="120"/>
        <w:ind w:right="90" w:firstLine="593"/>
        <w:jc w:val="both"/>
        <w:rPr>
          <w:color w:val="000000"/>
          <w:sz w:val="24"/>
          <w:szCs w:val="24"/>
          <w:lang w:val="uk-UA"/>
        </w:rPr>
      </w:pPr>
      <w:r w:rsidRPr="00E940B3">
        <w:rPr>
          <w:color w:val="000000"/>
          <w:sz w:val="24"/>
          <w:szCs w:val="24"/>
          <w:lang w:val="uk-UA"/>
        </w:rPr>
        <w:t>Приймаючи до уваги тип завдання та діяльність, які виконувалися, а також наступні спеціальні домовленості щодо потрібного формату, формат специфікації може бути відповідно змінений.</w:t>
      </w:r>
    </w:p>
    <w:p w14:paraId="6219523D" w14:textId="63360A7C" w:rsidR="00A938C0" w:rsidRPr="009176DB" w:rsidRDefault="00A938C0" w:rsidP="003673FA">
      <w:pPr>
        <w:pStyle w:val="a7"/>
        <w:numPr>
          <w:ilvl w:val="0"/>
          <w:numId w:val="9"/>
        </w:numPr>
        <w:tabs>
          <w:tab w:val="left" w:pos="1007"/>
        </w:tabs>
        <w:spacing w:after="120"/>
        <w:ind w:left="26" w:right="90" w:firstLine="567"/>
        <w:contextualSpacing w:val="0"/>
        <w:jc w:val="both"/>
        <w:rPr>
          <w:color w:val="000000"/>
          <w:sz w:val="24"/>
          <w:szCs w:val="24"/>
          <w:lang w:val="uk-UA"/>
        </w:rPr>
      </w:pPr>
      <w:r w:rsidRPr="00E940B3">
        <w:rPr>
          <w:sz w:val="24"/>
          <w:szCs w:val="24"/>
          <w:lang w:val="uk-UA"/>
        </w:rPr>
        <w:t xml:space="preserve">Індивідуальні погодинні ставки </w:t>
      </w:r>
      <w:r w:rsidRPr="00E940B3">
        <w:rPr>
          <w:color w:val="000000"/>
          <w:sz w:val="24"/>
          <w:szCs w:val="24"/>
          <w:lang w:val="uk-UA"/>
        </w:rPr>
        <w:t>адвокатів-учасників Об’єднання та їх помічників</w:t>
      </w:r>
      <w:r w:rsidRPr="00E940B3">
        <w:rPr>
          <w:sz w:val="24"/>
          <w:szCs w:val="24"/>
          <w:lang w:val="uk-UA"/>
        </w:rPr>
        <w:t xml:space="preserve"> становлять:</w:t>
      </w:r>
    </w:p>
    <w:p w14:paraId="5034F932" w14:textId="77777777" w:rsidR="009176DB" w:rsidRPr="00E940B3" w:rsidRDefault="009176DB" w:rsidP="009176DB">
      <w:pPr>
        <w:pStyle w:val="a7"/>
        <w:tabs>
          <w:tab w:val="left" w:pos="1007"/>
        </w:tabs>
        <w:spacing w:after="120"/>
        <w:ind w:left="593" w:right="90"/>
        <w:contextualSpacing w:val="0"/>
        <w:jc w:val="both"/>
        <w:rPr>
          <w:color w:val="000000"/>
          <w:sz w:val="24"/>
          <w:szCs w:val="24"/>
          <w:lang w:val="uk-UA"/>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5"/>
        <w:gridCol w:w="2268"/>
      </w:tblGrid>
      <w:tr w:rsidR="00A938C0" w:rsidRPr="005A2C5C" w14:paraId="1B7D1563" w14:textId="77777777" w:rsidTr="00EC40E2">
        <w:tc>
          <w:tcPr>
            <w:tcW w:w="6975" w:type="dxa"/>
            <w:tcBorders>
              <w:bottom w:val="single" w:sz="4" w:space="0" w:color="auto"/>
            </w:tcBorders>
            <w:vAlign w:val="center"/>
          </w:tcPr>
          <w:p w14:paraId="5687850C" w14:textId="77777777" w:rsidR="00A938C0" w:rsidRPr="00B65965" w:rsidRDefault="00A938C0" w:rsidP="00B65965">
            <w:pPr>
              <w:spacing w:after="120"/>
              <w:rPr>
                <w:b/>
                <w:bCs/>
                <w:sz w:val="24"/>
                <w:szCs w:val="24"/>
                <w:lang w:val="uk-UA"/>
              </w:rPr>
            </w:pPr>
            <w:r w:rsidRPr="00B65965">
              <w:rPr>
                <w:b/>
                <w:bCs/>
                <w:sz w:val="24"/>
                <w:szCs w:val="24"/>
                <w:lang w:val="uk-UA"/>
              </w:rPr>
              <w:lastRenderedPageBreak/>
              <w:t>Процесуальний статус особи, що надає послуги правової допомоги</w:t>
            </w:r>
          </w:p>
        </w:tc>
        <w:tc>
          <w:tcPr>
            <w:tcW w:w="2268" w:type="dxa"/>
            <w:tcBorders>
              <w:bottom w:val="single" w:sz="4" w:space="0" w:color="auto"/>
            </w:tcBorders>
          </w:tcPr>
          <w:p w14:paraId="2807F840" w14:textId="3D6A3805" w:rsidR="00A938C0" w:rsidRPr="00B65965" w:rsidRDefault="00A938C0" w:rsidP="00EC40E2">
            <w:pPr>
              <w:spacing w:after="120"/>
              <w:rPr>
                <w:b/>
                <w:bCs/>
                <w:sz w:val="24"/>
                <w:szCs w:val="24"/>
                <w:lang w:val="uk-UA"/>
              </w:rPr>
            </w:pPr>
            <w:r w:rsidRPr="00B65965">
              <w:rPr>
                <w:b/>
                <w:bCs/>
                <w:sz w:val="24"/>
                <w:szCs w:val="24"/>
                <w:lang w:val="uk-UA"/>
              </w:rPr>
              <w:t>Погодинні ставки в 202</w:t>
            </w:r>
            <w:r w:rsidR="00804ED8">
              <w:rPr>
                <w:b/>
                <w:bCs/>
                <w:sz w:val="24"/>
                <w:szCs w:val="24"/>
                <w:lang w:val="uk-UA"/>
              </w:rPr>
              <w:t>3</w:t>
            </w:r>
            <w:r w:rsidRPr="00B65965">
              <w:rPr>
                <w:b/>
                <w:bCs/>
                <w:sz w:val="24"/>
                <w:szCs w:val="24"/>
                <w:lang w:val="uk-UA"/>
              </w:rPr>
              <w:t xml:space="preserve"> р., в грн.</w:t>
            </w:r>
          </w:p>
          <w:p w14:paraId="54CB6F63" w14:textId="77777777" w:rsidR="00A938C0" w:rsidRPr="00B65965" w:rsidRDefault="00A938C0" w:rsidP="00EC40E2">
            <w:pPr>
              <w:spacing w:after="120"/>
              <w:ind w:left="993"/>
              <w:rPr>
                <w:sz w:val="24"/>
                <w:szCs w:val="24"/>
                <w:lang w:val="uk-UA"/>
              </w:rPr>
            </w:pPr>
          </w:p>
        </w:tc>
      </w:tr>
      <w:tr w:rsidR="00A938C0" w:rsidRPr="00B65965" w14:paraId="27F66B81" w14:textId="77777777" w:rsidTr="00EC40E2">
        <w:tc>
          <w:tcPr>
            <w:tcW w:w="9243" w:type="dxa"/>
            <w:gridSpan w:val="2"/>
          </w:tcPr>
          <w:p w14:paraId="28AA4A70" w14:textId="6E36F65B" w:rsidR="00A938C0" w:rsidRPr="00B65965" w:rsidRDefault="00A938C0" w:rsidP="00EC40E2">
            <w:pPr>
              <w:spacing w:after="120"/>
              <w:rPr>
                <w:rFonts w:eastAsiaTheme="minorHAnsi"/>
                <w:sz w:val="24"/>
                <w:szCs w:val="24"/>
                <w:lang w:val="ru-RU"/>
              </w:rPr>
            </w:pPr>
            <w:r w:rsidRPr="00B65965">
              <w:rPr>
                <w:b/>
                <w:bCs/>
                <w:sz w:val="24"/>
                <w:szCs w:val="24"/>
                <w:lang w:val="uk-UA"/>
              </w:rPr>
              <w:t>Адвокати</w:t>
            </w:r>
            <w:r w:rsidRPr="00B65965">
              <w:rPr>
                <w:b/>
                <w:bCs/>
                <w:sz w:val="24"/>
                <w:szCs w:val="24"/>
                <w:lang w:val="ru-RU"/>
              </w:rPr>
              <w:t>:</w:t>
            </w:r>
          </w:p>
        </w:tc>
      </w:tr>
      <w:tr w:rsidR="00A938C0" w:rsidRPr="00B65965" w14:paraId="773BA683" w14:textId="77777777" w:rsidTr="00EC40E2">
        <w:tc>
          <w:tcPr>
            <w:tcW w:w="6975" w:type="dxa"/>
          </w:tcPr>
          <w:p w14:paraId="3386EBE9" w14:textId="77777777" w:rsidR="00A938C0" w:rsidRPr="00B65965" w:rsidRDefault="00A938C0" w:rsidP="00EC40E2">
            <w:pPr>
              <w:spacing w:after="120"/>
              <w:rPr>
                <w:rFonts w:eastAsiaTheme="minorHAnsi"/>
                <w:sz w:val="24"/>
                <w:szCs w:val="24"/>
                <w:lang w:val="uk-UA"/>
              </w:rPr>
            </w:pPr>
            <w:proofErr w:type="spellStart"/>
            <w:r w:rsidRPr="00B65965">
              <w:rPr>
                <w:sz w:val="24"/>
                <w:szCs w:val="24"/>
                <w:lang w:val="uk-UA" w:eastAsia="ru-RU"/>
              </w:rPr>
              <w:t>Мінін</w:t>
            </w:r>
            <w:proofErr w:type="spellEnd"/>
            <w:r w:rsidRPr="00B65965">
              <w:rPr>
                <w:sz w:val="24"/>
                <w:szCs w:val="24"/>
                <w:lang w:val="uk-UA" w:eastAsia="ru-RU"/>
              </w:rPr>
              <w:t xml:space="preserve"> О.А. </w:t>
            </w:r>
          </w:p>
        </w:tc>
        <w:tc>
          <w:tcPr>
            <w:tcW w:w="2268" w:type="dxa"/>
          </w:tcPr>
          <w:p w14:paraId="5A151E63" w14:textId="5559B38E" w:rsidR="00A938C0" w:rsidRPr="000F28D0" w:rsidRDefault="000F28D0" w:rsidP="00EC40E2">
            <w:pPr>
              <w:spacing w:after="120"/>
              <w:rPr>
                <w:rFonts w:eastAsiaTheme="minorHAnsi"/>
                <w:sz w:val="24"/>
                <w:szCs w:val="24"/>
                <w:lang w:val="en-US"/>
              </w:rPr>
            </w:pPr>
            <w:r>
              <w:rPr>
                <w:rFonts w:eastAsiaTheme="minorHAnsi"/>
                <w:sz w:val="24"/>
                <w:szCs w:val="24"/>
                <w:lang w:val="en-US"/>
              </w:rPr>
              <w:t>7 100</w:t>
            </w:r>
          </w:p>
        </w:tc>
      </w:tr>
      <w:tr w:rsidR="00A938C0" w:rsidRPr="00B65965" w14:paraId="37A6D5B6" w14:textId="77777777" w:rsidTr="00EC40E2">
        <w:tc>
          <w:tcPr>
            <w:tcW w:w="6975" w:type="dxa"/>
          </w:tcPr>
          <w:p w14:paraId="466FD4AB" w14:textId="77777777" w:rsidR="00A938C0" w:rsidRPr="00B65965" w:rsidRDefault="00A938C0" w:rsidP="00EC40E2">
            <w:pPr>
              <w:spacing w:after="120"/>
              <w:rPr>
                <w:rFonts w:eastAsiaTheme="minorHAnsi"/>
                <w:sz w:val="24"/>
                <w:szCs w:val="24"/>
                <w:lang w:val="ru-RU" w:eastAsia="ru-RU"/>
              </w:rPr>
            </w:pPr>
            <w:proofErr w:type="spellStart"/>
            <w:r w:rsidRPr="00B65965">
              <w:rPr>
                <w:sz w:val="24"/>
                <w:szCs w:val="24"/>
                <w:lang w:val="uk-UA" w:eastAsia="ru-RU"/>
              </w:rPr>
              <w:t>Шемяткін</w:t>
            </w:r>
            <w:proofErr w:type="spellEnd"/>
            <w:r w:rsidRPr="00B65965">
              <w:rPr>
                <w:sz w:val="24"/>
                <w:szCs w:val="24"/>
                <w:lang w:val="uk-UA" w:eastAsia="ru-RU"/>
              </w:rPr>
              <w:t xml:space="preserve"> О.О. </w:t>
            </w:r>
          </w:p>
        </w:tc>
        <w:tc>
          <w:tcPr>
            <w:tcW w:w="2268" w:type="dxa"/>
          </w:tcPr>
          <w:p w14:paraId="4B3E7F4F" w14:textId="51DE7650" w:rsidR="00A938C0" w:rsidRPr="000F28D0" w:rsidRDefault="000F28D0" w:rsidP="00EC40E2">
            <w:pPr>
              <w:spacing w:after="120"/>
              <w:rPr>
                <w:sz w:val="24"/>
                <w:szCs w:val="24"/>
                <w:lang w:val="en-US"/>
              </w:rPr>
            </w:pPr>
            <w:r>
              <w:rPr>
                <w:rFonts w:eastAsiaTheme="minorHAnsi"/>
                <w:sz w:val="24"/>
                <w:szCs w:val="24"/>
                <w:lang w:val="en-US"/>
              </w:rPr>
              <w:t>7 100</w:t>
            </w:r>
          </w:p>
        </w:tc>
      </w:tr>
      <w:tr w:rsidR="00A938C0" w:rsidRPr="00B65965" w14:paraId="7416432C" w14:textId="77777777" w:rsidTr="00EC40E2">
        <w:tc>
          <w:tcPr>
            <w:tcW w:w="6975" w:type="dxa"/>
          </w:tcPr>
          <w:p w14:paraId="1661830F" w14:textId="77777777" w:rsidR="00A938C0" w:rsidRPr="00B65965" w:rsidRDefault="00A938C0" w:rsidP="00EC40E2">
            <w:pPr>
              <w:spacing w:after="120"/>
              <w:rPr>
                <w:rFonts w:eastAsiaTheme="minorHAnsi"/>
                <w:sz w:val="24"/>
                <w:szCs w:val="24"/>
                <w:lang w:val="uk-UA" w:eastAsia="ru-RU"/>
              </w:rPr>
            </w:pPr>
            <w:r w:rsidRPr="00B65965">
              <w:rPr>
                <w:sz w:val="24"/>
                <w:szCs w:val="24"/>
                <w:lang w:val="uk-UA" w:eastAsia="ru-RU"/>
              </w:rPr>
              <w:t xml:space="preserve">Олексіюк М.В. </w:t>
            </w:r>
          </w:p>
        </w:tc>
        <w:tc>
          <w:tcPr>
            <w:tcW w:w="2268" w:type="dxa"/>
          </w:tcPr>
          <w:p w14:paraId="35ED850E" w14:textId="720BAC60" w:rsidR="00A938C0" w:rsidRPr="000F28D0" w:rsidRDefault="000F28D0" w:rsidP="00EC40E2">
            <w:pPr>
              <w:spacing w:after="120"/>
              <w:rPr>
                <w:sz w:val="24"/>
                <w:szCs w:val="24"/>
                <w:lang w:val="en-US"/>
              </w:rPr>
            </w:pPr>
            <w:r>
              <w:rPr>
                <w:sz w:val="24"/>
                <w:szCs w:val="24"/>
                <w:lang w:val="en-US"/>
              </w:rPr>
              <w:t>7 100</w:t>
            </w:r>
          </w:p>
        </w:tc>
      </w:tr>
      <w:tr w:rsidR="00A938C0" w:rsidRPr="00B65965" w14:paraId="77099533" w14:textId="77777777" w:rsidTr="00EC40E2">
        <w:tc>
          <w:tcPr>
            <w:tcW w:w="6975" w:type="dxa"/>
          </w:tcPr>
          <w:p w14:paraId="151BEE11" w14:textId="77777777" w:rsidR="00A938C0" w:rsidRPr="00B65965" w:rsidRDefault="00A938C0" w:rsidP="00EC40E2">
            <w:pPr>
              <w:spacing w:after="120"/>
              <w:rPr>
                <w:sz w:val="24"/>
                <w:szCs w:val="24"/>
                <w:lang w:val="uk-UA" w:eastAsia="ru-RU"/>
              </w:rPr>
            </w:pPr>
            <w:r w:rsidRPr="00B65965">
              <w:rPr>
                <w:sz w:val="24"/>
                <w:szCs w:val="24"/>
                <w:lang w:val="uk-UA" w:eastAsia="ru-RU"/>
              </w:rPr>
              <w:t xml:space="preserve">Шинкаренко І.В. </w:t>
            </w:r>
          </w:p>
        </w:tc>
        <w:tc>
          <w:tcPr>
            <w:tcW w:w="2268" w:type="dxa"/>
          </w:tcPr>
          <w:p w14:paraId="6B88B80C" w14:textId="2ADCFC4E" w:rsidR="00A938C0" w:rsidRPr="000F28D0" w:rsidRDefault="000F28D0" w:rsidP="00EC40E2">
            <w:pPr>
              <w:spacing w:after="120"/>
              <w:rPr>
                <w:sz w:val="24"/>
                <w:szCs w:val="24"/>
                <w:lang w:val="en-US"/>
              </w:rPr>
            </w:pPr>
            <w:r>
              <w:rPr>
                <w:sz w:val="24"/>
                <w:szCs w:val="24"/>
                <w:lang w:val="en-US"/>
              </w:rPr>
              <w:t>7 100</w:t>
            </w:r>
          </w:p>
        </w:tc>
      </w:tr>
      <w:tr w:rsidR="00A938C0" w:rsidRPr="00B65965" w14:paraId="4D116C7F" w14:textId="77777777" w:rsidTr="00EC40E2">
        <w:tc>
          <w:tcPr>
            <w:tcW w:w="6975" w:type="dxa"/>
          </w:tcPr>
          <w:p w14:paraId="45ADB4A5" w14:textId="77777777" w:rsidR="00A938C0" w:rsidRPr="00B65965" w:rsidRDefault="00A938C0" w:rsidP="00EC40E2">
            <w:pPr>
              <w:spacing w:after="120"/>
              <w:rPr>
                <w:rFonts w:eastAsiaTheme="minorHAnsi"/>
                <w:sz w:val="24"/>
                <w:szCs w:val="24"/>
                <w:lang w:val="uk-UA" w:eastAsia="ru-RU"/>
              </w:rPr>
            </w:pPr>
            <w:proofErr w:type="spellStart"/>
            <w:r w:rsidRPr="00B65965">
              <w:rPr>
                <w:sz w:val="24"/>
                <w:szCs w:val="24"/>
                <w:lang w:val="uk-UA" w:eastAsia="ru-RU"/>
              </w:rPr>
              <w:t>Букуєва</w:t>
            </w:r>
            <w:proofErr w:type="spellEnd"/>
            <w:r w:rsidRPr="00B65965">
              <w:rPr>
                <w:sz w:val="24"/>
                <w:szCs w:val="24"/>
                <w:lang w:val="uk-UA" w:eastAsia="ru-RU"/>
              </w:rPr>
              <w:t xml:space="preserve"> О.О. </w:t>
            </w:r>
          </w:p>
        </w:tc>
        <w:tc>
          <w:tcPr>
            <w:tcW w:w="2268" w:type="dxa"/>
          </w:tcPr>
          <w:p w14:paraId="33F8062B" w14:textId="3849FF5E" w:rsidR="00A938C0" w:rsidRPr="000F28D0" w:rsidRDefault="000F28D0" w:rsidP="00EC40E2">
            <w:pPr>
              <w:spacing w:after="120"/>
              <w:rPr>
                <w:sz w:val="24"/>
                <w:szCs w:val="24"/>
                <w:lang w:val="en-US"/>
              </w:rPr>
            </w:pPr>
            <w:r>
              <w:rPr>
                <w:sz w:val="24"/>
                <w:szCs w:val="24"/>
                <w:lang w:val="en-US"/>
              </w:rPr>
              <w:t>7 100</w:t>
            </w:r>
          </w:p>
        </w:tc>
      </w:tr>
      <w:tr w:rsidR="00A938C0" w:rsidRPr="00B65965" w14:paraId="681897D3" w14:textId="77777777" w:rsidTr="00EC40E2">
        <w:tc>
          <w:tcPr>
            <w:tcW w:w="6975" w:type="dxa"/>
          </w:tcPr>
          <w:p w14:paraId="307C2BEA" w14:textId="77777777" w:rsidR="00A938C0" w:rsidRPr="00B65965" w:rsidRDefault="00A938C0" w:rsidP="00EC40E2">
            <w:pPr>
              <w:spacing w:after="120"/>
              <w:rPr>
                <w:rFonts w:eastAsiaTheme="minorHAnsi"/>
                <w:sz w:val="24"/>
                <w:szCs w:val="24"/>
                <w:lang w:val="uk-UA" w:eastAsia="ru-RU"/>
              </w:rPr>
            </w:pPr>
            <w:proofErr w:type="spellStart"/>
            <w:r w:rsidRPr="00B65965">
              <w:rPr>
                <w:sz w:val="24"/>
                <w:szCs w:val="24"/>
                <w:lang w:val="uk-UA"/>
              </w:rPr>
              <w:t>Таптунова</w:t>
            </w:r>
            <w:proofErr w:type="spellEnd"/>
            <w:r w:rsidRPr="00B65965">
              <w:rPr>
                <w:sz w:val="24"/>
                <w:szCs w:val="24"/>
                <w:lang w:val="uk-UA"/>
              </w:rPr>
              <w:t xml:space="preserve"> І.Л. </w:t>
            </w:r>
          </w:p>
        </w:tc>
        <w:tc>
          <w:tcPr>
            <w:tcW w:w="2268" w:type="dxa"/>
          </w:tcPr>
          <w:p w14:paraId="26AD7970" w14:textId="7FFFA91A" w:rsidR="00A938C0" w:rsidRPr="000F28D0" w:rsidRDefault="000F28D0" w:rsidP="00EC40E2">
            <w:pPr>
              <w:spacing w:after="120"/>
              <w:rPr>
                <w:sz w:val="24"/>
                <w:szCs w:val="24"/>
                <w:lang w:val="en-US"/>
              </w:rPr>
            </w:pPr>
            <w:r>
              <w:rPr>
                <w:sz w:val="24"/>
                <w:szCs w:val="24"/>
                <w:lang w:val="en-US"/>
              </w:rPr>
              <w:t>7 100</w:t>
            </w:r>
          </w:p>
        </w:tc>
      </w:tr>
      <w:tr w:rsidR="00A938C0" w:rsidRPr="00B65965" w14:paraId="5A7FEA0C" w14:textId="77777777" w:rsidTr="00EC40E2">
        <w:tc>
          <w:tcPr>
            <w:tcW w:w="6975" w:type="dxa"/>
          </w:tcPr>
          <w:p w14:paraId="12856733" w14:textId="77777777" w:rsidR="00A938C0" w:rsidRPr="00B65965" w:rsidRDefault="00A938C0" w:rsidP="00EC40E2">
            <w:pPr>
              <w:spacing w:after="120"/>
              <w:rPr>
                <w:rFonts w:eastAsiaTheme="minorHAnsi"/>
                <w:sz w:val="24"/>
                <w:szCs w:val="24"/>
                <w:lang w:val="uk-UA" w:eastAsia="ru-RU"/>
              </w:rPr>
            </w:pPr>
            <w:r w:rsidRPr="00B65965">
              <w:rPr>
                <w:sz w:val="24"/>
                <w:szCs w:val="24"/>
                <w:lang w:val="uk-UA" w:eastAsia="ru-RU"/>
              </w:rPr>
              <w:t xml:space="preserve">Івасюк Я.П. </w:t>
            </w:r>
          </w:p>
        </w:tc>
        <w:tc>
          <w:tcPr>
            <w:tcW w:w="2268" w:type="dxa"/>
          </w:tcPr>
          <w:p w14:paraId="22D4D86F" w14:textId="24C6FE8F" w:rsidR="00A938C0" w:rsidRPr="000F28D0" w:rsidRDefault="000F28D0" w:rsidP="00EC40E2">
            <w:pPr>
              <w:spacing w:after="120"/>
              <w:rPr>
                <w:rFonts w:eastAsiaTheme="minorHAnsi"/>
                <w:sz w:val="24"/>
                <w:szCs w:val="24"/>
                <w:lang w:val="en-US"/>
              </w:rPr>
            </w:pPr>
            <w:r>
              <w:rPr>
                <w:rFonts w:eastAsiaTheme="minorHAnsi"/>
                <w:sz w:val="24"/>
                <w:szCs w:val="24"/>
                <w:lang w:val="en-US"/>
              </w:rPr>
              <w:t>6 560</w:t>
            </w:r>
          </w:p>
        </w:tc>
      </w:tr>
      <w:tr w:rsidR="00A938C0" w:rsidRPr="00B65965" w14:paraId="0ACD8533" w14:textId="77777777" w:rsidTr="00EC40E2">
        <w:tc>
          <w:tcPr>
            <w:tcW w:w="6975" w:type="dxa"/>
          </w:tcPr>
          <w:p w14:paraId="7842B263" w14:textId="55227E6F" w:rsidR="00A938C0" w:rsidRPr="00B65965" w:rsidRDefault="004F26D6" w:rsidP="00EC40E2">
            <w:pPr>
              <w:spacing w:after="120"/>
              <w:rPr>
                <w:rFonts w:eastAsiaTheme="minorHAnsi"/>
                <w:sz w:val="24"/>
                <w:szCs w:val="24"/>
                <w:lang w:val="uk-UA" w:eastAsia="ru-RU"/>
              </w:rPr>
            </w:pPr>
            <w:proofErr w:type="spellStart"/>
            <w:r>
              <w:rPr>
                <w:sz w:val="24"/>
                <w:szCs w:val="24"/>
                <w:lang w:val="uk-UA"/>
              </w:rPr>
              <w:t>Побережська</w:t>
            </w:r>
            <w:proofErr w:type="spellEnd"/>
            <w:r w:rsidR="00A938C0" w:rsidRPr="00B65965">
              <w:rPr>
                <w:sz w:val="24"/>
                <w:szCs w:val="24"/>
                <w:lang w:val="uk-UA"/>
              </w:rPr>
              <w:t xml:space="preserve"> Т.Я. </w:t>
            </w:r>
          </w:p>
        </w:tc>
        <w:tc>
          <w:tcPr>
            <w:tcW w:w="2268" w:type="dxa"/>
          </w:tcPr>
          <w:p w14:paraId="31C26C9D" w14:textId="6C270650" w:rsidR="00A938C0" w:rsidRPr="000A7D4A" w:rsidRDefault="000A7D4A" w:rsidP="00EC40E2">
            <w:pPr>
              <w:spacing w:after="120"/>
              <w:rPr>
                <w:rFonts w:eastAsiaTheme="minorHAnsi"/>
                <w:sz w:val="24"/>
                <w:szCs w:val="24"/>
                <w:lang w:val="en-US"/>
              </w:rPr>
            </w:pPr>
            <w:r>
              <w:rPr>
                <w:rFonts w:eastAsiaTheme="minorHAnsi"/>
                <w:sz w:val="24"/>
                <w:szCs w:val="24"/>
                <w:lang w:val="en-US"/>
              </w:rPr>
              <w:t>6 560</w:t>
            </w:r>
          </w:p>
        </w:tc>
      </w:tr>
      <w:tr w:rsidR="00A938C0" w:rsidRPr="00B65965" w14:paraId="5C202950" w14:textId="77777777" w:rsidTr="00EC40E2">
        <w:tc>
          <w:tcPr>
            <w:tcW w:w="6975" w:type="dxa"/>
          </w:tcPr>
          <w:p w14:paraId="09C5A8F9" w14:textId="77777777" w:rsidR="00A938C0" w:rsidRPr="00B65965" w:rsidRDefault="00A938C0" w:rsidP="00EC40E2">
            <w:pPr>
              <w:spacing w:after="120"/>
              <w:rPr>
                <w:sz w:val="24"/>
                <w:szCs w:val="24"/>
                <w:lang w:val="uk-UA"/>
              </w:rPr>
            </w:pPr>
            <w:proofErr w:type="spellStart"/>
            <w:r w:rsidRPr="00B65965">
              <w:rPr>
                <w:sz w:val="24"/>
                <w:szCs w:val="24"/>
                <w:lang w:val="uk-UA"/>
              </w:rPr>
              <w:t>Шворак</w:t>
            </w:r>
            <w:proofErr w:type="spellEnd"/>
            <w:r w:rsidRPr="00B65965">
              <w:rPr>
                <w:sz w:val="24"/>
                <w:szCs w:val="24"/>
                <w:lang w:val="uk-UA"/>
              </w:rPr>
              <w:t xml:space="preserve"> О.М.</w:t>
            </w:r>
          </w:p>
        </w:tc>
        <w:tc>
          <w:tcPr>
            <w:tcW w:w="2268" w:type="dxa"/>
          </w:tcPr>
          <w:p w14:paraId="7EF019F1" w14:textId="43A79BC7" w:rsidR="00A938C0" w:rsidRPr="000A7D4A" w:rsidRDefault="000A7D4A" w:rsidP="00EC40E2">
            <w:pPr>
              <w:spacing w:after="120"/>
              <w:rPr>
                <w:sz w:val="24"/>
                <w:szCs w:val="24"/>
                <w:lang w:val="en-US"/>
              </w:rPr>
            </w:pPr>
            <w:r>
              <w:rPr>
                <w:sz w:val="24"/>
                <w:szCs w:val="24"/>
                <w:lang w:val="en-US"/>
              </w:rPr>
              <w:t>6 560</w:t>
            </w:r>
          </w:p>
        </w:tc>
      </w:tr>
      <w:tr w:rsidR="00FA07B2" w:rsidRPr="00B65965" w14:paraId="32AF3C48" w14:textId="77777777" w:rsidTr="00EC40E2">
        <w:tc>
          <w:tcPr>
            <w:tcW w:w="6975" w:type="dxa"/>
          </w:tcPr>
          <w:p w14:paraId="5BCBB4F9" w14:textId="6D31F683" w:rsidR="00FA07B2" w:rsidRPr="00B65965" w:rsidRDefault="00FA07B2" w:rsidP="00FA07B2">
            <w:pPr>
              <w:spacing w:after="120"/>
              <w:rPr>
                <w:sz w:val="24"/>
                <w:szCs w:val="24"/>
                <w:lang w:val="uk-UA"/>
              </w:rPr>
            </w:pPr>
            <w:r w:rsidRPr="00B65965">
              <w:rPr>
                <w:sz w:val="24"/>
                <w:szCs w:val="24"/>
                <w:lang w:val="uk-UA"/>
              </w:rPr>
              <w:t>Щербина А.І.</w:t>
            </w:r>
          </w:p>
        </w:tc>
        <w:tc>
          <w:tcPr>
            <w:tcW w:w="2268" w:type="dxa"/>
          </w:tcPr>
          <w:p w14:paraId="30EA96FD" w14:textId="7330BBF8" w:rsidR="00FA07B2" w:rsidRPr="00B65965" w:rsidRDefault="004A6138" w:rsidP="00FA07B2">
            <w:pPr>
              <w:spacing w:after="120"/>
              <w:rPr>
                <w:sz w:val="24"/>
                <w:szCs w:val="24"/>
                <w:lang w:val="uk-UA"/>
              </w:rPr>
            </w:pPr>
            <w:r>
              <w:rPr>
                <w:sz w:val="24"/>
                <w:szCs w:val="24"/>
                <w:lang w:val="uk-UA"/>
              </w:rPr>
              <w:t xml:space="preserve">4 </w:t>
            </w:r>
            <w:r w:rsidR="00FE1907">
              <w:rPr>
                <w:sz w:val="24"/>
                <w:szCs w:val="24"/>
                <w:lang w:val="uk-UA"/>
              </w:rPr>
              <w:t>800</w:t>
            </w:r>
          </w:p>
        </w:tc>
      </w:tr>
      <w:tr w:rsidR="004A6138" w:rsidRPr="00B65965" w14:paraId="7F74A58B" w14:textId="77777777" w:rsidTr="00EC40E2">
        <w:tc>
          <w:tcPr>
            <w:tcW w:w="6975" w:type="dxa"/>
          </w:tcPr>
          <w:p w14:paraId="07A85DDE" w14:textId="27E3BDE6" w:rsidR="004A6138" w:rsidRPr="00B65965" w:rsidRDefault="004A6138" w:rsidP="004A6138">
            <w:pPr>
              <w:spacing w:after="120"/>
              <w:rPr>
                <w:sz w:val="24"/>
                <w:szCs w:val="24"/>
                <w:lang w:val="uk-UA"/>
              </w:rPr>
            </w:pPr>
            <w:proofErr w:type="spellStart"/>
            <w:r w:rsidRPr="004A6138">
              <w:rPr>
                <w:sz w:val="24"/>
                <w:szCs w:val="24"/>
                <w:lang w:val="uk-UA"/>
              </w:rPr>
              <w:t>Кривомаз</w:t>
            </w:r>
            <w:proofErr w:type="spellEnd"/>
            <w:r w:rsidRPr="004A6138">
              <w:rPr>
                <w:sz w:val="24"/>
                <w:szCs w:val="24"/>
                <w:lang w:val="uk-UA"/>
              </w:rPr>
              <w:t xml:space="preserve"> Ю. В.</w:t>
            </w:r>
          </w:p>
        </w:tc>
        <w:tc>
          <w:tcPr>
            <w:tcW w:w="2268" w:type="dxa"/>
          </w:tcPr>
          <w:p w14:paraId="6125BA9B" w14:textId="42D55BF0" w:rsidR="004A6138" w:rsidRPr="00B65965" w:rsidRDefault="004A6138" w:rsidP="004A6138">
            <w:pPr>
              <w:spacing w:after="120"/>
              <w:rPr>
                <w:sz w:val="24"/>
                <w:szCs w:val="24"/>
                <w:lang w:val="uk-UA"/>
              </w:rPr>
            </w:pPr>
            <w:r w:rsidRPr="004A6138">
              <w:rPr>
                <w:sz w:val="24"/>
                <w:szCs w:val="24"/>
                <w:lang w:val="uk-UA"/>
              </w:rPr>
              <w:t xml:space="preserve">4 </w:t>
            </w:r>
            <w:r w:rsidR="00FE1907">
              <w:rPr>
                <w:sz w:val="24"/>
                <w:szCs w:val="24"/>
                <w:lang w:val="uk-UA"/>
              </w:rPr>
              <w:t>800</w:t>
            </w:r>
          </w:p>
        </w:tc>
      </w:tr>
      <w:tr w:rsidR="00C35F5D" w:rsidRPr="00B65965" w14:paraId="331BEE30" w14:textId="77777777" w:rsidTr="00EC40E2">
        <w:tc>
          <w:tcPr>
            <w:tcW w:w="6975" w:type="dxa"/>
          </w:tcPr>
          <w:p w14:paraId="39AF2A82" w14:textId="220F9A0F" w:rsidR="00C35F5D" w:rsidRPr="004A6138" w:rsidRDefault="00C35F5D" w:rsidP="004A6138">
            <w:pPr>
              <w:spacing w:after="120"/>
              <w:rPr>
                <w:sz w:val="24"/>
                <w:szCs w:val="24"/>
                <w:lang w:val="uk-UA"/>
              </w:rPr>
            </w:pPr>
            <w:proofErr w:type="spellStart"/>
            <w:r>
              <w:rPr>
                <w:sz w:val="24"/>
                <w:szCs w:val="24"/>
                <w:lang w:val="uk-UA"/>
              </w:rPr>
              <w:t>Куліда</w:t>
            </w:r>
            <w:proofErr w:type="spellEnd"/>
            <w:r>
              <w:rPr>
                <w:sz w:val="24"/>
                <w:szCs w:val="24"/>
                <w:lang w:val="uk-UA"/>
              </w:rPr>
              <w:t xml:space="preserve"> А.А.</w:t>
            </w:r>
          </w:p>
        </w:tc>
        <w:tc>
          <w:tcPr>
            <w:tcW w:w="2268" w:type="dxa"/>
          </w:tcPr>
          <w:p w14:paraId="0FFE8AB5" w14:textId="2F8E0130" w:rsidR="00C35F5D" w:rsidRPr="004A6138" w:rsidRDefault="00C35F5D" w:rsidP="004A6138">
            <w:pPr>
              <w:spacing w:after="120"/>
              <w:rPr>
                <w:sz w:val="24"/>
                <w:szCs w:val="24"/>
                <w:lang w:val="uk-UA"/>
              </w:rPr>
            </w:pPr>
            <w:r>
              <w:rPr>
                <w:sz w:val="24"/>
                <w:szCs w:val="24"/>
                <w:lang w:val="uk-UA"/>
              </w:rPr>
              <w:t xml:space="preserve">4 </w:t>
            </w:r>
            <w:r w:rsidR="00D16731">
              <w:rPr>
                <w:sz w:val="24"/>
                <w:szCs w:val="24"/>
                <w:lang w:val="uk-UA"/>
              </w:rPr>
              <w:t>800</w:t>
            </w:r>
          </w:p>
        </w:tc>
      </w:tr>
      <w:tr w:rsidR="004A6138" w:rsidRPr="00B65965" w14:paraId="338FCF76" w14:textId="77777777" w:rsidTr="00EC40E2">
        <w:tc>
          <w:tcPr>
            <w:tcW w:w="6975" w:type="dxa"/>
            <w:hideMark/>
          </w:tcPr>
          <w:p w14:paraId="2CAF568D" w14:textId="141AEDB0" w:rsidR="004A6138" w:rsidRPr="00B65965" w:rsidRDefault="004A6138" w:rsidP="004A6138">
            <w:pPr>
              <w:spacing w:after="120"/>
              <w:rPr>
                <w:sz w:val="24"/>
                <w:szCs w:val="24"/>
                <w:lang w:val="uk-UA"/>
              </w:rPr>
            </w:pPr>
            <w:r w:rsidRPr="00B65965">
              <w:rPr>
                <w:sz w:val="24"/>
                <w:szCs w:val="24"/>
                <w:lang w:val="uk-UA"/>
              </w:rPr>
              <w:t>Помічник адвоката</w:t>
            </w:r>
          </w:p>
        </w:tc>
        <w:tc>
          <w:tcPr>
            <w:tcW w:w="2268" w:type="dxa"/>
            <w:hideMark/>
          </w:tcPr>
          <w:p w14:paraId="5D983756" w14:textId="6891613E" w:rsidR="004A6138" w:rsidRPr="00B65965" w:rsidRDefault="004A6138" w:rsidP="004A6138">
            <w:pPr>
              <w:spacing w:after="120"/>
              <w:rPr>
                <w:sz w:val="24"/>
                <w:szCs w:val="24"/>
                <w:lang w:val="uk-UA"/>
              </w:rPr>
            </w:pPr>
            <w:r w:rsidRPr="00B65965">
              <w:rPr>
                <w:sz w:val="24"/>
                <w:szCs w:val="24"/>
                <w:lang w:val="uk-UA"/>
              </w:rPr>
              <w:t xml:space="preserve">від 660 до </w:t>
            </w:r>
            <w:r>
              <w:rPr>
                <w:sz w:val="24"/>
                <w:szCs w:val="24"/>
                <w:lang w:val="uk-UA"/>
              </w:rPr>
              <w:t>4 190</w:t>
            </w:r>
          </w:p>
        </w:tc>
      </w:tr>
    </w:tbl>
    <w:p w14:paraId="2CFC022D" w14:textId="7617734D" w:rsidR="00A938C0" w:rsidRPr="00E940B3" w:rsidRDefault="00A938C0" w:rsidP="00A938C0">
      <w:pPr>
        <w:tabs>
          <w:tab w:val="left" w:pos="1135"/>
        </w:tabs>
        <w:spacing w:after="120"/>
        <w:jc w:val="both"/>
        <w:rPr>
          <w:color w:val="000000"/>
          <w:sz w:val="24"/>
          <w:szCs w:val="24"/>
          <w:lang w:val="uk-UA"/>
        </w:rPr>
      </w:pPr>
    </w:p>
    <w:p w14:paraId="6ADE7322" w14:textId="35DE2E13" w:rsidR="00A938C0" w:rsidRPr="00E940B3" w:rsidRDefault="00A938C0" w:rsidP="003673FA">
      <w:pPr>
        <w:spacing w:after="120"/>
        <w:ind w:firstLine="593"/>
        <w:jc w:val="both"/>
        <w:rPr>
          <w:sz w:val="24"/>
          <w:szCs w:val="24"/>
          <w:lang w:val="uk-UA"/>
        </w:rPr>
      </w:pPr>
      <w:r w:rsidRPr="00E940B3">
        <w:rPr>
          <w:color w:val="000000"/>
          <w:sz w:val="24"/>
          <w:szCs w:val="24"/>
          <w:lang w:val="uk-UA"/>
        </w:rPr>
        <w:t>Розміри індивідуальних погодинних ставок адвокатів-учасників Об’єднання та їх помічників можуть переглядатися</w:t>
      </w:r>
      <w:r w:rsidRPr="00E940B3">
        <w:rPr>
          <w:sz w:val="24"/>
          <w:szCs w:val="24"/>
          <w:lang w:val="uk-UA"/>
        </w:rPr>
        <w:t xml:space="preserve"> раз на рік. Зміни ставок відповідно до офіційного індексу інфляції за рік (із заокругленням у разі необхідності) вважаються такими, що узгоджуються автоматично. При цьому нові ставки вважаються доведеними та погодженими до застосування з 1 січня відповідного року, якщо про зміни було повідомлено Довірителю шляхом направлення відповідного повідомлення електронною поштою. За запитом Довірителя  зміни у   індивідуальних погодинних ставках можуть бути зафіксовані шляхом укладання Додаткової угоди до Договору про надання правової допомоги.</w:t>
      </w:r>
    </w:p>
    <w:p w14:paraId="72F3C6FA" w14:textId="77777777" w:rsidR="00A938C0" w:rsidRPr="00E940B3" w:rsidRDefault="00A938C0" w:rsidP="003673FA">
      <w:pPr>
        <w:spacing w:after="120"/>
        <w:ind w:firstLine="593"/>
        <w:jc w:val="both"/>
        <w:rPr>
          <w:sz w:val="24"/>
          <w:szCs w:val="24"/>
          <w:lang w:val="uk-UA"/>
        </w:rPr>
      </w:pPr>
      <w:r w:rsidRPr="00E940B3">
        <w:rPr>
          <w:sz w:val="24"/>
          <w:szCs w:val="24"/>
          <w:lang w:val="uk-UA"/>
        </w:rPr>
        <w:t>У разі виставлення рахунку до оплати у валюті, відмінній від української гривні, сума до сплати визначається за офіційним курсом НБУ відповідної валюти на день виставлення рахунку.</w:t>
      </w:r>
    </w:p>
    <w:p w14:paraId="0D2546C1" w14:textId="77777777" w:rsidR="00A938C0" w:rsidRPr="00E940B3" w:rsidRDefault="00A938C0" w:rsidP="003673FA">
      <w:pPr>
        <w:pStyle w:val="a7"/>
        <w:numPr>
          <w:ilvl w:val="0"/>
          <w:numId w:val="9"/>
        </w:numPr>
        <w:tabs>
          <w:tab w:val="left" w:pos="988"/>
        </w:tabs>
        <w:spacing w:after="120"/>
        <w:ind w:left="0" w:firstLine="593"/>
        <w:contextualSpacing w:val="0"/>
        <w:jc w:val="both"/>
        <w:rPr>
          <w:color w:val="000000"/>
          <w:sz w:val="24"/>
          <w:szCs w:val="24"/>
          <w:lang w:val="uk-UA"/>
        </w:rPr>
      </w:pPr>
      <w:r w:rsidRPr="00E940B3">
        <w:rPr>
          <w:color w:val="000000"/>
          <w:sz w:val="24"/>
          <w:szCs w:val="24"/>
          <w:lang w:val="uk-UA"/>
        </w:rPr>
        <w:t xml:space="preserve">Для цілей визначення суми до сплати за надані послуги Сторони мають право за взаємною згодою коригувати вартість послуг, зазначену в специфікації, до підписання </w:t>
      </w:r>
      <w:proofErr w:type="spellStart"/>
      <w:r w:rsidRPr="00E940B3">
        <w:rPr>
          <w:color w:val="000000"/>
          <w:sz w:val="24"/>
          <w:szCs w:val="24"/>
          <w:lang w:val="uk-UA"/>
        </w:rPr>
        <w:t>Акта</w:t>
      </w:r>
      <w:proofErr w:type="spellEnd"/>
      <w:r w:rsidRPr="00E940B3">
        <w:rPr>
          <w:color w:val="000000"/>
          <w:sz w:val="24"/>
          <w:szCs w:val="24"/>
          <w:lang w:val="uk-UA"/>
        </w:rPr>
        <w:t xml:space="preserve"> приймання-передачі послуг обома Сторонами (таке коригування здійснюється з урахуванням часу, витраченого на вивчення нормативних матеріалів, набутого раніше на подібних проектах досвіду, розроблених раніше проектів документів і інших подібних чинників).</w:t>
      </w:r>
    </w:p>
    <w:p w14:paraId="6A181D2C" w14:textId="77777777" w:rsidR="00A938C0" w:rsidRPr="00E940B3" w:rsidRDefault="00A938C0" w:rsidP="003673FA">
      <w:pPr>
        <w:pStyle w:val="a7"/>
        <w:numPr>
          <w:ilvl w:val="0"/>
          <w:numId w:val="9"/>
        </w:numPr>
        <w:tabs>
          <w:tab w:val="left" w:pos="988"/>
        </w:tabs>
        <w:spacing w:after="120"/>
        <w:ind w:left="0" w:firstLine="593"/>
        <w:contextualSpacing w:val="0"/>
        <w:jc w:val="both"/>
        <w:rPr>
          <w:color w:val="000000"/>
          <w:sz w:val="24"/>
          <w:szCs w:val="24"/>
          <w:lang w:val="uk-UA"/>
        </w:rPr>
      </w:pPr>
      <w:r w:rsidRPr="00E940B3">
        <w:rPr>
          <w:color w:val="000000"/>
          <w:sz w:val="24"/>
          <w:szCs w:val="24"/>
          <w:lang w:val="uk-UA"/>
        </w:rPr>
        <w:t>У випадках, коли можна точно визначити обсяг робіт, Сторони можуть встановлюв</w:t>
      </w:r>
      <w:r w:rsidRPr="00E940B3">
        <w:rPr>
          <w:snapToGrid w:val="0"/>
          <w:sz w:val="24"/>
          <w:szCs w:val="24"/>
          <w:lang w:val="uk-UA"/>
        </w:rPr>
        <w:t xml:space="preserve">ати фіксовану суму вартості послуг Об’єднання шляхом укладання додаткової угоди до Договору. У таких випадках (а також в інших випадках, коли сума вартості послуг попередньо узгоджена з Довірителем) докладна </w:t>
      </w:r>
      <w:r w:rsidRPr="00E940B3">
        <w:rPr>
          <w:color w:val="000000"/>
          <w:sz w:val="24"/>
          <w:szCs w:val="24"/>
          <w:lang w:val="uk-UA"/>
        </w:rPr>
        <w:t xml:space="preserve">специфікація як зазначено в п. 5.2, оформлюється та подається Об’єднанням за домовленістю Сторін. </w:t>
      </w:r>
    </w:p>
    <w:p w14:paraId="3A2410A1" w14:textId="77777777" w:rsidR="00A938C0" w:rsidRPr="00E940B3" w:rsidRDefault="00A938C0" w:rsidP="003673FA">
      <w:pPr>
        <w:pStyle w:val="a7"/>
        <w:numPr>
          <w:ilvl w:val="0"/>
          <w:numId w:val="9"/>
        </w:numPr>
        <w:tabs>
          <w:tab w:val="left" w:pos="988"/>
        </w:tabs>
        <w:spacing w:after="120"/>
        <w:ind w:left="0" w:firstLine="593"/>
        <w:contextualSpacing w:val="0"/>
        <w:jc w:val="both"/>
        <w:rPr>
          <w:color w:val="000000"/>
          <w:sz w:val="24"/>
          <w:szCs w:val="24"/>
          <w:lang w:val="uk-UA"/>
        </w:rPr>
      </w:pPr>
      <w:r w:rsidRPr="00E940B3">
        <w:rPr>
          <w:color w:val="000000"/>
          <w:sz w:val="24"/>
          <w:szCs w:val="24"/>
          <w:lang w:val="uk-UA"/>
        </w:rPr>
        <w:t xml:space="preserve">Для узгодження суми для виставлення, до відправки Довірителю Рахунка-фактури та </w:t>
      </w:r>
      <w:proofErr w:type="spellStart"/>
      <w:r w:rsidRPr="00E940B3">
        <w:rPr>
          <w:color w:val="000000"/>
          <w:sz w:val="24"/>
          <w:szCs w:val="24"/>
          <w:lang w:val="uk-UA"/>
        </w:rPr>
        <w:t>Акта</w:t>
      </w:r>
      <w:proofErr w:type="spellEnd"/>
      <w:r w:rsidRPr="00E940B3">
        <w:rPr>
          <w:color w:val="000000"/>
          <w:sz w:val="24"/>
          <w:szCs w:val="24"/>
          <w:lang w:val="uk-UA"/>
        </w:rPr>
        <w:t xml:space="preserve"> приймання-передачі послуг, Об’єднання звичайно надсилає вповноваженій особі Довірителя на розгляд та затвердження Специфікацію наданих послуг. Цей документ, що </w:t>
      </w:r>
      <w:r w:rsidRPr="00E940B3">
        <w:rPr>
          <w:color w:val="000000"/>
          <w:sz w:val="24"/>
          <w:szCs w:val="24"/>
          <w:lang w:val="uk-UA"/>
        </w:rPr>
        <w:lastRenderedPageBreak/>
        <w:t>передує виставленню Рахунка-фактури, звичайно надсилається електронною поштою з проханням підтвердити отримання та прочитання повідомлення. Якщо впродовж 5 (п’яти) робочих днів від дати відправки електронного повідомлення не було отримано від Довірителя підтвердження про прочитання, тоді Специфікація може бути надіслана Довірителю у роздрукованому вигляді поштою з повідомленням про вручення.</w:t>
      </w:r>
    </w:p>
    <w:p w14:paraId="149EBCB1" w14:textId="77777777" w:rsidR="00A938C0" w:rsidRPr="00E940B3" w:rsidRDefault="00A938C0" w:rsidP="003673FA">
      <w:pPr>
        <w:spacing w:after="120"/>
        <w:ind w:firstLine="593"/>
        <w:jc w:val="both"/>
        <w:rPr>
          <w:color w:val="000000"/>
          <w:sz w:val="24"/>
          <w:szCs w:val="24"/>
          <w:lang w:val="uk-UA"/>
        </w:rPr>
      </w:pPr>
      <w:r w:rsidRPr="00E940B3">
        <w:rPr>
          <w:color w:val="000000"/>
          <w:sz w:val="24"/>
          <w:szCs w:val="24"/>
          <w:lang w:val="uk-UA"/>
        </w:rPr>
        <w:t xml:space="preserve">Рахунок-фактура та Акт приймання-передачі послуг надсилається Довірителю після отримання підтвердження Специфікації в усній або письмовій формі та її підписання Сторонами. </w:t>
      </w:r>
    </w:p>
    <w:p w14:paraId="28B9A1BA" w14:textId="77777777" w:rsidR="00A938C0" w:rsidRPr="00E940B3" w:rsidRDefault="00A938C0" w:rsidP="003673FA">
      <w:pPr>
        <w:spacing w:after="120"/>
        <w:ind w:firstLine="593"/>
        <w:jc w:val="both"/>
        <w:rPr>
          <w:color w:val="000000"/>
          <w:sz w:val="24"/>
          <w:szCs w:val="24"/>
          <w:lang w:val="uk-UA"/>
        </w:rPr>
      </w:pPr>
      <w:r w:rsidRPr="00E940B3">
        <w:rPr>
          <w:color w:val="000000"/>
          <w:sz w:val="24"/>
          <w:szCs w:val="24"/>
          <w:lang w:val="uk-UA"/>
        </w:rPr>
        <w:t>Якщо впродовж 10 (десяти) робочих днів від дня отримання підтвердження про прочитання/отримання електронного повідомлення чи дати отримання Специфікації Довірителем поштою з повідомленням про вручення (якщо Специфікація була відправлена поштою) не було отримано підтвердження Специфікації або обґрунтованих заперечень до Специфікації у письмові формі, тоді Об’єднання має право в будь-який момент після такої дати письмово повідомити, що Специфікація вважаться підтвердженою та виставити відповідний Рахунок-фактуру, який стає обов’язковим для сплати. В такому випадку, сума, що зазначена у Специфікації, розглядається такою, що узгоджена Сторонами внаслідок відсутності відповіді від Довірителя в силу цього пункту Договору.</w:t>
      </w:r>
    </w:p>
    <w:p w14:paraId="747E24B9" w14:textId="77777777" w:rsidR="00A938C0" w:rsidRPr="00E940B3" w:rsidRDefault="00A938C0" w:rsidP="003673FA">
      <w:pPr>
        <w:spacing w:after="120"/>
        <w:ind w:firstLine="593"/>
        <w:jc w:val="both"/>
        <w:rPr>
          <w:color w:val="000000"/>
          <w:sz w:val="24"/>
          <w:szCs w:val="24"/>
          <w:lang w:val="uk-UA"/>
        </w:rPr>
      </w:pPr>
      <w:r w:rsidRPr="00E940B3">
        <w:rPr>
          <w:color w:val="000000"/>
          <w:sz w:val="24"/>
          <w:szCs w:val="24"/>
          <w:lang w:val="uk-UA"/>
        </w:rPr>
        <w:t>Специфікації, Акти приймання-передачі послуг підписуються із застосуванням засобів факсимільного або електронного зв’язку (електронної пошти) з наступним обміном оригіналами таких документів в наступному порядку:</w:t>
      </w:r>
    </w:p>
    <w:p w14:paraId="2653CA57" w14:textId="77777777" w:rsidR="00A938C0" w:rsidRPr="00E940B3" w:rsidRDefault="00A938C0" w:rsidP="003673FA">
      <w:pPr>
        <w:pStyle w:val="a7"/>
        <w:numPr>
          <w:ilvl w:val="0"/>
          <w:numId w:val="10"/>
        </w:numPr>
        <w:spacing w:after="120"/>
        <w:contextualSpacing w:val="0"/>
        <w:jc w:val="both"/>
        <w:rPr>
          <w:color w:val="000000"/>
          <w:sz w:val="24"/>
          <w:szCs w:val="24"/>
          <w:lang w:val="uk-UA"/>
        </w:rPr>
      </w:pPr>
      <w:r w:rsidRPr="00E940B3">
        <w:rPr>
          <w:color w:val="000000"/>
          <w:sz w:val="24"/>
          <w:szCs w:val="24"/>
          <w:lang w:val="uk-UA"/>
        </w:rPr>
        <w:t>за результатом надання послуг, Виконавець складає (оформлює), підписує та надсилає  факсом або електронною поштою Довірителю Специфікацію, Акт приймання-передачі послуг;</w:t>
      </w:r>
    </w:p>
    <w:p w14:paraId="77862C44" w14:textId="77777777" w:rsidR="00A938C0" w:rsidRPr="00E940B3" w:rsidRDefault="00A938C0" w:rsidP="003673FA">
      <w:pPr>
        <w:pStyle w:val="a7"/>
        <w:numPr>
          <w:ilvl w:val="0"/>
          <w:numId w:val="10"/>
        </w:numPr>
        <w:spacing w:after="120"/>
        <w:contextualSpacing w:val="0"/>
        <w:jc w:val="both"/>
        <w:rPr>
          <w:color w:val="000000"/>
          <w:sz w:val="24"/>
          <w:szCs w:val="24"/>
          <w:lang w:val="uk-UA"/>
        </w:rPr>
      </w:pPr>
      <w:r w:rsidRPr="00E940B3">
        <w:rPr>
          <w:color w:val="000000"/>
          <w:sz w:val="24"/>
          <w:szCs w:val="24"/>
          <w:lang w:val="uk-UA"/>
        </w:rPr>
        <w:t xml:space="preserve">якщо у Довірителя немає обґрунтованих заперечень до змісту Специфікації, </w:t>
      </w:r>
      <w:proofErr w:type="spellStart"/>
      <w:r w:rsidRPr="00E940B3">
        <w:rPr>
          <w:color w:val="000000"/>
          <w:sz w:val="24"/>
          <w:szCs w:val="24"/>
          <w:lang w:val="uk-UA"/>
        </w:rPr>
        <w:t>Акта</w:t>
      </w:r>
      <w:proofErr w:type="spellEnd"/>
      <w:r w:rsidRPr="00E940B3">
        <w:rPr>
          <w:color w:val="000000"/>
          <w:sz w:val="24"/>
          <w:szCs w:val="24"/>
          <w:lang w:val="uk-UA"/>
        </w:rPr>
        <w:t xml:space="preserve"> приймання-передачі послуг, Довіритель в той же день підписує його зі свого боку та надсилає факсом або електронною поштою Об’єднанню.</w:t>
      </w:r>
    </w:p>
    <w:p w14:paraId="715D2389" w14:textId="77777777" w:rsidR="00A938C0" w:rsidRPr="00E940B3" w:rsidRDefault="00A938C0" w:rsidP="003673FA">
      <w:pPr>
        <w:spacing w:after="120"/>
        <w:ind w:firstLine="593"/>
        <w:jc w:val="both"/>
        <w:rPr>
          <w:color w:val="000000"/>
          <w:sz w:val="24"/>
          <w:szCs w:val="24"/>
          <w:lang w:val="uk-UA"/>
        </w:rPr>
      </w:pPr>
      <w:r w:rsidRPr="00E940B3">
        <w:rPr>
          <w:color w:val="000000"/>
          <w:sz w:val="24"/>
          <w:szCs w:val="24"/>
          <w:lang w:val="uk-UA"/>
        </w:rPr>
        <w:t xml:space="preserve">Сторони зобов’язуються обмінятись оригіналами Специфікації, </w:t>
      </w:r>
      <w:proofErr w:type="spellStart"/>
      <w:r w:rsidRPr="00E940B3">
        <w:rPr>
          <w:color w:val="000000"/>
          <w:sz w:val="24"/>
          <w:szCs w:val="24"/>
          <w:lang w:val="uk-UA"/>
        </w:rPr>
        <w:t>Акта</w:t>
      </w:r>
      <w:proofErr w:type="spellEnd"/>
      <w:r w:rsidRPr="00E940B3">
        <w:rPr>
          <w:color w:val="000000"/>
          <w:sz w:val="24"/>
          <w:szCs w:val="24"/>
          <w:lang w:val="uk-UA"/>
        </w:rPr>
        <w:t xml:space="preserve"> приймання-передачі послуг, підписаного обома Сторонами у двох оригінальних примірниках.</w:t>
      </w:r>
    </w:p>
    <w:p w14:paraId="1D294245" w14:textId="77777777" w:rsidR="00A938C0" w:rsidRPr="00E940B3" w:rsidRDefault="00A938C0" w:rsidP="003673FA">
      <w:pPr>
        <w:spacing w:after="120"/>
        <w:ind w:firstLine="593"/>
        <w:jc w:val="both"/>
        <w:rPr>
          <w:color w:val="000000"/>
          <w:sz w:val="24"/>
          <w:szCs w:val="24"/>
          <w:lang w:val="uk-UA"/>
        </w:rPr>
      </w:pPr>
      <w:r w:rsidRPr="00E940B3">
        <w:rPr>
          <w:color w:val="000000"/>
          <w:sz w:val="24"/>
          <w:szCs w:val="24"/>
          <w:lang w:val="uk-UA"/>
        </w:rPr>
        <w:t xml:space="preserve">До отримання Сторонами підписаних з обох сторін оригіналів Специфікації, </w:t>
      </w:r>
      <w:proofErr w:type="spellStart"/>
      <w:r w:rsidRPr="00E940B3">
        <w:rPr>
          <w:color w:val="000000"/>
          <w:sz w:val="24"/>
          <w:szCs w:val="24"/>
          <w:lang w:val="uk-UA"/>
        </w:rPr>
        <w:t>Акта</w:t>
      </w:r>
      <w:proofErr w:type="spellEnd"/>
      <w:r w:rsidRPr="00E940B3">
        <w:rPr>
          <w:color w:val="000000"/>
          <w:sz w:val="24"/>
          <w:szCs w:val="24"/>
          <w:lang w:val="uk-UA"/>
        </w:rPr>
        <w:t xml:space="preserve"> приймання-передачі послуг, його факсимільна або електронна копія має статус оригіналу.</w:t>
      </w:r>
    </w:p>
    <w:p w14:paraId="52E02283" w14:textId="77777777" w:rsidR="00A938C0" w:rsidRPr="00E940B3" w:rsidRDefault="00A938C0" w:rsidP="003673FA">
      <w:pPr>
        <w:pStyle w:val="a7"/>
        <w:numPr>
          <w:ilvl w:val="0"/>
          <w:numId w:val="9"/>
        </w:numPr>
        <w:tabs>
          <w:tab w:val="left" w:pos="998"/>
        </w:tabs>
        <w:spacing w:after="120"/>
        <w:ind w:left="26" w:firstLine="567"/>
        <w:contextualSpacing w:val="0"/>
        <w:jc w:val="both"/>
        <w:rPr>
          <w:color w:val="000000"/>
          <w:sz w:val="24"/>
          <w:szCs w:val="24"/>
          <w:lang w:val="uk-UA"/>
        </w:rPr>
      </w:pPr>
      <w:r w:rsidRPr="00E940B3">
        <w:rPr>
          <w:color w:val="000000"/>
          <w:sz w:val="24"/>
          <w:szCs w:val="24"/>
          <w:lang w:val="uk-UA"/>
        </w:rPr>
        <w:t xml:space="preserve">Якщо від Довірителя протягом 10 (десяти) робочих днів після одержання </w:t>
      </w:r>
      <w:proofErr w:type="spellStart"/>
      <w:r w:rsidRPr="00E940B3">
        <w:rPr>
          <w:color w:val="000000"/>
          <w:sz w:val="24"/>
          <w:szCs w:val="24"/>
          <w:lang w:val="uk-UA"/>
        </w:rPr>
        <w:t>Акта</w:t>
      </w:r>
      <w:proofErr w:type="spellEnd"/>
      <w:r w:rsidRPr="00E940B3">
        <w:rPr>
          <w:color w:val="000000"/>
          <w:sz w:val="24"/>
          <w:szCs w:val="24"/>
          <w:lang w:val="uk-UA"/>
        </w:rPr>
        <w:t xml:space="preserve"> приймання-передачі послуг та Рахунка-фактури не надійшло Об’єднанню письмових заперечень стосовно вартості послуг, пред'явлених до оплати, послуги вважаються прийнятими, а їх вартість узгодженою і такою, що підлягає оплаті на підставі відповідного Рахунку-фактури Об’єднання впродовж 10 (десяти) робочих днів від дати одержання Рахунка-фактури.</w:t>
      </w:r>
    </w:p>
    <w:p w14:paraId="33CD3147" w14:textId="633438AA" w:rsidR="00A938C0" w:rsidRPr="00E940B3" w:rsidRDefault="00A938C0" w:rsidP="0065502C">
      <w:pPr>
        <w:pStyle w:val="a7"/>
        <w:numPr>
          <w:ilvl w:val="0"/>
          <w:numId w:val="9"/>
        </w:numPr>
        <w:tabs>
          <w:tab w:val="left" w:pos="998"/>
        </w:tabs>
        <w:spacing w:after="120"/>
        <w:ind w:left="26" w:firstLine="567"/>
        <w:contextualSpacing w:val="0"/>
        <w:jc w:val="both"/>
        <w:rPr>
          <w:snapToGrid w:val="0"/>
          <w:sz w:val="24"/>
          <w:szCs w:val="24"/>
          <w:lang w:val="uk-UA"/>
        </w:rPr>
      </w:pPr>
      <w:r w:rsidRPr="00E940B3">
        <w:rPr>
          <w:color w:val="000000"/>
          <w:sz w:val="24"/>
          <w:szCs w:val="24"/>
          <w:lang w:val="uk-UA"/>
        </w:rPr>
        <w:t>Ст</w:t>
      </w:r>
      <w:r w:rsidRPr="00E940B3">
        <w:rPr>
          <w:snapToGrid w:val="0"/>
          <w:sz w:val="24"/>
          <w:szCs w:val="24"/>
          <w:lang w:val="uk-UA"/>
        </w:rPr>
        <w:t>орони залишають за собою право з урахуванням конкретних обставин погоджувати інший порядок виконання й оплати послуг.</w:t>
      </w:r>
    </w:p>
    <w:p w14:paraId="656EC213" w14:textId="77777777" w:rsidR="0065502C" w:rsidRPr="00E940B3" w:rsidRDefault="0065502C" w:rsidP="0065502C">
      <w:pPr>
        <w:pStyle w:val="a7"/>
        <w:tabs>
          <w:tab w:val="left" w:pos="998"/>
        </w:tabs>
        <w:spacing w:after="120"/>
        <w:ind w:left="593"/>
        <w:contextualSpacing w:val="0"/>
        <w:jc w:val="both"/>
        <w:rPr>
          <w:snapToGrid w:val="0"/>
          <w:sz w:val="24"/>
          <w:szCs w:val="24"/>
          <w:lang w:val="uk-UA"/>
        </w:rPr>
      </w:pPr>
    </w:p>
    <w:p w14:paraId="61E83B7F" w14:textId="09179432" w:rsidR="00A938C0" w:rsidRPr="00E940B3" w:rsidRDefault="00A938C0" w:rsidP="005D1F7B">
      <w:pPr>
        <w:spacing w:after="120"/>
        <w:ind w:right="90" w:firstLine="709"/>
        <w:jc w:val="center"/>
        <w:rPr>
          <w:b/>
          <w:snapToGrid w:val="0"/>
          <w:sz w:val="24"/>
          <w:szCs w:val="24"/>
          <w:lang w:val="uk-UA"/>
        </w:rPr>
      </w:pPr>
      <w:r w:rsidRPr="00E940B3">
        <w:rPr>
          <w:b/>
          <w:snapToGrid w:val="0"/>
          <w:sz w:val="24"/>
          <w:szCs w:val="24"/>
          <w:lang w:val="uk-UA"/>
        </w:rPr>
        <w:t>6. КОНФІДЕНЦІЙНІСТЬ ТА АДВОКАТСЬКА ТАЄМНИЦЯ</w:t>
      </w:r>
    </w:p>
    <w:p w14:paraId="253F54A6" w14:textId="77777777" w:rsidR="00A938C0" w:rsidRPr="00E940B3" w:rsidRDefault="00A938C0" w:rsidP="005D1F7B">
      <w:pPr>
        <w:pStyle w:val="a7"/>
        <w:numPr>
          <w:ilvl w:val="0"/>
          <w:numId w:val="11"/>
        </w:numPr>
        <w:tabs>
          <w:tab w:val="left" w:pos="998"/>
        </w:tabs>
        <w:spacing w:after="120"/>
        <w:ind w:left="0" w:firstLine="593"/>
        <w:contextualSpacing w:val="0"/>
        <w:jc w:val="both"/>
        <w:rPr>
          <w:color w:val="000000"/>
          <w:sz w:val="24"/>
          <w:szCs w:val="24"/>
          <w:lang w:val="uk-UA"/>
        </w:rPr>
      </w:pPr>
      <w:r w:rsidRPr="00E940B3">
        <w:rPr>
          <w:color w:val="000000"/>
          <w:sz w:val="24"/>
          <w:szCs w:val="24"/>
          <w:lang w:val="uk-UA"/>
        </w:rPr>
        <w:t xml:space="preserve">З урахуванням вимог і обмежень, передбачених чинним законодавством, Об’єднання зобов'язується поважати конфіденційний характер інформації, яка стала відома йому у зв'язку з співпрацею із Довірителем, і зобов'язується вживати заходів щодо непоширення такої інформації третім особам. Дане зобов'язання не поширюється на інформацію, яка є або стала загальновідомою внаслідок дії або недбалості інших осіб, або отриманою Об’єднанням від третіх осіб. Конфіденційна інформація не підлягає розголошенню або наданню третім особам за винятком випадків, коли від Об’єднання вимагає цього чинне </w:t>
      </w:r>
      <w:r w:rsidRPr="00E940B3">
        <w:rPr>
          <w:color w:val="000000"/>
          <w:sz w:val="24"/>
          <w:szCs w:val="24"/>
          <w:lang w:val="uk-UA"/>
        </w:rPr>
        <w:lastRenderedPageBreak/>
        <w:t xml:space="preserve">законодавство. У випадку виникнення ситуації, коли Об’єднання в силу чинного законодавства повинне надати третім особам конфіденційну інформацію, Об’єднання зобов’язане терміново повідомити про зазначене Довірителя. </w:t>
      </w:r>
    </w:p>
    <w:p w14:paraId="099F3229" w14:textId="77777777" w:rsidR="00A938C0" w:rsidRPr="00E940B3" w:rsidRDefault="00A938C0" w:rsidP="005D1F7B">
      <w:pPr>
        <w:pStyle w:val="a7"/>
        <w:numPr>
          <w:ilvl w:val="0"/>
          <w:numId w:val="11"/>
        </w:numPr>
        <w:tabs>
          <w:tab w:val="left" w:pos="998"/>
        </w:tabs>
        <w:spacing w:after="120"/>
        <w:ind w:left="0" w:firstLine="593"/>
        <w:contextualSpacing w:val="0"/>
        <w:jc w:val="both"/>
        <w:rPr>
          <w:color w:val="000000"/>
          <w:sz w:val="24"/>
          <w:szCs w:val="24"/>
          <w:lang w:val="uk-UA"/>
        </w:rPr>
      </w:pPr>
      <w:r w:rsidRPr="00E940B3">
        <w:rPr>
          <w:color w:val="000000"/>
          <w:sz w:val="24"/>
          <w:szCs w:val="24"/>
          <w:lang w:val="uk-UA"/>
        </w:rPr>
        <w:t>Довіритель зобов’язаний попереджувати Об’єднання про конфіденційний характер інформації при наданні такої інформації Об’єднанню. Якщо таке попередження не було вчасно зроблено Довірителем, Об’єднання не несе відповідальності за можливе розголошення такої інформації.</w:t>
      </w:r>
    </w:p>
    <w:p w14:paraId="3B53F7CE" w14:textId="77777777" w:rsidR="00A938C0" w:rsidRPr="00E940B3" w:rsidRDefault="00A938C0" w:rsidP="005D1F7B">
      <w:pPr>
        <w:pStyle w:val="a7"/>
        <w:numPr>
          <w:ilvl w:val="0"/>
          <w:numId w:val="11"/>
        </w:numPr>
        <w:tabs>
          <w:tab w:val="left" w:pos="998"/>
        </w:tabs>
        <w:spacing w:after="120"/>
        <w:ind w:left="0" w:firstLine="593"/>
        <w:contextualSpacing w:val="0"/>
        <w:jc w:val="both"/>
        <w:rPr>
          <w:color w:val="000000"/>
          <w:sz w:val="24"/>
          <w:szCs w:val="24"/>
          <w:lang w:val="uk-UA"/>
        </w:rPr>
      </w:pPr>
      <w:r w:rsidRPr="00E940B3">
        <w:rPr>
          <w:color w:val="000000"/>
          <w:sz w:val="24"/>
          <w:szCs w:val="24"/>
          <w:lang w:val="uk-UA"/>
        </w:rPr>
        <w:t>З метою забезпечення конфіденційності після завершення відповідної роботи, передачі її результатів Довірителю і отримання повної оплати за виконану роботу, Об’єднання може бути зобов’язане відповідною письмовою вимогою Довірителя знищити або повернути Довірителю всю надану йому для такої роботи конфіденційну документацію та інформацію а також свою робочу документацію щодо цієї роботи. Якщо таке знищення або повернення здійснено за вимогою Довірителя, Об’єднання звільняється від будь-якої відповідальності за результати відповідної роботи з моменту отримання вищезгаданої вимоги.</w:t>
      </w:r>
    </w:p>
    <w:p w14:paraId="1F567A6C" w14:textId="77777777" w:rsidR="00A938C0" w:rsidRPr="00E940B3" w:rsidRDefault="00A938C0" w:rsidP="005D1F7B">
      <w:pPr>
        <w:pStyle w:val="a7"/>
        <w:numPr>
          <w:ilvl w:val="0"/>
          <w:numId w:val="11"/>
        </w:numPr>
        <w:tabs>
          <w:tab w:val="left" w:pos="998"/>
        </w:tabs>
        <w:spacing w:after="120"/>
        <w:ind w:left="0" w:firstLine="593"/>
        <w:contextualSpacing w:val="0"/>
        <w:jc w:val="both"/>
        <w:rPr>
          <w:color w:val="000000"/>
          <w:sz w:val="24"/>
          <w:szCs w:val="24"/>
          <w:lang w:val="uk-UA"/>
        </w:rPr>
      </w:pPr>
      <w:r w:rsidRPr="00E940B3">
        <w:rPr>
          <w:color w:val="000000"/>
          <w:sz w:val="24"/>
          <w:szCs w:val="24"/>
          <w:lang w:val="uk-UA"/>
        </w:rPr>
        <w:t>Інформація, що є конфіденційною відповідно до ст. 6 цього Договору, зберігає конфіденційний характер протягом трьох років з дати її отримання від Довірителя.</w:t>
      </w:r>
    </w:p>
    <w:p w14:paraId="37F052DE" w14:textId="142BC6C1" w:rsidR="00A938C0" w:rsidRPr="00E940B3" w:rsidRDefault="00A938C0" w:rsidP="00A938C0">
      <w:pPr>
        <w:pStyle w:val="a7"/>
        <w:numPr>
          <w:ilvl w:val="0"/>
          <w:numId w:val="11"/>
        </w:numPr>
        <w:tabs>
          <w:tab w:val="left" w:pos="998"/>
        </w:tabs>
        <w:spacing w:after="120"/>
        <w:ind w:left="0" w:firstLine="593"/>
        <w:contextualSpacing w:val="0"/>
        <w:jc w:val="both"/>
        <w:rPr>
          <w:color w:val="000000"/>
          <w:sz w:val="24"/>
          <w:szCs w:val="24"/>
          <w:lang w:val="uk-UA"/>
        </w:rPr>
      </w:pPr>
      <w:r w:rsidRPr="00E940B3">
        <w:rPr>
          <w:color w:val="000000"/>
          <w:sz w:val="24"/>
          <w:szCs w:val="24"/>
          <w:lang w:val="uk-UA"/>
        </w:rPr>
        <w:t>Будь-яка інформація, що стосується Довірителя, яка стала відома Об’єднанню, його адвокатам-учасникам у зв'язку з співпрацею із Довірителем має статус адвокатської таємниці, та охороняється відповідно до Закону України «Про адвокатуру та адвокатську діяльність».</w:t>
      </w:r>
    </w:p>
    <w:p w14:paraId="6D145433" w14:textId="77777777" w:rsidR="0065502C" w:rsidRPr="00E940B3" w:rsidRDefault="0065502C" w:rsidP="0065502C">
      <w:pPr>
        <w:pStyle w:val="a7"/>
        <w:tabs>
          <w:tab w:val="left" w:pos="998"/>
        </w:tabs>
        <w:spacing w:after="120"/>
        <w:ind w:left="593"/>
        <w:contextualSpacing w:val="0"/>
        <w:jc w:val="both"/>
        <w:rPr>
          <w:color w:val="000000"/>
          <w:sz w:val="24"/>
          <w:szCs w:val="24"/>
          <w:lang w:val="uk-UA"/>
        </w:rPr>
      </w:pPr>
    </w:p>
    <w:p w14:paraId="19A7D83B" w14:textId="77777777" w:rsidR="00A938C0" w:rsidRPr="00E940B3" w:rsidRDefault="00A938C0" w:rsidP="00A938C0">
      <w:pPr>
        <w:spacing w:after="120"/>
        <w:ind w:firstLine="720"/>
        <w:jc w:val="center"/>
        <w:rPr>
          <w:b/>
          <w:color w:val="000000"/>
          <w:sz w:val="24"/>
          <w:szCs w:val="24"/>
          <w:lang w:val="uk-UA"/>
        </w:rPr>
      </w:pPr>
      <w:r w:rsidRPr="00E940B3">
        <w:rPr>
          <w:b/>
          <w:color w:val="000000"/>
          <w:sz w:val="24"/>
          <w:szCs w:val="24"/>
          <w:lang w:val="uk-UA"/>
        </w:rPr>
        <w:t>7. ВІДПОВІДАЛЬНІСТЬ ТА ВИРІШЕННЯ СПОРІВ</w:t>
      </w:r>
    </w:p>
    <w:p w14:paraId="571F1125" w14:textId="77777777" w:rsidR="00A938C0" w:rsidRPr="00E940B3" w:rsidRDefault="00A938C0" w:rsidP="005D1F7B">
      <w:pPr>
        <w:pStyle w:val="a7"/>
        <w:numPr>
          <w:ilvl w:val="0"/>
          <w:numId w:val="12"/>
        </w:numPr>
        <w:tabs>
          <w:tab w:val="left" w:pos="993"/>
        </w:tabs>
        <w:spacing w:after="120"/>
        <w:ind w:left="0" w:firstLine="567"/>
        <w:contextualSpacing w:val="0"/>
        <w:jc w:val="both"/>
        <w:rPr>
          <w:color w:val="000000"/>
          <w:sz w:val="24"/>
          <w:szCs w:val="24"/>
          <w:lang w:val="uk-UA"/>
        </w:rPr>
      </w:pPr>
      <w:r w:rsidRPr="00E940B3">
        <w:rPr>
          <w:color w:val="000000"/>
          <w:sz w:val="24"/>
          <w:szCs w:val="24"/>
          <w:lang w:val="uk-UA"/>
        </w:rPr>
        <w:t>У випадку порушення зобов'язання, що виникає з цього Договору, Сторона несе відповідальність, визначену цим Договором та (або) чинним в Україні законодавством.</w:t>
      </w:r>
    </w:p>
    <w:p w14:paraId="5DE19DBE" w14:textId="77777777" w:rsidR="00A938C0" w:rsidRPr="00E940B3" w:rsidRDefault="00A938C0" w:rsidP="005D1F7B">
      <w:pPr>
        <w:tabs>
          <w:tab w:val="left" w:pos="993"/>
        </w:tabs>
        <w:spacing w:after="120"/>
        <w:ind w:firstLine="567"/>
        <w:jc w:val="both"/>
        <w:rPr>
          <w:color w:val="000000"/>
          <w:sz w:val="24"/>
          <w:szCs w:val="24"/>
          <w:lang w:val="uk-UA"/>
        </w:rPr>
      </w:pPr>
      <w:r w:rsidRPr="00E940B3">
        <w:rPr>
          <w:color w:val="000000"/>
          <w:sz w:val="24"/>
          <w:szCs w:val="24"/>
          <w:lang w:val="uk-UA"/>
        </w:rPr>
        <w:t>Відповідальність Об’єднання обмежується прямими збитками, понесеними в результаті грубої халатності або навмисних порушень домовленостей при наданні послуг, обумовлених у цьому Договорі.</w:t>
      </w:r>
    </w:p>
    <w:p w14:paraId="336D720B" w14:textId="77777777" w:rsidR="00A938C0" w:rsidRPr="00E940B3" w:rsidRDefault="00A938C0" w:rsidP="005D1F7B">
      <w:pPr>
        <w:tabs>
          <w:tab w:val="left" w:pos="993"/>
        </w:tabs>
        <w:spacing w:after="120"/>
        <w:ind w:firstLine="567"/>
        <w:jc w:val="both"/>
        <w:rPr>
          <w:color w:val="000000"/>
          <w:sz w:val="24"/>
          <w:szCs w:val="24"/>
          <w:lang w:val="uk-UA"/>
        </w:rPr>
      </w:pPr>
      <w:r w:rsidRPr="00E940B3">
        <w:rPr>
          <w:color w:val="000000"/>
          <w:sz w:val="24"/>
          <w:szCs w:val="24"/>
          <w:lang w:val="uk-UA"/>
        </w:rPr>
        <w:t>Незважаючи на попередній абзац, приймаючи до уваги ділові відносини між Сторонами, що ґрунтуються на взаємній довірі і репутації, Сторони домовляються, що жодна із Сторін не буде винна іншій Стороні суму, що перевищує суму вартості послуг, наданих в межах відповідного замовлення.</w:t>
      </w:r>
    </w:p>
    <w:p w14:paraId="08BCD8AE" w14:textId="0F7B62C6" w:rsidR="00A938C0" w:rsidRPr="00E940B3" w:rsidRDefault="00A938C0" w:rsidP="005D1F7B">
      <w:pPr>
        <w:pStyle w:val="a7"/>
        <w:numPr>
          <w:ilvl w:val="0"/>
          <w:numId w:val="12"/>
        </w:numPr>
        <w:tabs>
          <w:tab w:val="left" w:pos="993"/>
        </w:tabs>
        <w:spacing w:after="120"/>
        <w:ind w:left="0" w:firstLine="567"/>
        <w:contextualSpacing w:val="0"/>
        <w:jc w:val="both"/>
        <w:rPr>
          <w:color w:val="000000"/>
          <w:sz w:val="24"/>
          <w:szCs w:val="24"/>
          <w:lang w:val="uk-UA"/>
        </w:rPr>
      </w:pPr>
      <w:r w:rsidRPr="00E940B3">
        <w:rPr>
          <w:color w:val="000000"/>
          <w:sz w:val="24"/>
          <w:szCs w:val="24"/>
          <w:lang w:val="uk-UA"/>
        </w:rPr>
        <w:t>Усі спори, що виникають стосовно цього Договору або пов'язані з ним, вирішуються шляхом переговорів між Сторонами.</w:t>
      </w:r>
    </w:p>
    <w:p w14:paraId="2A786AF0" w14:textId="557C12FF" w:rsidR="00A938C0" w:rsidRDefault="00A938C0" w:rsidP="00A938C0">
      <w:pPr>
        <w:pStyle w:val="a7"/>
        <w:numPr>
          <w:ilvl w:val="0"/>
          <w:numId w:val="12"/>
        </w:numPr>
        <w:tabs>
          <w:tab w:val="left" w:pos="993"/>
        </w:tabs>
        <w:spacing w:after="120"/>
        <w:ind w:left="0" w:firstLine="567"/>
        <w:contextualSpacing w:val="0"/>
        <w:jc w:val="both"/>
        <w:rPr>
          <w:color w:val="000000"/>
          <w:sz w:val="24"/>
          <w:szCs w:val="24"/>
          <w:lang w:val="uk-UA"/>
        </w:rPr>
      </w:pPr>
      <w:r w:rsidRPr="00E940B3">
        <w:rPr>
          <w:color w:val="000000"/>
          <w:sz w:val="24"/>
          <w:szCs w:val="24"/>
          <w:lang w:val="uk-UA"/>
        </w:rPr>
        <w:t>Якщо відповідний спір неможливо вирішити шляхом переговорів, він вирішується в судовому порядку за встановленою підвідомчістю та підсудністю такого спору відповідно до чинного в Україні законодавства.</w:t>
      </w:r>
    </w:p>
    <w:p w14:paraId="01295A3A" w14:textId="77777777" w:rsidR="00D53A91" w:rsidRPr="00E940B3" w:rsidRDefault="00D53A91" w:rsidP="00D53A91">
      <w:pPr>
        <w:pStyle w:val="a7"/>
        <w:tabs>
          <w:tab w:val="left" w:pos="993"/>
        </w:tabs>
        <w:spacing w:after="120"/>
        <w:ind w:left="567"/>
        <w:contextualSpacing w:val="0"/>
        <w:jc w:val="both"/>
        <w:rPr>
          <w:color w:val="000000"/>
          <w:sz w:val="24"/>
          <w:szCs w:val="24"/>
          <w:lang w:val="uk-UA"/>
        </w:rPr>
      </w:pPr>
    </w:p>
    <w:p w14:paraId="68AB3E58" w14:textId="77777777" w:rsidR="00A938C0" w:rsidRPr="00E940B3" w:rsidRDefault="00A938C0" w:rsidP="0065502C">
      <w:pPr>
        <w:spacing w:after="120"/>
        <w:ind w:right="90" w:firstLine="709"/>
        <w:jc w:val="center"/>
        <w:rPr>
          <w:b/>
          <w:snapToGrid w:val="0"/>
          <w:sz w:val="24"/>
          <w:szCs w:val="24"/>
          <w:lang w:val="uk-UA"/>
        </w:rPr>
      </w:pPr>
      <w:r w:rsidRPr="00E940B3">
        <w:rPr>
          <w:b/>
          <w:snapToGrid w:val="0"/>
          <w:sz w:val="24"/>
          <w:szCs w:val="24"/>
          <w:lang w:val="uk-UA"/>
        </w:rPr>
        <w:t xml:space="preserve">8. УМОВИ ЗВІЛЬНЕННЯ ВІД ВІДПОВІДАЛЬНОСТІ </w:t>
      </w:r>
    </w:p>
    <w:p w14:paraId="0C83A8EA" w14:textId="2EB24159" w:rsidR="00A938C0" w:rsidRPr="00E940B3" w:rsidRDefault="00A938C0" w:rsidP="0065502C">
      <w:pPr>
        <w:pStyle w:val="a7"/>
        <w:numPr>
          <w:ilvl w:val="0"/>
          <w:numId w:val="13"/>
        </w:numPr>
        <w:tabs>
          <w:tab w:val="left" w:pos="993"/>
        </w:tabs>
        <w:spacing w:after="120"/>
        <w:ind w:left="0" w:firstLine="567"/>
        <w:contextualSpacing w:val="0"/>
        <w:jc w:val="both"/>
        <w:rPr>
          <w:color w:val="000000"/>
          <w:sz w:val="24"/>
          <w:szCs w:val="24"/>
          <w:lang w:val="uk-UA"/>
        </w:rPr>
      </w:pPr>
      <w:r w:rsidRPr="00E940B3">
        <w:rPr>
          <w:color w:val="000000"/>
          <w:sz w:val="24"/>
          <w:szCs w:val="24"/>
          <w:lang w:val="uk-UA"/>
        </w:rPr>
        <w:t>Сторони звільняються від відповідальності за часткове або повне невиконання своїх зобов'язань за цим Договором та/або доповненнями до нього, якщо таке невиконання було викликано обставинами, що склалися після підписання Договору внаслідок подій надзвичайного характеру, які неможливо було передбачати або запобігти розумними способами.</w:t>
      </w:r>
    </w:p>
    <w:p w14:paraId="31F3BE8C" w14:textId="77777777" w:rsidR="00A938C0" w:rsidRPr="00E940B3" w:rsidRDefault="00A938C0" w:rsidP="0065502C">
      <w:pPr>
        <w:tabs>
          <w:tab w:val="left" w:pos="993"/>
        </w:tabs>
        <w:spacing w:after="120"/>
        <w:ind w:firstLine="567"/>
        <w:jc w:val="both"/>
        <w:rPr>
          <w:color w:val="000000"/>
          <w:sz w:val="24"/>
          <w:szCs w:val="24"/>
          <w:lang w:val="uk-UA"/>
        </w:rPr>
      </w:pPr>
      <w:r w:rsidRPr="00E940B3">
        <w:rPr>
          <w:color w:val="000000"/>
          <w:sz w:val="24"/>
          <w:szCs w:val="24"/>
          <w:lang w:val="uk-UA"/>
        </w:rPr>
        <w:t>Такі непередбачувані обставини включають події, на які Сторони не мають впливу і за які Сторони не можуть відповідати.</w:t>
      </w:r>
    </w:p>
    <w:p w14:paraId="6992B691" w14:textId="13F19502" w:rsidR="00A938C0" w:rsidRPr="00E940B3" w:rsidRDefault="00A938C0" w:rsidP="00A938C0">
      <w:pPr>
        <w:pStyle w:val="a7"/>
        <w:numPr>
          <w:ilvl w:val="0"/>
          <w:numId w:val="13"/>
        </w:numPr>
        <w:tabs>
          <w:tab w:val="left" w:pos="993"/>
        </w:tabs>
        <w:spacing w:after="120"/>
        <w:ind w:left="0" w:firstLine="567"/>
        <w:contextualSpacing w:val="0"/>
        <w:jc w:val="both"/>
        <w:rPr>
          <w:color w:val="000000"/>
          <w:sz w:val="24"/>
          <w:szCs w:val="24"/>
          <w:lang w:val="uk-UA"/>
        </w:rPr>
      </w:pPr>
      <w:r w:rsidRPr="00E940B3">
        <w:rPr>
          <w:color w:val="000000"/>
          <w:sz w:val="24"/>
          <w:szCs w:val="24"/>
          <w:lang w:val="uk-UA"/>
        </w:rPr>
        <w:lastRenderedPageBreak/>
        <w:t xml:space="preserve">Сторона, що посилається на непередбачувані обставини, повинна негайно письмово поінформувати іншу Сторону про ці обставини і їхній вплив на виконання її відповідних зобов'язань. Факт і момент настання таких обставин підтверджуються Торгово-промисловою палатою України. </w:t>
      </w:r>
    </w:p>
    <w:p w14:paraId="35EE356F" w14:textId="77777777" w:rsidR="0065502C" w:rsidRPr="00E940B3" w:rsidRDefault="0065502C" w:rsidP="0065502C">
      <w:pPr>
        <w:pStyle w:val="a7"/>
        <w:tabs>
          <w:tab w:val="left" w:pos="993"/>
        </w:tabs>
        <w:spacing w:after="120"/>
        <w:ind w:left="567"/>
        <w:contextualSpacing w:val="0"/>
        <w:jc w:val="both"/>
        <w:rPr>
          <w:color w:val="000000"/>
          <w:sz w:val="24"/>
          <w:szCs w:val="24"/>
          <w:lang w:val="uk-UA"/>
        </w:rPr>
      </w:pPr>
    </w:p>
    <w:p w14:paraId="3C72D462" w14:textId="77777777" w:rsidR="00A938C0" w:rsidRPr="00E940B3" w:rsidRDefault="00A938C0" w:rsidP="0065502C">
      <w:pPr>
        <w:spacing w:after="120"/>
        <w:ind w:firstLine="720"/>
        <w:jc w:val="center"/>
        <w:rPr>
          <w:b/>
          <w:color w:val="000000"/>
          <w:sz w:val="24"/>
          <w:szCs w:val="24"/>
          <w:lang w:val="uk-UA"/>
        </w:rPr>
      </w:pPr>
      <w:r w:rsidRPr="00E940B3">
        <w:rPr>
          <w:b/>
          <w:color w:val="000000"/>
          <w:sz w:val="24"/>
          <w:szCs w:val="24"/>
          <w:lang w:val="uk-UA"/>
        </w:rPr>
        <w:t>9. ДІЯ ДОГОВОРУ</w:t>
      </w:r>
    </w:p>
    <w:p w14:paraId="1C4A892C" w14:textId="05DA6A26" w:rsidR="00A938C0" w:rsidRPr="00E940B3" w:rsidRDefault="00A938C0" w:rsidP="0065502C">
      <w:pPr>
        <w:pStyle w:val="a7"/>
        <w:numPr>
          <w:ilvl w:val="0"/>
          <w:numId w:val="14"/>
        </w:numPr>
        <w:tabs>
          <w:tab w:val="left" w:pos="993"/>
        </w:tabs>
        <w:spacing w:after="120"/>
        <w:ind w:left="0" w:firstLine="567"/>
        <w:contextualSpacing w:val="0"/>
        <w:jc w:val="both"/>
        <w:rPr>
          <w:color w:val="000000"/>
          <w:sz w:val="24"/>
          <w:szCs w:val="24"/>
          <w:lang w:val="uk-UA"/>
        </w:rPr>
      </w:pPr>
      <w:r w:rsidRPr="00E940B3">
        <w:rPr>
          <w:color w:val="000000"/>
          <w:sz w:val="24"/>
          <w:szCs w:val="24"/>
          <w:lang w:val="uk-UA"/>
        </w:rPr>
        <w:t xml:space="preserve">Цей Договір вважається укладеним і набирає чинності з моменту його підписання Сторонами та </w:t>
      </w:r>
      <w:r w:rsidRPr="00E67331">
        <w:rPr>
          <w:color w:val="000000"/>
          <w:sz w:val="24"/>
          <w:szCs w:val="24"/>
          <w:lang w:val="uk-UA"/>
        </w:rPr>
        <w:t>діє до 31 грудня 202</w:t>
      </w:r>
      <w:r w:rsidR="00A018D1" w:rsidRPr="00E67331">
        <w:rPr>
          <w:color w:val="000000"/>
          <w:sz w:val="24"/>
          <w:szCs w:val="24"/>
          <w:lang w:val="uk-UA"/>
        </w:rPr>
        <w:t>3</w:t>
      </w:r>
      <w:r w:rsidRPr="00E67331">
        <w:rPr>
          <w:color w:val="000000"/>
          <w:sz w:val="24"/>
          <w:szCs w:val="24"/>
          <w:lang w:val="uk-UA"/>
        </w:rPr>
        <w:t xml:space="preserve"> року. У випадку, якщо не менше, ніж за 14 днів до закінчення терміну дії цього Договору жодна із</w:t>
      </w:r>
      <w:r w:rsidRPr="00E940B3">
        <w:rPr>
          <w:color w:val="000000"/>
          <w:sz w:val="24"/>
          <w:szCs w:val="24"/>
          <w:lang w:val="uk-UA"/>
        </w:rPr>
        <w:t xml:space="preserve"> Сторін не отримає від іншої Сторони письмової заяви про його припинення, дія Договору вважається продовженою на невизначений строк.</w:t>
      </w:r>
    </w:p>
    <w:p w14:paraId="727D2117" w14:textId="77777777" w:rsidR="00A938C0" w:rsidRPr="00E940B3" w:rsidRDefault="00A938C0" w:rsidP="0065502C">
      <w:pPr>
        <w:tabs>
          <w:tab w:val="left" w:pos="993"/>
        </w:tabs>
        <w:spacing w:after="120"/>
        <w:ind w:firstLine="567"/>
        <w:jc w:val="both"/>
        <w:rPr>
          <w:color w:val="000000"/>
          <w:sz w:val="24"/>
          <w:szCs w:val="24"/>
          <w:lang w:val="uk-UA"/>
        </w:rPr>
      </w:pPr>
      <w:r w:rsidRPr="00E940B3">
        <w:rPr>
          <w:color w:val="000000"/>
          <w:sz w:val="24"/>
          <w:szCs w:val="24"/>
          <w:lang w:val="uk-UA"/>
        </w:rPr>
        <w:t>Не зважаючи на положення п. 9.1 цього Договору, будь-яка із Сторін може припинити дію цього Договору у будь-який час шляхом письмового повідомлення про таке іншої Сторони не менш, ніж за місяць до дати припинення.</w:t>
      </w:r>
    </w:p>
    <w:p w14:paraId="456B73D4" w14:textId="1C67F89B" w:rsidR="00A938C0" w:rsidRDefault="00A938C0" w:rsidP="0065502C">
      <w:pPr>
        <w:pStyle w:val="a7"/>
        <w:numPr>
          <w:ilvl w:val="0"/>
          <w:numId w:val="14"/>
        </w:numPr>
        <w:tabs>
          <w:tab w:val="left" w:pos="993"/>
        </w:tabs>
        <w:spacing w:after="120"/>
        <w:ind w:left="0" w:firstLine="567"/>
        <w:contextualSpacing w:val="0"/>
        <w:jc w:val="both"/>
        <w:rPr>
          <w:color w:val="000000"/>
          <w:sz w:val="24"/>
          <w:szCs w:val="24"/>
          <w:lang w:val="uk-UA"/>
        </w:rPr>
      </w:pPr>
      <w:r w:rsidRPr="00E940B3">
        <w:rPr>
          <w:color w:val="000000"/>
          <w:sz w:val="24"/>
          <w:szCs w:val="24"/>
          <w:lang w:val="uk-UA"/>
        </w:rPr>
        <w:t>Закінчення строку дії, а також припинення цього Договору не звільняє Сторони від відповідальності за його порушення, а також від виконання належним чином Сторонами своїх зобов’язань за цим Договором які мали місце під час дії цього Договору.</w:t>
      </w:r>
    </w:p>
    <w:p w14:paraId="46476B40" w14:textId="77777777" w:rsidR="00A938C0" w:rsidRPr="00E940B3" w:rsidRDefault="00A938C0" w:rsidP="00A938C0">
      <w:pPr>
        <w:spacing w:after="120"/>
        <w:jc w:val="both"/>
        <w:rPr>
          <w:color w:val="000000"/>
          <w:sz w:val="24"/>
          <w:szCs w:val="24"/>
          <w:lang w:val="uk-UA"/>
        </w:rPr>
      </w:pPr>
    </w:p>
    <w:p w14:paraId="3CEA4AEB" w14:textId="77777777" w:rsidR="00A938C0" w:rsidRPr="00E940B3" w:rsidRDefault="00A938C0" w:rsidP="00A938C0">
      <w:pPr>
        <w:spacing w:after="120"/>
        <w:ind w:firstLine="720"/>
        <w:jc w:val="center"/>
        <w:rPr>
          <w:b/>
          <w:color w:val="000000"/>
          <w:sz w:val="24"/>
          <w:szCs w:val="24"/>
          <w:lang w:val="uk-UA"/>
        </w:rPr>
      </w:pPr>
      <w:r w:rsidRPr="00E940B3">
        <w:rPr>
          <w:b/>
          <w:color w:val="000000"/>
          <w:sz w:val="24"/>
          <w:szCs w:val="24"/>
          <w:lang w:val="uk-UA"/>
        </w:rPr>
        <w:t>10. ІНШІ УМОВИ</w:t>
      </w:r>
    </w:p>
    <w:p w14:paraId="5FA35E53" w14:textId="77777777" w:rsidR="00313E08" w:rsidRPr="00E940B3" w:rsidRDefault="00A938C0" w:rsidP="00313E08">
      <w:pPr>
        <w:pStyle w:val="a7"/>
        <w:numPr>
          <w:ilvl w:val="0"/>
          <w:numId w:val="15"/>
        </w:numPr>
        <w:tabs>
          <w:tab w:val="left" w:pos="1134"/>
        </w:tabs>
        <w:spacing w:after="120"/>
        <w:ind w:left="0" w:firstLine="567"/>
        <w:contextualSpacing w:val="0"/>
        <w:jc w:val="both"/>
        <w:rPr>
          <w:color w:val="000000"/>
          <w:sz w:val="24"/>
          <w:szCs w:val="24"/>
          <w:lang w:val="uk-UA"/>
        </w:rPr>
      </w:pPr>
      <w:r w:rsidRPr="00E940B3">
        <w:rPr>
          <w:color w:val="000000"/>
          <w:sz w:val="24"/>
          <w:szCs w:val="24"/>
          <w:lang w:val="uk-UA"/>
        </w:rPr>
        <w:t>Вся кореспонденція, як правило, направляється факсимільним зв'язком за нижчезазначеними адресами Сторін і вважається отриманою при підтвердженні факсимільним апаратом. Кореспонденція може також доставлятися кур'єром або рекомендованим листом, у випадку чого її одержання підтверджується розпискою одержувача або поштовою квитанцією. Кореспонденція, що не потребує підпису, може також направлятися електронною поштою.</w:t>
      </w:r>
    </w:p>
    <w:p w14:paraId="221CDF7B" w14:textId="57DD4B6C" w:rsidR="00A938C0" w:rsidRPr="00E940B3" w:rsidRDefault="00A938C0" w:rsidP="00313E08">
      <w:pPr>
        <w:pStyle w:val="a7"/>
        <w:numPr>
          <w:ilvl w:val="0"/>
          <w:numId w:val="15"/>
        </w:numPr>
        <w:tabs>
          <w:tab w:val="left" w:pos="1134"/>
        </w:tabs>
        <w:spacing w:after="120"/>
        <w:ind w:left="0" w:firstLine="567"/>
        <w:contextualSpacing w:val="0"/>
        <w:jc w:val="both"/>
        <w:rPr>
          <w:color w:val="000000"/>
          <w:sz w:val="24"/>
          <w:szCs w:val="24"/>
          <w:lang w:val="uk-UA"/>
        </w:rPr>
      </w:pPr>
      <w:r w:rsidRPr="00E940B3">
        <w:rPr>
          <w:color w:val="000000"/>
          <w:sz w:val="24"/>
          <w:szCs w:val="24"/>
          <w:lang w:val="uk-UA"/>
        </w:rPr>
        <w:t>Акти приймання-передачі послуг і рахунки-фактури направляються тільки в оригіналі. Доставка здійснюється кур'єром або рекомендованими поштовими відправленнями.</w:t>
      </w:r>
    </w:p>
    <w:p w14:paraId="48B62610" w14:textId="0E46700E" w:rsidR="00A938C0" w:rsidRPr="00E940B3" w:rsidRDefault="00A938C0" w:rsidP="00313E08">
      <w:pPr>
        <w:pStyle w:val="a7"/>
        <w:numPr>
          <w:ilvl w:val="0"/>
          <w:numId w:val="15"/>
        </w:numPr>
        <w:tabs>
          <w:tab w:val="left" w:pos="1134"/>
        </w:tabs>
        <w:spacing w:after="120"/>
        <w:ind w:left="0" w:firstLine="567"/>
        <w:contextualSpacing w:val="0"/>
        <w:jc w:val="both"/>
        <w:rPr>
          <w:color w:val="000000"/>
          <w:sz w:val="24"/>
          <w:szCs w:val="24"/>
          <w:lang w:val="uk-UA"/>
        </w:rPr>
      </w:pPr>
      <w:r w:rsidRPr="00E940B3">
        <w:rPr>
          <w:color w:val="000000"/>
          <w:sz w:val="24"/>
          <w:szCs w:val="24"/>
          <w:lang w:val="uk-UA"/>
        </w:rPr>
        <w:t xml:space="preserve">Об’єднання має право припинити надання послуг за цим Договором у випадку, якщо Довіритель не сплачує за надані Об’єднанням і узгоджені Сторонами послуги протягом більше, ніж 15 календарних днів із моменту отримання Довірителем рахунку. </w:t>
      </w:r>
    </w:p>
    <w:p w14:paraId="0EDEFD05" w14:textId="51B72CA8" w:rsidR="00A938C0" w:rsidRPr="00E940B3" w:rsidRDefault="00A938C0" w:rsidP="00313E08">
      <w:pPr>
        <w:pStyle w:val="a7"/>
        <w:numPr>
          <w:ilvl w:val="0"/>
          <w:numId w:val="15"/>
        </w:numPr>
        <w:tabs>
          <w:tab w:val="left" w:pos="1134"/>
        </w:tabs>
        <w:spacing w:after="120"/>
        <w:ind w:left="0" w:firstLine="567"/>
        <w:contextualSpacing w:val="0"/>
        <w:jc w:val="both"/>
        <w:rPr>
          <w:color w:val="000000"/>
          <w:sz w:val="24"/>
          <w:szCs w:val="24"/>
          <w:lang w:val="uk-UA"/>
        </w:rPr>
      </w:pPr>
      <w:r w:rsidRPr="00E940B3">
        <w:rPr>
          <w:color w:val="000000"/>
          <w:sz w:val="24"/>
          <w:szCs w:val="24"/>
          <w:lang w:val="uk-UA"/>
        </w:rPr>
        <w:t>Сторони несуть повну відповідальність за правильність вказаних ними у цьому Договорі реквізитів та зобов'язуються своєчасно у письмовій формі повідомляти іншу Сторону про їх зміну.</w:t>
      </w:r>
    </w:p>
    <w:p w14:paraId="1B9D6E0D" w14:textId="103ADE21" w:rsidR="00A938C0" w:rsidRPr="00E940B3" w:rsidRDefault="00A938C0" w:rsidP="00313E08">
      <w:pPr>
        <w:pStyle w:val="a7"/>
        <w:numPr>
          <w:ilvl w:val="0"/>
          <w:numId w:val="15"/>
        </w:numPr>
        <w:tabs>
          <w:tab w:val="left" w:pos="1134"/>
        </w:tabs>
        <w:spacing w:after="120"/>
        <w:ind w:left="0" w:firstLine="567"/>
        <w:contextualSpacing w:val="0"/>
        <w:jc w:val="both"/>
        <w:rPr>
          <w:color w:val="000000"/>
          <w:sz w:val="24"/>
          <w:szCs w:val="24"/>
          <w:lang w:val="uk-UA"/>
        </w:rPr>
      </w:pPr>
      <w:r w:rsidRPr="00E940B3">
        <w:rPr>
          <w:color w:val="000000"/>
          <w:sz w:val="24"/>
          <w:szCs w:val="24"/>
          <w:lang w:val="uk-UA"/>
        </w:rPr>
        <w:t>Додаткові угоди та додатки до цього Договору є його невід'ємними частинами і мають юридичну силу у разі, якщо вони викладені у письмовій формі, підписані Сторонами.</w:t>
      </w:r>
    </w:p>
    <w:p w14:paraId="12A467AB" w14:textId="77777777" w:rsidR="00313E08" w:rsidRPr="00E940B3" w:rsidRDefault="00A938C0" w:rsidP="00313E08">
      <w:pPr>
        <w:pStyle w:val="a7"/>
        <w:numPr>
          <w:ilvl w:val="0"/>
          <w:numId w:val="15"/>
        </w:numPr>
        <w:tabs>
          <w:tab w:val="left" w:pos="1134"/>
        </w:tabs>
        <w:spacing w:after="120"/>
        <w:ind w:left="0" w:firstLine="567"/>
        <w:contextualSpacing w:val="0"/>
        <w:jc w:val="both"/>
        <w:rPr>
          <w:color w:val="000000"/>
          <w:sz w:val="24"/>
          <w:szCs w:val="24"/>
          <w:lang w:val="uk-UA"/>
        </w:rPr>
      </w:pPr>
      <w:r w:rsidRPr="00E940B3">
        <w:rPr>
          <w:color w:val="000000"/>
          <w:sz w:val="24"/>
          <w:szCs w:val="24"/>
          <w:lang w:val="uk-UA"/>
        </w:rPr>
        <w:t>Всі виправлення за текстом цього Договору мають силу та можуть братися до уваги виключно за умови, що вони у кожному окремому випадку датовані і засвідчені підписами Сторін.</w:t>
      </w:r>
    </w:p>
    <w:p w14:paraId="105C00A9" w14:textId="77777777" w:rsidR="000703B6" w:rsidRPr="000703B6" w:rsidRDefault="00A938C0" w:rsidP="000703B6">
      <w:pPr>
        <w:pStyle w:val="a7"/>
        <w:numPr>
          <w:ilvl w:val="0"/>
          <w:numId w:val="15"/>
        </w:numPr>
        <w:tabs>
          <w:tab w:val="left" w:pos="1134"/>
        </w:tabs>
        <w:spacing w:after="120"/>
        <w:jc w:val="both"/>
        <w:rPr>
          <w:ins w:id="6" w:author="OLENA PASHKOVA (NEPTUNE.UA)" w:date="2023-05-08T10:57:00Z"/>
          <w:color w:val="000000"/>
          <w:sz w:val="24"/>
          <w:szCs w:val="24"/>
          <w:lang w:val="uk-UA"/>
          <w:rPrChange w:id="7" w:author="OLENA PASHKOVA (NEPTUNE.UA)" w:date="2023-05-08T10:57:00Z">
            <w:rPr>
              <w:ins w:id="8" w:author="OLENA PASHKOVA (NEPTUNE.UA)" w:date="2023-05-08T10:57:00Z"/>
              <w:lang w:val="ru-RU"/>
            </w:rPr>
          </w:rPrChange>
        </w:rPr>
      </w:pPr>
      <w:r w:rsidRPr="00E940B3">
        <w:rPr>
          <w:color w:val="000000"/>
          <w:sz w:val="24"/>
          <w:szCs w:val="24"/>
          <w:lang w:val="uk-UA"/>
        </w:rPr>
        <w:t>Цей Договір складений при повному розумінні Сторонами його умов та термінології українською мовою у трьох автентичних примірниках, які мають однакову юридичну силу</w:t>
      </w:r>
      <w:r w:rsidR="00313E08" w:rsidRPr="00E940B3">
        <w:rPr>
          <w:color w:val="000000"/>
          <w:sz w:val="24"/>
          <w:szCs w:val="24"/>
          <w:lang w:val="uk-UA"/>
        </w:rPr>
        <w:t>.</w:t>
      </w:r>
      <w:ins w:id="9" w:author="OLENA PASHKOVA (NEPTUNE.UA)" w:date="2023-05-08T10:57:00Z">
        <w:r w:rsidR="000703B6" w:rsidRPr="000703B6">
          <w:rPr>
            <w:lang w:val="ru-RU"/>
            <w:rPrChange w:id="10" w:author="OLENA PASHKOVA (NEPTUNE.UA)" w:date="2023-05-08T10:57:00Z">
              <w:rPr/>
            </w:rPrChange>
          </w:rPr>
          <w:t xml:space="preserve"> </w:t>
        </w:r>
      </w:ins>
    </w:p>
    <w:p w14:paraId="3811A52F" w14:textId="5ADAA0E9" w:rsidR="000703B6" w:rsidRPr="000703B6" w:rsidRDefault="000703B6" w:rsidP="000703B6">
      <w:pPr>
        <w:pStyle w:val="a7"/>
        <w:numPr>
          <w:ilvl w:val="0"/>
          <w:numId w:val="15"/>
        </w:numPr>
        <w:tabs>
          <w:tab w:val="left" w:pos="1134"/>
        </w:tabs>
        <w:spacing w:after="120"/>
        <w:jc w:val="both"/>
        <w:rPr>
          <w:ins w:id="11" w:author="OLENA PASHKOVA (NEPTUNE.UA)" w:date="2023-05-08T10:57:00Z"/>
          <w:color w:val="000000"/>
          <w:sz w:val="24"/>
          <w:szCs w:val="24"/>
          <w:lang w:val="uk-UA"/>
        </w:rPr>
      </w:pPr>
      <w:ins w:id="12" w:author="OLENA PASHKOVA (NEPTUNE.UA)" w:date="2023-05-08T10:57:00Z">
        <w:r w:rsidRPr="000703B6">
          <w:rPr>
            <w:color w:val="000000"/>
            <w:sz w:val="24"/>
            <w:szCs w:val="24"/>
            <w:lang w:val="uk-UA"/>
          </w:rPr>
          <w:t>Антикорупційне застереження.</w:t>
        </w:r>
      </w:ins>
    </w:p>
    <w:p w14:paraId="17FABF36" w14:textId="315A7301" w:rsidR="000703B6" w:rsidRPr="000703B6" w:rsidRDefault="000703B6" w:rsidP="000703B6">
      <w:pPr>
        <w:pStyle w:val="a7"/>
        <w:tabs>
          <w:tab w:val="left" w:pos="1134"/>
        </w:tabs>
        <w:spacing w:after="120"/>
        <w:jc w:val="both"/>
        <w:rPr>
          <w:ins w:id="13" w:author="OLENA PASHKOVA (NEPTUNE.UA)" w:date="2023-05-08T10:57:00Z"/>
          <w:color w:val="000000"/>
          <w:sz w:val="24"/>
          <w:szCs w:val="24"/>
          <w:lang w:val="uk-UA"/>
        </w:rPr>
        <w:pPrChange w:id="14" w:author="OLENA PASHKOVA (NEPTUNE.UA)" w:date="2023-05-08T10:57:00Z">
          <w:pPr>
            <w:pStyle w:val="a7"/>
            <w:numPr>
              <w:numId w:val="15"/>
            </w:numPr>
            <w:tabs>
              <w:tab w:val="left" w:pos="1134"/>
            </w:tabs>
            <w:spacing w:after="120"/>
            <w:jc w:val="both"/>
          </w:pPr>
        </w:pPrChange>
      </w:pPr>
      <w:ins w:id="15" w:author="OLENA PASHKOVA (NEPTUNE.UA)" w:date="2023-05-08T10:59:00Z">
        <w:r>
          <w:rPr>
            <w:color w:val="000000"/>
            <w:sz w:val="24"/>
            <w:szCs w:val="24"/>
            <w:lang w:val="uk-UA"/>
          </w:rPr>
          <w:t xml:space="preserve">Об’єднанню </w:t>
        </w:r>
      </w:ins>
      <w:ins w:id="16" w:author="OLENA PASHKOVA (NEPTUNE.UA)" w:date="2023-05-08T10:57:00Z">
        <w:r w:rsidRPr="000703B6">
          <w:rPr>
            <w:color w:val="000000"/>
            <w:sz w:val="24"/>
            <w:szCs w:val="24"/>
            <w:lang w:val="uk-UA"/>
          </w:rPr>
          <w:t>під час виконання цього Договору забороняється прямо чи опосередковано:</w:t>
        </w:r>
      </w:ins>
    </w:p>
    <w:p w14:paraId="09864ADE" w14:textId="77777777" w:rsidR="000703B6" w:rsidRPr="000703B6" w:rsidRDefault="000703B6" w:rsidP="000703B6">
      <w:pPr>
        <w:pStyle w:val="a7"/>
        <w:tabs>
          <w:tab w:val="left" w:pos="1134"/>
        </w:tabs>
        <w:spacing w:after="120"/>
        <w:jc w:val="both"/>
        <w:rPr>
          <w:ins w:id="17" w:author="OLENA PASHKOVA (NEPTUNE.UA)" w:date="2023-05-08T10:57:00Z"/>
          <w:color w:val="000000"/>
          <w:sz w:val="24"/>
          <w:szCs w:val="24"/>
          <w:lang w:val="uk-UA"/>
        </w:rPr>
        <w:pPrChange w:id="18" w:author="OLENA PASHKOVA (NEPTUNE.UA)" w:date="2023-05-08T10:59:00Z">
          <w:pPr>
            <w:pStyle w:val="a7"/>
            <w:numPr>
              <w:numId w:val="15"/>
            </w:numPr>
            <w:tabs>
              <w:tab w:val="left" w:pos="1134"/>
            </w:tabs>
            <w:spacing w:after="120"/>
            <w:jc w:val="both"/>
          </w:pPr>
        </w:pPrChange>
      </w:pPr>
      <w:ins w:id="19" w:author="OLENA PASHKOVA (NEPTUNE.UA)" w:date="2023-05-08T10:57:00Z">
        <w:r w:rsidRPr="000703B6">
          <w:rPr>
            <w:color w:val="000000"/>
            <w:sz w:val="24"/>
            <w:szCs w:val="24"/>
            <w:lang w:val="uk-UA"/>
          </w:rPr>
          <w:t>а) порушувати  будь-які законодавчі норми, що забороняють чи переслідують хабарництво;</w:t>
        </w:r>
      </w:ins>
    </w:p>
    <w:p w14:paraId="7FF2EEBA" w14:textId="77777777" w:rsidR="000703B6" w:rsidRPr="000703B6" w:rsidRDefault="000703B6" w:rsidP="000703B6">
      <w:pPr>
        <w:pStyle w:val="a7"/>
        <w:tabs>
          <w:tab w:val="left" w:pos="1134"/>
        </w:tabs>
        <w:spacing w:after="120"/>
        <w:jc w:val="both"/>
        <w:rPr>
          <w:ins w:id="20" w:author="OLENA PASHKOVA (NEPTUNE.UA)" w:date="2023-05-08T10:57:00Z"/>
          <w:color w:val="000000"/>
          <w:sz w:val="24"/>
          <w:szCs w:val="24"/>
          <w:lang w:val="uk-UA"/>
        </w:rPr>
        <w:pPrChange w:id="21" w:author="OLENA PASHKOVA (NEPTUNE.UA)" w:date="2023-05-08T10:59:00Z">
          <w:pPr>
            <w:pStyle w:val="a7"/>
            <w:numPr>
              <w:numId w:val="15"/>
            </w:numPr>
            <w:tabs>
              <w:tab w:val="left" w:pos="1134"/>
            </w:tabs>
            <w:spacing w:after="120"/>
            <w:jc w:val="both"/>
          </w:pPr>
        </w:pPrChange>
      </w:pPr>
      <w:ins w:id="22" w:author="OLENA PASHKOVA (NEPTUNE.UA)" w:date="2023-05-08T10:57:00Z">
        <w:r w:rsidRPr="000703B6">
          <w:rPr>
            <w:color w:val="000000"/>
            <w:sz w:val="24"/>
            <w:szCs w:val="24"/>
            <w:lang w:val="uk-UA"/>
          </w:rPr>
          <w:lastRenderedPageBreak/>
          <w:t>б) пропонувати, платити, обіцяти, надавати, дозволяти платити чи надавати будь-які цінності (включаючи гроші) будь – якому державному службовцю,  керівному органові політичної партії, кандидату на виборну посаду, або політичній силі з метою здійснення впливу на дії чи рішення такої особи в рамках її повноважень, спонукання до вчинків, що суперечать їх посадовим обов’язкам, або отримання будь-якої іншої неправомірної переваги; або</w:t>
        </w:r>
      </w:ins>
    </w:p>
    <w:p w14:paraId="25BD4BBC" w14:textId="77777777" w:rsidR="000703B6" w:rsidRPr="000703B6" w:rsidRDefault="000703B6" w:rsidP="000703B6">
      <w:pPr>
        <w:pStyle w:val="a7"/>
        <w:tabs>
          <w:tab w:val="left" w:pos="1134"/>
        </w:tabs>
        <w:spacing w:after="120"/>
        <w:jc w:val="both"/>
        <w:rPr>
          <w:ins w:id="23" w:author="OLENA PASHKOVA (NEPTUNE.UA)" w:date="2023-05-08T10:57:00Z"/>
          <w:color w:val="000000"/>
          <w:sz w:val="24"/>
          <w:szCs w:val="24"/>
          <w:lang w:val="uk-UA"/>
        </w:rPr>
        <w:pPrChange w:id="24" w:author="OLENA PASHKOVA (NEPTUNE.UA)" w:date="2023-05-08T11:00:00Z">
          <w:pPr>
            <w:pStyle w:val="a7"/>
            <w:numPr>
              <w:numId w:val="15"/>
            </w:numPr>
            <w:tabs>
              <w:tab w:val="left" w:pos="1134"/>
            </w:tabs>
            <w:spacing w:after="120"/>
            <w:jc w:val="both"/>
          </w:pPr>
        </w:pPrChange>
      </w:pPr>
      <w:ins w:id="25" w:author="OLENA PASHKOVA (NEPTUNE.UA)" w:date="2023-05-08T10:57:00Z">
        <w:r w:rsidRPr="000703B6">
          <w:rPr>
            <w:color w:val="000000"/>
            <w:sz w:val="24"/>
            <w:szCs w:val="24"/>
            <w:lang w:val="uk-UA"/>
          </w:rPr>
          <w:t>в) пропонувати, платити, обіцяти, дозволяти платити чи надавати будь-які цінності (включаючи гроші) будь-якій приватній особі (не державному службовцю) з метою здійснення впливу на дії чи рішення такої особи або отримання будь-якої іншої неправомірної переваги.</w:t>
        </w:r>
      </w:ins>
    </w:p>
    <w:p w14:paraId="6A0F3001" w14:textId="4D4F61A3" w:rsidR="000703B6" w:rsidRPr="000703B6" w:rsidRDefault="000703B6" w:rsidP="000703B6">
      <w:pPr>
        <w:pStyle w:val="a7"/>
        <w:tabs>
          <w:tab w:val="left" w:pos="1134"/>
        </w:tabs>
        <w:spacing w:after="120"/>
        <w:jc w:val="both"/>
        <w:rPr>
          <w:ins w:id="26" w:author="OLENA PASHKOVA (NEPTUNE.UA)" w:date="2023-05-08T10:57:00Z"/>
          <w:color w:val="000000"/>
          <w:sz w:val="24"/>
          <w:szCs w:val="24"/>
          <w:lang w:val="uk-UA"/>
        </w:rPr>
        <w:pPrChange w:id="27" w:author="OLENA PASHKOVA (NEPTUNE.UA)" w:date="2023-05-08T11:00:00Z">
          <w:pPr>
            <w:pStyle w:val="a7"/>
            <w:numPr>
              <w:numId w:val="15"/>
            </w:numPr>
            <w:tabs>
              <w:tab w:val="left" w:pos="1134"/>
            </w:tabs>
            <w:spacing w:after="120"/>
            <w:jc w:val="both"/>
          </w:pPr>
        </w:pPrChange>
      </w:pPr>
      <w:ins w:id="28" w:author="OLENA PASHKOVA (NEPTUNE.UA)" w:date="2023-05-08T11:01:00Z">
        <w:r>
          <w:rPr>
            <w:color w:val="000000"/>
            <w:sz w:val="24"/>
            <w:szCs w:val="24"/>
            <w:lang w:val="uk-UA"/>
          </w:rPr>
          <w:t>Об’єднання</w:t>
        </w:r>
      </w:ins>
      <w:ins w:id="29" w:author="OLENA PASHKOVA (NEPTUNE.UA)" w:date="2023-05-08T10:57:00Z">
        <w:r w:rsidRPr="000703B6">
          <w:rPr>
            <w:color w:val="000000"/>
            <w:sz w:val="24"/>
            <w:szCs w:val="24"/>
            <w:lang w:val="uk-UA"/>
          </w:rPr>
          <w:t xml:space="preserve"> заявляє та підтверджує, що жоден з його власників, посадових осіб, директорів, довірителів, керівників або працівників не є державним службовцем, не входить до керівних органів політичної партії та не є  кандидатом на виборну посаду.</w:t>
        </w:r>
      </w:ins>
    </w:p>
    <w:p w14:paraId="63B185DB" w14:textId="7E78F4C9" w:rsidR="000703B6" w:rsidRPr="000703B6" w:rsidRDefault="000703B6" w:rsidP="000703B6">
      <w:pPr>
        <w:pStyle w:val="a7"/>
        <w:tabs>
          <w:tab w:val="left" w:pos="1134"/>
        </w:tabs>
        <w:spacing w:after="120"/>
        <w:jc w:val="both"/>
        <w:rPr>
          <w:ins w:id="30" w:author="OLENA PASHKOVA (NEPTUNE.UA)" w:date="2023-05-08T10:57:00Z"/>
          <w:color w:val="000000"/>
          <w:sz w:val="24"/>
          <w:szCs w:val="24"/>
          <w:lang w:val="uk-UA"/>
        </w:rPr>
        <w:pPrChange w:id="31" w:author="OLENA PASHKOVA (NEPTUNE.UA)" w:date="2023-05-08T11:01:00Z">
          <w:pPr>
            <w:pStyle w:val="a7"/>
            <w:numPr>
              <w:numId w:val="15"/>
            </w:numPr>
            <w:tabs>
              <w:tab w:val="left" w:pos="1134"/>
            </w:tabs>
            <w:spacing w:after="120"/>
            <w:jc w:val="both"/>
          </w:pPr>
        </w:pPrChange>
      </w:pPr>
      <w:ins w:id="32" w:author="OLENA PASHKOVA (NEPTUNE.UA)" w:date="2023-05-08T11:01:00Z">
        <w:r>
          <w:rPr>
            <w:color w:val="000000"/>
            <w:sz w:val="24"/>
            <w:szCs w:val="24"/>
            <w:lang w:val="uk-UA"/>
          </w:rPr>
          <w:t>Об’єднання</w:t>
        </w:r>
      </w:ins>
      <w:ins w:id="33" w:author="OLENA PASHKOVA (NEPTUNE.UA)" w:date="2023-05-08T10:57:00Z">
        <w:r w:rsidRPr="000703B6">
          <w:rPr>
            <w:color w:val="000000"/>
            <w:sz w:val="24"/>
            <w:szCs w:val="24"/>
            <w:lang w:val="uk-UA"/>
          </w:rPr>
          <w:t xml:space="preserve"> заявляє та підтверджує, що ні сам</w:t>
        </w:r>
      </w:ins>
      <w:ins w:id="34" w:author="OLENA PASHKOVA (NEPTUNE.UA)" w:date="2023-05-08T11:01:00Z">
        <w:r>
          <w:rPr>
            <w:color w:val="000000"/>
            <w:sz w:val="24"/>
            <w:szCs w:val="24"/>
            <w:lang w:val="uk-UA"/>
          </w:rPr>
          <w:t>о</w:t>
        </w:r>
      </w:ins>
      <w:ins w:id="35" w:author="OLENA PASHKOVA (NEPTUNE.UA)" w:date="2023-05-08T10:57:00Z">
        <w:r w:rsidRPr="000703B6">
          <w:rPr>
            <w:color w:val="000000"/>
            <w:sz w:val="24"/>
            <w:szCs w:val="24"/>
            <w:lang w:val="uk-UA"/>
          </w:rPr>
          <w:t xml:space="preserve"> </w:t>
        </w:r>
      </w:ins>
      <w:ins w:id="36" w:author="OLENA PASHKOVA (NEPTUNE.UA)" w:date="2023-05-08T11:01:00Z">
        <w:r>
          <w:rPr>
            <w:color w:val="000000"/>
            <w:sz w:val="24"/>
            <w:szCs w:val="24"/>
            <w:lang w:val="uk-UA"/>
          </w:rPr>
          <w:t>Об’єднання</w:t>
        </w:r>
      </w:ins>
      <w:ins w:id="37" w:author="OLENA PASHKOVA (NEPTUNE.UA)" w:date="2023-05-08T10:57:00Z">
        <w:r w:rsidRPr="000703B6">
          <w:rPr>
            <w:color w:val="000000"/>
            <w:sz w:val="24"/>
            <w:szCs w:val="24"/>
            <w:lang w:val="uk-UA"/>
          </w:rPr>
          <w:t>, ні його працівники, керівники, посадові особи або директори не є стороною судових процесів, проваджень або розслідувань щодо хабарництва, корупції або порушення законів, що забороняють хабарництво.</w:t>
        </w:r>
      </w:ins>
    </w:p>
    <w:p w14:paraId="2C690730" w14:textId="2C5603D4" w:rsidR="000703B6" w:rsidRPr="000703B6" w:rsidRDefault="005A2C5C" w:rsidP="005A2C5C">
      <w:pPr>
        <w:pStyle w:val="a7"/>
        <w:tabs>
          <w:tab w:val="left" w:pos="1134"/>
        </w:tabs>
        <w:spacing w:after="120"/>
        <w:jc w:val="both"/>
        <w:rPr>
          <w:ins w:id="38" w:author="OLENA PASHKOVA (NEPTUNE.UA)" w:date="2023-05-08T10:57:00Z"/>
          <w:color w:val="000000"/>
          <w:sz w:val="24"/>
          <w:szCs w:val="24"/>
          <w:lang w:val="uk-UA"/>
        </w:rPr>
        <w:pPrChange w:id="39" w:author="OLENA PASHKOVA (NEPTUNE.UA)" w:date="2023-05-08T11:01:00Z">
          <w:pPr>
            <w:pStyle w:val="a7"/>
            <w:numPr>
              <w:numId w:val="15"/>
            </w:numPr>
            <w:tabs>
              <w:tab w:val="left" w:pos="1134"/>
            </w:tabs>
            <w:spacing w:after="120"/>
            <w:jc w:val="both"/>
          </w:pPr>
        </w:pPrChange>
      </w:pPr>
      <w:ins w:id="40" w:author="OLENA PASHKOVA (NEPTUNE.UA)" w:date="2023-05-08T11:01:00Z">
        <w:r>
          <w:rPr>
            <w:color w:val="000000"/>
            <w:sz w:val="24"/>
            <w:szCs w:val="24"/>
            <w:lang w:val="uk-UA"/>
          </w:rPr>
          <w:t>Об’єднання</w:t>
        </w:r>
      </w:ins>
      <w:ins w:id="41" w:author="OLENA PASHKOVA (NEPTUNE.UA)" w:date="2023-05-08T10:57:00Z">
        <w:r w:rsidR="000703B6" w:rsidRPr="000703B6">
          <w:rPr>
            <w:color w:val="000000"/>
            <w:sz w:val="24"/>
            <w:szCs w:val="24"/>
            <w:lang w:val="uk-UA"/>
          </w:rPr>
          <w:t xml:space="preserve"> зобов’язан</w:t>
        </w:r>
      </w:ins>
      <w:ins w:id="42" w:author="OLENA PASHKOVA (NEPTUNE.UA)" w:date="2023-05-08T11:01:00Z">
        <w:r>
          <w:rPr>
            <w:color w:val="000000"/>
            <w:sz w:val="24"/>
            <w:szCs w:val="24"/>
            <w:lang w:val="uk-UA"/>
          </w:rPr>
          <w:t>о</w:t>
        </w:r>
      </w:ins>
      <w:ins w:id="43" w:author="OLENA PASHKOVA (NEPTUNE.UA)" w:date="2023-05-08T10:57:00Z">
        <w:r w:rsidR="000703B6" w:rsidRPr="000703B6">
          <w:rPr>
            <w:color w:val="000000"/>
            <w:sz w:val="24"/>
            <w:szCs w:val="24"/>
            <w:lang w:val="uk-UA"/>
          </w:rPr>
          <w:t xml:space="preserve"> забезпечити, щоб будь-які та всі субпідрядники, що залучаються </w:t>
        </w:r>
      </w:ins>
      <w:ins w:id="44" w:author="OLENA PASHKOVA (NEPTUNE.UA)" w:date="2023-05-08T11:02:00Z">
        <w:r>
          <w:rPr>
            <w:color w:val="000000"/>
            <w:sz w:val="24"/>
            <w:szCs w:val="24"/>
            <w:lang w:val="uk-UA"/>
          </w:rPr>
          <w:t>Об’єднанн</w:t>
        </w:r>
        <w:r w:rsidRPr="000703B6">
          <w:rPr>
            <w:color w:val="000000"/>
            <w:sz w:val="24"/>
            <w:szCs w:val="24"/>
            <w:lang w:val="uk-UA"/>
          </w:rPr>
          <w:t>ям</w:t>
        </w:r>
      </w:ins>
      <w:ins w:id="45" w:author="OLENA PASHKOVA (NEPTUNE.UA)" w:date="2023-05-08T10:57:00Z">
        <w:r w:rsidR="000703B6" w:rsidRPr="000703B6">
          <w:rPr>
            <w:color w:val="000000"/>
            <w:sz w:val="24"/>
            <w:szCs w:val="24"/>
            <w:lang w:val="uk-UA"/>
          </w:rPr>
          <w:t xml:space="preserve"> до виконання робіт/ надання послуг за цим Договором, діяли у відповідності до умов цього Договору. </w:t>
        </w:r>
      </w:ins>
    </w:p>
    <w:p w14:paraId="5445941A" w14:textId="55B1C682" w:rsidR="000703B6" w:rsidRPr="000703B6" w:rsidRDefault="005A2C5C" w:rsidP="005A2C5C">
      <w:pPr>
        <w:pStyle w:val="a7"/>
        <w:tabs>
          <w:tab w:val="left" w:pos="1134"/>
        </w:tabs>
        <w:spacing w:after="120"/>
        <w:jc w:val="both"/>
        <w:rPr>
          <w:ins w:id="46" w:author="OLENA PASHKOVA (NEPTUNE.UA)" w:date="2023-05-08T10:57:00Z"/>
          <w:color w:val="000000"/>
          <w:sz w:val="24"/>
          <w:szCs w:val="24"/>
          <w:lang w:val="uk-UA"/>
        </w:rPr>
        <w:pPrChange w:id="47" w:author="OLENA PASHKOVA (NEPTUNE.UA)" w:date="2023-05-08T11:02:00Z">
          <w:pPr>
            <w:pStyle w:val="a7"/>
            <w:numPr>
              <w:numId w:val="15"/>
            </w:numPr>
            <w:tabs>
              <w:tab w:val="left" w:pos="1134"/>
            </w:tabs>
            <w:spacing w:after="120"/>
            <w:jc w:val="both"/>
          </w:pPr>
        </w:pPrChange>
      </w:pPr>
      <w:ins w:id="48" w:author="OLENA PASHKOVA (NEPTUNE.UA)" w:date="2023-05-08T11:02:00Z">
        <w:r>
          <w:rPr>
            <w:color w:val="000000"/>
            <w:sz w:val="24"/>
            <w:szCs w:val="24"/>
            <w:lang w:val="uk-UA"/>
          </w:rPr>
          <w:t>Об’єднання</w:t>
        </w:r>
      </w:ins>
      <w:ins w:id="49" w:author="OLENA PASHKOVA (NEPTUNE.UA)" w:date="2023-05-08T10:57:00Z">
        <w:r w:rsidR="000703B6" w:rsidRPr="000703B6">
          <w:rPr>
            <w:color w:val="000000"/>
            <w:sz w:val="24"/>
            <w:szCs w:val="24"/>
            <w:lang w:val="uk-UA"/>
          </w:rPr>
          <w:t xml:space="preserve"> погоджується з тим, що К</w:t>
        </w:r>
      </w:ins>
      <w:ins w:id="50" w:author="OLENA PASHKOVA (NEPTUNE.UA)" w:date="2023-05-08T11:08:00Z">
        <w:r>
          <w:rPr>
            <w:color w:val="000000"/>
            <w:sz w:val="24"/>
            <w:szCs w:val="24"/>
            <w:lang w:val="uk-UA"/>
          </w:rPr>
          <w:t xml:space="preserve">омпанія </w:t>
        </w:r>
      </w:ins>
      <w:ins w:id="51" w:author="OLENA PASHKOVA (NEPTUNE.UA)" w:date="2023-05-08T10:57:00Z">
        <w:r w:rsidR="000703B6" w:rsidRPr="000703B6">
          <w:rPr>
            <w:color w:val="000000"/>
            <w:sz w:val="24"/>
            <w:szCs w:val="24"/>
            <w:lang w:val="uk-UA"/>
          </w:rPr>
          <w:t xml:space="preserve">має право вимагати від </w:t>
        </w:r>
      </w:ins>
      <w:ins w:id="52" w:author="OLENA PASHKOVA (NEPTUNE.UA)" w:date="2023-05-08T11:09:00Z">
        <w:r>
          <w:rPr>
            <w:color w:val="000000"/>
            <w:sz w:val="24"/>
            <w:szCs w:val="24"/>
            <w:lang w:val="uk-UA"/>
          </w:rPr>
          <w:t>Об’єднанн</w:t>
        </w:r>
        <w:r w:rsidRPr="000703B6">
          <w:rPr>
            <w:color w:val="000000"/>
            <w:sz w:val="24"/>
            <w:szCs w:val="24"/>
            <w:lang w:val="uk-UA"/>
          </w:rPr>
          <w:t>я</w:t>
        </w:r>
      </w:ins>
      <w:ins w:id="53" w:author="OLENA PASHKOVA (NEPTUNE.UA)" w:date="2023-05-08T10:57:00Z">
        <w:r w:rsidR="000703B6" w:rsidRPr="000703B6">
          <w:rPr>
            <w:color w:val="000000"/>
            <w:sz w:val="24"/>
            <w:szCs w:val="24"/>
            <w:lang w:val="uk-UA"/>
          </w:rPr>
          <w:t xml:space="preserve"> періодичного підтвердження в письмовій формі дотримання </w:t>
        </w:r>
      </w:ins>
      <w:ins w:id="54" w:author="OLENA PASHKOVA (NEPTUNE.UA)" w:date="2023-05-08T11:09:00Z">
        <w:r>
          <w:rPr>
            <w:color w:val="000000"/>
            <w:sz w:val="24"/>
            <w:szCs w:val="24"/>
            <w:lang w:val="uk-UA"/>
          </w:rPr>
          <w:t>Об’єднанн</w:t>
        </w:r>
        <w:r w:rsidRPr="000703B6">
          <w:rPr>
            <w:color w:val="000000"/>
            <w:sz w:val="24"/>
            <w:szCs w:val="24"/>
            <w:lang w:val="uk-UA"/>
          </w:rPr>
          <w:t>ям</w:t>
        </w:r>
      </w:ins>
      <w:ins w:id="55" w:author="OLENA PASHKOVA (NEPTUNE.UA)" w:date="2023-05-08T10:57:00Z">
        <w:r w:rsidR="000703B6" w:rsidRPr="000703B6">
          <w:rPr>
            <w:color w:val="000000"/>
            <w:sz w:val="24"/>
            <w:szCs w:val="24"/>
            <w:lang w:val="uk-UA"/>
          </w:rPr>
          <w:t xml:space="preserve"> положень цього пункту.  </w:t>
        </w:r>
      </w:ins>
    </w:p>
    <w:p w14:paraId="0C4F9738" w14:textId="0C476CC6" w:rsidR="000703B6" w:rsidRPr="000703B6" w:rsidRDefault="005A2C5C" w:rsidP="005A2C5C">
      <w:pPr>
        <w:pStyle w:val="a7"/>
        <w:tabs>
          <w:tab w:val="left" w:pos="1134"/>
        </w:tabs>
        <w:spacing w:after="120"/>
        <w:jc w:val="both"/>
        <w:rPr>
          <w:ins w:id="56" w:author="OLENA PASHKOVA (NEPTUNE.UA)" w:date="2023-05-08T10:57:00Z"/>
          <w:color w:val="000000"/>
          <w:sz w:val="24"/>
          <w:szCs w:val="24"/>
          <w:lang w:val="uk-UA"/>
        </w:rPr>
        <w:pPrChange w:id="57" w:author="OLENA PASHKOVA (NEPTUNE.UA)" w:date="2023-05-08T11:09:00Z">
          <w:pPr>
            <w:pStyle w:val="a7"/>
            <w:numPr>
              <w:numId w:val="15"/>
            </w:numPr>
            <w:tabs>
              <w:tab w:val="left" w:pos="1134"/>
            </w:tabs>
            <w:spacing w:after="120"/>
            <w:jc w:val="both"/>
          </w:pPr>
        </w:pPrChange>
      </w:pPr>
      <w:ins w:id="58" w:author="OLENA PASHKOVA (NEPTUNE.UA)" w:date="2023-05-08T11:09:00Z">
        <w:r>
          <w:rPr>
            <w:color w:val="000000"/>
            <w:sz w:val="24"/>
            <w:szCs w:val="24"/>
            <w:lang w:val="uk-UA"/>
          </w:rPr>
          <w:t>Об’єднання</w:t>
        </w:r>
      </w:ins>
      <w:ins w:id="59" w:author="OLENA PASHKOVA (NEPTUNE.UA)" w:date="2023-05-08T10:57:00Z">
        <w:r w:rsidR="000703B6" w:rsidRPr="000703B6">
          <w:rPr>
            <w:color w:val="000000"/>
            <w:sz w:val="24"/>
            <w:szCs w:val="24"/>
            <w:lang w:val="uk-UA"/>
          </w:rPr>
          <w:t xml:space="preserve"> погоджується виступати на стороні К</w:t>
        </w:r>
      </w:ins>
      <w:ins w:id="60" w:author="OLENA PASHKOVA (NEPTUNE.UA)" w:date="2023-05-08T11:09:00Z">
        <w:r>
          <w:rPr>
            <w:color w:val="000000"/>
            <w:sz w:val="24"/>
            <w:szCs w:val="24"/>
            <w:lang w:val="uk-UA"/>
          </w:rPr>
          <w:t xml:space="preserve">омпанії </w:t>
        </w:r>
      </w:ins>
      <w:ins w:id="61" w:author="OLENA PASHKOVA (NEPTUNE.UA)" w:date="2023-05-08T10:57:00Z">
        <w:r w:rsidR="000703B6" w:rsidRPr="000703B6">
          <w:rPr>
            <w:color w:val="000000"/>
            <w:sz w:val="24"/>
            <w:szCs w:val="24"/>
            <w:lang w:val="uk-UA"/>
          </w:rPr>
          <w:t>у разі пред’явлення позовів до К</w:t>
        </w:r>
      </w:ins>
      <w:ins w:id="62" w:author="OLENA PASHKOVA (NEPTUNE.UA)" w:date="2023-05-08T11:09:00Z">
        <w:r>
          <w:rPr>
            <w:color w:val="000000"/>
            <w:sz w:val="24"/>
            <w:szCs w:val="24"/>
            <w:lang w:val="uk-UA"/>
          </w:rPr>
          <w:t xml:space="preserve">омпанії </w:t>
        </w:r>
      </w:ins>
      <w:ins w:id="63" w:author="OLENA PASHKOVA (NEPTUNE.UA)" w:date="2023-05-08T10:57:00Z">
        <w:r w:rsidR="000703B6" w:rsidRPr="000703B6">
          <w:rPr>
            <w:color w:val="000000"/>
            <w:sz w:val="24"/>
            <w:szCs w:val="24"/>
            <w:lang w:val="uk-UA"/>
          </w:rPr>
          <w:t>та відшкодувати К</w:t>
        </w:r>
      </w:ins>
      <w:ins w:id="64" w:author="OLENA PASHKOVA (NEPTUNE.UA)" w:date="2023-05-08T11:09:00Z">
        <w:r>
          <w:rPr>
            <w:color w:val="000000"/>
            <w:sz w:val="24"/>
            <w:szCs w:val="24"/>
            <w:lang w:val="uk-UA"/>
          </w:rPr>
          <w:t xml:space="preserve">омпанії </w:t>
        </w:r>
      </w:ins>
      <w:ins w:id="65" w:author="OLENA PASHKOVA (NEPTUNE.UA)" w:date="2023-05-08T10:57:00Z">
        <w:r w:rsidR="000703B6" w:rsidRPr="000703B6">
          <w:rPr>
            <w:color w:val="000000"/>
            <w:sz w:val="24"/>
            <w:szCs w:val="24"/>
            <w:lang w:val="uk-UA"/>
          </w:rPr>
          <w:t>вартість всіх позовів, витрат та збитків, яких може зазнати К</w:t>
        </w:r>
      </w:ins>
      <w:ins w:id="66" w:author="OLENA PASHKOVA (NEPTUNE.UA)" w:date="2023-05-08T11:09:00Z">
        <w:r>
          <w:rPr>
            <w:color w:val="000000"/>
            <w:sz w:val="24"/>
            <w:szCs w:val="24"/>
            <w:lang w:val="uk-UA"/>
          </w:rPr>
          <w:t xml:space="preserve">омпанія у </w:t>
        </w:r>
      </w:ins>
      <w:ins w:id="67" w:author="OLENA PASHKOVA (NEPTUNE.UA)" w:date="2023-05-08T11:10:00Z">
        <w:r>
          <w:rPr>
            <w:color w:val="000000"/>
            <w:sz w:val="24"/>
            <w:szCs w:val="24"/>
            <w:lang w:val="uk-UA"/>
          </w:rPr>
          <w:t>зв’язку</w:t>
        </w:r>
      </w:ins>
      <w:ins w:id="68" w:author="OLENA PASHKOVA (NEPTUNE.UA)" w:date="2023-05-08T11:09:00Z">
        <w:r>
          <w:rPr>
            <w:color w:val="000000"/>
            <w:sz w:val="24"/>
            <w:szCs w:val="24"/>
            <w:lang w:val="uk-UA"/>
          </w:rPr>
          <w:t xml:space="preserve"> із порушення </w:t>
        </w:r>
      </w:ins>
      <w:ins w:id="69" w:author="OLENA PASHKOVA (NEPTUNE.UA)" w:date="2023-05-08T10:57:00Z">
        <w:r w:rsidR="000703B6" w:rsidRPr="000703B6">
          <w:rPr>
            <w:color w:val="000000"/>
            <w:sz w:val="24"/>
            <w:szCs w:val="24"/>
            <w:lang w:val="uk-UA"/>
          </w:rPr>
          <w:t xml:space="preserve"> </w:t>
        </w:r>
      </w:ins>
      <w:ins w:id="70" w:author="OLENA PASHKOVA (NEPTUNE.UA)" w:date="2023-05-08T11:10:00Z">
        <w:r>
          <w:rPr>
            <w:color w:val="000000"/>
            <w:sz w:val="24"/>
            <w:szCs w:val="24"/>
            <w:lang w:val="uk-UA"/>
          </w:rPr>
          <w:t>Об’єднанн</w:t>
        </w:r>
        <w:r w:rsidRPr="000703B6">
          <w:rPr>
            <w:color w:val="000000"/>
            <w:sz w:val="24"/>
            <w:szCs w:val="24"/>
            <w:lang w:val="uk-UA"/>
          </w:rPr>
          <w:t>ям</w:t>
        </w:r>
      </w:ins>
      <w:ins w:id="71" w:author="OLENA PASHKOVA (NEPTUNE.UA)" w:date="2023-05-08T10:57:00Z">
        <w:r w:rsidR="000703B6" w:rsidRPr="000703B6">
          <w:rPr>
            <w:color w:val="000000"/>
            <w:sz w:val="24"/>
            <w:szCs w:val="24"/>
            <w:lang w:val="uk-UA"/>
          </w:rPr>
          <w:t xml:space="preserve"> чи його субпідрядниками положень цього пункту Договору.</w:t>
        </w:r>
      </w:ins>
    </w:p>
    <w:p w14:paraId="6468F6CA" w14:textId="77777777" w:rsidR="000703B6" w:rsidRPr="000703B6" w:rsidRDefault="000703B6" w:rsidP="005A2C5C">
      <w:pPr>
        <w:pStyle w:val="a7"/>
        <w:tabs>
          <w:tab w:val="left" w:pos="1134"/>
        </w:tabs>
        <w:spacing w:after="120"/>
        <w:jc w:val="both"/>
        <w:rPr>
          <w:ins w:id="72" w:author="OLENA PASHKOVA (NEPTUNE.UA)" w:date="2023-05-08T10:57:00Z"/>
          <w:color w:val="000000"/>
          <w:sz w:val="24"/>
          <w:szCs w:val="24"/>
          <w:lang w:val="uk-UA"/>
        </w:rPr>
        <w:pPrChange w:id="73" w:author="OLENA PASHKOVA (NEPTUNE.UA)" w:date="2023-05-08T11:10:00Z">
          <w:pPr>
            <w:pStyle w:val="a7"/>
            <w:numPr>
              <w:numId w:val="15"/>
            </w:numPr>
            <w:tabs>
              <w:tab w:val="left" w:pos="1134"/>
            </w:tabs>
            <w:spacing w:after="120"/>
            <w:jc w:val="both"/>
          </w:pPr>
        </w:pPrChange>
      </w:pPr>
      <w:ins w:id="74" w:author="OLENA PASHKOVA (NEPTUNE.UA)" w:date="2023-05-08T10:57:00Z">
        <w:r w:rsidRPr="000703B6">
          <w:rPr>
            <w:color w:val="000000"/>
            <w:sz w:val="24"/>
            <w:szCs w:val="24"/>
            <w:lang w:val="uk-UA"/>
          </w:rPr>
          <w:t>Для цілей цього Договору державним службовцем визнається: (і) будь-яка посадова особа чи працівник державних органів, включаючи будь- який департамент, агентство чи інше утворення, яке перебуває у власності чи під контролем держави, або (ii) посадова особа чи працівник міжнародної організації (наприклад, Всесвітнього Банку чи Міжнародного Валютного Фонду), або (iii) будь – яка особа, яка має офіційні повноваження діяти від імені вказаних вище осіб.</w:t>
        </w:r>
      </w:ins>
    </w:p>
    <w:p w14:paraId="29D08D1C" w14:textId="25ABA0CE" w:rsidR="000703B6" w:rsidRPr="000703B6" w:rsidRDefault="000703B6" w:rsidP="000703B6">
      <w:pPr>
        <w:pStyle w:val="a7"/>
        <w:numPr>
          <w:ilvl w:val="0"/>
          <w:numId w:val="15"/>
        </w:numPr>
        <w:tabs>
          <w:tab w:val="left" w:pos="1134"/>
        </w:tabs>
        <w:spacing w:after="120"/>
        <w:jc w:val="both"/>
        <w:rPr>
          <w:ins w:id="75" w:author="OLENA PASHKOVA (NEPTUNE.UA)" w:date="2023-05-08T10:57:00Z"/>
          <w:color w:val="000000"/>
          <w:sz w:val="24"/>
          <w:szCs w:val="24"/>
          <w:lang w:val="uk-UA"/>
        </w:rPr>
      </w:pPr>
      <w:ins w:id="76" w:author="OLENA PASHKOVA (NEPTUNE.UA)" w:date="2023-05-08T10:57:00Z">
        <w:r w:rsidRPr="000703B6">
          <w:rPr>
            <w:color w:val="000000"/>
            <w:sz w:val="24"/>
            <w:szCs w:val="24"/>
            <w:lang w:val="uk-UA"/>
          </w:rPr>
          <w:t>Незважаючи на будь – які положення даного Договору, у разі, якщо К</w:t>
        </w:r>
      </w:ins>
      <w:ins w:id="77" w:author="OLENA PASHKOVA (NEPTUNE.UA)" w:date="2023-05-08T11:10:00Z">
        <w:r w:rsidR="005A2C5C">
          <w:rPr>
            <w:color w:val="000000"/>
            <w:sz w:val="24"/>
            <w:szCs w:val="24"/>
            <w:lang w:val="uk-UA"/>
          </w:rPr>
          <w:t xml:space="preserve">омпанія </w:t>
        </w:r>
      </w:ins>
      <w:ins w:id="78" w:author="OLENA PASHKOVA (NEPTUNE.UA)" w:date="2023-05-08T10:57:00Z">
        <w:r w:rsidRPr="000703B6">
          <w:rPr>
            <w:color w:val="000000"/>
            <w:sz w:val="24"/>
            <w:szCs w:val="24"/>
            <w:lang w:val="uk-UA"/>
          </w:rPr>
          <w:t xml:space="preserve"> матиме обґрунтовані причини вважати, що </w:t>
        </w:r>
      </w:ins>
      <w:ins w:id="79" w:author="OLENA PASHKOVA (NEPTUNE.UA)" w:date="2023-05-08T11:10:00Z">
        <w:r w:rsidR="005A2C5C">
          <w:rPr>
            <w:color w:val="000000"/>
            <w:sz w:val="24"/>
            <w:szCs w:val="24"/>
            <w:lang w:val="uk-UA"/>
          </w:rPr>
          <w:t>Об’єднання</w:t>
        </w:r>
      </w:ins>
      <w:ins w:id="80" w:author="OLENA PASHKOVA (NEPTUNE.UA)" w:date="2023-05-08T10:57:00Z">
        <w:r w:rsidRPr="000703B6">
          <w:rPr>
            <w:color w:val="000000"/>
            <w:sz w:val="24"/>
            <w:szCs w:val="24"/>
            <w:lang w:val="uk-UA"/>
          </w:rPr>
          <w:t xml:space="preserve"> поруши</w:t>
        </w:r>
      </w:ins>
      <w:ins w:id="81" w:author="OLENA PASHKOVA (NEPTUNE.UA)" w:date="2023-05-08T11:10:00Z">
        <w:r w:rsidR="005A2C5C">
          <w:rPr>
            <w:color w:val="000000"/>
            <w:sz w:val="24"/>
            <w:szCs w:val="24"/>
            <w:lang w:val="uk-UA"/>
          </w:rPr>
          <w:t xml:space="preserve">ло </w:t>
        </w:r>
      </w:ins>
      <w:ins w:id="82" w:author="OLENA PASHKOVA (NEPTUNE.UA)" w:date="2023-05-08T10:57:00Z">
        <w:r w:rsidRPr="000703B6">
          <w:rPr>
            <w:color w:val="000000"/>
            <w:sz w:val="24"/>
            <w:szCs w:val="24"/>
            <w:lang w:val="uk-UA"/>
          </w:rPr>
          <w:t>умови цього пункту Договору, К</w:t>
        </w:r>
      </w:ins>
      <w:ins w:id="83" w:author="OLENA PASHKOVA (NEPTUNE.UA)" w:date="2023-05-08T11:10:00Z">
        <w:r w:rsidR="005A2C5C">
          <w:rPr>
            <w:color w:val="000000"/>
            <w:sz w:val="24"/>
            <w:szCs w:val="24"/>
            <w:lang w:val="uk-UA"/>
          </w:rPr>
          <w:t xml:space="preserve">омпанія </w:t>
        </w:r>
      </w:ins>
      <w:ins w:id="84" w:author="OLENA PASHKOVA (NEPTUNE.UA)" w:date="2023-05-08T10:57:00Z">
        <w:r w:rsidRPr="000703B6">
          <w:rPr>
            <w:color w:val="000000"/>
            <w:sz w:val="24"/>
            <w:szCs w:val="24"/>
            <w:lang w:val="uk-UA"/>
          </w:rPr>
          <w:t xml:space="preserve">має право в односторонньому порядку негайно розірвати цей Договір, без відшкодування будь-яких збитків </w:t>
        </w:r>
      </w:ins>
      <w:ins w:id="85" w:author="OLENA PASHKOVA (NEPTUNE.UA)" w:date="2023-05-08T11:11:00Z">
        <w:r w:rsidR="005A2C5C">
          <w:rPr>
            <w:color w:val="000000"/>
            <w:sz w:val="24"/>
            <w:szCs w:val="24"/>
            <w:lang w:val="uk-UA"/>
          </w:rPr>
          <w:t>Об’єднанню</w:t>
        </w:r>
      </w:ins>
      <w:ins w:id="86" w:author="OLENA PASHKOVA (NEPTUNE.UA)" w:date="2023-05-08T10:57:00Z">
        <w:r w:rsidRPr="000703B6">
          <w:rPr>
            <w:color w:val="000000"/>
            <w:sz w:val="24"/>
            <w:szCs w:val="24"/>
            <w:lang w:val="uk-UA"/>
          </w:rPr>
          <w:t xml:space="preserve">.  </w:t>
        </w:r>
      </w:ins>
    </w:p>
    <w:p w14:paraId="701A0DBC" w14:textId="40C229F6" w:rsidR="00313E08" w:rsidRPr="00AF7953" w:rsidRDefault="00313E08" w:rsidP="005A2C5C">
      <w:pPr>
        <w:pStyle w:val="a7"/>
        <w:tabs>
          <w:tab w:val="left" w:pos="1134"/>
        </w:tabs>
        <w:spacing w:after="120"/>
        <w:ind w:left="567"/>
        <w:contextualSpacing w:val="0"/>
        <w:jc w:val="both"/>
        <w:rPr>
          <w:color w:val="000000"/>
          <w:sz w:val="24"/>
          <w:szCs w:val="24"/>
          <w:lang w:val="uk-UA"/>
        </w:rPr>
        <w:pPrChange w:id="87" w:author="OLENA PASHKOVA (NEPTUNE.UA)" w:date="2023-05-08T11:11:00Z">
          <w:pPr>
            <w:pStyle w:val="a7"/>
            <w:numPr>
              <w:numId w:val="15"/>
            </w:numPr>
            <w:tabs>
              <w:tab w:val="left" w:pos="1134"/>
            </w:tabs>
            <w:spacing w:after="120"/>
            <w:ind w:left="0" w:firstLine="567"/>
            <w:contextualSpacing w:val="0"/>
            <w:jc w:val="both"/>
          </w:pPr>
        </w:pPrChange>
      </w:pPr>
    </w:p>
    <w:p w14:paraId="5D6DFDCC" w14:textId="77777777" w:rsidR="00CD31D7" w:rsidRDefault="00CD31D7" w:rsidP="00313E08">
      <w:pPr>
        <w:pStyle w:val="a7"/>
        <w:tabs>
          <w:tab w:val="left" w:pos="1134"/>
        </w:tabs>
        <w:spacing w:after="120"/>
        <w:ind w:left="567"/>
        <w:contextualSpacing w:val="0"/>
        <w:jc w:val="both"/>
        <w:rPr>
          <w:color w:val="000000"/>
          <w:sz w:val="24"/>
          <w:szCs w:val="24"/>
          <w:lang w:val="uk-UA"/>
        </w:rPr>
      </w:pPr>
    </w:p>
    <w:p w14:paraId="6861AA76" w14:textId="35D62B48" w:rsidR="003D5217" w:rsidRPr="00E940B3" w:rsidRDefault="003D5217" w:rsidP="00DF4896">
      <w:pPr>
        <w:spacing w:after="120"/>
        <w:ind w:firstLine="746"/>
        <w:jc w:val="center"/>
        <w:rPr>
          <w:b/>
          <w:color w:val="000000"/>
          <w:sz w:val="24"/>
          <w:szCs w:val="24"/>
          <w:lang w:val="uk-UA"/>
        </w:rPr>
      </w:pPr>
      <w:r w:rsidRPr="00E940B3">
        <w:rPr>
          <w:b/>
          <w:color w:val="000000"/>
          <w:sz w:val="24"/>
          <w:szCs w:val="24"/>
          <w:lang w:val="ru-RU"/>
        </w:rPr>
        <w:t>11</w:t>
      </w:r>
      <w:r w:rsidRPr="00E940B3">
        <w:rPr>
          <w:b/>
          <w:color w:val="000000"/>
          <w:sz w:val="24"/>
          <w:szCs w:val="24"/>
          <w:lang w:val="uk-UA"/>
        </w:rPr>
        <w:t>. ПРИКІНЦЕВІ ПОЛОЖЕННЯ</w:t>
      </w:r>
    </w:p>
    <w:p w14:paraId="05D56D54" w14:textId="46F3842A" w:rsidR="003D5217" w:rsidRPr="00E940B3" w:rsidRDefault="003D5217" w:rsidP="00DF4896">
      <w:pPr>
        <w:pStyle w:val="a7"/>
        <w:numPr>
          <w:ilvl w:val="0"/>
          <w:numId w:val="16"/>
        </w:numPr>
        <w:tabs>
          <w:tab w:val="left" w:pos="1134"/>
        </w:tabs>
        <w:spacing w:after="120"/>
        <w:ind w:left="0" w:firstLine="567"/>
        <w:contextualSpacing w:val="0"/>
        <w:jc w:val="both"/>
        <w:rPr>
          <w:color w:val="000000"/>
          <w:sz w:val="24"/>
          <w:szCs w:val="24"/>
          <w:lang w:val="uk-UA"/>
        </w:rPr>
      </w:pPr>
      <w:r w:rsidRPr="00E940B3">
        <w:rPr>
          <w:color w:val="000000"/>
          <w:sz w:val="24"/>
          <w:szCs w:val="24"/>
          <w:lang w:val="uk-UA"/>
        </w:rPr>
        <w:t xml:space="preserve">Сторони несуть повну відповідальність за правильність вказаних ними у цьому Договорі реквізитів та зобов'язуються своєчасно у письмовій формі повідомляти іншу Сторону про їх зміну. </w:t>
      </w:r>
    </w:p>
    <w:p w14:paraId="67CFD7AD" w14:textId="4AAC66F5" w:rsidR="003D5217" w:rsidRPr="00E940B3" w:rsidRDefault="003D5217" w:rsidP="00DF4896">
      <w:pPr>
        <w:pStyle w:val="a7"/>
        <w:numPr>
          <w:ilvl w:val="0"/>
          <w:numId w:val="16"/>
        </w:numPr>
        <w:tabs>
          <w:tab w:val="left" w:pos="1134"/>
        </w:tabs>
        <w:spacing w:after="120"/>
        <w:ind w:left="0" w:firstLine="567"/>
        <w:contextualSpacing w:val="0"/>
        <w:jc w:val="both"/>
        <w:rPr>
          <w:color w:val="000000"/>
          <w:sz w:val="24"/>
          <w:szCs w:val="24"/>
          <w:lang w:val="uk-UA"/>
        </w:rPr>
      </w:pPr>
      <w:r w:rsidRPr="00E940B3">
        <w:rPr>
          <w:color w:val="000000"/>
          <w:sz w:val="24"/>
          <w:szCs w:val="24"/>
          <w:lang w:val="uk-UA"/>
        </w:rPr>
        <w:t>Додаткові угоди та додатки до цього Договору є його невід'ємними частинами і мають юридичну силу у разі, якщо вони викладені у письмовій формі, підписані Сторонами.</w:t>
      </w:r>
    </w:p>
    <w:p w14:paraId="2B91EF7A" w14:textId="7D1EC8B2" w:rsidR="003D5217" w:rsidRPr="00E940B3" w:rsidRDefault="003D5217" w:rsidP="00DF4896">
      <w:pPr>
        <w:pStyle w:val="a7"/>
        <w:numPr>
          <w:ilvl w:val="0"/>
          <w:numId w:val="16"/>
        </w:numPr>
        <w:tabs>
          <w:tab w:val="left" w:pos="1134"/>
        </w:tabs>
        <w:spacing w:after="120"/>
        <w:ind w:left="0" w:firstLine="567"/>
        <w:contextualSpacing w:val="0"/>
        <w:jc w:val="both"/>
        <w:rPr>
          <w:color w:val="000000"/>
          <w:sz w:val="24"/>
          <w:szCs w:val="24"/>
          <w:lang w:val="uk-UA"/>
        </w:rPr>
      </w:pPr>
      <w:r w:rsidRPr="00E940B3">
        <w:rPr>
          <w:color w:val="000000"/>
          <w:sz w:val="24"/>
          <w:szCs w:val="24"/>
          <w:lang w:val="uk-UA"/>
        </w:rPr>
        <w:t xml:space="preserve">Всі виправлення за текстом цього Договору мають силу та можуть братися до уваги виключно за умови, що вони у кожному окремому випадку датовані і засвідчені підписами Сторін. </w:t>
      </w:r>
    </w:p>
    <w:p w14:paraId="189CD6D1" w14:textId="15772EAD" w:rsidR="003D5217" w:rsidRPr="00E940B3" w:rsidRDefault="003D5217" w:rsidP="00DF4896">
      <w:pPr>
        <w:pStyle w:val="a7"/>
        <w:numPr>
          <w:ilvl w:val="0"/>
          <w:numId w:val="16"/>
        </w:numPr>
        <w:tabs>
          <w:tab w:val="left" w:pos="1134"/>
        </w:tabs>
        <w:spacing w:after="120"/>
        <w:ind w:left="0" w:firstLine="567"/>
        <w:contextualSpacing w:val="0"/>
        <w:jc w:val="both"/>
        <w:rPr>
          <w:color w:val="000000"/>
          <w:sz w:val="24"/>
          <w:szCs w:val="24"/>
          <w:lang w:val="uk-UA"/>
        </w:rPr>
      </w:pPr>
      <w:r w:rsidRPr="00E940B3">
        <w:rPr>
          <w:color w:val="000000"/>
          <w:sz w:val="24"/>
          <w:szCs w:val="24"/>
          <w:lang w:val="uk-UA"/>
        </w:rPr>
        <w:t xml:space="preserve">Договір укладено в двох оригінальних примірниках, кожний українською мовою. </w:t>
      </w:r>
    </w:p>
    <w:p w14:paraId="72899983" w14:textId="77777777" w:rsidR="00DF4896" w:rsidRPr="00E940B3" w:rsidRDefault="00DF4896" w:rsidP="00DF4896">
      <w:pPr>
        <w:spacing w:after="120"/>
        <w:jc w:val="both"/>
        <w:rPr>
          <w:color w:val="000000"/>
          <w:sz w:val="24"/>
          <w:szCs w:val="24"/>
          <w:lang w:val="uk-UA"/>
        </w:rPr>
      </w:pPr>
    </w:p>
    <w:p w14:paraId="0581026D" w14:textId="0D23F4DD" w:rsidR="00A938C0" w:rsidRPr="00E940B3" w:rsidRDefault="00DF4896" w:rsidP="00DF4896">
      <w:pPr>
        <w:tabs>
          <w:tab w:val="left" w:pos="1276"/>
        </w:tabs>
        <w:spacing w:after="120"/>
        <w:jc w:val="center"/>
        <w:rPr>
          <w:b/>
          <w:color w:val="000000"/>
          <w:sz w:val="24"/>
          <w:szCs w:val="24"/>
          <w:lang w:val="uk-UA"/>
        </w:rPr>
      </w:pPr>
      <w:r w:rsidRPr="00E940B3">
        <w:rPr>
          <w:b/>
          <w:color w:val="000000"/>
          <w:sz w:val="24"/>
          <w:szCs w:val="24"/>
          <w:lang w:val="uk-UA"/>
        </w:rPr>
        <w:t>РЕКВІЗИТИ СТОРІН</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DF4896" w:rsidRPr="000703B6" w14:paraId="2F97CD06" w14:textId="77777777" w:rsidTr="00F41025">
        <w:tc>
          <w:tcPr>
            <w:tcW w:w="4814" w:type="dxa"/>
          </w:tcPr>
          <w:p w14:paraId="68B278BC" w14:textId="23E4F8BF" w:rsidR="00E252A6" w:rsidRPr="00E940B3" w:rsidRDefault="00E252A6" w:rsidP="00F41025">
            <w:pPr>
              <w:jc w:val="center"/>
              <w:rPr>
                <w:b/>
                <w:sz w:val="24"/>
                <w:szCs w:val="24"/>
                <w:lang w:val="uk-UA"/>
              </w:rPr>
            </w:pPr>
            <w:r w:rsidRPr="00E940B3">
              <w:rPr>
                <w:b/>
                <w:sz w:val="24"/>
                <w:szCs w:val="24"/>
                <w:lang w:val="uk-UA"/>
              </w:rPr>
              <w:t>ОБ’ЄДНАННЯ:</w:t>
            </w:r>
          </w:p>
          <w:p w14:paraId="222778F3" w14:textId="77777777" w:rsidR="00E252A6" w:rsidRPr="00E940B3" w:rsidRDefault="00E252A6" w:rsidP="00F41025">
            <w:pPr>
              <w:jc w:val="center"/>
              <w:rPr>
                <w:b/>
                <w:sz w:val="24"/>
                <w:szCs w:val="24"/>
                <w:lang w:val="uk-UA"/>
              </w:rPr>
            </w:pPr>
          </w:p>
          <w:p w14:paraId="4D189C88" w14:textId="3D0D88CF" w:rsidR="00E252A6" w:rsidRPr="00E940B3" w:rsidRDefault="00E252A6" w:rsidP="00F41025">
            <w:pPr>
              <w:jc w:val="both"/>
              <w:rPr>
                <w:b/>
                <w:sz w:val="24"/>
                <w:szCs w:val="24"/>
                <w:lang w:val="uk-UA"/>
              </w:rPr>
            </w:pPr>
            <w:r w:rsidRPr="00E940B3">
              <w:rPr>
                <w:b/>
                <w:sz w:val="24"/>
                <w:szCs w:val="24"/>
                <w:lang w:val="uk-UA"/>
              </w:rPr>
              <w:t xml:space="preserve">АДВОКАТСЬКЕ ОБ’ЄДНАННЯ </w:t>
            </w:r>
          </w:p>
          <w:p w14:paraId="4439F841" w14:textId="63328353" w:rsidR="00E252A6" w:rsidRPr="00E940B3" w:rsidRDefault="00E252A6" w:rsidP="00F41025">
            <w:pPr>
              <w:jc w:val="both"/>
              <w:rPr>
                <w:b/>
                <w:sz w:val="24"/>
                <w:szCs w:val="24"/>
                <w:lang w:val="uk-UA"/>
              </w:rPr>
            </w:pPr>
            <w:r w:rsidRPr="00E940B3">
              <w:rPr>
                <w:b/>
                <w:sz w:val="24"/>
                <w:szCs w:val="24"/>
                <w:lang w:val="uk-UA"/>
              </w:rPr>
              <w:t xml:space="preserve">«КМ ПАРТНЕРИ» </w:t>
            </w:r>
          </w:p>
          <w:p w14:paraId="7EF5B033" w14:textId="77777777" w:rsidR="00E252A6" w:rsidRPr="00E940B3" w:rsidRDefault="00E252A6" w:rsidP="00F41025">
            <w:pPr>
              <w:jc w:val="both"/>
              <w:rPr>
                <w:b/>
                <w:sz w:val="24"/>
                <w:szCs w:val="24"/>
                <w:lang w:val="uk-UA"/>
              </w:rPr>
            </w:pPr>
          </w:p>
          <w:p w14:paraId="3180BD6A" w14:textId="77777777" w:rsidR="00415308" w:rsidRPr="00E940B3" w:rsidRDefault="00415308" w:rsidP="00F41025">
            <w:pPr>
              <w:ind w:right="90"/>
              <w:rPr>
                <w:bCs/>
                <w:sz w:val="24"/>
                <w:szCs w:val="24"/>
                <w:lang w:val="uk-UA"/>
              </w:rPr>
            </w:pPr>
            <w:r w:rsidRPr="00E940B3">
              <w:rPr>
                <w:bCs/>
                <w:sz w:val="24"/>
                <w:szCs w:val="24"/>
                <w:lang w:val="uk-UA"/>
              </w:rPr>
              <w:t>Юридична та поштова адреса:</w:t>
            </w:r>
          </w:p>
          <w:p w14:paraId="32EF626D" w14:textId="3179EC9C" w:rsidR="00415308" w:rsidRPr="00E940B3" w:rsidRDefault="00D53A91" w:rsidP="00F41025">
            <w:pPr>
              <w:ind w:right="90"/>
              <w:rPr>
                <w:bCs/>
                <w:sz w:val="24"/>
                <w:szCs w:val="24"/>
                <w:lang w:val="uk-UA"/>
              </w:rPr>
            </w:pPr>
            <w:r>
              <w:rPr>
                <w:bCs/>
                <w:sz w:val="24"/>
                <w:szCs w:val="24"/>
                <w:lang w:val="uk-UA"/>
              </w:rPr>
              <w:t>в</w:t>
            </w:r>
            <w:r w:rsidR="00415308" w:rsidRPr="00E940B3">
              <w:rPr>
                <w:bCs/>
                <w:sz w:val="24"/>
                <w:szCs w:val="24"/>
                <w:lang w:val="uk-UA"/>
              </w:rPr>
              <w:t xml:space="preserve">ул. </w:t>
            </w:r>
            <w:proofErr w:type="spellStart"/>
            <w:r w:rsidR="00415308" w:rsidRPr="00E940B3">
              <w:rPr>
                <w:bCs/>
                <w:sz w:val="24"/>
                <w:szCs w:val="24"/>
                <w:lang w:val="uk-UA"/>
              </w:rPr>
              <w:t>Паньківська</w:t>
            </w:r>
            <w:proofErr w:type="spellEnd"/>
            <w:r w:rsidR="00415308" w:rsidRPr="00E940B3">
              <w:rPr>
                <w:bCs/>
                <w:sz w:val="24"/>
                <w:szCs w:val="24"/>
                <w:lang w:val="uk-UA"/>
              </w:rPr>
              <w:t xml:space="preserve">, 5, м. Київ, 01033, Україна </w:t>
            </w:r>
          </w:p>
          <w:p w14:paraId="6FA36AE4" w14:textId="77777777" w:rsidR="00E252A6" w:rsidRPr="00E940B3" w:rsidRDefault="00E252A6" w:rsidP="00F41025">
            <w:pPr>
              <w:jc w:val="both"/>
              <w:rPr>
                <w:sz w:val="24"/>
                <w:szCs w:val="24"/>
                <w:lang w:val="uk-UA"/>
              </w:rPr>
            </w:pPr>
            <w:proofErr w:type="spellStart"/>
            <w:r w:rsidRPr="00E940B3">
              <w:rPr>
                <w:sz w:val="24"/>
                <w:szCs w:val="24"/>
                <w:lang w:val="uk-UA"/>
              </w:rPr>
              <w:t>Тел</w:t>
            </w:r>
            <w:proofErr w:type="spellEnd"/>
            <w:r w:rsidRPr="00E940B3">
              <w:rPr>
                <w:sz w:val="24"/>
                <w:szCs w:val="24"/>
                <w:lang w:val="uk-UA"/>
              </w:rPr>
              <w:t>:   (044) 490 71 97</w:t>
            </w:r>
          </w:p>
          <w:p w14:paraId="6B48A217" w14:textId="78E17C31" w:rsidR="00E252A6" w:rsidRPr="00E940B3" w:rsidRDefault="00E252A6" w:rsidP="00F41025">
            <w:pPr>
              <w:jc w:val="both"/>
              <w:rPr>
                <w:sz w:val="24"/>
                <w:szCs w:val="24"/>
                <w:lang w:val="uk-UA"/>
              </w:rPr>
            </w:pPr>
            <w:r w:rsidRPr="00E940B3">
              <w:rPr>
                <w:sz w:val="24"/>
                <w:szCs w:val="24"/>
                <w:lang w:val="uk-UA"/>
              </w:rPr>
              <w:t>Факс: (044) 492 88 59</w:t>
            </w:r>
          </w:p>
          <w:p w14:paraId="7D6669C5" w14:textId="2FFAA851" w:rsidR="00E1339E" w:rsidRPr="00E940B3" w:rsidRDefault="00E1339E" w:rsidP="00F41025">
            <w:pPr>
              <w:jc w:val="both"/>
              <w:rPr>
                <w:sz w:val="24"/>
                <w:szCs w:val="24"/>
                <w:lang w:val="uk-UA"/>
              </w:rPr>
            </w:pPr>
            <w:r w:rsidRPr="00E940B3">
              <w:rPr>
                <w:sz w:val="24"/>
                <w:szCs w:val="24"/>
                <w:lang w:val="uk-UA"/>
              </w:rPr>
              <w:t>Ідентифікаційний код: 38891995</w:t>
            </w:r>
          </w:p>
          <w:p w14:paraId="5C7F3088" w14:textId="239FF830" w:rsidR="00E252A6" w:rsidRPr="00377961" w:rsidRDefault="00415308" w:rsidP="00F41025">
            <w:pPr>
              <w:jc w:val="both"/>
              <w:rPr>
                <w:sz w:val="24"/>
                <w:szCs w:val="24"/>
                <w:lang w:val="uk-UA"/>
              </w:rPr>
            </w:pPr>
            <w:r w:rsidRPr="00E940B3">
              <w:rPr>
                <w:sz w:val="24"/>
                <w:szCs w:val="24"/>
                <w:lang w:val="en-US"/>
              </w:rPr>
              <w:t>IBAN</w:t>
            </w:r>
            <w:r w:rsidRPr="00E940B3">
              <w:rPr>
                <w:sz w:val="24"/>
                <w:szCs w:val="24"/>
                <w:lang w:val="uk-UA"/>
              </w:rPr>
              <w:t xml:space="preserve">: </w:t>
            </w:r>
            <w:r w:rsidR="00E252A6" w:rsidRPr="00E940B3">
              <w:rPr>
                <w:sz w:val="24"/>
                <w:szCs w:val="24"/>
                <w:lang w:val="en-US"/>
              </w:rPr>
              <w:t>UA</w:t>
            </w:r>
            <w:r w:rsidR="00E252A6" w:rsidRPr="00377961">
              <w:rPr>
                <w:sz w:val="24"/>
                <w:szCs w:val="24"/>
                <w:lang w:val="uk-UA"/>
              </w:rPr>
              <w:t>683005280000026008001366714</w:t>
            </w:r>
          </w:p>
          <w:p w14:paraId="1675CC11" w14:textId="77777777" w:rsidR="00E252A6" w:rsidRPr="00E940B3" w:rsidRDefault="00E252A6" w:rsidP="00F41025">
            <w:pPr>
              <w:jc w:val="both"/>
              <w:rPr>
                <w:sz w:val="24"/>
                <w:szCs w:val="24"/>
                <w:lang w:val="uk-UA"/>
              </w:rPr>
            </w:pPr>
            <w:r w:rsidRPr="00E940B3">
              <w:rPr>
                <w:sz w:val="24"/>
                <w:szCs w:val="24"/>
                <w:lang w:val="uk-UA"/>
              </w:rPr>
              <w:t>в АТ «ОТП Банк»</w:t>
            </w:r>
          </w:p>
          <w:p w14:paraId="23D5F34F" w14:textId="77777777" w:rsidR="00E252A6" w:rsidRPr="00E940B3" w:rsidRDefault="00E252A6" w:rsidP="00F41025">
            <w:pPr>
              <w:jc w:val="center"/>
              <w:rPr>
                <w:b/>
                <w:sz w:val="24"/>
                <w:szCs w:val="24"/>
                <w:lang w:val="uk-UA"/>
              </w:rPr>
            </w:pPr>
          </w:p>
          <w:p w14:paraId="2369480A" w14:textId="77777777" w:rsidR="00DF4896" w:rsidRPr="00E940B3" w:rsidRDefault="00DF4896" w:rsidP="00F41025">
            <w:pPr>
              <w:tabs>
                <w:tab w:val="left" w:pos="1276"/>
              </w:tabs>
              <w:spacing w:after="120"/>
              <w:jc w:val="center"/>
              <w:rPr>
                <w:sz w:val="24"/>
                <w:szCs w:val="24"/>
                <w:lang w:val="uk-UA"/>
              </w:rPr>
            </w:pPr>
          </w:p>
          <w:p w14:paraId="4E6540D5" w14:textId="4FDE6F86" w:rsidR="00F41025" w:rsidRPr="00E940B3" w:rsidRDefault="00F41025" w:rsidP="00F41025">
            <w:pPr>
              <w:tabs>
                <w:tab w:val="left" w:pos="1276"/>
              </w:tabs>
              <w:spacing w:after="120"/>
              <w:jc w:val="center"/>
              <w:rPr>
                <w:sz w:val="24"/>
                <w:szCs w:val="24"/>
                <w:lang w:val="uk-UA"/>
              </w:rPr>
            </w:pPr>
          </w:p>
        </w:tc>
        <w:tc>
          <w:tcPr>
            <w:tcW w:w="4814" w:type="dxa"/>
          </w:tcPr>
          <w:p w14:paraId="53468752" w14:textId="77777777" w:rsidR="00E252A6" w:rsidRPr="00E67331" w:rsidRDefault="00E252A6" w:rsidP="00F41025">
            <w:pPr>
              <w:jc w:val="center"/>
              <w:rPr>
                <w:b/>
                <w:sz w:val="24"/>
                <w:szCs w:val="24"/>
                <w:lang w:val="uk-UA"/>
              </w:rPr>
            </w:pPr>
            <w:r w:rsidRPr="00E67331">
              <w:rPr>
                <w:b/>
                <w:sz w:val="24"/>
                <w:szCs w:val="24"/>
                <w:lang w:val="uk-UA"/>
              </w:rPr>
              <w:t>ДОВІРИТЕЛЬ:</w:t>
            </w:r>
          </w:p>
          <w:p w14:paraId="68773F9A" w14:textId="77777777" w:rsidR="00DF4896" w:rsidRPr="00E67331" w:rsidRDefault="00DF4896" w:rsidP="009176DB">
            <w:pPr>
              <w:jc w:val="center"/>
              <w:rPr>
                <w:sz w:val="24"/>
                <w:szCs w:val="24"/>
                <w:lang w:val="uk-UA"/>
              </w:rPr>
            </w:pPr>
          </w:p>
          <w:p w14:paraId="515EAF64" w14:textId="48E12F1A" w:rsidR="00D04062" w:rsidRPr="00E67331" w:rsidRDefault="009176DB" w:rsidP="00D53A91">
            <w:pPr>
              <w:jc w:val="both"/>
              <w:rPr>
                <w:b/>
                <w:sz w:val="24"/>
                <w:szCs w:val="24"/>
                <w:lang w:val="uk-UA"/>
              </w:rPr>
            </w:pPr>
            <w:r w:rsidRPr="00E67331">
              <w:rPr>
                <w:b/>
                <w:bCs/>
                <w:sz w:val="24"/>
                <w:szCs w:val="24"/>
                <w:lang w:val="uk-UA"/>
              </w:rPr>
              <w:t>ТОВ  «</w:t>
            </w:r>
            <w:r w:rsidR="00DF3B76" w:rsidRPr="00E67331">
              <w:rPr>
                <w:b/>
                <w:bCs/>
                <w:sz w:val="24"/>
                <w:szCs w:val="24"/>
                <w:lang w:val="uk-UA"/>
              </w:rPr>
              <w:t>М.В. КАРГО</w:t>
            </w:r>
            <w:r w:rsidRPr="00E67331">
              <w:rPr>
                <w:b/>
                <w:bCs/>
                <w:sz w:val="24"/>
                <w:szCs w:val="24"/>
                <w:lang w:val="uk-UA"/>
              </w:rPr>
              <w:t>»</w:t>
            </w:r>
          </w:p>
          <w:p w14:paraId="64758873" w14:textId="77777777" w:rsidR="00377961" w:rsidRPr="00E67331" w:rsidRDefault="00377961" w:rsidP="00D53A91">
            <w:pPr>
              <w:jc w:val="both"/>
              <w:rPr>
                <w:b/>
                <w:sz w:val="24"/>
                <w:szCs w:val="24"/>
                <w:lang w:val="uk-UA"/>
              </w:rPr>
            </w:pPr>
          </w:p>
          <w:p w14:paraId="39385FD6" w14:textId="0C009167" w:rsidR="00D04062" w:rsidRPr="00E67331" w:rsidRDefault="00D04062" w:rsidP="00D53A91">
            <w:pPr>
              <w:jc w:val="both"/>
              <w:rPr>
                <w:bCs/>
                <w:sz w:val="24"/>
                <w:szCs w:val="24"/>
                <w:lang w:val="uk-UA"/>
              </w:rPr>
            </w:pPr>
            <w:r w:rsidRPr="00E67331">
              <w:rPr>
                <w:bCs/>
                <w:sz w:val="24"/>
                <w:szCs w:val="24"/>
                <w:lang w:val="uk-UA"/>
              </w:rPr>
              <w:t>Юридична та поштова адреса:</w:t>
            </w:r>
          </w:p>
          <w:p w14:paraId="3512EAFA" w14:textId="49972F35" w:rsidR="00D53A91" w:rsidRPr="00E67331" w:rsidRDefault="004D497D" w:rsidP="00D53A91">
            <w:pPr>
              <w:jc w:val="both"/>
              <w:rPr>
                <w:bCs/>
                <w:sz w:val="24"/>
                <w:szCs w:val="24"/>
                <w:lang w:val="uk-UA"/>
              </w:rPr>
            </w:pPr>
            <w:r w:rsidRPr="00E67331">
              <w:rPr>
                <w:bCs/>
                <w:sz w:val="24"/>
                <w:szCs w:val="24"/>
                <w:lang w:val="uk-UA"/>
              </w:rPr>
              <w:t xml:space="preserve">67543, Одеська обл., Одеський р-н, село </w:t>
            </w:r>
            <w:proofErr w:type="spellStart"/>
            <w:r w:rsidRPr="00E67331">
              <w:rPr>
                <w:bCs/>
                <w:sz w:val="24"/>
                <w:szCs w:val="24"/>
                <w:lang w:val="uk-UA"/>
              </w:rPr>
              <w:t>Визирка</w:t>
            </w:r>
            <w:proofErr w:type="spellEnd"/>
            <w:r w:rsidRPr="00E67331">
              <w:rPr>
                <w:bCs/>
                <w:sz w:val="24"/>
                <w:szCs w:val="24"/>
                <w:lang w:val="uk-UA"/>
              </w:rPr>
              <w:t xml:space="preserve">, вулиця </w:t>
            </w:r>
            <w:proofErr w:type="spellStart"/>
            <w:r w:rsidRPr="00E67331">
              <w:rPr>
                <w:bCs/>
                <w:sz w:val="24"/>
                <w:szCs w:val="24"/>
                <w:lang w:val="uk-UA"/>
              </w:rPr>
              <w:t>Ставніцера</w:t>
            </w:r>
            <w:proofErr w:type="spellEnd"/>
            <w:r w:rsidRPr="00E67331">
              <w:rPr>
                <w:bCs/>
                <w:sz w:val="24"/>
                <w:szCs w:val="24"/>
                <w:lang w:val="uk-UA"/>
              </w:rPr>
              <w:t xml:space="preserve"> Олексія, будинок 60 </w:t>
            </w:r>
          </w:p>
          <w:p w14:paraId="4B0B063A" w14:textId="77777777" w:rsidR="004D497D" w:rsidRPr="00E67331" w:rsidRDefault="004D497D" w:rsidP="00D53A91">
            <w:pPr>
              <w:jc w:val="both"/>
              <w:rPr>
                <w:bCs/>
                <w:sz w:val="24"/>
                <w:szCs w:val="24"/>
                <w:lang w:val="uk-UA"/>
              </w:rPr>
            </w:pPr>
          </w:p>
          <w:p w14:paraId="4F70AB55" w14:textId="02E55DA7" w:rsidR="00D04062" w:rsidRPr="00E67331" w:rsidRDefault="00D04062" w:rsidP="00D53A91">
            <w:pPr>
              <w:jc w:val="both"/>
              <w:rPr>
                <w:bCs/>
                <w:sz w:val="24"/>
                <w:szCs w:val="24"/>
                <w:lang w:val="uk-UA"/>
              </w:rPr>
            </w:pPr>
            <w:r w:rsidRPr="00E67331">
              <w:rPr>
                <w:bCs/>
                <w:sz w:val="24"/>
                <w:szCs w:val="24"/>
                <w:lang w:val="uk-UA"/>
              </w:rPr>
              <w:t xml:space="preserve">Ідентифікаційний код: </w:t>
            </w:r>
            <w:r w:rsidR="00D83DBD" w:rsidRPr="00E67331">
              <w:rPr>
                <w:bCs/>
                <w:sz w:val="24"/>
                <w:szCs w:val="24"/>
                <w:lang w:val="uk-UA"/>
              </w:rPr>
              <w:t>32834564</w:t>
            </w:r>
          </w:p>
          <w:p w14:paraId="7F834500" w14:textId="37D86800" w:rsidR="00D04062" w:rsidRPr="00E67331" w:rsidRDefault="00EA7B2A" w:rsidP="00F41025">
            <w:pPr>
              <w:tabs>
                <w:tab w:val="left" w:pos="1276"/>
              </w:tabs>
              <w:rPr>
                <w:sz w:val="24"/>
                <w:szCs w:val="24"/>
                <w:lang w:val="uk-UA"/>
              </w:rPr>
            </w:pPr>
            <w:r w:rsidRPr="00E67331">
              <w:rPr>
                <w:sz w:val="24"/>
                <w:szCs w:val="24"/>
                <w:lang w:val="uk-UA"/>
              </w:rPr>
              <w:t>IBAN:</w:t>
            </w:r>
            <w:r w:rsidR="00E67331" w:rsidRPr="000703B6">
              <w:rPr>
                <w:lang w:val="uk-UA"/>
                <w:rPrChange w:id="88" w:author="OLENA PASHKOVA (NEPTUNE.UA)" w:date="2023-05-08T10:56:00Z">
                  <w:rPr>
                    <w:lang w:val="ru-RU"/>
                  </w:rPr>
                </w:rPrChange>
              </w:rPr>
              <w:t xml:space="preserve"> </w:t>
            </w:r>
            <w:r w:rsidR="00E67331" w:rsidRPr="00E67331">
              <w:rPr>
                <w:sz w:val="24"/>
                <w:szCs w:val="24"/>
                <w:lang w:val="uk-UA"/>
              </w:rPr>
              <w:t>UA253510050000026008232649100</w:t>
            </w:r>
          </w:p>
          <w:p w14:paraId="1D751448" w14:textId="76EB0101" w:rsidR="00EA7B2A" w:rsidRPr="00E67331" w:rsidRDefault="00EA7B2A" w:rsidP="00F41025">
            <w:pPr>
              <w:tabs>
                <w:tab w:val="left" w:pos="1276"/>
              </w:tabs>
              <w:rPr>
                <w:sz w:val="24"/>
                <w:szCs w:val="24"/>
                <w:lang w:val="uk-UA"/>
              </w:rPr>
            </w:pPr>
            <w:r w:rsidRPr="00E67331">
              <w:rPr>
                <w:sz w:val="24"/>
                <w:szCs w:val="24"/>
                <w:lang w:val="uk-UA"/>
              </w:rPr>
              <w:t xml:space="preserve">в </w:t>
            </w:r>
            <w:r w:rsidR="00E67331" w:rsidRPr="00E67331">
              <w:rPr>
                <w:sz w:val="24"/>
                <w:szCs w:val="24"/>
                <w:lang w:val="uk-UA"/>
              </w:rPr>
              <w:t>АТ «УКРСИББАНК»</w:t>
            </w:r>
          </w:p>
        </w:tc>
      </w:tr>
      <w:tr w:rsidR="00D04062" w:rsidRPr="0013174A" w14:paraId="0F8F0BA7" w14:textId="77777777" w:rsidTr="00F41025">
        <w:tc>
          <w:tcPr>
            <w:tcW w:w="4814" w:type="dxa"/>
          </w:tcPr>
          <w:p w14:paraId="30F5B72F" w14:textId="77777777" w:rsidR="00D04062" w:rsidRPr="00E940B3" w:rsidRDefault="00587A5C" w:rsidP="00F41025">
            <w:pPr>
              <w:rPr>
                <w:b/>
                <w:sz w:val="24"/>
                <w:szCs w:val="24"/>
                <w:lang w:val="uk-UA"/>
              </w:rPr>
            </w:pPr>
            <w:r w:rsidRPr="00E940B3">
              <w:rPr>
                <w:b/>
                <w:sz w:val="24"/>
                <w:szCs w:val="24"/>
                <w:lang w:val="uk-UA"/>
              </w:rPr>
              <w:t>Від імені Об’єднання:</w:t>
            </w:r>
          </w:p>
          <w:p w14:paraId="47D63F58" w14:textId="77777777" w:rsidR="00587A5C" w:rsidRPr="00E940B3" w:rsidRDefault="00587A5C" w:rsidP="00F41025">
            <w:pPr>
              <w:rPr>
                <w:b/>
                <w:sz w:val="24"/>
                <w:szCs w:val="24"/>
                <w:lang w:val="uk-UA"/>
              </w:rPr>
            </w:pPr>
          </w:p>
          <w:p w14:paraId="32460E56" w14:textId="77777777" w:rsidR="00F41025" w:rsidRPr="00E940B3" w:rsidRDefault="00F41025" w:rsidP="00F41025">
            <w:pPr>
              <w:rPr>
                <w:b/>
                <w:sz w:val="24"/>
                <w:szCs w:val="24"/>
                <w:lang w:val="uk-UA"/>
              </w:rPr>
            </w:pPr>
          </w:p>
          <w:p w14:paraId="641C451B" w14:textId="2DDB6CDA" w:rsidR="00587A5C" w:rsidRPr="00E940B3" w:rsidRDefault="00587A5C" w:rsidP="00F41025">
            <w:pPr>
              <w:rPr>
                <w:b/>
                <w:sz w:val="24"/>
                <w:szCs w:val="24"/>
                <w:lang w:val="uk-UA"/>
              </w:rPr>
            </w:pPr>
            <w:r w:rsidRPr="00E940B3">
              <w:rPr>
                <w:b/>
                <w:sz w:val="24"/>
                <w:szCs w:val="24"/>
                <w:lang w:val="uk-UA"/>
              </w:rPr>
              <w:t xml:space="preserve">Адвокат </w:t>
            </w:r>
          </w:p>
          <w:p w14:paraId="0326DA76" w14:textId="647511EA" w:rsidR="00587A5C" w:rsidRPr="00E940B3" w:rsidRDefault="00A37D8A" w:rsidP="00F41025">
            <w:pPr>
              <w:jc w:val="both"/>
              <w:rPr>
                <w:b/>
                <w:sz w:val="24"/>
                <w:szCs w:val="24"/>
                <w:lang w:val="uk-UA"/>
              </w:rPr>
            </w:pPr>
            <w:r>
              <w:rPr>
                <w:b/>
                <w:sz w:val="24"/>
                <w:szCs w:val="24"/>
                <w:lang w:val="uk-UA"/>
              </w:rPr>
              <w:t xml:space="preserve">АО </w:t>
            </w:r>
            <w:r w:rsidR="00587A5C" w:rsidRPr="00E940B3">
              <w:rPr>
                <w:b/>
                <w:sz w:val="24"/>
                <w:szCs w:val="24"/>
                <w:lang w:val="uk-UA"/>
              </w:rPr>
              <w:t xml:space="preserve">«КМ ПАРТНЕРИ» </w:t>
            </w:r>
          </w:p>
          <w:p w14:paraId="2E40B32F" w14:textId="04977FD1" w:rsidR="00587A5C" w:rsidRPr="00E940B3" w:rsidRDefault="00587A5C" w:rsidP="00F41025">
            <w:pPr>
              <w:rPr>
                <w:b/>
                <w:sz w:val="24"/>
                <w:szCs w:val="24"/>
                <w:lang w:val="uk-UA"/>
              </w:rPr>
            </w:pPr>
          </w:p>
          <w:p w14:paraId="430F2914" w14:textId="19B45835" w:rsidR="00587A5C" w:rsidRPr="00E940B3" w:rsidRDefault="00587A5C" w:rsidP="00F41025">
            <w:pPr>
              <w:rPr>
                <w:bCs/>
                <w:sz w:val="24"/>
                <w:szCs w:val="24"/>
                <w:lang w:val="uk-UA"/>
              </w:rPr>
            </w:pPr>
            <w:r w:rsidRPr="00E940B3">
              <w:rPr>
                <w:bCs/>
                <w:sz w:val="24"/>
                <w:szCs w:val="24"/>
                <w:lang w:val="uk-UA"/>
              </w:rPr>
              <w:t>_____________</w:t>
            </w:r>
            <w:r w:rsidR="00D53A91">
              <w:rPr>
                <w:bCs/>
                <w:sz w:val="24"/>
                <w:szCs w:val="24"/>
                <w:lang w:val="uk-UA"/>
              </w:rPr>
              <w:t>__</w:t>
            </w:r>
            <w:r w:rsidRPr="00E940B3">
              <w:rPr>
                <w:bCs/>
                <w:sz w:val="24"/>
                <w:szCs w:val="24"/>
                <w:lang w:val="uk-UA"/>
              </w:rPr>
              <w:t>_____</w:t>
            </w:r>
            <w:r w:rsidR="00D53A91">
              <w:t xml:space="preserve"> </w:t>
            </w:r>
            <w:r w:rsidR="00D53A91" w:rsidRPr="00D53A91">
              <w:rPr>
                <w:bCs/>
                <w:sz w:val="24"/>
                <w:szCs w:val="24"/>
                <w:lang w:val="uk-UA"/>
              </w:rPr>
              <w:t>Олена БУКУЄВА</w:t>
            </w:r>
          </w:p>
          <w:p w14:paraId="67307284" w14:textId="77777777" w:rsidR="00587A5C" w:rsidRPr="00E940B3" w:rsidRDefault="00587A5C" w:rsidP="00F41025">
            <w:pPr>
              <w:rPr>
                <w:b/>
                <w:sz w:val="24"/>
                <w:szCs w:val="24"/>
                <w:lang w:val="uk-UA"/>
              </w:rPr>
            </w:pPr>
          </w:p>
          <w:p w14:paraId="273BA41B" w14:textId="77777777" w:rsidR="00587A5C" w:rsidRPr="00E940B3" w:rsidRDefault="00587A5C" w:rsidP="00F41025">
            <w:pPr>
              <w:rPr>
                <w:b/>
                <w:sz w:val="24"/>
                <w:szCs w:val="24"/>
                <w:lang w:val="uk-UA"/>
              </w:rPr>
            </w:pPr>
          </w:p>
          <w:p w14:paraId="22FDF4B0" w14:textId="77777777" w:rsidR="00587A5C" w:rsidRPr="00E940B3" w:rsidRDefault="00587A5C" w:rsidP="00F41025">
            <w:pPr>
              <w:rPr>
                <w:b/>
                <w:sz w:val="24"/>
                <w:szCs w:val="24"/>
                <w:lang w:val="uk-UA"/>
              </w:rPr>
            </w:pPr>
          </w:p>
          <w:p w14:paraId="42AA9122" w14:textId="361371B5" w:rsidR="00587A5C" w:rsidRPr="00E940B3" w:rsidRDefault="00587A5C" w:rsidP="00F41025">
            <w:pPr>
              <w:rPr>
                <w:b/>
                <w:sz w:val="24"/>
                <w:szCs w:val="24"/>
                <w:lang w:val="uk-UA"/>
              </w:rPr>
            </w:pPr>
          </w:p>
        </w:tc>
        <w:tc>
          <w:tcPr>
            <w:tcW w:w="4814" w:type="dxa"/>
          </w:tcPr>
          <w:p w14:paraId="66B2369D" w14:textId="77777777" w:rsidR="00D04062" w:rsidRPr="00D53A91" w:rsidRDefault="00587A5C" w:rsidP="00F41025">
            <w:pPr>
              <w:rPr>
                <w:b/>
                <w:sz w:val="24"/>
                <w:szCs w:val="24"/>
                <w:lang w:val="uk-UA"/>
              </w:rPr>
            </w:pPr>
            <w:r w:rsidRPr="00E940B3">
              <w:rPr>
                <w:b/>
                <w:sz w:val="24"/>
                <w:szCs w:val="24"/>
                <w:lang w:val="uk-UA"/>
              </w:rPr>
              <w:t xml:space="preserve">Від імені </w:t>
            </w:r>
            <w:r w:rsidRPr="00D53A91">
              <w:rPr>
                <w:b/>
                <w:sz w:val="24"/>
                <w:szCs w:val="24"/>
                <w:lang w:val="uk-UA"/>
              </w:rPr>
              <w:t>Довірителя:</w:t>
            </w:r>
          </w:p>
          <w:p w14:paraId="5C7DDCE4" w14:textId="77777777" w:rsidR="00F41025" w:rsidRPr="00D53A91" w:rsidRDefault="00F41025" w:rsidP="00F41025">
            <w:pPr>
              <w:rPr>
                <w:b/>
                <w:sz w:val="24"/>
                <w:szCs w:val="24"/>
                <w:lang w:val="uk-UA"/>
              </w:rPr>
            </w:pPr>
          </w:p>
          <w:p w14:paraId="236FA90A" w14:textId="77777777" w:rsidR="00F41025" w:rsidRPr="00D53A91" w:rsidRDefault="00F41025" w:rsidP="00F41025">
            <w:pPr>
              <w:rPr>
                <w:b/>
                <w:sz w:val="24"/>
                <w:szCs w:val="24"/>
                <w:lang w:val="uk-UA"/>
              </w:rPr>
            </w:pPr>
          </w:p>
          <w:p w14:paraId="4FCCA165" w14:textId="127CDE08" w:rsidR="00F41025" w:rsidRPr="00E67331" w:rsidRDefault="00D53A91" w:rsidP="00D53A91">
            <w:pPr>
              <w:rPr>
                <w:b/>
                <w:sz w:val="24"/>
                <w:szCs w:val="24"/>
                <w:lang w:val="uk-UA"/>
              </w:rPr>
            </w:pPr>
            <w:r w:rsidRPr="00E67331">
              <w:rPr>
                <w:b/>
                <w:sz w:val="24"/>
                <w:szCs w:val="24"/>
                <w:lang w:val="uk-UA"/>
              </w:rPr>
              <w:t>директор</w:t>
            </w:r>
          </w:p>
          <w:p w14:paraId="5238FEDC" w14:textId="77777777" w:rsidR="00D83DBD" w:rsidRPr="00E67331" w:rsidRDefault="00D83DBD" w:rsidP="00D83DBD">
            <w:pPr>
              <w:jc w:val="both"/>
              <w:rPr>
                <w:b/>
                <w:sz w:val="24"/>
                <w:szCs w:val="24"/>
                <w:lang w:val="uk-UA"/>
              </w:rPr>
            </w:pPr>
            <w:r w:rsidRPr="00E67331">
              <w:rPr>
                <w:b/>
                <w:bCs/>
                <w:sz w:val="24"/>
                <w:szCs w:val="24"/>
                <w:lang w:val="uk-UA"/>
              </w:rPr>
              <w:t>ТОВ  «М.В. КАРГО»</w:t>
            </w:r>
          </w:p>
          <w:p w14:paraId="449F2262" w14:textId="77777777" w:rsidR="00D53A91" w:rsidRPr="00E67331" w:rsidRDefault="00D53A91" w:rsidP="00F41025">
            <w:pPr>
              <w:rPr>
                <w:b/>
                <w:sz w:val="24"/>
                <w:szCs w:val="24"/>
                <w:lang w:val="uk-UA"/>
              </w:rPr>
            </w:pPr>
          </w:p>
          <w:p w14:paraId="248EA650" w14:textId="69440CA4" w:rsidR="00F41025" w:rsidRPr="00E940B3" w:rsidRDefault="00F41025" w:rsidP="00F41025">
            <w:pPr>
              <w:rPr>
                <w:bCs/>
                <w:sz w:val="24"/>
                <w:szCs w:val="24"/>
                <w:lang w:val="uk-UA"/>
              </w:rPr>
            </w:pPr>
            <w:r w:rsidRPr="00E67331">
              <w:rPr>
                <w:bCs/>
                <w:sz w:val="24"/>
                <w:szCs w:val="24"/>
                <w:lang w:val="uk-UA"/>
              </w:rPr>
              <w:t>_____________</w:t>
            </w:r>
            <w:r w:rsidR="00D83DBD" w:rsidRPr="00E67331">
              <w:rPr>
                <w:bCs/>
                <w:sz w:val="24"/>
                <w:szCs w:val="24"/>
                <w:lang w:val="uk-UA"/>
              </w:rPr>
              <w:t xml:space="preserve"> </w:t>
            </w:r>
            <w:r w:rsidRPr="00E67331">
              <w:rPr>
                <w:bCs/>
                <w:sz w:val="24"/>
                <w:szCs w:val="24"/>
                <w:lang w:val="uk-UA"/>
              </w:rPr>
              <w:t>_</w:t>
            </w:r>
            <w:r w:rsidR="00D53A91" w:rsidRPr="00E67331">
              <w:rPr>
                <w:bCs/>
                <w:sz w:val="24"/>
                <w:szCs w:val="24"/>
                <w:lang w:val="uk-UA"/>
              </w:rPr>
              <w:t xml:space="preserve"> </w:t>
            </w:r>
            <w:r w:rsidR="00D83DBD" w:rsidRPr="00E67331">
              <w:rPr>
                <w:bCs/>
                <w:sz w:val="24"/>
                <w:szCs w:val="24"/>
                <w:lang w:val="uk-UA"/>
              </w:rPr>
              <w:t>Анатолій СІКОРСЬКИЙ</w:t>
            </w:r>
          </w:p>
        </w:tc>
      </w:tr>
    </w:tbl>
    <w:p w14:paraId="37757AB5" w14:textId="77777777" w:rsidR="00DF4896" w:rsidRPr="00E940B3" w:rsidRDefault="00DF4896" w:rsidP="00DF4896">
      <w:pPr>
        <w:tabs>
          <w:tab w:val="left" w:pos="1276"/>
        </w:tabs>
        <w:spacing w:after="120"/>
        <w:jc w:val="center"/>
        <w:rPr>
          <w:sz w:val="24"/>
          <w:szCs w:val="24"/>
          <w:lang w:val="uk-UA"/>
        </w:rPr>
      </w:pPr>
    </w:p>
    <w:sectPr w:rsidR="00DF4896" w:rsidRPr="00E940B3" w:rsidSect="00F07D3A">
      <w:headerReference w:type="default" r:id="rId8"/>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EE2CF" w14:textId="77777777" w:rsidR="0011497B" w:rsidRDefault="0011497B" w:rsidP="00F07D3A">
      <w:r>
        <w:separator/>
      </w:r>
    </w:p>
  </w:endnote>
  <w:endnote w:type="continuationSeparator" w:id="0">
    <w:p w14:paraId="21E1DB1D" w14:textId="77777777" w:rsidR="0011497B" w:rsidRDefault="0011497B" w:rsidP="00F07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E1229" w14:textId="77777777" w:rsidR="0011497B" w:rsidRDefault="0011497B" w:rsidP="00F07D3A">
      <w:r>
        <w:separator/>
      </w:r>
    </w:p>
  </w:footnote>
  <w:footnote w:type="continuationSeparator" w:id="0">
    <w:p w14:paraId="48BA28D0" w14:textId="77777777" w:rsidR="0011497B" w:rsidRDefault="0011497B" w:rsidP="00F07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387421"/>
      <w:docPartObj>
        <w:docPartGallery w:val="Page Numbers (Top of Page)"/>
        <w:docPartUnique/>
      </w:docPartObj>
    </w:sdtPr>
    <w:sdtEndPr/>
    <w:sdtContent>
      <w:p w14:paraId="4ACF42F5" w14:textId="570EA61D" w:rsidR="00F07D3A" w:rsidRDefault="00F07D3A">
        <w:pPr>
          <w:pStyle w:val="a3"/>
          <w:jc w:val="center"/>
        </w:pPr>
        <w:r>
          <w:fldChar w:fldCharType="begin"/>
        </w:r>
        <w:r>
          <w:instrText>PAGE   \* MERGEFORMAT</w:instrText>
        </w:r>
        <w:r>
          <w:fldChar w:fldCharType="separate"/>
        </w:r>
        <w:r>
          <w:rPr>
            <w:lang w:val="ru-RU"/>
          </w:rPr>
          <w:t>2</w:t>
        </w:r>
        <w:r>
          <w:fldChar w:fldCharType="end"/>
        </w:r>
      </w:p>
    </w:sdtContent>
  </w:sdt>
  <w:p w14:paraId="5C83887D" w14:textId="77777777" w:rsidR="00F07D3A" w:rsidRDefault="00F07D3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FE8"/>
    <w:multiLevelType w:val="hybridMultilevel"/>
    <w:tmpl w:val="4792FC80"/>
    <w:lvl w:ilvl="0" w:tplc="28A0FA2E">
      <w:start w:val="1"/>
      <w:numFmt w:val="decimal"/>
      <w:lvlText w:val="5.%1."/>
      <w:lvlJc w:val="left"/>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F37D57"/>
    <w:multiLevelType w:val="hybridMultilevel"/>
    <w:tmpl w:val="74DC8EE4"/>
    <w:lvl w:ilvl="0" w:tplc="BED8D84C">
      <w:start w:val="1"/>
      <w:numFmt w:val="decimal"/>
      <w:lvlText w:val="9.%1."/>
      <w:lvlJc w:val="left"/>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E66120"/>
    <w:multiLevelType w:val="hybridMultilevel"/>
    <w:tmpl w:val="68F4BC3E"/>
    <w:lvl w:ilvl="0" w:tplc="C012E298">
      <w:start w:val="1"/>
      <w:numFmt w:val="decimal"/>
      <w:lvlText w:val="11.%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FE4091"/>
    <w:multiLevelType w:val="hybridMultilevel"/>
    <w:tmpl w:val="A65C8F5A"/>
    <w:lvl w:ilvl="0" w:tplc="FCEC8C7C">
      <w:start w:val="1"/>
      <w:numFmt w:val="decimal"/>
      <w:lvlText w:val="1.1.%1."/>
      <w:lvlJc w:val="left"/>
      <w:pPr>
        <w:ind w:left="720" w:hanging="360"/>
      </w:pPr>
      <w:rPr>
        <w:rFonts w:hint="default"/>
        <w:b w:val="0"/>
        <w:bCs w:val="0"/>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C61410"/>
    <w:multiLevelType w:val="hybridMultilevel"/>
    <w:tmpl w:val="C2C0CB08"/>
    <w:lvl w:ilvl="0" w:tplc="558E8A8C">
      <w:start w:val="1"/>
      <w:numFmt w:val="decimal"/>
      <w:lvlText w:val="7.%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AEB2190"/>
    <w:multiLevelType w:val="hybridMultilevel"/>
    <w:tmpl w:val="F014D82A"/>
    <w:lvl w:ilvl="0" w:tplc="A4AAB0AA">
      <w:start w:val="1"/>
      <w:numFmt w:val="decimal"/>
      <w:lvlText w:val="8.%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8637B28"/>
    <w:multiLevelType w:val="hybridMultilevel"/>
    <w:tmpl w:val="27A415C2"/>
    <w:lvl w:ilvl="0" w:tplc="0A04BFB8">
      <w:start w:val="1"/>
      <w:numFmt w:val="decimal"/>
      <w:lvlText w:val="1.1.%1."/>
      <w:lvlJc w:val="left"/>
      <w:rPr>
        <w:rFonts w:hint="default"/>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90A6569"/>
    <w:multiLevelType w:val="singleLevel"/>
    <w:tmpl w:val="4F6A215C"/>
    <w:lvl w:ilvl="0">
      <w:start w:val="3"/>
      <w:numFmt w:val="bullet"/>
      <w:lvlText w:val="-"/>
      <w:lvlJc w:val="left"/>
      <w:pPr>
        <w:tabs>
          <w:tab w:val="num" w:pos="360"/>
        </w:tabs>
        <w:ind w:left="360" w:hanging="360"/>
      </w:pPr>
      <w:rPr>
        <w:rFonts w:hint="default"/>
      </w:rPr>
    </w:lvl>
  </w:abstractNum>
  <w:abstractNum w:abstractNumId="8" w15:restartNumberingAfterBreak="0">
    <w:nsid w:val="45DC4576"/>
    <w:multiLevelType w:val="hybridMultilevel"/>
    <w:tmpl w:val="40FC53EA"/>
    <w:lvl w:ilvl="0" w:tplc="C6740C38">
      <w:start w:val="1"/>
      <w:numFmt w:val="decimal"/>
      <w:lvlText w:val="4.%1."/>
      <w:lvlJc w:val="left"/>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63773C7"/>
    <w:multiLevelType w:val="hybridMultilevel"/>
    <w:tmpl w:val="33162B70"/>
    <w:lvl w:ilvl="0" w:tplc="2C1CBE2C">
      <w:start w:val="1"/>
      <w:numFmt w:val="decimal"/>
      <w:lvlText w:val="3.%1."/>
      <w:lvlJc w:val="left"/>
      <w:pPr>
        <w:ind w:left="781" w:hanging="360"/>
      </w:pPr>
      <w:rPr>
        <w:rFonts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7D255F"/>
    <w:multiLevelType w:val="hybridMultilevel"/>
    <w:tmpl w:val="AF2EEAFA"/>
    <w:lvl w:ilvl="0" w:tplc="4F6A215C">
      <w:start w:val="3"/>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3006D61"/>
    <w:multiLevelType w:val="hybridMultilevel"/>
    <w:tmpl w:val="4914DCA2"/>
    <w:lvl w:ilvl="0" w:tplc="D38EAAE2">
      <w:start w:val="1"/>
      <w:numFmt w:val="decimal"/>
      <w:lvlText w:val="2.%1."/>
      <w:lvlJc w:val="left"/>
      <w:pPr>
        <w:ind w:left="781" w:hanging="360"/>
      </w:pPr>
      <w:rPr>
        <w:rFonts w:hint="default"/>
        <w:sz w:val="24"/>
        <w:szCs w:val="24"/>
        <w:lang w:val="ru-RU"/>
      </w:rPr>
    </w:lvl>
    <w:lvl w:ilvl="1" w:tplc="04190019" w:tentative="1">
      <w:start w:val="1"/>
      <w:numFmt w:val="lowerLetter"/>
      <w:lvlText w:val="%2."/>
      <w:lvlJc w:val="left"/>
      <w:pPr>
        <w:ind w:left="1501" w:hanging="360"/>
      </w:pPr>
    </w:lvl>
    <w:lvl w:ilvl="2" w:tplc="0419001B" w:tentative="1">
      <w:start w:val="1"/>
      <w:numFmt w:val="lowerRoman"/>
      <w:lvlText w:val="%3."/>
      <w:lvlJc w:val="right"/>
      <w:pPr>
        <w:ind w:left="2221" w:hanging="180"/>
      </w:pPr>
    </w:lvl>
    <w:lvl w:ilvl="3" w:tplc="0419000F" w:tentative="1">
      <w:start w:val="1"/>
      <w:numFmt w:val="decimal"/>
      <w:lvlText w:val="%4."/>
      <w:lvlJc w:val="left"/>
      <w:pPr>
        <w:ind w:left="2941" w:hanging="360"/>
      </w:pPr>
    </w:lvl>
    <w:lvl w:ilvl="4" w:tplc="04190019" w:tentative="1">
      <w:start w:val="1"/>
      <w:numFmt w:val="lowerLetter"/>
      <w:lvlText w:val="%5."/>
      <w:lvlJc w:val="left"/>
      <w:pPr>
        <w:ind w:left="3661" w:hanging="360"/>
      </w:pPr>
    </w:lvl>
    <w:lvl w:ilvl="5" w:tplc="0419001B" w:tentative="1">
      <w:start w:val="1"/>
      <w:numFmt w:val="lowerRoman"/>
      <w:lvlText w:val="%6."/>
      <w:lvlJc w:val="right"/>
      <w:pPr>
        <w:ind w:left="4381" w:hanging="180"/>
      </w:pPr>
    </w:lvl>
    <w:lvl w:ilvl="6" w:tplc="0419000F" w:tentative="1">
      <w:start w:val="1"/>
      <w:numFmt w:val="decimal"/>
      <w:lvlText w:val="%7."/>
      <w:lvlJc w:val="left"/>
      <w:pPr>
        <w:ind w:left="5101" w:hanging="360"/>
      </w:pPr>
    </w:lvl>
    <w:lvl w:ilvl="7" w:tplc="04190019" w:tentative="1">
      <w:start w:val="1"/>
      <w:numFmt w:val="lowerLetter"/>
      <w:lvlText w:val="%8."/>
      <w:lvlJc w:val="left"/>
      <w:pPr>
        <w:ind w:left="5821" w:hanging="360"/>
      </w:pPr>
    </w:lvl>
    <w:lvl w:ilvl="8" w:tplc="0419001B" w:tentative="1">
      <w:start w:val="1"/>
      <w:numFmt w:val="lowerRoman"/>
      <w:lvlText w:val="%9."/>
      <w:lvlJc w:val="right"/>
      <w:pPr>
        <w:ind w:left="6541" w:hanging="180"/>
      </w:pPr>
    </w:lvl>
  </w:abstractNum>
  <w:abstractNum w:abstractNumId="12" w15:restartNumberingAfterBreak="0">
    <w:nsid w:val="55CD6E75"/>
    <w:multiLevelType w:val="hybridMultilevel"/>
    <w:tmpl w:val="4914DCA2"/>
    <w:lvl w:ilvl="0" w:tplc="FFFFFFFF">
      <w:start w:val="1"/>
      <w:numFmt w:val="decimal"/>
      <w:lvlText w:val="2.%1."/>
      <w:lvlJc w:val="left"/>
      <w:pPr>
        <w:ind w:left="781" w:hanging="360"/>
      </w:pPr>
      <w:rPr>
        <w:rFonts w:hint="default"/>
        <w:sz w:val="24"/>
        <w:szCs w:val="24"/>
        <w:lang w:val="ru-RU"/>
      </w:rPr>
    </w:lvl>
    <w:lvl w:ilvl="1" w:tplc="FFFFFFFF" w:tentative="1">
      <w:start w:val="1"/>
      <w:numFmt w:val="lowerLetter"/>
      <w:lvlText w:val="%2."/>
      <w:lvlJc w:val="left"/>
      <w:pPr>
        <w:ind w:left="1501" w:hanging="360"/>
      </w:pPr>
    </w:lvl>
    <w:lvl w:ilvl="2" w:tplc="FFFFFFFF" w:tentative="1">
      <w:start w:val="1"/>
      <w:numFmt w:val="lowerRoman"/>
      <w:lvlText w:val="%3."/>
      <w:lvlJc w:val="right"/>
      <w:pPr>
        <w:ind w:left="2221" w:hanging="180"/>
      </w:pPr>
    </w:lvl>
    <w:lvl w:ilvl="3" w:tplc="FFFFFFFF" w:tentative="1">
      <w:start w:val="1"/>
      <w:numFmt w:val="decimal"/>
      <w:lvlText w:val="%4."/>
      <w:lvlJc w:val="left"/>
      <w:pPr>
        <w:ind w:left="2941" w:hanging="360"/>
      </w:pPr>
    </w:lvl>
    <w:lvl w:ilvl="4" w:tplc="FFFFFFFF" w:tentative="1">
      <w:start w:val="1"/>
      <w:numFmt w:val="lowerLetter"/>
      <w:lvlText w:val="%5."/>
      <w:lvlJc w:val="left"/>
      <w:pPr>
        <w:ind w:left="3661" w:hanging="360"/>
      </w:pPr>
    </w:lvl>
    <w:lvl w:ilvl="5" w:tplc="FFFFFFFF" w:tentative="1">
      <w:start w:val="1"/>
      <w:numFmt w:val="lowerRoman"/>
      <w:lvlText w:val="%6."/>
      <w:lvlJc w:val="right"/>
      <w:pPr>
        <w:ind w:left="4381" w:hanging="180"/>
      </w:pPr>
    </w:lvl>
    <w:lvl w:ilvl="6" w:tplc="FFFFFFFF" w:tentative="1">
      <w:start w:val="1"/>
      <w:numFmt w:val="decimal"/>
      <w:lvlText w:val="%7."/>
      <w:lvlJc w:val="left"/>
      <w:pPr>
        <w:ind w:left="5101" w:hanging="360"/>
      </w:pPr>
    </w:lvl>
    <w:lvl w:ilvl="7" w:tplc="FFFFFFFF" w:tentative="1">
      <w:start w:val="1"/>
      <w:numFmt w:val="lowerLetter"/>
      <w:lvlText w:val="%8."/>
      <w:lvlJc w:val="left"/>
      <w:pPr>
        <w:ind w:left="5821" w:hanging="360"/>
      </w:pPr>
    </w:lvl>
    <w:lvl w:ilvl="8" w:tplc="FFFFFFFF" w:tentative="1">
      <w:start w:val="1"/>
      <w:numFmt w:val="lowerRoman"/>
      <w:lvlText w:val="%9."/>
      <w:lvlJc w:val="right"/>
      <w:pPr>
        <w:ind w:left="6541" w:hanging="180"/>
      </w:pPr>
    </w:lvl>
  </w:abstractNum>
  <w:abstractNum w:abstractNumId="13" w15:restartNumberingAfterBreak="0">
    <w:nsid w:val="60363BBF"/>
    <w:multiLevelType w:val="hybridMultilevel"/>
    <w:tmpl w:val="C7C08362"/>
    <w:lvl w:ilvl="0" w:tplc="7ECCB942">
      <w:start w:val="1"/>
      <w:numFmt w:val="decimal"/>
      <w:lvlText w:val="10.%1."/>
      <w:lvlJc w:val="left"/>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3DF3F02"/>
    <w:multiLevelType w:val="hybridMultilevel"/>
    <w:tmpl w:val="EB9A0FF6"/>
    <w:lvl w:ilvl="0" w:tplc="1EDEA470">
      <w:start w:val="1"/>
      <w:numFmt w:val="decimal"/>
      <w:lvlText w:val="6.%1."/>
      <w:lvlJc w:val="left"/>
      <w:pPr>
        <w:ind w:left="106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790207AD"/>
    <w:multiLevelType w:val="hybridMultilevel"/>
    <w:tmpl w:val="2E3AD9FE"/>
    <w:lvl w:ilvl="0" w:tplc="53B83F2A">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74369912">
    <w:abstractNumId w:val="15"/>
  </w:num>
  <w:num w:numId="2" w16cid:durableId="1477838140">
    <w:abstractNumId w:val="6"/>
  </w:num>
  <w:num w:numId="3" w16cid:durableId="387920760">
    <w:abstractNumId w:val="3"/>
  </w:num>
  <w:num w:numId="4" w16cid:durableId="551307021">
    <w:abstractNumId w:val="11"/>
  </w:num>
  <w:num w:numId="5" w16cid:durableId="923994643">
    <w:abstractNumId w:val="12"/>
  </w:num>
  <w:num w:numId="6" w16cid:durableId="1563440649">
    <w:abstractNumId w:val="9"/>
  </w:num>
  <w:num w:numId="7" w16cid:durableId="103502342">
    <w:abstractNumId w:val="7"/>
  </w:num>
  <w:num w:numId="8" w16cid:durableId="1568952856">
    <w:abstractNumId w:val="8"/>
  </w:num>
  <w:num w:numId="9" w16cid:durableId="223568875">
    <w:abstractNumId w:val="0"/>
  </w:num>
  <w:num w:numId="10" w16cid:durableId="920020114">
    <w:abstractNumId w:val="10"/>
  </w:num>
  <w:num w:numId="11" w16cid:durableId="846166688">
    <w:abstractNumId w:val="14"/>
  </w:num>
  <w:num w:numId="12" w16cid:durableId="304044889">
    <w:abstractNumId w:val="4"/>
  </w:num>
  <w:num w:numId="13" w16cid:durableId="1753962325">
    <w:abstractNumId w:val="5"/>
  </w:num>
  <w:num w:numId="14" w16cid:durableId="493835124">
    <w:abstractNumId w:val="1"/>
  </w:num>
  <w:num w:numId="15" w16cid:durableId="182982032">
    <w:abstractNumId w:val="13"/>
  </w:num>
  <w:num w:numId="16" w16cid:durableId="39231345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ENA PASHKOVA (NEPTUNE.UA)">
    <w15:presenceInfo w15:providerId="AD" w15:userId="S::Olena_Pashkova@neptune.ua::24b82a8d-293a-4612-b8fd-51b4f8cd5a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29"/>
    <w:rsid w:val="000703B6"/>
    <w:rsid w:val="0009264E"/>
    <w:rsid w:val="000A7D4A"/>
    <w:rsid w:val="000F28D0"/>
    <w:rsid w:val="0011497B"/>
    <w:rsid w:val="0013174A"/>
    <w:rsid w:val="001748E7"/>
    <w:rsid w:val="00176D6E"/>
    <w:rsid w:val="001A650E"/>
    <w:rsid w:val="00205E55"/>
    <w:rsid w:val="002D2889"/>
    <w:rsid w:val="00313E08"/>
    <w:rsid w:val="00353BED"/>
    <w:rsid w:val="003673FA"/>
    <w:rsid w:val="00377961"/>
    <w:rsid w:val="003D5217"/>
    <w:rsid w:val="003E0399"/>
    <w:rsid w:val="003E1F34"/>
    <w:rsid w:val="003F1006"/>
    <w:rsid w:val="00415308"/>
    <w:rsid w:val="004A6138"/>
    <w:rsid w:val="004A6CD2"/>
    <w:rsid w:val="004B1C6C"/>
    <w:rsid w:val="004D497D"/>
    <w:rsid w:val="004F26D6"/>
    <w:rsid w:val="00541964"/>
    <w:rsid w:val="005671EF"/>
    <w:rsid w:val="00587A5C"/>
    <w:rsid w:val="0059478D"/>
    <w:rsid w:val="005A2C5C"/>
    <w:rsid w:val="005D1F7B"/>
    <w:rsid w:val="0065502C"/>
    <w:rsid w:val="007012B3"/>
    <w:rsid w:val="00776995"/>
    <w:rsid w:val="00804ED8"/>
    <w:rsid w:val="0081355F"/>
    <w:rsid w:val="00896832"/>
    <w:rsid w:val="008B4FEA"/>
    <w:rsid w:val="009176DB"/>
    <w:rsid w:val="009B718C"/>
    <w:rsid w:val="00A018D1"/>
    <w:rsid w:val="00A37D8A"/>
    <w:rsid w:val="00A938C0"/>
    <w:rsid w:val="00AC1B7F"/>
    <w:rsid w:val="00AF7953"/>
    <w:rsid w:val="00B00AED"/>
    <w:rsid w:val="00B60E4F"/>
    <w:rsid w:val="00B65965"/>
    <w:rsid w:val="00BA5955"/>
    <w:rsid w:val="00BE1000"/>
    <w:rsid w:val="00C35F5D"/>
    <w:rsid w:val="00CD31D7"/>
    <w:rsid w:val="00D04062"/>
    <w:rsid w:val="00D156E6"/>
    <w:rsid w:val="00D16731"/>
    <w:rsid w:val="00D53A91"/>
    <w:rsid w:val="00D724E3"/>
    <w:rsid w:val="00D83DBD"/>
    <w:rsid w:val="00DA3049"/>
    <w:rsid w:val="00DB7D29"/>
    <w:rsid w:val="00DF3B76"/>
    <w:rsid w:val="00DF4896"/>
    <w:rsid w:val="00E1339E"/>
    <w:rsid w:val="00E252A6"/>
    <w:rsid w:val="00E64599"/>
    <w:rsid w:val="00E67331"/>
    <w:rsid w:val="00E71228"/>
    <w:rsid w:val="00E940B3"/>
    <w:rsid w:val="00EA7B2A"/>
    <w:rsid w:val="00EE21D3"/>
    <w:rsid w:val="00EF1C13"/>
    <w:rsid w:val="00F076C5"/>
    <w:rsid w:val="00F07D3A"/>
    <w:rsid w:val="00F41025"/>
    <w:rsid w:val="00F60905"/>
    <w:rsid w:val="00F95322"/>
    <w:rsid w:val="00FA07B2"/>
    <w:rsid w:val="00FD1D3D"/>
    <w:rsid w:val="00FE1907"/>
    <w:rsid w:val="00FE52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198C"/>
  <w15:chartTrackingRefBased/>
  <w15:docId w15:val="{DCEE9F9C-894B-4CAE-B2B3-9B581C30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7D3A"/>
    <w:pPr>
      <w:spacing w:after="0" w:line="240" w:lineRule="auto"/>
    </w:pPr>
    <w:rPr>
      <w:rFonts w:ascii="Times New Roman" w:eastAsia="Times New Roman" w:hAnsi="Times New Roman" w:cs="Times New Roman"/>
      <w:sz w:val="20"/>
      <w:szCs w:val="20"/>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7D3A"/>
    <w:pPr>
      <w:tabs>
        <w:tab w:val="center" w:pos="4677"/>
        <w:tab w:val="right" w:pos="9355"/>
      </w:tabs>
    </w:pPr>
  </w:style>
  <w:style w:type="character" w:customStyle="1" w:styleId="a4">
    <w:name w:val="Верхний колонтитул Знак"/>
    <w:basedOn w:val="a0"/>
    <w:link w:val="a3"/>
    <w:uiPriority w:val="99"/>
    <w:rsid w:val="00F07D3A"/>
    <w:rPr>
      <w:rFonts w:ascii="Times New Roman" w:eastAsia="Times New Roman" w:hAnsi="Times New Roman" w:cs="Times New Roman"/>
      <w:sz w:val="20"/>
      <w:szCs w:val="20"/>
      <w:lang w:val="en-AU"/>
    </w:rPr>
  </w:style>
  <w:style w:type="paragraph" w:styleId="a5">
    <w:name w:val="footer"/>
    <w:basedOn w:val="a"/>
    <w:link w:val="a6"/>
    <w:uiPriority w:val="99"/>
    <w:unhideWhenUsed/>
    <w:rsid w:val="00F07D3A"/>
    <w:pPr>
      <w:tabs>
        <w:tab w:val="center" w:pos="4677"/>
        <w:tab w:val="right" w:pos="9355"/>
      </w:tabs>
    </w:pPr>
  </w:style>
  <w:style w:type="character" w:customStyle="1" w:styleId="a6">
    <w:name w:val="Нижний колонтитул Знак"/>
    <w:basedOn w:val="a0"/>
    <w:link w:val="a5"/>
    <w:uiPriority w:val="99"/>
    <w:rsid w:val="00F07D3A"/>
    <w:rPr>
      <w:rFonts w:ascii="Times New Roman" w:eastAsia="Times New Roman" w:hAnsi="Times New Roman" w:cs="Times New Roman"/>
      <w:sz w:val="20"/>
      <w:szCs w:val="20"/>
      <w:lang w:val="en-AU"/>
    </w:rPr>
  </w:style>
  <w:style w:type="paragraph" w:styleId="a7">
    <w:name w:val="List Paragraph"/>
    <w:basedOn w:val="a"/>
    <w:uiPriority w:val="34"/>
    <w:qFormat/>
    <w:rsid w:val="00F07D3A"/>
    <w:pPr>
      <w:ind w:left="720"/>
      <w:contextualSpacing/>
    </w:pPr>
  </w:style>
  <w:style w:type="paragraph" w:styleId="3">
    <w:name w:val="Body Text 3"/>
    <w:basedOn w:val="a"/>
    <w:link w:val="30"/>
    <w:uiPriority w:val="99"/>
    <w:unhideWhenUsed/>
    <w:rsid w:val="00A938C0"/>
    <w:pPr>
      <w:spacing w:after="120"/>
    </w:pPr>
    <w:rPr>
      <w:sz w:val="16"/>
      <w:szCs w:val="16"/>
    </w:rPr>
  </w:style>
  <w:style w:type="character" w:customStyle="1" w:styleId="30">
    <w:name w:val="Основной текст 3 Знак"/>
    <w:basedOn w:val="a0"/>
    <w:link w:val="3"/>
    <w:uiPriority w:val="99"/>
    <w:rsid w:val="00A938C0"/>
    <w:rPr>
      <w:rFonts w:ascii="Times New Roman" w:eastAsia="Times New Roman" w:hAnsi="Times New Roman" w:cs="Times New Roman"/>
      <w:sz w:val="16"/>
      <w:szCs w:val="16"/>
      <w:lang w:val="en-AU"/>
    </w:rPr>
  </w:style>
  <w:style w:type="table" w:styleId="a8">
    <w:name w:val="Table Grid"/>
    <w:basedOn w:val="a1"/>
    <w:uiPriority w:val="39"/>
    <w:rsid w:val="00DF4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Revision"/>
    <w:hidden/>
    <w:uiPriority w:val="99"/>
    <w:semiHidden/>
    <w:rsid w:val="000703B6"/>
    <w:pPr>
      <w:spacing w:after="0" w:line="240" w:lineRule="auto"/>
    </w:pPr>
    <w:rPr>
      <w:rFonts w:ascii="Times New Roman" w:eastAsia="Times New Roman"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60384-D462-4D04-A0E6-C7DF61661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5180</Words>
  <Characters>29531</Characters>
  <Application>Microsoft Office Word</Application>
  <DocSecurity>4</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Hanushchak</dc:creator>
  <cp:keywords/>
  <dc:description/>
  <cp:lastModifiedBy>OLENA PASHKOVA (NEPTUNE.UA)</cp:lastModifiedBy>
  <cp:revision>2</cp:revision>
  <dcterms:created xsi:type="dcterms:W3CDTF">2023-05-08T08:13:00Z</dcterms:created>
  <dcterms:modified xsi:type="dcterms:W3CDTF">2023-05-08T08:13:00Z</dcterms:modified>
</cp:coreProperties>
</file>