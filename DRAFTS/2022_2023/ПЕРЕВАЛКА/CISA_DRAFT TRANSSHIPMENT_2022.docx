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1052" w:type="dxa"/>
        <w:tblLook w:val="04A0" w:firstRow="1" w:lastRow="0" w:firstColumn="1" w:lastColumn="0" w:noHBand="0" w:noVBand="1"/>
      </w:tblPr>
      <w:tblGrid>
        <w:gridCol w:w="5759"/>
        <w:gridCol w:w="5293"/>
      </w:tblGrid>
      <w:tr w:rsidR="00400CA9" w:rsidRPr="00400CA9" w14:paraId="35349C90" w14:textId="77777777" w:rsidTr="00413AE2">
        <w:trPr>
          <w:trHeight w:val="8450"/>
        </w:trPr>
        <w:tc>
          <w:tcPr>
            <w:tcW w:w="5759" w:type="dxa"/>
          </w:tcPr>
          <w:p w14:paraId="411A29BC" w14:textId="77777777" w:rsidR="00400CA9" w:rsidRPr="00DD122E" w:rsidRDefault="00400CA9" w:rsidP="00400CA9">
            <w:pPr>
              <w:contextualSpacing/>
              <w:jc w:val="both"/>
              <w:rPr>
                <w:rFonts w:ascii="Times New Roman" w:eastAsia="Calibri" w:hAnsi="Times New Roman" w:cs="Times New Roman"/>
                <w:lang w:val="en-US"/>
              </w:rPr>
            </w:pPr>
          </w:p>
          <w:p w14:paraId="23BFE7C4" w14:textId="77777777" w:rsidR="00400CA9" w:rsidRPr="00783C1A" w:rsidRDefault="00400CA9" w:rsidP="00400CA9">
            <w:pPr>
              <w:contextualSpacing/>
              <w:jc w:val="center"/>
              <w:rPr>
                <w:rFonts w:ascii="Times New Roman" w:eastAsia="Calibri" w:hAnsi="Times New Roman" w:cs="Times New Roman"/>
                <w:b/>
                <w:lang w:val="en-US"/>
              </w:rPr>
            </w:pPr>
            <w:r w:rsidRPr="00DD122E">
              <w:rPr>
                <w:rFonts w:ascii="Times New Roman" w:eastAsia="Calibri" w:hAnsi="Times New Roman" w:cs="Times New Roman"/>
                <w:b/>
                <w:lang w:val="en-US"/>
              </w:rPr>
              <w:t xml:space="preserve">AGREEMENT </w:t>
            </w:r>
            <w:r w:rsidRPr="006F5E0C">
              <w:rPr>
                <w:rFonts w:ascii="Times New Roman" w:eastAsia="Calibri" w:hAnsi="Times New Roman" w:cs="Times New Roman"/>
                <w:b/>
                <w:lang w:val="en-GB"/>
              </w:rPr>
              <w:t>No.</w:t>
            </w:r>
            <w:r w:rsidRPr="006F5E0C">
              <w:rPr>
                <w:rFonts w:ascii="Times New Roman" w:eastAsia="Calibri" w:hAnsi="Times New Roman" w:cs="Times New Roman"/>
                <w:b/>
                <w:lang w:val="uk-UA"/>
              </w:rPr>
              <w:t xml:space="preserve"> МВК-00</w:t>
            </w:r>
            <w:r w:rsidRPr="00783C1A">
              <w:rPr>
                <w:rFonts w:ascii="Times New Roman" w:eastAsia="Calibri" w:hAnsi="Times New Roman" w:cs="Times New Roman"/>
                <w:b/>
                <w:lang w:val="en-US"/>
              </w:rPr>
              <w:t>__</w:t>
            </w:r>
          </w:p>
          <w:p w14:paraId="142B1536" w14:textId="14EB7591" w:rsidR="00400CA9" w:rsidRPr="00783C1A" w:rsidRDefault="00400CA9" w:rsidP="00400CA9">
            <w:pPr>
              <w:contextualSpacing/>
              <w:jc w:val="center"/>
              <w:rPr>
                <w:rFonts w:ascii="Times New Roman" w:eastAsia="Calibri" w:hAnsi="Times New Roman" w:cs="Times New Roman"/>
                <w:b/>
                <w:lang w:val="en-US"/>
              </w:rPr>
            </w:pPr>
            <w:r w:rsidRPr="00783C1A">
              <w:rPr>
                <w:rFonts w:ascii="Times New Roman" w:eastAsia="Calibri" w:hAnsi="Times New Roman" w:cs="Times New Roman"/>
                <w:b/>
                <w:lang w:val="en-GB"/>
              </w:rPr>
              <w:t>for Grain accumulation and tran</w:t>
            </w:r>
            <w:r w:rsidR="007D2E0B" w:rsidRPr="00783C1A">
              <w:rPr>
                <w:rFonts w:ascii="Times New Roman" w:eastAsia="Calibri" w:hAnsi="Times New Roman" w:cs="Times New Roman"/>
                <w:b/>
                <w:lang w:val="en-US"/>
              </w:rPr>
              <w:t>s</w:t>
            </w:r>
            <w:r w:rsidRPr="00783C1A">
              <w:rPr>
                <w:rFonts w:ascii="Times New Roman" w:eastAsia="Calibri" w:hAnsi="Times New Roman" w:cs="Times New Roman"/>
                <w:b/>
                <w:lang w:val="en-GB"/>
              </w:rPr>
              <w:t>shipment services</w:t>
            </w:r>
          </w:p>
          <w:p w14:paraId="53D96546" w14:textId="77777777" w:rsidR="00400CA9" w:rsidRPr="00783C1A" w:rsidRDefault="00400CA9" w:rsidP="00400CA9">
            <w:pPr>
              <w:contextualSpacing/>
              <w:jc w:val="both"/>
              <w:rPr>
                <w:rFonts w:ascii="Times New Roman" w:eastAsia="Calibri" w:hAnsi="Times New Roman" w:cs="Times New Roman"/>
                <w:lang w:val="en-US"/>
              </w:rPr>
            </w:pPr>
          </w:p>
          <w:p w14:paraId="560F1229" w14:textId="77777777" w:rsidR="00400CA9" w:rsidRPr="00783C1A" w:rsidRDefault="00400CA9" w:rsidP="00400CA9">
            <w:pPr>
              <w:contextualSpacing/>
              <w:jc w:val="both"/>
              <w:rPr>
                <w:rFonts w:ascii="Times New Roman" w:eastAsia="Calibri" w:hAnsi="Times New Roman" w:cs="Times New Roman"/>
                <w:lang w:val="en-US"/>
              </w:rPr>
            </w:pPr>
          </w:p>
          <w:p w14:paraId="1B387FAB" w14:textId="4098CED7" w:rsidR="00400CA9" w:rsidRPr="00783C1A" w:rsidRDefault="00400CA9" w:rsidP="00400CA9">
            <w:pPr>
              <w:contextualSpacing/>
              <w:jc w:val="both"/>
              <w:rPr>
                <w:rFonts w:ascii="Times New Roman" w:eastAsia="Calibri" w:hAnsi="Times New Roman" w:cs="Times New Roman"/>
                <w:lang w:val="en-US"/>
              </w:rPr>
            </w:pPr>
            <w:r w:rsidRPr="00783C1A">
              <w:rPr>
                <w:rFonts w:ascii="Times New Roman" w:eastAsia="Calibri" w:hAnsi="Times New Roman" w:cs="Times New Roman"/>
                <w:lang w:val="en-US"/>
              </w:rPr>
              <w:t xml:space="preserve">v. Vyzyrka                                                            </w:t>
            </w:r>
            <w:r w:rsidRPr="00783C1A">
              <w:rPr>
                <w:rFonts w:ascii="Times New Roman" w:eastAsia="Calibri" w:hAnsi="Times New Roman" w:cs="Times New Roman"/>
                <w:lang w:val="uk-UA"/>
              </w:rPr>
              <w:t xml:space="preserve"> </w:t>
            </w:r>
            <w:r w:rsidRPr="00783C1A">
              <w:rPr>
                <w:rFonts w:ascii="Times New Roman" w:eastAsia="Calibri" w:hAnsi="Times New Roman" w:cs="Times New Roman"/>
                <w:lang w:val="en-US"/>
              </w:rPr>
              <w:t xml:space="preserve"> 20</w:t>
            </w:r>
            <w:r w:rsidRPr="00783C1A">
              <w:rPr>
                <w:rFonts w:ascii="Times New Roman" w:eastAsia="Calibri" w:hAnsi="Times New Roman" w:cs="Times New Roman"/>
                <w:lang w:val="uk-UA"/>
              </w:rPr>
              <w:t>2</w:t>
            </w:r>
            <w:r w:rsidRPr="00783C1A">
              <w:rPr>
                <w:rFonts w:ascii="Times New Roman" w:eastAsia="Calibri" w:hAnsi="Times New Roman" w:cs="Times New Roman"/>
                <w:lang w:val="en-US"/>
              </w:rPr>
              <w:t>2</w:t>
            </w:r>
          </w:p>
          <w:p w14:paraId="6186959E" w14:textId="77777777" w:rsidR="00400CA9" w:rsidRPr="00783C1A" w:rsidRDefault="00400CA9" w:rsidP="00400CA9">
            <w:pPr>
              <w:contextualSpacing/>
              <w:jc w:val="both"/>
              <w:rPr>
                <w:rFonts w:ascii="Times New Roman" w:eastAsia="Calibri" w:hAnsi="Times New Roman" w:cs="Times New Roman"/>
                <w:lang w:val="en-US"/>
              </w:rPr>
            </w:pPr>
          </w:p>
          <w:p w14:paraId="0326A7B8" w14:textId="77777777" w:rsidR="00400CA9" w:rsidRPr="00783C1A" w:rsidRDefault="00400CA9" w:rsidP="00400CA9">
            <w:pPr>
              <w:contextualSpacing/>
              <w:jc w:val="both"/>
              <w:rPr>
                <w:ins w:id="0" w:author="Nataliya Tomaskovic" w:date="2022-08-18T21:38:00Z"/>
                <w:rFonts w:ascii="Times New Roman" w:eastAsia="Calibri" w:hAnsi="Times New Roman" w:cs="Times New Roman"/>
                <w:b/>
                <w:lang w:val="en-US"/>
              </w:rPr>
            </w:pPr>
          </w:p>
          <w:p w14:paraId="7CFCDEBC" w14:textId="0740DFB4" w:rsidR="00400CA9" w:rsidRPr="00DD122E" w:rsidRDefault="00400CA9" w:rsidP="00400CA9">
            <w:pPr>
              <w:contextualSpacing/>
              <w:jc w:val="both"/>
              <w:rPr>
                <w:rFonts w:ascii="Times New Roman" w:eastAsia="Calibri" w:hAnsi="Times New Roman" w:cs="Times New Roman"/>
                <w:lang w:val="en-US"/>
                <w:rPrChange w:id="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 w:author="OLENA PASHKOVA (NEPTUNE.UA)" w:date="2022-11-21T15:27:00Z">
                  <w:rPr>
                    <w:rFonts w:ascii="Times New Roman" w:eastAsia="Calibri" w:hAnsi="Times New Roman" w:cs="Times New Roman"/>
                    <w:b/>
                    <w:lang w:val="en-US"/>
                  </w:rPr>
                </w:rPrChange>
              </w:rPr>
              <w:t>LIMITED LIABILITY COMPANY “M.V.</w:t>
            </w:r>
            <w:r w:rsidRPr="00DD122E">
              <w:rPr>
                <w:rFonts w:ascii="Times New Roman" w:eastAsia="Calibri" w:hAnsi="Times New Roman" w:cs="Times New Roman"/>
                <w:b/>
                <w:lang w:val="uk-UA"/>
                <w:rPrChange w:id="3" w:author="OLENA PASHKOVA (NEPTUNE.UA)" w:date="2022-11-21T15:27:00Z">
                  <w:rPr>
                    <w:rFonts w:ascii="Times New Roman" w:eastAsia="Calibri" w:hAnsi="Times New Roman" w:cs="Times New Roman"/>
                    <w:b/>
                    <w:lang w:val="uk-UA"/>
                  </w:rPr>
                </w:rPrChange>
              </w:rPr>
              <w:t xml:space="preserve"> </w:t>
            </w:r>
            <w:r w:rsidRPr="00DD122E">
              <w:rPr>
                <w:rFonts w:ascii="Times New Roman" w:eastAsia="Calibri" w:hAnsi="Times New Roman" w:cs="Times New Roman"/>
                <w:b/>
                <w:lang w:val="en-US"/>
                <w:rPrChange w:id="4" w:author="OLENA PASHKOVA (NEPTUNE.UA)" w:date="2022-11-21T15:27:00Z">
                  <w:rPr>
                    <w:rFonts w:ascii="Times New Roman" w:eastAsia="Calibri" w:hAnsi="Times New Roman" w:cs="Times New Roman"/>
                    <w:b/>
                    <w:lang w:val="en-US"/>
                  </w:rPr>
                </w:rPrChange>
              </w:rPr>
              <w:t>CARGO”</w:t>
            </w:r>
            <w:r w:rsidRPr="00DD122E">
              <w:rPr>
                <w:rFonts w:ascii="Times New Roman" w:eastAsia="Calibri" w:hAnsi="Times New Roman" w:cs="Times New Roman"/>
                <w:lang w:val="en-US"/>
                <w:rPrChange w:id="5" w:author="OLENA PASHKOVA (NEPTUNE.UA)" w:date="2022-11-21T15:27:00Z">
                  <w:rPr>
                    <w:rFonts w:ascii="Times New Roman" w:eastAsia="Calibri" w:hAnsi="Times New Roman" w:cs="Times New Roman"/>
                    <w:lang w:val="en-US"/>
                  </w:rPr>
                </w:rPrChange>
              </w:rPr>
              <w:t>, hereinafter referred to as “</w:t>
            </w:r>
            <w:r w:rsidRPr="00DD122E">
              <w:rPr>
                <w:rFonts w:ascii="Times New Roman" w:eastAsia="Calibri" w:hAnsi="Times New Roman" w:cs="Times New Roman"/>
                <w:b/>
                <w:lang w:val="en-US"/>
                <w:rPrChange w:id="6" w:author="OLENA PASHKOVA (NEPTUNE.UA)" w:date="2022-11-21T15:27:00Z">
                  <w:rPr>
                    <w:rFonts w:ascii="Times New Roman" w:eastAsia="Calibri" w:hAnsi="Times New Roman" w:cs="Times New Roman"/>
                    <w:b/>
                    <w:lang w:val="en-US"/>
                  </w:rPr>
                </w:rPrChange>
              </w:rPr>
              <w:t>the Contractor</w:t>
            </w:r>
            <w:r w:rsidRPr="00DD122E">
              <w:rPr>
                <w:rFonts w:ascii="Times New Roman" w:eastAsia="Calibri" w:hAnsi="Times New Roman" w:cs="Times New Roman"/>
                <w:lang w:val="en-US"/>
                <w:rPrChange w:id="7" w:author="OLENA PASHKOVA (NEPTUNE.UA)" w:date="2022-11-21T15:27:00Z">
                  <w:rPr>
                    <w:rFonts w:ascii="Times New Roman" w:eastAsia="Calibri" w:hAnsi="Times New Roman" w:cs="Times New Roman"/>
                    <w:lang w:val="en-US"/>
                  </w:rPr>
                </w:rPrChange>
              </w:rPr>
              <w:t xml:space="preserve">”, represented by the Director Sikorsky Anatoly, acting on the basis of the Charter, on the one part and </w:t>
            </w:r>
          </w:p>
          <w:p w14:paraId="0BF9C88A" w14:textId="77777777" w:rsidR="00400CA9" w:rsidRPr="00DD122E" w:rsidRDefault="00400CA9" w:rsidP="00400CA9">
            <w:pPr>
              <w:contextualSpacing/>
              <w:jc w:val="both"/>
              <w:rPr>
                <w:rFonts w:ascii="Times New Roman" w:eastAsia="Calibri" w:hAnsi="Times New Roman" w:cs="Times New Roman"/>
                <w:lang w:val="en-US"/>
                <w:rPrChange w:id="8" w:author="OLENA PASHKOVA (NEPTUNE.UA)" w:date="2022-11-21T15:27:00Z">
                  <w:rPr>
                    <w:rFonts w:ascii="Times New Roman" w:eastAsia="Calibri" w:hAnsi="Times New Roman" w:cs="Times New Roman"/>
                    <w:lang w:val="en-US"/>
                  </w:rPr>
                </w:rPrChange>
              </w:rPr>
            </w:pPr>
          </w:p>
          <w:p w14:paraId="088F1274" w14:textId="68C365E4" w:rsidR="00400CA9" w:rsidRPr="00DD122E" w:rsidRDefault="00400CA9" w:rsidP="00400CA9">
            <w:pPr>
              <w:tabs>
                <w:tab w:val="left" w:pos="2772"/>
              </w:tabs>
              <w:autoSpaceDE w:val="0"/>
              <w:autoSpaceDN w:val="0"/>
              <w:adjustRightInd w:val="0"/>
              <w:contextualSpacing/>
              <w:jc w:val="both"/>
              <w:rPr>
                <w:rFonts w:ascii="Times New Roman" w:eastAsia="Calibri" w:hAnsi="Times New Roman" w:cs="Times New Roman"/>
                <w:lang w:val="uk-UA"/>
                <w:rPrChange w:id="9" w:author="OLENA PASHKOVA (NEPTUNE.UA)" w:date="2022-11-21T15:27:00Z">
                  <w:rPr>
                    <w:rFonts w:ascii="Times New Roman" w:eastAsia="Calibri" w:hAnsi="Times New Roman" w:cs="Times New Roman"/>
                    <w:lang w:val="uk-UA"/>
                  </w:rPr>
                </w:rPrChange>
              </w:rPr>
            </w:pPr>
            <w:r w:rsidRPr="00DD122E">
              <w:rPr>
                <w:rFonts w:ascii="Times New Roman" w:eastAsia="Calibri" w:hAnsi="Times New Roman" w:cs="Times New Roman"/>
                <w:b/>
                <w:lang w:val="en-US"/>
                <w:rPrChange w:id="10" w:author="OLENA PASHKOVA (NEPTUNE.UA)" w:date="2022-11-21T15:27:00Z">
                  <w:rPr>
                    <w:rFonts w:ascii="Times New Roman" w:eastAsia="Calibri" w:hAnsi="Times New Roman" w:cs="Times New Roman"/>
                    <w:b/>
                    <w:lang w:val="en-US"/>
                  </w:rPr>
                </w:rPrChange>
              </w:rPr>
              <w:t>Cargill International S.A.</w:t>
            </w:r>
            <w:r w:rsidRPr="00DD122E">
              <w:rPr>
                <w:rFonts w:ascii="Times New Roman" w:eastAsia="Calibri" w:hAnsi="Times New Roman" w:cs="Times New Roman"/>
                <w:lang w:val="en-US"/>
                <w:rPrChange w:id="11" w:author="OLENA PASHKOVA (NEPTUNE.UA)" w:date="2022-11-21T15:27:00Z">
                  <w:rPr>
                    <w:rFonts w:ascii="Times New Roman" w:eastAsia="Calibri" w:hAnsi="Times New Roman" w:cs="Times New Roman"/>
                    <w:lang w:val="en-US"/>
                  </w:rPr>
                </w:rPrChange>
              </w:rPr>
              <w:t xml:space="preserve"> with a mailing address: Esplanade De Pont-Rouge 4 – Grand Lancy, p.o. box 1415, 1211 Geneva 26, Switzerland,</w:t>
            </w:r>
            <w:r w:rsidRPr="00DD122E" w:rsidDel="00FE4570">
              <w:rPr>
                <w:rFonts w:ascii="Times New Roman" w:eastAsia="Calibri" w:hAnsi="Times New Roman" w:cs="Times New Roman"/>
                <w:lang w:val="en-US"/>
                <w:rPrChange w:id="12"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13" w:author="OLENA PASHKOVA (NEPTUNE.UA)" w:date="2022-11-21T15:27:00Z">
                  <w:rPr>
                    <w:rFonts w:ascii="Times New Roman" w:eastAsia="Calibri" w:hAnsi="Times New Roman" w:cs="Times New Roman"/>
                    <w:lang w:val="en-US"/>
                  </w:rPr>
                </w:rPrChange>
              </w:rPr>
              <w:t>hereinafter referred to as “</w:t>
            </w:r>
            <w:r w:rsidRPr="00DD122E">
              <w:rPr>
                <w:rFonts w:ascii="Times New Roman" w:eastAsia="Calibri" w:hAnsi="Times New Roman" w:cs="Times New Roman"/>
                <w:b/>
                <w:lang w:val="en-US"/>
                <w:rPrChange w:id="14" w:author="OLENA PASHKOVA (NEPTUNE.UA)" w:date="2022-11-21T15:27:00Z">
                  <w:rPr>
                    <w:rFonts w:ascii="Times New Roman" w:eastAsia="Calibri" w:hAnsi="Times New Roman" w:cs="Times New Roman"/>
                    <w:b/>
                    <w:lang w:val="en-US"/>
                  </w:rPr>
                </w:rPrChange>
              </w:rPr>
              <w:t>the Customer”</w:t>
            </w:r>
            <w:r w:rsidRPr="00DD122E">
              <w:rPr>
                <w:rFonts w:ascii="Times New Roman" w:eastAsia="Calibri" w:hAnsi="Times New Roman" w:cs="Times New Roman"/>
                <w:lang w:val="en-US"/>
                <w:rPrChange w:id="15" w:author="OLENA PASHKOVA (NEPTUNE.UA)" w:date="2022-11-21T15:27:00Z">
                  <w:rPr>
                    <w:rFonts w:ascii="Times New Roman" w:eastAsia="Calibri" w:hAnsi="Times New Roman" w:cs="Times New Roman"/>
                    <w:lang w:val="en-US"/>
                  </w:rPr>
                </w:rPrChange>
              </w:rPr>
              <w:t>, represented by the signatory of this Agreement, being duly registered at the Geneva register of commerce with an individual signing right, on the other part, jointly referred to as “</w:t>
            </w:r>
            <w:r w:rsidRPr="00DD122E">
              <w:rPr>
                <w:rFonts w:ascii="Times New Roman" w:eastAsia="Calibri" w:hAnsi="Times New Roman" w:cs="Times New Roman"/>
                <w:b/>
                <w:lang w:val="en-US"/>
                <w:rPrChange w:id="16" w:author="OLENA PASHKOVA (NEPTUNE.UA)" w:date="2022-11-21T15:27:00Z">
                  <w:rPr>
                    <w:rFonts w:ascii="Times New Roman" w:eastAsia="Calibri" w:hAnsi="Times New Roman" w:cs="Times New Roman"/>
                    <w:b/>
                    <w:lang w:val="en-US"/>
                  </w:rPr>
                </w:rPrChange>
              </w:rPr>
              <w:t>the Parties</w:t>
            </w:r>
            <w:r w:rsidRPr="00DD122E">
              <w:rPr>
                <w:rFonts w:ascii="Times New Roman" w:eastAsia="Calibri" w:hAnsi="Times New Roman" w:cs="Times New Roman"/>
                <w:lang w:val="en-US"/>
                <w:rPrChange w:id="17" w:author="OLENA PASHKOVA (NEPTUNE.UA)" w:date="2022-11-21T15:27:00Z">
                  <w:rPr>
                    <w:rFonts w:ascii="Times New Roman" w:eastAsia="Calibri" w:hAnsi="Times New Roman" w:cs="Times New Roman"/>
                    <w:lang w:val="en-US"/>
                  </w:rPr>
                </w:rPrChange>
              </w:rPr>
              <w:t>” and individually “</w:t>
            </w:r>
            <w:r w:rsidRPr="00DD122E">
              <w:rPr>
                <w:rFonts w:ascii="Times New Roman" w:eastAsia="Calibri" w:hAnsi="Times New Roman" w:cs="Times New Roman"/>
                <w:b/>
                <w:lang w:val="en-US"/>
                <w:rPrChange w:id="18" w:author="OLENA PASHKOVA (NEPTUNE.UA)" w:date="2022-11-21T15:27:00Z">
                  <w:rPr>
                    <w:rFonts w:ascii="Times New Roman" w:eastAsia="Calibri" w:hAnsi="Times New Roman" w:cs="Times New Roman"/>
                    <w:b/>
                    <w:lang w:val="en-US"/>
                  </w:rPr>
                </w:rPrChange>
              </w:rPr>
              <w:t>the Party</w:t>
            </w:r>
            <w:r w:rsidRPr="00DD122E">
              <w:rPr>
                <w:rFonts w:ascii="Times New Roman" w:eastAsia="Calibri" w:hAnsi="Times New Roman" w:cs="Times New Roman"/>
                <w:lang w:val="en-US"/>
                <w:rPrChange w:id="19" w:author="OLENA PASHKOVA (NEPTUNE.UA)" w:date="2022-11-21T15:27:00Z">
                  <w:rPr>
                    <w:rFonts w:ascii="Times New Roman" w:eastAsia="Calibri" w:hAnsi="Times New Roman" w:cs="Times New Roman"/>
                    <w:lang w:val="en-US"/>
                  </w:rPr>
                </w:rPrChange>
              </w:rPr>
              <w:t xml:space="preserve">”, hereby enter into this Agreement </w:t>
            </w:r>
            <w:r w:rsidRPr="00DD122E">
              <w:rPr>
                <w:rFonts w:ascii="Times New Roman" w:eastAsia="Calibri" w:hAnsi="Times New Roman" w:cs="Times New Roman"/>
                <w:lang w:val="en-GB"/>
                <w:rPrChange w:id="20" w:author="OLENA PASHKOVA (NEPTUNE.UA)" w:date="2022-11-21T15:27:00Z">
                  <w:rPr>
                    <w:rFonts w:ascii="Times New Roman" w:eastAsia="Calibri" w:hAnsi="Times New Roman" w:cs="Times New Roman"/>
                    <w:lang w:val="en-GB"/>
                  </w:rPr>
                </w:rPrChange>
              </w:rPr>
              <w:t>No.</w:t>
            </w:r>
            <w:r w:rsidRPr="00DD122E">
              <w:rPr>
                <w:rFonts w:ascii="Times New Roman" w:eastAsia="Calibri" w:hAnsi="Times New Roman" w:cs="Times New Roman"/>
                <w:lang w:val="uk-UA"/>
                <w:rPrChange w:id="21" w:author="OLENA PASHKOVA (NEPTUNE.UA)" w:date="2022-11-21T15:27:00Z">
                  <w:rPr>
                    <w:rFonts w:ascii="Times New Roman" w:eastAsia="Calibri" w:hAnsi="Times New Roman" w:cs="Times New Roman"/>
                    <w:lang w:val="uk-UA"/>
                  </w:rPr>
                </w:rPrChange>
              </w:rPr>
              <w:t xml:space="preserve"> МВК-00</w:t>
            </w:r>
            <w:r w:rsidRPr="00DD122E">
              <w:rPr>
                <w:rFonts w:ascii="Times New Roman" w:eastAsia="Calibri" w:hAnsi="Times New Roman" w:cs="Times New Roman"/>
                <w:lang w:val="en-US"/>
                <w:rPrChange w:id="22" w:author="OLENA PASHKOVA (NEPTUNE.UA)" w:date="2022-11-21T15:27:00Z">
                  <w:rPr>
                    <w:rFonts w:ascii="Times New Roman" w:eastAsia="Calibri" w:hAnsi="Times New Roman" w:cs="Times New Roman"/>
                    <w:lang w:val="en-US"/>
                  </w:rPr>
                </w:rPrChange>
              </w:rPr>
              <w:t xml:space="preserve">__ </w:t>
            </w:r>
            <w:r w:rsidRPr="00DD122E">
              <w:rPr>
                <w:rFonts w:ascii="Times New Roman" w:eastAsia="Calibri" w:hAnsi="Times New Roman" w:cs="Times New Roman"/>
                <w:lang w:val="en-GB"/>
                <w:rPrChange w:id="23" w:author="OLENA PASHKOVA (NEPTUNE.UA)" w:date="2022-11-21T15:27:00Z">
                  <w:rPr>
                    <w:rFonts w:ascii="Times New Roman" w:eastAsia="Calibri" w:hAnsi="Times New Roman" w:cs="Times New Roman"/>
                    <w:lang w:val="en-GB"/>
                  </w:rPr>
                </w:rPrChange>
              </w:rPr>
              <w:t xml:space="preserve">for </w:t>
            </w:r>
            <w:r w:rsidRPr="00DD122E">
              <w:rPr>
                <w:rFonts w:ascii="Times New Roman" w:eastAsia="Calibri" w:hAnsi="Times New Roman" w:cs="Times New Roman"/>
                <w:lang w:val="en-US"/>
                <w:rPrChange w:id="24" w:author="OLENA PASHKOVA (NEPTUNE.UA)" w:date="2022-11-21T15:27:00Z">
                  <w:rPr>
                    <w:rFonts w:ascii="Times New Roman" w:eastAsia="Calibri" w:hAnsi="Times New Roman" w:cs="Times New Roman"/>
                    <w:lang w:val="en-US"/>
                  </w:rPr>
                </w:rPrChange>
              </w:rPr>
              <w:t xml:space="preserve">Grain </w:t>
            </w:r>
            <w:r w:rsidRPr="00DD122E">
              <w:rPr>
                <w:rFonts w:ascii="Times New Roman" w:eastAsia="Calibri" w:hAnsi="Times New Roman" w:cs="Times New Roman"/>
                <w:lang w:val="en-GB"/>
                <w:rPrChange w:id="25" w:author="OLENA PASHKOVA (NEPTUNE.UA)" w:date="2022-11-21T15:27:00Z">
                  <w:rPr>
                    <w:rFonts w:ascii="Times New Roman" w:eastAsia="Calibri" w:hAnsi="Times New Roman" w:cs="Times New Roman"/>
                    <w:lang w:val="en-GB"/>
                  </w:rPr>
                </w:rPrChange>
              </w:rPr>
              <w:t>Accumulation and Transshipment Services</w:t>
            </w:r>
            <w:r w:rsidRPr="00DD122E">
              <w:rPr>
                <w:rFonts w:ascii="Times New Roman" w:eastAsia="Calibri" w:hAnsi="Times New Roman" w:cs="Times New Roman"/>
                <w:lang w:val="en-US"/>
                <w:rPrChange w:id="26" w:author="OLENA PASHKOVA (NEPTUNE.UA)" w:date="2022-11-21T15:27:00Z">
                  <w:rPr>
                    <w:rFonts w:ascii="Times New Roman" w:eastAsia="Calibri" w:hAnsi="Times New Roman" w:cs="Times New Roman"/>
                    <w:lang w:val="en-US"/>
                  </w:rPr>
                </w:rPrChange>
              </w:rPr>
              <w:t xml:space="preserve"> (hereinafter referred to as “</w:t>
            </w:r>
            <w:r w:rsidRPr="00DD122E">
              <w:rPr>
                <w:rFonts w:ascii="Times New Roman" w:eastAsia="Calibri" w:hAnsi="Times New Roman" w:cs="Times New Roman"/>
                <w:b/>
                <w:lang w:val="en-US"/>
                <w:rPrChange w:id="27" w:author="OLENA PASHKOVA (NEPTUNE.UA)" w:date="2022-11-21T15:27:00Z">
                  <w:rPr>
                    <w:rFonts w:ascii="Times New Roman" w:eastAsia="Calibri" w:hAnsi="Times New Roman" w:cs="Times New Roman"/>
                    <w:b/>
                    <w:lang w:val="en-US"/>
                  </w:rPr>
                </w:rPrChange>
              </w:rPr>
              <w:t>Agreement</w:t>
            </w:r>
            <w:r w:rsidRPr="00DD122E">
              <w:rPr>
                <w:rFonts w:ascii="Times New Roman" w:eastAsia="Calibri" w:hAnsi="Times New Roman" w:cs="Times New Roman"/>
                <w:lang w:val="en-US"/>
                <w:rPrChange w:id="28" w:author="OLENA PASHKOVA (NEPTUNE.UA)" w:date="2022-11-21T15:27:00Z">
                  <w:rPr>
                    <w:rFonts w:ascii="Times New Roman" w:eastAsia="Calibri" w:hAnsi="Times New Roman" w:cs="Times New Roman"/>
                    <w:lang w:val="en-US"/>
                  </w:rPr>
                </w:rPrChange>
              </w:rPr>
              <w:t>”) on the following:</w:t>
            </w:r>
          </w:p>
          <w:p w14:paraId="73C3A815" w14:textId="77777777" w:rsidR="00400CA9" w:rsidRPr="00DD122E" w:rsidDel="00CF39BF" w:rsidRDefault="00400CA9" w:rsidP="00400CA9">
            <w:pPr>
              <w:contextualSpacing/>
              <w:jc w:val="both"/>
              <w:rPr>
                <w:del w:id="29" w:author="Nataliya Tomaskovic" w:date="2022-08-18T16:29:00Z"/>
                <w:rFonts w:ascii="Times New Roman" w:eastAsia="Calibri" w:hAnsi="Times New Roman" w:cs="Times New Roman"/>
                <w:b/>
                <w:lang w:val="en-US"/>
                <w:rPrChange w:id="30" w:author="OLENA PASHKOVA (NEPTUNE.UA)" w:date="2022-11-21T15:27:00Z">
                  <w:rPr>
                    <w:del w:id="31" w:author="Nataliya Tomaskovic" w:date="2022-08-18T16:29:00Z"/>
                    <w:rFonts w:ascii="Times New Roman" w:eastAsia="Calibri" w:hAnsi="Times New Roman" w:cs="Times New Roman"/>
                    <w:b/>
                    <w:lang w:val="en-US"/>
                  </w:rPr>
                </w:rPrChange>
              </w:rPr>
            </w:pPr>
          </w:p>
          <w:p w14:paraId="34141375" w14:textId="77777777" w:rsidR="00400CA9" w:rsidRPr="00DD122E" w:rsidRDefault="00400CA9" w:rsidP="00400CA9">
            <w:pPr>
              <w:contextualSpacing/>
              <w:jc w:val="both"/>
              <w:rPr>
                <w:rFonts w:ascii="Times New Roman" w:eastAsia="Calibri" w:hAnsi="Times New Roman" w:cs="Times New Roman"/>
                <w:b/>
                <w:lang w:val="en-US"/>
                <w:rPrChange w:id="32" w:author="OLENA PASHKOVA (NEPTUNE.UA)" w:date="2022-11-21T15:27:00Z">
                  <w:rPr>
                    <w:rFonts w:ascii="Times New Roman" w:eastAsia="Calibri" w:hAnsi="Times New Roman" w:cs="Times New Roman"/>
                    <w:b/>
                    <w:lang w:val="en-US"/>
                  </w:rPr>
                </w:rPrChange>
              </w:rPr>
            </w:pPr>
          </w:p>
          <w:p w14:paraId="013B43A7" w14:textId="77777777" w:rsidR="00400CA9" w:rsidRPr="00DD122E" w:rsidRDefault="00400CA9" w:rsidP="00400CA9">
            <w:pPr>
              <w:ind w:left="720"/>
              <w:contextualSpacing/>
              <w:jc w:val="both"/>
              <w:rPr>
                <w:rFonts w:ascii="Times New Roman" w:eastAsia="Calibri" w:hAnsi="Times New Roman" w:cs="Times New Roman"/>
                <w:b/>
                <w:lang w:val="en-US"/>
                <w:rPrChange w:id="33"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34" w:author="OLENA PASHKOVA (NEPTUNE.UA)" w:date="2022-11-21T15:27:00Z">
                  <w:rPr>
                    <w:rFonts w:ascii="Times New Roman" w:eastAsia="Calibri" w:hAnsi="Times New Roman" w:cs="Times New Roman"/>
                    <w:b/>
                    <w:lang w:val="en-US"/>
                  </w:rPr>
                </w:rPrChange>
              </w:rPr>
              <w:t>1. DEFINITIONS</w:t>
            </w:r>
          </w:p>
          <w:p w14:paraId="4647AB47" w14:textId="5E564F78" w:rsidR="00400CA9" w:rsidRPr="00DD122E" w:rsidRDefault="00400CA9" w:rsidP="00400CA9">
            <w:pPr>
              <w:contextualSpacing/>
              <w:jc w:val="both"/>
              <w:rPr>
                <w:ins w:id="35" w:author="Nataliya Tomaskovic" w:date="2022-08-18T21:23:00Z"/>
                <w:rFonts w:ascii="Times New Roman" w:eastAsia="Calibri" w:hAnsi="Times New Roman" w:cs="Times New Roman"/>
                <w:color w:val="C00000"/>
                <w:lang w:val="en-US"/>
              </w:rPr>
            </w:pPr>
            <w:r w:rsidRPr="00DD122E">
              <w:rPr>
                <w:rFonts w:ascii="Times New Roman" w:eastAsia="Calibri" w:hAnsi="Times New Roman" w:cs="Times New Roman"/>
                <w:b/>
                <w:bCs/>
                <w:lang w:val="en-US"/>
                <w:rPrChange w:id="36" w:author="OLENA PASHKOVA (NEPTUNE.UA)" w:date="2022-11-21T15:27:00Z">
                  <w:rPr>
                    <w:rFonts w:ascii="Times New Roman" w:eastAsia="Calibri" w:hAnsi="Times New Roman" w:cs="Times New Roman"/>
                    <w:b/>
                    <w:bCs/>
                    <w:lang w:val="en-US"/>
                  </w:rPr>
                </w:rPrChange>
              </w:rPr>
              <w:t>“</w:t>
            </w:r>
            <w:r w:rsidRPr="00DD122E">
              <w:rPr>
                <w:rFonts w:ascii="Times New Roman" w:eastAsia="Calibri" w:hAnsi="Times New Roman" w:cs="Times New Roman"/>
                <w:b/>
                <w:lang w:val="en-US"/>
                <w:rPrChange w:id="37" w:author="OLENA PASHKOVA (NEPTUNE.UA)" w:date="2022-11-21T15:27:00Z">
                  <w:rPr>
                    <w:rFonts w:ascii="Times New Roman" w:eastAsia="Calibri" w:hAnsi="Times New Roman" w:cs="Times New Roman"/>
                    <w:b/>
                    <w:lang w:val="en-US"/>
                  </w:rPr>
                </w:rPrChange>
              </w:rPr>
              <w:t>Terminal</w:t>
            </w:r>
            <w:r w:rsidRPr="00DD122E">
              <w:rPr>
                <w:rFonts w:ascii="Times New Roman" w:eastAsia="Calibri" w:hAnsi="Times New Roman" w:cs="Times New Roman"/>
                <w:b/>
                <w:color w:val="C00000"/>
                <w:lang w:val="en-US"/>
                <w:rPrChange w:id="38" w:author="OLENA PASHKOVA (NEPTUNE.UA)" w:date="2022-11-21T15:27:00Z">
                  <w:rPr>
                    <w:rFonts w:ascii="Times New Roman" w:eastAsia="Calibri" w:hAnsi="Times New Roman" w:cs="Times New Roman"/>
                    <w:b/>
                    <w:color w:val="C00000"/>
                    <w:lang w:val="en-US"/>
                  </w:rPr>
                </w:rPrChange>
              </w:rPr>
              <w:t>”</w:t>
            </w:r>
            <w:r w:rsidRPr="00DD122E">
              <w:rPr>
                <w:rFonts w:ascii="Times New Roman" w:eastAsia="Calibri" w:hAnsi="Times New Roman" w:cs="Times New Roman"/>
                <w:color w:val="C00000"/>
                <w:lang w:val="en-US"/>
                <w:rPrChange w:id="39" w:author="OLENA PASHKOVA (NEPTUNE.UA)" w:date="2022-11-21T15:27:00Z">
                  <w:rPr>
                    <w:rFonts w:ascii="Times New Roman" w:eastAsia="Calibri" w:hAnsi="Times New Roman" w:cs="Times New Roman"/>
                    <w:color w:val="C00000"/>
                    <w:lang w:val="en-US"/>
                  </w:rPr>
                </w:rPrChange>
              </w:rPr>
              <w:t xml:space="preserve"> means </w:t>
            </w:r>
            <w:r w:rsidR="00082472" w:rsidRPr="00DD122E">
              <w:rPr>
                <w:rFonts w:ascii="Times New Roman" w:eastAsia="Calibri" w:hAnsi="Times New Roman" w:cs="Times New Roman"/>
                <w:color w:val="C00000"/>
                <w:lang w:val="en-US"/>
                <w:rPrChange w:id="40" w:author="OLENA PASHKOVA (NEPTUNE.UA)" w:date="2022-11-21T15:27:00Z">
                  <w:rPr>
                    <w:rFonts w:ascii="Times New Roman" w:eastAsia="Calibri" w:hAnsi="Times New Roman" w:cs="Times New Roman"/>
                    <w:color w:val="C00000"/>
                    <w:lang w:val="en-US"/>
                  </w:rPr>
                </w:rPrChange>
              </w:rPr>
              <w:t>universal property complex,</w:t>
            </w:r>
            <w:r w:rsidR="00AF01C9" w:rsidRPr="00DD122E">
              <w:rPr>
                <w:rFonts w:ascii="Times New Roman" w:eastAsia="Calibri" w:hAnsi="Times New Roman" w:cs="Times New Roman"/>
                <w:color w:val="C00000"/>
                <w:lang w:val="en-US"/>
                <w:rPrChange w:id="41" w:author="OLENA PASHKOVA (NEPTUNE.UA)" w:date="2022-11-21T15:27:00Z">
                  <w:rPr>
                    <w:rFonts w:ascii="Times New Roman" w:eastAsia="Calibri" w:hAnsi="Times New Roman" w:cs="Times New Roman"/>
                    <w:color w:val="C00000"/>
                    <w:lang w:val="en-US"/>
                  </w:rPr>
                </w:rPrChange>
              </w:rPr>
              <w:t xml:space="preserve"> situated at the address: Morskaya street, 1 and 1a, v. Vyzyrka, Odesa district, Odesa region, which </w:t>
            </w:r>
            <w:r w:rsidR="00082472" w:rsidRPr="00DD122E">
              <w:rPr>
                <w:rFonts w:ascii="Times New Roman" w:eastAsia="Calibri" w:hAnsi="Times New Roman" w:cs="Times New Roman"/>
                <w:color w:val="C00000"/>
                <w:lang w:val="en-US"/>
                <w:rPrChange w:id="42" w:author="OLENA PASHKOVA (NEPTUNE.UA)" w:date="2022-11-21T15:27:00Z">
                  <w:rPr>
                    <w:rFonts w:ascii="Times New Roman" w:eastAsia="Calibri" w:hAnsi="Times New Roman" w:cs="Times New Roman"/>
                    <w:color w:val="C00000"/>
                    <w:lang w:val="en-US"/>
                  </w:rPr>
                </w:rPrChange>
              </w:rPr>
              <w:t>includ</w:t>
            </w:r>
            <w:r w:rsidR="00225681" w:rsidRPr="00DD122E">
              <w:rPr>
                <w:rFonts w:ascii="Times New Roman" w:eastAsia="Calibri" w:hAnsi="Times New Roman" w:cs="Times New Roman"/>
                <w:color w:val="C00000"/>
                <w:lang w:val="en-US"/>
                <w:rPrChange w:id="43" w:author="OLENA PASHKOVA (NEPTUNE.UA)" w:date="2022-11-21T15:27:00Z">
                  <w:rPr>
                    <w:rFonts w:ascii="Times New Roman" w:eastAsia="Calibri" w:hAnsi="Times New Roman" w:cs="Times New Roman"/>
                    <w:color w:val="C00000"/>
                    <w:lang w:val="en-US"/>
                  </w:rPr>
                </w:rPrChange>
              </w:rPr>
              <w:t xml:space="preserve">es </w:t>
            </w:r>
            <w:r w:rsidRPr="00DD122E">
              <w:rPr>
                <w:rFonts w:ascii="Times New Roman" w:eastAsia="Calibri" w:hAnsi="Times New Roman" w:cs="Times New Roman"/>
                <w:color w:val="C00000"/>
                <w:lang w:val="en-US"/>
                <w:rPrChange w:id="44" w:author="OLENA PASHKOVA (NEPTUNE.UA)" w:date="2022-11-21T15:27:00Z">
                  <w:rPr>
                    <w:rFonts w:ascii="Times New Roman" w:eastAsia="Calibri" w:hAnsi="Times New Roman" w:cs="Times New Roman"/>
                    <w:color w:val="C00000"/>
                    <w:lang w:val="en-US"/>
                  </w:rPr>
                </w:rPrChange>
              </w:rPr>
              <w:t xml:space="preserve">the </w:t>
            </w:r>
            <w:r w:rsidR="00B45A2D" w:rsidRPr="00DD122E">
              <w:rPr>
                <w:rFonts w:ascii="Times New Roman" w:eastAsia="Calibri" w:hAnsi="Times New Roman" w:cs="Times New Roman"/>
                <w:color w:val="C00000"/>
                <w:lang w:val="en-US"/>
                <w:rPrChange w:id="45" w:author="OLENA PASHKOVA (NEPTUNE.UA)" w:date="2022-11-21T15:27:00Z">
                  <w:rPr>
                    <w:rFonts w:ascii="Times New Roman" w:eastAsia="Calibri" w:hAnsi="Times New Roman" w:cs="Times New Roman"/>
                    <w:color w:val="C00000"/>
                    <w:lang w:val="en-US"/>
                  </w:rPr>
                </w:rPrChange>
              </w:rPr>
              <w:t>g</w:t>
            </w:r>
            <w:r w:rsidRPr="00DD122E">
              <w:rPr>
                <w:rFonts w:ascii="Times New Roman" w:eastAsia="Calibri" w:hAnsi="Times New Roman" w:cs="Times New Roman"/>
                <w:color w:val="C00000"/>
                <w:lang w:val="en-US"/>
                <w:rPrChange w:id="46" w:author="OLENA PASHKOVA (NEPTUNE.UA)" w:date="2022-11-21T15:27:00Z">
                  <w:rPr>
                    <w:rFonts w:ascii="Times New Roman" w:eastAsia="Calibri" w:hAnsi="Times New Roman" w:cs="Times New Roman"/>
                    <w:color w:val="C00000"/>
                    <w:lang w:val="en-US"/>
                  </w:rPr>
                </w:rPrChange>
              </w:rPr>
              <w:t>rain storage</w:t>
            </w:r>
            <w:r w:rsidR="00F26ED0" w:rsidRPr="00DD122E">
              <w:rPr>
                <w:rFonts w:ascii="Times New Roman" w:eastAsia="Calibri" w:hAnsi="Times New Roman" w:cs="Times New Roman"/>
                <w:color w:val="C00000"/>
                <w:lang w:val="en-US"/>
                <w:rPrChange w:id="47" w:author="OLENA PASHKOVA (NEPTUNE.UA)" w:date="2022-11-21T15:27:00Z">
                  <w:rPr>
                    <w:rFonts w:ascii="Times New Roman" w:eastAsia="Calibri" w:hAnsi="Times New Roman" w:cs="Times New Roman"/>
                    <w:color w:val="C00000"/>
                    <w:lang w:val="en-US"/>
                  </w:rPr>
                </w:rPrChange>
              </w:rPr>
              <w:t>,</w:t>
            </w:r>
            <w:r w:rsidR="00225681" w:rsidRPr="00DD122E">
              <w:rPr>
                <w:rFonts w:ascii="Times New Roman" w:eastAsia="Calibri" w:hAnsi="Times New Roman" w:cs="Times New Roman"/>
                <w:color w:val="C00000"/>
                <w:lang w:val="en-US"/>
                <w:rPrChange w:id="48" w:author="OLENA PASHKOVA (NEPTUNE.UA)" w:date="2022-11-21T15:27:00Z">
                  <w:rPr>
                    <w:rFonts w:ascii="Times New Roman" w:eastAsia="Calibri" w:hAnsi="Times New Roman" w:cs="Times New Roman"/>
                    <w:color w:val="C00000"/>
                    <w:lang w:val="en-US"/>
                  </w:rPr>
                </w:rPrChange>
              </w:rPr>
              <w:t xml:space="preserve"> </w:t>
            </w:r>
            <w:r w:rsidR="00AF01C9" w:rsidRPr="00DD122E">
              <w:rPr>
                <w:rFonts w:ascii="Times New Roman" w:eastAsia="Calibri" w:hAnsi="Times New Roman" w:cs="Times New Roman"/>
                <w:color w:val="C00000"/>
                <w:lang w:val="en-US"/>
                <w:rPrChange w:id="49" w:author="OLENA PASHKOVA (NEPTUNE.UA)" w:date="2022-11-21T15:27:00Z">
                  <w:rPr>
                    <w:rFonts w:ascii="Times New Roman" w:eastAsia="Calibri" w:hAnsi="Times New Roman" w:cs="Times New Roman"/>
                    <w:color w:val="C00000"/>
                    <w:lang w:val="en-US"/>
                  </w:rPr>
                </w:rPrChange>
              </w:rPr>
              <w:t xml:space="preserve">berth 25, reloading equipment and mechanisms </w:t>
            </w:r>
            <w:r w:rsidRPr="00DD122E">
              <w:rPr>
                <w:rFonts w:ascii="Times New Roman" w:eastAsia="Calibri" w:hAnsi="Times New Roman" w:cs="Times New Roman"/>
                <w:color w:val="C00000"/>
                <w:lang w:val="en-US"/>
                <w:rPrChange w:id="50" w:author="OLENA PASHKOVA (NEPTUNE.UA)" w:date="2022-11-21T15:27:00Z">
                  <w:rPr>
                    <w:rFonts w:ascii="Times New Roman" w:eastAsia="Calibri" w:hAnsi="Times New Roman" w:cs="Times New Roman"/>
                    <w:color w:val="C00000"/>
                    <w:lang w:val="en-US"/>
                  </w:rPr>
                </w:rPrChange>
              </w:rPr>
              <w:t>used by the Contractor for transshipment of grain</w:t>
            </w:r>
            <w:r w:rsidR="00AF01C9" w:rsidRPr="00DD122E">
              <w:rPr>
                <w:rFonts w:ascii="Times New Roman" w:eastAsia="Calibri" w:hAnsi="Times New Roman" w:cs="Times New Roman"/>
                <w:color w:val="C00000"/>
                <w:lang w:val="en-US"/>
                <w:rPrChange w:id="51" w:author="OLENA PASHKOVA (NEPTUNE.UA)" w:date="2022-11-21T15:27:00Z">
                  <w:rPr>
                    <w:rFonts w:ascii="Times New Roman" w:eastAsia="Calibri" w:hAnsi="Times New Roman" w:cs="Times New Roman"/>
                    <w:color w:val="C00000"/>
                    <w:lang w:val="en-US"/>
                  </w:rPr>
                </w:rPrChange>
              </w:rPr>
              <w:t>,</w:t>
            </w:r>
            <w:r w:rsidR="00225681" w:rsidRPr="00DD122E">
              <w:rPr>
                <w:rFonts w:ascii="Times New Roman" w:eastAsia="Calibri" w:hAnsi="Times New Roman" w:cs="Times New Roman"/>
                <w:color w:val="C00000"/>
                <w:lang w:val="en-US"/>
                <w:rPrChange w:id="52" w:author="OLENA PASHKOVA (NEPTUNE.UA)" w:date="2022-11-21T15:27:00Z">
                  <w:rPr>
                    <w:rFonts w:ascii="Times New Roman" w:eastAsia="Calibri" w:hAnsi="Times New Roman" w:cs="Times New Roman"/>
                    <w:color w:val="C00000"/>
                    <w:lang w:val="en-US"/>
                  </w:rPr>
                </w:rPrChange>
              </w:rPr>
              <w:t xml:space="preserve"> as well as separate access railway tracks of "TIS"</w:t>
            </w:r>
            <w:r w:rsidR="00225681" w:rsidRPr="00DD122E">
              <w:rPr>
                <w:rFonts w:ascii="Times New Roman" w:hAnsi="Times New Roman" w:cs="Times New Roman"/>
                <w:color w:val="C00000"/>
                <w:lang w:val="en-US"/>
                <w:rPrChange w:id="53" w:author="OLENA PASHKOVA (NEPTUNE.UA)" w:date="2022-11-21T15:27:00Z">
                  <w:rPr>
                    <w:color w:val="C00000"/>
                    <w:lang w:val="en-US"/>
                  </w:rPr>
                </w:rPrChange>
              </w:rPr>
              <w:t xml:space="preserve"> </w:t>
            </w:r>
            <w:r w:rsidR="00225681" w:rsidRPr="00DD122E">
              <w:rPr>
                <w:rFonts w:ascii="Times New Roman" w:eastAsia="Calibri" w:hAnsi="Times New Roman" w:cs="Times New Roman"/>
                <w:color w:val="C00000"/>
                <w:lang w:val="en-US"/>
              </w:rPr>
              <w:t>LLC.</w:t>
            </w:r>
          </w:p>
          <w:p w14:paraId="4682A65F" w14:textId="77777777" w:rsidR="00400CA9" w:rsidRPr="00DD122E" w:rsidDel="00C21AEF" w:rsidRDefault="00400CA9" w:rsidP="00400CA9">
            <w:pPr>
              <w:contextualSpacing/>
              <w:jc w:val="both"/>
              <w:rPr>
                <w:del w:id="54" w:author="Viktoriya Elik" w:date="2022-08-23T17:12:00Z"/>
                <w:rFonts w:ascii="Times New Roman" w:eastAsia="Calibri" w:hAnsi="Times New Roman" w:cs="Times New Roman"/>
                <w:lang w:val="en-US"/>
                <w:rPrChange w:id="55" w:author="OLENA PASHKOVA (NEPTUNE.UA)" w:date="2022-11-21T15:27:00Z">
                  <w:rPr>
                    <w:del w:id="56" w:author="Viktoriya Elik" w:date="2022-08-23T17:12:00Z"/>
                    <w:rFonts w:ascii="Times New Roman" w:eastAsia="Calibri" w:hAnsi="Times New Roman" w:cs="Times New Roman"/>
                    <w:lang w:val="en-US"/>
                  </w:rPr>
                </w:rPrChange>
              </w:rPr>
            </w:pPr>
          </w:p>
          <w:p w14:paraId="26A4E7DB" w14:textId="77777777" w:rsidR="00400CA9" w:rsidRPr="00DD122E" w:rsidDel="00791FD3" w:rsidRDefault="00400CA9" w:rsidP="00400CA9">
            <w:pPr>
              <w:contextualSpacing/>
              <w:jc w:val="both"/>
              <w:rPr>
                <w:del w:id="57" w:author="Nataliya Tomaskovic" w:date="2022-08-18T21:23:00Z"/>
                <w:rFonts w:ascii="Times New Roman" w:eastAsia="Calibri" w:hAnsi="Times New Roman" w:cs="Times New Roman"/>
                <w:lang w:val="en-US"/>
                <w:rPrChange w:id="58" w:author="OLENA PASHKOVA (NEPTUNE.UA)" w:date="2022-11-21T15:27:00Z">
                  <w:rPr>
                    <w:del w:id="59" w:author="Nataliya Tomaskovic" w:date="2022-08-18T21:23:00Z"/>
                    <w:rFonts w:ascii="Times New Roman" w:eastAsia="Calibri" w:hAnsi="Times New Roman" w:cs="Times New Roman"/>
                    <w:lang w:val="en-US"/>
                  </w:rPr>
                </w:rPrChange>
              </w:rPr>
            </w:pPr>
          </w:p>
          <w:p w14:paraId="1F5F9520" w14:textId="4E402D1F" w:rsidR="00400CA9" w:rsidRPr="00DD122E" w:rsidRDefault="00400CA9" w:rsidP="00400CA9">
            <w:pPr>
              <w:contextualSpacing/>
              <w:jc w:val="both"/>
              <w:rPr>
                <w:rFonts w:ascii="Times New Roman" w:eastAsia="Calibri" w:hAnsi="Times New Roman" w:cs="Times New Roman"/>
                <w:lang w:val="en-US"/>
                <w:rPrChange w:id="6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bCs/>
                <w:lang w:val="en-US"/>
                <w:rPrChange w:id="61" w:author="OLENA PASHKOVA (NEPTUNE.UA)" w:date="2022-11-21T15:27:00Z">
                  <w:rPr>
                    <w:rFonts w:ascii="Times New Roman" w:eastAsia="Calibri" w:hAnsi="Times New Roman" w:cs="Times New Roman"/>
                    <w:b/>
                    <w:bCs/>
                    <w:lang w:val="en-US"/>
                  </w:rPr>
                </w:rPrChange>
              </w:rPr>
              <w:t>“Grain</w:t>
            </w:r>
            <w:r w:rsidRPr="00DD122E">
              <w:rPr>
                <w:rFonts w:ascii="Times New Roman" w:eastAsia="Calibri" w:hAnsi="Times New Roman" w:cs="Times New Roman"/>
                <w:b/>
                <w:lang w:val="en-US"/>
                <w:rPrChange w:id="62"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3" w:author="OLENA PASHKOVA (NEPTUNE.UA)" w:date="2022-11-21T15:27:00Z">
                  <w:rPr>
                    <w:rFonts w:ascii="Times New Roman" w:eastAsia="Calibri" w:hAnsi="Times New Roman" w:cs="Times New Roman"/>
                    <w:lang w:val="en-US"/>
                  </w:rPr>
                </w:rPrChange>
              </w:rPr>
              <w:t xml:space="preserve"> and/or </w:t>
            </w:r>
            <w:r w:rsidRPr="00DD122E">
              <w:rPr>
                <w:rFonts w:ascii="Times New Roman" w:eastAsia="Calibri" w:hAnsi="Times New Roman" w:cs="Times New Roman"/>
                <w:b/>
                <w:lang w:val="en-US"/>
                <w:rPrChange w:id="64" w:author="OLENA PASHKOVA (NEPTUNE.UA)" w:date="2022-11-21T15:27:00Z">
                  <w:rPr>
                    <w:rFonts w:ascii="Times New Roman" w:eastAsia="Calibri" w:hAnsi="Times New Roman" w:cs="Times New Roman"/>
                    <w:b/>
                    <w:lang w:val="en-US"/>
                  </w:rPr>
                </w:rPrChange>
              </w:rPr>
              <w:t>“Cargo”</w:t>
            </w:r>
            <w:r w:rsidRPr="00DD122E">
              <w:rPr>
                <w:rFonts w:ascii="Times New Roman" w:eastAsia="Calibri" w:hAnsi="Times New Roman" w:cs="Times New Roman"/>
                <w:lang w:val="en-US"/>
                <w:rPrChange w:id="65" w:author="OLENA PASHKOVA (NEPTUNE.UA)" w:date="2022-11-21T15:27:00Z">
                  <w:rPr>
                    <w:rFonts w:ascii="Times New Roman" w:eastAsia="Calibri" w:hAnsi="Times New Roman" w:cs="Times New Roman"/>
                    <w:lang w:val="en-US"/>
                  </w:rPr>
                </w:rPrChange>
              </w:rPr>
              <w:t xml:space="preserve"> </w:t>
            </w:r>
            <w:r w:rsidR="00B45A2D" w:rsidRPr="00DD122E">
              <w:rPr>
                <w:rFonts w:ascii="Times New Roman" w:eastAsia="Calibri" w:hAnsi="Times New Roman" w:cs="Times New Roman"/>
                <w:lang w:val="en-US"/>
                <w:rPrChange w:id="66" w:author="OLENA PASHKOVA (NEPTUNE.UA)" w:date="2022-11-21T15:27:00Z">
                  <w:rPr>
                    <w:rFonts w:ascii="Times New Roman" w:eastAsia="Calibri" w:hAnsi="Times New Roman" w:cs="Times New Roman"/>
                    <w:lang w:val="en-US"/>
                  </w:rPr>
                </w:rPrChange>
              </w:rPr>
              <w:t xml:space="preserve">means grain </w:t>
            </w:r>
            <w:r w:rsidR="00DE1F5B" w:rsidRPr="00DD122E">
              <w:rPr>
                <w:rFonts w:ascii="Times New Roman" w:eastAsia="Calibri" w:hAnsi="Times New Roman" w:cs="Times New Roman"/>
                <w:lang w:val="en-US"/>
                <w:rPrChange w:id="67" w:author="OLENA PASHKOVA (NEPTUNE.UA)" w:date="2022-11-21T15:27:00Z">
                  <w:rPr>
                    <w:rFonts w:ascii="Times New Roman" w:eastAsia="Calibri" w:hAnsi="Times New Roman" w:cs="Times New Roman"/>
                    <w:lang w:val="en-US"/>
                  </w:rPr>
                </w:rPrChange>
              </w:rPr>
              <w:t xml:space="preserve">of Ukrainian origin </w:t>
            </w:r>
            <w:r w:rsidR="00B45A2D" w:rsidRPr="00DD122E">
              <w:rPr>
                <w:rFonts w:ascii="Times New Roman" w:eastAsia="Calibri" w:hAnsi="Times New Roman" w:cs="Times New Roman"/>
                <w:lang w:val="en-US"/>
                <w:rPrChange w:id="68" w:author="OLENA PASHKOVA (NEPTUNE.UA)" w:date="2022-11-21T15:27:00Z">
                  <w:rPr>
                    <w:rFonts w:ascii="Times New Roman" w:eastAsia="Calibri" w:hAnsi="Times New Roman" w:cs="Times New Roman"/>
                    <w:lang w:val="en-US"/>
                  </w:rPr>
                </w:rPrChange>
              </w:rPr>
              <w:t xml:space="preserve">(such as feed and milling wheat, barley, corn), pulses, oilseed, sunflower pellets meal, coordinated to transshipment by the Parties. The possibility and conditions of transshipment of other сrops and cargoes shall be considered by the Parties additionally and formalized in additional agreements. </w:t>
            </w:r>
          </w:p>
          <w:p w14:paraId="30E8BAED" w14:textId="77777777" w:rsidR="00400CA9" w:rsidRPr="00DD122E" w:rsidRDefault="00400CA9" w:rsidP="00400CA9">
            <w:pPr>
              <w:contextualSpacing/>
              <w:jc w:val="both"/>
              <w:rPr>
                <w:ins w:id="69" w:author="Nataliya Tomaskovic" w:date="2022-08-18T21:23:00Z"/>
                <w:rFonts w:ascii="Times New Roman" w:eastAsia="Calibri" w:hAnsi="Times New Roman" w:cs="Times New Roman"/>
                <w:lang w:val="en-US"/>
                <w:rPrChange w:id="70" w:author="OLENA PASHKOVA (NEPTUNE.UA)" w:date="2022-11-21T15:27:00Z">
                  <w:rPr>
                    <w:ins w:id="71" w:author="Nataliya Tomaskovic" w:date="2022-08-18T21:23:00Z"/>
                    <w:rFonts w:ascii="Times New Roman" w:eastAsia="Calibri" w:hAnsi="Times New Roman" w:cs="Times New Roman"/>
                    <w:lang w:val="en-US"/>
                  </w:rPr>
                </w:rPrChange>
              </w:rPr>
            </w:pPr>
            <w:r w:rsidRPr="00DD122E">
              <w:rPr>
                <w:rFonts w:ascii="Times New Roman" w:eastAsia="Calibri" w:hAnsi="Times New Roman" w:cs="Times New Roman"/>
                <w:lang w:val="uk-UA"/>
                <w:rPrChange w:id="72"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73" w:author="OLENA PASHKOVA (NEPTUNE.UA)" w:date="2022-11-21T15:27:00Z">
                  <w:rPr>
                    <w:rFonts w:ascii="Times New Roman" w:eastAsia="Calibri" w:hAnsi="Times New Roman" w:cs="Times New Roman"/>
                    <w:lang w:val="en-US"/>
                  </w:rPr>
                </w:rPrChange>
              </w:rPr>
              <w:t xml:space="preserve"> </w:t>
            </w:r>
          </w:p>
          <w:p w14:paraId="6B57E8D1" w14:textId="77777777" w:rsidR="00400CA9" w:rsidRPr="00DD122E" w:rsidRDefault="00400CA9" w:rsidP="00400CA9">
            <w:pPr>
              <w:contextualSpacing/>
              <w:jc w:val="both"/>
              <w:rPr>
                <w:ins w:id="74" w:author="Nataliya Tomaskovic" w:date="2022-08-18T21:23:00Z"/>
                <w:rFonts w:ascii="Times New Roman" w:eastAsia="Calibri" w:hAnsi="Times New Roman" w:cs="Times New Roman"/>
                <w:lang w:val="en-US"/>
                <w:rPrChange w:id="75" w:author="OLENA PASHKOVA (NEPTUNE.UA)" w:date="2022-11-21T15:27:00Z">
                  <w:rPr>
                    <w:ins w:id="76" w:author="Nataliya Tomaskovic" w:date="2022-08-18T21:23:00Z"/>
                    <w:rFonts w:ascii="Times New Roman" w:eastAsia="Calibri" w:hAnsi="Times New Roman" w:cs="Times New Roman"/>
                    <w:lang w:val="en-US"/>
                  </w:rPr>
                </w:rPrChange>
              </w:rPr>
            </w:pPr>
          </w:p>
          <w:p w14:paraId="268B8826" w14:textId="77777777" w:rsidR="00400CA9" w:rsidRPr="00DD122E" w:rsidRDefault="00400CA9" w:rsidP="00400CA9">
            <w:pPr>
              <w:contextualSpacing/>
              <w:jc w:val="both"/>
              <w:rPr>
                <w:rFonts w:ascii="Times New Roman" w:eastAsia="Calibri" w:hAnsi="Times New Roman" w:cs="Times New Roman"/>
                <w:lang w:val="en-US"/>
                <w:rPrChange w:id="77" w:author="OLENA PASHKOVA (NEPTUNE.UA)" w:date="2022-11-21T15:27:00Z">
                  <w:rPr>
                    <w:rFonts w:ascii="Times New Roman" w:eastAsia="Calibri" w:hAnsi="Times New Roman" w:cs="Times New Roman"/>
                    <w:lang w:val="en-US"/>
                  </w:rPr>
                </w:rPrChange>
              </w:rPr>
            </w:pPr>
          </w:p>
          <w:p w14:paraId="51F2D4C6" w14:textId="77777777" w:rsidR="00400CA9" w:rsidRPr="00DD122E" w:rsidRDefault="00400CA9" w:rsidP="00400CA9">
            <w:pPr>
              <w:contextualSpacing/>
              <w:jc w:val="both"/>
              <w:rPr>
                <w:rFonts w:ascii="Times New Roman" w:eastAsia="Calibri" w:hAnsi="Times New Roman" w:cs="Times New Roman"/>
                <w:lang w:val="en-US"/>
                <w:rPrChange w:id="7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9"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b/>
                <w:lang w:val="en-US"/>
                <w:rPrChange w:id="80" w:author="OLENA PASHKOVA (NEPTUNE.UA)" w:date="2022-11-21T15:27:00Z">
                  <w:rPr>
                    <w:rFonts w:ascii="Times New Roman" w:eastAsia="Calibri" w:hAnsi="Times New Roman" w:cs="Times New Roman"/>
                    <w:b/>
                    <w:lang w:val="en-US"/>
                  </w:rPr>
                </w:rPrChange>
              </w:rPr>
              <w:t>Port”</w:t>
            </w:r>
            <w:r w:rsidRPr="00DD122E">
              <w:rPr>
                <w:rFonts w:ascii="Times New Roman" w:eastAsia="Calibri" w:hAnsi="Times New Roman" w:cs="Times New Roman"/>
                <w:lang w:val="en-US"/>
                <w:rPrChange w:id="81" w:author="OLENA PASHKOVA (NEPTUNE.UA)" w:date="2022-11-21T15:27:00Z">
                  <w:rPr>
                    <w:rFonts w:ascii="Times New Roman" w:eastAsia="Calibri" w:hAnsi="Times New Roman" w:cs="Times New Roman"/>
                    <w:lang w:val="en-US"/>
                  </w:rPr>
                </w:rPrChange>
              </w:rPr>
              <w:t xml:space="preserve"> – State Enterprise Sea Trade Port “Pivdennyi” </w:t>
            </w:r>
            <w:r w:rsidRPr="00DD122E">
              <w:rPr>
                <w:rFonts w:ascii="Times New Roman" w:eastAsia="Calibri" w:hAnsi="Times New Roman" w:cs="Times New Roman"/>
                <w:lang w:val="uk-UA"/>
                <w:rPrChange w:id="82"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83" w:author="OLENA PASHKOVA (NEPTUNE.UA)" w:date="2022-11-21T15:27:00Z">
                  <w:rPr>
                    <w:rFonts w:ascii="Times New Roman" w:eastAsia="Calibri" w:hAnsi="Times New Roman" w:cs="Times New Roman"/>
                    <w:lang w:val="en-US"/>
                  </w:rPr>
                </w:rPrChange>
              </w:rPr>
              <w:t>Yuzhny).</w:t>
            </w:r>
          </w:p>
          <w:p w14:paraId="6BD987E5" w14:textId="77777777" w:rsidR="00400CA9" w:rsidRPr="00DD122E" w:rsidRDefault="00400CA9" w:rsidP="00400CA9">
            <w:pPr>
              <w:contextualSpacing/>
              <w:jc w:val="both"/>
              <w:rPr>
                <w:rFonts w:ascii="Times New Roman" w:eastAsia="Calibri" w:hAnsi="Times New Roman" w:cs="Times New Roman"/>
                <w:lang w:val="en-US"/>
                <w:rPrChange w:id="8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85" w:author="OLENA PASHKOVA (NEPTUNE.UA)" w:date="2022-11-21T15:27:00Z">
                  <w:rPr>
                    <w:rFonts w:ascii="Times New Roman" w:eastAsia="Calibri" w:hAnsi="Times New Roman" w:cs="Times New Roman"/>
                    <w:b/>
                    <w:lang w:val="en-US"/>
                  </w:rPr>
                </w:rPrChange>
              </w:rPr>
              <w:t>“USPA”</w:t>
            </w:r>
            <w:r w:rsidRPr="00DD122E">
              <w:rPr>
                <w:rFonts w:ascii="Times New Roman" w:eastAsia="Calibri" w:hAnsi="Times New Roman" w:cs="Times New Roman"/>
                <w:lang w:val="en-US"/>
                <w:rPrChange w:id="86" w:author="OLENA PASHKOVA (NEPTUNE.UA)" w:date="2022-11-21T15:27:00Z">
                  <w:rPr>
                    <w:rFonts w:ascii="Times New Roman" w:eastAsia="Calibri" w:hAnsi="Times New Roman" w:cs="Times New Roman"/>
                    <w:lang w:val="en-US"/>
                  </w:rPr>
                </w:rPrChange>
              </w:rPr>
              <w:t xml:space="preserve"> – Ukrainian Sea Ports Administration.</w:t>
            </w:r>
          </w:p>
          <w:p w14:paraId="133F3F79" w14:textId="5AE68983" w:rsidR="00400CA9" w:rsidRPr="00DD122E" w:rsidRDefault="00400CA9" w:rsidP="00400CA9">
            <w:pPr>
              <w:contextualSpacing/>
              <w:jc w:val="both"/>
              <w:rPr>
                <w:rFonts w:ascii="Times New Roman" w:eastAsia="Times New Roman" w:hAnsi="Times New Roman" w:cs="Times New Roman"/>
                <w:color w:val="C00000"/>
                <w:lang w:val="uk-UA"/>
                <w:rPrChange w:id="87" w:author="OLENA PASHKOVA (NEPTUNE.UA)" w:date="2022-11-21T15:27:00Z">
                  <w:rPr>
                    <w:rFonts w:ascii="Times New Roman" w:eastAsia="Times New Roman" w:hAnsi="Times New Roman" w:cs="Times New Roman"/>
                    <w:color w:val="C00000"/>
                    <w:lang w:val="uk-UA"/>
                  </w:rPr>
                </w:rPrChange>
              </w:rPr>
            </w:pPr>
            <w:r w:rsidRPr="00DD122E">
              <w:rPr>
                <w:rFonts w:ascii="Times New Roman" w:eastAsia="Times New Roman" w:hAnsi="Times New Roman" w:cs="Times New Roman"/>
                <w:b/>
                <w:lang w:val="uk-UA"/>
                <w:rPrChange w:id="88" w:author="OLENA PASHKOVA (NEPTUNE.UA)" w:date="2022-11-21T15:27:00Z">
                  <w:rPr>
                    <w:rFonts w:ascii="Times New Roman" w:eastAsia="Times New Roman" w:hAnsi="Times New Roman" w:cs="Times New Roman"/>
                    <w:b/>
                    <w:lang w:val="uk-UA"/>
                  </w:rPr>
                </w:rPrChange>
              </w:rPr>
              <w:t>С</w:t>
            </w:r>
            <w:ins w:id="89" w:author="OLENA PASHKOVA (NEPTUNE.UA)" w:date="2022-11-20T23:30:00Z">
              <w:r w:rsidR="00B7251B" w:rsidRPr="00DD122E">
                <w:rPr>
                  <w:rFonts w:ascii="Times New Roman" w:eastAsia="Times New Roman" w:hAnsi="Times New Roman" w:cs="Times New Roman"/>
                  <w:b/>
                  <w:lang w:val="en-GB"/>
                  <w:rPrChange w:id="90" w:author="OLENA PASHKOVA (NEPTUNE.UA)" w:date="2022-11-21T15:27:00Z">
                    <w:rPr>
                      <w:rFonts w:ascii="Times New Roman" w:eastAsia="Times New Roman" w:hAnsi="Times New Roman" w:cs="Times New Roman"/>
                      <w:b/>
                      <w:lang w:val="en-GB"/>
                    </w:rPr>
                  </w:rPrChange>
                </w:rPr>
                <w:t>ompletion</w:t>
              </w:r>
            </w:ins>
            <w:ins w:id="91" w:author="OLENA PASHKOVA (NEPTUNE.UA)" w:date="2022-11-20T23:31:00Z">
              <w:r w:rsidR="00753A60" w:rsidRPr="00DD122E">
                <w:rPr>
                  <w:rFonts w:ascii="Times New Roman" w:eastAsia="Times New Roman" w:hAnsi="Times New Roman" w:cs="Times New Roman"/>
                  <w:b/>
                  <w:lang w:val="en-GB"/>
                  <w:rPrChange w:id="92" w:author="OLENA PASHKOVA (NEPTUNE.UA)" w:date="2022-11-21T15:27:00Z">
                    <w:rPr>
                      <w:rFonts w:ascii="Times New Roman" w:eastAsia="Times New Roman" w:hAnsi="Times New Roman" w:cs="Times New Roman"/>
                      <w:b/>
                      <w:lang w:val="en-GB"/>
                    </w:rPr>
                  </w:rPrChange>
                </w:rPr>
                <w:t xml:space="preserve"> </w:t>
              </w:r>
            </w:ins>
            <w:del w:id="93" w:author="OLENA PASHKOVA (NEPTUNE.UA)" w:date="2022-11-20T23:31:00Z">
              <w:r w:rsidRPr="00DD122E" w:rsidDel="00753A60">
                <w:rPr>
                  <w:rFonts w:ascii="Times New Roman" w:eastAsia="Times New Roman" w:hAnsi="Times New Roman" w:cs="Times New Roman"/>
                  <w:b/>
                  <w:lang w:val="en-GB"/>
                  <w:rPrChange w:id="94" w:author="OLENA PASHKOVA (NEPTUNE.UA)" w:date="2022-11-21T15:27:00Z">
                    <w:rPr>
                      <w:rFonts w:ascii="Times New Roman" w:eastAsia="Times New Roman" w:hAnsi="Times New Roman" w:cs="Times New Roman"/>
                      <w:b/>
                      <w:lang w:val="en-GB"/>
                    </w:rPr>
                  </w:rPrChange>
                </w:rPr>
                <w:delText xml:space="preserve"> </w:delText>
              </w:r>
            </w:del>
            <w:r w:rsidRPr="00DD122E">
              <w:rPr>
                <w:rFonts w:ascii="Times New Roman" w:eastAsia="Times New Roman" w:hAnsi="Times New Roman" w:cs="Times New Roman"/>
                <w:b/>
                <w:lang w:val="en-GB"/>
                <w:rPrChange w:id="95" w:author="OLENA PASHKOVA (NEPTUNE.UA)" w:date="2022-11-21T15:27:00Z">
                  <w:rPr>
                    <w:rFonts w:ascii="Times New Roman" w:eastAsia="Times New Roman" w:hAnsi="Times New Roman" w:cs="Times New Roman"/>
                    <w:b/>
                    <w:lang w:val="en-GB"/>
                  </w:rPr>
                </w:rPrChange>
              </w:rPr>
              <w:t>of loading operations</w:t>
            </w:r>
            <w:r w:rsidRPr="00DD122E">
              <w:rPr>
                <w:rFonts w:ascii="Times New Roman" w:eastAsia="Times New Roman" w:hAnsi="Times New Roman" w:cs="Times New Roman"/>
                <w:lang w:val="uk-UA"/>
                <w:rPrChange w:id="96" w:author="OLENA PASHKOVA (NEPTUNE.UA)" w:date="2022-11-21T15:27:00Z">
                  <w:rPr>
                    <w:rFonts w:ascii="Times New Roman" w:eastAsia="Times New Roman" w:hAnsi="Times New Roman" w:cs="Times New Roman"/>
                    <w:lang w:val="uk-UA"/>
                  </w:rPr>
                </w:rPrChange>
              </w:rPr>
              <w:t xml:space="preserve"> –</w:t>
            </w:r>
            <w:r w:rsidR="00F86A17" w:rsidRPr="00DD122E">
              <w:rPr>
                <w:rFonts w:ascii="Times New Roman" w:eastAsia="Times New Roman" w:hAnsi="Times New Roman" w:cs="Times New Roman"/>
                <w:lang w:val="uk-UA"/>
                <w:rPrChange w:id="97"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Calibri" w:hAnsi="Times New Roman" w:cs="Times New Roman"/>
                <w:color w:val="C00000"/>
                <w:lang w:val="en-US"/>
                <w:rPrChange w:id="98" w:author="OLENA PASHKOVA (NEPTUNE.UA)" w:date="2022-11-21T15:27:00Z">
                  <w:rPr>
                    <w:rFonts w:ascii="Times New Roman" w:eastAsia="Calibri" w:hAnsi="Times New Roman" w:cs="Times New Roman"/>
                    <w:color w:val="C00000"/>
                    <w:lang w:val="en-US"/>
                  </w:rPr>
                </w:rPrChange>
              </w:rPr>
              <w:t xml:space="preserve">the loading is considered as completed from the moment the Contractor has loaded Grain on the </w:t>
            </w:r>
            <w:r w:rsidRPr="00DD122E">
              <w:rPr>
                <w:rFonts w:ascii="Times New Roman" w:eastAsia="Times New Roman" w:hAnsi="Times New Roman" w:cs="Times New Roman"/>
                <w:color w:val="C00000"/>
                <w:lang w:val="en-US"/>
                <w:rPrChange w:id="99" w:author="OLENA PASHKOVA (NEPTUNE.UA)" w:date="2022-11-21T15:27:00Z">
                  <w:rPr>
                    <w:rFonts w:ascii="Times New Roman" w:eastAsia="Times New Roman" w:hAnsi="Times New Roman" w:cs="Times New Roman"/>
                    <w:color w:val="C00000"/>
                    <w:lang w:val="en-US"/>
                  </w:rPr>
                </w:rPrChange>
              </w:rPr>
              <w:t>Customer’s vessel</w:t>
            </w:r>
            <w:r w:rsidR="00F86A17" w:rsidRPr="00DD122E">
              <w:rPr>
                <w:rFonts w:ascii="Times New Roman" w:eastAsia="Times New Roman" w:hAnsi="Times New Roman" w:cs="Times New Roman"/>
                <w:color w:val="C00000"/>
                <w:lang w:val="uk-UA"/>
                <w:rPrChange w:id="100" w:author="OLENA PASHKOVA (NEPTUNE.UA)" w:date="2022-11-21T15:27:00Z">
                  <w:rPr>
                    <w:rFonts w:ascii="Times New Roman" w:eastAsia="Times New Roman" w:hAnsi="Times New Roman" w:cs="Times New Roman"/>
                    <w:color w:val="C00000"/>
                    <w:lang w:val="uk-UA"/>
                  </w:rPr>
                </w:rPrChange>
              </w:rPr>
              <w:t xml:space="preserve"> </w:t>
            </w:r>
            <w:r w:rsidR="00F86A17" w:rsidRPr="00DD122E">
              <w:rPr>
                <w:rFonts w:ascii="Times New Roman" w:eastAsia="Times New Roman" w:hAnsi="Times New Roman" w:cs="Times New Roman"/>
                <w:color w:val="C00000"/>
                <w:lang w:val="en-US"/>
                <w:rPrChange w:id="101" w:author="OLENA PASHKOVA (NEPTUNE.UA)" w:date="2022-11-21T15:27:00Z">
                  <w:rPr>
                    <w:rFonts w:ascii="Times New Roman" w:eastAsia="Times New Roman" w:hAnsi="Times New Roman" w:cs="Times New Roman"/>
                    <w:color w:val="C00000"/>
                    <w:lang w:val="en-US"/>
                  </w:rPr>
                </w:rPrChange>
              </w:rPr>
              <w:t>or trucks</w:t>
            </w:r>
            <w:r w:rsidRPr="00DD122E">
              <w:rPr>
                <w:rFonts w:ascii="Times New Roman" w:eastAsia="Calibri" w:hAnsi="Times New Roman" w:cs="Times New Roman"/>
                <w:color w:val="C00000"/>
                <w:lang w:val="en-US"/>
                <w:rPrChange w:id="102" w:author="OLENA PASHKOVA (NEPTUNE.UA)" w:date="2022-11-21T15:27:00Z">
                  <w:rPr>
                    <w:rFonts w:ascii="Times New Roman" w:eastAsia="Calibri" w:hAnsi="Times New Roman" w:cs="Times New Roman"/>
                    <w:color w:val="C00000"/>
                    <w:lang w:val="en-US"/>
                  </w:rPr>
                </w:rPrChange>
              </w:rPr>
              <w:t xml:space="preserve"> in the amount determined by </w:t>
            </w:r>
            <w:r w:rsidRPr="00DD122E">
              <w:rPr>
                <w:rFonts w:ascii="Times New Roman" w:eastAsia="Calibri" w:hAnsi="Times New Roman" w:cs="Times New Roman"/>
                <w:color w:val="C00000"/>
                <w:lang w:val="uk-UA"/>
                <w:rPrChange w:id="103" w:author="OLENA PASHKOVA (NEPTUNE.UA)" w:date="2022-11-21T15:27:00Z">
                  <w:rPr>
                    <w:rFonts w:ascii="Times New Roman" w:eastAsia="Calibri" w:hAnsi="Times New Roman" w:cs="Times New Roman"/>
                    <w:color w:val="C00000"/>
                    <w:lang w:val="uk-UA"/>
                  </w:rPr>
                </w:rPrChange>
              </w:rPr>
              <w:t>С</w:t>
            </w:r>
            <w:r w:rsidRPr="00DD122E">
              <w:rPr>
                <w:rFonts w:ascii="Times New Roman" w:eastAsia="Calibri" w:hAnsi="Times New Roman" w:cs="Times New Roman"/>
                <w:color w:val="C00000"/>
                <w:lang w:val="en-US"/>
                <w:rPrChange w:id="104" w:author="OLENA PASHKOVA (NEPTUNE.UA)" w:date="2022-11-21T15:27:00Z">
                  <w:rPr>
                    <w:rFonts w:ascii="Times New Roman" w:eastAsia="Calibri" w:hAnsi="Times New Roman" w:cs="Times New Roman"/>
                    <w:color w:val="C00000"/>
                    <w:lang w:val="en-US"/>
                  </w:rPr>
                </w:rPrChange>
              </w:rPr>
              <w:t>ontractor’s verified</w:t>
            </w:r>
            <w:r w:rsidR="00F86A17" w:rsidRPr="00DD122E">
              <w:rPr>
                <w:rFonts w:ascii="Times New Roman" w:eastAsia="Calibri" w:hAnsi="Times New Roman" w:cs="Times New Roman"/>
                <w:color w:val="C00000"/>
                <w:lang w:val="uk-UA"/>
                <w:rPrChange w:id="105" w:author="OLENA PASHKOVA (NEPTUNE.UA)" w:date="2022-11-21T15:27:00Z">
                  <w:rPr>
                    <w:rFonts w:ascii="Times New Roman" w:eastAsia="Calibri" w:hAnsi="Times New Roman" w:cs="Times New Roman"/>
                    <w:color w:val="C00000"/>
                    <w:lang w:val="uk-UA"/>
                  </w:rPr>
                </w:rPrChange>
              </w:rPr>
              <w:t xml:space="preserve"> </w:t>
            </w:r>
            <w:r w:rsidRPr="00DD122E">
              <w:rPr>
                <w:rFonts w:ascii="Times New Roman" w:eastAsia="Calibri" w:hAnsi="Times New Roman" w:cs="Times New Roman"/>
                <w:color w:val="C00000"/>
                <w:lang w:val="en-US"/>
                <w:rPrChange w:id="106" w:author="OLENA PASHKOVA (NEPTUNE.UA)" w:date="2022-11-21T15:27:00Z">
                  <w:rPr>
                    <w:rFonts w:ascii="Times New Roman" w:eastAsia="Calibri" w:hAnsi="Times New Roman" w:cs="Times New Roman"/>
                    <w:color w:val="C00000"/>
                    <w:lang w:val="en-US"/>
                  </w:rPr>
                </w:rPrChange>
              </w:rPr>
              <w:t>scales as per Customer’s relevant nomination</w:t>
            </w:r>
            <w:r w:rsidRPr="00DD122E">
              <w:rPr>
                <w:rFonts w:ascii="Times New Roman" w:eastAsia="Times New Roman" w:hAnsi="Times New Roman" w:cs="Times New Roman"/>
                <w:color w:val="C00000"/>
                <w:lang w:val="en-GB"/>
                <w:rPrChange w:id="107" w:author="OLENA PASHKOVA (NEPTUNE.UA)" w:date="2022-11-21T15:27:00Z">
                  <w:rPr>
                    <w:rFonts w:ascii="Times New Roman" w:eastAsia="Times New Roman" w:hAnsi="Times New Roman" w:cs="Times New Roman"/>
                    <w:color w:val="C00000"/>
                    <w:lang w:val="en-GB"/>
                  </w:rPr>
                </w:rPrChange>
              </w:rPr>
              <w:t>.</w:t>
            </w:r>
            <w:r w:rsidRPr="00DD122E">
              <w:rPr>
                <w:rFonts w:ascii="Times New Roman" w:eastAsia="Times New Roman" w:hAnsi="Times New Roman" w:cs="Times New Roman"/>
                <w:color w:val="C00000"/>
                <w:lang w:val="uk-UA"/>
                <w:rPrChange w:id="108" w:author="OLENA PASHKOVA (NEPTUNE.UA)" w:date="2022-11-21T15:27:00Z">
                  <w:rPr>
                    <w:rFonts w:ascii="Times New Roman" w:eastAsia="Times New Roman" w:hAnsi="Times New Roman" w:cs="Times New Roman"/>
                    <w:color w:val="C00000"/>
                    <w:lang w:val="uk-UA"/>
                  </w:rPr>
                </w:rPrChange>
              </w:rPr>
              <w:t xml:space="preserve"> </w:t>
            </w:r>
          </w:p>
          <w:p w14:paraId="49331D95" w14:textId="77777777" w:rsidR="00F86A17" w:rsidRPr="00DD122E" w:rsidRDefault="00F86A17" w:rsidP="00400CA9">
            <w:pPr>
              <w:contextualSpacing/>
              <w:jc w:val="both"/>
              <w:rPr>
                <w:ins w:id="109" w:author="Nataliya Tomaskovic" w:date="2022-08-18T16:47:00Z"/>
                <w:rFonts w:ascii="Times New Roman" w:eastAsia="Times New Roman" w:hAnsi="Times New Roman" w:cs="Times New Roman"/>
                <w:color w:val="C00000"/>
                <w:lang w:val="uk-UA"/>
                <w:rPrChange w:id="110" w:author="OLENA PASHKOVA (NEPTUNE.UA)" w:date="2022-11-21T15:27:00Z">
                  <w:rPr>
                    <w:ins w:id="111" w:author="Nataliya Tomaskovic" w:date="2022-08-18T16:47:00Z"/>
                    <w:rFonts w:ascii="Times New Roman" w:eastAsia="Times New Roman" w:hAnsi="Times New Roman" w:cs="Times New Roman"/>
                    <w:color w:val="C00000"/>
                    <w:lang w:val="uk-UA"/>
                  </w:rPr>
                </w:rPrChange>
              </w:rPr>
            </w:pPr>
          </w:p>
          <w:p w14:paraId="5BFCDF3F" w14:textId="17FF4575" w:rsidR="00400CA9" w:rsidRPr="00DD122E" w:rsidRDefault="00400CA9" w:rsidP="00400CA9">
            <w:pPr>
              <w:contextualSpacing/>
              <w:jc w:val="both"/>
              <w:rPr>
                <w:rFonts w:ascii="Times New Roman" w:eastAsia="Calibri" w:hAnsi="Times New Roman" w:cs="Times New Roman"/>
                <w:color w:val="C00000"/>
                <w:lang w:val="uk-UA"/>
              </w:rPr>
            </w:pPr>
            <w:r w:rsidRPr="00DD122E">
              <w:rPr>
                <w:rFonts w:ascii="Times New Roman" w:eastAsia="Calibri" w:hAnsi="Times New Roman" w:cs="Times New Roman"/>
                <w:b/>
                <w:lang w:val="en-US"/>
                <w:rPrChange w:id="112" w:author="OLENA PASHKOVA (NEPTUNE.UA)" w:date="2022-11-21T15:27:00Z">
                  <w:rPr>
                    <w:rFonts w:ascii="Times New Roman" w:eastAsia="Calibri" w:hAnsi="Times New Roman" w:cs="Times New Roman"/>
                    <w:b/>
                    <w:lang w:val="en-US"/>
                  </w:rPr>
                </w:rPrChange>
              </w:rPr>
              <w:t>“</w:t>
            </w:r>
            <w:bookmarkStart w:id="113" w:name="_Hlk111734612"/>
            <w:r w:rsidRPr="00DD122E">
              <w:rPr>
                <w:rFonts w:ascii="Times New Roman" w:eastAsia="Calibri" w:hAnsi="Times New Roman" w:cs="Times New Roman"/>
                <w:b/>
                <w:lang w:val="en-US"/>
                <w:rPrChange w:id="114" w:author="OLENA PASHKOVA (NEPTUNE.UA)" w:date="2022-11-21T15:27:00Z">
                  <w:rPr>
                    <w:rFonts w:ascii="Times New Roman" w:eastAsia="Calibri" w:hAnsi="Times New Roman" w:cs="Times New Roman"/>
                    <w:b/>
                    <w:lang w:val="en-US"/>
                  </w:rPr>
                </w:rPrChange>
              </w:rPr>
              <w:t>Ma</w:t>
            </w:r>
            <w:r w:rsidRPr="00DD122E">
              <w:rPr>
                <w:rFonts w:ascii="Times New Roman" w:eastAsia="Calibri" w:hAnsi="Times New Roman" w:cs="Times New Roman"/>
                <w:b/>
                <w:color w:val="262626"/>
                <w:lang w:val="en-US"/>
                <w:rPrChange w:id="115" w:author="OLENA PASHKOVA (NEPTUNE.UA)" w:date="2022-11-21T15:27:00Z">
                  <w:rPr>
                    <w:rFonts w:ascii="Times New Roman" w:eastAsia="Calibri" w:hAnsi="Times New Roman" w:cs="Times New Roman"/>
                    <w:b/>
                    <w:color w:val="262626"/>
                    <w:lang w:val="en-US"/>
                  </w:rPr>
                </w:rPrChange>
              </w:rPr>
              <w:t xml:space="preserve">rketing </w:t>
            </w:r>
            <w:r w:rsidRPr="00DD122E">
              <w:rPr>
                <w:rFonts w:ascii="Times New Roman" w:eastAsia="Calibri" w:hAnsi="Times New Roman" w:cs="Times New Roman"/>
                <w:b/>
                <w:lang w:val="en-US"/>
                <w:rPrChange w:id="116" w:author="OLENA PASHKOVA (NEPTUNE.UA)" w:date="2022-11-21T15:27:00Z">
                  <w:rPr>
                    <w:rFonts w:ascii="Times New Roman" w:eastAsia="Calibri" w:hAnsi="Times New Roman" w:cs="Times New Roman"/>
                    <w:b/>
                    <w:lang w:val="en-US"/>
                  </w:rPr>
                </w:rPrChange>
              </w:rPr>
              <w:t>yea</w:t>
            </w:r>
            <w:r w:rsidRPr="00DD122E">
              <w:rPr>
                <w:rFonts w:ascii="Times New Roman" w:eastAsia="Calibri" w:hAnsi="Times New Roman" w:cs="Times New Roman"/>
                <w:b/>
                <w:color w:val="262626"/>
                <w:lang w:val="en-US"/>
                <w:rPrChange w:id="117" w:author="OLENA PASHKOVA (NEPTUNE.UA)" w:date="2022-11-21T15:27:00Z">
                  <w:rPr>
                    <w:rFonts w:ascii="Times New Roman" w:eastAsia="Calibri" w:hAnsi="Times New Roman" w:cs="Times New Roman"/>
                    <w:b/>
                    <w:color w:val="262626"/>
                    <w:lang w:val="en-US"/>
                  </w:rPr>
                </w:rPrChange>
              </w:rPr>
              <w:t>r</w:t>
            </w:r>
            <w:r w:rsidRPr="00DD122E">
              <w:rPr>
                <w:rFonts w:ascii="Times New Roman" w:eastAsia="Calibri" w:hAnsi="Times New Roman" w:cs="Times New Roman"/>
                <w:b/>
                <w:lang w:val="en-US"/>
                <w:rPrChange w:id="11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color w:val="262626"/>
                <w:lang w:val="en-US"/>
                <w:rPrChange w:id="119" w:author="OLENA PASHKOVA (NEPTUNE.UA)" w:date="2022-11-21T15:27:00Z">
                  <w:rPr>
                    <w:rFonts w:ascii="Times New Roman" w:eastAsia="Calibri" w:hAnsi="Times New Roman" w:cs="Times New Roman"/>
                    <w:color w:val="262626"/>
                    <w:lang w:val="en-US"/>
                  </w:rPr>
                </w:rPrChange>
              </w:rPr>
              <w:t xml:space="preserve"> </w:t>
            </w:r>
            <w:r w:rsidRPr="00DD122E">
              <w:rPr>
                <w:rFonts w:ascii="Times New Roman" w:eastAsia="Calibri" w:hAnsi="Times New Roman" w:cs="Times New Roman"/>
                <w:lang w:val="en-US"/>
                <w:rPrChange w:id="120"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color w:val="262626"/>
                <w:lang w:val="en-US"/>
                <w:rPrChange w:id="121" w:author="OLENA PASHKOVA (NEPTUNE.UA)" w:date="2022-11-21T15:27:00Z">
                  <w:rPr>
                    <w:rFonts w:ascii="Times New Roman" w:eastAsia="Calibri" w:hAnsi="Times New Roman" w:cs="Times New Roman"/>
                    <w:color w:val="262626"/>
                    <w:lang w:val="en-US"/>
                  </w:rPr>
                </w:rPrChange>
              </w:rPr>
              <w:t>t</w:t>
            </w:r>
            <w:r w:rsidRPr="00DD122E">
              <w:rPr>
                <w:rFonts w:ascii="Times New Roman" w:eastAsia="Calibri" w:hAnsi="Times New Roman" w:cs="Times New Roman"/>
                <w:lang w:val="en-US"/>
                <w:rPrChange w:id="122" w:author="OLENA PASHKOVA (NEPTUNE.UA)" w:date="2022-11-21T15:27:00Z">
                  <w:rPr>
                    <w:rFonts w:ascii="Times New Roman" w:eastAsia="Calibri" w:hAnsi="Times New Roman" w:cs="Times New Roman"/>
                    <w:lang w:val="en-US"/>
                  </w:rPr>
                </w:rPrChange>
              </w:rPr>
              <w:t>h</w:t>
            </w:r>
            <w:r w:rsidRPr="00DD122E">
              <w:rPr>
                <w:rFonts w:ascii="Times New Roman" w:eastAsia="Calibri" w:hAnsi="Times New Roman" w:cs="Times New Roman"/>
                <w:color w:val="262626"/>
                <w:lang w:val="en-US"/>
                <w:rPrChange w:id="123" w:author="OLENA PASHKOVA (NEPTUNE.UA)" w:date="2022-11-21T15:27:00Z">
                  <w:rPr>
                    <w:rFonts w:ascii="Times New Roman" w:eastAsia="Calibri" w:hAnsi="Times New Roman" w:cs="Times New Roman"/>
                    <w:color w:val="262626"/>
                    <w:lang w:val="en-US"/>
                  </w:rPr>
                </w:rPrChange>
              </w:rPr>
              <w:t xml:space="preserve">e </w:t>
            </w:r>
            <w:r w:rsidRPr="00DD122E">
              <w:rPr>
                <w:rFonts w:ascii="Times New Roman" w:eastAsia="Calibri" w:hAnsi="Times New Roman" w:cs="Times New Roman"/>
                <w:lang w:val="en-US"/>
                <w:rPrChange w:id="124" w:author="OLENA PASHKOVA (NEPTUNE.UA)" w:date="2022-11-21T15:27:00Z">
                  <w:rPr>
                    <w:rFonts w:ascii="Times New Roman" w:eastAsia="Calibri" w:hAnsi="Times New Roman" w:cs="Times New Roman"/>
                    <w:lang w:val="en-US"/>
                  </w:rPr>
                </w:rPrChange>
              </w:rPr>
              <w:t>c</w:t>
            </w:r>
            <w:r w:rsidRPr="00DD122E">
              <w:rPr>
                <w:rFonts w:ascii="Times New Roman" w:eastAsia="Calibri" w:hAnsi="Times New Roman" w:cs="Times New Roman"/>
                <w:color w:val="262626"/>
                <w:lang w:val="en-US"/>
                <w:rPrChange w:id="125" w:author="OLENA PASHKOVA (NEPTUNE.UA)" w:date="2022-11-21T15:27:00Z">
                  <w:rPr>
                    <w:rFonts w:ascii="Times New Roman" w:eastAsia="Calibri" w:hAnsi="Times New Roman" w:cs="Times New Roman"/>
                    <w:color w:val="262626"/>
                    <w:lang w:val="en-US"/>
                  </w:rPr>
                </w:rPrChange>
              </w:rPr>
              <w:t>al</w:t>
            </w:r>
            <w:r w:rsidRPr="00DD122E">
              <w:rPr>
                <w:rFonts w:ascii="Times New Roman" w:eastAsia="Calibri" w:hAnsi="Times New Roman" w:cs="Times New Roman"/>
                <w:lang w:val="en-US"/>
                <w:rPrChange w:id="126" w:author="OLENA PASHKOVA (NEPTUNE.UA)" w:date="2022-11-21T15:27:00Z">
                  <w:rPr>
                    <w:rFonts w:ascii="Times New Roman" w:eastAsia="Calibri" w:hAnsi="Times New Roman" w:cs="Times New Roman"/>
                    <w:lang w:val="en-US"/>
                  </w:rPr>
                </w:rPrChange>
              </w:rPr>
              <w:t>end</w:t>
            </w:r>
            <w:r w:rsidRPr="00DD122E">
              <w:rPr>
                <w:rFonts w:ascii="Times New Roman" w:eastAsia="Calibri" w:hAnsi="Times New Roman" w:cs="Times New Roman"/>
                <w:color w:val="262626"/>
                <w:lang w:val="en-US"/>
                <w:rPrChange w:id="127" w:author="OLENA PASHKOVA (NEPTUNE.UA)" w:date="2022-11-21T15:27:00Z">
                  <w:rPr>
                    <w:rFonts w:ascii="Times New Roman" w:eastAsia="Calibri" w:hAnsi="Times New Roman" w:cs="Times New Roman"/>
                    <w:color w:val="262626"/>
                    <w:lang w:val="en-US"/>
                  </w:rPr>
                </w:rPrChange>
              </w:rPr>
              <w:t xml:space="preserve">ar </w:t>
            </w:r>
            <w:r w:rsidRPr="00DD122E">
              <w:rPr>
                <w:rFonts w:ascii="Times New Roman" w:eastAsia="Calibri" w:hAnsi="Times New Roman" w:cs="Times New Roman"/>
                <w:lang w:val="en-US"/>
                <w:rPrChange w:id="128" w:author="OLENA PASHKOVA (NEPTUNE.UA)" w:date="2022-11-21T15:27:00Z">
                  <w:rPr>
                    <w:rFonts w:ascii="Times New Roman" w:eastAsia="Calibri" w:hAnsi="Times New Roman" w:cs="Times New Roman"/>
                    <w:lang w:val="en-US"/>
                  </w:rPr>
                </w:rPrChange>
              </w:rPr>
              <w:t>p</w:t>
            </w:r>
            <w:r w:rsidRPr="00DD122E">
              <w:rPr>
                <w:rFonts w:ascii="Times New Roman" w:eastAsia="Calibri" w:hAnsi="Times New Roman" w:cs="Times New Roman"/>
                <w:color w:val="262626"/>
                <w:lang w:val="en-US"/>
                <w:rPrChange w:id="129" w:author="OLENA PASHKOVA (NEPTUNE.UA)" w:date="2022-11-21T15:27:00Z">
                  <w:rPr>
                    <w:rFonts w:ascii="Times New Roman" w:eastAsia="Calibri" w:hAnsi="Times New Roman" w:cs="Times New Roman"/>
                    <w:color w:val="262626"/>
                    <w:lang w:val="en-US"/>
                  </w:rPr>
                </w:rPrChange>
              </w:rPr>
              <w:t>er</w:t>
            </w:r>
            <w:r w:rsidRPr="00DD122E">
              <w:rPr>
                <w:rFonts w:ascii="Times New Roman" w:eastAsia="Calibri" w:hAnsi="Times New Roman" w:cs="Times New Roman"/>
                <w:lang w:val="en-US"/>
                <w:rPrChange w:id="130" w:author="OLENA PASHKOVA (NEPTUNE.UA)" w:date="2022-11-21T15:27:00Z">
                  <w:rPr>
                    <w:rFonts w:ascii="Times New Roman" w:eastAsia="Calibri" w:hAnsi="Times New Roman" w:cs="Times New Roman"/>
                    <w:lang w:val="en-US"/>
                  </w:rPr>
                </w:rPrChange>
              </w:rPr>
              <w:t>i</w:t>
            </w:r>
            <w:r w:rsidRPr="00DD122E">
              <w:rPr>
                <w:rFonts w:ascii="Times New Roman" w:eastAsia="Calibri" w:hAnsi="Times New Roman" w:cs="Times New Roman"/>
                <w:color w:val="262626"/>
                <w:lang w:val="en-US"/>
                <w:rPrChange w:id="131" w:author="OLENA PASHKOVA (NEPTUNE.UA)" w:date="2022-11-21T15:27:00Z">
                  <w:rPr>
                    <w:rFonts w:ascii="Times New Roman" w:eastAsia="Calibri" w:hAnsi="Times New Roman" w:cs="Times New Roman"/>
                    <w:color w:val="262626"/>
                    <w:lang w:val="en-US"/>
                  </w:rPr>
                </w:rPrChange>
              </w:rPr>
              <w:t>od f</w:t>
            </w:r>
            <w:r w:rsidRPr="00DD122E">
              <w:rPr>
                <w:rFonts w:ascii="Times New Roman" w:eastAsia="Calibri" w:hAnsi="Times New Roman" w:cs="Times New Roman"/>
                <w:lang w:val="en-US"/>
                <w:rPrChange w:id="132" w:author="OLENA PASHKOVA (NEPTUNE.UA)" w:date="2022-11-21T15:27:00Z">
                  <w:rPr>
                    <w:rFonts w:ascii="Times New Roman" w:eastAsia="Calibri" w:hAnsi="Times New Roman" w:cs="Times New Roman"/>
                    <w:lang w:val="en-US"/>
                  </w:rPr>
                </w:rPrChange>
              </w:rPr>
              <w:t>r</w:t>
            </w:r>
            <w:r w:rsidRPr="00DD122E">
              <w:rPr>
                <w:rFonts w:ascii="Times New Roman" w:eastAsia="Calibri" w:hAnsi="Times New Roman" w:cs="Times New Roman"/>
                <w:color w:val="262626"/>
                <w:lang w:val="en-US"/>
                <w:rPrChange w:id="133" w:author="OLENA PASHKOVA (NEPTUNE.UA)" w:date="2022-11-21T15:27:00Z">
                  <w:rPr>
                    <w:rFonts w:ascii="Times New Roman" w:eastAsia="Calibri" w:hAnsi="Times New Roman" w:cs="Times New Roman"/>
                    <w:color w:val="262626"/>
                    <w:lang w:val="en-US"/>
                  </w:rPr>
                </w:rPrChange>
              </w:rPr>
              <w:t>o</w:t>
            </w:r>
            <w:r w:rsidRPr="00DD122E">
              <w:rPr>
                <w:rFonts w:ascii="Times New Roman" w:eastAsia="Calibri" w:hAnsi="Times New Roman" w:cs="Times New Roman"/>
                <w:lang w:val="en-US"/>
                <w:rPrChange w:id="134" w:author="OLENA PASHKOVA (NEPTUNE.UA)" w:date="2022-11-21T15:27:00Z">
                  <w:rPr>
                    <w:rFonts w:ascii="Times New Roman" w:eastAsia="Calibri" w:hAnsi="Times New Roman" w:cs="Times New Roman"/>
                    <w:lang w:val="en-US"/>
                  </w:rPr>
                </w:rPrChange>
              </w:rPr>
              <w:t>m</w:t>
            </w:r>
            <w:r w:rsidR="00F86A17" w:rsidRPr="00DD122E">
              <w:rPr>
                <w:rFonts w:ascii="Times New Roman" w:eastAsia="Calibri" w:hAnsi="Times New Roman" w:cs="Times New Roman"/>
                <w:lang w:val="uk-UA"/>
                <w:rPrChange w:id="135" w:author="OLENA PASHKOVA (NEPTUNE.UA)" w:date="2022-11-21T15:27:00Z">
                  <w:rPr>
                    <w:rFonts w:ascii="Times New Roman" w:eastAsia="Calibri" w:hAnsi="Times New Roman" w:cs="Times New Roman"/>
                    <w:lang w:val="uk-UA"/>
                  </w:rPr>
                </w:rPrChange>
              </w:rPr>
              <w:t xml:space="preserve"> </w:t>
            </w:r>
            <w:r w:rsidR="00F86A17" w:rsidRPr="00DD122E">
              <w:rPr>
                <w:rFonts w:ascii="Times New Roman" w:eastAsia="Calibri" w:hAnsi="Times New Roman" w:cs="Times New Roman"/>
                <w:color w:val="C00000"/>
                <w:highlight w:val="yellow"/>
                <w:lang w:val="uk-UA"/>
                <w:rPrChange w:id="136" w:author="OLENA PASHKOVA (NEPTUNE.UA)" w:date="2022-11-21T15:27:00Z">
                  <w:rPr>
                    <w:rFonts w:ascii="Times New Roman" w:eastAsia="Calibri" w:hAnsi="Times New Roman" w:cs="Times New Roman"/>
                    <w:color w:val="C00000"/>
                    <w:highlight w:val="yellow"/>
                    <w:lang w:val="uk-UA"/>
                  </w:rPr>
                </w:rPrChange>
              </w:rPr>
              <w:t xml:space="preserve">«___» </w:t>
            </w:r>
            <w:r w:rsidR="00F86A17" w:rsidRPr="00DD122E">
              <w:rPr>
                <w:rFonts w:ascii="Times New Roman" w:eastAsia="Calibri" w:hAnsi="Times New Roman" w:cs="Times New Roman"/>
                <w:color w:val="C00000"/>
                <w:highlight w:val="yellow"/>
                <w:lang w:val="en-US"/>
                <w:rPrChange w:id="137" w:author="OLENA PASHKOVA (NEPTUNE.UA)" w:date="2022-11-21T15:27:00Z">
                  <w:rPr>
                    <w:rFonts w:ascii="Times New Roman" w:eastAsia="Calibri" w:hAnsi="Times New Roman" w:cs="Times New Roman"/>
                    <w:color w:val="C00000"/>
                    <w:highlight w:val="yellow"/>
                    <w:lang w:val="en-US"/>
                  </w:rPr>
                </w:rPrChange>
              </w:rPr>
              <w:t>[the date of signing must be specified]</w:t>
            </w:r>
            <w:r w:rsidR="00DE1F5B" w:rsidRPr="00DD122E">
              <w:rPr>
                <w:rFonts w:ascii="Times New Roman" w:eastAsia="Calibri" w:hAnsi="Times New Roman" w:cs="Times New Roman"/>
                <w:color w:val="C00000"/>
                <w:lang w:val="uk-UA"/>
                <w:rPrChange w:id="138" w:author="OLENA PASHKOVA (NEPTUNE.UA)" w:date="2022-11-21T15:27:00Z">
                  <w:rPr>
                    <w:rFonts w:ascii="Times New Roman" w:eastAsia="Calibri" w:hAnsi="Times New Roman" w:cs="Times New Roman"/>
                    <w:color w:val="C00000"/>
                    <w:lang w:val="uk-UA"/>
                  </w:rPr>
                </w:rPrChange>
              </w:rPr>
              <w:t xml:space="preserve"> 2022, </w:t>
            </w:r>
            <w:r w:rsidRPr="00DD122E">
              <w:rPr>
                <w:rFonts w:ascii="Times New Roman" w:eastAsia="Calibri" w:hAnsi="Times New Roman" w:cs="Times New Roman"/>
                <w:color w:val="C00000"/>
                <w:lang w:val="en-US"/>
                <w:rPrChange w:id="139" w:author="OLENA PASHKOVA (NEPTUNE.UA)" w:date="2022-11-21T15:27:00Z">
                  <w:rPr>
                    <w:rFonts w:ascii="Times New Roman" w:eastAsia="Calibri" w:hAnsi="Times New Roman" w:cs="Times New Roman"/>
                    <w:color w:val="C00000"/>
                    <w:lang w:val="en-US"/>
                  </w:rPr>
                </w:rPrChange>
              </w:rPr>
              <w:t>till</w:t>
            </w:r>
            <w:r w:rsidR="00DE1F5B" w:rsidRPr="00DD122E">
              <w:rPr>
                <w:rFonts w:ascii="Times New Roman" w:eastAsia="Calibri" w:hAnsi="Times New Roman" w:cs="Times New Roman"/>
                <w:color w:val="C00000"/>
                <w:lang w:val="uk-UA"/>
                <w:rPrChange w:id="140" w:author="OLENA PASHKOVA (NEPTUNE.UA)" w:date="2022-11-21T15:27:00Z">
                  <w:rPr>
                    <w:rFonts w:ascii="Times New Roman" w:eastAsia="Calibri" w:hAnsi="Times New Roman" w:cs="Times New Roman"/>
                    <w:color w:val="C00000"/>
                    <w:lang w:val="uk-UA"/>
                  </w:rPr>
                </w:rPrChange>
              </w:rPr>
              <w:t xml:space="preserve"> </w:t>
            </w:r>
            <w:r w:rsidRPr="00DD122E">
              <w:rPr>
                <w:rFonts w:ascii="Times New Roman" w:eastAsia="Calibri" w:hAnsi="Times New Roman" w:cs="Times New Roman"/>
                <w:color w:val="C00000"/>
                <w:lang w:val="en-US"/>
                <w:rPrChange w:id="141" w:author="OLENA PASHKOVA (NEPTUNE.UA)" w:date="2022-11-21T15:27:00Z">
                  <w:rPr>
                    <w:rFonts w:ascii="Times New Roman" w:eastAsia="Calibri" w:hAnsi="Times New Roman" w:cs="Times New Roman"/>
                    <w:color w:val="C00000"/>
                    <w:lang w:val="en-US"/>
                  </w:rPr>
                </w:rPrChange>
              </w:rPr>
              <w:t>June</w:t>
            </w:r>
            <w:r w:rsidR="00DE1F5B" w:rsidRPr="00DD122E">
              <w:rPr>
                <w:rFonts w:ascii="Times New Roman" w:eastAsia="Calibri" w:hAnsi="Times New Roman" w:cs="Times New Roman"/>
                <w:color w:val="C00000"/>
                <w:lang w:val="uk-UA"/>
                <w:rPrChange w:id="142" w:author="OLENA PASHKOVA (NEPTUNE.UA)" w:date="2022-11-21T15:27:00Z">
                  <w:rPr>
                    <w:rFonts w:ascii="Times New Roman" w:eastAsia="Calibri" w:hAnsi="Times New Roman" w:cs="Times New Roman"/>
                    <w:color w:val="C00000"/>
                    <w:lang w:val="uk-UA"/>
                  </w:rPr>
                </w:rPrChange>
              </w:rPr>
              <w:t>, 30</w:t>
            </w:r>
            <w:r w:rsidRPr="00DD122E">
              <w:rPr>
                <w:rFonts w:ascii="Times New Roman" w:eastAsia="Calibri" w:hAnsi="Times New Roman" w:cs="Times New Roman"/>
                <w:color w:val="C00000"/>
                <w:lang w:val="en-US"/>
                <w:rPrChange w:id="143" w:author="OLENA PASHKOVA (NEPTUNE.UA)" w:date="2022-11-21T15:27:00Z">
                  <w:rPr>
                    <w:rFonts w:ascii="Times New Roman" w:eastAsia="Calibri" w:hAnsi="Times New Roman" w:cs="Times New Roman"/>
                    <w:color w:val="C00000"/>
                    <w:lang w:val="en-US"/>
                  </w:rPr>
                </w:rPrChange>
              </w:rPr>
              <w:t>, 2023</w:t>
            </w:r>
            <w:bookmarkEnd w:id="113"/>
            <w:r w:rsidR="00DE1F5B" w:rsidRPr="00DD122E">
              <w:rPr>
                <w:rFonts w:ascii="Times New Roman" w:eastAsia="Calibri" w:hAnsi="Times New Roman" w:cs="Times New Roman"/>
                <w:color w:val="C00000"/>
                <w:lang w:val="uk-UA"/>
                <w:rPrChange w:id="144" w:author="OLENA PASHKOVA (NEPTUNE.UA)" w:date="2022-11-21T15:27:00Z">
                  <w:rPr>
                    <w:rFonts w:ascii="Times New Roman" w:eastAsia="Calibri" w:hAnsi="Times New Roman" w:cs="Times New Roman"/>
                    <w:color w:val="C00000"/>
                    <w:lang w:val="uk-UA"/>
                  </w:rPr>
                </w:rPrChange>
              </w:rPr>
              <w:t>,</w:t>
            </w:r>
            <w:del w:id="145" w:author="OLENA PASHKOVA (NEPTUNE.UA)" w:date="2022-10-26T00:22:00Z">
              <w:r w:rsidR="00DE1F5B" w:rsidRPr="00DD122E" w:rsidDel="004249D5">
                <w:rPr>
                  <w:rFonts w:ascii="Times New Roman" w:eastAsia="Calibri" w:hAnsi="Times New Roman" w:cs="Times New Roman"/>
                  <w:color w:val="C00000"/>
                  <w:lang w:val="uk-UA"/>
                  <w:rPrChange w:id="146" w:author="OLENA PASHKOVA (NEPTUNE.UA)" w:date="2022-11-21T15:27:00Z">
                    <w:rPr>
                      <w:rFonts w:ascii="Times New Roman" w:eastAsia="Calibri" w:hAnsi="Times New Roman" w:cs="Times New Roman"/>
                      <w:color w:val="C00000"/>
                      <w:lang w:val="uk-UA"/>
                    </w:rPr>
                  </w:rPrChange>
                </w:rPr>
                <w:delText xml:space="preserve"> </w:delText>
              </w:r>
              <w:commentRangeStart w:id="147"/>
              <w:r w:rsidR="00DE1F5B" w:rsidRPr="00DD122E" w:rsidDel="004249D5">
                <w:rPr>
                  <w:rFonts w:ascii="Times New Roman" w:eastAsia="Calibri" w:hAnsi="Times New Roman" w:cs="Times New Roman"/>
                  <w:color w:val="C00000"/>
                  <w:lang w:val="en-US"/>
                  <w:rPrChange w:id="148" w:author="OLENA PASHKOVA (NEPTUNE.UA)" w:date="2022-11-21T15:27:00Z">
                    <w:rPr>
                      <w:rFonts w:ascii="Times New Roman" w:eastAsia="Calibri" w:hAnsi="Times New Roman" w:cs="Times New Roman"/>
                      <w:color w:val="C00000"/>
                      <w:lang w:val="en-US"/>
                    </w:rPr>
                  </w:rPrChange>
                </w:rPr>
                <w:delText>both dates included</w:delText>
              </w:r>
            </w:del>
            <w:r w:rsidR="00DE1F5B" w:rsidRPr="00DD122E">
              <w:rPr>
                <w:rFonts w:ascii="Times New Roman" w:eastAsia="Calibri" w:hAnsi="Times New Roman" w:cs="Times New Roman"/>
                <w:color w:val="C00000"/>
                <w:lang w:val="uk-UA"/>
                <w:rPrChange w:id="149" w:author="OLENA PASHKOVA (NEPTUNE.UA)" w:date="2022-11-21T15:27:00Z">
                  <w:rPr>
                    <w:rFonts w:ascii="Times New Roman" w:eastAsia="Calibri" w:hAnsi="Times New Roman" w:cs="Times New Roman"/>
                    <w:color w:val="C00000"/>
                    <w:lang w:val="uk-UA"/>
                  </w:rPr>
                </w:rPrChange>
              </w:rPr>
              <w:t>.</w:t>
            </w:r>
            <w:commentRangeEnd w:id="147"/>
            <w:r w:rsidR="004249D5" w:rsidRPr="00DD122E">
              <w:rPr>
                <w:rStyle w:val="ab"/>
                <w:rFonts w:ascii="Times New Roman" w:hAnsi="Times New Roman" w:cs="Times New Roman"/>
                <w:sz w:val="22"/>
                <w:szCs w:val="22"/>
                <w:rPrChange w:id="150" w:author="OLENA PASHKOVA (NEPTUNE.UA)" w:date="2022-11-21T15:27:00Z">
                  <w:rPr>
                    <w:rStyle w:val="ab"/>
                  </w:rPr>
                </w:rPrChange>
              </w:rPr>
              <w:commentReference w:id="147"/>
            </w:r>
          </w:p>
          <w:p w14:paraId="2C08AB53" w14:textId="77777777" w:rsidR="00DE1F5B" w:rsidRPr="00DD122E" w:rsidDel="00E03642" w:rsidRDefault="00DE1F5B" w:rsidP="00400CA9">
            <w:pPr>
              <w:contextualSpacing/>
              <w:jc w:val="both"/>
              <w:rPr>
                <w:ins w:id="151" w:author="Nataliya Tomaskovic" w:date="2022-08-18T21:23:00Z"/>
                <w:del w:id="152" w:author="Nataliya Tomaskovic" w:date="2022-08-19T17:00:00Z"/>
                <w:rFonts w:ascii="Times New Roman" w:eastAsia="Calibri" w:hAnsi="Times New Roman" w:cs="Times New Roman"/>
                <w:lang w:val="uk-UA"/>
              </w:rPr>
            </w:pPr>
          </w:p>
          <w:p w14:paraId="7AF40047" w14:textId="77777777" w:rsidR="00400CA9" w:rsidRPr="00DD122E" w:rsidRDefault="00400CA9" w:rsidP="00400CA9">
            <w:pPr>
              <w:contextualSpacing/>
              <w:jc w:val="both"/>
              <w:rPr>
                <w:rFonts w:ascii="Times New Roman" w:eastAsia="Calibri" w:hAnsi="Times New Roman" w:cs="Times New Roman"/>
                <w:b/>
                <w:lang w:val="en-US"/>
                <w:rPrChange w:id="153"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154" w:author="OLENA PASHKOVA (NEPTUNE.UA)" w:date="2022-11-21T15:27:00Z">
                  <w:rPr>
                    <w:rFonts w:ascii="Times New Roman" w:eastAsia="Calibri" w:hAnsi="Times New Roman" w:cs="Times New Roman"/>
                    <w:b/>
                    <w:lang w:val="en-US"/>
                  </w:rPr>
                </w:rPrChange>
              </w:rPr>
              <w:t>2.SUBJECT OF THE AGREEMENT</w:t>
            </w:r>
          </w:p>
          <w:p w14:paraId="7DBBA75D" w14:textId="7866415A" w:rsidR="00400CA9" w:rsidRPr="00DD122E" w:rsidRDefault="00400CA9" w:rsidP="00400CA9">
            <w:pPr>
              <w:contextualSpacing/>
              <w:jc w:val="both"/>
              <w:rPr>
                <w:rFonts w:ascii="Times New Roman" w:eastAsia="Calibri" w:hAnsi="Times New Roman" w:cs="Times New Roman"/>
                <w:lang w:val="en-US"/>
                <w:rPrChange w:id="15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56" w:author="OLENA PASHKOVA (NEPTUNE.UA)" w:date="2022-11-21T15:27:00Z">
                  <w:rPr>
                    <w:rFonts w:ascii="Times New Roman" w:eastAsia="Calibri" w:hAnsi="Times New Roman" w:cs="Times New Roman"/>
                    <w:b/>
                    <w:lang w:val="en-US"/>
                  </w:rPr>
                </w:rPrChange>
              </w:rPr>
              <w:t>2.1.</w:t>
            </w:r>
            <w:r w:rsidRPr="00DD122E">
              <w:rPr>
                <w:rFonts w:ascii="Times New Roman" w:eastAsia="Calibri" w:hAnsi="Times New Roman" w:cs="Times New Roman"/>
                <w:lang w:val="en-US"/>
                <w:rPrChange w:id="157" w:author="OLENA PASHKOVA (NEPTUNE.UA)" w:date="2022-11-21T15:27:00Z">
                  <w:rPr>
                    <w:rFonts w:ascii="Times New Roman" w:eastAsia="Calibri" w:hAnsi="Times New Roman" w:cs="Times New Roman"/>
                    <w:lang w:val="en-US"/>
                  </w:rPr>
                </w:rPrChange>
              </w:rPr>
              <w:t xml:space="preserve"> Under this Agreement, the Contractor undertakes to provide for the remuneration the services of Grain transshipment (acceptance, technological accumulation, </w:t>
            </w:r>
            <w:r w:rsidRPr="00DD122E">
              <w:rPr>
                <w:rFonts w:ascii="Times New Roman" w:eastAsia="Calibri" w:hAnsi="Times New Roman" w:cs="Times New Roman"/>
                <w:lang w:val="en-US"/>
                <w:rPrChange w:id="158" w:author="OLENA PASHKOVA (NEPTUNE.UA)" w:date="2022-11-21T15:27:00Z">
                  <w:rPr>
                    <w:rFonts w:ascii="Times New Roman" w:eastAsia="Calibri" w:hAnsi="Times New Roman" w:cs="Times New Roman"/>
                    <w:lang w:val="en-US"/>
                  </w:rPr>
                </w:rPrChange>
              </w:rPr>
              <w:lastRenderedPageBreak/>
              <w:t>storage, shipment) and to perform other services and works specified in this Agreement, and the Customer undertakes</w:t>
            </w:r>
            <w:r w:rsidRPr="00DD122E">
              <w:rPr>
                <w:rFonts w:ascii="Times New Roman" w:eastAsia="Calibri" w:hAnsi="Times New Roman" w:cs="Times New Roman"/>
                <w:lang w:val="en-US" w:bidi="en-US"/>
                <w:rPrChange w:id="159" w:author="OLENA PASHKOVA (NEPTUNE.UA)" w:date="2022-11-21T15:27:00Z">
                  <w:rPr>
                    <w:rFonts w:ascii="Times New Roman" w:eastAsia="Calibri" w:hAnsi="Times New Roman" w:cs="Times New Roman"/>
                    <w:lang w:val="en-US" w:bidi="en-US"/>
                  </w:rPr>
                </w:rPrChange>
              </w:rPr>
              <w:t xml:space="preserve"> to provide Grain delivery f</w:t>
            </w:r>
            <w:r w:rsidRPr="00DD122E">
              <w:rPr>
                <w:rFonts w:ascii="Times New Roman" w:eastAsia="Calibri" w:hAnsi="Times New Roman" w:cs="Times New Roman"/>
                <w:color w:val="262626"/>
                <w:lang w:val="en-US" w:bidi="en-US"/>
                <w:rPrChange w:id="160" w:author="OLENA PASHKOVA (NEPTUNE.UA)" w:date="2022-11-21T15:27:00Z">
                  <w:rPr>
                    <w:rFonts w:ascii="Times New Roman" w:eastAsia="Calibri" w:hAnsi="Times New Roman" w:cs="Times New Roman"/>
                    <w:color w:val="262626"/>
                    <w:lang w:val="en-US" w:bidi="en-US"/>
                  </w:rPr>
                </w:rPrChange>
              </w:rPr>
              <w:t>o</w:t>
            </w:r>
            <w:r w:rsidRPr="00DD122E">
              <w:rPr>
                <w:rFonts w:ascii="Times New Roman" w:eastAsia="Calibri" w:hAnsi="Times New Roman" w:cs="Times New Roman"/>
                <w:lang w:val="en-US" w:bidi="en-US"/>
                <w:rPrChange w:id="161" w:author="OLENA PASHKOVA (NEPTUNE.UA)" w:date="2022-11-21T15:27:00Z">
                  <w:rPr>
                    <w:rFonts w:ascii="Times New Roman" w:eastAsia="Calibri" w:hAnsi="Times New Roman" w:cs="Times New Roman"/>
                    <w:lang w:val="en-US" w:bidi="en-US"/>
                  </w:rPr>
                </w:rPrChange>
              </w:rPr>
              <w:t>r t</w:t>
            </w:r>
            <w:r w:rsidRPr="00DD122E">
              <w:rPr>
                <w:rFonts w:ascii="Times New Roman" w:eastAsia="Calibri" w:hAnsi="Times New Roman" w:cs="Times New Roman"/>
                <w:color w:val="262626"/>
                <w:lang w:val="en-US" w:bidi="en-US"/>
                <w:rPrChange w:id="162" w:author="OLENA PASHKOVA (NEPTUNE.UA)" w:date="2022-11-21T15:27:00Z">
                  <w:rPr>
                    <w:rFonts w:ascii="Times New Roman" w:eastAsia="Calibri" w:hAnsi="Times New Roman" w:cs="Times New Roman"/>
                    <w:color w:val="262626"/>
                    <w:lang w:val="en-US" w:bidi="en-US"/>
                  </w:rPr>
                </w:rPrChange>
              </w:rPr>
              <w:t>r</w:t>
            </w:r>
            <w:r w:rsidRPr="00DD122E">
              <w:rPr>
                <w:rFonts w:ascii="Times New Roman" w:eastAsia="Calibri" w:hAnsi="Times New Roman" w:cs="Times New Roman"/>
                <w:lang w:val="en-US" w:bidi="en-US"/>
                <w:rPrChange w:id="163" w:author="OLENA PASHKOVA (NEPTUNE.UA)" w:date="2022-11-21T15:27:00Z">
                  <w:rPr>
                    <w:rFonts w:ascii="Times New Roman" w:eastAsia="Calibri" w:hAnsi="Times New Roman" w:cs="Times New Roman"/>
                    <w:lang w:val="en-US" w:bidi="en-US"/>
                  </w:rPr>
                </w:rPrChange>
              </w:rPr>
              <w:t xml:space="preserve">ansshipment in agreed quantities timely and </w:t>
            </w:r>
            <w:r w:rsidRPr="00DD122E">
              <w:rPr>
                <w:rFonts w:ascii="Times New Roman" w:eastAsia="Calibri" w:hAnsi="Times New Roman" w:cs="Times New Roman"/>
                <w:lang w:val="en-US"/>
                <w:rPrChange w:id="164" w:author="OLENA PASHKOVA (NEPTUNE.UA)" w:date="2022-11-21T15:27:00Z">
                  <w:rPr>
                    <w:rFonts w:ascii="Times New Roman" w:eastAsia="Calibri" w:hAnsi="Times New Roman" w:cs="Times New Roman"/>
                    <w:lang w:val="en-US"/>
                  </w:rPr>
                </w:rPrChange>
              </w:rPr>
              <w:t>to pay for all rendered services/works if they have been agreed upon and performed in accordance with the terms of this Agreement and additional agreements and/or appendixes thereto.</w:t>
            </w:r>
          </w:p>
          <w:p w14:paraId="05E60CCA" w14:textId="77777777" w:rsidR="00F63B20" w:rsidRPr="00DD122E" w:rsidRDefault="00F63B20" w:rsidP="00400CA9">
            <w:pPr>
              <w:contextualSpacing/>
              <w:jc w:val="both"/>
              <w:rPr>
                <w:ins w:id="165" w:author="Nataliya Tomaskovic" w:date="2022-08-18T21:39:00Z"/>
                <w:rFonts w:ascii="Times New Roman" w:eastAsia="Calibri" w:hAnsi="Times New Roman" w:cs="Times New Roman"/>
                <w:lang w:val="en-US"/>
                <w:rPrChange w:id="166" w:author="OLENA PASHKOVA (NEPTUNE.UA)" w:date="2022-11-21T15:27:00Z">
                  <w:rPr>
                    <w:ins w:id="167" w:author="Nataliya Tomaskovic" w:date="2022-08-18T21:39:00Z"/>
                    <w:rFonts w:ascii="Times New Roman" w:eastAsia="Calibri" w:hAnsi="Times New Roman" w:cs="Times New Roman"/>
                    <w:lang w:val="en-US"/>
                  </w:rPr>
                </w:rPrChange>
              </w:rPr>
            </w:pPr>
          </w:p>
          <w:p w14:paraId="4EDD303E" w14:textId="77777777" w:rsidR="00400CA9" w:rsidRPr="00DD122E" w:rsidRDefault="00400CA9" w:rsidP="00400CA9">
            <w:pPr>
              <w:contextualSpacing/>
              <w:jc w:val="both"/>
              <w:rPr>
                <w:rFonts w:ascii="Times New Roman" w:eastAsia="Calibri" w:hAnsi="Times New Roman" w:cs="Times New Roman"/>
                <w:lang w:val="en-US"/>
                <w:rPrChange w:id="16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69" w:author="OLENA PASHKOVA (NEPTUNE.UA)" w:date="2022-11-21T15:27:00Z">
                  <w:rPr>
                    <w:rFonts w:ascii="Times New Roman" w:eastAsia="Calibri" w:hAnsi="Times New Roman" w:cs="Times New Roman"/>
                    <w:b/>
                    <w:lang w:val="en-US"/>
                  </w:rPr>
                </w:rPrChange>
              </w:rPr>
              <w:t>2.2.</w:t>
            </w:r>
            <w:r w:rsidRPr="00DD122E">
              <w:rPr>
                <w:rFonts w:ascii="Times New Roman" w:eastAsia="Calibri" w:hAnsi="Times New Roman" w:cs="Times New Roman"/>
                <w:lang w:val="en-US"/>
                <w:rPrChange w:id="170" w:author="OLENA PASHKOVA (NEPTUNE.UA)" w:date="2022-11-21T15:27:00Z">
                  <w:rPr>
                    <w:rFonts w:ascii="Times New Roman" w:eastAsia="Calibri" w:hAnsi="Times New Roman" w:cs="Times New Roman"/>
                    <w:lang w:val="en-US"/>
                  </w:rPr>
                </w:rPrChange>
              </w:rPr>
              <w:t xml:space="preserve"> The services are provided without the transfer of the ownership of the Grain</w:t>
            </w:r>
            <w:r w:rsidRPr="00DD122E">
              <w:rPr>
                <w:rFonts w:ascii="Times New Roman" w:eastAsia="Calibri" w:hAnsi="Times New Roman" w:cs="Times New Roman"/>
                <w:lang w:val="uk-UA"/>
                <w:rPrChange w:id="171"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172" w:author="OLENA PASHKOVA (NEPTUNE.UA)" w:date="2022-11-21T15:27:00Z">
                  <w:rPr>
                    <w:rFonts w:ascii="Times New Roman" w:eastAsia="Calibri" w:hAnsi="Times New Roman" w:cs="Times New Roman"/>
                    <w:lang w:val="en-US"/>
                  </w:rPr>
                </w:rPrChange>
              </w:rPr>
              <w:t xml:space="preserve">to the Contractor. </w:t>
            </w:r>
          </w:p>
          <w:p w14:paraId="1690A094" w14:textId="77777777" w:rsidR="00400CA9" w:rsidRPr="00DD122E" w:rsidRDefault="00400CA9" w:rsidP="00400CA9">
            <w:pPr>
              <w:contextualSpacing/>
              <w:jc w:val="both"/>
              <w:rPr>
                <w:rFonts w:ascii="Times New Roman" w:eastAsia="Calibri" w:hAnsi="Times New Roman" w:cs="Times New Roman"/>
                <w:lang w:val="en-US"/>
                <w:rPrChange w:id="17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74" w:author="OLENA PASHKOVA (NEPTUNE.UA)" w:date="2022-11-21T15:27:00Z">
                  <w:rPr>
                    <w:rFonts w:ascii="Times New Roman" w:eastAsia="Calibri" w:hAnsi="Times New Roman" w:cs="Times New Roman"/>
                    <w:b/>
                    <w:lang w:val="en-US"/>
                  </w:rPr>
                </w:rPrChange>
              </w:rPr>
              <w:t>2.3.</w:t>
            </w:r>
            <w:r w:rsidRPr="00DD122E">
              <w:rPr>
                <w:rFonts w:ascii="Times New Roman" w:eastAsia="Calibri" w:hAnsi="Times New Roman" w:cs="Times New Roman"/>
                <w:lang w:val="en-US"/>
                <w:rPrChange w:id="175" w:author="OLENA PASHKOVA (NEPTUNE.UA)" w:date="2022-11-21T15:27:00Z">
                  <w:rPr>
                    <w:rFonts w:ascii="Times New Roman" w:eastAsia="Calibri" w:hAnsi="Times New Roman" w:cs="Times New Roman"/>
                    <w:lang w:val="en-US"/>
                  </w:rPr>
                </w:rPrChange>
              </w:rPr>
              <w:t xml:space="preserve"> The Grain shall be accumulated and stored commingled with similar Grain of other owners (no IP storage), unless </w:t>
            </w:r>
            <w:r w:rsidRPr="00DD122E">
              <w:rPr>
                <w:rFonts w:ascii="Times New Roman" w:eastAsia="Calibri" w:hAnsi="Times New Roman" w:cs="Times New Roman"/>
                <w:lang w:val="en-US"/>
                <w:rPrChange w:id="176" w:author="OLENA PASHKOVA (NEPTUNE.UA)" w:date="2022-11-21T15:27:00Z">
                  <w:rPr>
                    <w:rFonts w:ascii="Calibri" w:eastAsia="Calibri" w:hAnsi="Calibri" w:cs="Times New Roman"/>
                    <w:lang w:val="en-US"/>
                  </w:rPr>
                </w:rPrChange>
              </w:rPr>
              <w:t xml:space="preserve"> </w:t>
            </w:r>
            <w:r w:rsidRPr="00DD122E">
              <w:rPr>
                <w:rFonts w:ascii="Times New Roman" w:eastAsia="Calibri" w:hAnsi="Times New Roman" w:cs="Times New Roman"/>
                <w:lang w:val="en-US"/>
              </w:rPr>
              <w:t>otherwise</w:t>
            </w:r>
            <w:r w:rsidRPr="00DD122E" w:rsidDel="00B86D32">
              <w:rPr>
                <w:rFonts w:ascii="Times New Roman" w:eastAsia="Calibri" w:hAnsi="Times New Roman" w:cs="Times New Roman"/>
                <w:lang w:val="en-US"/>
              </w:rPr>
              <w:t xml:space="preserve"> </w:t>
            </w:r>
            <w:r w:rsidRPr="006F5E0C">
              <w:rPr>
                <w:rFonts w:ascii="Times New Roman" w:eastAsia="Calibri" w:hAnsi="Times New Roman" w:cs="Times New Roman"/>
                <w:lang w:val="en-US"/>
              </w:rPr>
              <w:t>agreed by the Parties</w:t>
            </w:r>
            <w:r w:rsidRPr="006F5E0C">
              <w:rPr>
                <w:rFonts w:ascii="Times New Roman" w:eastAsia="Calibri" w:hAnsi="Times New Roman" w:cs="Times New Roman"/>
                <w:lang w:val="uk-UA"/>
              </w:rPr>
              <w:t xml:space="preserve"> </w:t>
            </w:r>
            <w:r w:rsidRPr="00783C1A">
              <w:rPr>
                <w:rFonts w:ascii="Times New Roman" w:eastAsia="Calibri" w:hAnsi="Times New Roman" w:cs="Times New Roman"/>
                <w:lang w:val="en-US"/>
              </w:rPr>
              <w:t>in separate additional agreement.</w:t>
            </w:r>
          </w:p>
          <w:p w14:paraId="456D1060" w14:textId="77777777" w:rsidR="00400CA9" w:rsidRPr="00DD122E" w:rsidRDefault="00400CA9" w:rsidP="00400CA9">
            <w:pPr>
              <w:contextualSpacing/>
              <w:jc w:val="both"/>
              <w:rPr>
                <w:ins w:id="177" w:author="Nataliya Tomaskovic" w:date="2022-08-18T21:24:00Z"/>
                <w:rFonts w:ascii="Times New Roman" w:eastAsia="Calibri" w:hAnsi="Times New Roman" w:cs="Times New Roman"/>
                <w:b/>
                <w:lang w:val="en-US"/>
                <w:rPrChange w:id="178" w:author="OLENA PASHKOVA (NEPTUNE.UA)" w:date="2022-11-21T15:27:00Z">
                  <w:rPr>
                    <w:ins w:id="179" w:author="Nataliya Tomaskovic" w:date="2022-08-18T21:24:00Z"/>
                    <w:rFonts w:ascii="Times New Roman" w:eastAsia="Calibri" w:hAnsi="Times New Roman" w:cs="Times New Roman"/>
                    <w:b/>
                    <w:lang w:val="en-US"/>
                  </w:rPr>
                </w:rPrChange>
              </w:rPr>
            </w:pPr>
            <w:r w:rsidRPr="00DD122E">
              <w:rPr>
                <w:rFonts w:ascii="Times New Roman" w:eastAsia="Calibri" w:hAnsi="Times New Roman" w:cs="Times New Roman"/>
                <w:b/>
                <w:lang w:val="en-US"/>
                <w:rPrChange w:id="180" w:author="OLENA PASHKOVA (NEPTUNE.UA)" w:date="2022-11-21T15:27:00Z">
                  <w:rPr>
                    <w:rFonts w:ascii="Times New Roman" w:eastAsia="Calibri" w:hAnsi="Times New Roman" w:cs="Times New Roman"/>
                    <w:b/>
                    <w:lang w:val="en-US"/>
                  </w:rPr>
                </w:rPrChange>
              </w:rPr>
              <w:t>2.4.</w:t>
            </w:r>
            <w:r w:rsidRPr="00DD122E">
              <w:rPr>
                <w:rFonts w:ascii="Times New Roman" w:eastAsia="Calibri" w:hAnsi="Times New Roman" w:cs="Times New Roman"/>
                <w:lang w:val="en-US"/>
                <w:rPrChange w:id="181" w:author="OLENA PASHKOVA (NEPTUNE.UA)" w:date="2022-11-21T15:27:00Z">
                  <w:rPr>
                    <w:rFonts w:ascii="Times New Roman" w:eastAsia="Calibri" w:hAnsi="Times New Roman" w:cs="Times New Roman"/>
                    <w:lang w:val="en-US"/>
                  </w:rPr>
                </w:rPrChange>
              </w:rPr>
              <w:tab/>
            </w:r>
            <w:r w:rsidRPr="00DD122E">
              <w:rPr>
                <w:rFonts w:ascii="Times New Roman" w:eastAsia="Calibri" w:hAnsi="Times New Roman" w:cs="Times New Roman"/>
                <w:b/>
                <w:lang w:val="en-US"/>
                <w:rPrChange w:id="182" w:author="OLENA PASHKOVA (NEPTUNE.UA)" w:date="2022-11-21T15:27:00Z">
                  <w:rPr>
                    <w:rFonts w:ascii="Times New Roman" w:eastAsia="Calibri" w:hAnsi="Times New Roman" w:cs="Times New Roman"/>
                    <w:b/>
                    <w:lang w:val="en-US"/>
                  </w:rPr>
                </w:rPrChange>
              </w:rPr>
              <w:t>The transshipment services provided by the Contractor to the Customer under this Agreement include:</w:t>
            </w:r>
          </w:p>
          <w:p w14:paraId="041A1F13" w14:textId="77777777" w:rsidR="00400CA9" w:rsidRPr="00DD122E" w:rsidRDefault="00400CA9" w:rsidP="00400CA9">
            <w:pPr>
              <w:contextualSpacing/>
              <w:jc w:val="both"/>
              <w:rPr>
                <w:rFonts w:ascii="Times New Roman" w:eastAsia="Calibri" w:hAnsi="Times New Roman" w:cs="Times New Roman"/>
                <w:b/>
                <w:lang w:val="en-US"/>
                <w:rPrChange w:id="183" w:author="OLENA PASHKOVA (NEPTUNE.UA)" w:date="2022-11-21T15:27:00Z">
                  <w:rPr>
                    <w:rFonts w:ascii="Times New Roman" w:eastAsia="Calibri" w:hAnsi="Times New Roman" w:cs="Times New Roman"/>
                    <w:b/>
                    <w:lang w:val="en-US"/>
                  </w:rPr>
                </w:rPrChange>
              </w:rPr>
            </w:pPr>
          </w:p>
          <w:p w14:paraId="7926DA77" w14:textId="77777777" w:rsidR="00400CA9" w:rsidRPr="00DD122E" w:rsidRDefault="00400CA9" w:rsidP="00400CA9">
            <w:pPr>
              <w:contextualSpacing/>
              <w:jc w:val="both"/>
              <w:rPr>
                <w:ins w:id="184" w:author="Nataliya Tomaskovic" w:date="2022-08-18T21:24:00Z"/>
                <w:rFonts w:ascii="Times New Roman" w:eastAsia="Calibri" w:hAnsi="Times New Roman" w:cs="Times New Roman"/>
                <w:lang w:val="en-US"/>
                <w:rPrChange w:id="185" w:author="OLENA PASHKOVA (NEPTUNE.UA)" w:date="2022-11-21T15:27:00Z">
                  <w:rPr>
                    <w:ins w:id="186" w:author="Nataliya Tomaskovic" w:date="2022-08-18T21:24:00Z"/>
                    <w:rFonts w:ascii="Times New Roman" w:eastAsia="Calibri" w:hAnsi="Times New Roman" w:cs="Times New Roman"/>
                    <w:lang w:val="en-US"/>
                  </w:rPr>
                </w:rPrChange>
              </w:rPr>
            </w:pPr>
            <w:r w:rsidRPr="00DD122E">
              <w:rPr>
                <w:rFonts w:ascii="Times New Roman" w:eastAsia="Calibri" w:hAnsi="Times New Roman" w:cs="Times New Roman"/>
                <w:b/>
                <w:lang w:val="en-US"/>
                <w:rPrChange w:id="187" w:author="OLENA PASHKOVA (NEPTUNE.UA)" w:date="2022-11-21T15:27:00Z">
                  <w:rPr>
                    <w:rFonts w:ascii="Times New Roman" w:eastAsia="Calibri" w:hAnsi="Times New Roman" w:cs="Times New Roman"/>
                    <w:b/>
                    <w:lang w:val="en-US"/>
                  </w:rPr>
                </w:rPrChange>
              </w:rPr>
              <w:t>2.4.1.</w:t>
            </w:r>
            <w:r w:rsidRPr="00DD122E">
              <w:rPr>
                <w:rFonts w:ascii="Times New Roman" w:eastAsia="Calibri" w:hAnsi="Times New Roman" w:cs="Times New Roman"/>
                <w:lang w:val="en-US"/>
                <w:rPrChange w:id="188" w:author="OLENA PASHKOVA (NEPTUNE.UA)" w:date="2022-11-21T15:27:00Z">
                  <w:rPr>
                    <w:rFonts w:ascii="Times New Roman" w:eastAsia="Calibri" w:hAnsi="Times New Roman" w:cs="Times New Roman"/>
                    <w:lang w:val="en-US"/>
                  </w:rPr>
                </w:rPrChange>
              </w:rPr>
              <w:tab/>
              <w:t>ensuring receipt of the consent of the consignee regarding the acceptance of Grain in railway cars and trucks in accordance with clauses 4.1-4.4 of this Agreement.</w:t>
            </w:r>
          </w:p>
          <w:p w14:paraId="6297FAC5" w14:textId="77777777" w:rsidR="00400CA9" w:rsidRPr="00DD122E" w:rsidRDefault="00400CA9" w:rsidP="00400CA9">
            <w:pPr>
              <w:contextualSpacing/>
              <w:jc w:val="both"/>
              <w:rPr>
                <w:rFonts w:ascii="Times New Roman" w:eastAsia="Calibri" w:hAnsi="Times New Roman" w:cs="Times New Roman"/>
                <w:lang w:val="en-US"/>
                <w:rPrChange w:id="189" w:author="OLENA PASHKOVA (NEPTUNE.UA)" w:date="2022-11-21T15:27:00Z">
                  <w:rPr>
                    <w:rFonts w:ascii="Times New Roman" w:eastAsia="Calibri" w:hAnsi="Times New Roman" w:cs="Times New Roman"/>
                    <w:lang w:val="en-US"/>
                  </w:rPr>
                </w:rPrChange>
              </w:rPr>
            </w:pPr>
          </w:p>
          <w:p w14:paraId="7B7C3500" w14:textId="77777777" w:rsidR="00400CA9" w:rsidRPr="00DD122E" w:rsidRDefault="00400CA9" w:rsidP="00400CA9">
            <w:pPr>
              <w:contextualSpacing/>
              <w:jc w:val="both"/>
              <w:rPr>
                <w:ins w:id="190" w:author="Nataliya Tomaskovic" w:date="2022-08-18T21:24:00Z"/>
                <w:rFonts w:ascii="Times New Roman" w:eastAsia="Calibri" w:hAnsi="Times New Roman" w:cs="Times New Roman"/>
                <w:lang w:val="en-US"/>
                <w:rPrChange w:id="191" w:author="OLENA PASHKOVA (NEPTUNE.UA)" w:date="2022-11-21T15:27:00Z">
                  <w:rPr>
                    <w:ins w:id="192" w:author="Nataliya Tomaskovic" w:date="2022-08-18T21:24:00Z"/>
                    <w:rFonts w:ascii="Times New Roman" w:eastAsia="Calibri" w:hAnsi="Times New Roman" w:cs="Times New Roman"/>
                    <w:lang w:val="en-US"/>
                  </w:rPr>
                </w:rPrChange>
              </w:rPr>
            </w:pPr>
            <w:r w:rsidRPr="00DD122E">
              <w:rPr>
                <w:rFonts w:ascii="Times New Roman" w:eastAsia="Calibri" w:hAnsi="Times New Roman" w:cs="Times New Roman"/>
                <w:b/>
                <w:lang w:val="en-US"/>
                <w:rPrChange w:id="193" w:author="OLENA PASHKOVA (NEPTUNE.UA)" w:date="2022-11-21T15:27:00Z">
                  <w:rPr>
                    <w:rFonts w:ascii="Times New Roman" w:eastAsia="Calibri" w:hAnsi="Times New Roman" w:cs="Times New Roman"/>
                    <w:b/>
                    <w:lang w:val="en-US"/>
                  </w:rPr>
                </w:rPrChange>
              </w:rPr>
              <w:t xml:space="preserve">2.4.2. </w:t>
            </w:r>
            <w:r w:rsidRPr="00DD122E">
              <w:rPr>
                <w:rFonts w:ascii="Times New Roman" w:eastAsia="Calibri" w:hAnsi="Times New Roman" w:cs="Times New Roman"/>
                <w:bCs/>
                <w:lang w:val="en-US"/>
                <w:rPrChange w:id="194" w:author="OLENA PASHKOVA (NEPTUNE.UA)" w:date="2022-11-21T15:27:00Z">
                  <w:rPr>
                    <w:rFonts w:ascii="Times New Roman" w:eastAsia="Calibri" w:hAnsi="Times New Roman" w:cs="Times New Roman"/>
                    <w:bCs/>
                    <w:lang w:val="en-US"/>
                  </w:rPr>
                </w:rPrChange>
              </w:rPr>
              <w:t>100%</w:t>
            </w:r>
            <w:r w:rsidRPr="00DD122E">
              <w:rPr>
                <w:rFonts w:ascii="Times New Roman" w:eastAsia="Calibri" w:hAnsi="Times New Roman" w:cs="Times New Roman"/>
                <w:b/>
                <w:lang w:val="en-US"/>
                <w:rPrChange w:id="195" w:author="OLENA PASHKOVA (NEPTUNE.UA)" w:date="2022-11-21T15:27:00Z">
                  <w:rPr>
                    <w:rFonts w:ascii="Times New Roman" w:eastAsia="Calibri" w:hAnsi="Times New Roman" w:cs="Times New Roman"/>
                    <w:b/>
                    <w:lang w:val="en-US"/>
                  </w:rPr>
                </w:rPrChange>
              </w:rPr>
              <w:t xml:space="preserve"> </w:t>
            </w:r>
            <w:r w:rsidRPr="00DD122E">
              <w:rPr>
                <w:rFonts w:ascii="Times New Roman" w:eastAsia="Calibri" w:hAnsi="Times New Roman" w:cs="Times New Roman"/>
                <w:lang w:val="en-US"/>
                <w:rPrChange w:id="196" w:author="OLENA PASHKOVA (NEPTUNE.UA)" w:date="2022-11-21T15:27:00Z">
                  <w:rPr>
                    <w:rFonts w:ascii="Times New Roman" w:eastAsia="Calibri" w:hAnsi="Times New Roman" w:cs="Times New Roman"/>
                    <w:lang w:val="en-US"/>
                  </w:rPr>
                </w:rPrChange>
              </w:rPr>
              <w:t xml:space="preserve">weighing of Grain on railway/truck scales at </w:t>
            </w:r>
            <w:del w:id="197" w:author="Nataliya Tomaskovic" w:date="2022-08-18T17:12:00Z">
              <w:r w:rsidRPr="00DD122E" w:rsidDel="00972A4D">
                <w:rPr>
                  <w:rFonts w:ascii="Times New Roman" w:eastAsia="Calibri" w:hAnsi="Times New Roman" w:cs="Times New Roman"/>
                  <w:lang w:val="en-US"/>
                  <w:rPrChange w:id="198"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199" w:author="OLENA PASHKOVA (NEPTUNE.UA)" w:date="2022-11-21T15:27:00Z">
                  <w:rPr>
                    <w:rFonts w:ascii="Times New Roman" w:eastAsia="Calibri" w:hAnsi="Times New Roman" w:cs="Times New Roman"/>
                    <w:lang w:val="en-US"/>
                  </w:rPr>
                </w:rPrChange>
              </w:rPr>
              <w:t xml:space="preserve">acceptance of Grain; </w:t>
            </w:r>
          </w:p>
          <w:p w14:paraId="670A2E3E" w14:textId="77777777" w:rsidR="00400CA9" w:rsidRPr="00DD122E" w:rsidRDefault="00400CA9" w:rsidP="00400CA9">
            <w:pPr>
              <w:contextualSpacing/>
              <w:jc w:val="both"/>
              <w:rPr>
                <w:rFonts w:ascii="Times New Roman" w:eastAsia="Calibri" w:hAnsi="Times New Roman" w:cs="Times New Roman"/>
                <w:lang w:val="en-US"/>
                <w:rPrChange w:id="200" w:author="OLENA PASHKOVA (NEPTUNE.UA)" w:date="2022-11-21T15:27:00Z">
                  <w:rPr>
                    <w:rFonts w:ascii="Times New Roman" w:eastAsia="Calibri" w:hAnsi="Times New Roman" w:cs="Times New Roman"/>
                    <w:lang w:val="en-US"/>
                  </w:rPr>
                </w:rPrChange>
              </w:rPr>
            </w:pPr>
          </w:p>
          <w:p w14:paraId="0C9CFA6F" w14:textId="77777777" w:rsidR="00400CA9" w:rsidRPr="00DD122E" w:rsidRDefault="00400CA9" w:rsidP="00400CA9">
            <w:pPr>
              <w:contextualSpacing/>
              <w:jc w:val="both"/>
              <w:rPr>
                <w:rFonts w:ascii="Times New Roman" w:eastAsia="Calibri" w:hAnsi="Times New Roman" w:cs="Times New Roman"/>
                <w:lang w:val="en-US"/>
                <w:rPrChange w:id="20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02" w:author="OLENA PASHKOVA (NEPTUNE.UA)" w:date="2022-11-21T15:27:00Z">
                  <w:rPr>
                    <w:rFonts w:ascii="Times New Roman" w:eastAsia="Calibri" w:hAnsi="Times New Roman" w:cs="Times New Roman"/>
                    <w:b/>
                    <w:lang w:val="en-US"/>
                  </w:rPr>
                </w:rPrChange>
              </w:rPr>
              <w:t>2.4.3.</w:t>
            </w:r>
            <w:r w:rsidRPr="00DD122E">
              <w:rPr>
                <w:rFonts w:ascii="Times New Roman" w:eastAsia="Calibri" w:hAnsi="Times New Roman" w:cs="Times New Roman"/>
                <w:lang w:val="en-US"/>
                <w:rPrChange w:id="203" w:author="OLENA PASHKOVA (NEPTUNE.UA)" w:date="2022-11-21T15:27:00Z">
                  <w:rPr>
                    <w:rFonts w:ascii="Times New Roman" w:eastAsia="Calibri" w:hAnsi="Times New Roman" w:cs="Times New Roman"/>
                    <w:lang w:val="en-US"/>
                  </w:rPr>
                </w:rPrChange>
              </w:rPr>
              <w:tab/>
              <w:t>shunting operations (delivery of the railway cars from R/W station Chernomorska to the sampling point, delivery from the sampling point to unloading station, delivery from unloading station to the R/W station Chernomorska after discharging); unloading of railway cars and trucks, processing of necessary accompanying transport documents in accordance with applicable legislation of Ukraine;</w:t>
            </w:r>
          </w:p>
          <w:p w14:paraId="7D403C1A" w14:textId="77777777" w:rsidR="00400CA9" w:rsidRPr="00DD122E" w:rsidRDefault="00400CA9" w:rsidP="00400CA9">
            <w:pPr>
              <w:contextualSpacing/>
              <w:jc w:val="both"/>
              <w:rPr>
                <w:rFonts w:ascii="Times New Roman" w:eastAsia="Calibri" w:hAnsi="Times New Roman" w:cs="Times New Roman"/>
                <w:lang w:val="en-US"/>
                <w:rPrChange w:id="20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05" w:author="OLENA PASHKOVA (NEPTUNE.UA)" w:date="2022-11-21T15:27:00Z">
                  <w:rPr>
                    <w:rFonts w:ascii="Times New Roman" w:eastAsia="Calibri" w:hAnsi="Times New Roman" w:cs="Times New Roman"/>
                    <w:b/>
                    <w:lang w:val="en-US"/>
                  </w:rPr>
                </w:rPrChange>
              </w:rPr>
              <w:t>2.4.4.</w:t>
            </w:r>
            <w:r w:rsidRPr="00DD122E">
              <w:rPr>
                <w:rFonts w:ascii="Times New Roman" w:eastAsia="Calibri" w:hAnsi="Times New Roman" w:cs="Times New Roman"/>
                <w:lang w:val="en-US"/>
                <w:rPrChange w:id="206" w:author="OLENA PASHKOVA (NEPTUNE.UA)" w:date="2022-11-21T15:27:00Z">
                  <w:rPr>
                    <w:rFonts w:ascii="Times New Roman" w:eastAsia="Calibri" w:hAnsi="Times New Roman" w:cs="Times New Roman"/>
                    <w:lang w:val="en-US"/>
                  </w:rPr>
                </w:rPrChange>
              </w:rPr>
              <w:tab/>
              <w:t>performance of preliminary visual and laboratory control and drawing of representative samples of Grain for further quality determination according to the quality parameters specified in clause 6.1.3 of this Agreement;</w:t>
            </w:r>
          </w:p>
          <w:p w14:paraId="244EB219" w14:textId="3EF9A6A7" w:rsidR="00400CA9" w:rsidRPr="00DD122E" w:rsidRDefault="00400CA9" w:rsidP="00400CA9">
            <w:pPr>
              <w:contextualSpacing/>
              <w:jc w:val="both"/>
              <w:rPr>
                <w:rFonts w:ascii="Times New Roman" w:eastAsia="Calibri" w:hAnsi="Times New Roman" w:cs="Times New Roman"/>
                <w:lang w:val="en-US"/>
                <w:rPrChange w:id="20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08" w:author="OLENA PASHKOVA (NEPTUNE.UA)" w:date="2022-11-21T15:27:00Z">
                  <w:rPr>
                    <w:rFonts w:ascii="Times New Roman" w:eastAsia="Calibri" w:hAnsi="Times New Roman" w:cs="Times New Roman"/>
                    <w:b/>
                    <w:lang w:val="en-US"/>
                  </w:rPr>
                </w:rPrChange>
              </w:rPr>
              <w:t>2.4.5.</w:t>
            </w:r>
            <w:r w:rsidRPr="00DD122E">
              <w:rPr>
                <w:rFonts w:ascii="Times New Roman" w:eastAsia="Calibri" w:hAnsi="Times New Roman" w:cs="Times New Roman"/>
                <w:lang w:val="en-US"/>
                <w:rPrChange w:id="209" w:author="OLENA PASHKOVA (NEPTUNE.UA)" w:date="2022-11-21T15:27:00Z">
                  <w:rPr>
                    <w:rFonts w:ascii="Times New Roman" w:eastAsia="Calibri" w:hAnsi="Times New Roman" w:cs="Times New Roman"/>
                    <w:lang w:val="en-US"/>
                  </w:rPr>
                </w:rPrChange>
              </w:rPr>
              <w:tab/>
              <w:t>drawing of representative samples of Grain for further testing at the relevant regulatory authorities</w:t>
            </w:r>
            <w:r w:rsidRPr="00DD122E" w:rsidDel="003778AB">
              <w:rPr>
                <w:rFonts w:ascii="Times New Roman" w:eastAsia="Calibri" w:hAnsi="Times New Roman" w:cs="Times New Roman"/>
                <w:lang w:val="en-US"/>
                <w:rPrChange w:id="210"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211" w:author="OLENA PASHKOVA (NEPTUNE.UA)" w:date="2022-11-21T15:27:00Z">
                  <w:rPr>
                    <w:rFonts w:ascii="Times New Roman" w:eastAsia="Calibri" w:hAnsi="Times New Roman" w:cs="Times New Roman"/>
                    <w:lang w:val="en-US"/>
                  </w:rPr>
                </w:rPrChange>
              </w:rPr>
              <w:t xml:space="preserve">(including SSUFSCP) for the issuance of the necessary documents in accordance with applicable </w:t>
            </w:r>
            <w:ins w:id="212" w:author="OLENA PASHKOVA (NEPTUNE.UA)" w:date="2022-11-16T13:41:00Z">
              <w:r w:rsidR="006B6C81" w:rsidRPr="00DD122E">
                <w:rPr>
                  <w:rFonts w:ascii="Times New Roman" w:eastAsia="Calibri" w:hAnsi="Times New Roman" w:cs="Times New Roman"/>
                  <w:lang w:val="en-US"/>
                  <w:rPrChange w:id="213" w:author="OLENA PASHKOVA (NEPTUNE.UA)" w:date="2022-11-21T15:27:00Z">
                    <w:rPr>
                      <w:rFonts w:ascii="Times New Roman" w:eastAsia="Calibri" w:hAnsi="Times New Roman" w:cs="Times New Roman"/>
                      <w:lang w:val="en-US"/>
                    </w:rPr>
                  </w:rPrChange>
                </w:rPr>
                <w:t xml:space="preserve">Ukrainian </w:t>
              </w:r>
            </w:ins>
            <w:r w:rsidRPr="00DD122E">
              <w:rPr>
                <w:rFonts w:ascii="Times New Roman" w:eastAsia="Calibri" w:hAnsi="Times New Roman" w:cs="Times New Roman"/>
                <w:lang w:val="en-US"/>
                <w:rPrChange w:id="214" w:author="OLENA PASHKOVA (NEPTUNE.UA)" w:date="2022-11-21T15:27:00Z">
                  <w:rPr>
                    <w:rFonts w:ascii="Times New Roman" w:eastAsia="Calibri" w:hAnsi="Times New Roman" w:cs="Times New Roman"/>
                    <w:lang w:val="en-US"/>
                  </w:rPr>
                </w:rPrChange>
              </w:rPr>
              <w:t>legislation;</w:t>
            </w:r>
          </w:p>
          <w:p w14:paraId="7A133E46" w14:textId="77777777" w:rsidR="00400CA9" w:rsidRPr="00DD122E" w:rsidRDefault="00400CA9" w:rsidP="00400CA9">
            <w:pPr>
              <w:contextualSpacing/>
              <w:jc w:val="both"/>
              <w:rPr>
                <w:rFonts w:ascii="Times New Roman" w:eastAsia="Calibri" w:hAnsi="Times New Roman" w:cs="Times New Roman"/>
                <w:b/>
                <w:lang w:val="en-US"/>
                <w:rPrChange w:id="215" w:author="OLENA PASHKOVA (NEPTUNE.UA)" w:date="2022-11-21T15:27:00Z">
                  <w:rPr>
                    <w:rFonts w:ascii="Times New Roman" w:eastAsia="Calibri" w:hAnsi="Times New Roman" w:cs="Times New Roman"/>
                    <w:b/>
                    <w:lang w:val="en-US"/>
                  </w:rPr>
                </w:rPrChange>
              </w:rPr>
            </w:pPr>
          </w:p>
          <w:p w14:paraId="3C62AEF3" w14:textId="77777777" w:rsidR="00400CA9" w:rsidRPr="00DD122E" w:rsidRDefault="00400CA9" w:rsidP="00400CA9">
            <w:pPr>
              <w:contextualSpacing/>
              <w:jc w:val="both"/>
              <w:rPr>
                <w:rFonts w:ascii="Times New Roman" w:eastAsia="Calibri" w:hAnsi="Times New Roman" w:cs="Times New Roman"/>
                <w:lang w:val="en-US"/>
                <w:rPrChange w:id="21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17" w:author="OLENA PASHKOVA (NEPTUNE.UA)" w:date="2022-11-21T15:27:00Z">
                  <w:rPr>
                    <w:rFonts w:ascii="Times New Roman" w:eastAsia="Calibri" w:hAnsi="Times New Roman" w:cs="Times New Roman"/>
                    <w:b/>
                    <w:lang w:val="en-US"/>
                  </w:rPr>
                </w:rPrChange>
              </w:rPr>
              <w:t>2.4.6.</w:t>
            </w:r>
            <w:r w:rsidRPr="00DD122E">
              <w:rPr>
                <w:rFonts w:ascii="Times New Roman" w:eastAsia="Calibri" w:hAnsi="Times New Roman" w:cs="Times New Roman"/>
                <w:lang w:val="en-US"/>
                <w:rPrChange w:id="218" w:author="OLENA PASHKOVA (NEPTUNE.UA)" w:date="2022-11-21T15:27:00Z">
                  <w:rPr>
                    <w:rFonts w:ascii="Times New Roman" w:eastAsia="Calibri" w:hAnsi="Times New Roman" w:cs="Times New Roman"/>
                    <w:lang w:val="en-US"/>
                  </w:rPr>
                </w:rPrChange>
              </w:rPr>
              <w:tab/>
              <w:t>conducting operative recording of quantity and quality of the Grain, which is accepted and shipped, and reporting to the Customer in accordance with clause 4.7 of this Agreement;</w:t>
            </w:r>
          </w:p>
          <w:p w14:paraId="30DE7DA4" w14:textId="77777777" w:rsidR="00400CA9" w:rsidRPr="00DD122E" w:rsidRDefault="00400CA9" w:rsidP="00400CA9">
            <w:pPr>
              <w:contextualSpacing/>
              <w:jc w:val="both"/>
              <w:rPr>
                <w:rFonts w:ascii="Times New Roman" w:eastAsia="Calibri" w:hAnsi="Times New Roman" w:cs="Times New Roman"/>
                <w:lang w:val="en-US"/>
                <w:rPrChange w:id="219" w:author="OLENA PASHKOVA (NEPTUNE.UA)" w:date="2022-11-21T15:27:00Z">
                  <w:rPr>
                    <w:rFonts w:ascii="Times New Roman" w:eastAsia="Calibri" w:hAnsi="Times New Roman" w:cs="Times New Roman"/>
                    <w:lang w:val="en-US"/>
                  </w:rPr>
                </w:rPrChange>
              </w:rPr>
            </w:pPr>
          </w:p>
          <w:p w14:paraId="6286BC7D" w14:textId="5BF5BC56" w:rsidR="00400CA9" w:rsidRPr="00DD122E" w:rsidRDefault="00400CA9" w:rsidP="00400CA9">
            <w:pPr>
              <w:contextualSpacing/>
              <w:jc w:val="both"/>
              <w:rPr>
                <w:rFonts w:ascii="Times New Roman" w:eastAsia="Calibri" w:hAnsi="Times New Roman" w:cs="Times New Roman"/>
                <w:lang w:val="en-US"/>
                <w:rPrChange w:id="220" w:author="OLENA PASHKOVA (NEPTUNE.UA)" w:date="2022-11-21T15:27:00Z">
                  <w:rPr>
                    <w:rFonts w:ascii="Times New Roman" w:eastAsia="Calibri" w:hAnsi="Times New Roman" w:cs="Times New Roman"/>
                    <w:lang w:val="en-US"/>
                  </w:rPr>
                </w:rPrChange>
              </w:rPr>
            </w:pPr>
            <w:bookmarkStart w:id="221" w:name="_Hlk111735637"/>
            <w:r w:rsidRPr="00DD122E">
              <w:rPr>
                <w:rFonts w:ascii="Times New Roman" w:eastAsia="Calibri" w:hAnsi="Times New Roman" w:cs="Times New Roman"/>
                <w:b/>
                <w:lang w:val="en-US"/>
                <w:rPrChange w:id="222" w:author="OLENA PASHKOVA (NEPTUNE.UA)" w:date="2022-11-21T15:27:00Z">
                  <w:rPr>
                    <w:rFonts w:ascii="Times New Roman" w:eastAsia="Calibri" w:hAnsi="Times New Roman" w:cs="Times New Roman"/>
                    <w:b/>
                    <w:lang w:val="en-US"/>
                  </w:rPr>
                </w:rPrChange>
              </w:rPr>
              <w:t>2.4.7.</w:t>
            </w:r>
            <w:r w:rsidRPr="00DD122E">
              <w:rPr>
                <w:rFonts w:ascii="Times New Roman" w:eastAsia="Calibri" w:hAnsi="Times New Roman" w:cs="Times New Roman"/>
                <w:lang w:val="en-US"/>
                <w:rPrChange w:id="223" w:author="OLENA PASHKOVA (NEPTUNE.UA)" w:date="2022-11-21T15:27:00Z">
                  <w:rPr>
                    <w:rFonts w:ascii="Times New Roman" w:eastAsia="Calibri" w:hAnsi="Times New Roman" w:cs="Times New Roman"/>
                    <w:lang w:val="en-US"/>
                  </w:rPr>
                </w:rPrChange>
              </w:rPr>
              <w:tab/>
              <w:t xml:space="preserve">accumulation and storage of Grain with the further loading of the Grain onto a vessel </w:t>
            </w:r>
            <w:r w:rsidR="00BF6509" w:rsidRPr="00DD122E">
              <w:rPr>
                <w:rFonts w:ascii="Times New Roman" w:eastAsia="Calibri" w:hAnsi="Times New Roman" w:cs="Times New Roman"/>
                <w:color w:val="C00000"/>
                <w:lang w:val="en-US"/>
                <w:rPrChange w:id="224" w:author="OLENA PASHKOVA (NEPTUNE.UA)" w:date="2022-11-21T15:27:00Z">
                  <w:rPr>
                    <w:rFonts w:ascii="Times New Roman" w:eastAsia="Calibri" w:hAnsi="Times New Roman" w:cs="Times New Roman"/>
                    <w:color w:val="C00000"/>
                    <w:lang w:val="en-US"/>
                  </w:rPr>
                </w:rPrChange>
              </w:rPr>
              <w:t xml:space="preserve">or truck </w:t>
            </w:r>
            <w:r w:rsidRPr="00DD122E">
              <w:rPr>
                <w:rFonts w:ascii="Times New Roman" w:eastAsia="Calibri" w:hAnsi="Times New Roman" w:cs="Times New Roman"/>
                <w:lang w:val="en-US"/>
                <w:rPrChange w:id="225" w:author="OLENA PASHKOVA (NEPTUNE.UA)" w:date="2022-11-21T15:27:00Z">
                  <w:rPr>
                    <w:rFonts w:ascii="Times New Roman" w:eastAsia="Calibri" w:hAnsi="Times New Roman" w:cs="Times New Roman"/>
                    <w:lang w:val="en-US"/>
                  </w:rPr>
                </w:rPrChange>
              </w:rPr>
              <w:t>nominated by the Customer.</w:t>
            </w:r>
          </w:p>
          <w:p w14:paraId="65FA054A" w14:textId="19C7973A" w:rsidR="00400CA9" w:rsidRPr="00DD122E" w:rsidDel="00215559" w:rsidRDefault="00400CA9" w:rsidP="00400CA9">
            <w:pPr>
              <w:contextualSpacing/>
              <w:jc w:val="both"/>
              <w:rPr>
                <w:del w:id="226" w:author="Viktoriya Elik" w:date="2022-08-26T15:35:00Z"/>
                <w:rFonts w:ascii="Times New Roman" w:eastAsia="Calibri" w:hAnsi="Times New Roman" w:cs="Times New Roman"/>
                <w:lang w:val="en-US"/>
                <w:rPrChange w:id="227" w:author="OLENA PASHKOVA (NEPTUNE.UA)" w:date="2022-11-21T15:27:00Z">
                  <w:rPr>
                    <w:del w:id="228" w:author="Viktoriya Elik" w:date="2022-08-26T15:35:00Z"/>
                    <w:rFonts w:ascii="Times New Roman" w:eastAsia="Calibri" w:hAnsi="Times New Roman" w:cs="Times New Roman"/>
                    <w:lang w:val="en-US"/>
                  </w:rPr>
                </w:rPrChange>
              </w:rPr>
            </w:pPr>
          </w:p>
          <w:p w14:paraId="19013A14" w14:textId="4C79FA88" w:rsidR="00215559" w:rsidRPr="00DD122E" w:rsidRDefault="00215559" w:rsidP="00400CA9">
            <w:pPr>
              <w:contextualSpacing/>
              <w:jc w:val="both"/>
              <w:rPr>
                <w:ins w:id="229" w:author="OLENA PASHKOVA (NEPTUNE.UA)" w:date="2022-10-26T00:00:00Z"/>
                <w:rFonts w:ascii="Times New Roman" w:eastAsia="Calibri" w:hAnsi="Times New Roman" w:cs="Times New Roman"/>
                <w:lang w:val="en-US"/>
                <w:rPrChange w:id="230" w:author="OLENA PASHKOVA (NEPTUNE.UA)" w:date="2022-11-21T15:27:00Z">
                  <w:rPr>
                    <w:ins w:id="231" w:author="OLENA PASHKOVA (NEPTUNE.UA)" w:date="2022-10-26T00:00:00Z"/>
                    <w:rFonts w:ascii="Times New Roman" w:eastAsia="Calibri" w:hAnsi="Times New Roman" w:cs="Times New Roman"/>
                    <w:lang w:val="en-US"/>
                  </w:rPr>
                </w:rPrChange>
              </w:rPr>
            </w:pPr>
          </w:p>
          <w:p w14:paraId="7E8D1A0E" w14:textId="14312861" w:rsidR="00215559" w:rsidRPr="00DD122E" w:rsidRDefault="00215559" w:rsidP="00400CA9">
            <w:pPr>
              <w:contextualSpacing/>
              <w:jc w:val="both"/>
              <w:rPr>
                <w:ins w:id="232" w:author="OLENA PASHKOVA (NEPTUNE.UA)" w:date="2022-10-26T00:00:00Z"/>
                <w:rFonts w:ascii="Times New Roman" w:eastAsia="Calibri" w:hAnsi="Times New Roman" w:cs="Times New Roman"/>
                <w:lang w:val="en-US"/>
                <w:rPrChange w:id="233" w:author="OLENA PASHKOVA (NEPTUNE.UA)" w:date="2022-11-21T15:27:00Z">
                  <w:rPr>
                    <w:ins w:id="234" w:author="OLENA PASHKOVA (NEPTUNE.UA)" w:date="2022-10-26T00:00:00Z"/>
                    <w:rFonts w:ascii="Times New Roman" w:eastAsia="Calibri" w:hAnsi="Times New Roman" w:cs="Times New Roman"/>
                    <w:lang w:val="en-US"/>
                  </w:rPr>
                </w:rPrChange>
              </w:rPr>
            </w:pPr>
          </w:p>
          <w:p w14:paraId="3CE6BE1F" w14:textId="64F77967" w:rsidR="00215559" w:rsidRPr="00DD122E" w:rsidRDefault="00215559" w:rsidP="00400CA9">
            <w:pPr>
              <w:contextualSpacing/>
              <w:jc w:val="both"/>
              <w:rPr>
                <w:ins w:id="235" w:author="OLENA PASHKOVA (NEPTUNE.UA)" w:date="2022-10-26T00:00:00Z"/>
                <w:rFonts w:ascii="Times New Roman" w:eastAsia="Calibri" w:hAnsi="Times New Roman" w:cs="Times New Roman"/>
                <w:lang w:val="en-US"/>
                <w:rPrChange w:id="236" w:author="OLENA PASHKOVA (NEPTUNE.UA)" w:date="2022-11-21T15:27:00Z">
                  <w:rPr>
                    <w:ins w:id="237" w:author="OLENA PASHKOVA (NEPTUNE.UA)" w:date="2022-10-26T00:00:00Z"/>
                    <w:rFonts w:ascii="Times New Roman" w:eastAsia="Calibri" w:hAnsi="Times New Roman" w:cs="Times New Roman"/>
                    <w:lang w:val="en-US"/>
                  </w:rPr>
                </w:rPrChange>
              </w:rPr>
            </w:pPr>
          </w:p>
          <w:p w14:paraId="04F96094" w14:textId="77777777" w:rsidR="00215559" w:rsidRPr="00DD122E" w:rsidRDefault="00215559" w:rsidP="00400CA9">
            <w:pPr>
              <w:contextualSpacing/>
              <w:jc w:val="both"/>
              <w:rPr>
                <w:ins w:id="238" w:author="OLENA PASHKOVA (NEPTUNE.UA)" w:date="2022-10-26T00:00:00Z"/>
                <w:rFonts w:ascii="Times New Roman" w:eastAsia="Calibri" w:hAnsi="Times New Roman" w:cs="Times New Roman"/>
                <w:lang w:val="en-US"/>
                <w:rPrChange w:id="239" w:author="OLENA PASHKOVA (NEPTUNE.UA)" w:date="2022-11-21T15:27:00Z">
                  <w:rPr>
                    <w:ins w:id="240" w:author="OLENA PASHKOVA (NEPTUNE.UA)" w:date="2022-10-26T00:00:00Z"/>
                    <w:rFonts w:ascii="Times New Roman" w:eastAsia="Calibri" w:hAnsi="Times New Roman" w:cs="Times New Roman"/>
                    <w:lang w:val="en-US"/>
                  </w:rPr>
                </w:rPrChange>
              </w:rPr>
            </w:pPr>
          </w:p>
          <w:bookmarkEnd w:id="221"/>
          <w:p w14:paraId="43A9C7B7" w14:textId="35BD303A" w:rsidR="00400CA9" w:rsidRPr="00DD122E" w:rsidDel="00442445" w:rsidRDefault="00400CA9" w:rsidP="00400CA9">
            <w:pPr>
              <w:contextualSpacing/>
              <w:jc w:val="both"/>
              <w:rPr>
                <w:ins w:id="241" w:author="Nataliya Tomaskovic" w:date="2022-08-18T17:26:00Z"/>
                <w:del w:id="242" w:author="Viktoriya Elik" w:date="2022-08-26T13:36:00Z"/>
                <w:rFonts w:ascii="Times New Roman" w:eastAsia="Calibri" w:hAnsi="Times New Roman" w:cs="Times New Roman"/>
                <w:lang w:val="en-US"/>
                <w:rPrChange w:id="243" w:author="OLENA PASHKOVA (NEPTUNE.UA)" w:date="2022-11-21T15:27:00Z">
                  <w:rPr>
                    <w:ins w:id="244" w:author="Nataliya Tomaskovic" w:date="2022-08-18T17:26:00Z"/>
                    <w:del w:id="245" w:author="Viktoriya Elik" w:date="2022-08-26T13:36:00Z"/>
                    <w:rFonts w:ascii="Times New Roman" w:eastAsia="Calibri" w:hAnsi="Times New Roman" w:cs="Times New Roman"/>
                    <w:lang w:val="en-US"/>
                  </w:rPr>
                </w:rPrChange>
              </w:rPr>
            </w:pPr>
            <w:del w:id="246" w:author="OLENA PASHKOVA (NEPTUNE.UA)" w:date="2022-10-25T23:53:00Z">
              <w:r w:rsidRPr="00DD122E" w:rsidDel="00BF6509">
                <w:rPr>
                  <w:rFonts w:ascii="Times New Roman" w:eastAsia="Calibri" w:hAnsi="Times New Roman" w:cs="Times New Roman"/>
                  <w:b/>
                  <w:lang w:val="en-US"/>
                  <w:rPrChange w:id="247" w:author="OLENA PASHKOVA (NEPTUNE.UA)" w:date="2022-11-21T15:27:00Z">
                    <w:rPr>
                      <w:rFonts w:ascii="Times New Roman" w:eastAsia="Calibri" w:hAnsi="Times New Roman" w:cs="Times New Roman"/>
                      <w:b/>
                      <w:lang w:val="en-US"/>
                    </w:rPr>
                  </w:rPrChange>
                </w:rPr>
                <w:delText>2.4.8.</w:delText>
              </w:r>
              <w:r w:rsidRPr="00DD122E" w:rsidDel="00BF6509">
                <w:rPr>
                  <w:rFonts w:ascii="Times New Roman" w:eastAsia="Calibri" w:hAnsi="Times New Roman" w:cs="Times New Roman"/>
                  <w:lang w:val="en-US"/>
                  <w:rPrChange w:id="248" w:author="OLENA PASHKOVA (NEPTUNE.UA)" w:date="2022-11-21T15:27:00Z">
                    <w:rPr>
                      <w:rFonts w:ascii="Times New Roman" w:eastAsia="Calibri" w:hAnsi="Times New Roman" w:cs="Times New Roman"/>
                      <w:lang w:val="en-US"/>
                    </w:rPr>
                  </w:rPrChange>
                </w:rPr>
                <w:tab/>
                <w:delText>ensuring the safety of Grain (quantity</w:delText>
              </w:r>
            </w:del>
            <w:ins w:id="249" w:author="Nataliya Tomaskovic" w:date="2022-08-18T17:25:00Z">
              <w:del w:id="250" w:author="OLENA PASHKOVA (NEPTUNE.UA)" w:date="2022-10-25T23:53:00Z">
                <w:r w:rsidRPr="00DD122E" w:rsidDel="00BF6509">
                  <w:rPr>
                    <w:rFonts w:ascii="Times New Roman" w:eastAsia="Calibri" w:hAnsi="Times New Roman" w:cs="Times New Roman"/>
                    <w:lang w:val="en-US"/>
                    <w:rPrChange w:id="251" w:author="OLENA PASHKOVA (NEPTUNE.UA)" w:date="2022-11-21T15:27:00Z">
                      <w:rPr>
                        <w:rFonts w:ascii="Times New Roman" w:eastAsia="Calibri" w:hAnsi="Times New Roman" w:cs="Times New Roman"/>
                        <w:lang w:val="en-US"/>
                      </w:rPr>
                    </w:rPrChange>
                  </w:rPr>
                  <w:delText>,</w:delText>
                </w:r>
              </w:del>
            </w:ins>
            <w:del w:id="252" w:author="OLENA PASHKOVA (NEPTUNE.UA)" w:date="2022-10-25T23:53:00Z">
              <w:r w:rsidRPr="00DD122E" w:rsidDel="00BF6509">
                <w:rPr>
                  <w:rFonts w:ascii="Times New Roman" w:eastAsia="Calibri" w:hAnsi="Times New Roman" w:cs="Times New Roman"/>
                  <w:lang w:val="en-US"/>
                  <w:rPrChange w:id="253" w:author="OLENA PASHKOVA (NEPTUNE.UA)" w:date="2022-11-21T15:27:00Z">
                    <w:rPr>
                      <w:rFonts w:ascii="Times New Roman" w:eastAsia="Calibri" w:hAnsi="Times New Roman" w:cs="Times New Roman"/>
                      <w:lang w:val="en-US"/>
                    </w:rPr>
                  </w:rPrChange>
                </w:rPr>
                <w:delText xml:space="preserve"> and quality and organoleptic </w:delText>
              </w:r>
            </w:del>
            <w:ins w:id="254" w:author="Nataliya Tomaskovic" w:date="2022-08-18T17:25:00Z">
              <w:del w:id="255" w:author="OLENA PASHKOVA (NEPTUNE.UA)" w:date="2022-10-25T23:53:00Z">
                <w:r w:rsidRPr="00DD122E" w:rsidDel="00BF6509">
                  <w:rPr>
                    <w:rFonts w:ascii="Times New Roman" w:eastAsia="Calibri" w:hAnsi="Times New Roman" w:cs="Times New Roman"/>
                    <w:lang w:val="en-US"/>
                    <w:rPrChange w:id="256" w:author="OLENA PASHKOVA (NEPTUNE.UA)" w:date="2022-11-21T15:27:00Z">
                      <w:rPr>
                        <w:rFonts w:ascii="Times New Roman" w:eastAsia="Calibri" w:hAnsi="Times New Roman" w:cs="Times New Roman"/>
                        <w:lang w:val="en-US"/>
                      </w:rPr>
                    </w:rPrChange>
                  </w:rPr>
                  <w:delText>condition</w:delText>
                </w:r>
              </w:del>
            </w:ins>
            <w:del w:id="257" w:author="OLENA PASHKOVA (NEPTUNE.UA)" w:date="2022-10-25T23:53:00Z">
              <w:r w:rsidRPr="00DD122E" w:rsidDel="00BF6509">
                <w:rPr>
                  <w:rFonts w:ascii="Times New Roman" w:eastAsia="Calibri" w:hAnsi="Times New Roman" w:cs="Times New Roman"/>
                  <w:lang w:val="en-US"/>
                  <w:rPrChange w:id="258" w:author="OLENA PASHKOVA (NEPTUNE.UA)" w:date="2022-11-21T15:27:00Z">
                    <w:rPr>
                      <w:rFonts w:ascii="Times New Roman" w:eastAsia="Calibri" w:hAnsi="Times New Roman" w:cs="Times New Roman"/>
                      <w:lang w:val="en-US"/>
                    </w:rPr>
                  </w:rPrChange>
                </w:rPr>
                <w:delText>characteristics) from the time of its receipt from a carrier until the moment of its shipment on</w:delText>
              </w:r>
            </w:del>
            <w:ins w:id="259" w:author="Nataliya Tomaskovic" w:date="2022-08-18T17:26:00Z">
              <w:del w:id="260" w:author="OLENA PASHKOVA (NEPTUNE.UA)" w:date="2022-10-25T23:53:00Z">
                <w:r w:rsidRPr="00DD122E" w:rsidDel="00BF6509">
                  <w:rPr>
                    <w:rFonts w:ascii="Times New Roman" w:eastAsia="Calibri" w:hAnsi="Times New Roman" w:cs="Times New Roman"/>
                    <w:lang w:val="en-US"/>
                    <w:rPrChange w:id="261" w:author="OLENA PASHKOVA (NEPTUNE.UA)" w:date="2022-11-21T15:27:00Z">
                      <w:rPr>
                        <w:rFonts w:ascii="Times New Roman" w:eastAsia="Calibri" w:hAnsi="Times New Roman" w:cs="Times New Roman"/>
                        <w:lang w:val="en-US"/>
                      </w:rPr>
                    </w:rPrChange>
                  </w:rPr>
                  <w:delText>to</w:delText>
                </w:r>
              </w:del>
            </w:ins>
            <w:del w:id="262" w:author="OLENA PASHKOVA (NEPTUNE.UA)" w:date="2022-10-25T23:53:00Z">
              <w:r w:rsidRPr="00DD122E" w:rsidDel="00BF6509">
                <w:rPr>
                  <w:rFonts w:ascii="Times New Roman" w:eastAsia="Calibri" w:hAnsi="Times New Roman" w:cs="Times New Roman"/>
                  <w:lang w:val="en-US"/>
                  <w:rPrChange w:id="263" w:author="OLENA PASHKOVA (NEPTUNE.UA)" w:date="2022-11-21T15:27:00Z">
                    <w:rPr>
                      <w:rFonts w:ascii="Times New Roman" w:eastAsia="Calibri" w:hAnsi="Times New Roman" w:cs="Times New Roman"/>
                      <w:lang w:val="en-US"/>
                    </w:rPr>
                  </w:rPrChange>
                </w:rPr>
                <w:delText xml:space="preserve"> the vessel</w:delText>
              </w:r>
              <w:r w:rsidRPr="00DD122E" w:rsidDel="00BF6509">
                <w:rPr>
                  <w:rFonts w:ascii="Times New Roman" w:eastAsia="Calibri" w:hAnsi="Times New Roman" w:cs="Times New Roman"/>
                  <w:lang w:val="uk-UA"/>
                  <w:rPrChange w:id="264" w:author="OLENA PASHKOVA (NEPTUNE.UA)" w:date="2022-11-21T15:27:00Z">
                    <w:rPr>
                      <w:rFonts w:ascii="Times New Roman" w:eastAsia="Calibri" w:hAnsi="Times New Roman" w:cs="Times New Roman"/>
                      <w:lang w:val="uk-UA"/>
                    </w:rPr>
                  </w:rPrChange>
                </w:rPr>
                <w:delText xml:space="preserve"> </w:delText>
              </w:r>
              <w:r w:rsidRPr="00DD122E" w:rsidDel="00BF6509">
                <w:rPr>
                  <w:rFonts w:ascii="Times New Roman" w:eastAsia="Calibri" w:hAnsi="Times New Roman" w:cs="Times New Roman"/>
                  <w:lang w:val="en-US"/>
                  <w:rPrChange w:id="265" w:author="OLENA PASHKOVA (NEPTUNE.UA)" w:date="2022-11-21T15:27:00Z">
                    <w:rPr>
                      <w:rFonts w:ascii="Times New Roman" w:eastAsia="Calibri" w:hAnsi="Times New Roman" w:cs="Times New Roman"/>
                      <w:lang w:val="en-US"/>
                    </w:rPr>
                  </w:rPrChange>
                </w:rPr>
                <w:delText>or tr</w:delText>
              </w:r>
            </w:del>
            <w:ins w:id="266" w:author="Nataliya Tomaskovic" w:date="2022-08-18T17:26:00Z">
              <w:del w:id="267" w:author="OLENA PASHKOVA (NEPTUNE.UA)" w:date="2022-10-25T23:53:00Z">
                <w:r w:rsidRPr="00DD122E" w:rsidDel="00BF6509">
                  <w:rPr>
                    <w:rFonts w:ascii="Times New Roman" w:eastAsia="Calibri" w:hAnsi="Times New Roman" w:cs="Times New Roman"/>
                    <w:lang w:val="en-US"/>
                    <w:rPrChange w:id="268" w:author="OLENA PASHKOVA (NEPTUNE.UA)" w:date="2022-11-21T15:27:00Z">
                      <w:rPr>
                        <w:rFonts w:ascii="Times New Roman" w:eastAsia="Calibri" w:hAnsi="Times New Roman" w:cs="Times New Roman"/>
                        <w:lang w:val="en-US"/>
                      </w:rPr>
                    </w:rPrChange>
                  </w:rPr>
                  <w:delText>u</w:delText>
                </w:r>
              </w:del>
            </w:ins>
            <w:del w:id="269" w:author="OLENA PASHKOVA (NEPTUNE.UA)" w:date="2022-10-25T23:53:00Z">
              <w:r w:rsidRPr="00DD122E" w:rsidDel="00BF6509">
                <w:rPr>
                  <w:rFonts w:ascii="Times New Roman" w:eastAsia="Calibri" w:hAnsi="Times New Roman" w:cs="Times New Roman"/>
                  <w:lang w:val="en-US"/>
                  <w:rPrChange w:id="270" w:author="OLENA PASHKOVA (NEPTUNE.UA)" w:date="2022-11-21T15:27:00Z">
                    <w:rPr>
                      <w:rFonts w:ascii="Times New Roman" w:eastAsia="Calibri" w:hAnsi="Times New Roman" w:cs="Times New Roman"/>
                      <w:lang w:val="en-US"/>
                    </w:rPr>
                  </w:rPrChange>
                </w:rPr>
                <w:delText>acks but not more then period of storage agreed by Parties in this Contract (clauses 6.5 and 11.3.3);</w:delText>
              </w:r>
            </w:del>
          </w:p>
          <w:p w14:paraId="635F9D88" w14:textId="77777777" w:rsidR="00400CA9" w:rsidRPr="00DD122E" w:rsidRDefault="00400CA9" w:rsidP="00400CA9">
            <w:pPr>
              <w:contextualSpacing/>
              <w:jc w:val="both"/>
              <w:rPr>
                <w:rFonts w:ascii="Times New Roman" w:eastAsia="Calibri" w:hAnsi="Times New Roman" w:cs="Times New Roman"/>
                <w:lang w:val="en-US"/>
                <w:rPrChange w:id="271" w:author="OLENA PASHKOVA (NEPTUNE.UA)" w:date="2022-11-21T15:27:00Z">
                  <w:rPr>
                    <w:rFonts w:ascii="Times New Roman" w:eastAsia="Calibri" w:hAnsi="Times New Roman" w:cs="Times New Roman"/>
                    <w:lang w:val="en-US"/>
                  </w:rPr>
                </w:rPrChange>
              </w:rPr>
            </w:pPr>
          </w:p>
          <w:p w14:paraId="662B5361" w14:textId="293CBA66" w:rsidR="00400CA9" w:rsidRPr="00DD122E" w:rsidRDefault="00400CA9" w:rsidP="00400CA9">
            <w:pPr>
              <w:contextualSpacing/>
              <w:jc w:val="both"/>
              <w:rPr>
                <w:ins w:id="272" w:author="Nataliya Tomaskovic" w:date="2022-08-18T17:26:00Z"/>
                <w:rFonts w:ascii="Times New Roman" w:eastAsia="Calibri" w:hAnsi="Times New Roman" w:cs="Times New Roman"/>
                <w:lang w:val="en-US"/>
                <w:rPrChange w:id="273" w:author="OLENA PASHKOVA (NEPTUNE.UA)" w:date="2022-11-21T15:27:00Z">
                  <w:rPr>
                    <w:ins w:id="274" w:author="Nataliya Tomaskovic" w:date="2022-08-18T17:26:00Z"/>
                    <w:rFonts w:ascii="Times New Roman" w:eastAsia="Calibri" w:hAnsi="Times New Roman" w:cs="Times New Roman"/>
                    <w:lang w:val="en-US"/>
                  </w:rPr>
                </w:rPrChange>
              </w:rPr>
            </w:pPr>
            <w:r w:rsidRPr="00DD122E">
              <w:rPr>
                <w:rFonts w:ascii="Times New Roman" w:eastAsia="Calibri" w:hAnsi="Times New Roman" w:cs="Times New Roman"/>
                <w:b/>
                <w:lang w:val="en-US"/>
                <w:rPrChange w:id="275" w:author="OLENA PASHKOVA (NEPTUNE.UA)" w:date="2022-11-21T15:27:00Z">
                  <w:rPr>
                    <w:rFonts w:ascii="Times New Roman" w:eastAsia="Calibri" w:hAnsi="Times New Roman" w:cs="Times New Roman"/>
                    <w:b/>
                    <w:lang w:val="en-US"/>
                  </w:rPr>
                </w:rPrChange>
              </w:rPr>
              <w:t>2.4.</w:t>
            </w:r>
            <w:del w:id="276" w:author="OLENA PASHKOVA (NEPTUNE.UA)" w:date="2022-10-25T23:59:00Z">
              <w:r w:rsidRPr="00DD122E" w:rsidDel="00215559">
                <w:rPr>
                  <w:rFonts w:ascii="Times New Roman" w:eastAsia="Calibri" w:hAnsi="Times New Roman" w:cs="Times New Roman"/>
                  <w:b/>
                  <w:lang w:val="en-US"/>
                  <w:rPrChange w:id="277" w:author="OLENA PASHKOVA (NEPTUNE.UA)" w:date="2022-11-21T15:27:00Z">
                    <w:rPr>
                      <w:rFonts w:ascii="Times New Roman" w:eastAsia="Calibri" w:hAnsi="Times New Roman" w:cs="Times New Roman"/>
                      <w:b/>
                      <w:lang w:val="en-US"/>
                    </w:rPr>
                  </w:rPrChange>
                </w:rPr>
                <w:delText>9</w:delText>
              </w:r>
            </w:del>
            <w:ins w:id="278" w:author="OLENA PASHKOVA (NEPTUNE.UA)" w:date="2022-10-25T23:59:00Z">
              <w:r w:rsidR="00215559" w:rsidRPr="00DD122E">
                <w:rPr>
                  <w:rFonts w:ascii="Times New Roman" w:eastAsia="Calibri" w:hAnsi="Times New Roman" w:cs="Times New Roman"/>
                  <w:b/>
                  <w:lang w:val="uk-UA"/>
                  <w:rPrChange w:id="279" w:author="OLENA PASHKOVA (NEPTUNE.UA)" w:date="2022-11-21T15:27:00Z">
                    <w:rPr>
                      <w:rFonts w:ascii="Times New Roman" w:eastAsia="Calibri" w:hAnsi="Times New Roman" w:cs="Times New Roman"/>
                      <w:b/>
                      <w:lang w:val="uk-UA"/>
                    </w:rPr>
                  </w:rPrChange>
                </w:rPr>
                <w:t>8</w:t>
              </w:r>
            </w:ins>
            <w:r w:rsidRPr="00DD122E">
              <w:rPr>
                <w:rFonts w:ascii="Times New Roman" w:eastAsia="Calibri" w:hAnsi="Times New Roman" w:cs="Times New Roman"/>
                <w:b/>
                <w:lang w:val="en-US"/>
                <w:rPrChange w:id="280"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281" w:author="OLENA PASHKOVA (NEPTUNE.UA)" w:date="2022-11-21T15:27:00Z">
                  <w:rPr>
                    <w:rFonts w:ascii="Times New Roman" w:eastAsia="Calibri" w:hAnsi="Times New Roman" w:cs="Times New Roman"/>
                    <w:lang w:val="en-US"/>
                  </w:rPr>
                </w:rPrChange>
              </w:rPr>
              <w:tab/>
              <w:t xml:space="preserve">Ensuring the loading of vessels in accordance with written Customer’s instructions subject to customs approval </w:t>
            </w:r>
            <w:r w:rsidRPr="00DD122E">
              <w:rPr>
                <w:rFonts w:ascii="Times New Roman" w:eastAsia="Calibri" w:hAnsi="Times New Roman" w:cs="Times New Roman"/>
                <w:lang w:val="en-US"/>
                <w:rPrChange w:id="282" w:author="OLENA PASHKOVA (NEPTUNE.UA)" w:date="2022-11-21T15:27:00Z">
                  <w:rPr>
                    <w:rFonts w:ascii="Times New Roman" w:eastAsia="Calibri" w:hAnsi="Times New Roman" w:cs="Times New Roman"/>
                    <w:lang w:val="en-US"/>
                  </w:rPr>
                </w:rPrChange>
              </w:rPr>
              <w:lastRenderedPageBreak/>
              <w:t>and/or loading into other means of transport</w:t>
            </w:r>
            <w:r w:rsidRPr="00DD122E">
              <w:rPr>
                <w:rFonts w:ascii="Times New Roman" w:eastAsia="Calibri" w:hAnsi="Times New Roman" w:cs="Times New Roman"/>
                <w:lang w:val="uk-UA"/>
                <w:rPrChange w:id="28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284" w:author="OLENA PASHKOVA (NEPTUNE.UA)" w:date="2022-11-21T15:27:00Z">
                  <w:rPr>
                    <w:rFonts w:ascii="Times New Roman" w:eastAsia="Calibri" w:hAnsi="Times New Roman" w:cs="Times New Roman"/>
                    <w:lang w:val="en-US"/>
                  </w:rPr>
                </w:rPrChange>
              </w:rPr>
              <w:t>provided by the Customer, according to his written instructions;</w:t>
            </w:r>
          </w:p>
          <w:p w14:paraId="272A9C70" w14:textId="77777777" w:rsidR="00400CA9" w:rsidRPr="00DD122E" w:rsidRDefault="00400CA9" w:rsidP="00400CA9">
            <w:pPr>
              <w:contextualSpacing/>
              <w:jc w:val="both"/>
              <w:rPr>
                <w:rFonts w:ascii="Times New Roman" w:eastAsia="Calibri" w:hAnsi="Times New Roman" w:cs="Times New Roman"/>
                <w:lang w:val="en-US"/>
                <w:rPrChange w:id="285" w:author="OLENA PASHKOVA (NEPTUNE.UA)" w:date="2022-11-21T15:27:00Z">
                  <w:rPr>
                    <w:rFonts w:ascii="Times New Roman" w:eastAsia="Calibri" w:hAnsi="Times New Roman" w:cs="Times New Roman"/>
                    <w:lang w:val="en-US"/>
                  </w:rPr>
                </w:rPrChange>
              </w:rPr>
            </w:pPr>
          </w:p>
          <w:p w14:paraId="28C03341" w14:textId="0CD490A0" w:rsidR="00400CA9" w:rsidRPr="00DD122E" w:rsidRDefault="00400CA9" w:rsidP="00400CA9">
            <w:pPr>
              <w:contextualSpacing/>
              <w:jc w:val="both"/>
              <w:rPr>
                <w:ins w:id="286" w:author="Nataliya Tomaskovic" w:date="2022-08-18T21:24:00Z"/>
                <w:rFonts w:ascii="Times New Roman" w:eastAsia="Calibri" w:hAnsi="Times New Roman" w:cs="Times New Roman"/>
                <w:lang w:val="en-US"/>
              </w:rPr>
            </w:pPr>
            <w:commentRangeStart w:id="287"/>
            <w:r w:rsidRPr="00DD122E">
              <w:rPr>
                <w:rFonts w:ascii="Times New Roman" w:eastAsia="Calibri" w:hAnsi="Times New Roman" w:cs="Times New Roman"/>
                <w:b/>
                <w:lang w:val="en-US"/>
                <w:rPrChange w:id="288" w:author="OLENA PASHKOVA (NEPTUNE.UA)" w:date="2022-11-21T15:27:00Z">
                  <w:rPr>
                    <w:rFonts w:ascii="Times New Roman" w:eastAsia="Calibri" w:hAnsi="Times New Roman" w:cs="Times New Roman"/>
                    <w:b/>
                    <w:lang w:val="en-US"/>
                  </w:rPr>
                </w:rPrChange>
              </w:rPr>
              <w:t>2.4.</w:t>
            </w:r>
            <w:del w:id="289" w:author="OLENA PASHKOVA (NEPTUNE.UA)" w:date="2022-10-26T00:00:00Z">
              <w:r w:rsidRPr="00DD122E" w:rsidDel="00215559">
                <w:rPr>
                  <w:rFonts w:ascii="Times New Roman" w:eastAsia="Calibri" w:hAnsi="Times New Roman" w:cs="Times New Roman"/>
                  <w:b/>
                  <w:lang w:val="en-US"/>
                  <w:rPrChange w:id="290" w:author="OLENA PASHKOVA (NEPTUNE.UA)" w:date="2022-11-21T15:27:00Z">
                    <w:rPr>
                      <w:rFonts w:ascii="Times New Roman" w:eastAsia="Calibri" w:hAnsi="Times New Roman" w:cs="Times New Roman"/>
                      <w:b/>
                      <w:lang w:val="en-US"/>
                    </w:rPr>
                  </w:rPrChange>
                </w:rPr>
                <w:delText>10</w:delText>
              </w:r>
            </w:del>
            <w:ins w:id="291" w:author="OLENA PASHKOVA (NEPTUNE.UA)" w:date="2022-10-26T00:00:00Z">
              <w:r w:rsidR="00215559" w:rsidRPr="00DD122E">
                <w:rPr>
                  <w:rFonts w:ascii="Times New Roman" w:eastAsia="Calibri" w:hAnsi="Times New Roman" w:cs="Times New Roman"/>
                  <w:b/>
                  <w:lang w:val="uk-UA"/>
                  <w:rPrChange w:id="292" w:author="OLENA PASHKOVA (NEPTUNE.UA)" w:date="2022-11-21T15:27:00Z">
                    <w:rPr>
                      <w:rFonts w:ascii="Times New Roman" w:eastAsia="Calibri" w:hAnsi="Times New Roman" w:cs="Times New Roman"/>
                      <w:b/>
                      <w:lang w:val="uk-UA"/>
                    </w:rPr>
                  </w:rPrChange>
                </w:rPr>
                <w:t>9</w:t>
              </w:r>
            </w:ins>
            <w:r w:rsidRPr="00DD122E">
              <w:rPr>
                <w:rFonts w:ascii="Times New Roman" w:eastAsia="Calibri" w:hAnsi="Times New Roman" w:cs="Times New Roman"/>
                <w:b/>
                <w:lang w:val="en-US"/>
                <w:rPrChange w:id="29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294" w:author="OLENA PASHKOVA (NEPTUNE.UA)" w:date="2022-11-21T15:27:00Z">
                  <w:rPr>
                    <w:rFonts w:ascii="Times New Roman" w:eastAsia="Calibri" w:hAnsi="Times New Roman" w:cs="Times New Roman"/>
                    <w:lang w:val="en-US"/>
                  </w:rPr>
                </w:rPrChange>
              </w:rPr>
              <w:tab/>
              <w:t xml:space="preserve">providing of proper documentation regarding storage, acceptance, shipment, movement of Grain, which may be </w:t>
            </w:r>
            <w:r w:rsidRPr="00DD122E">
              <w:rPr>
                <w:rFonts w:ascii="Times New Roman" w:eastAsia="Calibri" w:hAnsi="Times New Roman" w:cs="Times New Roman"/>
                <w:highlight w:val="yellow"/>
                <w:lang w:val="en-US"/>
                <w:rPrChange w:id="295" w:author="OLENA PASHKOVA (NEPTUNE.UA)" w:date="2022-11-21T15:27:00Z">
                  <w:rPr>
                    <w:rFonts w:ascii="Times New Roman" w:eastAsia="Calibri" w:hAnsi="Times New Roman" w:cs="Times New Roman"/>
                    <w:highlight w:val="yellow"/>
                    <w:lang w:val="en-US"/>
                  </w:rPr>
                </w:rPrChange>
              </w:rPr>
              <w:t>reasonably</w:t>
            </w:r>
            <w:r w:rsidRPr="00DD122E">
              <w:rPr>
                <w:rFonts w:ascii="Times New Roman" w:eastAsia="Calibri" w:hAnsi="Times New Roman" w:cs="Times New Roman"/>
                <w:lang w:val="en-US"/>
                <w:rPrChange w:id="296" w:author="OLENA PASHKOVA (NEPTUNE.UA)" w:date="2022-11-21T15:27:00Z">
                  <w:rPr>
                    <w:rFonts w:ascii="Times New Roman" w:eastAsia="Calibri" w:hAnsi="Times New Roman" w:cs="Times New Roman"/>
                    <w:lang w:val="en-US"/>
                  </w:rPr>
                </w:rPrChange>
              </w:rPr>
              <w:t xml:space="preserve"> requested by the Customer</w:t>
            </w:r>
            <w:del w:id="297" w:author="Viktoriya Elik" w:date="2022-08-23T17:17:00Z">
              <w:r w:rsidRPr="00DD122E" w:rsidDel="00996C60">
                <w:rPr>
                  <w:rFonts w:ascii="Times New Roman" w:eastAsia="Calibri" w:hAnsi="Times New Roman" w:cs="Times New Roman"/>
                  <w:lang w:val="en-US"/>
                  <w:rPrChange w:id="298" w:author="OLENA PASHKOVA (NEPTUNE.UA)" w:date="2022-11-21T15:27:00Z">
                    <w:rPr>
                      <w:rFonts w:ascii="Times New Roman" w:eastAsia="Calibri" w:hAnsi="Times New Roman" w:cs="Times New Roman"/>
                      <w:lang w:val="en-US"/>
                    </w:rPr>
                  </w:rPrChange>
                </w:rPr>
                <w:delText xml:space="preserve"> and / or by the authorities in accordance with the current legislation of Ukraine</w:delText>
              </w:r>
            </w:del>
            <w:commentRangeEnd w:id="287"/>
            <w:r w:rsidRPr="00DD122E">
              <w:rPr>
                <w:rFonts w:ascii="Times New Roman" w:eastAsia="Calibri" w:hAnsi="Times New Roman" w:cs="Times New Roman"/>
                <w:rPrChange w:id="299" w:author="OLENA PASHKOVA (NEPTUNE.UA)" w:date="2022-11-21T15:27:00Z">
                  <w:rPr>
                    <w:rFonts w:ascii="Calibri" w:eastAsia="Calibri" w:hAnsi="Calibri" w:cs="Times New Roman"/>
                    <w:sz w:val="16"/>
                    <w:szCs w:val="16"/>
                  </w:rPr>
                </w:rPrChange>
              </w:rPr>
              <w:commentReference w:id="287"/>
            </w:r>
            <w:r w:rsidRPr="00DD122E">
              <w:rPr>
                <w:rFonts w:ascii="Times New Roman" w:eastAsia="Calibri" w:hAnsi="Times New Roman" w:cs="Times New Roman"/>
                <w:lang w:val="en-US"/>
              </w:rPr>
              <w:t>;</w:t>
            </w:r>
          </w:p>
          <w:p w14:paraId="707B11C9" w14:textId="77777777" w:rsidR="00400CA9" w:rsidRPr="00DD122E" w:rsidRDefault="00400CA9" w:rsidP="00400CA9">
            <w:pPr>
              <w:contextualSpacing/>
              <w:jc w:val="both"/>
              <w:rPr>
                <w:rFonts w:ascii="Times New Roman" w:eastAsia="Calibri" w:hAnsi="Times New Roman" w:cs="Times New Roman"/>
                <w:lang w:val="en-US"/>
                <w:rPrChange w:id="300" w:author="OLENA PASHKOVA (NEPTUNE.UA)" w:date="2022-11-21T15:27:00Z">
                  <w:rPr>
                    <w:rFonts w:ascii="Times New Roman" w:eastAsia="Calibri" w:hAnsi="Times New Roman" w:cs="Times New Roman"/>
                    <w:lang w:val="en-US"/>
                  </w:rPr>
                </w:rPrChange>
              </w:rPr>
            </w:pPr>
          </w:p>
          <w:p w14:paraId="3C664FAB" w14:textId="34723D36" w:rsidR="00400CA9" w:rsidRPr="00DD122E" w:rsidRDefault="00400CA9" w:rsidP="00400CA9">
            <w:pPr>
              <w:contextualSpacing/>
              <w:jc w:val="both"/>
              <w:rPr>
                <w:rFonts w:ascii="Times New Roman" w:eastAsia="Calibri" w:hAnsi="Times New Roman" w:cs="Times New Roman"/>
                <w:lang w:val="en-US"/>
                <w:rPrChange w:id="30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02" w:author="OLENA PASHKOVA (NEPTUNE.UA)" w:date="2022-11-21T15:27:00Z">
                  <w:rPr>
                    <w:rFonts w:ascii="Times New Roman" w:eastAsia="Calibri" w:hAnsi="Times New Roman" w:cs="Times New Roman"/>
                    <w:b/>
                    <w:lang w:val="en-US"/>
                  </w:rPr>
                </w:rPrChange>
              </w:rPr>
              <w:t>2.4.1</w:t>
            </w:r>
            <w:ins w:id="303" w:author="OLENA PASHKOVA (NEPTUNE.UA)" w:date="2022-10-26T00:01:00Z">
              <w:r w:rsidR="00215559" w:rsidRPr="00DD122E">
                <w:rPr>
                  <w:rFonts w:ascii="Times New Roman" w:eastAsia="Calibri" w:hAnsi="Times New Roman" w:cs="Times New Roman"/>
                  <w:b/>
                  <w:lang w:val="uk-UA"/>
                  <w:rPrChange w:id="304" w:author="OLENA PASHKOVA (NEPTUNE.UA)" w:date="2022-11-21T15:27:00Z">
                    <w:rPr>
                      <w:rFonts w:ascii="Times New Roman" w:eastAsia="Calibri" w:hAnsi="Times New Roman" w:cs="Times New Roman"/>
                      <w:b/>
                      <w:lang w:val="uk-UA"/>
                    </w:rPr>
                  </w:rPrChange>
                </w:rPr>
                <w:t>0</w:t>
              </w:r>
            </w:ins>
            <w:del w:id="305" w:author="OLENA PASHKOVA (NEPTUNE.UA)" w:date="2022-10-26T00:01:00Z">
              <w:r w:rsidRPr="00DD122E" w:rsidDel="00215559">
                <w:rPr>
                  <w:rFonts w:ascii="Times New Roman" w:eastAsia="Calibri" w:hAnsi="Times New Roman" w:cs="Times New Roman"/>
                  <w:b/>
                  <w:lang w:val="en-US"/>
                  <w:rPrChange w:id="306" w:author="OLENA PASHKOVA (NEPTUNE.UA)" w:date="2022-11-21T15:27:00Z">
                    <w:rPr>
                      <w:rFonts w:ascii="Times New Roman" w:eastAsia="Calibri" w:hAnsi="Times New Roman" w:cs="Times New Roman"/>
                      <w:b/>
                      <w:lang w:val="en-US"/>
                    </w:rPr>
                  </w:rPrChange>
                </w:rPr>
                <w:delText>1</w:delText>
              </w:r>
            </w:del>
            <w:r w:rsidRPr="00DD122E">
              <w:rPr>
                <w:rFonts w:ascii="Times New Roman" w:eastAsia="Calibri" w:hAnsi="Times New Roman" w:cs="Times New Roman"/>
                <w:b/>
                <w:lang w:val="en-US"/>
                <w:rPrChange w:id="307"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308" w:author="OLENA PASHKOVA (NEPTUNE.UA)" w:date="2022-11-21T15:27:00Z">
                  <w:rPr>
                    <w:rFonts w:ascii="Times New Roman" w:eastAsia="Calibri" w:hAnsi="Times New Roman" w:cs="Times New Roman"/>
                    <w:lang w:val="en-US"/>
                  </w:rPr>
                </w:rPrChange>
              </w:rPr>
              <w:tab/>
              <w:t>issuing necessary documents confirming the deficiency of or damage to the Grain and/or vehicles found during the receipt of the Grain;</w:t>
            </w:r>
          </w:p>
          <w:p w14:paraId="3C0B3281" w14:textId="77777777" w:rsidR="00400CA9" w:rsidRPr="00DD122E" w:rsidRDefault="00400CA9" w:rsidP="00400CA9">
            <w:pPr>
              <w:contextualSpacing/>
              <w:jc w:val="both"/>
              <w:rPr>
                <w:rFonts w:ascii="Times New Roman" w:eastAsia="Calibri" w:hAnsi="Times New Roman" w:cs="Times New Roman"/>
                <w:lang w:val="en-US"/>
                <w:rPrChange w:id="309" w:author="OLENA PASHKOVA (NEPTUNE.UA)" w:date="2022-11-21T15:27:00Z">
                  <w:rPr>
                    <w:rFonts w:ascii="Times New Roman" w:eastAsia="Calibri" w:hAnsi="Times New Roman" w:cs="Times New Roman"/>
                    <w:lang w:val="en-US"/>
                  </w:rPr>
                </w:rPrChange>
              </w:rPr>
            </w:pPr>
          </w:p>
          <w:p w14:paraId="43E81CBB" w14:textId="77777777" w:rsidR="00215559" w:rsidRPr="00DD122E" w:rsidRDefault="00400CA9" w:rsidP="00400CA9">
            <w:pPr>
              <w:contextualSpacing/>
              <w:jc w:val="both"/>
              <w:rPr>
                <w:ins w:id="310" w:author="OLENA PASHKOVA (NEPTUNE.UA)" w:date="2022-10-26T00:02:00Z"/>
                <w:rFonts w:ascii="Times New Roman" w:eastAsia="Calibri" w:hAnsi="Times New Roman" w:cs="Times New Roman"/>
                <w:lang w:val="uk-UA"/>
                <w:rPrChange w:id="311" w:author="OLENA PASHKOVA (NEPTUNE.UA)" w:date="2022-11-21T15:27:00Z">
                  <w:rPr>
                    <w:ins w:id="312" w:author="OLENA PASHKOVA (NEPTUNE.UA)" w:date="2022-10-26T00:02:00Z"/>
                    <w:rFonts w:ascii="Times New Roman" w:eastAsia="Calibri" w:hAnsi="Times New Roman" w:cs="Times New Roman"/>
                    <w:lang w:val="uk-UA"/>
                  </w:rPr>
                </w:rPrChange>
              </w:rPr>
            </w:pPr>
            <w:r w:rsidRPr="00DD122E">
              <w:rPr>
                <w:rFonts w:ascii="Times New Roman" w:eastAsia="Calibri" w:hAnsi="Times New Roman" w:cs="Times New Roman"/>
                <w:b/>
                <w:lang w:val="en-US"/>
                <w:rPrChange w:id="313" w:author="OLENA PASHKOVA (NEPTUNE.UA)" w:date="2022-11-21T15:27:00Z">
                  <w:rPr>
                    <w:rFonts w:ascii="Times New Roman" w:eastAsia="Calibri" w:hAnsi="Times New Roman" w:cs="Times New Roman"/>
                    <w:b/>
                    <w:lang w:val="en-US"/>
                  </w:rPr>
                </w:rPrChange>
              </w:rPr>
              <w:t>2.4.1</w:t>
            </w:r>
            <w:ins w:id="314" w:author="OLENA PASHKOVA (NEPTUNE.UA)" w:date="2022-10-26T00:01:00Z">
              <w:r w:rsidR="00215559" w:rsidRPr="00DD122E">
                <w:rPr>
                  <w:rFonts w:ascii="Times New Roman" w:eastAsia="Calibri" w:hAnsi="Times New Roman" w:cs="Times New Roman"/>
                  <w:b/>
                  <w:lang w:val="uk-UA"/>
                  <w:rPrChange w:id="315" w:author="OLENA PASHKOVA (NEPTUNE.UA)" w:date="2022-11-21T15:27:00Z">
                    <w:rPr>
                      <w:rFonts w:ascii="Times New Roman" w:eastAsia="Calibri" w:hAnsi="Times New Roman" w:cs="Times New Roman"/>
                      <w:b/>
                      <w:lang w:val="uk-UA"/>
                    </w:rPr>
                  </w:rPrChange>
                </w:rPr>
                <w:t>1</w:t>
              </w:r>
            </w:ins>
            <w:del w:id="316" w:author="OLENA PASHKOVA (NEPTUNE.UA)" w:date="2022-10-26T00:01:00Z">
              <w:r w:rsidRPr="00DD122E" w:rsidDel="00215559">
                <w:rPr>
                  <w:rFonts w:ascii="Times New Roman" w:eastAsia="Calibri" w:hAnsi="Times New Roman" w:cs="Times New Roman"/>
                  <w:b/>
                  <w:lang w:val="en-US"/>
                  <w:rPrChange w:id="317" w:author="OLENA PASHKOVA (NEPTUNE.UA)" w:date="2022-11-21T15:27:00Z">
                    <w:rPr>
                      <w:rFonts w:ascii="Times New Roman" w:eastAsia="Calibri" w:hAnsi="Times New Roman" w:cs="Times New Roman"/>
                      <w:b/>
                      <w:lang w:val="en-US"/>
                    </w:rPr>
                  </w:rPrChange>
                </w:rPr>
                <w:delText>2</w:delText>
              </w:r>
            </w:del>
            <w:r w:rsidRPr="00DD122E">
              <w:rPr>
                <w:rFonts w:ascii="Times New Roman" w:eastAsia="Calibri" w:hAnsi="Times New Roman" w:cs="Times New Roman"/>
                <w:b/>
                <w:lang w:val="en-US"/>
                <w:rPrChange w:id="31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319" w:author="OLENA PASHKOVA (NEPTUNE.UA)" w:date="2022-11-21T15:27:00Z">
                  <w:rPr>
                    <w:rFonts w:ascii="Times New Roman" w:eastAsia="Calibri" w:hAnsi="Times New Roman" w:cs="Times New Roman"/>
                    <w:lang w:val="en-US"/>
                  </w:rPr>
                </w:rPrChange>
              </w:rPr>
              <w:t xml:space="preserve"> Mechanical trimming of Grain in the vessel’s holds (within the technological capabilities of the Terminal’s loading and unloading equipment)</w:t>
            </w:r>
            <w:ins w:id="320" w:author="OLENA PASHKOVA (NEPTUNE.UA)" w:date="2022-10-26T00:02:00Z">
              <w:r w:rsidR="00215559" w:rsidRPr="00DD122E">
                <w:rPr>
                  <w:rFonts w:ascii="Times New Roman" w:eastAsia="Calibri" w:hAnsi="Times New Roman" w:cs="Times New Roman"/>
                  <w:lang w:val="uk-UA"/>
                  <w:rPrChange w:id="321" w:author="OLENA PASHKOVA (NEPTUNE.UA)" w:date="2022-11-21T15:27:00Z">
                    <w:rPr>
                      <w:rFonts w:ascii="Times New Roman" w:eastAsia="Calibri" w:hAnsi="Times New Roman" w:cs="Times New Roman"/>
                      <w:lang w:val="uk-UA"/>
                    </w:rPr>
                  </w:rPrChange>
                </w:rPr>
                <w:t>;</w:t>
              </w:r>
            </w:ins>
          </w:p>
          <w:p w14:paraId="149D6179" w14:textId="2CC60630" w:rsidR="00400CA9" w:rsidRPr="00DD122E" w:rsidRDefault="00400CA9" w:rsidP="00400CA9">
            <w:pPr>
              <w:contextualSpacing/>
              <w:jc w:val="both"/>
              <w:rPr>
                <w:rFonts w:ascii="Times New Roman" w:eastAsia="Calibri" w:hAnsi="Times New Roman" w:cs="Times New Roman"/>
                <w:lang w:val="en-US"/>
                <w:rPrChange w:id="322" w:author="OLENA PASHKOVA (NEPTUNE.UA)" w:date="2022-11-21T15:27:00Z">
                  <w:rPr>
                    <w:rFonts w:ascii="Times New Roman" w:eastAsia="Calibri" w:hAnsi="Times New Roman" w:cs="Times New Roman"/>
                    <w:lang w:val="en-US"/>
                  </w:rPr>
                </w:rPrChange>
              </w:rPr>
            </w:pPr>
            <w:del w:id="323" w:author="OLENA PASHKOVA (NEPTUNE.UA)" w:date="2022-10-26T00:02:00Z">
              <w:r w:rsidRPr="00DD122E" w:rsidDel="00215559">
                <w:rPr>
                  <w:rFonts w:ascii="Times New Roman" w:eastAsia="Calibri" w:hAnsi="Times New Roman" w:cs="Times New Roman"/>
                  <w:lang w:val="en-US"/>
                  <w:rPrChange w:id="324" w:author="OLENA PASHKOVA (NEPTUNE.UA)" w:date="2022-11-21T15:27:00Z">
                    <w:rPr>
                      <w:rFonts w:ascii="Times New Roman" w:eastAsia="Calibri" w:hAnsi="Times New Roman" w:cs="Times New Roman"/>
                      <w:lang w:val="en-US"/>
                    </w:rPr>
                  </w:rPrChange>
                </w:rPr>
                <w:delText>.</w:delText>
              </w:r>
            </w:del>
          </w:p>
          <w:p w14:paraId="74B113EE" w14:textId="2E35346F" w:rsidR="00400CA9" w:rsidRPr="00DD122E" w:rsidRDefault="00400CA9" w:rsidP="00400CA9">
            <w:pPr>
              <w:contextualSpacing/>
              <w:jc w:val="both"/>
              <w:rPr>
                <w:rFonts w:ascii="Times New Roman" w:eastAsia="Calibri" w:hAnsi="Times New Roman" w:cs="Times New Roman"/>
                <w:lang w:val="en-US"/>
                <w:rPrChange w:id="32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326" w:author="OLENA PASHKOVA (NEPTUNE.UA)" w:date="2022-11-21T15:27:00Z">
                  <w:rPr>
                    <w:rFonts w:ascii="Times New Roman" w:eastAsia="Calibri" w:hAnsi="Times New Roman" w:cs="Times New Roman"/>
                    <w:b/>
                    <w:lang w:val="uk-UA"/>
                  </w:rPr>
                </w:rPrChange>
              </w:rPr>
              <w:t>2.4.1</w:t>
            </w:r>
            <w:ins w:id="327" w:author="OLENA PASHKOVA (NEPTUNE.UA)" w:date="2022-10-26T00:02:00Z">
              <w:r w:rsidR="00215559" w:rsidRPr="00DD122E">
                <w:rPr>
                  <w:rFonts w:ascii="Times New Roman" w:eastAsia="Calibri" w:hAnsi="Times New Roman" w:cs="Times New Roman"/>
                  <w:b/>
                  <w:lang w:val="uk-UA"/>
                  <w:rPrChange w:id="328" w:author="OLENA PASHKOVA (NEPTUNE.UA)" w:date="2022-11-21T15:27:00Z">
                    <w:rPr>
                      <w:rFonts w:ascii="Times New Roman" w:eastAsia="Calibri" w:hAnsi="Times New Roman" w:cs="Times New Roman"/>
                      <w:b/>
                      <w:lang w:val="uk-UA"/>
                    </w:rPr>
                  </w:rPrChange>
                </w:rPr>
                <w:t>2</w:t>
              </w:r>
            </w:ins>
            <w:del w:id="329" w:author="OLENA PASHKOVA (NEPTUNE.UA)" w:date="2022-10-26T00:02:00Z">
              <w:r w:rsidRPr="00DD122E" w:rsidDel="00215559">
                <w:rPr>
                  <w:rFonts w:ascii="Times New Roman" w:eastAsia="Calibri" w:hAnsi="Times New Roman" w:cs="Times New Roman"/>
                  <w:b/>
                  <w:lang w:val="uk-UA"/>
                  <w:rPrChange w:id="330" w:author="OLENA PASHKOVA (NEPTUNE.UA)" w:date="2022-11-21T15:27:00Z">
                    <w:rPr>
                      <w:rFonts w:ascii="Times New Roman" w:eastAsia="Calibri" w:hAnsi="Times New Roman" w:cs="Times New Roman"/>
                      <w:b/>
                      <w:lang w:val="uk-UA"/>
                    </w:rPr>
                  </w:rPrChange>
                </w:rPr>
                <w:delText>3</w:delText>
              </w:r>
            </w:del>
            <w:r w:rsidRPr="00DD122E">
              <w:rPr>
                <w:rFonts w:ascii="Times New Roman" w:eastAsia="Calibri" w:hAnsi="Times New Roman" w:cs="Times New Roman"/>
                <w:b/>
                <w:lang w:val="uk-UA"/>
                <w:rPrChange w:id="331"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uk-UA"/>
                <w:rPrChange w:id="332"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rPrChange w:id="333" w:author="OLENA PASHKOVA (NEPTUNE.UA)" w:date="2022-11-21T15:27:00Z">
                  <w:rPr>
                    <w:rFonts w:ascii="Times New Roman" w:eastAsia="Calibri" w:hAnsi="Times New Roman" w:cs="Times New Roman"/>
                  </w:rPr>
                </w:rPrChange>
              </w:rPr>
              <w:t>А</w:t>
            </w:r>
            <w:r w:rsidRPr="00DD122E">
              <w:rPr>
                <w:rFonts w:ascii="Times New Roman" w:eastAsia="Calibri" w:hAnsi="Times New Roman" w:cs="Times New Roman"/>
                <w:lang w:val="en-US"/>
                <w:rPrChange w:id="334" w:author="OLENA PASHKOVA (NEPTUNE.UA)" w:date="2022-11-21T15:27:00Z">
                  <w:rPr>
                    <w:rFonts w:ascii="Times New Roman" w:eastAsia="Calibri" w:hAnsi="Times New Roman" w:cs="Times New Roman"/>
                    <w:lang w:val="en-US"/>
                  </w:rPr>
                </w:rPrChange>
              </w:rPr>
              <w:t>ditional (manual, etc.) trimming of Grain in the holds of the vessel is not executed by the Contractor;</w:t>
            </w:r>
          </w:p>
          <w:p w14:paraId="48567B69" w14:textId="16F61B14" w:rsidR="00400CA9" w:rsidRPr="00DD122E" w:rsidRDefault="00400CA9" w:rsidP="00400CA9">
            <w:pPr>
              <w:contextualSpacing/>
              <w:jc w:val="both"/>
              <w:rPr>
                <w:rFonts w:ascii="Times New Roman" w:eastAsia="Calibri" w:hAnsi="Times New Roman" w:cs="Times New Roman"/>
                <w:lang w:val="en-US"/>
                <w:rPrChange w:id="33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36" w:author="OLENA PASHKOVA (NEPTUNE.UA)" w:date="2022-11-21T15:27:00Z">
                  <w:rPr>
                    <w:rFonts w:ascii="Times New Roman" w:eastAsia="Calibri" w:hAnsi="Times New Roman" w:cs="Times New Roman"/>
                    <w:b/>
                    <w:lang w:val="en-US"/>
                  </w:rPr>
                </w:rPrChange>
              </w:rPr>
              <w:t>2.4.1</w:t>
            </w:r>
            <w:del w:id="337" w:author="OLENA PASHKOVA (NEPTUNE.UA)" w:date="2022-10-26T00:02:00Z">
              <w:r w:rsidRPr="00DD122E" w:rsidDel="00215559">
                <w:rPr>
                  <w:rFonts w:ascii="Times New Roman" w:eastAsia="Calibri" w:hAnsi="Times New Roman" w:cs="Times New Roman"/>
                  <w:b/>
                  <w:lang w:val="en-US"/>
                  <w:rPrChange w:id="338" w:author="OLENA PASHKOVA (NEPTUNE.UA)" w:date="2022-11-21T15:27:00Z">
                    <w:rPr>
                      <w:rFonts w:ascii="Times New Roman" w:eastAsia="Calibri" w:hAnsi="Times New Roman" w:cs="Times New Roman"/>
                      <w:b/>
                      <w:lang w:val="en-US"/>
                    </w:rPr>
                  </w:rPrChange>
                </w:rPr>
                <w:delText>4</w:delText>
              </w:r>
            </w:del>
            <w:ins w:id="339" w:author="OLENA PASHKOVA (NEPTUNE.UA)" w:date="2022-10-26T00:02:00Z">
              <w:r w:rsidR="00215559" w:rsidRPr="00DD122E">
                <w:rPr>
                  <w:rFonts w:ascii="Times New Roman" w:eastAsia="Calibri" w:hAnsi="Times New Roman" w:cs="Times New Roman"/>
                  <w:b/>
                  <w:lang w:val="uk-UA"/>
                  <w:rPrChange w:id="340" w:author="OLENA PASHKOVA (NEPTUNE.UA)" w:date="2022-11-21T15:27:00Z">
                    <w:rPr>
                      <w:rFonts w:ascii="Times New Roman" w:eastAsia="Calibri" w:hAnsi="Times New Roman" w:cs="Times New Roman"/>
                      <w:b/>
                      <w:lang w:val="uk-UA"/>
                    </w:rPr>
                  </w:rPrChange>
                </w:rPr>
                <w:t>3</w:t>
              </w:r>
            </w:ins>
            <w:r w:rsidRPr="00DD122E">
              <w:rPr>
                <w:rFonts w:ascii="Times New Roman" w:eastAsia="Calibri" w:hAnsi="Times New Roman" w:cs="Times New Roman"/>
                <w:b/>
                <w:lang w:val="en-US"/>
                <w:rPrChange w:id="341" w:author="OLENA PASHKOVA (NEPTUNE.UA)" w:date="2022-11-21T15:27:00Z">
                  <w:rPr>
                    <w:rFonts w:ascii="Times New Roman" w:eastAsia="Calibri" w:hAnsi="Times New Roman" w:cs="Times New Roman"/>
                    <w:b/>
                    <w:lang w:val="en-US"/>
                  </w:rPr>
                </w:rPrChange>
              </w:rPr>
              <w:t xml:space="preserve">. </w:t>
            </w:r>
            <w:r w:rsidRPr="00DD122E">
              <w:rPr>
                <w:rFonts w:ascii="Times New Roman" w:eastAsia="Calibri" w:hAnsi="Times New Roman" w:cs="Times New Roman"/>
                <w:lang w:val="en-US"/>
                <w:rPrChange w:id="342" w:author="OLENA PASHKOVA (NEPTUNE.UA)" w:date="2022-11-21T15:27:00Z">
                  <w:rPr>
                    <w:rFonts w:ascii="Times New Roman" w:eastAsia="Calibri" w:hAnsi="Times New Roman" w:cs="Times New Roman"/>
                    <w:lang w:val="en-US"/>
                  </w:rPr>
                </w:rPrChange>
              </w:rPr>
              <w:t>Providing the Customer with trucks’ and railway waybills, which were received with the Customer’s Grain, the originals of such documents are sent in accordance with the instructions received from the Customer;</w:t>
            </w:r>
          </w:p>
          <w:p w14:paraId="38C93EFD" w14:textId="4B1A41A6" w:rsidR="00400CA9" w:rsidRPr="00DD122E" w:rsidRDefault="00400CA9" w:rsidP="00400CA9">
            <w:pPr>
              <w:contextualSpacing/>
              <w:jc w:val="both"/>
              <w:rPr>
                <w:ins w:id="343" w:author="OLENA PASHKOVA (NEPTUNE.UA)" w:date="2022-10-26T00:03:00Z"/>
                <w:rFonts w:ascii="Times New Roman" w:eastAsia="Calibri" w:hAnsi="Times New Roman" w:cs="Times New Roman"/>
                <w:lang w:val="en-US"/>
                <w:rPrChange w:id="344" w:author="OLENA PASHKOVA (NEPTUNE.UA)" w:date="2022-11-21T15:27:00Z">
                  <w:rPr>
                    <w:ins w:id="345" w:author="OLENA PASHKOVA (NEPTUNE.UA)" w:date="2022-10-26T00:03:00Z"/>
                    <w:rFonts w:ascii="Times New Roman" w:eastAsia="Calibri" w:hAnsi="Times New Roman" w:cs="Times New Roman"/>
                    <w:lang w:val="en-US"/>
                  </w:rPr>
                </w:rPrChange>
              </w:rPr>
            </w:pPr>
            <w:r w:rsidRPr="00DD122E">
              <w:rPr>
                <w:rFonts w:ascii="Times New Roman" w:eastAsia="Calibri" w:hAnsi="Times New Roman" w:cs="Times New Roman"/>
                <w:b/>
                <w:lang w:val="en-US"/>
                <w:rPrChange w:id="346" w:author="OLENA PASHKOVA (NEPTUNE.UA)" w:date="2022-11-21T15:27:00Z">
                  <w:rPr>
                    <w:rFonts w:ascii="Times New Roman" w:eastAsia="Calibri" w:hAnsi="Times New Roman" w:cs="Times New Roman"/>
                    <w:b/>
                    <w:lang w:val="en-US"/>
                  </w:rPr>
                </w:rPrChange>
              </w:rPr>
              <w:t>2.4.1</w:t>
            </w:r>
            <w:del w:id="347" w:author="OLENA PASHKOVA (NEPTUNE.UA)" w:date="2022-10-26T00:02:00Z">
              <w:r w:rsidRPr="00DD122E" w:rsidDel="00215559">
                <w:rPr>
                  <w:rFonts w:ascii="Times New Roman" w:eastAsia="Calibri" w:hAnsi="Times New Roman" w:cs="Times New Roman"/>
                  <w:b/>
                  <w:lang w:val="en-US"/>
                  <w:rPrChange w:id="348" w:author="OLENA PASHKOVA (NEPTUNE.UA)" w:date="2022-11-21T15:27:00Z">
                    <w:rPr>
                      <w:rFonts w:ascii="Times New Roman" w:eastAsia="Calibri" w:hAnsi="Times New Roman" w:cs="Times New Roman"/>
                      <w:b/>
                      <w:lang w:val="en-US"/>
                    </w:rPr>
                  </w:rPrChange>
                </w:rPr>
                <w:delText>5</w:delText>
              </w:r>
            </w:del>
            <w:ins w:id="349" w:author="OLENA PASHKOVA (NEPTUNE.UA)" w:date="2022-10-26T00:02:00Z">
              <w:r w:rsidR="00215559" w:rsidRPr="00DD122E">
                <w:rPr>
                  <w:rFonts w:ascii="Times New Roman" w:eastAsia="Calibri" w:hAnsi="Times New Roman" w:cs="Times New Roman"/>
                  <w:b/>
                  <w:lang w:val="uk-UA"/>
                  <w:rPrChange w:id="350" w:author="OLENA PASHKOVA (NEPTUNE.UA)" w:date="2022-11-21T15:27:00Z">
                    <w:rPr>
                      <w:rFonts w:ascii="Times New Roman" w:eastAsia="Calibri" w:hAnsi="Times New Roman" w:cs="Times New Roman"/>
                      <w:b/>
                      <w:lang w:val="uk-UA"/>
                    </w:rPr>
                  </w:rPrChange>
                </w:rPr>
                <w:t>4</w:t>
              </w:r>
            </w:ins>
            <w:r w:rsidRPr="00DD122E">
              <w:rPr>
                <w:rFonts w:ascii="Times New Roman" w:eastAsia="Calibri" w:hAnsi="Times New Roman" w:cs="Times New Roman"/>
                <w:b/>
                <w:lang w:val="en-US"/>
                <w:rPrChange w:id="351"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352" w:author="OLENA PASHKOVA (NEPTUNE.UA)" w:date="2022-11-21T15:27:00Z">
                  <w:rPr>
                    <w:rFonts w:ascii="Times New Roman" w:eastAsia="Calibri" w:hAnsi="Times New Roman" w:cs="Times New Roman"/>
                    <w:lang w:val="en-US"/>
                  </w:rPr>
                </w:rPrChange>
              </w:rPr>
              <w:tab/>
              <w:t>Providing the information and documentation on the quantity, quality and condition of the Customer’s Grain in accordance with the Customer’s requirements and/or current Ukrainian legislation during the term of this Agreement;</w:t>
            </w:r>
          </w:p>
          <w:p w14:paraId="49555379" w14:textId="69701E73" w:rsidR="00215559" w:rsidRPr="00DD122E" w:rsidRDefault="00215559" w:rsidP="00400CA9">
            <w:pPr>
              <w:contextualSpacing/>
              <w:jc w:val="both"/>
              <w:rPr>
                <w:ins w:id="353" w:author="OLENA PASHKOVA (NEPTUNE.UA)" w:date="2022-10-26T00:03:00Z"/>
                <w:rFonts w:ascii="Times New Roman" w:eastAsia="Calibri" w:hAnsi="Times New Roman" w:cs="Times New Roman"/>
                <w:lang w:val="en-US"/>
                <w:rPrChange w:id="354" w:author="OLENA PASHKOVA (NEPTUNE.UA)" w:date="2022-11-21T15:27:00Z">
                  <w:rPr>
                    <w:ins w:id="355" w:author="OLENA PASHKOVA (NEPTUNE.UA)" w:date="2022-10-26T00:03:00Z"/>
                    <w:rFonts w:ascii="Times New Roman" w:eastAsia="Calibri" w:hAnsi="Times New Roman" w:cs="Times New Roman"/>
                    <w:lang w:val="en-US"/>
                  </w:rPr>
                </w:rPrChange>
              </w:rPr>
            </w:pPr>
          </w:p>
          <w:p w14:paraId="0D4D0549" w14:textId="77777777" w:rsidR="00215559" w:rsidRPr="00DD122E" w:rsidRDefault="00215559" w:rsidP="00400CA9">
            <w:pPr>
              <w:contextualSpacing/>
              <w:jc w:val="both"/>
              <w:rPr>
                <w:rFonts w:ascii="Times New Roman" w:eastAsia="Calibri" w:hAnsi="Times New Roman" w:cs="Times New Roman"/>
                <w:lang w:val="en-US"/>
                <w:rPrChange w:id="356" w:author="OLENA PASHKOVA (NEPTUNE.UA)" w:date="2022-11-21T15:27:00Z">
                  <w:rPr>
                    <w:rFonts w:ascii="Times New Roman" w:eastAsia="Calibri" w:hAnsi="Times New Roman" w:cs="Times New Roman"/>
                    <w:lang w:val="en-US"/>
                  </w:rPr>
                </w:rPrChange>
              </w:rPr>
            </w:pPr>
          </w:p>
          <w:p w14:paraId="1B825391" w14:textId="7F671DD2" w:rsidR="00400CA9" w:rsidRPr="00DD122E" w:rsidRDefault="00400CA9" w:rsidP="00400CA9">
            <w:pPr>
              <w:contextualSpacing/>
              <w:jc w:val="both"/>
              <w:rPr>
                <w:rFonts w:ascii="Times New Roman" w:eastAsia="Calibri" w:hAnsi="Times New Roman" w:cs="Times New Roman"/>
                <w:lang w:val="en-US"/>
                <w:rPrChange w:id="35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58" w:author="OLENA PASHKOVA (NEPTUNE.UA)" w:date="2022-11-21T15:27:00Z">
                  <w:rPr>
                    <w:rFonts w:ascii="Times New Roman" w:eastAsia="Calibri" w:hAnsi="Times New Roman" w:cs="Times New Roman"/>
                    <w:b/>
                    <w:lang w:val="en-US"/>
                  </w:rPr>
                </w:rPrChange>
              </w:rPr>
              <w:t>2.4.1</w:t>
            </w:r>
            <w:ins w:id="359" w:author="OLENA PASHKOVA (NEPTUNE.UA)" w:date="2022-10-26T00:03:00Z">
              <w:r w:rsidR="00215559" w:rsidRPr="00DD122E">
                <w:rPr>
                  <w:rFonts w:ascii="Times New Roman" w:eastAsia="Calibri" w:hAnsi="Times New Roman" w:cs="Times New Roman"/>
                  <w:b/>
                  <w:lang w:val="uk-UA"/>
                  <w:rPrChange w:id="360" w:author="OLENA PASHKOVA (NEPTUNE.UA)" w:date="2022-11-21T15:27:00Z">
                    <w:rPr>
                      <w:rFonts w:ascii="Times New Roman" w:eastAsia="Calibri" w:hAnsi="Times New Roman" w:cs="Times New Roman"/>
                      <w:b/>
                      <w:lang w:val="uk-UA"/>
                    </w:rPr>
                  </w:rPrChange>
                </w:rPr>
                <w:t>5</w:t>
              </w:r>
            </w:ins>
            <w:del w:id="361" w:author="OLENA PASHKOVA (NEPTUNE.UA)" w:date="2022-10-26T00:03:00Z">
              <w:r w:rsidRPr="00DD122E" w:rsidDel="00215559">
                <w:rPr>
                  <w:rFonts w:ascii="Times New Roman" w:eastAsia="Calibri" w:hAnsi="Times New Roman" w:cs="Times New Roman"/>
                  <w:b/>
                  <w:lang w:val="en-US"/>
                  <w:rPrChange w:id="362" w:author="OLENA PASHKOVA (NEPTUNE.UA)" w:date="2022-11-21T15:27:00Z">
                    <w:rPr>
                      <w:rFonts w:ascii="Times New Roman" w:eastAsia="Calibri" w:hAnsi="Times New Roman" w:cs="Times New Roman"/>
                      <w:b/>
                      <w:lang w:val="en-US"/>
                    </w:rPr>
                  </w:rPrChange>
                </w:rPr>
                <w:delText>6</w:delText>
              </w:r>
            </w:del>
            <w:r w:rsidRPr="00DD122E">
              <w:rPr>
                <w:rFonts w:ascii="Times New Roman" w:eastAsia="Calibri" w:hAnsi="Times New Roman" w:cs="Times New Roman"/>
                <w:b/>
                <w:lang w:val="en-US"/>
                <w:rPrChange w:id="36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uk-UA"/>
                <w:rPrChange w:id="364"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65" w:author="OLENA PASHKOVA (NEPTUNE.UA)" w:date="2022-11-21T15:27:00Z">
                  <w:rPr>
                    <w:rFonts w:ascii="Times New Roman" w:eastAsia="Calibri" w:hAnsi="Times New Roman" w:cs="Times New Roman"/>
                    <w:lang w:val="en-US"/>
                  </w:rPr>
                </w:rPrChange>
              </w:rPr>
              <w:t>Informing the Customer of the loading scheme of each single vessel in accordance with the instructions received from the Customer and agreed with the vessel’s cargo-plan issued by the Master;</w:t>
            </w:r>
          </w:p>
          <w:p w14:paraId="71CCAB7A" w14:textId="14CC2DD2" w:rsidR="00400CA9" w:rsidRPr="00DD122E" w:rsidRDefault="00400CA9" w:rsidP="00400CA9">
            <w:pPr>
              <w:contextualSpacing/>
              <w:jc w:val="both"/>
              <w:rPr>
                <w:ins w:id="366" w:author="OLENA PASHKOVA (NEPTUNE.UA)" w:date="2022-10-26T01:03:00Z"/>
                <w:rFonts w:ascii="Times New Roman" w:eastAsia="Calibri" w:hAnsi="Times New Roman" w:cs="Times New Roman"/>
                <w:lang w:val="en-US"/>
                <w:rPrChange w:id="367" w:author="OLENA PASHKOVA (NEPTUNE.UA)" w:date="2022-11-21T15:27:00Z">
                  <w:rPr>
                    <w:ins w:id="368" w:author="OLENA PASHKOVA (NEPTUNE.UA)" w:date="2022-10-26T01:03:00Z"/>
                    <w:rFonts w:ascii="Times New Roman" w:eastAsia="Calibri" w:hAnsi="Times New Roman" w:cs="Times New Roman"/>
                    <w:lang w:val="en-US"/>
                  </w:rPr>
                </w:rPrChange>
              </w:rPr>
            </w:pPr>
            <w:r w:rsidRPr="00DD122E">
              <w:rPr>
                <w:rFonts w:ascii="Times New Roman" w:eastAsia="Calibri" w:hAnsi="Times New Roman" w:cs="Times New Roman"/>
                <w:b/>
                <w:lang w:val="en-US"/>
                <w:rPrChange w:id="369" w:author="OLENA PASHKOVA (NEPTUNE.UA)" w:date="2022-11-21T15:27:00Z">
                  <w:rPr>
                    <w:rFonts w:ascii="Times New Roman" w:eastAsia="Calibri" w:hAnsi="Times New Roman" w:cs="Times New Roman"/>
                    <w:b/>
                    <w:lang w:val="en-US"/>
                  </w:rPr>
                </w:rPrChange>
              </w:rPr>
              <w:t>2.4.1</w:t>
            </w:r>
            <w:ins w:id="370" w:author="OLENA PASHKOVA (NEPTUNE.UA)" w:date="2022-10-26T00:04:00Z">
              <w:r w:rsidR="00215559" w:rsidRPr="00DD122E">
                <w:rPr>
                  <w:rFonts w:ascii="Times New Roman" w:eastAsia="Calibri" w:hAnsi="Times New Roman" w:cs="Times New Roman"/>
                  <w:b/>
                  <w:lang w:val="uk-UA"/>
                  <w:rPrChange w:id="371" w:author="OLENA PASHKOVA (NEPTUNE.UA)" w:date="2022-11-21T15:27:00Z">
                    <w:rPr>
                      <w:rFonts w:ascii="Times New Roman" w:eastAsia="Calibri" w:hAnsi="Times New Roman" w:cs="Times New Roman"/>
                      <w:b/>
                      <w:lang w:val="uk-UA"/>
                    </w:rPr>
                  </w:rPrChange>
                </w:rPr>
                <w:t>6</w:t>
              </w:r>
            </w:ins>
            <w:del w:id="372" w:author="OLENA PASHKOVA (NEPTUNE.UA)" w:date="2022-10-26T00:04:00Z">
              <w:r w:rsidRPr="00DD122E" w:rsidDel="00215559">
                <w:rPr>
                  <w:rFonts w:ascii="Times New Roman" w:eastAsia="Calibri" w:hAnsi="Times New Roman" w:cs="Times New Roman"/>
                  <w:b/>
                  <w:lang w:val="en-US"/>
                  <w:rPrChange w:id="373" w:author="OLENA PASHKOVA (NEPTUNE.UA)" w:date="2022-11-21T15:27:00Z">
                    <w:rPr>
                      <w:rFonts w:ascii="Times New Roman" w:eastAsia="Calibri" w:hAnsi="Times New Roman" w:cs="Times New Roman"/>
                      <w:b/>
                      <w:lang w:val="en-US"/>
                    </w:rPr>
                  </w:rPrChange>
                </w:rPr>
                <w:delText>7</w:delText>
              </w:r>
            </w:del>
            <w:r w:rsidRPr="00DD122E">
              <w:rPr>
                <w:rFonts w:ascii="Times New Roman" w:eastAsia="Calibri" w:hAnsi="Times New Roman" w:cs="Times New Roman"/>
                <w:b/>
                <w:lang w:val="en-US"/>
                <w:rPrChange w:id="374"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375" w:author="OLENA PASHKOVA (NEPTUNE.UA)" w:date="2022-11-21T15:27:00Z">
                  <w:rPr>
                    <w:rFonts w:ascii="Times New Roman" w:eastAsia="Calibri" w:hAnsi="Times New Roman" w:cs="Times New Roman"/>
                    <w:lang w:val="en-US"/>
                  </w:rPr>
                </w:rPrChange>
              </w:rPr>
              <w:t xml:space="preserve"> Issuing of warehouse receipts (except of double warehouse receipts/certificates) for the Customer’s Grain in accordance with the Customer’s instructions, but in any case</w:t>
            </w:r>
            <w:r w:rsidRPr="00DD122E">
              <w:rPr>
                <w:rFonts w:ascii="Times New Roman" w:eastAsia="Calibri" w:hAnsi="Times New Roman" w:cs="Times New Roman"/>
                <w:lang w:val="uk-UA"/>
                <w:rPrChange w:id="37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77" w:author="OLENA PASHKOVA (NEPTUNE.UA)" w:date="2022-11-21T15:27:00Z">
                  <w:rPr>
                    <w:rFonts w:ascii="Times New Roman" w:eastAsia="Calibri" w:hAnsi="Times New Roman" w:cs="Times New Roman"/>
                    <w:lang w:val="en-US"/>
                  </w:rPr>
                </w:rPrChange>
              </w:rPr>
              <w:t>the warehouse receipt shall cover the volume of not less than the daily consignment</w:t>
            </w:r>
            <w:ins w:id="378" w:author="OLENA PASHKOVA (NEPTUNE.UA)" w:date="2022-10-26T01:03:00Z">
              <w:r w:rsidR="00F10616" w:rsidRPr="00DD122E">
                <w:rPr>
                  <w:rFonts w:ascii="Times New Roman" w:eastAsia="Calibri" w:hAnsi="Times New Roman" w:cs="Times New Roman"/>
                  <w:lang w:val="uk-UA"/>
                  <w:rPrChange w:id="379" w:author="OLENA PASHKOVA (NEPTUNE.UA)" w:date="2022-11-21T15:27:00Z">
                    <w:rPr>
                      <w:rFonts w:ascii="Times New Roman" w:eastAsia="Calibri" w:hAnsi="Times New Roman" w:cs="Times New Roman"/>
                      <w:lang w:val="uk-UA"/>
                    </w:rPr>
                  </w:rPrChange>
                </w:rPr>
                <w:t>;</w:t>
              </w:r>
            </w:ins>
            <w:r w:rsidRPr="00DD122E">
              <w:rPr>
                <w:rFonts w:ascii="Times New Roman" w:eastAsia="Calibri" w:hAnsi="Times New Roman" w:cs="Times New Roman"/>
                <w:lang w:val="en-US"/>
                <w:rPrChange w:id="380" w:author="OLENA PASHKOVA (NEPTUNE.UA)" w:date="2022-11-21T15:27:00Z">
                  <w:rPr>
                    <w:rFonts w:ascii="Times New Roman" w:eastAsia="Calibri" w:hAnsi="Times New Roman" w:cs="Times New Roman"/>
                    <w:lang w:val="en-US"/>
                  </w:rPr>
                </w:rPrChange>
              </w:rPr>
              <w:t>.</w:t>
            </w:r>
          </w:p>
          <w:p w14:paraId="463CD7BE" w14:textId="77777777" w:rsidR="00FC00F7" w:rsidRPr="00DD122E" w:rsidRDefault="00FC00F7" w:rsidP="00400CA9">
            <w:pPr>
              <w:contextualSpacing/>
              <w:jc w:val="both"/>
              <w:rPr>
                <w:ins w:id="381" w:author="OLENA PASHKOVA (NEPTUNE.UA)" w:date="2022-11-20T23:45:00Z"/>
                <w:rFonts w:ascii="Times New Roman" w:eastAsia="Calibri" w:hAnsi="Times New Roman" w:cs="Times New Roman"/>
                <w:lang w:val="uk-UA"/>
                <w:rPrChange w:id="382" w:author="OLENA PASHKOVA (NEPTUNE.UA)" w:date="2022-11-21T15:27:00Z">
                  <w:rPr>
                    <w:ins w:id="383" w:author="OLENA PASHKOVA (NEPTUNE.UA)" w:date="2022-11-20T23:45:00Z"/>
                    <w:rFonts w:ascii="Times New Roman" w:eastAsia="Calibri" w:hAnsi="Times New Roman" w:cs="Times New Roman"/>
                    <w:lang w:val="uk-UA"/>
                  </w:rPr>
                </w:rPrChange>
              </w:rPr>
            </w:pPr>
          </w:p>
          <w:p w14:paraId="178E69EC" w14:textId="77777777" w:rsidR="00FC00F7" w:rsidRPr="00DD122E" w:rsidRDefault="00FC00F7" w:rsidP="00400CA9">
            <w:pPr>
              <w:contextualSpacing/>
              <w:jc w:val="both"/>
              <w:rPr>
                <w:ins w:id="384" w:author="OLENA PASHKOVA (NEPTUNE.UA)" w:date="2022-11-20T23:45:00Z"/>
                <w:rFonts w:ascii="Times New Roman" w:eastAsia="Calibri" w:hAnsi="Times New Roman" w:cs="Times New Roman"/>
                <w:lang w:val="uk-UA"/>
                <w:rPrChange w:id="385" w:author="OLENA PASHKOVA (NEPTUNE.UA)" w:date="2022-11-21T15:27:00Z">
                  <w:rPr>
                    <w:ins w:id="386" w:author="OLENA PASHKOVA (NEPTUNE.UA)" w:date="2022-11-20T23:45:00Z"/>
                    <w:rFonts w:ascii="Times New Roman" w:eastAsia="Calibri" w:hAnsi="Times New Roman" w:cs="Times New Roman"/>
                    <w:lang w:val="uk-UA"/>
                  </w:rPr>
                </w:rPrChange>
              </w:rPr>
            </w:pPr>
          </w:p>
          <w:p w14:paraId="78069DF0" w14:textId="272D7FD9" w:rsidR="00F10616" w:rsidRPr="00DD122E" w:rsidRDefault="00F10616" w:rsidP="00400CA9">
            <w:pPr>
              <w:contextualSpacing/>
              <w:jc w:val="both"/>
              <w:rPr>
                <w:rFonts w:ascii="Times New Roman" w:eastAsia="Calibri" w:hAnsi="Times New Roman" w:cs="Times New Roman"/>
                <w:lang w:val="en-US"/>
              </w:rPr>
            </w:pPr>
            <w:ins w:id="387" w:author="OLENA PASHKOVA (NEPTUNE.UA)" w:date="2022-10-26T01:04:00Z">
              <w:r w:rsidRPr="00DD122E">
                <w:rPr>
                  <w:rFonts w:ascii="Times New Roman" w:eastAsia="Calibri" w:hAnsi="Times New Roman" w:cs="Times New Roman"/>
                  <w:lang w:val="uk-UA"/>
                  <w:rPrChange w:id="388" w:author="OLENA PASHKOVA (NEPTUNE.UA)" w:date="2022-11-21T15:27:00Z">
                    <w:rPr>
                      <w:rFonts w:ascii="Times New Roman" w:eastAsia="Calibri" w:hAnsi="Times New Roman" w:cs="Times New Roman"/>
                      <w:lang w:val="uk-UA"/>
                    </w:rPr>
                  </w:rPrChange>
                </w:rPr>
                <w:t xml:space="preserve">2.4.17. </w:t>
              </w:r>
            </w:ins>
            <w:ins w:id="389" w:author="OLENA PASHKOVA (NEPTUNE.UA)" w:date="2022-10-26T01:07:00Z">
              <w:r w:rsidRPr="00DD122E">
                <w:rPr>
                  <w:rFonts w:ascii="Times New Roman" w:eastAsia="Calibri" w:hAnsi="Times New Roman" w:cs="Times New Roman"/>
                  <w:lang w:val="en-US"/>
                  <w:rPrChange w:id="390" w:author="OLENA PASHKOVA (NEPTUNE.UA)" w:date="2022-11-21T15:27:00Z">
                    <w:rPr>
                      <w:rFonts w:ascii="Times New Roman" w:eastAsia="Calibri" w:hAnsi="Times New Roman" w:cs="Times New Roman"/>
                      <w:lang w:val="en-US"/>
                    </w:rPr>
                  </w:rPrChange>
                </w:rPr>
                <w:t xml:space="preserve">issuing of </w:t>
              </w:r>
            </w:ins>
            <w:ins w:id="391" w:author="OLENA PASHKOVA (NEPTUNE.UA)" w:date="2022-10-26T01:06:00Z">
              <w:r w:rsidRPr="00DD122E">
                <w:rPr>
                  <w:rFonts w:ascii="Times New Roman" w:eastAsia="Calibri" w:hAnsi="Times New Roman" w:cs="Times New Roman"/>
                  <w:lang w:val="en-US"/>
                  <w:rPrChange w:id="392" w:author="OLENA PASHKOVA (NEPTUNE.UA)" w:date="2022-11-21T15:27:00Z">
                    <w:rPr>
                      <w:rFonts w:ascii="Times New Roman" w:eastAsia="Calibri" w:hAnsi="Times New Roman" w:cs="Times New Roman"/>
                      <w:lang w:val="uk-UA"/>
                    </w:rPr>
                  </w:rPrChange>
                </w:rPr>
                <w:t xml:space="preserve">certificates on the amount of Grain at the Terminal in terms of exporters (provided that such information is available in the Customer's accompanying and/or other transport documents) when the Grain is shipped to the </w:t>
              </w:r>
            </w:ins>
            <w:ins w:id="393" w:author="OLENA PASHKOVA (NEPTUNE.UA)" w:date="2022-10-26T01:08:00Z">
              <w:r w:rsidRPr="00DD122E">
                <w:rPr>
                  <w:rFonts w:ascii="Times New Roman" w:eastAsia="Calibri" w:hAnsi="Times New Roman" w:cs="Times New Roman"/>
                  <w:lang w:val="en-US"/>
                </w:rPr>
                <w:t xml:space="preserve">vessel </w:t>
              </w:r>
            </w:ins>
            <w:ins w:id="394" w:author="OLENA PASHKOVA (NEPTUNE.UA)" w:date="2022-10-26T01:06:00Z">
              <w:r w:rsidRPr="00DD122E">
                <w:rPr>
                  <w:rFonts w:ascii="Times New Roman" w:eastAsia="Calibri" w:hAnsi="Times New Roman" w:cs="Times New Roman"/>
                  <w:lang w:val="en-US"/>
                  <w:rPrChange w:id="395" w:author="OLENA PASHKOVA (NEPTUNE.UA)" w:date="2022-11-21T15:27:00Z">
                    <w:rPr>
                      <w:rFonts w:ascii="Times New Roman" w:eastAsia="Calibri" w:hAnsi="Times New Roman" w:cs="Times New Roman"/>
                      <w:lang w:val="uk-UA"/>
                    </w:rPr>
                  </w:rPrChange>
                </w:rPr>
                <w:t xml:space="preserve"> and before the Customer completes customs clearance of the Grain</w:t>
              </w:r>
            </w:ins>
            <w:ins w:id="396" w:author="OLENA PASHKOVA (NEPTUNE.UA)" w:date="2022-10-26T01:08:00Z">
              <w:r w:rsidRPr="00DD122E">
                <w:rPr>
                  <w:rFonts w:ascii="Times New Roman" w:eastAsia="Calibri" w:hAnsi="Times New Roman" w:cs="Times New Roman"/>
                  <w:lang w:val="en-US"/>
                </w:rPr>
                <w:t xml:space="preserve">. </w:t>
              </w:r>
            </w:ins>
          </w:p>
          <w:p w14:paraId="7DACF9C8" w14:textId="77D21296" w:rsidR="00400CA9" w:rsidRPr="00DD122E" w:rsidDel="00215559" w:rsidRDefault="00400CA9" w:rsidP="00400CA9">
            <w:pPr>
              <w:contextualSpacing/>
              <w:jc w:val="both"/>
              <w:rPr>
                <w:del w:id="397" w:author="OLENA PASHKOVA (NEPTUNE.UA)" w:date="2022-10-26T00:04:00Z"/>
                <w:rFonts w:ascii="Times New Roman" w:eastAsia="Calibri" w:hAnsi="Times New Roman" w:cs="Times New Roman"/>
                <w:b/>
                <w:lang w:val="en-US"/>
                <w:rPrChange w:id="398" w:author="OLENA PASHKOVA (NEPTUNE.UA)" w:date="2022-11-21T15:27:00Z">
                  <w:rPr>
                    <w:del w:id="399" w:author="OLENA PASHKOVA (NEPTUNE.UA)" w:date="2022-10-26T00:04:00Z"/>
                    <w:rFonts w:ascii="Times New Roman" w:eastAsia="Calibri" w:hAnsi="Times New Roman" w:cs="Times New Roman"/>
                    <w:b/>
                    <w:lang w:val="en-US"/>
                  </w:rPr>
                </w:rPrChange>
              </w:rPr>
            </w:pPr>
          </w:p>
          <w:p w14:paraId="6FF7787F" w14:textId="6586FA2C" w:rsidR="00400CA9" w:rsidRPr="00DD122E" w:rsidRDefault="00400CA9" w:rsidP="00400CA9">
            <w:pPr>
              <w:contextualSpacing/>
              <w:jc w:val="both"/>
              <w:rPr>
                <w:rFonts w:ascii="Times New Roman" w:eastAsia="Calibri" w:hAnsi="Times New Roman" w:cs="Times New Roman"/>
                <w:lang w:val="en-US"/>
                <w:rPrChange w:id="40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01" w:author="OLENA PASHKOVA (NEPTUNE.UA)" w:date="2022-11-21T15:27:00Z">
                  <w:rPr>
                    <w:rFonts w:ascii="Times New Roman" w:eastAsia="Calibri" w:hAnsi="Times New Roman" w:cs="Times New Roman"/>
                    <w:b/>
                    <w:lang w:val="en-US"/>
                  </w:rPr>
                </w:rPrChange>
              </w:rPr>
              <w:t>2.5.</w:t>
            </w:r>
            <w:r w:rsidRPr="00DD122E">
              <w:rPr>
                <w:rFonts w:ascii="Times New Roman" w:eastAsia="Calibri" w:hAnsi="Times New Roman" w:cs="Times New Roman"/>
                <w:lang w:val="en-US"/>
                <w:rPrChange w:id="402" w:author="OLENA PASHKOVA (NEPTUNE.UA)" w:date="2022-11-21T15:27:00Z">
                  <w:rPr>
                    <w:rFonts w:ascii="Times New Roman" w:eastAsia="Calibri" w:hAnsi="Times New Roman" w:cs="Times New Roman"/>
                    <w:lang w:val="en-US"/>
                  </w:rPr>
                </w:rPrChange>
              </w:rPr>
              <w:tab/>
              <w:t>This Agreement regulates the legal relations of the Parties</w:t>
            </w:r>
            <w:r w:rsidR="003A2EF8" w:rsidRPr="00DD122E">
              <w:rPr>
                <w:rFonts w:ascii="Times New Roman" w:eastAsia="Calibri" w:hAnsi="Times New Roman" w:cs="Times New Roman"/>
                <w:lang w:val="en-US"/>
                <w:rPrChange w:id="403"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404" w:author="OLENA PASHKOVA (NEPTUNE.UA)" w:date="2022-11-21T15:27:00Z">
                  <w:rPr>
                    <w:rFonts w:ascii="Times New Roman" w:eastAsia="Calibri" w:hAnsi="Times New Roman" w:cs="Times New Roman"/>
                    <w:lang w:val="en-US"/>
                  </w:rPr>
                </w:rPrChange>
              </w:rPr>
              <w:t>with</w:t>
            </w:r>
            <w:r w:rsidR="003A2EF8" w:rsidRPr="00DD122E">
              <w:rPr>
                <w:rFonts w:ascii="Times New Roman" w:eastAsia="Calibri" w:hAnsi="Times New Roman" w:cs="Times New Roman"/>
                <w:lang w:val="en-US"/>
                <w:rPrChange w:id="405"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406" w:author="OLENA PASHKOVA (NEPTUNE.UA)" w:date="2022-11-21T15:27:00Z">
                  <w:rPr>
                    <w:rFonts w:ascii="Times New Roman" w:eastAsia="Calibri" w:hAnsi="Times New Roman" w:cs="Times New Roman"/>
                    <w:lang w:val="en-US"/>
                  </w:rPr>
                </w:rPrChange>
              </w:rPr>
              <w:t>regard</w:t>
            </w:r>
            <w:r w:rsidR="003A2EF8" w:rsidRPr="00DD122E">
              <w:rPr>
                <w:rFonts w:ascii="Times New Roman" w:eastAsia="Calibri" w:hAnsi="Times New Roman" w:cs="Times New Roman"/>
                <w:lang w:val="en-US"/>
                <w:rPrChange w:id="407"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408" w:author="OLENA PASHKOVA (NEPTUNE.UA)" w:date="2022-11-21T15:27:00Z">
                  <w:rPr>
                    <w:rFonts w:ascii="Times New Roman" w:eastAsia="Calibri" w:hAnsi="Times New Roman" w:cs="Times New Roman"/>
                    <w:lang w:val="en-US"/>
                  </w:rPr>
                </w:rPrChange>
              </w:rPr>
              <w:t xml:space="preserve">to the transshipment of grain cargoes exclusively through the berth No. </w:t>
            </w:r>
            <w:r w:rsidRPr="00DD122E">
              <w:rPr>
                <w:rFonts w:ascii="Times New Roman" w:eastAsia="Calibri" w:hAnsi="Times New Roman" w:cs="Times New Roman"/>
                <w:highlight w:val="yellow"/>
                <w:lang w:val="en-US"/>
                <w:rPrChange w:id="409" w:author="OLENA PASHKOVA (NEPTUNE.UA)" w:date="2022-11-21T15:27:00Z">
                  <w:rPr>
                    <w:rFonts w:ascii="Times New Roman" w:eastAsia="Calibri" w:hAnsi="Times New Roman" w:cs="Times New Roman"/>
                    <w:highlight w:val="yellow"/>
                    <w:lang w:val="en-US"/>
                  </w:rPr>
                </w:rPrChange>
              </w:rPr>
              <w:t>25</w:t>
            </w:r>
            <w:r w:rsidRPr="00DD122E">
              <w:rPr>
                <w:rFonts w:ascii="Times New Roman" w:eastAsia="Calibri" w:hAnsi="Times New Roman" w:cs="Times New Roman"/>
                <w:lang w:val="en-US"/>
                <w:rPrChange w:id="410" w:author="OLENA PASHKOVA (NEPTUNE.UA)" w:date="2022-11-21T15:27:00Z">
                  <w:rPr>
                    <w:rFonts w:ascii="Times New Roman" w:eastAsia="Calibri" w:hAnsi="Times New Roman" w:cs="Times New Roman"/>
                    <w:lang w:val="en-US"/>
                  </w:rPr>
                </w:rPrChange>
              </w:rPr>
              <w:t>, located in the water area of the Port.</w:t>
            </w:r>
          </w:p>
          <w:p w14:paraId="03D6904F" w14:textId="0FA43087" w:rsidR="00400CA9" w:rsidRPr="00DD122E" w:rsidRDefault="00400CA9" w:rsidP="00400CA9">
            <w:pPr>
              <w:contextualSpacing/>
              <w:jc w:val="both"/>
              <w:rPr>
                <w:ins w:id="411" w:author="Nataliya Tomaskovic" w:date="2022-08-18T21:25:00Z"/>
                <w:rFonts w:ascii="Times New Roman" w:eastAsia="Calibri" w:hAnsi="Times New Roman" w:cs="Times New Roman"/>
                <w:lang w:val="en-US"/>
                <w:rPrChange w:id="412" w:author="OLENA PASHKOVA (NEPTUNE.UA)" w:date="2022-11-21T15:27:00Z">
                  <w:rPr>
                    <w:ins w:id="413" w:author="Nataliya Tomaskovic" w:date="2022-08-18T21:25:00Z"/>
                    <w:rFonts w:ascii="Times New Roman" w:eastAsia="Calibri" w:hAnsi="Times New Roman" w:cs="Times New Roman"/>
                    <w:lang w:val="en-US"/>
                  </w:rPr>
                </w:rPrChange>
              </w:rPr>
            </w:pPr>
            <w:r w:rsidRPr="00DD122E">
              <w:rPr>
                <w:rFonts w:ascii="Times New Roman" w:eastAsia="Calibri" w:hAnsi="Times New Roman" w:cs="Times New Roman"/>
                <w:b/>
                <w:lang w:val="en-US"/>
                <w:rPrChange w:id="414" w:author="OLENA PASHKOVA (NEPTUNE.UA)" w:date="2022-11-21T15:27:00Z">
                  <w:rPr>
                    <w:rFonts w:ascii="Times New Roman" w:eastAsia="Calibri" w:hAnsi="Times New Roman" w:cs="Times New Roman"/>
                    <w:b/>
                    <w:lang w:val="en-US"/>
                  </w:rPr>
                </w:rPrChange>
              </w:rPr>
              <w:t>2.6.</w:t>
            </w:r>
            <w:r w:rsidRPr="00DD122E">
              <w:rPr>
                <w:rFonts w:ascii="Times New Roman" w:eastAsia="Calibri" w:hAnsi="Times New Roman" w:cs="Times New Roman"/>
                <w:lang w:val="en-US"/>
                <w:rPrChange w:id="415" w:author="OLENA PASHKOVA (NEPTUNE.UA)" w:date="2022-11-21T15:27:00Z">
                  <w:rPr>
                    <w:rFonts w:ascii="Times New Roman" w:eastAsia="Calibri" w:hAnsi="Times New Roman" w:cs="Times New Roman"/>
                    <w:lang w:val="en-US"/>
                  </w:rPr>
                </w:rPrChange>
              </w:rPr>
              <w:t xml:space="preserve"> The Customer guarantees and confirms that </w:t>
            </w:r>
            <w:r w:rsidR="003A2EF8" w:rsidRPr="00DD122E">
              <w:rPr>
                <w:rFonts w:ascii="Times New Roman" w:eastAsia="Calibri" w:hAnsi="Times New Roman" w:cs="Times New Roman"/>
                <w:lang w:val="en-US"/>
                <w:rPrChange w:id="416" w:author="OLENA PASHKOVA (NEPTUNE.UA)" w:date="2022-11-21T15:27:00Z">
                  <w:rPr>
                    <w:rFonts w:ascii="Times New Roman" w:eastAsia="Calibri" w:hAnsi="Times New Roman" w:cs="Times New Roman"/>
                    <w:lang w:val="en-US"/>
                  </w:rPr>
                </w:rPrChange>
              </w:rPr>
              <w:t xml:space="preserve">he has a </w:t>
            </w:r>
            <w:ins w:id="417" w:author="OLENA PASHKOVA (NEPTUNE.UA)" w:date="2022-10-26T00:08:00Z">
              <w:r w:rsidR="00215559" w:rsidRPr="00DD122E">
                <w:rPr>
                  <w:rFonts w:ascii="Times New Roman" w:eastAsia="Calibri" w:hAnsi="Times New Roman" w:cs="Times New Roman"/>
                  <w:lang w:val="en-US"/>
                  <w:rPrChange w:id="418" w:author="OLENA PASHKOVA (NEPTUNE.UA)" w:date="2022-11-21T15:27:00Z">
                    <w:rPr>
                      <w:rFonts w:ascii="Times New Roman" w:eastAsia="Calibri" w:hAnsi="Times New Roman" w:cs="Times New Roman"/>
                      <w:lang w:val="en-US"/>
                    </w:rPr>
                  </w:rPrChange>
                </w:rPr>
                <w:t xml:space="preserve">right to dispose of </w:t>
              </w:r>
            </w:ins>
            <w:r w:rsidRPr="00DD122E">
              <w:rPr>
                <w:rFonts w:ascii="Times New Roman" w:eastAsia="Calibri" w:hAnsi="Times New Roman" w:cs="Times New Roman"/>
                <w:lang w:val="en-US"/>
                <w:rPrChange w:id="419" w:author="OLENA PASHKOVA (NEPTUNE.UA)" w:date="2022-11-21T15:27:00Z">
                  <w:rPr>
                    <w:rFonts w:ascii="Times New Roman" w:eastAsia="Calibri" w:hAnsi="Times New Roman" w:cs="Times New Roman"/>
                    <w:lang w:val="en-US"/>
                  </w:rPr>
                </w:rPrChange>
              </w:rPr>
              <w:t>the Grain</w:t>
            </w:r>
            <w:ins w:id="420" w:author="OLENA PASHKOVA (NEPTUNE.UA)" w:date="2022-10-26T00:09:00Z">
              <w:r w:rsidR="00215559" w:rsidRPr="00DD122E">
                <w:rPr>
                  <w:rFonts w:ascii="Times New Roman" w:eastAsia="Calibri" w:hAnsi="Times New Roman" w:cs="Times New Roman"/>
                  <w:lang w:val="en-US"/>
                  <w:rPrChange w:id="421" w:author="OLENA PASHKOVA (NEPTUNE.UA)" w:date="2022-11-21T15:27:00Z">
                    <w:rPr>
                      <w:rFonts w:ascii="Times New Roman" w:eastAsia="Calibri" w:hAnsi="Times New Roman" w:cs="Times New Roman"/>
                      <w:lang w:val="en-US"/>
                    </w:rPr>
                  </w:rPrChange>
                </w:rPr>
                <w:t xml:space="preserve"> and </w:t>
              </w:r>
              <w:r w:rsidR="003A2EF8" w:rsidRPr="00DD122E">
                <w:rPr>
                  <w:rFonts w:ascii="Times New Roman" w:eastAsia="Calibri" w:hAnsi="Times New Roman" w:cs="Times New Roman"/>
                  <w:lang w:val="en-US"/>
                  <w:rPrChange w:id="422" w:author="OLENA PASHKOVA (NEPTUNE.UA)" w:date="2022-11-21T15:27:00Z">
                    <w:rPr>
                      <w:rFonts w:ascii="Times New Roman" w:eastAsia="Calibri" w:hAnsi="Times New Roman" w:cs="Times New Roman"/>
                      <w:lang w:val="en-US"/>
                    </w:rPr>
                  </w:rPrChange>
                </w:rPr>
                <w:t>that the Grain</w:t>
              </w:r>
            </w:ins>
            <w:ins w:id="423" w:author="OLENA PASHKOVA (NEPTUNE.UA)" w:date="2022-10-26T00:10:00Z">
              <w:r w:rsidR="003A2EF8" w:rsidRPr="00DD122E">
                <w:rPr>
                  <w:rFonts w:ascii="Times New Roman" w:eastAsia="Calibri" w:hAnsi="Times New Roman" w:cs="Times New Roman"/>
                  <w:lang w:val="en-US"/>
                  <w:rPrChange w:id="424" w:author="OLENA PASHKOVA (NEPTUNE.UA)" w:date="2022-11-21T15:27:00Z">
                    <w:rPr>
                      <w:rFonts w:ascii="Times New Roman" w:eastAsia="Calibri" w:hAnsi="Times New Roman" w:cs="Times New Roman"/>
                      <w:lang w:val="en-US"/>
                    </w:rPr>
                  </w:rPrChange>
                </w:rPr>
                <w:t xml:space="preserve"> </w:t>
              </w:r>
            </w:ins>
            <w:del w:id="425" w:author="OLENA PASHKOVA (NEPTUNE.UA)" w:date="2022-10-26T00:09:00Z">
              <w:r w:rsidRPr="00DD122E" w:rsidDel="003A2EF8">
                <w:rPr>
                  <w:rFonts w:ascii="Times New Roman" w:eastAsia="Calibri" w:hAnsi="Times New Roman" w:cs="Times New Roman"/>
                  <w:lang w:val="en-US"/>
                  <w:rPrChange w:id="426"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27" w:author="OLENA PASHKOVA (NEPTUNE.UA)" w:date="2022-11-21T15:27:00Z">
                  <w:rPr>
                    <w:rFonts w:ascii="Times New Roman" w:eastAsia="Calibri" w:hAnsi="Times New Roman" w:cs="Times New Roman"/>
                    <w:lang w:val="en-US"/>
                  </w:rPr>
                </w:rPrChange>
              </w:rPr>
              <w:t>is not subject to pledge, litigation and</w:t>
            </w:r>
            <w:del w:id="428" w:author="Nataliya Tomaskovic" w:date="2022-08-18T17:38:00Z">
              <w:r w:rsidRPr="00DD122E" w:rsidDel="006A49B9">
                <w:rPr>
                  <w:rFonts w:ascii="Times New Roman" w:eastAsia="Calibri" w:hAnsi="Times New Roman" w:cs="Times New Roman"/>
                  <w:lang w:val="en-US"/>
                  <w:rPrChange w:id="429"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30" w:author="OLENA PASHKOVA (NEPTUNE.UA)" w:date="2022-11-21T15:27:00Z">
                  <w:rPr>
                    <w:rFonts w:ascii="Times New Roman" w:eastAsia="Calibri" w:hAnsi="Times New Roman" w:cs="Times New Roman"/>
                    <w:lang w:val="en-US"/>
                  </w:rPr>
                </w:rPrChange>
              </w:rPr>
              <w:t>/</w:t>
            </w:r>
            <w:del w:id="431" w:author="Nataliya Tomaskovic" w:date="2022-08-18T17:39:00Z">
              <w:r w:rsidRPr="00DD122E" w:rsidDel="006A49B9">
                <w:rPr>
                  <w:rFonts w:ascii="Times New Roman" w:eastAsia="Calibri" w:hAnsi="Times New Roman" w:cs="Times New Roman"/>
                  <w:lang w:val="en-US"/>
                  <w:rPrChange w:id="432"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33" w:author="OLENA PASHKOVA (NEPTUNE.UA)" w:date="2022-11-21T15:27:00Z">
                  <w:rPr>
                    <w:rFonts w:ascii="Times New Roman" w:eastAsia="Calibri" w:hAnsi="Times New Roman" w:cs="Times New Roman"/>
                    <w:lang w:val="en-US"/>
                  </w:rPr>
                </w:rPrChange>
              </w:rPr>
              <w:t xml:space="preserve">or enforcement proceedings, is not under arrest, there are no claims from third parties regarding such Grain, the Grain has not been brought from temporarily occupied and uncontrolled territories of Ukraine. The </w:t>
            </w:r>
            <w:r w:rsidRPr="00DD122E">
              <w:rPr>
                <w:rFonts w:ascii="Times New Roman" w:eastAsia="Calibri" w:hAnsi="Times New Roman" w:cs="Times New Roman"/>
                <w:lang w:val="uk-UA"/>
                <w:rPrChange w:id="434" w:author="OLENA PASHKOVA (NEPTUNE.UA)" w:date="2022-11-21T15:27:00Z">
                  <w:rPr>
                    <w:rFonts w:ascii="Times New Roman" w:eastAsia="Calibri" w:hAnsi="Times New Roman" w:cs="Times New Roman"/>
                    <w:lang w:val="uk-UA"/>
                  </w:rPr>
                </w:rPrChange>
              </w:rPr>
              <w:t>С</w:t>
            </w:r>
            <w:r w:rsidRPr="00DD122E">
              <w:rPr>
                <w:rFonts w:ascii="Times New Roman" w:eastAsia="Calibri" w:hAnsi="Times New Roman" w:cs="Times New Roman"/>
                <w:lang w:val="en-US"/>
                <w:rPrChange w:id="435" w:author="OLENA PASHKOVA (NEPTUNE.UA)" w:date="2022-11-21T15:27:00Z">
                  <w:rPr>
                    <w:rFonts w:ascii="Times New Roman" w:eastAsia="Calibri" w:hAnsi="Times New Roman" w:cs="Times New Roman"/>
                    <w:lang w:val="en-US"/>
                  </w:rPr>
                </w:rPrChange>
              </w:rPr>
              <w:t xml:space="preserve">ustomer assumes all the risks and consequences of failure to comply with this guarantee clause by compensating to the Contractor </w:t>
            </w:r>
            <w:r w:rsidRPr="00DD122E">
              <w:rPr>
                <w:rFonts w:ascii="Times New Roman" w:eastAsia="Calibri" w:hAnsi="Times New Roman" w:cs="Times New Roman"/>
                <w:lang w:val="en-US"/>
                <w:rPrChange w:id="436" w:author="OLENA PASHKOVA (NEPTUNE.UA)" w:date="2022-11-21T15:27:00Z">
                  <w:rPr>
                    <w:rFonts w:ascii="Times New Roman" w:eastAsia="Calibri" w:hAnsi="Times New Roman" w:cs="Times New Roman"/>
                    <w:lang w:val="en-US"/>
                  </w:rPr>
                </w:rPrChange>
              </w:rPr>
              <w:lastRenderedPageBreak/>
              <w:t>all direct losses and expenses incurred due to violation of this guarantee.</w:t>
            </w:r>
          </w:p>
          <w:p w14:paraId="596AD707" w14:textId="77777777" w:rsidR="00400CA9" w:rsidRPr="00DD122E" w:rsidRDefault="00400CA9" w:rsidP="00400CA9">
            <w:pPr>
              <w:contextualSpacing/>
              <w:jc w:val="both"/>
              <w:rPr>
                <w:rFonts w:ascii="Times New Roman" w:eastAsia="Calibri" w:hAnsi="Times New Roman" w:cs="Times New Roman"/>
                <w:lang w:val="en-US"/>
                <w:rPrChange w:id="437" w:author="OLENA PASHKOVA (NEPTUNE.UA)" w:date="2022-11-21T15:27:00Z">
                  <w:rPr>
                    <w:rFonts w:ascii="Times New Roman" w:eastAsia="Calibri" w:hAnsi="Times New Roman" w:cs="Times New Roman"/>
                    <w:lang w:val="en-US"/>
                  </w:rPr>
                </w:rPrChange>
              </w:rPr>
            </w:pPr>
          </w:p>
          <w:p w14:paraId="72C80773" w14:textId="579FBF15" w:rsidR="00400CA9" w:rsidRPr="00DD122E" w:rsidDel="003A2EF8" w:rsidRDefault="00400CA9" w:rsidP="00400CA9">
            <w:pPr>
              <w:contextualSpacing/>
              <w:jc w:val="both"/>
              <w:rPr>
                <w:ins w:id="438" w:author="Nataliya Tomaskovic" w:date="2022-08-18T21:25:00Z"/>
                <w:del w:id="439" w:author="OLENA PASHKOVA (NEPTUNE.UA)" w:date="2022-10-26T00:16:00Z"/>
                <w:rFonts w:ascii="Times New Roman" w:eastAsia="Times New Roman" w:hAnsi="Times New Roman" w:cs="Times New Roman"/>
                <w:lang w:val="en-GB"/>
                <w:rPrChange w:id="440" w:author="OLENA PASHKOVA (NEPTUNE.UA)" w:date="2022-11-21T15:27:00Z">
                  <w:rPr>
                    <w:ins w:id="441" w:author="Nataliya Tomaskovic" w:date="2022-08-18T21:25:00Z"/>
                    <w:del w:id="442" w:author="OLENA PASHKOVA (NEPTUNE.UA)" w:date="2022-10-26T00:16:00Z"/>
                    <w:rFonts w:ascii="Times New Roman" w:eastAsia="Times New Roman" w:hAnsi="Times New Roman" w:cs="Times New Roman"/>
                    <w:lang w:val="en-GB"/>
                  </w:rPr>
                </w:rPrChange>
              </w:rPr>
            </w:pPr>
            <w:del w:id="443" w:author="OLENA PASHKOVA (NEPTUNE.UA)" w:date="2022-10-26T00:16:00Z">
              <w:r w:rsidRPr="00DD122E" w:rsidDel="003A2EF8">
                <w:rPr>
                  <w:rFonts w:ascii="Times New Roman" w:eastAsia="Calibri" w:hAnsi="Times New Roman" w:cs="Times New Roman"/>
                  <w:b/>
                  <w:lang w:val="en-US"/>
                  <w:rPrChange w:id="444" w:author="OLENA PASHKOVA (NEPTUNE.UA)" w:date="2022-11-21T15:27:00Z">
                    <w:rPr>
                      <w:rFonts w:ascii="Times New Roman" w:eastAsia="Calibri" w:hAnsi="Times New Roman" w:cs="Times New Roman"/>
                      <w:b/>
                      <w:lang w:val="en-US"/>
                    </w:rPr>
                  </w:rPrChange>
                </w:rPr>
                <w:delText>2.7.</w:delText>
              </w:r>
              <w:r w:rsidRPr="00DD122E" w:rsidDel="003A2EF8">
                <w:rPr>
                  <w:rFonts w:ascii="Times New Roman" w:eastAsia="Calibri" w:hAnsi="Times New Roman" w:cs="Times New Roman"/>
                  <w:lang w:val="en-US"/>
                  <w:rPrChange w:id="445" w:author="OLENA PASHKOVA (NEPTUNE.UA)" w:date="2022-11-21T15:27:00Z">
                    <w:rPr>
                      <w:rFonts w:ascii="Times New Roman" w:eastAsia="Calibri" w:hAnsi="Times New Roman" w:cs="Times New Roman"/>
                      <w:lang w:val="en-US"/>
                    </w:rPr>
                  </w:rPrChange>
                </w:rPr>
                <w:delText xml:space="preserve"> </w:delText>
              </w:r>
              <w:r w:rsidRPr="00DD122E" w:rsidDel="003A2EF8">
                <w:rPr>
                  <w:rFonts w:ascii="Times New Roman" w:eastAsia="Times New Roman" w:hAnsi="Times New Roman" w:cs="Times New Roman"/>
                  <w:lang w:val="en-GB"/>
                  <w:rPrChange w:id="446" w:author="OLENA PASHKOVA (NEPTUNE.UA)" w:date="2022-11-21T15:27:00Z">
                    <w:rPr>
                      <w:rFonts w:ascii="Times New Roman" w:eastAsia="Times New Roman" w:hAnsi="Times New Roman" w:cs="Times New Roman"/>
                      <w:lang w:val="en-GB"/>
                    </w:rPr>
                  </w:rPrChange>
                </w:rPr>
                <w:delText>The Customer has reviewed the features of the technological schemes of transshipment and the characteristics of the equipment used by the Contractor at the Terminal, and confirms their suitability for the services</w:delText>
              </w:r>
              <w:r w:rsidRPr="00DD122E" w:rsidDel="003A2EF8">
                <w:rPr>
                  <w:rFonts w:ascii="Times New Roman" w:eastAsia="Calibri" w:hAnsi="Times New Roman" w:cs="Times New Roman"/>
                  <w:lang w:val="en-US"/>
                  <w:rPrChange w:id="447" w:author="OLENA PASHKOVA (NEPTUNE.UA)" w:date="2022-11-21T15:27:00Z">
                    <w:rPr>
                      <w:rFonts w:ascii="Times New Roman" w:eastAsia="Calibri" w:hAnsi="Times New Roman" w:cs="Times New Roman"/>
                      <w:lang w:val="en-US"/>
                    </w:rPr>
                  </w:rPrChange>
                </w:rPr>
                <w:delText xml:space="preserve"> </w:delText>
              </w:r>
              <w:r w:rsidRPr="00DD122E" w:rsidDel="003A2EF8">
                <w:rPr>
                  <w:rFonts w:ascii="Times New Roman" w:eastAsia="Times New Roman" w:hAnsi="Times New Roman" w:cs="Times New Roman"/>
                  <w:lang w:val="en-GB"/>
                  <w:rPrChange w:id="448" w:author="OLENA PASHKOVA (NEPTUNE.UA)" w:date="2022-11-21T15:27:00Z">
                    <w:rPr>
                      <w:rFonts w:ascii="Times New Roman" w:eastAsia="Times New Roman" w:hAnsi="Times New Roman" w:cs="Times New Roman"/>
                      <w:lang w:val="en-GB"/>
                    </w:rPr>
                  </w:rPrChange>
                </w:rPr>
                <w:delText>under this Agreement.</w:delText>
              </w:r>
            </w:del>
          </w:p>
          <w:p w14:paraId="7ED2B3CB" w14:textId="432E3116" w:rsidR="00400CA9" w:rsidRPr="00DD122E" w:rsidRDefault="00400CA9" w:rsidP="00400CA9">
            <w:pPr>
              <w:contextualSpacing/>
              <w:jc w:val="both"/>
              <w:rPr>
                <w:ins w:id="449" w:author="OLENA PASHKOVA (NEPTUNE.UA)" w:date="2022-10-26T00:16:00Z"/>
                <w:rFonts w:ascii="Times New Roman" w:eastAsia="Calibri" w:hAnsi="Times New Roman" w:cs="Times New Roman"/>
                <w:lang w:val="en-GB"/>
                <w:rPrChange w:id="450" w:author="OLENA PASHKOVA (NEPTUNE.UA)" w:date="2022-11-21T15:27:00Z">
                  <w:rPr>
                    <w:ins w:id="451" w:author="OLENA PASHKOVA (NEPTUNE.UA)" w:date="2022-10-26T00:16:00Z"/>
                    <w:rFonts w:ascii="Times New Roman" w:eastAsia="Calibri" w:hAnsi="Times New Roman" w:cs="Times New Roman"/>
                    <w:lang w:val="en-GB"/>
                  </w:rPr>
                </w:rPrChange>
              </w:rPr>
            </w:pPr>
          </w:p>
          <w:p w14:paraId="31918D3C" w14:textId="78900849" w:rsidR="003A2EF8" w:rsidRPr="00DD122E" w:rsidDel="004249D5" w:rsidRDefault="003A2EF8" w:rsidP="00400CA9">
            <w:pPr>
              <w:contextualSpacing/>
              <w:jc w:val="both"/>
              <w:rPr>
                <w:del w:id="452" w:author="OLENA PASHKOVA (NEPTUNE.UA)" w:date="2022-10-26T00:28:00Z"/>
                <w:rFonts w:ascii="Times New Roman" w:eastAsia="Calibri" w:hAnsi="Times New Roman" w:cs="Times New Roman"/>
                <w:lang w:val="en-GB"/>
                <w:rPrChange w:id="453" w:author="OLENA PASHKOVA (NEPTUNE.UA)" w:date="2022-11-21T15:27:00Z">
                  <w:rPr>
                    <w:del w:id="454" w:author="OLENA PASHKOVA (NEPTUNE.UA)" w:date="2022-10-26T00:28:00Z"/>
                    <w:rFonts w:ascii="Times New Roman" w:eastAsia="Calibri" w:hAnsi="Times New Roman" w:cs="Times New Roman"/>
                    <w:lang w:val="en-GB"/>
                  </w:rPr>
                </w:rPrChange>
              </w:rPr>
            </w:pPr>
          </w:p>
          <w:p w14:paraId="74487E09" w14:textId="0D627BCC" w:rsidR="00400CA9" w:rsidRPr="00DD122E" w:rsidRDefault="00400CA9" w:rsidP="00400CA9">
            <w:pPr>
              <w:contextualSpacing/>
              <w:jc w:val="both"/>
              <w:rPr>
                <w:rFonts w:ascii="Times New Roman" w:eastAsia="Times New Roman" w:hAnsi="Times New Roman" w:cs="Times New Roman"/>
                <w:lang w:val="en-GB"/>
                <w:rPrChange w:id="455" w:author="OLENA PASHKOVA (NEPTUNE.UA)" w:date="2022-11-21T15:27:00Z">
                  <w:rPr>
                    <w:rFonts w:ascii="Times New Roman" w:eastAsia="Times New Roman" w:hAnsi="Times New Roman" w:cs="Times New Roman"/>
                    <w:lang w:val="en-GB"/>
                  </w:rPr>
                </w:rPrChange>
              </w:rPr>
            </w:pPr>
            <w:r w:rsidRPr="00DD122E">
              <w:rPr>
                <w:rFonts w:ascii="Times New Roman" w:eastAsia="Calibri" w:hAnsi="Times New Roman" w:cs="Times New Roman"/>
                <w:b/>
                <w:lang w:val="uk-UA"/>
                <w:rPrChange w:id="456" w:author="OLENA PASHKOVA (NEPTUNE.UA)" w:date="2022-11-21T15:27:00Z">
                  <w:rPr>
                    <w:rFonts w:ascii="Times New Roman" w:eastAsia="Calibri" w:hAnsi="Times New Roman" w:cs="Times New Roman"/>
                    <w:b/>
                    <w:lang w:val="uk-UA"/>
                  </w:rPr>
                </w:rPrChange>
              </w:rPr>
              <w:t>2.</w:t>
            </w:r>
            <w:ins w:id="457" w:author="OLENA PASHKOVA (NEPTUNE.UA)" w:date="2022-10-26T00:17:00Z">
              <w:r w:rsidR="003A2EF8" w:rsidRPr="00DD122E">
                <w:rPr>
                  <w:rFonts w:ascii="Times New Roman" w:eastAsia="Calibri" w:hAnsi="Times New Roman" w:cs="Times New Roman"/>
                  <w:b/>
                  <w:lang w:val="uk-UA"/>
                  <w:rPrChange w:id="458" w:author="OLENA PASHKOVA (NEPTUNE.UA)" w:date="2022-11-21T15:27:00Z">
                    <w:rPr>
                      <w:rFonts w:ascii="Times New Roman" w:eastAsia="Calibri" w:hAnsi="Times New Roman" w:cs="Times New Roman"/>
                      <w:b/>
                      <w:lang w:val="uk-UA"/>
                    </w:rPr>
                  </w:rPrChange>
                </w:rPr>
                <w:t>7</w:t>
              </w:r>
            </w:ins>
            <w:del w:id="459" w:author="OLENA PASHKOVA (NEPTUNE.UA)" w:date="2022-10-26T00:17:00Z">
              <w:r w:rsidRPr="00DD122E" w:rsidDel="003A2EF8">
                <w:rPr>
                  <w:rFonts w:ascii="Times New Roman" w:eastAsia="Calibri" w:hAnsi="Times New Roman" w:cs="Times New Roman"/>
                  <w:b/>
                  <w:lang w:val="uk-UA"/>
                  <w:rPrChange w:id="460" w:author="OLENA PASHKOVA (NEPTUNE.UA)" w:date="2022-11-21T15:27:00Z">
                    <w:rPr>
                      <w:rFonts w:ascii="Times New Roman" w:eastAsia="Calibri" w:hAnsi="Times New Roman" w:cs="Times New Roman"/>
                      <w:b/>
                      <w:lang w:val="uk-UA"/>
                    </w:rPr>
                  </w:rPrChange>
                </w:rPr>
                <w:delText>8</w:delText>
              </w:r>
            </w:del>
            <w:r w:rsidRPr="00DD122E">
              <w:rPr>
                <w:rFonts w:ascii="Times New Roman" w:eastAsia="Calibri" w:hAnsi="Times New Roman" w:cs="Times New Roman"/>
                <w:b/>
                <w:lang w:val="uk-UA"/>
                <w:rPrChange w:id="461"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uk-UA"/>
                <w:rPrChange w:id="462" w:author="OLENA PASHKOVA (NEPTUNE.UA)" w:date="2022-11-21T15:27:00Z">
                  <w:rPr>
                    <w:rFonts w:ascii="Times New Roman" w:eastAsia="Calibri" w:hAnsi="Times New Roman" w:cs="Times New Roman"/>
                    <w:lang w:val="uk-UA"/>
                  </w:rPr>
                </w:rPrChange>
              </w:rPr>
              <w:t xml:space="preserve"> </w:t>
            </w:r>
            <w:r w:rsidRPr="00DD122E">
              <w:rPr>
                <w:rFonts w:ascii="Times New Roman" w:eastAsia="Times New Roman" w:hAnsi="Times New Roman" w:cs="Times New Roman"/>
                <w:lang w:val="en-GB"/>
                <w:rPrChange w:id="463" w:author="OLENA PASHKOVA (NEPTUNE.UA)" w:date="2022-11-21T15:27:00Z">
                  <w:rPr>
                    <w:rFonts w:ascii="Times New Roman" w:eastAsia="Times New Roman" w:hAnsi="Times New Roman" w:cs="Times New Roman"/>
                    <w:lang w:val="en-GB"/>
                  </w:rPr>
                </w:rPrChange>
              </w:rPr>
              <w:t>The C</w:t>
            </w:r>
            <w:r w:rsidRPr="00DD122E">
              <w:rPr>
                <w:rFonts w:ascii="Times New Roman" w:eastAsia="Times New Roman" w:hAnsi="Times New Roman" w:cs="Times New Roman"/>
                <w:lang w:val="en-US"/>
                <w:rPrChange w:id="464" w:author="OLENA PASHKOVA (NEPTUNE.UA)" w:date="2022-11-21T15:27:00Z">
                  <w:rPr>
                    <w:rFonts w:ascii="Times New Roman" w:eastAsia="Times New Roman" w:hAnsi="Times New Roman" w:cs="Times New Roman"/>
                    <w:lang w:val="en-US"/>
                  </w:rPr>
                </w:rPrChange>
              </w:rPr>
              <w:t xml:space="preserve">ontractor </w:t>
            </w:r>
            <w:r w:rsidRPr="00DD122E">
              <w:rPr>
                <w:rFonts w:ascii="Times New Roman" w:eastAsia="Times New Roman" w:hAnsi="Times New Roman" w:cs="Times New Roman"/>
                <w:lang w:val="en-GB"/>
                <w:rPrChange w:id="465" w:author="OLENA PASHKOVA (NEPTUNE.UA)" w:date="2022-11-21T15:27:00Z">
                  <w:rPr>
                    <w:rFonts w:ascii="Times New Roman" w:eastAsia="Times New Roman" w:hAnsi="Times New Roman" w:cs="Times New Roman"/>
                    <w:lang w:val="en-GB"/>
                  </w:rPr>
                </w:rPrChange>
              </w:rPr>
              <w:t xml:space="preserve">shall accept and ship the Grain only upon written instructions of the Customer </w:t>
            </w:r>
            <w:commentRangeStart w:id="466"/>
            <w:commentRangeStart w:id="467"/>
            <w:r w:rsidRPr="00DD122E">
              <w:rPr>
                <w:rFonts w:ascii="Times New Roman" w:eastAsia="Times New Roman" w:hAnsi="Times New Roman" w:cs="Times New Roman"/>
                <w:highlight w:val="yellow"/>
                <w:lang w:val="en-GB"/>
                <w:rPrChange w:id="468" w:author="OLENA PASHKOVA (NEPTUNE.UA)" w:date="2022-11-21T15:27:00Z">
                  <w:rPr>
                    <w:rFonts w:ascii="Times New Roman" w:eastAsia="Times New Roman" w:hAnsi="Times New Roman" w:cs="Times New Roman"/>
                    <w:highlight w:val="yellow"/>
                    <w:lang w:val="en-GB"/>
                  </w:rPr>
                </w:rPrChange>
              </w:rPr>
              <w:t>in agreement with the Contractor</w:t>
            </w:r>
            <w:r w:rsidRPr="00DD122E">
              <w:rPr>
                <w:rFonts w:ascii="Times New Roman" w:eastAsia="Times New Roman" w:hAnsi="Times New Roman" w:cs="Times New Roman"/>
                <w:lang w:val="en-GB"/>
                <w:rPrChange w:id="469" w:author="OLENA PASHKOVA (NEPTUNE.UA)" w:date="2022-11-21T15:27:00Z">
                  <w:rPr>
                    <w:rFonts w:ascii="Times New Roman" w:eastAsia="Times New Roman" w:hAnsi="Times New Roman" w:cs="Times New Roman"/>
                    <w:lang w:val="en-GB"/>
                  </w:rPr>
                </w:rPrChange>
              </w:rPr>
              <w:t xml:space="preserve">, </w:t>
            </w:r>
            <w:commentRangeEnd w:id="466"/>
            <w:r w:rsidRPr="00DD122E">
              <w:rPr>
                <w:rFonts w:ascii="Times New Roman" w:eastAsia="Calibri" w:hAnsi="Times New Roman" w:cs="Times New Roman"/>
                <w:rPrChange w:id="470" w:author="OLENA PASHKOVA (NEPTUNE.UA)" w:date="2022-11-21T15:27:00Z">
                  <w:rPr>
                    <w:rFonts w:ascii="Calibri" w:eastAsia="Calibri" w:hAnsi="Calibri" w:cs="Times New Roman"/>
                    <w:sz w:val="16"/>
                    <w:szCs w:val="16"/>
                  </w:rPr>
                </w:rPrChange>
              </w:rPr>
              <w:commentReference w:id="466"/>
            </w:r>
            <w:commentRangeEnd w:id="467"/>
            <w:r w:rsidRPr="00DD122E">
              <w:rPr>
                <w:rFonts w:ascii="Times New Roman" w:eastAsia="Calibri" w:hAnsi="Times New Roman" w:cs="Times New Roman"/>
                <w:rPrChange w:id="471" w:author="OLENA PASHKOVA (NEPTUNE.UA)" w:date="2022-11-21T15:27:00Z">
                  <w:rPr>
                    <w:rFonts w:ascii="Calibri" w:eastAsia="Calibri" w:hAnsi="Calibri" w:cs="Times New Roman"/>
                    <w:sz w:val="16"/>
                    <w:szCs w:val="16"/>
                  </w:rPr>
                </w:rPrChange>
              </w:rPr>
              <w:commentReference w:id="467"/>
            </w:r>
            <w:r w:rsidRPr="00DD122E">
              <w:rPr>
                <w:rFonts w:ascii="Times New Roman" w:eastAsia="Times New Roman" w:hAnsi="Times New Roman" w:cs="Times New Roman"/>
                <w:lang w:val="en-GB"/>
              </w:rPr>
              <w:t>and in the absence of debts as per the previous invoices from the Customer’s side</w:t>
            </w:r>
            <w:ins w:id="472" w:author="Nataliya Tomaskovic" w:date="2022-08-18T18:09:00Z">
              <w:r w:rsidRPr="00DD122E">
                <w:rPr>
                  <w:rFonts w:ascii="Times New Roman" w:eastAsia="Times New Roman" w:hAnsi="Times New Roman" w:cs="Times New Roman"/>
                  <w:lang w:val="en-GB"/>
                </w:rPr>
                <w:t>, provided the i</w:t>
              </w:r>
            </w:ins>
            <w:ins w:id="473" w:author="Nataliya Tomaskovic" w:date="2022-08-18T18:10:00Z">
              <w:r w:rsidRPr="006F5E0C">
                <w:rPr>
                  <w:rFonts w:ascii="Times New Roman" w:eastAsia="Times New Roman" w:hAnsi="Times New Roman" w:cs="Times New Roman"/>
                  <w:lang w:val="en-GB"/>
                </w:rPr>
                <w:t>nvoices were correctly issued and timely</w:t>
              </w:r>
              <w:r w:rsidRPr="00DD122E">
                <w:rPr>
                  <w:rFonts w:ascii="Times New Roman" w:eastAsia="Times New Roman" w:hAnsi="Times New Roman" w:cs="Times New Roman"/>
                  <w:lang w:val="en-GB"/>
                  <w:rPrChange w:id="474" w:author="OLENA PASHKOVA (NEPTUNE.UA)" w:date="2022-11-21T15:27:00Z">
                    <w:rPr>
                      <w:rFonts w:ascii="Times New Roman" w:eastAsia="Times New Roman" w:hAnsi="Times New Roman" w:cs="Times New Roman"/>
                      <w:lang w:val="en-GB"/>
                    </w:rPr>
                  </w:rPrChange>
                </w:rPr>
                <w:t xml:space="preserve"> submitted</w:t>
              </w:r>
            </w:ins>
            <w:r w:rsidRPr="00DD122E">
              <w:rPr>
                <w:rFonts w:ascii="Times New Roman" w:eastAsia="Times New Roman" w:hAnsi="Times New Roman" w:cs="Times New Roman"/>
                <w:lang w:val="en-GB"/>
                <w:rPrChange w:id="475" w:author="OLENA PASHKOVA (NEPTUNE.UA)" w:date="2022-11-21T15:27:00Z">
                  <w:rPr>
                    <w:rFonts w:ascii="Times New Roman" w:eastAsia="Times New Roman" w:hAnsi="Times New Roman" w:cs="Times New Roman"/>
                    <w:lang w:val="en-GB"/>
                  </w:rPr>
                </w:rPrChange>
              </w:rPr>
              <w:t>.</w:t>
            </w:r>
          </w:p>
          <w:p w14:paraId="1C1812E3" w14:textId="243C961E" w:rsidR="00400CA9" w:rsidRPr="00DD122E" w:rsidRDefault="00400CA9" w:rsidP="00400CA9">
            <w:pPr>
              <w:contextualSpacing/>
              <w:jc w:val="both"/>
              <w:rPr>
                <w:rFonts w:ascii="Times New Roman" w:eastAsia="Calibri" w:hAnsi="Times New Roman" w:cs="Times New Roman"/>
                <w:lang w:val="uk-UA"/>
                <w:rPrChange w:id="476" w:author="OLENA PASHKOVA (NEPTUNE.UA)" w:date="2022-11-21T15:27:00Z">
                  <w:rPr>
                    <w:rFonts w:ascii="Times New Roman" w:eastAsia="Calibri" w:hAnsi="Times New Roman" w:cs="Times New Roman"/>
                    <w:lang w:val="uk-UA"/>
                  </w:rPr>
                </w:rPrChange>
              </w:rPr>
            </w:pPr>
            <w:r w:rsidRPr="00DD122E">
              <w:rPr>
                <w:rFonts w:ascii="Times New Roman" w:eastAsia="Calibri" w:hAnsi="Times New Roman" w:cs="Times New Roman"/>
                <w:b/>
                <w:lang w:val="uk-UA"/>
                <w:rPrChange w:id="477" w:author="OLENA PASHKOVA (NEPTUNE.UA)" w:date="2022-11-21T15:27:00Z">
                  <w:rPr>
                    <w:rFonts w:ascii="Times New Roman" w:eastAsia="Calibri" w:hAnsi="Times New Roman" w:cs="Times New Roman"/>
                    <w:b/>
                    <w:lang w:val="uk-UA"/>
                  </w:rPr>
                </w:rPrChange>
              </w:rPr>
              <w:t>2.</w:t>
            </w:r>
            <w:del w:id="478" w:author="OLENA PASHKOVA (NEPTUNE.UA)" w:date="2022-10-26T00:29:00Z">
              <w:r w:rsidRPr="00DD122E" w:rsidDel="004249D5">
                <w:rPr>
                  <w:rFonts w:ascii="Times New Roman" w:eastAsia="Calibri" w:hAnsi="Times New Roman" w:cs="Times New Roman"/>
                  <w:b/>
                  <w:lang w:val="uk-UA"/>
                  <w:rPrChange w:id="479" w:author="OLENA PASHKOVA (NEPTUNE.UA)" w:date="2022-11-21T15:27:00Z">
                    <w:rPr>
                      <w:rFonts w:ascii="Times New Roman" w:eastAsia="Calibri" w:hAnsi="Times New Roman" w:cs="Times New Roman"/>
                      <w:b/>
                      <w:lang w:val="uk-UA"/>
                    </w:rPr>
                  </w:rPrChange>
                </w:rPr>
                <w:delText>9</w:delText>
              </w:r>
            </w:del>
            <w:ins w:id="480" w:author="OLENA PASHKOVA (NEPTUNE.UA)" w:date="2022-10-26T00:29:00Z">
              <w:r w:rsidR="004249D5" w:rsidRPr="00DD122E">
                <w:rPr>
                  <w:rFonts w:ascii="Times New Roman" w:eastAsia="Calibri" w:hAnsi="Times New Roman" w:cs="Times New Roman"/>
                  <w:b/>
                  <w:lang w:val="uk-UA"/>
                  <w:rPrChange w:id="481" w:author="OLENA PASHKOVA (NEPTUNE.UA)" w:date="2022-11-21T15:27:00Z">
                    <w:rPr>
                      <w:rFonts w:ascii="Times New Roman" w:eastAsia="Calibri" w:hAnsi="Times New Roman" w:cs="Times New Roman"/>
                      <w:b/>
                      <w:lang w:val="uk-UA"/>
                    </w:rPr>
                  </w:rPrChange>
                </w:rPr>
                <w:t>8</w:t>
              </w:r>
            </w:ins>
            <w:r w:rsidRPr="00DD122E">
              <w:rPr>
                <w:rFonts w:ascii="Times New Roman" w:eastAsia="Calibri" w:hAnsi="Times New Roman" w:cs="Times New Roman"/>
                <w:b/>
                <w:lang w:val="uk-UA"/>
                <w:rPrChange w:id="482"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en-US"/>
                <w:rPrChange w:id="483" w:author="OLENA PASHKOVA (NEPTUNE.UA)" w:date="2022-11-21T15:27:00Z">
                  <w:rPr>
                    <w:rFonts w:ascii="Times New Roman" w:eastAsia="Calibri" w:hAnsi="Times New Roman" w:cs="Times New Roman"/>
                    <w:lang w:val="en-US"/>
                  </w:rPr>
                </w:rPrChange>
              </w:rPr>
              <w:t xml:space="preserve"> The Parties agreed to use the 24-hour timekeeping system</w:t>
            </w:r>
            <w:r w:rsidRPr="00DD122E">
              <w:rPr>
                <w:rFonts w:ascii="Times New Roman" w:eastAsia="Calibri" w:hAnsi="Times New Roman" w:cs="Times New Roman"/>
                <w:lang w:val="uk-UA"/>
                <w:rPrChange w:id="484" w:author="OLENA PASHKOVA (NEPTUNE.UA)" w:date="2022-11-21T15:27:00Z">
                  <w:rPr>
                    <w:rFonts w:ascii="Times New Roman" w:eastAsia="Calibri" w:hAnsi="Times New Roman" w:cs="Times New Roman"/>
                    <w:lang w:val="uk-UA"/>
                  </w:rPr>
                </w:rPrChange>
              </w:rPr>
              <w:t>.</w:t>
            </w:r>
          </w:p>
          <w:p w14:paraId="62994C6E" w14:textId="489AC624" w:rsidR="00400CA9" w:rsidRPr="00DD122E" w:rsidDel="004249D5" w:rsidRDefault="00400CA9" w:rsidP="00400CA9">
            <w:pPr>
              <w:contextualSpacing/>
              <w:jc w:val="both"/>
              <w:rPr>
                <w:ins w:id="485" w:author="Nataliya Tomaskovic" w:date="2022-08-18T21:25:00Z"/>
                <w:del w:id="486" w:author="OLENA PASHKOVA (NEPTUNE.UA)" w:date="2022-10-26T00:28:00Z"/>
                <w:rFonts w:ascii="Times New Roman" w:eastAsia="Calibri" w:hAnsi="Times New Roman" w:cs="Times New Roman"/>
                <w:lang w:val="uk-UA"/>
                <w:rPrChange w:id="487" w:author="OLENA PASHKOVA (NEPTUNE.UA)" w:date="2022-11-21T15:27:00Z">
                  <w:rPr>
                    <w:ins w:id="488" w:author="Nataliya Tomaskovic" w:date="2022-08-18T21:25:00Z"/>
                    <w:del w:id="489" w:author="OLENA PASHKOVA (NEPTUNE.UA)" w:date="2022-10-26T00:28:00Z"/>
                    <w:rFonts w:ascii="Times New Roman" w:eastAsia="Calibri" w:hAnsi="Times New Roman" w:cs="Times New Roman"/>
                    <w:lang w:val="uk-UA"/>
                  </w:rPr>
                </w:rPrChange>
              </w:rPr>
            </w:pPr>
          </w:p>
          <w:p w14:paraId="2E15FA1E" w14:textId="77777777" w:rsidR="00400CA9" w:rsidRPr="00DD122E" w:rsidRDefault="00400CA9" w:rsidP="00400CA9">
            <w:pPr>
              <w:contextualSpacing/>
              <w:jc w:val="both"/>
              <w:rPr>
                <w:rFonts w:ascii="Times New Roman" w:eastAsia="Calibri" w:hAnsi="Times New Roman" w:cs="Times New Roman"/>
                <w:lang w:val="uk-UA"/>
                <w:rPrChange w:id="490" w:author="OLENA PASHKOVA (NEPTUNE.UA)" w:date="2022-11-21T15:27:00Z">
                  <w:rPr>
                    <w:rFonts w:ascii="Times New Roman" w:eastAsia="Calibri" w:hAnsi="Times New Roman" w:cs="Times New Roman"/>
                    <w:lang w:val="uk-UA"/>
                  </w:rPr>
                </w:rPrChange>
              </w:rPr>
            </w:pPr>
          </w:p>
          <w:p w14:paraId="1C2928CB" w14:textId="77777777" w:rsidR="00400CA9" w:rsidRPr="00DD122E" w:rsidRDefault="00400CA9" w:rsidP="00400CA9">
            <w:pPr>
              <w:contextualSpacing/>
              <w:jc w:val="both"/>
              <w:rPr>
                <w:rFonts w:ascii="Times New Roman" w:eastAsia="Calibri" w:hAnsi="Times New Roman" w:cs="Times New Roman"/>
                <w:b/>
                <w:lang w:val="en-US"/>
                <w:rPrChange w:id="491"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492" w:author="OLENA PASHKOVA (NEPTUNE.UA)" w:date="2022-11-21T15:27:00Z">
                  <w:rPr>
                    <w:rFonts w:ascii="Times New Roman" w:eastAsia="Calibri" w:hAnsi="Times New Roman" w:cs="Times New Roman"/>
                    <w:b/>
                    <w:lang w:val="en-US"/>
                  </w:rPr>
                </w:rPrChange>
              </w:rPr>
              <w:t>3. TERM OF AGREEMENT</w:t>
            </w:r>
          </w:p>
          <w:p w14:paraId="720EA9B1" w14:textId="4B46D4E6" w:rsidR="00400CA9" w:rsidRPr="00DD122E" w:rsidRDefault="00400CA9" w:rsidP="00400CA9">
            <w:pPr>
              <w:contextualSpacing/>
              <w:jc w:val="both"/>
              <w:rPr>
                <w:rFonts w:ascii="Times New Roman" w:eastAsia="Calibri" w:hAnsi="Times New Roman" w:cs="Times New Roman"/>
                <w:b/>
                <w:lang w:val="uk-UA"/>
                <w:rPrChange w:id="493" w:author="OLENA PASHKOVA (NEPTUNE.UA)" w:date="2022-11-21T15:27:00Z">
                  <w:rPr>
                    <w:rFonts w:ascii="Times New Roman" w:eastAsia="Calibri" w:hAnsi="Times New Roman" w:cs="Times New Roman"/>
                    <w:b/>
                    <w:lang w:val="uk-UA"/>
                  </w:rPr>
                </w:rPrChange>
              </w:rPr>
            </w:pPr>
            <w:r w:rsidRPr="00DD122E">
              <w:rPr>
                <w:rFonts w:ascii="Times New Roman" w:eastAsia="Calibri" w:hAnsi="Times New Roman" w:cs="Times New Roman"/>
                <w:b/>
                <w:lang w:val="en-US"/>
                <w:rPrChange w:id="494" w:author="OLENA PASHKOVA (NEPTUNE.UA)" w:date="2022-11-21T15:27:00Z">
                  <w:rPr>
                    <w:rFonts w:ascii="Times New Roman" w:eastAsia="Calibri" w:hAnsi="Times New Roman" w:cs="Times New Roman"/>
                    <w:b/>
                    <w:lang w:val="en-US"/>
                  </w:rPr>
                </w:rPrChange>
              </w:rPr>
              <w:t>3.1.</w:t>
            </w:r>
            <w:r w:rsidRPr="00DD122E">
              <w:rPr>
                <w:rFonts w:ascii="Times New Roman" w:eastAsia="Calibri" w:hAnsi="Times New Roman" w:cs="Times New Roman"/>
                <w:lang w:val="uk-UA"/>
                <w:rPrChange w:id="495"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96" w:author="OLENA PASHKOVA (NEPTUNE.UA)" w:date="2022-11-21T15:27:00Z">
                  <w:rPr>
                    <w:rFonts w:ascii="Times New Roman" w:eastAsia="Calibri" w:hAnsi="Times New Roman" w:cs="Times New Roman"/>
                    <w:lang w:val="uk-UA"/>
                  </w:rPr>
                </w:rPrChange>
              </w:rPr>
              <w:t xml:space="preserve">This </w:t>
            </w:r>
            <w:r w:rsidRPr="00DD122E">
              <w:rPr>
                <w:rFonts w:ascii="Times New Roman" w:eastAsia="Calibri" w:hAnsi="Times New Roman" w:cs="Times New Roman"/>
                <w:lang w:val="en-US"/>
              </w:rPr>
              <w:t xml:space="preserve">Agreement </w:t>
            </w:r>
            <w:r w:rsidRPr="00DD122E">
              <w:rPr>
                <w:rFonts w:ascii="Times New Roman" w:eastAsia="Calibri" w:hAnsi="Times New Roman" w:cs="Times New Roman"/>
                <w:lang w:val="en-US"/>
                <w:rPrChange w:id="497" w:author="OLENA PASHKOVA (NEPTUNE.UA)" w:date="2022-11-21T15:27:00Z">
                  <w:rPr>
                    <w:rFonts w:ascii="Times New Roman" w:eastAsia="Calibri" w:hAnsi="Times New Roman" w:cs="Times New Roman"/>
                    <w:lang w:val="uk-UA"/>
                  </w:rPr>
                </w:rPrChange>
              </w:rPr>
              <w:t>shall come into force upon its signing</w:t>
            </w:r>
            <w:r w:rsidRPr="00DD122E">
              <w:rPr>
                <w:rFonts w:ascii="Times New Roman" w:eastAsia="Calibri" w:hAnsi="Times New Roman" w:cs="Times New Roman"/>
                <w:lang w:val="en-US"/>
              </w:rPr>
              <w:t xml:space="preserve"> by the Parties </w:t>
            </w:r>
            <w:r w:rsidRPr="00DD122E">
              <w:rPr>
                <w:rFonts w:ascii="Times New Roman" w:eastAsia="Calibri" w:hAnsi="Times New Roman" w:cs="Times New Roman"/>
                <w:lang w:val="en-US"/>
                <w:rPrChange w:id="498" w:author="OLENA PASHKOVA (NEPTUNE.UA)" w:date="2022-11-21T15:27:00Z">
                  <w:rPr>
                    <w:rFonts w:ascii="Times New Roman" w:eastAsia="Calibri" w:hAnsi="Times New Roman" w:cs="Times New Roman"/>
                    <w:lang w:val="uk-UA"/>
                  </w:rPr>
                </w:rPrChange>
              </w:rPr>
              <w:t xml:space="preserve">and shall be </w:t>
            </w:r>
            <w:r w:rsidRPr="00DD122E">
              <w:rPr>
                <w:rFonts w:ascii="Times New Roman" w:eastAsia="Calibri" w:hAnsi="Times New Roman" w:cs="Times New Roman"/>
                <w:b/>
                <w:bCs/>
                <w:lang w:val="en-US"/>
                <w:rPrChange w:id="499" w:author="OLENA PASHKOVA (NEPTUNE.UA)" w:date="2022-11-21T15:27:00Z">
                  <w:rPr>
                    <w:rFonts w:ascii="Times New Roman" w:eastAsia="Calibri" w:hAnsi="Times New Roman" w:cs="Times New Roman"/>
                    <w:b/>
                    <w:bCs/>
                    <w:lang w:val="uk-UA"/>
                  </w:rPr>
                </w:rPrChange>
              </w:rPr>
              <w:t>valid till</w:t>
            </w:r>
            <w:r w:rsidRPr="00DD122E">
              <w:rPr>
                <w:rFonts w:ascii="Times New Roman" w:eastAsia="Calibri" w:hAnsi="Times New Roman" w:cs="Times New Roman"/>
                <w:b/>
                <w:bCs/>
                <w:lang w:val="en-US"/>
              </w:rPr>
              <w:t xml:space="preserve"> June 30, 20</w:t>
            </w:r>
            <w:r w:rsidRPr="006F5E0C">
              <w:rPr>
                <w:rFonts w:ascii="Times New Roman" w:eastAsia="Calibri" w:hAnsi="Times New Roman" w:cs="Times New Roman"/>
                <w:b/>
                <w:bCs/>
                <w:lang w:val="uk-UA"/>
              </w:rPr>
              <w:t>2</w:t>
            </w:r>
            <w:r w:rsidRPr="006F5E0C">
              <w:rPr>
                <w:rFonts w:ascii="Times New Roman" w:eastAsia="Calibri" w:hAnsi="Times New Roman" w:cs="Times New Roman"/>
                <w:b/>
                <w:bCs/>
                <w:lang w:val="en-US"/>
              </w:rPr>
              <w:t>3</w:t>
            </w:r>
            <w:ins w:id="500" w:author="OLENA PASHKOVA (NEPTUNE.UA)" w:date="2022-10-26T00:30:00Z">
              <w:r w:rsidR="004249D5" w:rsidRPr="00783C1A">
                <w:rPr>
                  <w:rFonts w:ascii="Times New Roman" w:eastAsia="Calibri" w:hAnsi="Times New Roman" w:cs="Times New Roman"/>
                  <w:b/>
                  <w:bCs/>
                  <w:lang w:val="uk-UA"/>
                </w:rPr>
                <w:t xml:space="preserve">. </w:t>
              </w:r>
            </w:ins>
            <w:del w:id="501" w:author="OLENA PASHKOVA (NEPTUNE.UA)" w:date="2022-10-26T00:30:00Z">
              <w:r w:rsidRPr="00DD122E" w:rsidDel="004249D5">
                <w:rPr>
                  <w:rFonts w:ascii="Times New Roman" w:eastAsia="Calibri" w:hAnsi="Times New Roman" w:cs="Times New Roman"/>
                  <w:lang w:val="uk-UA"/>
                  <w:rPrChange w:id="502" w:author="OLENA PASHKOVA (NEPTUNE.UA)" w:date="2022-11-21T15:27:00Z">
                    <w:rPr>
                      <w:rFonts w:ascii="Times New Roman" w:eastAsia="Calibri" w:hAnsi="Times New Roman" w:cs="Times New Roman"/>
                      <w:lang w:val="uk-UA"/>
                    </w:rPr>
                  </w:rPrChange>
                </w:rPr>
                <w:delText xml:space="preserve"> </w:delText>
              </w:r>
              <w:r w:rsidRPr="00DD122E" w:rsidDel="004249D5">
                <w:rPr>
                  <w:rFonts w:ascii="Times New Roman" w:eastAsia="Calibri" w:hAnsi="Times New Roman" w:cs="Times New Roman"/>
                  <w:lang w:val="en-US"/>
                  <w:rPrChange w:id="503" w:author="OLENA PASHKOVA (NEPTUNE.UA)" w:date="2022-11-21T15:27:00Z">
                    <w:rPr>
                      <w:rFonts w:ascii="Times New Roman" w:eastAsia="Calibri" w:hAnsi="Times New Roman" w:cs="Times New Roman"/>
                      <w:lang w:val="en-US"/>
                    </w:rPr>
                  </w:rPrChange>
                </w:rPr>
                <w:delText>including</w:delText>
              </w:r>
            </w:del>
            <w:ins w:id="504" w:author="Nataliya Tomaskovic" w:date="2022-08-18T18:34:00Z">
              <w:del w:id="505" w:author="OLENA PASHKOVA (NEPTUNE.UA)" w:date="2022-10-26T00:30:00Z">
                <w:r w:rsidRPr="00DD122E" w:rsidDel="004249D5">
                  <w:rPr>
                    <w:rFonts w:ascii="Times New Roman" w:eastAsia="Calibri" w:hAnsi="Times New Roman" w:cs="Times New Roman"/>
                    <w:lang w:val="en-US"/>
                    <w:rPrChange w:id="506" w:author="OLENA PASHKOVA (NEPTUNE.UA)" w:date="2022-11-21T15:27:00Z">
                      <w:rPr>
                        <w:rFonts w:ascii="Times New Roman" w:eastAsia="Calibri" w:hAnsi="Times New Roman" w:cs="Times New Roman"/>
                        <w:lang w:val="en-US"/>
                      </w:rPr>
                    </w:rPrChange>
                  </w:rPr>
                  <w:delText>,</w:delText>
                </w:r>
              </w:del>
            </w:ins>
            <w:del w:id="507" w:author="OLENA PASHKOVA (NEPTUNE.UA)" w:date="2022-10-26T00:30:00Z">
              <w:r w:rsidRPr="00DD122E" w:rsidDel="004249D5">
                <w:rPr>
                  <w:rFonts w:ascii="Times New Roman" w:eastAsia="Calibri" w:hAnsi="Times New Roman" w:cs="Times New Roman"/>
                  <w:lang w:val="en-US"/>
                  <w:rPrChange w:id="508" w:author="OLENA PASHKOVA (NEPTUNE.UA)" w:date="2022-11-21T15:27:00Z">
                    <w:rPr>
                      <w:rFonts w:ascii="Times New Roman" w:eastAsia="Calibri" w:hAnsi="Times New Roman" w:cs="Times New Roman"/>
                      <w:lang w:val="en-US"/>
                    </w:rPr>
                  </w:rPrChange>
                </w:rPr>
                <w:delText>ly</w:delText>
              </w:r>
              <w:r w:rsidRPr="00DD122E" w:rsidDel="004249D5">
                <w:rPr>
                  <w:rFonts w:ascii="Times New Roman" w:eastAsia="Calibri" w:hAnsi="Times New Roman" w:cs="Times New Roman"/>
                  <w:lang w:val="uk-UA"/>
                  <w:rPrChange w:id="509" w:author="OLENA PASHKOVA (NEPTUNE.UA)" w:date="2022-11-21T15:27:00Z">
                    <w:rPr>
                      <w:rFonts w:ascii="Times New Roman" w:eastAsia="Calibri" w:hAnsi="Times New Roman" w:cs="Times New Roman"/>
                      <w:lang w:val="uk-UA"/>
                    </w:rPr>
                  </w:rPrChange>
                </w:rPr>
                <w:delText xml:space="preserve"> but until the full fulfillment of obligations by the Parties</w:delText>
              </w:r>
              <w:r w:rsidRPr="00DD122E" w:rsidDel="004249D5">
                <w:rPr>
                  <w:rFonts w:ascii="Times New Roman" w:eastAsia="Calibri" w:hAnsi="Times New Roman" w:cs="Times New Roman"/>
                  <w:lang w:val="en-US"/>
                  <w:rPrChange w:id="510" w:author="OLENA PASHKOVA (NEPTUNE.UA)" w:date="2022-11-21T15:27:00Z">
                    <w:rPr>
                      <w:rFonts w:ascii="Times New Roman" w:eastAsia="Calibri" w:hAnsi="Times New Roman" w:cs="Times New Roman"/>
                      <w:lang w:val="en-US"/>
                    </w:rPr>
                  </w:rPrChange>
                </w:rPr>
                <w:delText>.</w:delText>
              </w:r>
            </w:del>
          </w:p>
          <w:p w14:paraId="3790E31D" w14:textId="77777777" w:rsidR="00400CA9" w:rsidRPr="00DD122E" w:rsidRDefault="00400CA9" w:rsidP="00400CA9">
            <w:pPr>
              <w:contextualSpacing/>
              <w:jc w:val="both"/>
              <w:rPr>
                <w:ins w:id="511" w:author="SERHII SULIMA (NEPTUNE.UA)" w:date="2022-09-01T11:42:00Z"/>
                <w:rFonts w:ascii="Times New Roman" w:eastAsia="Calibri" w:hAnsi="Times New Roman" w:cs="Times New Roman"/>
                <w:b/>
                <w:lang w:val="en-US"/>
                <w:rPrChange w:id="512" w:author="OLENA PASHKOVA (NEPTUNE.UA)" w:date="2022-11-21T15:27:00Z">
                  <w:rPr>
                    <w:ins w:id="513" w:author="SERHII SULIMA (NEPTUNE.UA)" w:date="2022-09-01T11:42:00Z"/>
                    <w:rFonts w:ascii="Times New Roman" w:eastAsia="Calibri" w:hAnsi="Times New Roman" w:cs="Times New Roman"/>
                    <w:b/>
                    <w:lang w:val="en-US"/>
                  </w:rPr>
                </w:rPrChange>
              </w:rPr>
            </w:pPr>
          </w:p>
          <w:p w14:paraId="4C659418" w14:textId="77777777" w:rsidR="00400CA9" w:rsidRPr="00DD122E" w:rsidRDefault="00400CA9" w:rsidP="00400CA9">
            <w:pPr>
              <w:contextualSpacing/>
              <w:jc w:val="both"/>
              <w:rPr>
                <w:rFonts w:ascii="Times New Roman" w:eastAsia="Calibri" w:hAnsi="Times New Roman" w:cs="Times New Roman"/>
                <w:lang w:val="en-US"/>
                <w:rPrChange w:id="51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515" w:author="OLENA PASHKOVA (NEPTUNE.UA)" w:date="2022-11-21T15:27:00Z">
                  <w:rPr>
                    <w:rFonts w:ascii="Times New Roman" w:eastAsia="Calibri" w:hAnsi="Times New Roman" w:cs="Times New Roman"/>
                    <w:b/>
                    <w:lang w:val="en-US"/>
                  </w:rPr>
                </w:rPrChange>
              </w:rPr>
              <w:t>3.2.</w:t>
            </w:r>
            <w:r w:rsidRPr="00DD122E">
              <w:rPr>
                <w:rFonts w:ascii="Times New Roman" w:eastAsia="Calibri" w:hAnsi="Times New Roman" w:cs="Times New Roman"/>
                <w:lang w:val="uk-UA"/>
                <w:rPrChange w:id="51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17" w:author="OLENA PASHKOVA (NEPTUNE.UA)" w:date="2022-11-21T15:27:00Z">
                  <w:rPr>
                    <w:rFonts w:ascii="Times New Roman" w:eastAsia="Calibri" w:hAnsi="Times New Roman" w:cs="Times New Roman"/>
                    <w:lang w:val="en-US"/>
                  </w:rPr>
                </w:rPrChange>
              </w:rPr>
              <w:t>This Agreement may be changed or supplemented only by written agreement of the Parties by concluding and signing relevant additional agreement.</w:t>
            </w:r>
          </w:p>
          <w:p w14:paraId="6FEF3E46" w14:textId="77777777" w:rsidR="00400CA9" w:rsidRPr="00DD122E" w:rsidRDefault="00400CA9" w:rsidP="00400CA9">
            <w:pPr>
              <w:contextualSpacing/>
              <w:jc w:val="both"/>
              <w:rPr>
                <w:rFonts w:ascii="Times New Roman" w:eastAsia="Calibri" w:hAnsi="Times New Roman" w:cs="Times New Roman"/>
                <w:lang w:val="en-US"/>
                <w:rPrChange w:id="518" w:author="OLENA PASHKOVA (NEPTUNE.UA)" w:date="2022-11-21T15:27:00Z">
                  <w:rPr>
                    <w:rFonts w:ascii="Times New Roman" w:eastAsia="Calibri" w:hAnsi="Times New Roman" w:cs="Times New Roman"/>
                    <w:lang w:val="en-US"/>
                  </w:rPr>
                </w:rPrChange>
              </w:rPr>
            </w:pPr>
          </w:p>
          <w:p w14:paraId="4834F04D" w14:textId="77777777" w:rsidR="00400CA9" w:rsidRPr="00DD122E" w:rsidRDefault="00400CA9" w:rsidP="00400CA9">
            <w:pPr>
              <w:contextualSpacing/>
              <w:jc w:val="both"/>
              <w:rPr>
                <w:rFonts w:ascii="Times New Roman" w:eastAsia="Calibri" w:hAnsi="Times New Roman" w:cs="Times New Roman"/>
                <w:lang w:val="en-US"/>
                <w:rPrChange w:id="519" w:author="OLENA PASHKOVA (NEPTUNE.UA)" w:date="2022-11-21T15:27:00Z">
                  <w:rPr>
                    <w:rFonts w:ascii="Times New Roman" w:eastAsia="Calibri" w:hAnsi="Times New Roman" w:cs="Times New Roman"/>
                    <w:lang w:val="en-US"/>
                  </w:rPr>
                </w:rPrChange>
              </w:rPr>
            </w:pPr>
          </w:p>
          <w:p w14:paraId="31F390F7" w14:textId="77777777" w:rsidR="00400CA9" w:rsidRPr="00DD122E" w:rsidRDefault="00400CA9" w:rsidP="00400CA9">
            <w:pPr>
              <w:contextualSpacing/>
              <w:jc w:val="both"/>
              <w:rPr>
                <w:rFonts w:ascii="Times New Roman" w:eastAsia="Calibri" w:hAnsi="Times New Roman" w:cs="Times New Roman"/>
                <w:lang w:val="en-US"/>
                <w:rPrChange w:id="52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521" w:author="OLENA PASHKOVA (NEPTUNE.UA)" w:date="2022-11-21T15:27:00Z">
                  <w:rPr>
                    <w:rFonts w:ascii="Times New Roman" w:eastAsia="Calibri" w:hAnsi="Times New Roman" w:cs="Times New Roman"/>
                    <w:b/>
                    <w:lang w:val="en-US"/>
                  </w:rPr>
                </w:rPrChange>
              </w:rPr>
              <w:t>3.</w:t>
            </w:r>
            <w:r w:rsidRPr="00DD122E">
              <w:rPr>
                <w:rFonts w:ascii="Times New Roman" w:eastAsia="Calibri" w:hAnsi="Times New Roman" w:cs="Times New Roman"/>
                <w:b/>
                <w:lang w:val="uk-UA"/>
                <w:rPrChange w:id="522" w:author="OLENA PASHKOVA (NEPTUNE.UA)" w:date="2022-11-21T15:27:00Z">
                  <w:rPr>
                    <w:rFonts w:ascii="Times New Roman" w:eastAsia="Calibri" w:hAnsi="Times New Roman" w:cs="Times New Roman"/>
                    <w:b/>
                    <w:lang w:val="uk-UA"/>
                  </w:rPr>
                </w:rPrChange>
              </w:rPr>
              <w:t>3</w:t>
            </w:r>
            <w:r w:rsidRPr="00DD122E">
              <w:rPr>
                <w:rFonts w:ascii="Times New Roman" w:eastAsia="Calibri" w:hAnsi="Times New Roman" w:cs="Times New Roman"/>
                <w:b/>
                <w:lang w:val="en-US"/>
                <w:rPrChange w:id="52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524" w:author="OLENA PASHKOVA (NEPTUNE.UA)" w:date="2022-11-21T15:27:00Z">
                  <w:rPr>
                    <w:rFonts w:ascii="Times New Roman" w:eastAsia="Calibri" w:hAnsi="Times New Roman" w:cs="Times New Roman"/>
                    <w:lang w:val="en-US"/>
                  </w:rPr>
                </w:rPrChange>
              </w:rPr>
              <w:tab/>
              <w:t>Upon the termination of this Agreement, the Parties undertake to make full mutual settlements within 5 (five) banking days from the moment of its termination.</w:t>
            </w:r>
          </w:p>
          <w:p w14:paraId="680D2926" w14:textId="77777777" w:rsidR="00400CA9" w:rsidRPr="00DD122E" w:rsidRDefault="00400CA9" w:rsidP="00400CA9">
            <w:pPr>
              <w:contextualSpacing/>
              <w:jc w:val="both"/>
              <w:rPr>
                <w:rFonts w:ascii="Times New Roman" w:eastAsia="Calibri" w:hAnsi="Times New Roman" w:cs="Times New Roman"/>
                <w:b/>
                <w:lang w:val="en-US"/>
                <w:rPrChange w:id="525" w:author="OLENA PASHKOVA (NEPTUNE.UA)" w:date="2022-11-21T15:27:00Z">
                  <w:rPr>
                    <w:rFonts w:ascii="Times New Roman" w:eastAsia="Calibri" w:hAnsi="Times New Roman" w:cs="Times New Roman"/>
                    <w:b/>
                    <w:lang w:val="en-US"/>
                  </w:rPr>
                </w:rPrChange>
              </w:rPr>
            </w:pPr>
          </w:p>
          <w:p w14:paraId="5BF07357" w14:textId="35071380" w:rsidR="00400CA9" w:rsidRPr="00DD122E" w:rsidDel="00F151D6" w:rsidRDefault="00400CA9" w:rsidP="00400CA9">
            <w:pPr>
              <w:contextualSpacing/>
              <w:jc w:val="both"/>
              <w:rPr>
                <w:del w:id="526" w:author="OLENA PASHKOVA (NEPTUNE.UA)" w:date="2022-10-26T00:32:00Z"/>
                <w:rFonts w:ascii="Times New Roman" w:eastAsia="Calibri" w:hAnsi="Times New Roman" w:cs="Times New Roman"/>
                <w:b/>
                <w:lang w:val="en-US"/>
                <w:rPrChange w:id="527" w:author="OLENA PASHKOVA (NEPTUNE.UA)" w:date="2022-11-21T15:27:00Z">
                  <w:rPr>
                    <w:del w:id="528" w:author="OLENA PASHKOVA (NEPTUNE.UA)" w:date="2022-10-26T00:32:00Z"/>
                    <w:rFonts w:ascii="Times New Roman" w:eastAsia="Calibri" w:hAnsi="Times New Roman" w:cs="Times New Roman"/>
                    <w:b/>
                    <w:lang w:val="en-US"/>
                  </w:rPr>
                </w:rPrChange>
              </w:rPr>
            </w:pPr>
          </w:p>
          <w:p w14:paraId="3285B6F5" w14:textId="6B83F242" w:rsidR="00400CA9" w:rsidRPr="00DD122E" w:rsidDel="00F151D6" w:rsidRDefault="00400CA9" w:rsidP="00400CA9">
            <w:pPr>
              <w:contextualSpacing/>
              <w:jc w:val="both"/>
              <w:rPr>
                <w:del w:id="529" w:author="OLENA PASHKOVA (NEPTUNE.UA)" w:date="2022-10-26T00:32:00Z"/>
                <w:rFonts w:ascii="Times New Roman" w:eastAsia="Calibri" w:hAnsi="Times New Roman" w:cs="Times New Roman"/>
                <w:b/>
                <w:lang w:val="en-US"/>
                <w:rPrChange w:id="530" w:author="OLENA PASHKOVA (NEPTUNE.UA)" w:date="2022-11-21T15:27:00Z">
                  <w:rPr>
                    <w:del w:id="531" w:author="OLENA PASHKOVA (NEPTUNE.UA)" w:date="2022-10-26T00:32:00Z"/>
                    <w:rFonts w:ascii="Times New Roman" w:eastAsia="Calibri" w:hAnsi="Times New Roman" w:cs="Times New Roman"/>
                    <w:b/>
                    <w:lang w:val="en-US"/>
                  </w:rPr>
                </w:rPrChange>
              </w:rPr>
            </w:pPr>
          </w:p>
          <w:p w14:paraId="4EC8B37D" w14:textId="77777777" w:rsidR="00400CA9" w:rsidRPr="00DD122E" w:rsidRDefault="00400CA9" w:rsidP="00400CA9">
            <w:pPr>
              <w:contextualSpacing/>
              <w:jc w:val="both"/>
              <w:rPr>
                <w:rFonts w:ascii="Times New Roman" w:eastAsia="Calibri" w:hAnsi="Times New Roman" w:cs="Times New Roman"/>
                <w:b/>
                <w:lang w:val="en-US"/>
                <w:rPrChange w:id="532"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533" w:author="OLENA PASHKOVA (NEPTUNE.UA)" w:date="2022-11-21T15:27:00Z">
                  <w:rPr>
                    <w:rFonts w:ascii="Times New Roman" w:eastAsia="Calibri" w:hAnsi="Times New Roman" w:cs="Times New Roman"/>
                    <w:b/>
                    <w:lang w:val="en-US"/>
                  </w:rPr>
                </w:rPrChange>
              </w:rPr>
              <w:t>4. THE CONTRACTOR’S OBLIGATIONS</w:t>
            </w:r>
            <w:r w:rsidRPr="00DD122E">
              <w:rPr>
                <w:rFonts w:ascii="Times New Roman" w:eastAsia="Calibri" w:hAnsi="Times New Roman" w:cs="Times New Roman"/>
                <w:b/>
                <w:lang w:val="uk-UA"/>
                <w:rPrChange w:id="534" w:author="OLENA PASHKOVA (NEPTUNE.UA)" w:date="2022-11-21T15:27:00Z">
                  <w:rPr>
                    <w:rFonts w:ascii="Times New Roman" w:eastAsia="Calibri" w:hAnsi="Times New Roman" w:cs="Times New Roman"/>
                    <w:b/>
                    <w:lang w:val="uk-UA"/>
                  </w:rPr>
                </w:rPrChange>
              </w:rPr>
              <w:t xml:space="preserve"> </w:t>
            </w:r>
            <w:r w:rsidRPr="00DD122E">
              <w:rPr>
                <w:rFonts w:ascii="Times New Roman" w:eastAsia="Calibri" w:hAnsi="Times New Roman" w:cs="Times New Roman"/>
                <w:b/>
                <w:lang w:val="en-US"/>
                <w:rPrChange w:id="535" w:author="OLENA PASHKOVA (NEPTUNE.UA)" w:date="2022-11-21T15:27:00Z">
                  <w:rPr>
                    <w:rFonts w:ascii="Times New Roman" w:eastAsia="Calibri" w:hAnsi="Times New Roman" w:cs="Times New Roman"/>
                    <w:b/>
                    <w:lang w:val="en-US"/>
                  </w:rPr>
                </w:rPrChange>
              </w:rPr>
              <w:t>AND RIGHTS:</w:t>
            </w:r>
          </w:p>
          <w:p w14:paraId="049A9E20" w14:textId="3BADA8F3" w:rsidR="00400CA9" w:rsidRPr="00DD122E" w:rsidRDefault="00400CA9" w:rsidP="00400CA9">
            <w:pPr>
              <w:contextualSpacing/>
              <w:jc w:val="both"/>
              <w:rPr>
                <w:rFonts w:ascii="Times New Roman" w:eastAsia="Calibri" w:hAnsi="Times New Roman" w:cs="Times New Roman"/>
                <w:lang w:val="en-US"/>
                <w:rPrChange w:id="53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537" w:author="OLENA PASHKOVA (NEPTUNE.UA)" w:date="2022-11-21T15:27:00Z">
                  <w:rPr>
                    <w:rFonts w:ascii="Times New Roman" w:eastAsia="Calibri" w:hAnsi="Times New Roman" w:cs="Times New Roman"/>
                    <w:b/>
                    <w:lang w:val="uk-UA"/>
                  </w:rPr>
                </w:rPrChange>
              </w:rPr>
              <w:t>4</w:t>
            </w:r>
            <w:r w:rsidRPr="00DD122E">
              <w:rPr>
                <w:rFonts w:ascii="Times New Roman" w:eastAsia="Calibri" w:hAnsi="Times New Roman" w:cs="Times New Roman"/>
                <w:b/>
                <w:lang w:val="en-US"/>
                <w:rPrChange w:id="538" w:author="OLENA PASHKOVA (NEPTUNE.UA)" w:date="2022-11-21T15:27:00Z">
                  <w:rPr>
                    <w:rFonts w:ascii="Times New Roman" w:eastAsia="Calibri" w:hAnsi="Times New Roman" w:cs="Times New Roman"/>
                    <w:b/>
                    <w:lang w:val="en-US"/>
                  </w:rPr>
                </w:rPrChange>
              </w:rPr>
              <w:t>.1.</w:t>
            </w:r>
            <w:r w:rsidRPr="00DD122E">
              <w:rPr>
                <w:rFonts w:ascii="Times New Roman" w:eastAsia="Calibri" w:hAnsi="Times New Roman" w:cs="Times New Roman"/>
                <w:lang w:val="uk-UA"/>
                <w:rPrChange w:id="539" w:author="OLENA PASHKOVA (NEPTUNE.UA)" w:date="2022-11-21T15:27:00Z">
                  <w:rPr>
                    <w:rFonts w:ascii="Times New Roman" w:eastAsia="Calibri" w:hAnsi="Times New Roman" w:cs="Times New Roman"/>
                    <w:lang w:val="uk-UA"/>
                  </w:rPr>
                </w:rPrChange>
              </w:rPr>
              <w:t xml:space="preserve"> </w:t>
            </w:r>
            <w:r w:rsidRPr="00DD122E">
              <w:rPr>
                <w:rFonts w:ascii="Times New Roman" w:eastAsia="Times New Roman" w:hAnsi="Times New Roman" w:cs="Times New Roman"/>
                <w:lang w:val="en-GB"/>
                <w:rPrChange w:id="540" w:author="OLENA PASHKOVA (NEPTUNE.UA)" w:date="2022-11-21T15:27:00Z">
                  <w:rPr>
                    <w:rFonts w:ascii="Times New Roman" w:eastAsia="Times New Roman" w:hAnsi="Times New Roman" w:cs="Times New Roman"/>
                    <w:lang w:val="en-GB"/>
                  </w:rPr>
                </w:rPrChange>
              </w:rPr>
              <w:t>The Contractor obliged to c</w:t>
            </w:r>
            <w:del w:id="541" w:author="OLENA PASHKOVA (NEPTUNE.UA)" w:date="2022-10-26T00:33:00Z">
              <w:r w:rsidRPr="00DD122E" w:rsidDel="00F151D6">
                <w:rPr>
                  <w:rFonts w:ascii="Times New Roman" w:eastAsia="Calibri" w:hAnsi="Times New Roman" w:cs="Times New Roman"/>
                  <w:lang w:val="en-US"/>
                  <w:rPrChange w:id="542" w:author="OLENA PASHKOVA (NEPTUNE.UA)" w:date="2022-11-21T15:27:00Z">
                    <w:rPr>
                      <w:rFonts w:ascii="Times New Roman" w:eastAsia="Calibri" w:hAnsi="Times New Roman" w:cs="Times New Roman"/>
                      <w:lang w:val="en-US"/>
                    </w:rPr>
                  </w:rPrChange>
                </w:rPr>
                <w:delText>onfirm</w:delText>
              </w:r>
            </w:del>
            <w:ins w:id="543" w:author="OLENA PASHKOVA (NEPTUNE.UA)" w:date="2022-10-26T00:33:00Z">
              <w:r w:rsidR="00F151D6" w:rsidRPr="00DD122E">
                <w:rPr>
                  <w:rFonts w:ascii="Times New Roman" w:eastAsia="Calibri" w:hAnsi="Times New Roman" w:cs="Times New Roman"/>
                  <w:lang w:val="en-US"/>
                  <w:rPrChange w:id="544" w:author="OLENA PASHKOVA (NEPTUNE.UA)" w:date="2022-11-21T15:27:00Z">
                    <w:rPr>
                      <w:rFonts w:ascii="Times New Roman" w:eastAsia="Calibri" w:hAnsi="Times New Roman" w:cs="Times New Roman"/>
                      <w:lang w:val="en-US"/>
                    </w:rPr>
                  </w:rPrChange>
                </w:rPr>
                <w:t>confirm</w:t>
              </w:r>
            </w:ins>
            <w:r w:rsidRPr="00DD122E">
              <w:rPr>
                <w:rFonts w:ascii="Times New Roman" w:eastAsia="Calibri" w:hAnsi="Times New Roman" w:cs="Times New Roman"/>
                <w:lang w:val="en-US"/>
                <w:rPrChange w:id="545" w:author="OLENA PASHKOVA (NEPTUNE.UA)" w:date="2022-11-21T15:27:00Z">
                  <w:rPr>
                    <w:rFonts w:ascii="Times New Roman" w:eastAsia="Calibri" w:hAnsi="Times New Roman" w:cs="Times New Roman"/>
                    <w:lang w:val="en-US"/>
                  </w:rPr>
                </w:rPrChange>
              </w:rPr>
              <w:t xml:space="preserve"> to the Customer a </w:t>
            </w:r>
            <w:r w:rsidRPr="00DD122E">
              <w:rPr>
                <w:rFonts w:ascii="Times New Roman" w:eastAsia="Calibri" w:hAnsi="Times New Roman" w:cs="Times New Roman"/>
                <w:b/>
                <w:bCs/>
                <w:lang w:val="en-US"/>
                <w:rPrChange w:id="546" w:author="OLENA PASHKOVA (NEPTUNE.UA)" w:date="2022-11-21T15:27:00Z">
                  <w:rPr>
                    <w:rFonts w:ascii="Times New Roman" w:eastAsia="Calibri" w:hAnsi="Times New Roman" w:cs="Times New Roman"/>
                    <w:b/>
                    <w:bCs/>
                    <w:lang w:val="en-US"/>
                  </w:rPr>
                </w:rPrChange>
              </w:rPr>
              <w:t xml:space="preserve">monthly Delivery Schedule of Grain </w:t>
            </w:r>
            <w:r w:rsidRPr="00DD122E">
              <w:rPr>
                <w:rFonts w:ascii="Times New Roman" w:eastAsia="Calibri" w:hAnsi="Times New Roman" w:cs="Times New Roman"/>
                <w:lang w:val="en-US"/>
                <w:rPrChange w:id="547" w:author="OLENA PASHKOVA (NEPTUNE.UA)" w:date="2022-11-21T15:27:00Z">
                  <w:rPr>
                    <w:rFonts w:ascii="Times New Roman" w:eastAsia="Calibri" w:hAnsi="Times New Roman" w:cs="Times New Roman"/>
                    <w:lang w:val="en-US"/>
                  </w:rPr>
                </w:rPrChange>
              </w:rPr>
              <w:t xml:space="preserve">and plan of vessels acceptance or to provide counter-offers on the plan of delivery of Grain and vessels berthing </w:t>
            </w:r>
            <w:ins w:id="548" w:author="OLENA PASHKOVA (NEPTUNE.UA)" w:date="2022-11-21T04:34:00Z">
              <w:r w:rsidR="00104E79" w:rsidRPr="00DD122E">
                <w:rPr>
                  <w:rFonts w:ascii="Times New Roman" w:eastAsia="Calibri" w:hAnsi="Times New Roman" w:cs="Times New Roman"/>
                  <w:lang w:val="en-US"/>
                  <w:rPrChange w:id="549" w:author="OLENA PASHKOVA (NEPTUNE.UA)" w:date="2022-11-21T15:27:00Z">
                    <w:rPr>
                      <w:rFonts w:ascii="Times New Roman" w:eastAsia="Calibri" w:hAnsi="Times New Roman" w:cs="Times New Roman"/>
                      <w:lang w:val="en-US"/>
                    </w:rPr>
                  </w:rPrChange>
                </w:rPr>
                <w:t>indicating possible periods of acceptance of vessels (laycan)</w:t>
              </w:r>
              <w:r w:rsidR="00104E79" w:rsidRPr="00DD122E">
                <w:rPr>
                  <w:rFonts w:ascii="Times New Roman" w:eastAsia="Calibri" w:hAnsi="Times New Roman" w:cs="Times New Roman"/>
                  <w:lang w:val="en-US"/>
                  <w:rPrChange w:id="550" w:author="OLENA PASHKOVA (NEPTUNE.UA)" w:date="2022-11-21T15:27:00Z">
                    <w:rPr>
                      <w:rFonts w:ascii="Times New Roman" w:eastAsia="Calibri" w:hAnsi="Times New Roman" w:cs="Times New Roman"/>
                    </w:rPr>
                  </w:rPrChange>
                </w:rPr>
                <w:t xml:space="preserve"> </w:t>
              </w:r>
            </w:ins>
            <w:r w:rsidRPr="00DD122E">
              <w:rPr>
                <w:rFonts w:ascii="Times New Roman" w:eastAsia="Calibri" w:hAnsi="Times New Roman" w:cs="Times New Roman"/>
                <w:lang w:val="en-US"/>
              </w:rPr>
              <w:t>in the corresponding planning month within 3 (three) business day from the date of receipt of such Customer’s plan. The Customer, at his own discretion, has the right to accept or refuse the Contractor’s counter offers, without compensation of any losses to the Contractor.</w:t>
            </w:r>
          </w:p>
          <w:p w14:paraId="3AB0F1B0" w14:textId="77777777" w:rsidR="00400CA9" w:rsidRPr="00DD122E" w:rsidRDefault="00400CA9" w:rsidP="00400CA9">
            <w:pPr>
              <w:contextualSpacing/>
              <w:jc w:val="both"/>
              <w:rPr>
                <w:rFonts w:ascii="Times New Roman" w:eastAsia="Calibri" w:hAnsi="Times New Roman" w:cs="Times New Roman"/>
                <w:lang w:val="en-US"/>
                <w:rPrChange w:id="551" w:author="OLENA PASHKOVA (NEPTUNE.UA)" w:date="2022-11-21T15:27:00Z">
                  <w:rPr>
                    <w:rFonts w:ascii="Times New Roman" w:eastAsia="Calibri" w:hAnsi="Times New Roman" w:cs="Times New Roman"/>
                    <w:lang w:val="en-US"/>
                  </w:rPr>
                </w:rPrChange>
              </w:rPr>
            </w:pPr>
          </w:p>
          <w:p w14:paraId="3134D264" w14:textId="3FF1C93C" w:rsidR="00400CA9" w:rsidRPr="00DD122E" w:rsidDel="00F151D6" w:rsidRDefault="00400CA9" w:rsidP="00400CA9">
            <w:pPr>
              <w:contextualSpacing/>
              <w:jc w:val="both"/>
              <w:rPr>
                <w:del w:id="552" w:author="OLENA PASHKOVA (NEPTUNE.UA)" w:date="2022-10-26T00:33:00Z"/>
                <w:rFonts w:ascii="Times New Roman" w:eastAsia="Calibri" w:hAnsi="Times New Roman" w:cs="Times New Roman"/>
                <w:lang w:val="en-US"/>
                <w:rPrChange w:id="553" w:author="OLENA PASHKOVA (NEPTUNE.UA)" w:date="2022-11-21T15:27:00Z">
                  <w:rPr>
                    <w:del w:id="554" w:author="OLENA PASHKOVA (NEPTUNE.UA)" w:date="2022-10-26T00:33:00Z"/>
                    <w:rFonts w:ascii="Times New Roman" w:eastAsia="Calibri" w:hAnsi="Times New Roman" w:cs="Times New Roman"/>
                    <w:lang w:val="en-US"/>
                  </w:rPr>
                </w:rPrChange>
              </w:rPr>
            </w:pPr>
          </w:p>
          <w:p w14:paraId="52781DEB" w14:textId="77777777" w:rsidR="00400CA9" w:rsidRPr="00DD122E" w:rsidRDefault="00400CA9" w:rsidP="00400CA9">
            <w:pPr>
              <w:contextualSpacing/>
              <w:jc w:val="both"/>
              <w:rPr>
                <w:rFonts w:ascii="Times New Roman" w:eastAsia="Calibri" w:hAnsi="Times New Roman" w:cs="Times New Roman"/>
                <w:lang w:val="en-US"/>
                <w:rPrChange w:id="55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556" w:author="OLENA PASHKOVA (NEPTUNE.UA)" w:date="2022-11-21T15:27:00Z">
                  <w:rPr>
                    <w:rFonts w:ascii="Times New Roman" w:eastAsia="Calibri" w:hAnsi="Times New Roman" w:cs="Times New Roman"/>
                    <w:b/>
                    <w:lang w:val="uk-UA"/>
                  </w:rPr>
                </w:rPrChange>
              </w:rPr>
              <w:t>4</w:t>
            </w:r>
            <w:r w:rsidRPr="00DD122E">
              <w:rPr>
                <w:rFonts w:ascii="Times New Roman" w:eastAsia="Calibri" w:hAnsi="Times New Roman" w:cs="Times New Roman"/>
                <w:b/>
                <w:lang w:val="en-US"/>
                <w:rPrChange w:id="557" w:author="OLENA PASHKOVA (NEPTUNE.UA)" w:date="2022-11-21T15:27:00Z">
                  <w:rPr>
                    <w:rFonts w:ascii="Times New Roman" w:eastAsia="Calibri" w:hAnsi="Times New Roman" w:cs="Times New Roman"/>
                    <w:b/>
                    <w:lang w:val="en-US"/>
                  </w:rPr>
                </w:rPrChange>
              </w:rPr>
              <w:t>.2.</w:t>
            </w:r>
            <w:r w:rsidRPr="00DD122E">
              <w:rPr>
                <w:rFonts w:ascii="Times New Roman" w:eastAsia="Calibri" w:hAnsi="Times New Roman" w:cs="Times New Roman"/>
                <w:lang w:val="en-US"/>
                <w:rPrChange w:id="558" w:author="OLENA PASHKOVA (NEPTUNE.UA)" w:date="2022-11-21T15:27:00Z">
                  <w:rPr>
                    <w:rFonts w:ascii="Times New Roman" w:eastAsia="Calibri" w:hAnsi="Times New Roman" w:cs="Times New Roman"/>
                    <w:lang w:val="en-US"/>
                  </w:rPr>
                </w:rPrChange>
              </w:rPr>
              <w:tab/>
              <w:t xml:space="preserve">In accordance with clause 4.2.1 of this Agreement, to confirm acceptance of the Grain by rail in the system of planning of rail transportation (MESPLAN) in accordance with the request of the Customer within the limits previously agreed upon by the Parties of the monthly plan </w:t>
            </w:r>
            <w:r w:rsidRPr="00DD122E">
              <w:rPr>
                <w:rFonts w:ascii="Times New Roman" w:eastAsia="Times New Roman" w:hAnsi="Times New Roman" w:cs="Times New Roman"/>
                <w:lang w:val="en-GB"/>
                <w:rPrChange w:id="559" w:author="OLENA PASHKOVA (NEPTUNE.UA)" w:date="2022-11-21T15:27:00Z">
                  <w:rPr>
                    <w:rFonts w:ascii="Times New Roman" w:eastAsia="Times New Roman" w:hAnsi="Times New Roman" w:cs="Times New Roman"/>
                    <w:lang w:val="en-GB"/>
                  </w:rPr>
                </w:rPrChange>
              </w:rPr>
              <w:t xml:space="preserve">of </w:t>
            </w:r>
            <w:r w:rsidRPr="00DD122E">
              <w:rPr>
                <w:rFonts w:ascii="Times New Roman" w:eastAsia="Times New Roman" w:hAnsi="Times New Roman" w:cs="Times New Roman"/>
                <w:lang w:val="en-US"/>
                <w:rPrChange w:id="560" w:author="OLENA PASHKOVA (NEPTUNE.UA)" w:date="2022-11-21T15:27:00Z">
                  <w:rPr>
                    <w:rFonts w:ascii="Times New Roman" w:eastAsia="Times New Roman" w:hAnsi="Times New Roman" w:cs="Times New Roman"/>
                    <w:lang w:val="en-US"/>
                  </w:rPr>
                </w:rPrChange>
              </w:rPr>
              <w:t xml:space="preserve">grain delivery </w:t>
            </w:r>
            <w:r w:rsidRPr="00DD122E">
              <w:rPr>
                <w:rFonts w:ascii="Times New Roman" w:eastAsia="Calibri" w:hAnsi="Times New Roman" w:cs="Times New Roman"/>
                <w:lang w:val="en-US"/>
                <w:rPrChange w:id="561" w:author="OLENA PASHKOVA (NEPTUNE.UA)" w:date="2022-11-21T15:27:00Z">
                  <w:rPr>
                    <w:rFonts w:ascii="Times New Roman" w:eastAsia="Calibri" w:hAnsi="Times New Roman" w:cs="Times New Roman"/>
                    <w:lang w:val="en-US"/>
                  </w:rPr>
                </w:rPrChange>
              </w:rPr>
              <w:t>as follows:</w:t>
            </w:r>
          </w:p>
          <w:p w14:paraId="6520A72C" w14:textId="77777777" w:rsidR="00400CA9" w:rsidRPr="00DD122E" w:rsidRDefault="00400CA9" w:rsidP="00400CA9">
            <w:pPr>
              <w:contextualSpacing/>
              <w:jc w:val="both"/>
              <w:rPr>
                <w:rFonts w:ascii="Times New Roman" w:eastAsia="Calibri" w:hAnsi="Times New Roman" w:cs="Times New Roman"/>
                <w:lang w:val="uk-UA"/>
                <w:rPrChange w:id="562" w:author="OLENA PASHKOVA (NEPTUNE.UA)" w:date="2022-11-21T15:27:00Z">
                  <w:rPr>
                    <w:rFonts w:ascii="Times New Roman" w:eastAsia="Calibri" w:hAnsi="Times New Roman" w:cs="Times New Roman"/>
                    <w:lang w:val="uk-UA"/>
                  </w:rPr>
                </w:rPrChange>
              </w:rPr>
            </w:pPr>
            <w:r w:rsidRPr="00DD122E">
              <w:rPr>
                <w:rFonts w:ascii="Times New Roman" w:eastAsia="Calibri" w:hAnsi="Times New Roman" w:cs="Times New Roman"/>
                <w:lang w:val="en-US"/>
                <w:rPrChange w:id="563" w:author="OLENA PASHKOVA (NEPTUNE.UA)" w:date="2022-11-21T15:27:00Z">
                  <w:rPr>
                    <w:rFonts w:ascii="Times New Roman" w:eastAsia="Calibri" w:hAnsi="Times New Roman" w:cs="Times New Roman"/>
                    <w:lang w:val="en-US"/>
                  </w:rPr>
                </w:rPrChange>
              </w:rPr>
              <w:t xml:space="preserve">- ordered railway cars till 15:00 on a working day, are confirmed till 17:00 the same working day; </w:t>
            </w:r>
          </w:p>
          <w:p w14:paraId="30BA24EB" w14:textId="77777777" w:rsidR="00400CA9" w:rsidRPr="00DD122E" w:rsidRDefault="00400CA9" w:rsidP="00400CA9">
            <w:pPr>
              <w:contextualSpacing/>
              <w:jc w:val="both"/>
              <w:rPr>
                <w:rFonts w:ascii="Times New Roman" w:eastAsia="Calibri" w:hAnsi="Times New Roman" w:cs="Times New Roman"/>
                <w:lang w:val="en-US"/>
                <w:rPrChange w:id="56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565" w:author="OLENA PASHKOVA (NEPTUNE.UA)" w:date="2022-11-21T15:27:00Z">
                  <w:rPr>
                    <w:rFonts w:ascii="Times New Roman" w:eastAsia="Calibri" w:hAnsi="Times New Roman" w:cs="Times New Roman"/>
                    <w:lang w:val="en-US"/>
                  </w:rPr>
                </w:rPrChange>
              </w:rPr>
              <w:t>- the daily volume of acceptance must be placed till 16:00 the same working day;</w:t>
            </w:r>
          </w:p>
          <w:p w14:paraId="70270E5B" w14:textId="77777777" w:rsidR="00400CA9" w:rsidRPr="00DD122E" w:rsidRDefault="00400CA9" w:rsidP="00400CA9">
            <w:pPr>
              <w:contextualSpacing/>
              <w:jc w:val="both"/>
              <w:rPr>
                <w:rFonts w:ascii="Times New Roman" w:eastAsia="Calibri" w:hAnsi="Times New Roman" w:cs="Times New Roman"/>
                <w:lang w:val="en-US"/>
                <w:rPrChange w:id="56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567"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68" w:author="OLENA PASHKOVA (NEPTUNE.UA)" w:date="2022-11-21T15:27:00Z">
                  <w:rPr>
                    <w:rFonts w:ascii="Times New Roman" w:eastAsia="Calibri" w:hAnsi="Times New Roman" w:cs="Times New Roman"/>
                    <w:lang w:val="en-US"/>
                  </w:rPr>
                </w:rPrChange>
              </w:rPr>
              <w:t xml:space="preserve">no later than 16:00 of working day, the Contractor is obliged to coordinate by telephone with the Customer setting of the problem stations/volumes and make the necessary adjustments, </w:t>
            </w:r>
            <w:r w:rsidRPr="00DD122E">
              <w:rPr>
                <w:rFonts w:ascii="Times New Roman" w:eastAsia="Calibri" w:hAnsi="Times New Roman" w:cs="Times New Roman"/>
                <w:lang w:val="en-US"/>
                <w:rPrChange w:id="569" w:author="OLENA PASHKOVA (NEPTUNE.UA)" w:date="2022-11-21T15:27:00Z">
                  <w:rPr>
                    <w:rFonts w:ascii="Times New Roman" w:eastAsia="Calibri" w:hAnsi="Times New Roman" w:cs="Times New Roman"/>
                    <w:lang w:val="en-US"/>
                  </w:rPr>
                </w:rPrChange>
              </w:rPr>
              <w:lastRenderedPageBreak/>
              <w:t>after 16:30 to 17:00 the Contractor confirms all agreed with the Customer changes.</w:t>
            </w:r>
          </w:p>
          <w:p w14:paraId="255EA1BC" w14:textId="77777777" w:rsidR="00400CA9" w:rsidRPr="00DD122E" w:rsidRDefault="00400CA9" w:rsidP="00400CA9">
            <w:pPr>
              <w:contextualSpacing/>
              <w:jc w:val="both"/>
              <w:rPr>
                <w:rFonts w:ascii="Times New Roman" w:eastAsia="Calibri" w:hAnsi="Times New Roman" w:cs="Times New Roman"/>
                <w:lang w:val="en-US"/>
                <w:rPrChange w:id="570" w:author="OLENA PASHKOVA (NEPTUNE.UA)" w:date="2022-11-21T15:27:00Z">
                  <w:rPr>
                    <w:rFonts w:ascii="Times New Roman" w:eastAsia="Calibri" w:hAnsi="Times New Roman" w:cs="Times New Roman"/>
                    <w:lang w:val="en-US"/>
                  </w:rPr>
                </w:rPrChange>
              </w:rPr>
            </w:pPr>
          </w:p>
          <w:p w14:paraId="3A6F79B2" w14:textId="77777777" w:rsidR="00400CA9" w:rsidRPr="00DD122E" w:rsidRDefault="00400CA9" w:rsidP="00400CA9">
            <w:pPr>
              <w:contextualSpacing/>
              <w:jc w:val="both"/>
              <w:rPr>
                <w:rFonts w:ascii="Times New Roman" w:eastAsia="Calibri" w:hAnsi="Times New Roman" w:cs="Times New Roman"/>
                <w:lang w:val="en-US"/>
                <w:rPrChange w:id="571" w:author="OLENA PASHKOVA (NEPTUNE.UA)" w:date="2022-11-21T15:27:00Z">
                  <w:rPr>
                    <w:rFonts w:ascii="Times New Roman" w:eastAsia="Calibri" w:hAnsi="Times New Roman" w:cs="Times New Roman"/>
                    <w:lang w:val="en-US"/>
                  </w:rPr>
                </w:rPrChange>
              </w:rPr>
            </w:pPr>
          </w:p>
          <w:p w14:paraId="619C77AE" w14:textId="7B975BFA" w:rsidR="00400CA9" w:rsidRPr="00DD122E" w:rsidRDefault="00400CA9" w:rsidP="00400CA9">
            <w:pPr>
              <w:contextualSpacing/>
              <w:jc w:val="both"/>
              <w:rPr>
                <w:ins w:id="572" w:author="OLENA PASHKOVA (NEPTUNE.UA)" w:date="2022-11-20T23:56:00Z"/>
                <w:rFonts w:ascii="Times New Roman" w:eastAsia="Calibri" w:hAnsi="Times New Roman" w:cs="Times New Roman"/>
                <w:lang w:val="en-US"/>
                <w:rPrChange w:id="573" w:author="OLENA PASHKOVA (NEPTUNE.UA)" w:date="2022-11-21T15:27:00Z">
                  <w:rPr>
                    <w:ins w:id="574" w:author="OLENA PASHKOVA (NEPTUNE.UA)" w:date="2022-11-20T23:56:00Z"/>
                    <w:rFonts w:ascii="Times New Roman" w:eastAsia="Calibri" w:hAnsi="Times New Roman" w:cs="Times New Roman"/>
                    <w:lang w:val="en-US"/>
                  </w:rPr>
                </w:rPrChange>
              </w:rPr>
            </w:pPr>
            <w:r w:rsidRPr="00DD122E">
              <w:rPr>
                <w:rFonts w:ascii="Times New Roman" w:eastAsia="Calibri" w:hAnsi="Times New Roman" w:cs="Times New Roman"/>
                <w:b/>
                <w:lang w:val="uk-UA"/>
                <w:rPrChange w:id="575" w:author="OLENA PASHKOVA (NEPTUNE.UA)" w:date="2022-11-21T15:27:00Z">
                  <w:rPr>
                    <w:rFonts w:ascii="Times New Roman" w:eastAsia="Calibri" w:hAnsi="Times New Roman" w:cs="Times New Roman"/>
                    <w:b/>
                    <w:lang w:val="uk-UA"/>
                  </w:rPr>
                </w:rPrChange>
              </w:rPr>
              <w:t>4</w:t>
            </w:r>
            <w:r w:rsidRPr="00DD122E">
              <w:rPr>
                <w:rFonts w:ascii="Times New Roman" w:eastAsia="Calibri" w:hAnsi="Times New Roman" w:cs="Times New Roman"/>
                <w:b/>
                <w:lang w:val="en-US"/>
                <w:rPrChange w:id="576" w:author="OLENA PASHKOVA (NEPTUNE.UA)" w:date="2022-11-21T15:27:00Z">
                  <w:rPr>
                    <w:rFonts w:ascii="Times New Roman" w:eastAsia="Calibri" w:hAnsi="Times New Roman" w:cs="Times New Roman"/>
                    <w:b/>
                    <w:lang w:val="en-US"/>
                  </w:rPr>
                </w:rPrChange>
              </w:rPr>
              <w:t>.2.1.</w:t>
            </w:r>
            <w:r w:rsidRPr="00DD122E">
              <w:rPr>
                <w:rFonts w:ascii="Times New Roman" w:eastAsia="Calibri" w:hAnsi="Times New Roman" w:cs="Times New Roman"/>
                <w:lang w:val="en-US"/>
                <w:rPrChange w:id="577" w:author="OLENA PASHKOVA (NEPTUNE.UA)" w:date="2022-11-21T15:27:00Z">
                  <w:rPr>
                    <w:rFonts w:ascii="Times New Roman" w:eastAsia="Calibri" w:hAnsi="Times New Roman" w:cs="Times New Roman"/>
                    <w:lang w:val="en-US"/>
                  </w:rPr>
                </w:rPrChange>
              </w:rPr>
              <w:tab/>
              <w:t xml:space="preserve">on the Customer request confirm in MESPLAN the monthly volume of the deliveries of the Grain by rail in the amount agreed by the Parties. </w:t>
            </w:r>
          </w:p>
          <w:p w14:paraId="78B08A37" w14:textId="77777777" w:rsidR="00CC2E93" w:rsidRPr="00DD122E" w:rsidRDefault="00CC2E93" w:rsidP="00400CA9">
            <w:pPr>
              <w:contextualSpacing/>
              <w:jc w:val="both"/>
              <w:rPr>
                <w:rFonts w:ascii="Times New Roman" w:eastAsia="Calibri" w:hAnsi="Times New Roman" w:cs="Times New Roman"/>
                <w:lang w:val="en-US"/>
                <w:rPrChange w:id="578" w:author="OLENA PASHKOVA (NEPTUNE.UA)" w:date="2022-11-21T15:27:00Z">
                  <w:rPr>
                    <w:rFonts w:ascii="Times New Roman" w:eastAsia="Calibri" w:hAnsi="Times New Roman" w:cs="Times New Roman"/>
                    <w:lang w:val="en-US"/>
                  </w:rPr>
                </w:rPrChange>
              </w:rPr>
            </w:pPr>
          </w:p>
          <w:p w14:paraId="4AA83C21" w14:textId="4D7D2B49" w:rsidR="00400CA9" w:rsidRPr="00DD122E" w:rsidRDefault="00400CA9" w:rsidP="00400CA9">
            <w:pPr>
              <w:contextualSpacing/>
              <w:jc w:val="both"/>
              <w:rPr>
                <w:rFonts w:ascii="Times New Roman" w:eastAsia="Calibri" w:hAnsi="Times New Roman" w:cs="Times New Roman"/>
                <w:lang w:val="en-US"/>
                <w:rPrChange w:id="57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580" w:author="OLENA PASHKOVA (NEPTUNE.UA)" w:date="2022-11-21T15:27:00Z">
                  <w:rPr>
                    <w:rFonts w:ascii="Times New Roman" w:eastAsia="Calibri" w:hAnsi="Times New Roman" w:cs="Times New Roman"/>
                    <w:b/>
                    <w:lang w:val="uk-UA"/>
                  </w:rPr>
                </w:rPrChange>
              </w:rPr>
              <w:t>4</w:t>
            </w:r>
            <w:r w:rsidRPr="00DD122E">
              <w:rPr>
                <w:rFonts w:ascii="Times New Roman" w:eastAsia="Calibri" w:hAnsi="Times New Roman" w:cs="Times New Roman"/>
                <w:b/>
                <w:lang w:val="en-US"/>
                <w:rPrChange w:id="581" w:author="OLENA PASHKOVA (NEPTUNE.UA)" w:date="2022-11-21T15:27:00Z">
                  <w:rPr>
                    <w:rFonts w:ascii="Times New Roman" w:eastAsia="Calibri" w:hAnsi="Times New Roman" w:cs="Times New Roman"/>
                    <w:b/>
                    <w:lang w:val="en-US"/>
                  </w:rPr>
                </w:rPrChange>
              </w:rPr>
              <w:t>.3.</w:t>
            </w:r>
            <w:r w:rsidRPr="00DD122E">
              <w:rPr>
                <w:rFonts w:ascii="Times New Roman" w:eastAsia="Calibri" w:hAnsi="Times New Roman" w:cs="Times New Roman"/>
                <w:lang w:val="en-US"/>
                <w:rPrChange w:id="582" w:author="OLENA PASHKOVA (NEPTUNE.UA)" w:date="2022-11-21T15:27:00Z">
                  <w:rPr>
                    <w:rFonts w:ascii="Times New Roman" w:eastAsia="Calibri" w:hAnsi="Times New Roman" w:cs="Times New Roman"/>
                    <w:lang w:val="en-US"/>
                  </w:rPr>
                </w:rPrChange>
              </w:rPr>
              <w:tab/>
              <w:t>to ensure acceptance, shunting work (supply and withdrawal of railway cars) and unloading railway cars and trucks with Customer’s Grain with 100% weighing of Grain on Contractor’s verified scales.</w:t>
            </w:r>
          </w:p>
          <w:p w14:paraId="3317A9BC" w14:textId="77777777" w:rsidR="00400CA9" w:rsidRPr="00DD122E" w:rsidDel="00AC5709" w:rsidRDefault="00400CA9" w:rsidP="00400CA9">
            <w:pPr>
              <w:contextualSpacing/>
              <w:jc w:val="both"/>
              <w:rPr>
                <w:ins w:id="583" w:author="Nataliya Tomaskovic" w:date="2022-08-19T19:05:00Z"/>
                <w:del w:id="584" w:author="Nataliya Tomaskovic" w:date="2022-08-22T15:13:00Z"/>
                <w:rFonts w:ascii="Times New Roman" w:eastAsia="Calibri" w:hAnsi="Times New Roman" w:cs="Times New Roman"/>
                <w:highlight w:val="yellow"/>
                <w:lang w:val="en-US"/>
                <w:rPrChange w:id="585" w:author="OLENA PASHKOVA (NEPTUNE.UA)" w:date="2022-11-21T15:27:00Z">
                  <w:rPr>
                    <w:ins w:id="586" w:author="Nataliya Tomaskovic" w:date="2022-08-19T19:05:00Z"/>
                    <w:del w:id="587" w:author="Nataliya Tomaskovic" w:date="2022-08-22T15:13:00Z"/>
                    <w:rFonts w:ascii="Times New Roman" w:eastAsia="Calibri" w:hAnsi="Times New Roman" w:cs="Times New Roman"/>
                    <w:highlight w:val="yellow"/>
                    <w:lang w:val="en-US"/>
                  </w:rPr>
                </w:rPrChange>
              </w:rPr>
            </w:pPr>
            <w:bookmarkStart w:id="588" w:name="_Hlk111739154"/>
            <w:r w:rsidRPr="00DD122E">
              <w:rPr>
                <w:rFonts w:ascii="Times New Roman" w:eastAsia="Calibri" w:hAnsi="Times New Roman" w:cs="Times New Roman"/>
                <w:highlight w:val="yellow"/>
                <w:lang w:val="en-US"/>
                <w:rPrChange w:id="589" w:author="OLENA PASHKOVA (NEPTUNE.UA)" w:date="2022-11-21T15:27:00Z">
                  <w:rPr>
                    <w:rFonts w:ascii="Times New Roman" w:eastAsia="Calibri" w:hAnsi="Times New Roman" w:cs="Times New Roman"/>
                    <w:highlight w:val="yellow"/>
                    <w:lang w:val="en-US"/>
                  </w:rPr>
                </w:rPrChange>
              </w:rPr>
              <w:t xml:space="preserve">The norms of acceptance and unloading of railway cars and trucks are set by the Parties </w:t>
            </w:r>
            <w:commentRangeStart w:id="590"/>
            <w:ins w:id="591" w:author="Nataliya Tomaskovic" w:date="2022-08-22T15:13:00Z">
              <w:r w:rsidRPr="00DD122E">
                <w:rPr>
                  <w:rFonts w:ascii="Times New Roman" w:eastAsia="Calibri" w:hAnsi="Times New Roman" w:cs="Times New Roman"/>
                  <w:highlight w:val="yellow"/>
                  <w:lang w:val="en-US"/>
                  <w:rPrChange w:id="592" w:author="OLENA PASHKOVA (NEPTUNE.UA)" w:date="2022-11-21T15:27:00Z">
                    <w:rPr>
                      <w:rFonts w:ascii="Times New Roman" w:eastAsia="Calibri" w:hAnsi="Times New Roman" w:cs="Times New Roman"/>
                      <w:highlight w:val="yellow"/>
                      <w:lang w:val="en-US"/>
                    </w:rPr>
                  </w:rPrChange>
                </w:rPr>
                <w:t>as per clause 4.9.</w:t>
              </w:r>
            </w:ins>
            <w:del w:id="593" w:author="Nataliya Tomaskovic" w:date="2022-08-22T15:13:00Z">
              <w:r w:rsidRPr="00DD122E" w:rsidDel="00AC5709">
                <w:rPr>
                  <w:rFonts w:ascii="Times New Roman" w:eastAsia="Calibri" w:hAnsi="Times New Roman" w:cs="Times New Roman"/>
                  <w:highlight w:val="yellow"/>
                  <w:lang w:val="en-US"/>
                  <w:rPrChange w:id="594" w:author="OLENA PASHKOVA (NEPTUNE.UA)" w:date="2022-11-21T15:27:00Z">
                    <w:rPr>
                      <w:rFonts w:ascii="Times New Roman" w:hAnsi="Times New Roman" w:cs="Times New Roman"/>
                      <w:lang w:val="en-US"/>
                    </w:rPr>
                  </w:rPrChange>
                </w:rPr>
                <w:delText>duering</w:delText>
              </w:r>
            </w:del>
            <w:ins w:id="595" w:author="Nataliya Tomaskovic" w:date="2022-08-19T19:04:00Z">
              <w:del w:id="596" w:author="Nataliya Tomaskovic" w:date="2022-08-22T15:13:00Z">
                <w:r w:rsidRPr="00DD122E" w:rsidDel="00AC5709">
                  <w:rPr>
                    <w:rFonts w:ascii="Times New Roman" w:eastAsia="Calibri" w:hAnsi="Times New Roman" w:cs="Times New Roman"/>
                    <w:highlight w:val="yellow"/>
                    <w:lang w:val="en-US"/>
                    <w:rPrChange w:id="597" w:author="OLENA PASHKOVA (NEPTUNE.UA)" w:date="2022-11-21T15:27:00Z">
                      <w:rPr>
                        <w:rFonts w:ascii="Times New Roman" w:eastAsia="Calibri" w:hAnsi="Times New Roman" w:cs="Times New Roman"/>
                        <w:highlight w:val="yellow"/>
                        <w:lang w:val="en-US"/>
                      </w:rPr>
                    </w:rPrChange>
                  </w:rPr>
                  <w:delText xml:space="preserve"> </w:delText>
                </w:r>
              </w:del>
            </w:ins>
            <w:del w:id="598" w:author="Nataliya Tomaskovic" w:date="2022-08-22T15:13:00Z">
              <w:r w:rsidRPr="00DD122E" w:rsidDel="00AC5709">
                <w:rPr>
                  <w:rFonts w:ascii="Times New Roman" w:eastAsia="Calibri" w:hAnsi="Times New Roman" w:cs="Times New Roman"/>
                  <w:highlight w:val="yellow"/>
                  <w:lang w:val="en-US"/>
                  <w:rPrChange w:id="599" w:author="OLENA PASHKOVA (NEPTUNE.UA)" w:date="2022-11-21T15:27:00Z">
                    <w:rPr>
                      <w:rFonts w:ascii="Times New Roman" w:hAnsi="Times New Roman" w:cs="Times New Roman"/>
                      <w:lang w:val="en-US"/>
                    </w:rPr>
                  </w:rPrChange>
                </w:rPr>
                <w:delText xml:space="preserve"> the ap</w:delText>
              </w:r>
            </w:del>
            <w:ins w:id="600" w:author="Nataliya Tomaskovic" w:date="2022-08-18T21:39:00Z">
              <w:del w:id="601" w:author="Nataliya Tomaskovic" w:date="2022-08-22T15:13:00Z">
                <w:r w:rsidRPr="00DD122E" w:rsidDel="00AC5709">
                  <w:rPr>
                    <w:rFonts w:ascii="Times New Roman" w:eastAsia="Calibri" w:hAnsi="Times New Roman" w:cs="Times New Roman"/>
                    <w:highlight w:val="yellow"/>
                    <w:lang w:val="en-US"/>
                    <w:rPrChange w:id="602" w:author="OLENA PASHKOVA (NEPTUNE.UA)" w:date="2022-11-21T15:27:00Z">
                      <w:rPr>
                        <w:rFonts w:ascii="Times New Roman" w:hAnsi="Times New Roman" w:cs="Times New Roman"/>
                        <w:lang w:val="en-US"/>
                      </w:rPr>
                    </w:rPrChange>
                  </w:rPr>
                  <w:pgNum/>
                </w:r>
                <w:r w:rsidRPr="00DD122E" w:rsidDel="00AC5709">
                  <w:rPr>
                    <w:rFonts w:ascii="Times New Roman" w:eastAsia="Calibri" w:hAnsi="Times New Roman" w:cs="Times New Roman"/>
                    <w:highlight w:val="yellow"/>
                    <w:lang w:val="en-US"/>
                    <w:rPrChange w:id="603" w:author="OLENA PASHKOVA (NEPTUNE.UA)" w:date="2022-11-21T15:27:00Z">
                      <w:rPr>
                        <w:rFonts w:ascii="Times New Roman" w:hAnsi="Times New Roman" w:cs="Times New Roman"/>
                        <w:lang w:val="en-US"/>
                      </w:rPr>
                    </w:rPrChange>
                  </w:rPr>
                  <w:delText>epa</w:delText>
                </w:r>
              </w:del>
            </w:ins>
            <w:ins w:id="604" w:author="Nataliya Tomaskovic" w:date="2022-08-19T19:04:00Z">
              <w:del w:id="605" w:author="Nataliya Tomaskovic" w:date="2022-08-22T15:13:00Z">
                <w:r w:rsidRPr="00DD122E" w:rsidDel="00AC5709">
                  <w:rPr>
                    <w:rFonts w:ascii="Times New Roman" w:eastAsia="Calibri" w:hAnsi="Times New Roman" w:cs="Times New Roman"/>
                    <w:highlight w:val="yellow"/>
                    <w:lang w:val="en-US"/>
                    <w:rPrChange w:id="606" w:author="OLENA PASHKOVA (NEPTUNE.UA)" w:date="2022-11-21T15:27:00Z">
                      <w:rPr>
                        <w:rFonts w:ascii="Times New Roman" w:eastAsia="Calibri" w:hAnsi="Times New Roman" w:cs="Times New Roman"/>
                        <w:highlight w:val="yellow"/>
                        <w:lang w:val="en-US"/>
                      </w:rPr>
                    </w:rPrChange>
                  </w:rPr>
                  <w:delText>approval</w:delText>
                </w:r>
              </w:del>
            </w:ins>
            <w:ins w:id="607" w:author="Nataliya Tomaskovic" w:date="2022-08-18T21:39:00Z">
              <w:del w:id="608" w:author="Nataliya Tomaskovic" w:date="2022-08-22T15:13:00Z">
                <w:r w:rsidRPr="00DD122E" w:rsidDel="00AC5709">
                  <w:rPr>
                    <w:rFonts w:ascii="Times New Roman" w:eastAsia="Calibri" w:hAnsi="Times New Roman" w:cs="Times New Roman"/>
                    <w:highlight w:val="yellow"/>
                    <w:lang w:val="en-US"/>
                    <w:rPrChange w:id="609" w:author="OLENA PASHKOVA (NEPTUNE.UA)" w:date="2022-11-21T15:27:00Z">
                      <w:rPr>
                        <w:rFonts w:ascii="Times New Roman" w:hAnsi="Times New Roman" w:cs="Times New Roman"/>
                        <w:lang w:val="en-US"/>
                      </w:rPr>
                    </w:rPrChange>
                  </w:rPr>
                  <w:delText>rate</w:delText>
                </w:r>
              </w:del>
            </w:ins>
            <w:del w:id="610" w:author="Nataliya Tomaskovic" w:date="2022-08-22T15:13:00Z">
              <w:r w:rsidRPr="00DD122E" w:rsidDel="00AC5709">
                <w:rPr>
                  <w:rFonts w:ascii="Times New Roman" w:eastAsia="Calibri" w:hAnsi="Times New Roman" w:cs="Times New Roman"/>
                  <w:highlight w:val="yellow"/>
                  <w:lang w:val="en-US"/>
                  <w:rPrChange w:id="611" w:author="OLENA PASHKOVA (NEPTUNE.UA)" w:date="2022-11-21T15:27:00Z">
                    <w:rPr>
                      <w:rFonts w:ascii="Times New Roman" w:hAnsi="Times New Roman" w:cs="Times New Roman"/>
                      <w:lang w:val="en-US"/>
                    </w:rPr>
                  </w:rPrChange>
                </w:rPr>
                <w:delText xml:space="preserve">rovaling of monthly </w:delText>
              </w:r>
              <w:r w:rsidRPr="00DD122E" w:rsidDel="00AC5709">
                <w:rPr>
                  <w:rFonts w:ascii="Times New Roman" w:eastAsia="Times New Roman" w:hAnsi="Times New Roman" w:cs="Times New Roman"/>
                  <w:highlight w:val="yellow"/>
                  <w:lang w:val="en-GB"/>
                  <w:rPrChange w:id="612" w:author="OLENA PASHKOVA (NEPTUNE.UA)" w:date="2022-11-21T15:27:00Z">
                    <w:rPr>
                      <w:rFonts w:ascii="Times New Roman" w:eastAsia="Times New Roman" w:hAnsi="Times New Roman" w:cs="Times New Roman"/>
                      <w:lang w:val="en-GB"/>
                    </w:rPr>
                  </w:rPrChange>
                </w:rPr>
                <w:delText>Delivery Schedule of</w:delText>
              </w:r>
              <w:r w:rsidRPr="00DD122E" w:rsidDel="00AC5709">
                <w:rPr>
                  <w:rFonts w:ascii="Times New Roman" w:eastAsia="Times New Roman" w:hAnsi="Times New Roman" w:cs="Times New Roman"/>
                  <w:highlight w:val="yellow"/>
                  <w:lang w:val="uk-UA"/>
                  <w:rPrChange w:id="613" w:author="OLENA PASHKOVA (NEPTUNE.UA)" w:date="2022-11-21T15:27:00Z">
                    <w:rPr>
                      <w:rFonts w:ascii="Times New Roman" w:eastAsia="Times New Roman" w:hAnsi="Times New Roman" w:cs="Times New Roman"/>
                      <w:lang w:val="uk-UA"/>
                    </w:rPr>
                  </w:rPrChange>
                </w:rPr>
                <w:delText xml:space="preserve"> </w:delText>
              </w:r>
              <w:r w:rsidRPr="00DD122E" w:rsidDel="00AC5709">
                <w:rPr>
                  <w:rFonts w:ascii="Times New Roman" w:eastAsia="Times New Roman" w:hAnsi="Times New Roman" w:cs="Times New Roman"/>
                  <w:highlight w:val="yellow"/>
                  <w:lang w:val="en-US"/>
                  <w:rPrChange w:id="614" w:author="OLENA PASHKOVA (NEPTUNE.UA)" w:date="2022-11-21T15:27:00Z">
                    <w:rPr>
                      <w:rFonts w:ascii="Times New Roman" w:eastAsia="Times New Roman" w:hAnsi="Times New Roman" w:cs="Times New Roman"/>
                      <w:lang w:val="en-US"/>
                    </w:rPr>
                  </w:rPrChange>
                </w:rPr>
                <w:delText xml:space="preserve">Grain </w:delText>
              </w:r>
              <w:r w:rsidRPr="00DD122E" w:rsidDel="00AC5709">
                <w:rPr>
                  <w:rFonts w:ascii="Times New Roman" w:eastAsia="Times New Roman" w:hAnsi="Times New Roman" w:cs="Times New Roman"/>
                  <w:highlight w:val="yellow"/>
                  <w:lang w:val="en-GB"/>
                  <w:rPrChange w:id="615" w:author="OLENA PASHKOVA (NEPTUNE.UA)" w:date="2022-11-21T15:27:00Z">
                    <w:rPr>
                      <w:rFonts w:ascii="Times New Roman" w:eastAsia="Times New Roman" w:hAnsi="Times New Roman" w:cs="Times New Roman"/>
                      <w:lang w:val="en-GB"/>
                    </w:rPr>
                  </w:rPrChange>
                </w:rPr>
                <w:delText>to the Terminal</w:delText>
              </w:r>
            </w:del>
            <w:ins w:id="616" w:author="Nataliya Tomaskovic" w:date="2022-08-19T19:05:00Z">
              <w:del w:id="617" w:author="Nataliya Tomaskovic" w:date="2022-08-22T15:13:00Z">
                <w:r w:rsidRPr="00DD122E" w:rsidDel="00AC5709">
                  <w:rPr>
                    <w:rFonts w:ascii="Times New Roman" w:eastAsia="Times New Roman" w:hAnsi="Times New Roman" w:cs="Times New Roman"/>
                    <w:highlight w:val="yellow"/>
                    <w:lang w:val="en-GB"/>
                    <w:rPrChange w:id="618" w:author="OLENA PASHKOVA (NEPTUNE.UA)" w:date="2022-11-21T15:27:00Z">
                      <w:rPr>
                        <w:rFonts w:ascii="Times New Roman" w:eastAsia="Times New Roman" w:hAnsi="Times New Roman" w:cs="Times New Roman"/>
                        <w:highlight w:val="yellow"/>
                        <w:lang w:val="en-GB"/>
                      </w:rPr>
                    </w:rPrChange>
                  </w:rPr>
                  <w:delText xml:space="preserve"> but in any case </w:delText>
                </w:r>
              </w:del>
            </w:ins>
            <w:del w:id="619" w:author="Nataliya Tomaskovic" w:date="2022-08-22T15:13:00Z">
              <w:r w:rsidRPr="00DD122E" w:rsidDel="00AC5709">
                <w:rPr>
                  <w:rFonts w:ascii="Times New Roman" w:eastAsia="Times New Roman" w:hAnsi="Times New Roman" w:cs="Times New Roman"/>
                  <w:highlight w:val="yellow"/>
                  <w:lang w:val="en-GB"/>
                  <w:rPrChange w:id="620" w:author="OLENA PASHKOVA (NEPTUNE.UA)" w:date="2022-11-21T15:27:00Z">
                    <w:rPr>
                      <w:rFonts w:ascii="Times New Roman" w:eastAsia="Times New Roman" w:hAnsi="Times New Roman" w:cs="Times New Roman"/>
                      <w:lang w:val="en-GB"/>
                    </w:rPr>
                  </w:rPrChange>
                </w:rPr>
                <w:delText>.</w:delText>
              </w:r>
              <w:r w:rsidRPr="00DD122E" w:rsidDel="00AC5709">
                <w:rPr>
                  <w:rFonts w:ascii="Times New Roman" w:eastAsia="Calibri" w:hAnsi="Times New Roman" w:cs="Times New Roman"/>
                  <w:highlight w:val="yellow"/>
                  <w:lang w:val="en-US"/>
                  <w:rPrChange w:id="621" w:author="OLENA PASHKOVA (NEPTUNE.UA)" w:date="2022-11-21T15:27:00Z">
                    <w:rPr>
                      <w:rFonts w:ascii="Times New Roman" w:hAnsi="Times New Roman" w:cs="Times New Roman"/>
                      <w:lang w:val="en-US"/>
                    </w:rPr>
                  </w:rPrChange>
                </w:rPr>
                <w:delText xml:space="preserve"> </w:delText>
              </w:r>
            </w:del>
          </w:p>
          <w:p w14:paraId="2DD772C8" w14:textId="77777777" w:rsidR="00400CA9" w:rsidRPr="00DD122E" w:rsidRDefault="00400CA9" w:rsidP="00400CA9">
            <w:pPr>
              <w:contextualSpacing/>
              <w:jc w:val="both"/>
              <w:rPr>
                <w:rFonts w:ascii="Times New Roman" w:eastAsia="Calibri" w:hAnsi="Times New Roman" w:cs="Times New Roman"/>
                <w:lang w:val="en-US"/>
              </w:rPr>
            </w:pPr>
            <w:ins w:id="622" w:author="Nataliya Tomaskovic" w:date="2022-08-19T19:05:00Z">
              <w:del w:id="623" w:author="Nataliya Tomaskovic" w:date="2022-08-22T15:13:00Z">
                <w:r w:rsidRPr="00DD122E" w:rsidDel="00AC5709">
                  <w:rPr>
                    <w:rFonts w:ascii="Times New Roman" w:eastAsia="Calibri" w:hAnsi="Times New Roman" w:cs="Times New Roman"/>
                    <w:highlight w:val="yellow"/>
                    <w:lang w:val="en-US"/>
                    <w:rPrChange w:id="624" w:author="OLENA PASHKOVA (NEPTUNE.UA)" w:date="2022-11-21T15:27:00Z">
                      <w:rPr>
                        <w:rFonts w:ascii="Times New Roman" w:eastAsia="Calibri" w:hAnsi="Times New Roman" w:cs="Times New Roman"/>
                        <w:highlight w:val="yellow"/>
                        <w:lang w:val="en-US"/>
                      </w:rPr>
                    </w:rPrChange>
                  </w:rPr>
                  <w:delText>…</w:delText>
                </w:r>
              </w:del>
            </w:ins>
            <w:ins w:id="625" w:author="Nataliya Tomaskovic" w:date="2022-08-19T19:04:00Z">
              <w:del w:id="626" w:author="Nataliya Tomaskovic" w:date="2022-08-22T15:13:00Z">
                <w:r w:rsidRPr="00DD122E" w:rsidDel="00AC5709">
                  <w:rPr>
                    <w:rFonts w:ascii="Times New Roman" w:eastAsia="Calibri" w:hAnsi="Times New Roman" w:cs="Times New Roman"/>
                    <w:highlight w:val="yellow"/>
                    <w:lang w:val="en-US"/>
                    <w:rPrChange w:id="627" w:author="OLENA PASHKOVA (NEPTUNE.UA)" w:date="2022-11-21T15:27:00Z">
                      <w:rPr>
                        <w:rFonts w:ascii="Times New Roman" w:hAnsi="Times New Roman" w:cs="Times New Roman"/>
                        <w:lang w:val="en-US"/>
                      </w:rPr>
                    </w:rPrChange>
                  </w:rPr>
                  <w:delText>Roma?</w:delText>
                </w:r>
              </w:del>
            </w:ins>
            <w:commentRangeEnd w:id="590"/>
            <w:r w:rsidRPr="00DD122E">
              <w:rPr>
                <w:rFonts w:ascii="Times New Roman" w:eastAsia="Calibri" w:hAnsi="Times New Roman" w:cs="Times New Roman"/>
                <w:rPrChange w:id="628" w:author="OLENA PASHKOVA (NEPTUNE.UA)" w:date="2022-11-21T15:27:00Z">
                  <w:rPr>
                    <w:rFonts w:ascii="Calibri" w:eastAsia="Calibri" w:hAnsi="Calibri" w:cs="Times New Roman"/>
                    <w:sz w:val="16"/>
                    <w:szCs w:val="16"/>
                  </w:rPr>
                </w:rPrChange>
              </w:rPr>
              <w:commentReference w:id="590"/>
            </w:r>
          </w:p>
          <w:bookmarkEnd w:id="588"/>
          <w:p w14:paraId="3D5B2232" w14:textId="622067F9" w:rsidR="00400CA9" w:rsidRPr="00DD122E" w:rsidRDefault="00400CA9" w:rsidP="00400CA9">
            <w:pPr>
              <w:contextualSpacing/>
              <w:jc w:val="both"/>
              <w:rPr>
                <w:rFonts w:ascii="Times New Roman" w:eastAsia="Calibri" w:hAnsi="Times New Roman" w:cs="Times New Roman"/>
                <w:lang w:val="en-US"/>
                <w:rPrChange w:id="62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
              <w:t xml:space="preserve">The Parties </w:t>
            </w:r>
            <w:ins w:id="630" w:author="OLENA PASHKOVA (NEPTUNE.UA)" w:date="2022-10-26T00:50:00Z">
              <w:r w:rsidR="0048159A" w:rsidRPr="006F5E0C">
                <w:rPr>
                  <w:rFonts w:ascii="Times New Roman" w:eastAsia="Calibri" w:hAnsi="Times New Roman" w:cs="Times New Roman"/>
                  <w:lang w:val="en-US"/>
                </w:rPr>
                <w:t>acknowledge</w:t>
              </w:r>
            </w:ins>
            <w:r w:rsidRPr="006F5E0C">
              <w:rPr>
                <w:rFonts w:ascii="Times New Roman" w:eastAsia="Calibri" w:hAnsi="Times New Roman" w:cs="Times New Roman"/>
                <w:lang w:val="en-US"/>
              </w:rPr>
              <w:t xml:space="preserve"> and agree that such norms of acceptance and unloading are applicable only for supplying one type and one class of Grain during the day. In case of supplying different types and classes of Grain during the day, the Parties will agree the norms of acceptanc</w:t>
            </w:r>
            <w:r w:rsidRPr="00DD122E">
              <w:rPr>
                <w:rFonts w:ascii="Times New Roman" w:eastAsia="Calibri" w:hAnsi="Times New Roman" w:cs="Times New Roman"/>
                <w:lang w:val="en-US"/>
                <w:rPrChange w:id="631" w:author="OLENA PASHKOVA (NEPTUNE.UA)" w:date="2022-11-21T15:27:00Z">
                  <w:rPr>
                    <w:rFonts w:ascii="Times New Roman" w:eastAsia="Calibri" w:hAnsi="Times New Roman" w:cs="Times New Roman"/>
                    <w:lang w:val="en-US"/>
                  </w:rPr>
                </w:rPrChange>
              </w:rPr>
              <w:t xml:space="preserve">e and unloading in each case separately.  </w:t>
            </w:r>
          </w:p>
          <w:p w14:paraId="0E06409C" w14:textId="77777777" w:rsidR="00400CA9" w:rsidRPr="00DD122E" w:rsidRDefault="00400CA9" w:rsidP="00400CA9">
            <w:pPr>
              <w:contextualSpacing/>
              <w:jc w:val="both"/>
              <w:rPr>
                <w:rFonts w:ascii="Times New Roman" w:eastAsia="Calibri" w:hAnsi="Times New Roman" w:cs="Times New Roman"/>
                <w:lang w:val="en-US"/>
                <w:rPrChange w:id="63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63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b/>
                <w:lang w:val="en-US"/>
                <w:rPrChange w:id="634" w:author="OLENA PASHKOVA (NEPTUNE.UA)" w:date="2022-11-21T15:27:00Z">
                  <w:rPr>
                    <w:rFonts w:ascii="Times New Roman" w:eastAsia="Calibri" w:hAnsi="Times New Roman" w:cs="Times New Roman"/>
                    <w:b/>
                    <w:lang w:val="en-US"/>
                  </w:rPr>
                </w:rPrChange>
              </w:rPr>
              <w:t>4.4.</w:t>
            </w:r>
            <w:r w:rsidRPr="00DD122E">
              <w:rPr>
                <w:rFonts w:ascii="Times New Roman" w:eastAsia="Calibri" w:hAnsi="Times New Roman" w:cs="Times New Roman"/>
                <w:lang w:val="en-US"/>
                <w:rPrChange w:id="635" w:author="OLENA PASHKOVA (NEPTUNE.UA)" w:date="2022-11-21T15:27:00Z">
                  <w:rPr>
                    <w:rFonts w:ascii="Times New Roman" w:eastAsia="Calibri" w:hAnsi="Times New Roman" w:cs="Times New Roman"/>
                    <w:lang w:val="en-US"/>
                  </w:rPr>
                </w:rPrChange>
              </w:rPr>
              <w:tab/>
              <w:t>Document the shortages, surpluses, damage to the Grain and/or</w:t>
            </w:r>
            <w:r w:rsidRPr="00DD122E">
              <w:rPr>
                <w:rFonts w:ascii="Times New Roman" w:eastAsia="Calibri" w:hAnsi="Times New Roman" w:cs="Times New Roman"/>
                <w:lang w:val="uk-UA"/>
                <w:rPrChange w:id="63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637" w:author="OLENA PASHKOVA (NEPTUNE.UA)" w:date="2022-11-21T15:27:00Z">
                  <w:rPr>
                    <w:rFonts w:ascii="Times New Roman" w:eastAsia="Calibri" w:hAnsi="Times New Roman" w:cs="Times New Roman"/>
                    <w:lang w:val="en-US"/>
                  </w:rPr>
                </w:rPrChange>
              </w:rPr>
              <w:t>railway cars/trucks found during acceptance of grain in railway cars or trucks from the carrier.</w:t>
            </w:r>
          </w:p>
          <w:p w14:paraId="20E95234" w14:textId="3E9BB980" w:rsidR="00400CA9" w:rsidRPr="00DD122E" w:rsidRDefault="00400CA9" w:rsidP="00400CA9">
            <w:pPr>
              <w:contextualSpacing/>
              <w:jc w:val="both"/>
              <w:rPr>
                <w:rFonts w:ascii="Times New Roman" w:eastAsia="Calibri" w:hAnsi="Times New Roman" w:cs="Times New Roman"/>
                <w:lang w:val="en-US"/>
                <w:rPrChange w:id="63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639" w:author="OLENA PASHKOVA (NEPTUNE.UA)" w:date="2022-11-21T15:27:00Z">
                  <w:rPr>
                    <w:rFonts w:ascii="Times New Roman" w:eastAsia="Calibri" w:hAnsi="Times New Roman" w:cs="Times New Roman"/>
                    <w:lang w:val="en-US"/>
                  </w:rPr>
                </w:rPrChange>
              </w:rPr>
              <w:t xml:space="preserve">By prior agreement with the Customer and at his expense, involve the chamber of </w:t>
            </w:r>
            <w:ins w:id="640" w:author="OLENA PASHKOVA (NEPTUNE.UA)" w:date="2022-10-26T00:51:00Z">
              <w:r w:rsidR="0048159A" w:rsidRPr="00DD122E">
                <w:rPr>
                  <w:rFonts w:ascii="Times New Roman" w:eastAsia="Calibri" w:hAnsi="Times New Roman" w:cs="Times New Roman"/>
                  <w:lang w:val="en-US"/>
                  <w:rPrChange w:id="641" w:author="OLENA PASHKOVA (NEPTUNE.UA)" w:date="2022-11-21T15:27:00Z">
                    <w:rPr>
                      <w:rFonts w:ascii="Times New Roman" w:eastAsia="Calibri" w:hAnsi="Times New Roman" w:cs="Times New Roman"/>
                      <w:lang w:val="en-US"/>
                    </w:rPr>
                  </w:rPrChange>
                </w:rPr>
                <w:t>commerce</w:t>
              </w:r>
            </w:ins>
            <w:r w:rsidRPr="00DD122E">
              <w:rPr>
                <w:rFonts w:ascii="Times New Roman" w:eastAsia="Calibri" w:hAnsi="Times New Roman" w:cs="Times New Roman"/>
                <w:lang w:val="en-US"/>
                <w:rPrChange w:id="642" w:author="OLENA PASHKOVA (NEPTUNE.UA)" w:date="2022-11-21T15:27:00Z">
                  <w:rPr>
                    <w:rFonts w:ascii="Times New Roman" w:eastAsia="Calibri" w:hAnsi="Times New Roman" w:cs="Times New Roman"/>
                    <w:lang w:val="en-US"/>
                  </w:rPr>
                </w:rPrChange>
              </w:rPr>
              <w:t xml:space="preserve"> and other service providers, if necessary, for the execution of the necessary statements.</w:t>
            </w:r>
          </w:p>
          <w:p w14:paraId="32034AD7" w14:textId="77777777" w:rsidR="00400CA9" w:rsidRPr="00DD122E" w:rsidRDefault="00400CA9" w:rsidP="00400CA9">
            <w:pPr>
              <w:contextualSpacing/>
              <w:jc w:val="both"/>
              <w:rPr>
                <w:rFonts w:ascii="Times New Roman" w:eastAsia="Calibri" w:hAnsi="Times New Roman" w:cs="Times New Roman"/>
                <w:lang w:val="en-US"/>
                <w:rPrChange w:id="643" w:author="OLENA PASHKOVA (NEPTUNE.UA)" w:date="2022-11-21T15:27:00Z">
                  <w:rPr>
                    <w:rFonts w:ascii="Times New Roman" w:eastAsia="Calibri" w:hAnsi="Times New Roman" w:cs="Times New Roman"/>
                    <w:lang w:val="en-US"/>
                  </w:rPr>
                </w:rPrChange>
              </w:rPr>
            </w:pPr>
          </w:p>
          <w:p w14:paraId="435AEB8D" w14:textId="77777777" w:rsidR="00400CA9" w:rsidRPr="00DD122E" w:rsidRDefault="00400CA9" w:rsidP="00400CA9">
            <w:pPr>
              <w:contextualSpacing/>
              <w:jc w:val="both"/>
              <w:rPr>
                <w:rFonts w:ascii="Times New Roman" w:eastAsia="Calibri" w:hAnsi="Times New Roman" w:cs="Times New Roman"/>
                <w:b/>
                <w:lang w:val="en-US"/>
                <w:rPrChange w:id="644" w:author="OLENA PASHKOVA (NEPTUNE.UA)" w:date="2022-11-21T15:27:00Z">
                  <w:rPr>
                    <w:rFonts w:ascii="Times New Roman" w:eastAsia="Calibri" w:hAnsi="Times New Roman" w:cs="Times New Roman"/>
                    <w:b/>
                    <w:lang w:val="en-US"/>
                  </w:rPr>
                </w:rPrChange>
              </w:rPr>
            </w:pPr>
          </w:p>
          <w:p w14:paraId="120B6B13" w14:textId="77777777" w:rsidR="00400CA9" w:rsidRPr="006F5E0C"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b/>
                <w:lang w:val="en-US"/>
                <w:rPrChange w:id="645" w:author="OLENA PASHKOVA (NEPTUNE.UA)" w:date="2022-11-21T15:27:00Z">
                  <w:rPr>
                    <w:rFonts w:ascii="Times New Roman" w:eastAsia="Calibri" w:hAnsi="Times New Roman" w:cs="Times New Roman"/>
                    <w:b/>
                    <w:lang w:val="en-US"/>
                  </w:rPr>
                </w:rPrChange>
              </w:rPr>
              <w:t>4.</w:t>
            </w:r>
            <w:r w:rsidRPr="00DD122E">
              <w:rPr>
                <w:rFonts w:ascii="Times New Roman" w:eastAsia="Calibri" w:hAnsi="Times New Roman" w:cs="Times New Roman"/>
                <w:b/>
                <w:lang w:val="uk-UA"/>
                <w:rPrChange w:id="646" w:author="OLENA PASHKOVA (NEPTUNE.UA)" w:date="2022-11-21T15:27:00Z">
                  <w:rPr>
                    <w:rFonts w:ascii="Times New Roman" w:eastAsia="Calibri" w:hAnsi="Times New Roman" w:cs="Times New Roman"/>
                    <w:b/>
                    <w:lang w:val="uk-UA"/>
                  </w:rPr>
                </w:rPrChange>
              </w:rPr>
              <w:t>5</w:t>
            </w:r>
            <w:r w:rsidRPr="00DD122E">
              <w:rPr>
                <w:rFonts w:ascii="Times New Roman" w:eastAsia="Calibri" w:hAnsi="Times New Roman" w:cs="Times New Roman"/>
                <w:b/>
                <w:lang w:val="en-US"/>
                <w:rPrChange w:id="647"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48" w:author="OLENA PASHKOVA (NEPTUNE.UA)" w:date="2022-11-21T15:27:00Z">
                  <w:rPr>
                    <w:rFonts w:ascii="Times New Roman" w:eastAsia="Calibri" w:hAnsi="Times New Roman" w:cs="Times New Roman"/>
                    <w:lang w:val="en-US"/>
                  </w:rPr>
                </w:rPrChange>
              </w:rPr>
              <w:tab/>
              <w:t>Notwithstanding the above-mentioned clauses 4.2, 4.2.1 and 4.3 of this Agreement, taking into account that the capacity of station Khimichna (railways tracks of “TIS” LTD) is limited, the Contractor has the right to establish the norm of simultaneous location of</w:t>
            </w:r>
            <w:r w:rsidRPr="00DD122E">
              <w:rPr>
                <w:rFonts w:ascii="Times New Roman" w:eastAsia="Calibri" w:hAnsi="Times New Roman" w:cs="Times New Roman"/>
                <w:lang w:val="en-US"/>
                <w:rPrChange w:id="649" w:author="OLENA PASHKOVA (NEPTUNE.UA)" w:date="2022-11-21T15:27:00Z">
                  <w:rPr>
                    <w:rFonts w:ascii="Calibri" w:eastAsia="Calibri" w:hAnsi="Calibri" w:cs="Times New Roman"/>
                    <w:lang w:val="en-US"/>
                  </w:rPr>
                </w:rPrChange>
              </w:rPr>
              <w:t xml:space="preserve"> </w:t>
            </w:r>
            <w:r w:rsidRPr="00DD122E">
              <w:rPr>
                <w:rFonts w:ascii="Times New Roman" w:eastAsia="Calibri" w:hAnsi="Times New Roman" w:cs="Times New Roman"/>
                <w:lang w:val="en-US"/>
              </w:rPr>
              <w:t>Customer’s empty railway cars, which stand idle on the railway tracks of the Khimichna Station for reasons independent of the Contractor.</w:t>
            </w:r>
          </w:p>
          <w:p w14:paraId="5B176C20" w14:textId="77777777" w:rsidR="00400CA9" w:rsidRPr="00DD122E" w:rsidRDefault="00400CA9" w:rsidP="00400CA9">
            <w:pPr>
              <w:contextualSpacing/>
              <w:jc w:val="both"/>
              <w:rPr>
                <w:rFonts w:ascii="Times New Roman" w:eastAsia="Calibri" w:hAnsi="Times New Roman" w:cs="Times New Roman"/>
                <w:lang w:val="en-US"/>
                <w:rPrChange w:id="65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651" w:author="OLENA PASHKOVA (NEPTUNE.UA)" w:date="2022-11-21T15:27:00Z">
                  <w:rPr>
                    <w:rFonts w:ascii="Times New Roman" w:eastAsia="Calibri" w:hAnsi="Times New Roman" w:cs="Times New Roman"/>
                    <w:lang w:val="en-US"/>
                  </w:rPr>
                </w:rPrChange>
              </w:rPr>
              <w:t xml:space="preserve">Under the standing idle railway cars, the Parties understand the location of railway cars on these railway tracks for more than </w:t>
            </w:r>
            <w:r w:rsidRPr="00DD122E">
              <w:rPr>
                <w:rFonts w:ascii="Times New Roman" w:eastAsia="Calibri" w:hAnsi="Times New Roman" w:cs="Times New Roman"/>
                <w:b/>
                <w:bCs/>
                <w:lang w:val="en-US"/>
                <w:rPrChange w:id="652" w:author="OLENA PASHKOVA (NEPTUNE.UA)" w:date="2022-11-21T15:27:00Z">
                  <w:rPr>
                    <w:rFonts w:ascii="Times New Roman" w:eastAsia="Calibri" w:hAnsi="Times New Roman" w:cs="Times New Roman"/>
                    <w:b/>
                    <w:bCs/>
                    <w:lang w:val="en-US"/>
                  </w:rPr>
                </w:rPrChange>
              </w:rPr>
              <w:t>36 consecutive hours</w:t>
            </w:r>
            <w:r w:rsidRPr="00DD122E">
              <w:rPr>
                <w:rFonts w:ascii="Times New Roman" w:eastAsia="Calibri" w:hAnsi="Times New Roman" w:cs="Times New Roman"/>
                <w:lang w:val="en-US"/>
                <w:rPrChange w:id="653" w:author="OLENA PASHKOVA (NEPTUNE.UA)" w:date="2022-11-21T15:27:00Z">
                  <w:rPr>
                    <w:rFonts w:ascii="Times New Roman" w:eastAsia="Calibri" w:hAnsi="Times New Roman" w:cs="Times New Roman"/>
                    <w:lang w:val="en-US"/>
                  </w:rPr>
                </w:rPrChange>
              </w:rPr>
              <w:t>.</w:t>
            </w:r>
          </w:p>
          <w:p w14:paraId="2C9BF89E" w14:textId="77777777" w:rsidR="00400CA9" w:rsidRPr="00DD122E" w:rsidRDefault="00400CA9" w:rsidP="00400CA9">
            <w:pPr>
              <w:contextualSpacing/>
              <w:jc w:val="both"/>
              <w:rPr>
                <w:rFonts w:ascii="Times New Roman" w:eastAsia="Calibri" w:hAnsi="Times New Roman" w:cs="Times New Roman"/>
                <w:lang w:val="en-US"/>
                <w:rPrChange w:id="65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655" w:author="OLENA PASHKOVA (NEPTUNE.UA)" w:date="2022-11-21T15:27:00Z">
                  <w:rPr>
                    <w:rFonts w:ascii="Times New Roman" w:eastAsia="Calibri" w:hAnsi="Times New Roman" w:cs="Times New Roman"/>
                    <w:lang w:val="en-US"/>
                  </w:rPr>
                </w:rPrChange>
              </w:rPr>
              <w:t xml:space="preserve">The registration of the Customer’s railway cars is done at 08:00 a.m. of the current day. In the norm of a simultaneous location all railway cars of the Customer are included that are idle for reasons independent of the Contractor at the station Khimichna – loaded, empty, railway cars under control, in customs clearance, not fully unloaded, and which are under freight operations, etc., except for railway cars, which are the subject of a dispute over quality in accordance with clause 6.9 of this Agreement. </w:t>
            </w:r>
          </w:p>
          <w:p w14:paraId="769D9BF0" w14:textId="77777777" w:rsidR="00400CA9" w:rsidRPr="00DD122E" w:rsidRDefault="00400CA9" w:rsidP="00400CA9">
            <w:pPr>
              <w:contextualSpacing/>
              <w:jc w:val="both"/>
              <w:rPr>
                <w:rFonts w:ascii="Times New Roman" w:eastAsia="Calibri" w:hAnsi="Times New Roman" w:cs="Times New Roman"/>
                <w:lang w:val="en-US"/>
                <w:rPrChange w:id="656" w:author="OLENA PASHKOVA (NEPTUNE.UA)" w:date="2022-11-21T15:27:00Z">
                  <w:rPr>
                    <w:rFonts w:ascii="Times New Roman" w:eastAsia="Calibri" w:hAnsi="Times New Roman" w:cs="Times New Roman"/>
                    <w:lang w:val="en-US"/>
                  </w:rPr>
                </w:rPrChange>
              </w:rPr>
            </w:pPr>
          </w:p>
          <w:p w14:paraId="17743E86" w14:textId="77777777" w:rsidR="00400CA9" w:rsidRPr="00DD122E" w:rsidRDefault="00400CA9" w:rsidP="00400CA9">
            <w:pPr>
              <w:contextualSpacing/>
              <w:jc w:val="both"/>
              <w:rPr>
                <w:rFonts w:ascii="Times New Roman" w:eastAsia="Calibri" w:hAnsi="Times New Roman" w:cs="Times New Roman"/>
                <w:b/>
                <w:lang w:val="en-US"/>
                <w:rPrChange w:id="657" w:author="OLENA PASHKOVA (NEPTUNE.UA)" w:date="2022-11-21T15:27:00Z">
                  <w:rPr>
                    <w:rFonts w:ascii="Times New Roman" w:eastAsia="Calibri" w:hAnsi="Times New Roman" w:cs="Times New Roman"/>
                    <w:b/>
                    <w:lang w:val="en-US"/>
                  </w:rPr>
                </w:rPrChange>
              </w:rPr>
            </w:pPr>
          </w:p>
          <w:p w14:paraId="618F69BA" w14:textId="01613959" w:rsidR="00400CA9" w:rsidRPr="00DD122E" w:rsidRDefault="00400CA9" w:rsidP="00400CA9">
            <w:pPr>
              <w:contextualSpacing/>
              <w:jc w:val="both"/>
              <w:rPr>
                <w:rFonts w:ascii="Times New Roman" w:eastAsia="Calibri" w:hAnsi="Times New Roman" w:cs="Times New Roman"/>
                <w:lang w:val="en-US"/>
                <w:rPrChange w:id="65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59" w:author="OLENA PASHKOVA (NEPTUNE.UA)" w:date="2022-11-21T15:27:00Z">
                  <w:rPr>
                    <w:rFonts w:ascii="Times New Roman" w:eastAsia="Calibri" w:hAnsi="Times New Roman" w:cs="Times New Roman"/>
                    <w:b/>
                    <w:lang w:val="en-US"/>
                  </w:rPr>
                </w:rPrChange>
              </w:rPr>
              <w:t>4.6.</w:t>
            </w:r>
            <w:r w:rsidRPr="00DD122E">
              <w:rPr>
                <w:rFonts w:ascii="Times New Roman" w:eastAsia="Calibri" w:hAnsi="Times New Roman" w:cs="Times New Roman"/>
                <w:lang w:val="en-US"/>
                <w:rPrChange w:id="660" w:author="OLENA PASHKOVA (NEPTUNE.UA)" w:date="2022-11-21T15:27:00Z">
                  <w:rPr>
                    <w:rFonts w:ascii="Times New Roman" w:eastAsia="Calibri" w:hAnsi="Times New Roman" w:cs="Times New Roman"/>
                    <w:lang w:val="en-US"/>
                  </w:rPr>
                </w:rPrChange>
              </w:rPr>
              <w:tab/>
              <w:t>To carry out laboratory testing of samples drawn from each railway car/truck.</w:t>
            </w:r>
            <w:r w:rsidRPr="00DD122E">
              <w:rPr>
                <w:rFonts w:ascii="Times New Roman" w:eastAsia="Calibri" w:hAnsi="Times New Roman" w:cs="Times New Roman"/>
                <w:lang w:val="uk-UA"/>
                <w:rPrChange w:id="661"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662" w:author="OLENA PASHKOVA (NEPTUNE.UA)" w:date="2022-11-21T15:27:00Z">
                  <w:rPr>
                    <w:rFonts w:ascii="Times New Roman" w:eastAsia="Calibri" w:hAnsi="Times New Roman" w:cs="Times New Roman"/>
                    <w:lang w:val="en-US"/>
                  </w:rPr>
                </w:rPrChange>
              </w:rPr>
              <w:t>Details of the quality requirements are indicated in this Agreement and/or Specifications to Agreement</w:t>
            </w:r>
            <w:ins w:id="663" w:author="OLENA PASHKOVA (NEPTUNE.UA)" w:date="2022-10-26T00:55:00Z">
              <w:r w:rsidR="0048159A" w:rsidRPr="00DD122E">
                <w:rPr>
                  <w:rFonts w:ascii="Times New Roman" w:eastAsia="Calibri" w:hAnsi="Times New Roman" w:cs="Times New Roman"/>
                  <w:lang w:val="uk-UA"/>
                  <w:rPrChange w:id="664" w:author="OLENA PASHKOVA (NEPTUNE.UA)" w:date="2022-11-21T15:27:00Z">
                    <w:rPr>
                      <w:rFonts w:ascii="Times New Roman" w:eastAsia="Calibri" w:hAnsi="Times New Roman" w:cs="Times New Roman"/>
                      <w:lang w:val="uk-UA"/>
                    </w:rPr>
                  </w:rPrChange>
                </w:rPr>
                <w:t xml:space="preserve">. </w:t>
              </w:r>
            </w:ins>
            <w:ins w:id="665" w:author="Nataliya Tomaskovic" w:date="2022-08-18T18:33:00Z">
              <w:del w:id="666" w:author="OLENA PASHKOVA (NEPTUNE.UA)" w:date="2022-10-26T00:55:00Z">
                <w:r w:rsidRPr="00DD122E" w:rsidDel="0048159A">
                  <w:rPr>
                    <w:rFonts w:ascii="Times New Roman" w:eastAsia="Calibri" w:hAnsi="Times New Roman" w:cs="Times New Roman"/>
                    <w:lang w:val="en-US"/>
                    <w:rPrChange w:id="667" w:author="OLENA PASHKOVA (NEPTUNE.UA)" w:date="2022-11-21T15:27:00Z">
                      <w:rPr>
                        <w:rFonts w:ascii="Times New Roman" w:eastAsia="Calibri" w:hAnsi="Times New Roman" w:cs="Times New Roman"/>
                        <w:lang w:val="en-US"/>
                      </w:rPr>
                    </w:rPrChange>
                  </w:rPr>
                  <w:delText>,</w:delText>
                </w:r>
              </w:del>
            </w:ins>
            <w:del w:id="668" w:author="OLENA PASHKOVA (NEPTUNE.UA)" w:date="2022-10-26T00:55:00Z">
              <w:r w:rsidRPr="00DD122E" w:rsidDel="0048159A">
                <w:rPr>
                  <w:rFonts w:ascii="Times New Roman" w:eastAsia="Calibri" w:hAnsi="Times New Roman" w:cs="Times New Roman"/>
                  <w:lang w:val="en-US"/>
                  <w:rPrChange w:id="669" w:author="OLENA PASHKOVA (NEPTUNE.UA)" w:date="2022-11-21T15:27:00Z">
                    <w:rPr>
                      <w:rFonts w:ascii="Times New Roman" w:eastAsia="Calibri" w:hAnsi="Times New Roman" w:cs="Times New Roman"/>
                      <w:lang w:val="en-US"/>
                    </w:rPr>
                  </w:rPrChange>
                </w:rPr>
                <w:delText xml:space="preserve"> </w:delText>
              </w:r>
            </w:del>
            <w:ins w:id="670" w:author="SERHII SULIMA (NEPTUNE.UA)" w:date="2022-09-01T11:48:00Z">
              <w:del w:id="671" w:author="OLENA PASHKOVA (NEPTUNE.UA)" w:date="2022-10-26T00:55:00Z">
                <w:r w:rsidRPr="00DD122E" w:rsidDel="0048159A">
                  <w:rPr>
                    <w:rFonts w:ascii="Times New Roman" w:eastAsia="Calibri" w:hAnsi="Times New Roman" w:cs="Times New Roman"/>
                    <w:lang w:val="en-US"/>
                    <w:rPrChange w:id="672" w:author="OLENA PASHKOVA (NEPTUNE.UA)" w:date="2022-11-21T15:27:00Z">
                      <w:rPr>
                        <w:rFonts w:ascii="Times New Roman" w:eastAsia="Calibri" w:hAnsi="Times New Roman" w:cs="Times New Roman"/>
                        <w:lang w:val="en-US"/>
                      </w:rPr>
                    </w:rPrChange>
                  </w:rPr>
                  <w:delText xml:space="preserve">if </w:delText>
                </w:r>
              </w:del>
            </w:ins>
            <w:del w:id="673" w:author="OLENA PASHKOVA (NEPTUNE.UA)" w:date="2022-10-26T00:55:00Z">
              <w:r w:rsidRPr="00DD122E" w:rsidDel="0048159A">
                <w:rPr>
                  <w:rFonts w:ascii="Times New Roman" w:eastAsia="Calibri" w:hAnsi="Times New Roman" w:cs="Times New Roman"/>
                  <w:lang w:val="en-US"/>
                  <w:rPrChange w:id="674" w:author="OLENA PASHKOVA (NEPTUNE.UA)" w:date="2022-11-21T15:27:00Z">
                    <w:rPr>
                      <w:rFonts w:ascii="Times New Roman" w:eastAsia="Calibri" w:hAnsi="Times New Roman" w:cs="Times New Roman"/>
                      <w:lang w:val="en-US"/>
                    </w:rPr>
                  </w:rPrChange>
                </w:rPr>
                <w:delText xml:space="preserve">they are greed by the Contractor. </w:delText>
              </w:r>
            </w:del>
          </w:p>
          <w:p w14:paraId="55D7F69C" w14:textId="77777777" w:rsidR="00400CA9" w:rsidRPr="00DD122E" w:rsidRDefault="00400CA9" w:rsidP="00400CA9">
            <w:pPr>
              <w:contextualSpacing/>
              <w:jc w:val="both"/>
              <w:rPr>
                <w:ins w:id="675" w:author="SERHII SULIMA (NEPTUNE.UA)" w:date="2022-08-30T14:50:00Z"/>
                <w:rFonts w:ascii="Times New Roman" w:eastAsia="Calibri" w:hAnsi="Times New Roman" w:cs="Times New Roman"/>
                <w:b/>
                <w:lang w:val="en-US"/>
                <w:rPrChange w:id="676" w:author="OLENA PASHKOVA (NEPTUNE.UA)" w:date="2022-11-21T15:27:00Z">
                  <w:rPr>
                    <w:ins w:id="677" w:author="SERHII SULIMA (NEPTUNE.UA)" w:date="2022-08-30T14:50:00Z"/>
                    <w:rFonts w:ascii="Times New Roman" w:eastAsia="Calibri" w:hAnsi="Times New Roman" w:cs="Times New Roman"/>
                    <w:b/>
                    <w:lang w:val="en-US"/>
                  </w:rPr>
                </w:rPrChange>
              </w:rPr>
            </w:pPr>
          </w:p>
          <w:p w14:paraId="591CAA0B" w14:textId="77777777" w:rsidR="00400CA9" w:rsidRPr="00DD122E" w:rsidRDefault="00400CA9" w:rsidP="00400CA9">
            <w:pPr>
              <w:contextualSpacing/>
              <w:jc w:val="both"/>
              <w:rPr>
                <w:rFonts w:ascii="Times New Roman" w:eastAsia="Calibri" w:hAnsi="Times New Roman" w:cs="Times New Roman"/>
                <w:lang w:val="en-US"/>
                <w:rPrChange w:id="67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79" w:author="OLENA PASHKOVA (NEPTUNE.UA)" w:date="2022-11-21T15:27:00Z">
                  <w:rPr>
                    <w:rFonts w:ascii="Times New Roman" w:eastAsia="Calibri" w:hAnsi="Times New Roman" w:cs="Times New Roman"/>
                    <w:b/>
                    <w:lang w:val="en-US"/>
                  </w:rPr>
                </w:rPrChange>
              </w:rPr>
              <w:t>4.7.</w:t>
            </w:r>
            <w:r w:rsidRPr="00DD122E">
              <w:rPr>
                <w:rFonts w:ascii="Times New Roman" w:eastAsia="Calibri" w:hAnsi="Times New Roman" w:cs="Times New Roman"/>
                <w:lang w:val="en-US"/>
                <w:rPrChange w:id="680" w:author="OLENA PASHKOVA (NEPTUNE.UA)" w:date="2022-11-21T15:27:00Z">
                  <w:rPr>
                    <w:rFonts w:ascii="Times New Roman" w:eastAsia="Calibri" w:hAnsi="Times New Roman" w:cs="Times New Roman"/>
                    <w:lang w:val="en-US"/>
                  </w:rPr>
                </w:rPrChange>
              </w:rPr>
              <w:tab/>
              <w:t>To provide daily the Customer with a report of accepted and shipped Grain for the previous day.</w:t>
            </w:r>
          </w:p>
          <w:p w14:paraId="3BB44D00" w14:textId="77777777" w:rsidR="00400CA9" w:rsidRPr="00DD122E" w:rsidRDefault="00400CA9" w:rsidP="00400CA9">
            <w:pPr>
              <w:contextualSpacing/>
              <w:jc w:val="both"/>
              <w:rPr>
                <w:ins w:id="681" w:author="Nataliya Tomaskovic" w:date="2022-08-18T21:26:00Z"/>
                <w:rFonts w:ascii="Times New Roman" w:eastAsia="Calibri" w:hAnsi="Times New Roman" w:cs="Times New Roman"/>
                <w:lang w:val="en-US"/>
                <w:rPrChange w:id="682" w:author="OLENA PASHKOVA (NEPTUNE.UA)" w:date="2022-11-21T15:27:00Z">
                  <w:rPr>
                    <w:ins w:id="683" w:author="Nataliya Tomaskovic" w:date="2022-08-18T21:26:00Z"/>
                    <w:rFonts w:ascii="Times New Roman" w:eastAsia="Calibri" w:hAnsi="Times New Roman" w:cs="Times New Roman"/>
                    <w:lang w:val="en-US"/>
                  </w:rPr>
                </w:rPrChange>
              </w:rPr>
            </w:pPr>
            <w:r w:rsidRPr="00DD122E">
              <w:rPr>
                <w:rFonts w:ascii="Times New Roman" w:eastAsia="Calibri" w:hAnsi="Times New Roman" w:cs="Times New Roman"/>
                <w:lang w:val="en-US"/>
                <w:rPrChange w:id="684" w:author="OLENA PASHKOVA (NEPTUNE.UA)" w:date="2022-11-21T15:27:00Z">
                  <w:rPr>
                    <w:rFonts w:ascii="Times New Roman" w:eastAsia="Calibri" w:hAnsi="Times New Roman" w:cs="Times New Roman"/>
                    <w:lang w:val="en-US"/>
                  </w:rPr>
                </w:rPrChange>
              </w:rPr>
              <w:lastRenderedPageBreak/>
              <w:t>The report of accepted railway cars/trucks is provided daily in the electronic form before 10:00 a.m. on the day following the acceptance day (except weekends and holidays, reports for which are provided on the first working day following weekends and holidays before 12:00 p.m.).</w:t>
            </w:r>
          </w:p>
          <w:p w14:paraId="0EFACD26" w14:textId="77777777" w:rsidR="00400CA9" w:rsidRPr="00DD122E" w:rsidDel="0063638C" w:rsidRDefault="00400CA9" w:rsidP="00400CA9">
            <w:pPr>
              <w:contextualSpacing/>
              <w:jc w:val="both"/>
              <w:rPr>
                <w:ins w:id="685" w:author="Nataliya Tomaskovic" w:date="2022-08-18T21:26:00Z"/>
                <w:del w:id="686" w:author="Nataliya Tomaskovic" w:date="2022-08-19T19:10:00Z"/>
                <w:rFonts w:ascii="Times New Roman" w:eastAsia="Calibri" w:hAnsi="Times New Roman" w:cs="Times New Roman"/>
                <w:lang w:val="en-US"/>
                <w:rPrChange w:id="687" w:author="OLENA PASHKOVA (NEPTUNE.UA)" w:date="2022-11-21T15:27:00Z">
                  <w:rPr>
                    <w:ins w:id="688" w:author="Nataliya Tomaskovic" w:date="2022-08-18T21:26:00Z"/>
                    <w:del w:id="689" w:author="Nataliya Tomaskovic" w:date="2022-08-19T19:10:00Z"/>
                    <w:rFonts w:ascii="Times New Roman" w:eastAsia="Calibri" w:hAnsi="Times New Roman" w:cs="Times New Roman"/>
                    <w:lang w:val="en-US"/>
                  </w:rPr>
                </w:rPrChange>
              </w:rPr>
            </w:pPr>
          </w:p>
          <w:p w14:paraId="469CDD9B" w14:textId="77777777" w:rsidR="00400CA9" w:rsidRPr="00DD122E" w:rsidRDefault="00400CA9" w:rsidP="00400CA9">
            <w:pPr>
              <w:contextualSpacing/>
              <w:jc w:val="both"/>
              <w:rPr>
                <w:rFonts w:ascii="Times New Roman" w:eastAsia="Calibri" w:hAnsi="Times New Roman" w:cs="Times New Roman"/>
                <w:lang w:val="uk-UA"/>
                <w:rPrChange w:id="690" w:author="OLENA PASHKOVA (NEPTUNE.UA)" w:date="2022-11-21T15:27:00Z">
                  <w:rPr>
                    <w:rFonts w:ascii="Times New Roman" w:eastAsia="Calibri" w:hAnsi="Times New Roman" w:cs="Times New Roman"/>
                    <w:lang w:val="uk-UA"/>
                  </w:rPr>
                </w:rPrChange>
              </w:rPr>
            </w:pPr>
          </w:p>
          <w:p w14:paraId="0AEE62FF" w14:textId="77777777" w:rsidR="00400CA9" w:rsidRPr="00DD122E" w:rsidRDefault="00400CA9" w:rsidP="00400CA9">
            <w:pPr>
              <w:contextualSpacing/>
              <w:jc w:val="both"/>
              <w:rPr>
                <w:rFonts w:ascii="Times New Roman" w:eastAsia="Calibri" w:hAnsi="Times New Roman" w:cs="Times New Roman"/>
                <w:lang w:val="en-US"/>
                <w:rPrChange w:id="69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692" w:author="OLENA PASHKOVA (NEPTUNE.UA)" w:date="2022-11-21T15:27:00Z">
                  <w:rPr>
                    <w:rFonts w:ascii="Times New Roman" w:eastAsia="Calibri" w:hAnsi="Times New Roman" w:cs="Times New Roman"/>
                    <w:lang w:val="en-US"/>
                  </w:rPr>
                </w:rPrChange>
              </w:rPr>
              <w:t>The report must contain the following information:</w:t>
            </w:r>
          </w:p>
          <w:p w14:paraId="76588263" w14:textId="77777777" w:rsidR="00400CA9" w:rsidRPr="00DD122E" w:rsidRDefault="00400CA9" w:rsidP="00400CA9">
            <w:pPr>
              <w:contextualSpacing/>
              <w:jc w:val="both"/>
              <w:rPr>
                <w:rFonts w:ascii="Times New Roman" w:eastAsia="Calibri" w:hAnsi="Times New Roman" w:cs="Times New Roman"/>
                <w:lang w:val="en-US"/>
                <w:rPrChange w:id="69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694"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695" w:author="OLENA PASHKOVA (NEPTUNE.UA)" w:date="2022-11-21T15:27:00Z">
                  <w:rPr>
                    <w:rFonts w:ascii="Times New Roman" w:eastAsia="Calibri" w:hAnsi="Times New Roman" w:cs="Times New Roman"/>
                    <w:lang w:val="en-US"/>
                  </w:rPr>
                </w:rPrChange>
              </w:rPr>
              <w:t>transport unit number;</w:t>
            </w:r>
          </w:p>
          <w:p w14:paraId="3C8F012F" w14:textId="77777777" w:rsidR="00400CA9" w:rsidRPr="00DD122E" w:rsidRDefault="00400CA9" w:rsidP="00400CA9">
            <w:pPr>
              <w:contextualSpacing/>
              <w:jc w:val="both"/>
              <w:rPr>
                <w:rFonts w:ascii="Times New Roman" w:eastAsia="Calibri" w:hAnsi="Times New Roman" w:cs="Times New Roman"/>
                <w:lang w:val="en-US"/>
                <w:rPrChange w:id="69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697"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698" w:author="OLENA PASHKOVA (NEPTUNE.UA)" w:date="2022-11-21T15:27:00Z">
                  <w:rPr>
                    <w:rFonts w:ascii="Times New Roman" w:eastAsia="Calibri" w:hAnsi="Times New Roman" w:cs="Times New Roman"/>
                    <w:lang w:val="en-US"/>
                  </w:rPr>
                </w:rPrChange>
              </w:rPr>
              <w:t>date and number of the transport document;</w:t>
            </w:r>
          </w:p>
          <w:p w14:paraId="552D2D3B" w14:textId="77777777" w:rsidR="00400CA9" w:rsidRPr="00DD122E" w:rsidRDefault="00400CA9" w:rsidP="00400CA9">
            <w:pPr>
              <w:contextualSpacing/>
              <w:jc w:val="both"/>
              <w:rPr>
                <w:rFonts w:ascii="Times New Roman" w:eastAsia="Calibri" w:hAnsi="Times New Roman" w:cs="Times New Roman"/>
                <w:lang w:val="en-US"/>
                <w:rPrChange w:id="69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00" w:author="OLENA PASHKOVA (NEPTUNE.UA)" w:date="2022-11-21T15:27:00Z">
                  <w:rPr>
                    <w:rFonts w:ascii="Times New Roman" w:eastAsia="Calibri" w:hAnsi="Times New Roman" w:cs="Times New Roman"/>
                    <w:lang w:val="en-US"/>
                  </w:rPr>
                </w:rPrChange>
              </w:rPr>
              <w:t>- date of shipment;</w:t>
            </w:r>
          </w:p>
          <w:p w14:paraId="412D2360" w14:textId="77777777" w:rsidR="00400CA9" w:rsidRPr="00DD122E" w:rsidRDefault="00400CA9" w:rsidP="00400CA9">
            <w:pPr>
              <w:contextualSpacing/>
              <w:jc w:val="both"/>
              <w:rPr>
                <w:rFonts w:ascii="Times New Roman" w:eastAsia="Calibri" w:hAnsi="Times New Roman" w:cs="Times New Roman"/>
                <w:lang w:val="en-US"/>
                <w:rPrChange w:id="70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02" w:author="OLENA PASHKOVA (NEPTUNE.UA)" w:date="2022-11-21T15:27:00Z">
                  <w:rPr>
                    <w:rFonts w:ascii="Times New Roman" w:eastAsia="Calibri" w:hAnsi="Times New Roman" w:cs="Times New Roman"/>
                    <w:lang w:val="en-US"/>
                  </w:rPr>
                </w:rPrChange>
              </w:rPr>
              <w:t>- shipment place;</w:t>
            </w:r>
          </w:p>
          <w:p w14:paraId="7BB2E5C6" w14:textId="77777777" w:rsidR="00400CA9" w:rsidRPr="00DD122E" w:rsidRDefault="00400CA9" w:rsidP="00400CA9">
            <w:pPr>
              <w:contextualSpacing/>
              <w:jc w:val="both"/>
              <w:rPr>
                <w:rFonts w:ascii="Times New Roman" w:eastAsia="Calibri" w:hAnsi="Times New Roman" w:cs="Times New Roman"/>
                <w:lang w:val="en-US"/>
                <w:rPrChange w:id="70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04" w:author="OLENA PASHKOVA (NEPTUNE.UA)" w:date="2022-11-21T15:27:00Z">
                  <w:rPr>
                    <w:rFonts w:ascii="Times New Roman" w:eastAsia="Calibri" w:hAnsi="Times New Roman" w:cs="Times New Roman"/>
                    <w:lang w:val="en-US"/>
                  </w:rPr>
                </w:rPrChange>
              </w:rPr>
              <w:t>- date of actual receipt of grain;</w:t>
            </w:r>
          </w:p>
          <w:p w14:paraId="1925DD36" w14:textId="77777777" w:rsidR="00400CA9" w:rsidRPr="00DD122E" w:rsidRDefault="00400CA9" w:rsidP="00400CA9">
            <w:pPr>
              <w:contextualSpacing/>
              <w:jc w:val="both"/>
              <w:rPr>
                <w:rFonts w:ascii="Times New Roman" w:eastAsia="Calibri" w:hAnsi="Times New Roman" w:cs="Times New Roman"/>
                <w:lang w:val="en-US"/>
                <w:rPrChange w:id="70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06" w:author="OLENA PASHKOVA (NEPTUNE.UA)" w:date="2022-11-21T15:27:00Z">
                  <w:rPr>
                    <w:rFonts w:ascii="Times New Roman" w:eastAsia="Calibri" w:hAnsi="Times New Roman" w:cs="Times New Roman"/>
                    <w:lang w:val="en-US"/>
                  </w:rPr>
                </w:rPrChange>
              </w:rPr>
              <w:t>- Grain acceptance date;</w:t>
            </w:r>
          </w:p>
          <w:p w14:paraId="5CA412E5" w14:textId="77777777" w:rsidR="00400CA9" w:rsidRPr="00DD122E" w:rsidRDefault="00400CA9" w:rsidP="00400CA9">
            <w:pPr>
              <w:contextualSpacing/>
              <w:jc w:val="both"/>
              <w:rPr>
                <w:rFonts w:ascii="Times New Roman" w:eastAsia="Calibri" w:hAnsi="Times New Roman" w:cs="Times New Roman"/>
                <w:lang w:val="en-US"/>
                <w:rPrChange w:id="70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08" w:author="OLENA PASHKOVA (NEPTUNE.UA)" w:date="2022-11-21T15:27:00Z">
                  <w:rPr>
                    <w:rFonts w:ascii="Times New Roman" w:eastAsia="Calibri" w:hAnsi="Times New Roman" w:cs="Times New Roman"/>
                    <w:lang w:val="en-US"/>
                  </w:rPr>
                </w:rPrChange>
              </w:rPr>
              <w:t>- shipper;</w:t>
            </w:r>
          </w:p>
          <w:p w14:paraId="1D75B076" w14:textId="0A2534E5" w:rsidR="00400CA9" w:rsidRPr="00DD122E" w:rsidRDefault="00400CA9" w:rsidP="00400CA9">
            <w:pPr>
              <w:contextualSpacing/>
              <w:jc w:val="both"/>
              <w:rPr>
                <w:rFonts w:ascii="Times New Roman" w:eastAsia="Calibri" w:hAnsi="Times New Roman" w:cs="Times New Roman"/>
                <w:lang w:val="en-US"/>
                <w:rPrChange w:id="70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10" w:author="OLENA PASHKOVA (NEPTUNE.UA)" w:date="2022-11-21T15:27:00Z">
                  <w:rPr>
                    <w:rFonts w:ascii="Times New Roman" w:eastAsia="Calibri" w:hAnsi="Times New Roman" w:cs="Times New Roman"/>
                    <w:lang w:val="en-US"/>
                  </w:rPr>
                </w:rPrChange>
              </w:rPr>
              <w:t>- exporter (if this information is shown in the transport document</w:t>
            </w:r>
            <w:ins w:id="711" w:author="OLENA PASHKOVA (NEPTUNE.UA)" w:date="2022-11-21T00:10:00Z">
              <w:r w:rsidR="005B18FE" w:rsidRPr="00DD122E">
                <w:rPr>
                  <w:rFonts w:ascii="Times New Roman" w:eastAsia="Calibri" w:hAnsi="Times New Roman" w:cs="Times New Roman"/>
                  <w:lang w:val="en-US"/>
                  <w:rPrChange w:id="712" w:author="OLENA PASHKOVA (NEPTUNE.UA)" w:date="2022-11-21T15:27:00Z">
                    <w:rPr>
                      <w:rFonts w:ascii="Times New Roman" w:eastAsia="Calibri" w:hAnsi="Times New Roman" w:cs="Times New Roman"/>
                      <w:lang w:val="en-US"/>
                    </w:rPr>
                  </w:rPrChange>
                </w:rPr>
                <w:t xml:space="preserve"> and</w:t>
              </w:r>
              <w:r w:rsidR="00EE1278" w:rsidRPr="00DD122E">
                <w:rPr>
                  <w:rFonts w:ascii="Times New Roman" w:eastAsia="Calibri" w:hAnsi="Times New Roman" w:cs="Times New Roman"/>
                  <w:lang w:val="en-US"/>
                  <w:rPrChange w:id="713" w:author="OLENA PASHKOVA (NEPTUNE.UA)" w:date="2022-11-21T15:27:00Z">
                    <w:rPr>
                      <w:rFonts w:ascii="Times New Roman" w:eastAsia="Calibri" w:hAnsi="Times New Roman" w:cs="Times New Roman"/>
                      <w:lang w:val="en-US"/>
                    </w:rPr>
                  </w:rPrChange>
                </w:rPr>
                <w:t xml:space="preserve"> </w:t>
              </w:r>
            </w:ins>
            <w:ins w:id="714" w:author="OLENA PASHKOVA (NEPTUNE.UA)" w:date="2022-11-21T00:09:00Z">
              <w:r w:rsidR="00FE6B88" w:rsidRPr="00DD122E">
                <w:rPr>
                  <w:rFonts w:ascii="Times New Roman" w:eastAsia="Calibri" w:hAnsi="Times New Roman" w:cs="Times New Roman"/>
                  <w:lang w:val="en-US"/>
                  <w:rPrChange w:id="715" w:author="OLENA PASHKOVA (NEPTUNE.UA)" w:date="2022-11-21T15:27:00Z">
                    <w:rPr>
                      <w:rFonts w:ascii="Times New Roman" w:eastAsia="Calibri" w:hAnsi="Times New Roman" w:cs="Times New Roman"/>
                      <w:lang w:val="en-US"/>
                    </w:rPr>
                  </w:rPrChange>
                </w:rPr>
                <w:t>it is determined according to the instructions of the Customer</w:t>
              </w:r>
            </w:ins>
            <w:r w:rsidRPr="00DD122E">
              <w:rPr>
                <w:rFonts w:ascii="Times New Roman" w:eastAsia="Calibri" w:hAnsi="Times New Roman" w:cs="Times New Roman"/>
                <w:lang w:val="en-US"/>
                <w:rPrChange w:id="716" w:author="OLENA PASHKOVA (NEPTUNE.UA)" w:date="2022-11-21T15:27:00Z">
                  <w:rPr>
                    <w:rFonts w:ascii="Times New Roman" w:eastAsia="Calibri" w:hAnsi="Times New Roman" w:cs="Times New Roman"/>
                    <w:lang w:val="en-US"/>
                  </w:rPr>
                </w:rPrChange>
              </w:rPr>
              <w:t>);</w:t>
            </w:r>
          </w:p>
          <w:p w14:paraId="46FF6D78" w14:textId="77777777" w:rsidR="00400CA9" w:rsidRPr="00DD122E" w:rsidRDefault="00400CA9" w:rsidP="00400CA9">
            <w:pPr>
              <w:contextualSpacing/>
              <w:jc w:val="both"/>
              <w:rPr>
                <w:rFonts w:ascii="Times New Roman" w:eastAsia="Calibri" w:hAnsi="Times New Roman" w:cs="Times New Roman"/>
                <w:lang w:val="en-US"/>
                <w:rPrChange w:id="71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18" w:author="OLENA PASHKOVA (NEPTUNE.UA)" w:date="2022-11-21T15:27:00Z">
                  <w:rPr>
                    <w:rFonts w:ascii="Times New Roman" w:eastAsia="Calibri" w:hAnsi="Times New Roman" w:cs="Times New Roman"/>
                    <w:lang w:val="en-US"/>
                  </w:rPr>
                </w:rPrChange>
              </w:rPr>
              <w:t>- type of cargo;</w:t>
            </w:r>
          </w:p>
          <w:p w14:paraId="50175CD3" w14:textId="77777777" w:rsidR="00400CA9" w:rsidRPr="00DD122E" w:rsidRDefault="00400CA9" w:rsidP="00400CA9">
            <w:pPr>
              <w:contextualSpacing/>
              <w:jc w:val="both"/>
              <w:rPr>
                <w:rFonts w:ascii="Times New Roman" w:eastAsia="Calibri" w:hAnsi="Times New Roman" w:cs="Times New Roman"/>
                <w:lang w:val="en-US"/>
                <w:rPrChange w:id="71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20" w:author="OLENA PASHKOVA (NEPTUNE.UA)" w:date="2022-11-21T15:27:00Z">
                  <w:rPr>
                    <w:rFonts w:ascii="Times New Roman" w:eastAsia="Calibri" w:hAnsi="Times New Roman" w:cs="Times New Roman"/>
                    <w:lang w:val="en-US"/>
                  </w:rPr>
                </w:rPrChange>
              </w:rPr>
              <w:t>- quantity of cargo (gross, tara, net) and quality according to transport documents;</w:t>
            </w:r>
          </w:p>
          <w:p w14:paraId="2B50E864" w14:textId="77777777" w:rsidR="00400CA9" w:rsidRPr="00DD122E" w:rsidRDefault="00400CA9" w:rsidP="00400CA9">
            <w:pPr>
              <w:contextualSpacing/>
              <w:jc w:val="both"/>
              <w:rPr>
                <w:rFonts w:ascii="Times New Roman" w:eastAsia="Calibri" w:hAnsi="Times New Roman" w:cs="Times New Roman"/>
                <w:lang w:val="en-US"/>
                <w:rPrChange w:id="72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22" w:author="OLENA PASHKOVA (NEPTUNE.UA)" w:date="2022-11-21T15:27:00Z">
                  <w:rPr>
                    <w:rFonts w:ascii="Times New Roman" w:eastAsia="Calibri" w:hAnsi="Times New Roman" w:cs="Times New Roman"/>
                    <w:lang w:val="en-US"/>
                  </w:rPr>
                </w:rPrChange>
              </w:rPr>
              <w:t xml:space="preserve">- the actual quantity (gross, </w:t>
            </w:r>
            <w:del w:id="723" w:author="Viktoriya Elik" w:date="2022-08-24T16:47:00Z">
              <w:r w:rsidRPr="00DD122E" w:rsidDel="0049414A">
                <w:rPr>
                  <w:rFonts w:ascii="Times New Roman" w:eastAsia="Calibri" w:hAnsi="Times New Roman" w:cs="Times New Roman"/>
                  <w:lang w:val="en-US"/>
                  <w:rPrChange w:id="724" w:author="OLENA PASHKOVA (NEPTUNE.UA)" w:date="2022-11-21T15:27:00Z">
                    <w:rPr>
                      <w:rFonts w:ascii="Times New Roman" w:eastAsia="Calibri" w:hAnsi="Times New Roman" w:cs="Times New Roman"/>
                      <w:lang w:val="en-US"/>
                    </w:rPr>
                  </w:rPrChange>
                </w:rPr>
                <w:delText xml:space="preserve">packaging, </w:delText>
              </w:r>
            </w:del>
            <w:r w:rsidRPr="00DD122E">
              <w:rPr>
                <w:rFonts w:ascii="Times New Roman" w:eastAsia="Calibri" w:hAnsi="Times New Roman" w:cs="Times New Roman"/>
                <w:lang w:val="en-US"/>
                <w:rPrChange w:id="725" w:author="OLENA PASHKOVA (NEPTUNE.UA)" w:date="2022-11-21T15:27:00Z">
                  <w:rPr>
                    <w:rFonts w:ascii="Times New Roman" w:eastAsia="Calibri" w:hAnsi="Times New Roman" w:cs="Times New Roman"/>
                    <w:lang w:val="en-US"/>
                  </w:rPr>
                </w:rPrChange>
              </w:rPr>
              <w:t xml:space="preserve">net); </w:t>
            </w:r>
          </w:p>
          <w:p w14:paraId="59F000B8" w14:textId="77777777" w:rsidR="00400CA9" w:rsidRPr="00DD122E" w:rsidRDefault="00400CA9" w:rsidP="00400CA9">
            <w:pPr>
              <w:contextualSpacing/>
              <w:jc w:val="both"/>
              <w:rPr>
                <w:rFonts w:ascii="Times New Roman" w:eastAsia="Calibri" w:hAnsi="Times New Roman" w:cs="Times New Roman"/>
                <w:lang w:val="en-US"/>
                <w:rPrChange w:id="72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27" w:author="OLENA PASHKOVA (NEPTUNE.UA)" w:date="2022-11-21T15:27:00Z">
                  <w:rPr>
                    <w:rFonts w:ascii="Times New Roman" w:eastAsia="Calibri" w:hAnsi="Times New Roman" w:cs="Times New Roman"/>
                    <w:lang w:val="en-US"/>
                  </w:rPr>
                </w:rPrChange>
              </w:rPr>
              <w:t>- quality according to the quality certificate;</w:t>
            </w:r>
          </w:p>
          <w:p w14:paraId="67587C1E" w14:textId="31417039" w:rsidR="00400CA9" w:rsidRPr="00DD122E" w:rsidRDefault="00400CA9" w:rsidP="00400CA9">
            <w:pPr>
              <w:contextualSpacing/>
              <w:jc w:val="both"/>
              <w:rPr>
                <w:rFonts w:ascii="Times New Roman" w:eastAsia="Calibri" w:hAnsi="Times New Roman" w:cs="Times New Roman"/>
                <w:lang w:val="en-US"/>
                <w:rPrChange w:id="72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729" w:author="OLENA PASHKOVA (NEPTUNE.UA)" w:date="2022-11-21T15:27:00Z">
                  <w:rPr>
                    <w:rFonts w:ascii="Times New Roman" w:eastAsia="Calibri" w:hAnsi="Times New Roman" w:cs="Times New Roman"/>
                    <w:lang w:val="en-US"/>
                  </w:rPr>
                </w:rPrChange>
              </w:rPr>
              <w:t xml:space="preserve"> - actual quality of the accepted Grain</w:t>
            </w:r>
            <w:ins w:id="730" w:author="OLENA PASHKOVA (NEPTUNE.UA)" w:date="2022-11-21T00:11:00Z">
              <w:r w:rsidR="00EE1278" w:rsidRPr="00DD122E">
                <w:rPr>
                  <w:rFonts w:ascii="Times New Roman" w:eastAsia="Calibri" w:hAnsi="Times New Roman" w:cs="Times New Roman"/>
                  <w:lang w:val="en-US"/>
                  <w:rPrChange w:id="731" w:author="OLENA PASHKOVA (NEPTUNE.UA)" w:date="2022-11-21T15:27:00Z">
                    <w:rPr>
                      <w:rFonts w:ascii="Times New Roman" w:eastAsia="Calibri" w:hAnsi="Times New Roman" w:cs="Times New Roman"/>
                      <w:lang w:val="en-US"/>
                    </w:rPr>
                  </w:rPrChange>
                </w:rPr>
                <w:t>.</w:t>
              </w:r>
            </w:ins>
            <w:del w:id="732" w:author="OLENA PASHKOVA (NEPTUNE.UA)" w:date="2022-11-21T00:11:00Z">
              <w:r w:rsidRPr="00DD122E" w:rsidDel="00EE1278">
                <w:rPr>
                  <w:rFonts w:ascii="Times New Roman" w:eastAsia="Calibri" w:hAnsi="Times New Roman" w:cs="Times New Roman"/>
                  <w:lang w:val="en-US"/>
                  <w:rPrChange w:id="733" w:author="OLENA PASHKOVA (NEPTUNE.UA)" w:date="2022-11-21T15:27:00Z">
                    <w:rPr>
                      <w:rFonts w:ascii="Times New Roman" w:eastAsia="Calibri" w:hAnsi="Times New Roman" w:cs="Times New Roman"/>
                      <w:lang w:val="en-US"/>
                    </w:rPr>
                  </w:rPrChange>
                </w:rPr>
                <w:delText>;</w:delText>
              </w:r>
            </w:del>
          </w:p>
          <w:p w14:paraId="489E6C9B" w14:textId="243177C1" w:rsidR="00400CA9" w:rsidRPr="00DD122E" w:rsidRDefault="00400CA9" w:rsidP="00400CA9">
            <w:pPr>
              <w:contextualSpacing/>
              <w:jc w:val="both"/>
              <w:rPr>
                <w:ins w:id="734" w:author="Nataliya Tomaskovic" w:date="2022-08-22T15:14:00Z"/>
                <w:rFonts w:ascii="Times New Roman" w:eastAsia="Times New Roman" w:hAnsi="Times New Roman" w:cs="Times New Roman"/>
                <w:lang w:val="en-US" w:eastAsia="ru-RU"/>
                <w:rPrChange w:id="735" w:author="OLENA PASHKOVA (NEPTUNE.UA)" w:date="2022-11-21T15:27:00Z">
                  <w:rPr>
                    <w:ins w:id="736" w:author="Nataliya Tomaskovic" w:date="2022-08-22T15:14:00Z"/>
                    <w:rFonts w:ascii="Times New Roman" w:eastAsia="Times New Roman" w:hAnsi="Times New Roman" w:cs="Times New Roman"/>
                    <w:lang w:val="en-US" w:eastAsia="ru-RU"/>
                  </w:rPr>
                </w:rPrChange>
              </w:rPr>
            </w:pPr>
            <w:del w:id="737" w:author="OLENA PASHKOVA (NEPTUNE.UA)" w:date="2022-11-21T00:09:00Z">
              <w:r w:rsidRPr="00DD122E" w:rsidDel="00FE6B88">
                <w:rPr>
                  <w:rFonts w:ascii="Times New Roman" w:eastAsia="Calibri" w:hAnsi="Times New Roman" w:cs="Times New Roman"/>
                  <w:lang w:val="en-US"/>
                  <w:rPrChange w:id="738" w:author="OLENA PASHKOVA (NEPTUNE.UA)" w:date="2022-11-21T15:27:00Z">
                    <w:rPr>
                      <w:rFonts w:ascii="Times New Roman" w:eastAsia="Calibri" w:hAnsi="Times New Roman" w:cs="Times New Roman"/>
                      <w:lang w:val="en-US"/>
                    </w:rPr>
                  </w:rPrChange>
                </w:rPr>
                <w:delText>-</w:delText>
              </w:r>
            </w:del>
            <w:r w:rsidRPr="00DD122E">
              <w:rPr>
                <w:rFonts w:ascii="Times New Roman" w:eastAsia="Calibri" w:hAnsi="Times New Roman" w:cs="Times New Roman"/>
                <w:lang w:val="en-US"/>
                <w:rPrChange w:id="739" w:author="OLENA PASHKOVA (NEPTUNE.UA)" w:date="2022-11-21T15:27:00Z">
                  <w:rPr>
                    <w:rFonts w:ascii="Times New Roman" w:eastAsia="Calibri" w:hAnsi="Times New Roman" w:cs="Times New Roman"/>
                    <w:lang w:val="en-US"/>
                  </w:rPr>
                </w:rPrChange>
              </w:rPr>
              <w:tab/>
            </w:r>
            <w:del w:id="740" w:author="OLENA PASHKOVA (NEPTUNE.UA)" w:date="2022-11-21T00:09:00Z">
              <w:r w:rsidRPr="00DD122E" w:rsidDel="00FE6B88">
                <w:rPr>
                  <w:rFonts w:ascii="Times New Roman" w:eastAsia="Calibri" w:hAnsi="Times New Roman" w:cs="Times New Roman"/>
                  <w:lang w:val="en-US"/>
                  <w:rPrChange w:id="741" w:author="OLENA PASHKOVA (NEPTUNE.UA)" w:date="2022-11-21T15:27:00Z">
                    <w:rPr>
                      <w:rFonts w:ascii="Times New Roman" w:eastAsia="Calibri" w:hAnsi="Times New Roman" w:cs="Times New Roman"/>
                      <w:lang w:val="en-US"/>
                    </w:rPr>
                  </w:rPrChange>
                </w:rPr>
                <w:delText xml:space="preserve">name of the customer whom </w:delText>
              </w:r>
              <w:r w:rsidRPr="00DD122E" w:rsidDel="00FE6B88">
                <w:rPr>
                  <w:rFonts w:ascii="Times New Roman" w:eastAsia="Times New Roman" w:hAnsi="Times New Roman" w:cs="Times New Roman"/>
                  <w:lang w:val="en-US" w:eastAsia="ru-RU"/>
                  <w:rPrChange w:id="742" w:author="OLENA PASHKOVA (NEPTUNE.UA)" w:date="2022-11-21T15:27:00Z">
                    <w:rPr>
                      <w:rFonts w:ascii="Times New Roman" w:eastAsia="Times New Roman" w:hAnsi="Times New Roman" w:cs="Times New Roman"/>
                      <w:lang w:val="en-US" w:eastAsia="ru-RU"/>
                    </w:rPr>
                  </w:rPrChange>
                </w:rPr>
                <w:delText>the accepted Grain is</w:delText>
              </w:r>
              <w:r w:rsidRPr="00DD122E" w:rsidDel="00FE6B88">
                <w:rPr>
                  <w:rFonts w:ascii="Times New Roman" w:eastAsia="Times New Roman" w:hAnsi="Times New Roman" w:cs="Times New Roman"/>
                  <w:lang w:val="uk-UA" w:eastAsia="ru-RU"/>
                  <w:rPrChange w:id="743" w:author="OLENA PASHKOVA (NEPTUNE.UA)" w:date="2022-11-21T15:27:00Z">
                    <w:rPr>
                      <w:rFonts w:ascii="Times New Roman" w:eastAsia="Times New Roman" w:hAnsi="Times New Roman" w:cs="Times New Roman"/>
                      <w:lang w:val="uk-UA" w:eastAsia="ru-RU"/>
                    </w:rPr>
                  </w:rPrChange>
                </w:rPr>
                <w:delText xml:space="preserve"> </w:delText>
              </w:r>
              <w:r w:rsidRPr="00DD122E" w:rsidDel="00FE6B88">
                <w:rPr>
                  <w:rFonts w:ascii="Times New Roman" w:eastAsia="Times New Roman" w:hAnsi="Times New Roman" w:cs="Times New Roman"/>
                  <w:lang w:val="en-US" w:eastAsia="ru-RU"/>
                  <w:rPrChange w:id="744" w:author="OLENA PASHKOVA (NEPTUNE.UA)" w:date="2022-11-21T15:27:00Z">
                    <w:rPr>
                      <w:rFonts w:ascii="Times New Roman" w:eastAsia="Times New Roman" w:hAnsi="Times New Roman" w:cs="Times New Roman"/>
                      <w:lang w:val="en-US" w:eastAsia="ru-RU"/>
                    </w:rPr>
                  </w:rPrChange>
                </w:rPr>
                <w:delText xml:space="preserve">allocated </w:delText>
              </w:r>
            </w:del>
            <w:r w:rsidRPr="00DD122E">
              <w:rPr>
                <w:rFonts w:ascii="Times New Roman" w:eastAsia="Times New Roman" w:hAnsi="Times New Roman" w:cs="Times New Roman"/>
                <w:lang w:val="en-US" w:eastAsia="ru-RU"/>
                <w:rPrChange w:id="745" w:author="OLENA PASHKOVA (NEPTUNE.UA)" w:date="2022-11-21T15:27:00Z">
                  <w:rPr>
                    <w:rFonts w:ascii="Times New Roman" w:eastAsia="Times New Roman" w:hAnsi="Times New Roman" w:cs="Times New Roman"/>
                    <w:lang w:val="en-US" w:eastAsia="ru-RU"/>
                  </w:rPr>
                </w:rPrChange>
              </w:rPr>
              <w:t>(</w:t>
            </w:r>
            <w:del w:id="746" w:author="OLENA PASHKOVA (NEPTUNE.UA)" w:date="2022-11-21T00:09:00Z">
              <w:r w:rsidRPr="00DD122E" w:rsidDel="00FE6B88">
                <w:rPr>
                  <w:rFonts w:ascii="Times New Roman" w:eastAsia="Times New Roman" w:hAnsi="Times New Roman" w:cs="Times New Roman"/>
                  <w:lang w:val="en-US" w:eastAsia="ru-RU"/>
                  <w:rPrChange w:id="747" w:author="OLENA PASHKOVA (NEPTUNE.UA)" w:date="2022-11-21T15:27:00Z">
                    <w:rPr>
                      <w:rFonts w:ascii="Times New Roman" w:eastAsia="Times New Roman" w:hAnsi="Times New Roman" w:cs="Times New Roman"/>
                      <w:lang w:val="en-US" w:eastAsia="ru-RU"/>
                    </w:rPr>
                  </w:rPrChange>
                </w:rPr>
                <w:delText>if it is determined according to the instructions of the Customer</w:delText>
              </w:r>
            </w:del>
            <w:r w:rsidRPr="00DD122E">
              <w:rPr>
                <w:rFonts w:ascii="Times New Roman" w:eastAsia="Times New Roman" w:hAnsi="Times New Roman" w:cs="Times New Roman"/>
                <w:lang w:val="en-US" w:eastAsia="ru-RU"/>
                <w:rPrChange w:id="748" w:author="OLENA PASHKOVA (NEPTUNE.UA)" w:date="2022-11-21T15:27:00Z">
                  <w:rPr>
                    <w:rFonts w:ascii="Times New Roman" w:eastAsia="Times New Roman" w:hAnsi="Times New Roman" w:cs="Times New Roman"/>
                    <w:lang w:val="en-US" w:eastAsia="ru-RU"/>
                  </w:rPr>
                </w:rPrChange>
              </w:rPr>
              <w:t>).</w:t>
            </w:r>
          </w:p>
          <w:p w14:paraId="00B94AC2" w14:textId="77777777" w:rsidR="00400CA9" w:rsidRPr="00DD122E" w:rsidDel="0011353E" w:rsidRDefault="00400CA9" w:rsidP="00400CA9">
            <w:pPr>
              <w:contextualSpacing/>
              <w:jc w:val="both"/>
              <w:rPr>
                <w:del w:id="749" w:author="Nataliya Tomaskovic" w:date="2022-08-22T15:20:00Z"/>
                <w:rFonts w:ascii="Times New Roman" w:eastAsia="Times New Roman" w:hAnsi="Times New Roman" w:cs="Times New Roman"/>
                <w:lang w:val="en-US" w:eastAsia="ru-RU"/>
                <w:rPrChange w:id="750" w:author="OLENA PASHKOVA (NEPTUNE.UA)" w:date="2022-11-21T15:27:00Z">
                  <w:rPr>
                    <w:del w:id="751" w:author="Nataliya Tomaskovic" w:date="2022-08-22T15:20:00Z"/>
                    <w:rFonts w:ascii="Times New Roman" w:eastAsia="Times New Roman" w:hAnsi="Times New Roman" w:cs="Times New Roman"/>
                    <w:lang w:val="en-US" w:eastAsia="ru-RU"/>
                  </w:rPr>
                </w:rPrChange>
              </w:rPr>
            </w:pPr>
          </w:p>
          <w:p w14:paraId="5F759CC9" w14:textId="503DFB8F" w:rsidR="00400CA9" w:rsidRPr="00DD122E" w:rsidRDefault="00400CA9" w:rsidP="00400CA9">
            <w:pPr>
              <w:contextualSpacing/>
              <w:jc w:val="both"/>
              <w:rPr>
                <w:ins w:id="752" w:author="Nataliya Tomaskovic" w:date="2022-08-22T15:20:00Z"/>
                <w:rFonts w:ascii="Times New Roman" w:eastAsia="Calibri" w:hAnsi="Times New Roman" w:cs="Times New Roman"/>
                <w:lang w:val="en-US"/>
                <w:rPrChange w:id="753" w:author="OLENA PASHKOVA (NEPTUNE.UA)" w:date="2022-11-21T15:27:00Z">
                  <w:rPr>
                    <w:ins w:id="754" w:author="Nataliya Tomaskovic" w:date="2022-08-22T15:20:00Z"/>
                    <w:rFonts w:ascii="Times New Roman" w:eastAsia="Calibri" w:hAnsi="Times New Roman" w:cs="Times New Roman"/>
                    <w:lang w:val="en-US"/>
                  </w:rPr>
                </w:rPrChange>
              </w:rPr>
            </w:pPr>
            <w:r w:rsidRPr="00DD122E">
              <w:rPr>
                <w:rFonts w:ascii="Times New Roman" w:eastAsia="Calibri" w:hAnsi="Times New Roman" w:cs="Times New Roman"/>
                <w:b/>
                <w:lang w:val="en-US"/>
                <w:rPrChange w:id="755" w:author="OLENA PASHKOVA (NEPTUNE.UA)" w:date="2022-11-21T15:27:00Z">
                  <w:rPr>
                    <w:rFonts w:ascii="Times New Roman" w:eastAsia="Calibri" w:hAnsi="Times New Roman" w:cs="Times New Roman"/>
                    <w:b/>
                    <w:lang w:val="en-US"/>
                  </w:rPr>
                </w:rPrChange>
              </w:rPr>
              <w:t>4.8.</w:t>
            </w:r>
            <w:r w:rsidRPr="00DD122E">
              <w:rPr>
                <w:rFonts w:ascii="Times New Roman" w:eastAsia="Calibri" w:hAnsi="Times New Roman" w:cs="Times New Roman"/>
                <w:lang w:val="en-US"/>
                <w:rPrChange w:id="756" w:author="OLENA PASHKOVA (NEPTUNE.UA)" w:date="2022-11-21T15:27:00Z">
                  <w:rPr>
                    <w:rFonts w:ascii="Times New Roman" w:eastAsia="Calibri" w:hAnsi="Times New Roman" w:cs="Times New Roman"/>
                    <w:lang w:val="en-US"/>
                  </w:rPr>
                </w:rPrChange>
              </w:rPr>
              <w:tab/>
              <w:t>provide the Customer with the daily information on the location of the railway cars moving to the Contractor at 10:00</w:t>
            </w:r>
            <w:del w:id="757" w:author="OLENA PASHKOVA (NEPTUNE.UA)" w:date="2022-11-21T00:13:00Z">
              <w:r w:rsidRPr="00DD122E" w:rsidDel="004C4E8C">
                <w:rPr>
                  <w:rFonts w:ascii="Times New Roman" w:eastAsia="Calibri" w:hAnsi="Times New Roman" w:cs="Times New Roman"/>
                  <w:lang w:val="en-US"/>
                  <w:rPrChange w:id="758" w:author="OLENA PASHKOVA (NEPTUNE.UA)" w:date="2022-11-21T15:27:00Z">
                    <w:rPr>
                      <w:rFonts w:ascii="Times New Roman" w:eastAsia="Calibri" w:hAnsi="Times New Roman" w:cs="Times New Roman"/>
                      <w:lang w:val="en-US"/>
                    </w:rPr>
                  </w:rPrChange>
                </w:rPr>
                <w:delText xml:space="preserve"> a.m.</w:delText>
              </w:r>
            </w:del>
            <w:r w:rsidRPr="00DD122E">
              <w:rPr>
                <w:rFonts w:ascii="Times New Roman" w:eastAsia="Calibri" w:hAnsi="Times New Roman" w:cs="Times New Roman"/>
                <w:lang w:val="en-US"/>
                <w:rPrChange w:id="759" w:author="OLENA PASHKOVA (NEPTUNE.UA)" w:date="2022-11-21T15:27:00Z">
                  <w:rPr>
                    <w:rFonts w:ascii="Times New Roman" w:eastAsia="Calibri" w:hAnsi="Times New Roman" w:cs="Times New Roman"/>
                    <w:lang w:val="en-US"/>
                  </w:rPr>
                </w:rPrChange>
              </w:rPr>
              <w:t xml:space="preserve">, and in the case of the completion of accumulation of the vessel consignment – also at </w:t>
            </w:r>
            <w:ins w:id="760" w:author="OLENA PASHKOVA (NEPTUNE.UA)" w:date="2022-11-21T00:13:00Z">
              <w:r w:rsidR="008947B1" w:rsidRPr="00DD122E">
                <w:rPr>
                  <w:rFonts w:ascii="Times New Roman" w:eastAsia="Calibri" w:hAnsi="Times New Roman" w:cs="Times New Roman"/>
                  <w:lang w:val="en-US"/>
                  <w:rPrChange w:id="761" w:author="OLENA PASHKOVA (NEPTUNE.UA)" w:date="2022-11-21T15:27:00Z">
                    <w:rPr>
                      <w:rFonts w:ascii="Times New Roman" w:eastAsia="Calibri" w:hAnsi="Times New Roman" w:cs="Times New Roman"/>
                      <w:lang w:val="en-US"/>
                    </w:rPr>
                  </w:rPrChange>
                </w:rPr>
                <w:t>17</w:t>
              </w:r>
            </w:ins>
            <w:del w:id="762" w:author="OLENA PASHKOVA (NEPTUNE.UA)" w:date="2022-11-21T00:13:00Z">
              <w:r w:rsidRPr="00DD122E" w:rsidDel="008947B1">
                <w:rPr>
                  <w:rFonts w:ascii="Times New Roman" w:eastAsia="Calibri" w:hAnsi="Times New Roman" w:cs="Times New Roman"/>
                  <w:lang w:val="en-US"/>
                  <w:rPrChange w:id="763" w:author="OLENA PASHKOVA (NEPTUNE.UA)" w:date="2022-11-21T15:27:00Z">
                    <w:rPr>
                      <w:rFonts w:ascii="Times New Roman" w:eastAsia="Calibri" w:hAnsi="Times New Roman" w:cs="Times New Roman"/>
                      <w:lang w:val="en-US"/>
                    </w:rPr>
                  </w:rPrChange>
                </w:rPr>
                <w:delText>05</w:delText>
              </w:r>
            </w:del>
            <w:r w:rsidRPr="00DD122E">
              <w:rPr>
                <w:rFonts w:ascii="Times New Roman" w:eastAsia="Calibri" w:hAnsi="Times New Roman" w:cs="Times New Roman"/>
                <w:lang w:val="en-US"/>
                <w:rPrChange w:id="764" w:author="OLENA PASHKOVA (NEPTUNE.UA)" w:date="2022-11-21T15:27:00Z">
                  <w:rPr>
                    <w:rFonts w:ascii="Times New Roman" w:eastAsia="Calibri" w:hAnsi="Times New Roman" w:cs="Times New Roman"/>
                    <w:lang w:val="en-US"/>
                  </w:rPr>
                </w:rPrChange>
              </w:rPr>
              <w:t>:00</w:t>
            </w:r>
            <w:del w:id="765" w:author="OLENA PASHKOVA (NEPTUNE.UA)" w:date="2022-11-21T00:14:00Z">
              <w:r w:rsidRPr="00DD122E" w:rsidDel="008947B1">
                <w:rPr>
                  <w:rFonts w:ascii="Times New Roman" w:eastAsia="Calibri" w:hAnsi="Times New Roman" w:cs="Times New Roman"/>
                  <w:lang w:val="en-US"/>
                  <w:rPrChange w:id="766" w:author="OLENA PASHKOVA (NEPTUNE.UA)" w:date="2022-11-21T15:27:00Z">
                    <w:rPr>
                      <w:rFonts w:ascii="Times New Roman" w:eastAsia="Calibri" w:hAnsi="Times New Roman" w:cs="Times New Roman"/>
                      <w:lang w:val="en-US"/>
                    </w:rPr>
                  </w:rPrChange>
                </w:rPr>
                <w:delText xml:space="preserve"> p.m</w:delText>
              </w:r>
            </w:del>
            <w:r w:rsidRPr="00DD122E">
              <w:rPr>
                <w:rFonts w:ascii="Times New Roman" w:eastAsia="Calibri" w:hAnsi="Times New Roman" w:cs="Times New Roman"/>
                <w:lang w:val="en-US"/>
                <w:rPrChange w:id="767" w:author="OLENA PASHKOVA (NEPTUNE.UA)" w:date="2022-11-21T15:27:00Z">
                  <w:rPr>
                    <w:rFonts w:ascii="Times New Roman" w:eastAsia="Calibri" w:hAnsi="Times New Roman" w:cs="Times New Roman"/>
                    <w:lang w:val="en-US"/>
                  </w:rPr>
                </w:rPrChange>
              </w:rPr>
              <w:t>.</w:t>
            </w:r>
          </w:p>
          <w:p w14:paraId="3B2D221C" w14:textId="1D349367" w:rsidR="00CE6042" w:rsidRPr="00DD122E" w:rsidRDefault="00400CA9" w:rsidP="00CE6042">
            <w:pPr>
              <w:jc w:val="both"/>
              <w:rPr>
                <w:ins w:id="768" w:author="OLENA PASHKOVA (NEPTUNE.UA)" w:date="2022-10-26T01:13:00Z"/>
                <w:rFonts w:ascii="Times New Roman" w:eastAsia="Calibri" w:hAnsi="Times New Roman" w:cs="Times New Roman"/>
                <w:bCs/>
                <w:lang w:val="en-US"/>
                <w:rPrChange w:id="769" w:author="OLENA PASHKOVA (NEPTUNE.UA)" w:date="2022-11-21T15:27:00Z">
                  <w:rPr>
                    <w:ins w:id="770" w:author="OLENA PASHKOVA (NEPTUNE.UA)" w:date="2022-10-26T01:13:00Z"/>
                    <w:rFonts w:ascii="Times New Roman" w:eastAsia="Calibri" w:hAnsi="Times New Roman" w:cs="Times New Roman"/>
                    <w:b/>
                    <w:lang w:val="en-US"/>
                  </w:rPr>
                </w:rPrChange>
              </w:rPr>
            </w:pPr>
            <w:r w:rsidRPr="00DD122E">
              <w:rPr>
                <w:rFonts w:ascii="Times New Roman" w:eastAsia="Calibri" w:hAnsi="Times New Roman" w:cs="Times New Roman"/>
                <w:b/>
                <w:lang w:val="en-US"/>
                <w:rPrChange w:id="771" w:author="OLENA PASHKOVA (NEPTUNE.UA)" w:date="2022-11-21T15:27:00Z">
                  <w:rPr>
                    <w:rFonts w:ascii="Times New Roman" w:eastAsia="Calibri" w:hAnsi="Times New Roman" w:cs="Times New Roman"/>
                    <w:b/>
                    <w:lang w:val="en-US"/>
                  </w:rPr>
                </w:rPrChange>
              </w:rPr>
              <w:t>4.9.</w:t>
            </w:r>
            <w:ins w:id="772" w:author="OLENA PASHKOVA (NEPTUNE.UA)" w:date="2022-10-26T01:13:00Z">
              <w:r w:rsidR="00CE6042" w:rsidRPr="00DD122E">
                <w:rPr>
                  <w:rFonts w:ascii="Times New Roman" w:hAnsi="Times New Roman" w:cs="Times New Roman"/>
                  <w:lang w:val="en-US"/>
                  <w:rPrChange w:id="773" w:author="OLENA PASHKOVA (NEPTUNE.UA)" w:date="2022-11-21T15:27:00Z">
                    <w:rPr/>
                  </w:rPrChange>
                </w:rPr>
                <w:t xml:space="preserve"> </w:t>
              </w:r>
              <w:r w:rsidR="00CE6042" w:rsidRPr="00DD122E">
                <w:rPr>
                  <w:rFonts w:ascii="Times New Roman" w:eastAsia="Calibri" w:hAnsi="Times New Roman" w:cs="Times New Roman"/>
                  <w:bCs/>
                  <w:lang w:val="en-US"/>
                  <w:rPrChange w:id="774" w:author="OLENA PASHKOVA (NEPTUNE.UA)" w:date="2022-11-21T15:27:00Z">
                    <w:rPr>
                      <w:rFonts w:ascii="Times New Roman" w:eastAsia="Calibri" w:hAnsi="Times New Roman" w:cs="Times New Roman"/>
                      <w:b/>
                      <w:lang w:val="en-US"/>
                    </w:rPr>
                  </w:rPrChange>
                </w:rPr>
                <w:t xml:space="preserve">To ensure simultaneous storage of the Customer's </w:t>
              </w:r>
            </w:ins>
            <w:ins w:id="775" w:author="OLENA PASHKOVA (NEPTUNE.UA)" w:date="2022-10-26T01:22:00Z">
              <w:r w:rsidR="00432653" w:rsidRPr="00DD122E">
                <w:rPr>
                  <w:rFonts w:ascii="Times New Roman" w:eastAsia="Calibri" w:hAnsi="Times New Roman" w:cs="Times New Roman"/>
                  <w:bCs/>
                  <w:lang w:val="en-US"/>
                </w:rPr>
                <w:t>G</w:t>
              </w:r>
            </w:ins>
            <w:ins w:id="776" w:author="OLENA PASHKOVA (NEPTUNE.UA)" w:date="2022-10-26T01:13:00Z">
              <w:r w:rsidR="00CE6042" w:rsidRPr="00DD122E">
                <w:rPr>
                  <w:rFonts w:ascii="Times New Roman" w:eastAsia="Calibri" w:hAnsi="Times New Roman" w:cs="Times New Roman"/>
                  <w:bCs/>
                  <w:lang w:val="en-US"/>
                  <w:rPrChange w:id="777" w:author="OLENA PASHKOVA (NEPTUNE.UA)" w:date="2022-11-21T15:27:00Z">
                    <w:rPr>
                      <w:rFonts w:ascii="Times New Roman" w:eastAsia="Calibri" w:hAnsi="Times New Roman" w:cs="Times New Roman"/>
                      <w:b/>
                      <w:lang w:val="en-US"/>
                    </w:rPr>
                  </w:rPrChange>
                </w:rPr>
                <w:t>rain in quantity agreed by the Parties during app the approval of the monthly Delivery Schedule of Grain to the Terminal but not less than the quantity per clause 4.10</w:t>
              </w:r>
            </w:ins>
            <w:ins w:id="778" w:author="OLENA PASHKOVA (NEPTUNE.UA)" w:date="2022-10-26T01:23:00Z">
              <w:r w:rsidR="00432653" w:rsidRPr="00DD122E">
                <w:rPr>
                  <w:rFonts w:ascii="Times New Roman" w:eastAsia="Calibri" w:hAnsi="Times New Roman" w:cs="Times New Roman"/>
                  <w:bCs/>
                  <w:lang w:val="en-US"/>
                </w:rPr>
                <w:t xml:space="preserve"> of the Agreement</w:t>
              </w:r>
            </w:ins>
            <w:ins w:id="779" w:author="OLENA PASHKOVA (NEPTUNE.UA)" w:date="2022-10-26T01:13:00Z">
              <w:r w:rsidR="00CE6042" w:rsidRPr="00DD122E">
                <w:rPr>
                  <w:rFonts w:ascii="Times New Roman" w:eastAsia="Calibri" w:hAnsi="Times New Roman" w:cs="Times New Roman"/>
                  <w:bCs/>
                  <w:lang w:val="en-US"/>
                  <w:rPrChange w:id="780" w:author="OLENA PASHKOVA (NEPTUNE.UA)" w:date="2022-11-21T15:27:00Z">
                    <w:rPr>
                      <w:rFonts w:ascii="Times New Roman" w:eastAsia="Calibri" w:hAnsi="Times New Roman" w:cs="Times New Roman"/>
                      <w:b/>
                      <w:lang w:val="en-US"/>
                    </w:rPr>
                  </w:rPrChange>
                </w:rPr>
                <w:t>, in conditions</w:t>
              </w:r>
            </w:ins>
            <w:ins w:id="781" w:author="OLENA PASHKOVA (NEPTUNE.UA)" w:date="2022-10-26T01:24:00Z">
              <w:r w:rsidR="00432653" w:rsidRPr="00DD122E">
                <w:rPr>
                  <w:rFonts w:ascii="Times New Roman" w:eastAsia="Calibri" w:hAnsi="Times New Roman" w:cs="Times New Roman"/>
                  <w:bCs/>
                  <w:lang w:val="en-US"/>
                </w:rPr>
                <w:t xml:space="preserve"> </w:t>
              </w:r>
            </w:ins>
            <w:ins w:id="782" w:author="OLENA PASHKOVA (NEPTUNE.UA)" w:date="2022-10-26T01:13:00Z">
              <w:r w:rsidR="00CE6042" w:rsidRPr="00DD122E">
                <w:rPr>
                  <w:rFonts w:ascii="Times New Roman" w:eastAsia="Calibri" w:hAnsi="Times New Roman" w:cs="Times New Roman"/>
                  <w:bCs/>
                  <w:lang w:val="en-US"/>
                  <w:rPrChange w:id="783" w:author="OLENA PASHKOVA (NEPTUNE.UA)" w:date="2022-11-21T15:27:00Z">
                    <w:rPr>
                      <w:rFonts w:ascii="Times New Roman" w:eastAsia="Calibri" w:hAnsi="Times New Roman" w:cs="Times New Roman"/>
                      <w:b/>
                      <w:lang w:val="en-US"/>
                    </w:rPr>
                  </w:rPrChange>
                </w:rPr>
                <w:t>and</w:t>
              </w:r>
            </w:ins>
            <w:ins w:id="784" w:author="OLENA PASHKOVA (NEPTUNE.UA)" w:date="2022-10-26T01:24:00Z">
              <w:r w:rsidR="00432653" w:rsidRPr="00DD122E">
                <w:rPr>
                  <w:rFonts w:ascii="Times New Roman" w:eastAsia="Calibri" w:hAnsi="Times New Roman" w:cs="Times New Roman"/>
                  <w:bCs/>
                  <w:lang w:val="en-US"/>
                </w:rPr>
                <w:t xml:space="preserve"> ensuring</w:t>
              </w:r>
              <w:r w:rsidR="00432653" w:rsidRPr="006F5E0C">
                <w:rPr>
                  <w:rFonts w:ascii="Times New Roman" w:eastAsia="Calibri" w:hAnsi="Times New Roman" w:cs="Times New Roman"/>
                  <w:bCs/>
                  <w:lang w:val="en-US"/>
                </w:rPr>
                <w:t xml:space="preserve"> </w:t>
              </w:r>
            </w:ins>
            <w:ins w:id="785" w:author="OLENA PASHKOVA (NEPTUNE.UA)" w:date="2022-10-26T01:13:00Z">
              <w:r w:rsidR="00CE6042" w:rsidRPr="00DD122E">
                <w:rPr>
                  <w:rFonts w:ascii="Times New Roman" w:eastAsia="Calibri" w:hAnsi="Times New Roman" w:cs="Times New Roman"/>
                  <w:bCs/>
                  <w:lang w:val="en-US"/>
                  <w:rPrChange w:id="786" w:author="OLENA PASHKOVA (NEPTUNE.UA)" w:date="2022-11-21T15:27:00Z">
                    <w:rPr>
                      <w:rFonts w:ascii="Times New Roman" w:eastAsia="Calibri" w:hAnsi="Times New Roman" w:cs="Times New Roman"/>
                      <w:b/>
                      <w:lang w:val="en-US"/>
                    </w:rPr>
                  </w:rPrChange>
                </w:rPr>
                <w:t xml:space="preserve">the preservation of </w:t>
              </w:r>
            </w:ins>
            <w:ins w:id="787" w:author="OLENA PASHKOVA (NEPTUNE.UA)" w:date="2022-10-26T01:24:00Z">
              <w:r w:rsidR="00432653" w:rsidRPr="00DD122E">
                <w:rPr>
                  <w:rFonts w:ascii="Times New Roman" w:eastAsia="Calibri" w:hAnsi="Times New Roman" w:cs="Times New Roman"/>
                  <w:bCs/>
                  <w:lang w:val="en-US"/>
                </w:rPr>
                <w:t>qualitative</w:t>
              </w:r>
            </w:ins>
            <w:ins w:id="788" w:author="OLENA PASHKOVA (NEPTUNE.UA)" w:date="2022-10-26T01:13:00Z">
              <w:r w:rsidR="00CE6042" w:rsidRPr="00DD122E">
                <w:rPr>
                  <w:rFonts w:ascii="Times New Roman" w:eastAsia="Calibri" w:hAnsi="Times New Roman" w:cs="Times New Roman"/>
                  <w:bCs/>
                  <w:lang w:val="en-US"/>
                  <w:rPrChange w:id="789" w:author="OLENA PASHKOVA (NEPTUNE.UA)" w:date="2022-11-21T15:27:00Z">
                    <w:rPr>
                      <w:rFonts w:ascii="Times New Roman" w:eastAsia="Calibri" w:hAnsi="Times New Roman" w:cs="Times New Roman"/>
                      <w:b/>
                      <w:lang w:val="en-US"/>
                    </w:rPr>
                  </w:rPrChange>
                </w:rPr>
                <w:t xml:space="preserve"> parameters of such Grain for not less than 60 (sixty) calendar days from the date of acceptance of the Grain on the Terminal.</w:t>
              </w:r>
            </w:ins>
          </w:p>
          <w:p w14:paraId="4D826D34" w14:textId="45DAABFF" w:rsidR="00CE6042" w:rsidRPr="00DD122E" w:rsidRDefault="00CE6042" w:rsidP="00CE6042">
            <w:pPr>
              <w:jc w:val="both"/>
              <w:rPr>
                <w:ins w:id="790" w:author="OLENA PASHKOVA (NEPTUNE.UA)" w:date="2022-10-26T01:58:00Z"/>
                <w:rFonts w:ascii="Times New Roman" w:eastAsia="Calibri" w:hAnsi="Times New Roman" w:cs="Times New Roman"/>
                <w:bCs/>
                <w:lang w:val="en-US"/>
              </w:rPr>
            </w:pPr>
            <w:ins w:id="791" w:author="OLENA PASHKOVA (NEPTUNE.UA)" w:date="2022-10-26T01:13:00Z">
              <w:r w:rsidRPr="00DD122E">
                <w:rPr>
                  <w:rFonts w:ascii="Times New Roman" w:eastAsia="Calibri" w:hAnsi="Times New Roman" w:cs="Times New Roman"/>
                  <w:bCs/>
                  <w:lang w:val="en-US"/>
                  <w:rPrChange w:id="792" w:author="OLENA PASHKOVA (NEPTUNE.UA)" w:date="2022-11-21T15:27:00Z">
                    <w:rPr>
                      <w:rFonts w:ascii="Times New Roman" w:eastAsia="Calibri" w:hAnsi="Times New Roman" w:cs="Times New Roman"/>
                      <w:b/>
                      <w:lang w:val="en-US"/>
                    </w:rPr>
                  </w:rPrChange>
                </w:rPr>
                <w:t>The confirmation of the norms of simultaneous storage shall take place within the approval of Delivery Schedule of Grain and the schedule of Grain shipment on the vessel</w:t>
              </w:r>
            </w:ins>
            <w:ins w:id="793" w:author="OLENA PASHKOVA (NEPTUNE.UA)" w:date="2022-10-26T01:26:00Z">
              <w:r w:rsidR="00432653" w:rsidRPr="00DD122E">
                <w:rPr>
                  <w:rFonts w:ascii="Times New Roman" w:eastAsia="Calibri" w:hAnsi="Times New Roman" w:cs="Times New Roman"/>
                  <w:bCs/>
                  <w:lang w:val="en-US"/>
                </w:rPr>
                <w:t xml:space="preserve"> (truck)</w:t>
              </w:r>
            </w:ins>
            <w:ins w:id="794" w:author="OLENA PASHKOVA (NEPTUNE.UA)" w:date="2022-10-26T01:13:00Z">
              <w:r w:rsidRPr="00DD122E">
                <w:rPr>
                  <w:rFonts w:ascii="Times New Roman" w:eastAsia="Calibri" w:hAnsi="Times New Roman" w:cs="Times New Roman"/>
                  <w:bCs/>
                  <w:lang w:val="en-US"/>
                  <w:rPrChange w:id="795" w:author="OLENA PASHKOVA (NEPTUNE.UA)" w:date="2022-11-21T15:27:00Z">
                    <w:rPr>
                      <w:rFonts w:ascii="Times New Roman" w:eastAsia="Calibri" w:hAnsi="Times New Roman" w:cs="Times New Roman"/>
                      <w:b/>
                      <w:lang w:val="en-US"/>
                    </w:rPr>
                  </w:rPrChange>
                </w:rPr>
                <w:t xml:space="preserve"> for the month following the current one, on a monthly basis, by the 20th day of the current month as follows:</w:t>
              </w:r>
            </w:ins>
          </w:p>
          <w:p w14:paraId="7105285B" w14:textId="77777777" w:rsidR="00C2092D" w:rsidRPr="00DD122E" w:rsidRDefault="00C2092D" w:rsidP="00CE6042">
            <w:pPr>
              <w:jc w:val="both"/>
              <w:rPr>
                <w:ins w:id="796" w:author="OLENA PASHKOVA (NEPTUNE.UA)" w:date="2022-10-26T01:13:00Z"/>
                <w:rFonts w:ascii="Times New Roman" w:eastAsia="Calibri" w:hAnsi="Times New Roman" w:cs="Times New Roman"/>
                <w:bCs/>
                <w:lang w:val="en-US"/>
                <w:rPrChange w:id="797" w:author="OLENA PASHKOVA (NEPTUNE.UA)" w:date="2022-11-21T15:27:00Z">
                  <w:rPr>
                    <w:ins w:id="798" w:author="OLENA PASHKOVA (NEPTUNE.UA)" w:date="2022-10-26T01:13:00Z"/>
                    <w:rFonts w:ascii="Times New Roman" w:eastAsia="Calibri" w:hAnsi="Times New Roman" w:cs="Times New Roman"/>
                    <w:b/>
                    <w:lang w:val="en-US"/>
                  </w:rPr>
                </w:rPrChange>
              </w:rPr>
            </w:pPr>
          </w:p>
          <w:p w14:paraId="1FA44659" w14:textId="6DEA1947" w:rsidR="00CE6042" w:rsidRPr="00DD122E" w:rsidRDefault="00CE6042" w:rsidP="00CE6042">
            <w:pPr>
              <w:jc w:val="both"/>
              <w:rPr>
                <w:ins w:id="799" w:author="OLENA PASHKOVA (NEPTUNE.UA)" w:date="2022-10-26T01:59:00Z"/>
                <w:rFonts w:ascii="Times New Roman" w:eastAsia="Calibri" w:hAnsi="Times New Roman" w:cs="Times New Roman"/>
                <w:bCs/>
                <w:lang w:val="en-US"/>
              </w:rPr>
            </w:pPr>
            <w:ins w:id="800" w:author="OLENA PASHKOVA (NEPTUNE.UA)" w:date="2022-10-26T01:13:00Z">
              <w:r w:rsidRPr="00DD122E">
                <w:rPr>
                  <w:rFonts w:ascii="Times New Roman" w:eastAsia="Calibri" w:hAnsi="Times New Roman" w:cs="Times New Roman"/>
                  <w:bCs/>
                  <w:lang w:val="en-US"/>
                  <w:rPrChange w:id="801" w:author="OLENA PASHKOVA (NEPTUNE.UA)" w:date="2022-11-21T15:27:00Z">
                    <w:rPr>
                      <w:rFonts w:ascii="Times New Roman" w:eastAsia="Calibri" w:hAnsi="Times New Roman" w:cs="Times New Roman"/>
                      <w:b/>
                      <w:lang w:val="en-US"/>
                    </w:rPr>
                  </w:rPrChange>
                </w:rPr>
                <w:t xml:space="preserve">General storage </w:t>
              </w:r>
            </w:ins>
            <w:ins w:id="802" w:author="OLENA PASHKOVA (NEPTUNE.UA)" w:date="2022-10-26T01:50:00Z">
              <w:r w:rsidR="00F63872" w:rsidRPr="00DD122E">
                <w:rPr>
                  <w:rFonts w:ascii="Times New Roman" w:eastAsia="Calibri" w:hAnsi="Times New Roman" w:cs="Times New Roman"/>
                  <w:bCs/>
                  <w:lang w:val="en-US"/>
                </w:rPr>
                <w:t>nor</w:t>
              </w:r>
            </w:ins>
            <w:ins w:id="803" w:author="OLENA PASHKOVA (NEPTUNE.UA)" w:date="2022-10-26T01:51:00Z">
              <w:r w:rsidR="00F63872" w:rsidRPr="00DD122E">
                <w:rPr>
                  <w:rFonts w:ascii="Times New Roman" w:eastAsia="Calibri" w:hAnsi="Times New Roman" w:cs="Times New Roman"/>
                  <w:bCs/>
                  <w:lang w:val="en-US"/>
                </w:rPr>
                <w:t>m</w:t>
              </w:r>
            </w:ins>
            <w:ins w:id="804" w:author="OLENA PASHKOVA (NEPTUNE.UA)" w:date="2022-10-26T01:13:00Z">
              <w:r w:rsidRPr="00DD122E">
                <w:rPr>
                  <w:rFonts w:ascii="Times New Roman" w:eastAsia="Calibri" w:hAnsi="Times New Roman" w:cs="Times New Roman"/>
                  <w:bCs/>
                  <w:lang w:val="en-US"/>
                  <w:rPrChange w:id="805" w:author="OLENA PASHKOVA (NEPTUNE.UA)" w:date="2022-11-21T15:27:00Z">
                    <w:rPr>
                      <w:rFonts w:ascii="Times New Roman" w:eastAsia="Calibri" w:hAnsi="Times New Roman" w:cs="Times New Roman"/>
                      <w:b/>
                      <w:lang w:val="en-US"/>
                    </w:rPr>
                  </w:rPrChange>
                </w:rPr>
                <w:t xml:space="preserve"> – pro rata Customer’s share in total monthly transshipment volume based on total logistics storage capacity of </w:t>
              </w:r>
            </w:ins>
            <w:ins w:id="806" w:author="OLENA PASHKOVA (NEPTUNE.UA)" w:date="2022-10-26T01:28:00Z">
              <w:r w:rsidR="00432653" w:rsidRPr="00DD122E">
                <w:rPr>
                  <w:rFonts w:ascii="Times New Roman" w:eastAsia="Calibri" w:hAnsi="Times New Roman" w:cs="Times New Roman"/>
                  <w:bCs/>
                  <w:lang w:val="en-US"/>
                </w:rPr>
                <w:t>T</w:t>
              </w:r>
            </w:ins>
            <w:ins w:id="807" w:author="OLENA PASHKOVA (NEPTUNE.UA)" w:date="2022-10-26T01:13:00Z">
              <w:r w:rsidRPr="00DD122E">
                <w:rPr>
                  <w:rFonts w:ascii="Times New Roman" w:eastAsia="Calibri" w:hAnsi="Times New Roman" w:cs="Times New Roman"/>
                  <w:bCs/>
                  <w:lang w:val="en-US"/>
                  <w:rPrChange w:id="808" w:author="OLENA PASHKOVA (NEPTUNE.UA)" w:date="2022-11-21T15:27:00Z">
                    <w:rPr>
                      <w:rFonts w:ascii="Times New Roman" w:eastAsia="Calibri" w:hAnsi="Times New Roman" w:cs="Times New Roman"/>
                      <w:b/>
                      <w:lang w:val="en-US"/>
                    </w:rPr>
                  </w:rPrChange>
                </w:rPr>
                <w:t>erminal 228.000 mt</w:t>
              </w:r>
            </w:ins>
            <w:ins w:id="809" w:author="OLENA PASHKOVA (NEPTUNE.UA)" w:date="2022-10-26T01:29:00Z">
              <w:r w:rsidR="00432653" w:rsidRPr="00DD122E">
                <w:rPr>
                  <w:rFonts w:ascii="Times New Roman" w:eastAsia="Calibri" w:hAnsi="Times New Roman" w:cs="Times New Roman"/>
                  <w:bCs/>
                  <w:lang w:val="en-US"/>
                </w:rPr>
                <w:t>;</w:t>
              </w:r>
            </w:ins>
            <w:ins w:id="810" w:author="OLENA PASHKOVA (NEPTUNE.UA)" w:date="2022-10-26T01:13:00Z">
              <w:r w:rsidRPr="00DD122E">
                <w:rPr>
                  <w:rFonts w:ascii="Times New Roman" w:eastAsia="Calibri" w:hAnsi="Times New Roman" w:cs="Times New Roman"/>
                  <w:bCs/>
                  <w:lang w:val="en-US"/>
                  <w:rPrChange w:id="811" w:author="OLENA PASHKOVA (NEPTUNE.UA)" w:date="2022-11-21T15:27:00Z">
                    <w:rPr>
                      <w:rFonts w:ascii="Times New Roman" w:eastAsia="Calibri" w:hAnsi="Times New Roman" w:cs="Times New Roman"/>
                      <w:b/>
                      <w:lang w:val="en-US"/>
                    </w:rPr>
                  </w:rPrChange>
                </w:rPr>
                <w:t xml:space="preserve"> </w:t>
              </w:r>
            </w:ins>
          </w:p>
          <w:p w14:paraId="48D89A20" w14:textId="77777777" w:rsidR="00C2092D" w:rsidRPr="00DD122E" w:rsidRDefault="00C2092D" w:rsidP="00CE6042">
            <w:pPr>
              <w:jc w:val="both"/>
              <w:rPr>
                <w:ins w:id="812" w:author="OLENA PASHKOVA (NEPTUNE.UA)" w:date="2022-10-26T01:13:00Z"/>
                <w:rFonts w:ascii="Times New Roman" w:eastAsia="Calibri" w:hAnsi="Times New Roman" w:cs="Times New Roman"/>
                <w:bCs/>
                <w:lang w:val="en-US"/>
                <w:rPrChange w:id="813" w:author="OLENA PASHKOVA (NEPTUNE.UA)" w:date="2022-11-21T15:27:00Z">
                  <w:rPr>
                    <w:ins w:id="814" w:author="OLENA PASHKOVA (NEPTUNE.UA)" w:date="2022-10-26T01:13:00Z"/>
                    <w:rFonts w:ascii="Times New Roman" w:eastAsia="Calibri" w:hAnsi="Times New Roman" w:cs="Times New Roman"/>
                    <w:b/>
                    <w:lang w:val="en-US"/>
                  </w:rPr>
                </w:rPrChange>
              </w:rPr>
            </w:pPr>
          </w:p>
          <w:p w14:paraId="7C2B91BB" w14:textId="389D95AB" w:rsidR="00CE6042" w:rsidRPr="00DD122E" w:rsidRDefault="00CE6042" w:rsidP="00CE6042">
            <w:pPr>
              <w:jc w:val="both"/>
              <w:rPr>
                <w:ins w:id="815" w:author="OLENA PASHKOVA (NEPTUNE.UA)" w:date="2022-10-26T01:59:00Z"/>
                <w:rFonts w:ascii="Times New Roman" w:eastAsia="Calibri" w:hAnsi="Times New Roman" w:cs="Times New Roman"/>
                <w:bCs/>
                <w:lang w:val="en-US"/>
              </w:rPr>
            </w:pPr>
            <w:ins w:id="816" w:author="OLENA PASHKOVA (NEPTUNE.UA)" w:date="2022-10-26T01:13:00Z">
              <w:r w:rsidRPr="00DD122E">
                <w:rPr>
                  <w:rFonts w:ascii="Times New Roman" w:eastAsia="Calibri" w:hAnsi="Times New Roman" w:cs="Times New Roman"/>
                  <w:bCs/>
                  <w:lang w:val="en-US"/>
                  <w:rPrChange w:id="817" w:author="OLENA PASHKOVA (NEPTUNE.UA)" w:date="2022-11-21T15:27:00Z">
                    <w:rPr>
                      <w:rFonts w:ascii="Times New Roman" w:eastAsia="Calibri" w:hAnsi="Times New Roman" w:cs="Times New Roman"/>
                      <w:b/>
                      <w:lang w:val="en-US"/>
                    </w:rPr>
                  </w:rPrChange>
                </w:rPr>
                <w:t xml:space="preserve">Extra storage </w:t>
              </w:r>
            </w:ins>
            <w:ins w:id="818" w:author="OLENA PASHKOVA (NEPTUNE.UA)" w:date="2022-10-26T01:51:00Z">
              <w:r w:rsidR="00F63872" w:rsidRPr="00DD122E">
                <w:rPr>
                  <w:rFonts w:ascii="Times New Roman" w:eastAsia="Calibri" w:hAnsi="Times New Roman" w:cs="Times New Roman"/>
                  <w:bCs/>
                  <w:lang w:val="en-US"/>
                </w:rPr>
                <w:t>norm</w:t>
              </w:r>
            </w:ins>
            <w:ins w:id="819" w:author="OLENA PASHKOVA (NEPTUNE.UA)" w:date="2022-10-26T01:13:00Z">
              <w:r w:rsidRPr="00DD122E">
                <w:rPr>
                  <w:rFonts w:ascii="Times New Roman" w:eastAsia="Calibri" w:hAnsi="Times New Roman" w:cs="Times New Roman"/>
                  <w:bCs/>
                  <w:lang w:val="en-US"/>
                  <w:rPrChange w:id="820" w:author="OLENA PASHKOVA (NEPTUNE.UA)" w:date="2022-11-21T15:27:00Z">
                    <w:rPr>
                      <w:rFonts w:ascii="Times New Roman" w:eastAsia="Calibri" w:hAnsi="Times New Roman" w:cs="Times New Roman"/>
                      <w:b/>
                      <w:lang w:val="en-US"/>
                    </w:rPr>
                  </w:rPrChange>
                </w:rPr>
                <w:t xml:space="preserve"> based on total storage capacity of </w:t>
              </w:r>
            </w:ins>
            <w:ins w:id="821" w:author="OLENA PASHKOVA (NEPTUNE.UA)" w:date="2022-10-26T01:29:00Z">
              <w:r w:rsidR="00432653" w:rsidRPr="00DD122E">
                <w:rPr>
                  <w:rFonts w:ascii="Times New Roman" w:eastAsia="Calibri" w:hAnsi="Times New Roman" w:cs="Times New Roman"/>
                  <w:bCs/>
                  <w:lang w:val="en-US"/>
                </w:rPr>
                <w:t>T</w:t>
              </w:r>
            </w:ins>
            <w:ins w:id="822" w:author="OLENA PASHKOVA (NEPTUNE.UA)" w:date="2022-10-26T01:13:00Z">
              <w:r w:rsidRPr="00DD122E">
                <w:rPr>
                  <w:rFonts w:ascii="Times New Roman" w:eastAsia="Calibri" w:hAnsi="Times New Roman" w:cs="Times New Roman"/>
                  <w:bCs/>
                  <w:lang w:val="en-US"/>
                  <w:rPrChange w:id="823" w:author="OLENA PASHKOVA (NEPTUNE.UA)" w:date="2022-11-21T15:27:00Z">
                    <w:rPr>
                      <w:rFonts w:ascii="Times New Roman" w:eastAsia="Calibri" w:hAnsi="Times New Roman" w:cs="Times New Roman"/>
                      <w:b/>
                      <w:lang w:val="en-US"/>
                    </w:rPr>
                  </w:rPrChange>
                </w:rPr>
                <w:t xml:space="preserve">erminal 280.000 mt  – could be provided pro rata </w:t>
              </w:r>
            </w:ins>
            <w:ins w:id="824" w:author="OLENA PASHKOVA (NEPTUNE.UA)" w:date="2022-10-26T01:29:00Z">
              <w:r w:rsidR="00432653" w:rsidRPr="00DD122E">
                <w:rPr>
                  <w:rFonts w:ascii="Times New Roman" w:eastAsia="Calibri" w:hAnsi="Times New Roman" w:cs="Times New Roman"/>
                  <w:bCs/>
                  <w:lang w:val="en-US"/>
                </w:rPr>
                <w:t>Customer’s</w:t>
              </w:r>
            </w:ins>
            <w:ins w:id="825" w:author="OLENA PASHKOVA (NEPTUNE.UA)" w:date="2022-10-26T01:13:00Z">
              <w:r w:rsidRPr="00DD122E">
                <w:rPr>
                  <w:rFonts w:ascii="Times New Roman" w:eastAsia="Calibri" w:hAnsi="Times New Roman" w:cs="Times New Roman"/>
                  <w:bCs/>
                  <w:lang w:val="en-US"/>
                  <w:rPrChange w:id="826" w:author="OLENA PASHKOVA (NEPTUNE.UA)" w:date="2022-11-21T15:27:00Z">
                    <w:rPr>
                      <w:rFonts w:ascii="Times New Roman" w:eastAsia="Calibri" w:hAnsi="Times New Roman" w:cs="Times New Roman"/>
                      <w:b/>
                      <w:lang w:val="en-US"/>
                    </w:rPr>
                  </w:rPrChange>
                </w:rPr>
                <w:t xml:space="preserve"> share in total monthly volume taking into account actual delivery by </w:t>
              </w:r>
            </w:ins>
            <w:ins w:id="827" w:author="OLENA PASHKOVA (NEPTUNE.UA)" w:date="2022-10-26T01:52:00Z">
              <w:r w:rsidR="00F63872" w:rsidRPr="00DD122E">
                <w:rPr>
                  <w:rFonts w:ascii="Times New Roman" w:eastAsia="Calibri" w:hAnsi="Times New Roman" w:cs="Times New Roman"/>
                  <w:bCs/>
                  <w:lang w:val="en-US"/>
                </w:rPr>
                <w:t>rail</w:t>
              </w:r>
            </w:ins>
            <w:ins w:id="828" w:author="OLENA PASHKOVA (NEPTUNE.UA)" w:date="2022-10-26T01:53:00Z">
              <w:r w:rsidR="00F63872" w:rsidRPr="00DD122E">
                <w:rPr>
                  <w:rFonts w:ascii="Times New Roman" w:eastAsia="Calibri" w:hAnsi="Times New Roman" w:cs="Times New Roman"/>
                  <w:bCs/>
                  <w:lang w:val="en-US"/>
                </w:rPr>
                <w:t>way cars</w:t>
              </w:r>
            </w:ins>
            <w:ins w:id="829" w:author="OLENA PASHKOVA (NEPTUNE.UA)" w:date="2022-10-26T01:13:00Z">
              <w:r w:rsidRPr="00DD122E">
                <w:rPr>
                  <w:rFonts w:ascii="Times New Roman" w:eastAsia="Calibri" w:hAnsi="Times New Roman" w:cs="Times New Roman"/>
                  <w:bCs/>
                  <w:lang w:val="en-US"/>
                  <w:rPrChange w:id="830" w:author="OLENA PASHKOVA (NEPTUNE.UA)" w:date="2022-11-21T15:27:00Z">
                    <w:rPr>
                      <w:rFonts w:ascii="Times New Roman" w:eastAsia="Calibri" w:hAnsi="Times New Roman" w:cs="Times New Roman"/>
                      <w:b/>
                      <w:lang w:val="en-US"/>
                    </w:rPr>
                  </w:rPrChange>
                </w:rPr>
                <w:t xml:space="preserve"> and trucks</w:t>
              </w:r>
            </w:ins>
            <w:ins w:id="831" w:author="OLENA PASHKOVA (NEPTUNE.UA)" w:date="2022-10-26T01:29:00Z">
              <w:r w:rsidR="00432653" w:rsidRPr="00DD122E">
                <w:rPr>
                  <w:rFonts w:ascii="Times New Roman" w:eastAsia="Calibri" w:hAnsi="Times New Roman" w:cs="Times New Roman"/>
                  <w:bCs/>
                  <w:lang w:val="en-US"/>
                </w:rPr>
                <w:t>.</w:t>
              </w:r>
            </w:ins>
          </w:p>
          <w:p w14:paraId="10838502" w14:textId="209266EF" w:rsidR="00C2092D" w:rsidRPr="00DD122E" w:rsidRDefault="00C2092D" w:rsidP="00CE6042">
            <w:pPr>
              <w:jc w:val="both"/>
              <w:rPr>
                <w:ins w:id="832" w:author="OLENA PASHKOVA (NEPTUNE.UA)" w:date="2022-10-26T01:59:00Z"/>
                <w:rFonts w:ascii="Times New Roman" w:eastAsia="Calibri" w:hAnsi="Times New Roman" w:cs="Times New Roman"/>
                <w:bCs/>
                <w:lang w:val="en-US"/>
                <w:rPrChange w:id="833" w:author="OLENA PASHKOVA (NEPTUNE.UA)" w:date="2022-11-21T15:27:00Z">
                  <w:rPr>
                    <w:ins w:id="834" w:author="OLENA PASHKOVA (NEPTUNE.UA)" w:date="2022-10-26T01:59:00Z"/>
                    <w:rFonts w:ascii="Times New Roman" w:eastAsia="Calibri" w:hAnsi="Times New Roman" w:cs="Times New Roman"/>
                    <w:bCs/>
                    <w:lang w:val="en-US"/>
                  </w:rPr>
                </w:rPrChange>
              </w:rPr>
            </w:pPr>
          </w:p>
          <w:p w14:paraId="2B83A40F" w14:textId="77777777" w:rsidR="00C2092D" w:rsidRPr="00DD122E" w:rsidRDefault="00C2092D" w:rsidP="00CE6042">
            <w:pPr>
              <w:jc w:val="both"/>
              <w:rPr>
                <w:ins w:id="835" w:author="OLENA PASHKOVA (NEPTUNE.UA)" w:date="2022-10-26T01:13:00Z"/>
                <w:rFonts w:ascii="Times New Roman" w:eastAsia="Calibri" w:hAnsi="Times New Roman" w:cs="Times New Roman"/>
                <w:bCs/>
                <w:lang w:val="en-US"/>
                <w:rPrChange w:id="836" w:author="OLENA PASHKOVA (NEPTUNE.UA)" w:date="2022-11-21T15:27:00Z">
                  <w:rPr>
                    <w:ins w:id="837" w:author="OLENA PASHKOVA (NEPTUNE.UA)" w:date="2022-10-26T01:13:00Z"/>
                    <w:rFonts w:ascii="Times New Roman" w:eastAsia="Calibri" w:hAnsi="Times New Roman" w:cs="Times New Roman"/>
                    <w:b/>
                    <w:lang w:val="en-US"/>
                  </w:rPr>
                </w:rPrChange>
              </w:rPr>
            </w:pPr>
          </w:p>
          <w:p w14:paraId="65058F92" w14:textId="22FFB623" w:rsidR="00CE6042" w:rsidRPr="00DD122E" w:rsidRDefault="00CE6042" w:rsidP="00CE6042">
            <w:pPr>
              <w:jc w:val="both"/>
              <w:rPr>
                <w:ins w:id="838" w:author="OLENA PASHKOVA (NEPTUNE.UA)" w:date="2022-10-26T01:13:00Z"/>
                <w:rFonts w:ascii="Times New Roman" w:eastAsia="Calibri" w:hAnsi="Times New Roman" w:cs="Times New Roman"/>
                <w:bCs/>
                <w:lang w:val="en-US"/>
                <w:rPrChange w:id="839" w:author="OLENA PASHKOVA (NEPTUNE.UA)" w:date="2022-11-21T15:27:00Z">
                  <w:rPr>
                    <w:ins w:id="840" w:author="OLENA PASHKOVA (NEPTUNE.UA)" w:date="2022-10-26T01:13:00Z"/>
                    <w:rFonts w:ascii="Times New Roman" w:eastAsia="Calibri" w:hAnsi="Times New Roman" w:cs="Times New Roman"/>
                    <w:b/>
                    <w:lang w:val="en-US"/>
                  </w:rPr>
                </w:rPrChange>
              </w:rPr>
            </w:pPr>
            <w:ins w:id="841" w:author="OLENA PASHKOVA (NEPTUNE.UA)" w:date="2022-10-26T01:13:00Z">
              <w:r w:rsidRPr="00DD122E">
                <w:rPr>
                  <w:rFonts w:ascii="Times New Roman" w:eastAsia="Calibri" w:hAnsi="Times New Roman" w:cs="Times New Roman"/>
                  <w:bCs/>
                  <w:lang w:val="en-US"/>
                  <w:rPrChange w:id="842" w:author="OLENA PASHKOVA (NEPTUNE.UA)" w:date="2022-11-21T15:27:00Z">
                    <w:rPr>
                      <w:rFonts w:ascii="Times New Roman" w:eastAsia="Calibri" w:hAnsi="Times New Roman" w:cs="Times New Roman"/>
                      <w:b/>
                      <w:lang w:val="en-US"/>
                    </w:rPr>
                  </w:rPrChange>
                </w:rPr>
                <w:t>4.10. Contractor is to confirm the schedule for rail deliveries for the month following the current one, on a monthly basis, by the 20th day of the current month</w:t>
              </w:r>
            </w:ins>
            <w:ins w:id="843" w:author="OLENA PASHKOVA (NEPTUNE.UA)" w:date="2022-10-26T02:45:00Z">
              <w:r w:rsidR="003A194A" w:rsidRPr="00DD122E">
                <w:rPr>
                  <w:rFonts w:ascii="Times New Roman" w:eastAsia="Calibri" w:hAnsi="Times New Roman" w:cs="Times New Roman"/>
                  <w:bCs/>
                  <w:lang w:val="en-US"/>
                </w:rPr>
                <w:t>.</w:t>
              </w:r>
            </w:ins>
          </w:p>
          <w:p w14:paraId="2161B0CD" w14:textId="56CD6D49" w:rsidR="00CE6042" w:rsidRPr="00DD122E" w:rsidRDefault="00CE6042" w:rsidP="00CE6042">
            <w:pPr>
              <w:jc w:val="both"/>
              <w:rPr>
                <w:ins w:id="844" w:author="OLENA PASHKOVA (NEPTUNE.UA)" w:date="2022-10-26T01:13:00Z"/>
                <w:rFonts w:ascii="Times New Roman" w:eastAsia="Calibri" w:hAnsi="Times New Roman" w:cs="Times New Roman"/>
                <w:bCs/>
                <w:lang w:val="en-US"/>
                <w:rPrChange w:id="845" w:author="OLENA PASHKOVA (NEPTUNE.UA)" w:date="2022-11-21T15:27:00Z">
                  <w:rPr>
                    <w:ins w:id="846" w:author="OLENA PASHKOVA (NEPTUNE.UA)" w:date="2022-10-26T01:13:00Z"/>
                    <w:rFonts w:ascii="Times New Roman" w:eastAsia="Calibri" w:hAnsi="Times New Roman" w:cs="Times New Roman"/>
                    <w:b/>
                    <w:lang w:val="en-US"/>
                  </w:rPr>
                </w:rPrChange>
              </w:rPr>
            </w:pPr>
            <w:ins w:id="847" w:author="OLENA PASHKOVA (NEPTUNE.UA)" w:date="2022-10-26T01:13:00Z">
              <w:r w:rsidRPr="00DD122E">
                <w:rPr>
                  <w:rFonts w:ascii="Times New Roman" w:eastAsia="Calibri" w:hAnsi="Times New Roman" w:cs="Times New Roman"/>
                  <w:bCs/>
                  <w:lang w:val="en-US"/>
                  <w:rPrChange w:id="848" w:author="OLENA PASHKOVA (NEPTUNE.UA)" w:date="2022-11-21T15:27:00Z">
                    <w:rPr>
                      <w:rFonts w:ascii="Times New Roman" w:eastAsia="Calibri" w:hAnsi="Times New Roman" w:cs="Times New Roman"/>
                      <w:b/>
                      <w:lang w:val="en-US"/>
                    </w:rPr>
                  </w:rPrChange>
                </w:rPr>
                <w:lastRenderedPageBreak/>
                <w:t xml:space="preserve">Daily </w:t>
              </w:r>
            </w:ins>
            <w:ins w:id="849" w:author="OLENA PASHKOVA (NEPTUNE.UA)" w:date="2022-10-26T02:45:00Z">
              <w:r w:rsidR="003A194A" w:rsidRPr="00DD122E">
                <w:rPr>
                  <w:rFonts w:ascii="Times New Roman" w:eastAsia="Calibri" w:hAnsi="Times New Roman" w:cs="Times New Roman"/>
                  <w:bCs/>
                  <w:lang w:val="en-US"/>
                </w:rPr>
                <w:t xml:space="preserve">norm </w:t>
              </w:r>
            </w:ins>
            <w:ins w:id="850" w:author="OLENA PASHKOVA (NEPTUNE.UA)" w:date="2022-10-26T01:13:00Z">
              <w:r w:rsidRPr="00DD122E">
                <w:rPr>
                  <w:rFonts w:ascii="Times New Roman" w:eastAsia="Calibri" w:hAnsi="Times New Roman" w:cs="Times New Roman"/>
                  <w:bCs/>
                  <w:lang w:val="en-US"/>
                  <w:rPrChange w:id="851" w:author="OLENA PASHKOVA (NEPTUNE.UA)" w:date="2022-11-21T15:27:00Z">
                    <w:rPr>
                      <w:rFonts w:ascii="Times New Roman" w:eastAsia="Calibri" w:hAnsi="Times New Roman" w:cs="Times New Roman"/>
                      <w:b/>
                      <w:lang w:val="en-US"/>
                    </w:rPr>
                  </w:rPrChange>
                </w:rPr>
                <w:t>of ARM’s depends on Customer’s share in total monthly tran</w:t>
              </w:r>
            </w:ins>
            <w:ins w:id="852" w:author="OLENA PASHKOVA (NEPTUNE.UA)" w:date="2022-10-26T02:45:00Z">
              <w:r w:rsidR="003A194A" w:rsidRPr="00DD122E">
                <w:rPr>
                  <w:rFonts w:ascii="Times New Roman" w:eastAsia="Calibri" w:hAnsi="Times New Roman" w:cs="Times New Roman"/>
                  <w:bCs/>
                  <w:lang w:val="en-US"/>
                </w:rPr>
                <w:t>s</w:t>
              </w:r>
            </w:ins>
            <w:ins w:id="853" w:author="OLENA PASHKOVA (NEPTUNE.UA)" w:date="2022-10-26T01:13:00Z">
              <w:r w:rsidRPr="00DD122E">
                <w:rPr>
                  <w:rFonts w:ascii="Times New Roman" w:eastAsia="Calibri" w:hAnsi="Times New Roman" w:cs="Times New Roman"/>
                  <w:bCs/>
                  <w:lang w:val="en-US"/>
                  <w:rPrChange w:id="854" w:author="OLENA PASHKOVA (NEPTUNE.UA)" w:date="2022-11-21T15:27:00Z">
                    <w:rPr>
                      <w:rFonts w:ascii="Times New Roman" w:eastAsia="Calibri" w:hAnsi="Times New Roman" w:cs="Times New Roman"/>
                      <w:b/>
                      <w:lang w:val="en-US"/>
                    </w:rPr>
                  </w:rPrChange>
                </w:rPr>
                <w:t xml:space="preserve">shipment volume, confirmed by </w:t>
              </w:r>
            </w:ins>
            <w:ins w:id="855" w:author="OLENA PASHKOVA (NEPTUNE.UA)" w:date="2022-10-26T02:45:00Z">
              <w:r w:rsidR="003A194A" w:rsidRPr="00DD122E">
                <w:rPr>
                  <w:rFonts w:ascii="Times New Roman" w:eastAsia="Calibri" w:hAnsi="Times New Roman" w:cs="Times New Roman"/>
                  <w:bCs/>
                  <w:lang w:val="en-US"/>
                </w:rPr>
                <w:t xml:space="preserve">the </w:t>
              </w:r>
            </w:ins>
            <w:ins w:id="856" w:author="OLENA PASHKOVA (NEPTUNE.UA)" w:date="2022-10-26T01:13:00Z">
              <w:r w:rsidRPr="00DD122E">
                <w:rPr>
                  <w:rFonts w:ascii="Times New Roman" w:eastAsia="Calibri" w:hAnsi="Times New Roman" w:cs="Times New Roman"/>
                  <w:bCs/>
                  <w:lang w:val="en-US"/>
                  <w:rPrChange w:id="857" w:author="OLENA PASHKOVA (NEPTUNE.UA)" w:date="2022-11-21T15:27:00Z">
                    <w:rPr>
                      <w:rFonts w:ascii="Times New Roman" w:eastAsia="Calibri" w:hAnsi="Times New Roman" w:cs="Times New Roman"/>
                      <w:b/>
                      <w:lang w:val="en-US"/>
                    </w:rPr>
                  </w:rPrChange>
                </w:rPr>
                <w:t xml:space="preserve">Contractor </w:t>
              </w:r>
            </w:ins>
            <w:ins w:id="858" w:author="OLENA PASHKOVA (NEPTUNE.UA)" w:date="2022-10-26T02:46:00Z">
              <w:r w:rsidR="003A194A" w:rsidRPr="00DD122E">
                <w:rPr>
                  <w:rFonts w:ascii="Times New Roman" w:eastAsia="Calibri" w:hAnsi="Times New Roman" w:cs="Times New Roman"/>
                  <w:bCs/>
                  <w:lang w:val="en-US"/>
                </w:rPr>
                <w:t>for</w:t>
              </w:r>
            </w:ins>
            <w:ins w:id="859" w:author="OLENA PASHKOVA (NEPTUNE.UA)" w:date="2022-10-26T01:13:00Z">
              <w:r w:rsidRPr="00DD122E">
                <w:rPr>
                  <w:rFonts w:ascii="Times New Roman" w:eastAsia="Calibri" w:hAnsi="Times New Roman" w:cs="Times New Roman"/>
                  <w:bCs/>
                  <w:lang w:val="en-US"/>
                  <w:rPrChange w:id="860" w:author="OLENA PASHKOVA (NEPTUNE.UA)" w:date="2022-11-21T15:27:00Z">
                    <w:rPr>
                      <w:rFonts w:ascii="Times New Roman" w:eastAsia="Calibri" w:hAnsi="Times New Roman" w:cs="Times New Roman"/>
                      <w:b/>
                      <w:lang w:val="en-US"/>
                    </w:rPr>
                  </w:rPrChange>
                </w:rPr>
                <w:t xml:space="preserve"> all clients, and calculates as follow:</w:t>
              </w:r>
            </w:ins>
          </w:p>
          <w:p w14:paraId="3BC87D5E" w14:textId="67B36F05" w:rsidR="00CE6042" w:rsidRPr="00DD122E" w:rsidRDefault="00CE6042" w:rsidP="00CE6042">
            <w:pPr>
              <w:jc w:val="both"/>
              <w:rPr>
                <w:ins w:id="861" w:author="OLENA PASHKOVA (NEPTUNE.UA)" w:date="2022-10-26T01:13:00Z"/>
                <w:rFonts w:ascii="Times New Roman" w:eastAsia="Calibri" w:hAnsi="Times New Roman" w:cs="Times New Roman"/>
                <w:bCs/>
                <w:lang w:val="uk-UA"/>
                <w:rPrChange w:id="862" w:author="OLENA PASHKOVA (NEPTUNE.UA)" w:date="2022-11-21T15:27:00Z">
                  <w:rPr>
                    <w:ins w:id="863" w:author="OLENA PASHKOVA (NEPTUNE.UA)" w:date="2022-10-26T01:13:00Z"/>
                    <w:rFonts w:ascii="Times New Roman" w:eastAsia="Calibri" w:hAnsi="Times New Roman" w:cs="Times New Roman"/>
                    <w:b/>
                    <w:lang w:val="en-US"/>
                  </w:rPr>
                </w:rPrChange>
              </w:rPr>
            </w:pPr>
            <w:ins w:id="864" w:author="OLENA PASHKOVA (NEPTUNE.UA)" w:date="2022-10-26T01:13:00Z">
              <w:r w:rsidRPr="00DD122E">
                <w:rPr>
                  <w:rFonts w:ascii="Times New Roman" w:eastAsia="Calibri" w:hAnsi="Times New Roman" w:cs="Times New Roman"/>
                  <w:bCs/>
                  <w:lang w:val="en-US"/>
                  <w:rPrChange w:id="865" w:author="OLENA PASHKOVA (NEPTUNE.UA)" w:date="2022-11-21T15:27:00Z">
                    <w:rPr>
                      <w:rFonts w:ascii="Times New Roman" w:eastAsia="Calibri" w:hAnsi="Times New Roman" w:cs="Times New Roman"/>
                      <w:b/>
                      <w:lang w:val="en-US"/>
                    </w:rPr>
                  </w:rPrChange>
                </w:rPr>
                <w:t xml:space="preserve">Daily ARM </w:t>
              </w:r>
            </w:ins>
            <w:ins w:id="866" w:author="OLENA PASHKOVA (NEPTUNE.UA)" w:date="2022-10-26T02:46:00Z">
              <w:r w:rsidR="003A194A" w:rsidRPr="00DD122E">
                <w:rPr>
                  <w:rFonts w:ascii="Times New Roman" w:eastAsia="Calibri" w:hAnsi="Times New Roman" w:cs="Times New Roman"/>
                  <w:bCs/>
                  <w:lang w:val="en-US"/>
                </w:rPr>
                <w:t>norm</w:t>
              </w:r>
            </w:ins>
            <w:ins w:id="867" w:author="OLENA PASHKOVA (NEPTUNE.UA)" w:date="2022-10-26T01:13:00Z">
              <w:r w:rsidRPr="00DD122E">
                <w:rPr>
                  <w:rFonts w:ascii="Times New Roman" w:eastAsia="Calibri" w:hAnsi="Times New Roman" w:cs="Times New Roman"/>
                  <w:bCs/>
                  <w:lang w:val="en-US"/>
                  <w:rPrChange w:id="868" w:author="OLENA PASHKOVA (NEPTUNE.UA)" w:date="2022-11-21T15:27:00Z">
                    <w:rPr>
                      <w:rFonts w:ascii="Times New Roman" w:eastAsia="Calibri" w:hAnsi="Times New Roman" w:cs="Times New Roman"/>
                      <w:b/>
                      <w:lang w:val="en-US"/>
                    </w:rPr>
                  </w:rPrChange>
                </w:rPr>
                <w:t xml:space="preserve"> = (164 * Customer’s share in total monthly tran</w:t>
              </w:r>
            </w:ins>
            <w:ins w:id="869" w:author="OLENA PASHKOVA (NEPTUNE.UA)" w:date="2022-10-26T02:18:00Z">
              <w:r w:rsidR="00CA57D1" w:rsidRPr="00DD122E">
                <w:rPr>
                  <w:rFonts w:ascii="Times New Roman" w:eastAsia="Calibri" w:hAnsi="Times New Roman" w:cs="Times New Roman"/>
                  <w:bCs/>
                  <w:lang w:val="en-US"/>
                </w:rPr>
                <w:t>s</w:t>
              </w:r>
            </w:ins>
            <w:ins w:id="870" w:author="OLENA PASHKOVA (NEPTUNE.UA)" w:date="2022-10-26T01:13:00Z">
              <w:r w:rsidRPr="00DD122E">
                <w:rPr>
                  <w:rFonts w:ascii="Times New Roman" w:eastAsia="Calibri" w:hAnsi="Times New Roman" w:cs="Times New Roman"/>
                  <w:bCs/>
                  <w:lang w:val="en-US"/>
                  <w:rPrChange w:id="871" w:author="OLENA PASHKOVA (NEPTUNE.UA)" w:date="2022-11-21T15:27:00Z">
                    <w:rPr>
                      <w:rFonts w:ascii="Times New Roman" w:eastAsia="Calibri" w:hAnsi="Times New Roman" w:cs="Times New Roman"/>
                      <w:b/>
                      <w:lang w:val="en-US"/>
                    </w:rPr>
                  </w:rPrChange>
                </w:rPr>
                <w:t>shipment volume)/100</w:t>
              </w:r>
            </w:ins>
            <w:ins w:id="872" w:author="OLENA PASHKOVA (NEPTUNE.UA)" w:date="2022-10-26T02:29:00Z">
              <w:r w:rsidR="00EF5E6F" w:rsidRPr="00DD122E">
                <w:rPr>
                  <w:rFonts w:ascii="Times New Roman" w:eastAsia="Calibri" w:hAnsi="Times New Roman" w:cs="Times New Roman"/>
                  <w:bCs/>
                  <w:lang w:val="uk-UA"/>
                </w:rPr>
                <w:t>.</w:t>
              </w:r>
            </w:ins>
          </w:p>
          <w:p w14:paraId="0F4B2143" w14:textId="77777777" w:rsidR="003B0322" w:rsidRPr="00DD122E" w:rsidRDefault="003B0322" w:rsidP="00CE6042">
            <w:pPr>
              <w:jc w:val="both"/>
              <w:rPr>
                <w:ins w:id="873" w:author="OLENA PASHKOVA (NEPTUNE.UA)" w:date="2022-11-21T00:28:00Z"/>
                <w:rFonts w:ascii="Times New Roman" w:eastAsia="Calibri" w:hAnsi="Times New Roman" w:cs="Times New Roman"/>
                <w:bCs/>
                <w:lang w:val="en-US"/>
              </w:rPr>
            </w:pPr>
          </w:p>
          <w:p w14:paraId="6A8EEFD5" w14:textId="77777777" w:rsidR="003B0322" w:rsidRPr="00DD122E" w:rsidRDefault="003B0322" w:rsidP="00CE6042">
            <w:pPr>
              <w:jc w:val="both"/>
              <w:rPr>
                <w:ins w:id="874" w:author="OLENA PASHKOVA (NEPTUNE.UA)" w:date="2022-11-21T00:28:00Z"/>
                <w:rFonts w:ascii="Times New Roman" w:eastAsia="Calibri" w:hAnsi="Times New Roman" w:cs="Times New Roman"/>
                <w:bCs/>
                <w:lang w:val="en-US"/>
              </w:rPr>
            </w:pPr>
          </w:p>
          <w:p w14:paraId="598CA8DB" w14:textId="5047B8F2" w:rsidR="00CE6042" w:rsidRPr="00DD122E" w:rsidRDefault="00CE6042" w:rsidP="00CE6042">
            <w:pPr>
              <w:jc w:val="both"/>
              <w:rPr>
                <w:ins w:id="875" w:author="OLENA PASHKOVA (NEPTUNE.UA)" w:date="2022-10-26T01:13:00Z"/>
                <w:rFonts w:ascii="Times New Roman" w:eastAsia="Calibri" w:hAnsi="Times New Roman" w:cs="Times New Roman"/>
                <w:lang w:val="en-US"/>
                <w:rPrChange w:id="876" w:author="OLENA PASHKOVA (NEPTUNE.UA)" w:date="2022-11-21T15:27:00Z">
                  <w:rPr>
                    <w:ins w:id="877" w:author="OLENA PASHKOVA (NEPTUNE.UA)" w:date="2022-10-26T01:13:00Z"/>
                    <w:rFonts w:ascii="Times New Roman" w:eastAsia="Calibri" w:hAnsi="Times New Roman" w:cs="Times New Roman"/>
                    <w:lang w:val="en-US"/>
                  </w:rPr>
                </w:rPrChange>
              </w:rPr>
            </w:pPr>
            <w:ins w:id="878" w:author="OLENA PASHKOVA (NEPTUNE.UA)" w:date="2022-10-26T01:13:00Z">
              <w:r w:rsidRPr="00DD122E">
                <w:rPr>
                  <w:rFonts w:ascii="Times New Roman" w:eastAsia="Calibri" w:hAnsi="Times New Roman" w:cs="Times New Roman"/>
                  <w:bCs/>
                  <w:lang w:val="en-US"/>
                  <w:rPrChange w:id="879" w:author="OLENA PASHKOVA (NEPTUNE.UA)" w:date="2022-11-21T15:27:00Z">
                    <w:rPr>
                      <w:rFonts w:ascii="Times New Roman" w:eastAsia="Calibri" w:hAnsi="Times New Roman" w:cs="Times New Roman"/>
                      <w:b/>
                      <w:lang w:val="en-US"/>
                    </w:rPr>
                  </w:rPrChange>
                </w:rPr>
                <w:t xml:space="preserve">4.10.1. </w:t>
              </w:r>
            </w:ins>
            <w:ins w:id="880" w:author="OLENA PASHKOVA (NEPTUNE.UA)" w:date="2022-10-26T02:57:00Z">
              <w:r w:rsidR="00116950" w:rsidRPr="00DD122E">
                <w:rPr>
                  <w:rFonts w:ascii="Times New Roman" w:eastAsia="Calibri" w:hAnsi="Times New Roman" w:cs="Times New Roman"/>
                  <w:bCs/>
                  <w:lang w:val="en-US"/>
                </w:rPr>
                <w:t>The Customer’s truck`s deliveries daily norm is pro rata Customer’s share in total monthly transshipment volume based on total average truck intake capacity of the T</w:t>
              </w:r>
              <w:r w:rsidR="00116950" w:rsidRPr="006F5E0C">
                <w:rPr>
                  <w:rFonts w:ascii="Times New Roman" w:eastAsia="Calibri" w:hAnsi="Times New Roman" w:cs="Times New Roman"/>
                  <w:bCs/>
                  <w:lang w:val="en-US"/>
                </w:rPr>
                <w:t>erminal 300 trucks per day. This is applicable just in case no additional drying se</w:t>
              </w:r>
              <w:r w:rsidR="00116950" w:rsidRPr="00DD122E">
                <w:rPr>
                  <w:rFonts w:ascii="Times New Roman" w:eastAsia="Calibri" w:hAnsi="Times New Roman" w:cs="Times New Roman"/>
                  <w:bCs/>
                  <w:lang w:val="en-US"/>
                  <w:rPrChange w:id="881" w:author="OLENA PASHKOVA (NEPTUNE.UA)" w:date="2022-11-21T15:27:00Z">
                    <w:rPr>
                      <w:rFonts w:ascii="Times New Roman" w:eastAsia="Calibri" w:hAnsi="Times New Roman" w:cs="Times New Roman"/>
                      <w:bCs/>
                      <w:lang w:val="en-US"/>
                    </w:rPr>
                  </w:rPrChange>
                </w:rPr>
                <w:t xml:space="preserve">rvices during truck intake. The Customer’s daily norm for drying services is pro rata Customer’s share in total monthly transshipment volume based on total average drying capacity of the </w:t>
              </w:r>
            </w:ins>
            <w:ins w:id="882" w:author="OLENA PASHKOVA (NEPTUNE.UA)" w:date="2022-10-26T02:58:00Z">
              <w:r w:rsidR="00116950" w:rsidRPr="00DD122E">
                <w:rPr>
                  <w:rFonts w:ascii="Times New Roman" w:eastAsia="Calibri" w:hAnsi="Times New Roman" w:cs="Times New Roman"/>
                  <w:bCs/>
                  <w:lang w:val="en-US"/>
                  <w:rPrChange w:id="883" w:author="OLENA PASHKOVA (NEPTUNE.UA)" w:date="2022-11-21T15:27:00Z">
                    <w:rPr>
                      <w:rFonts w:ascii="Times New Roman" w:eastAsia="Calibri" w:hAnsi="Times New Roman" w:cs="Times New Roman"/>
                      <w:bCs/>
                      <w:lang w:val="en-US"/>
                    </w:rPr>
                  </w:rPrChange>
                </w:rPr>
                <w:t>T</w:t>
              </w:r>
            </w:ins>
            <w:ins w:id="884" w:author="OLENA PASHKOVA (NEPTUNE.UA)" w:date="2022-10-26T02:57:00Z">
              <w:r w:rsidR="00116950" w:rsidRPr="00DD122E">
                <w:rPr>
                  <w:rFonts w:ascii="Times New Roman" w:eastAsia="Calibri" w:hAnsi="Times New Roman" w:cs="Times New Roman"/>
                  <w:bCs/>
                  <w:lang w:val="en-US"/>
                  <w:rPrChange w:id="885" w:author="OLENA PASHKOVA (NEPTUNE.UA)" w:date="2022-11-21T15:27:00Z">
                    <w:rPr>
                      <w:rFonts w:ascii="Times New Roman" w:eastAsia="Calibri" w:hAnsi="Times New Roman" w:cs="Times New Roman"/>
                      <w:bCs/>
                      <w:lang w:val="en-US"/>
                    </w:rPr>
                  </w:rPrChange>
                </w:rPr>
                <w:t>erminal 1500 mt per day for corn with humidity not more than 19%.</w:t>
              </w:r>
            </w:ins>
            <w:r w:rsidR="00400CA9" w:rsidRPr="00DD122E">
              <w:rPr>
                <w:rFonts w:ascii="Times New Roman" w:eastAsia="Calibri" w:hAnsi="Times New Roman" w:cs="Times New Roman"/>
                <w:lang w:val="en-US"/>
                <w:rPrChange w:id="886" w:author="OLENA PASHKOVA (NEPTUNE.UA)" w:date="2022-11-21T15:27:00Z">
                  <w:rPr>
                    <w:rFonts w:ascii="Times New Roman" w:eastAsia="Calibri" w:hAnsi="Times New Roman" w:cs="Times New Roman"/>
                    <w:lang w:val="en-US"/>
                  </w:rPr>
                </w:rPrChange>
              </w:rPr>
              <w:tab/>
            </w:r>
          </w:p>
          <w:p w14:paraId="425EF849" w14:textId="77777777" w:rsidR="00CE6042" w:rsidRPr="00DD122E" w:rsidRDefault="00CE6042" w:rsidP="00CE6042">
            <w:pPr>
              <w:jc w:val="both"/>
              <w:rPr>
                <w:ins w:id="887" w:author="OLENA PASHKOVA (NEPTUNE.UA)" w:date="2022-10-26T01:13:00Z"/>
                <w:rFonts w:ascii="Times New Roman" w:eastAsia="Calibri" w:hAnsi="Times New Roman" w:cs="Times New Roman"/>
                <w:lang w:val="en-US"/>
                <w:rPrChange w:id="888" w:author="OLENA PASHKOVA (NEPTUNE.UA)" w:date="2022-11-21T15:27:00Z">
                  <w:rPr>
                    <w:ins w:id="889" w:author="OLENA PASHKOVA (NEPTUNE.UA)" w:date="2022-10-26T01:13:00Z"/>
                    <w:rFonts w:ascii="Times New Roman" w:eastAsia="Calibri" w:hAnsi="Times New Roman" w:cs="Times New Roman"/>
                    <w:lang w:val="en-US"/>
                  </w:rPr>
                </w:rPrChange>
              </w:rPr>
            </w:pPr>
          </w:p>
          <w:p w14:paraId="3D3B4B65" w14:textId="77777777" w:rsidR="00CE6042" w:rsidRPr="00DD122E" w:rsidRDefault="00CE6042" w:rsidP="00CE6042">
            <w:pPr>
              <w:jc w:val="both"/>
              <w:rPr>
                <w:ins w:id="890" w:author="OLENA PASHKOVA (NEPTUNE.UA)" w:date="2022-10-26T01:13:00Z"/>
                <w:rFonts w:ascii="Times New Roman" w:eastAsia="Calibri" w:hAnsi="Times New Roman" w:cs="Times New Roman"/>
                <w:lang w:val="en-US"/>
                <w:rPrChange w:id="891" w:author="OLENA PASHKOVA (NEPTUNE.UA)" w:date="2022-11-21T15:27:00Z">
                  <w:rPr>
                    <w:ins w:id="892" w:author="OLENA PASHKOVA (NEPTUNE.UA)" w:date="2022-10-26T01:13:00Z"/>
                    <w:rFonts w:ascii="Times New Roman" w:eastAsia="Calibri" w:hAnsi="Times New Roman" w:cs="Times New Roman"/>
                    <w:lang w:val="en-US"/>
                  </w:rPr>
                </w:rPrChange>
              </w:rPr>
            </w:pPr>
          </w:p>
          <w:p w14:paraId="6A3C069A" w14:textId="77777777" w:rsidR="00CE6042" w:rsidRPr="00DD122E" w:rsidRDefault="00CE6042" w:rsidP="00CE6042">
            <w:pPr>
              <w:jc w:val="both"/>
              <w:rPr>
                <w:ins w:id="893" w:author="OLENA PASHKOVA (NEPTUNE.UA)" w:date="2022-10-26T01:13:00Z"/>
                <w:rFonts w:ascii="Times New Roman" w:eastAsia="Calibri" w:hAnsi="Times New Roman" w:cs="Times New Roman"/>
                <w:lang w:val="en-US"/>
                <w:rPrChange w:id="894" w:author="OLENA PASHKOVA (NEPTUNE.UA)" w:date="2022-11-21T15:27:00Z">
                  <w:rPr>
                    <w:ins w:id="895" w:author="OLENA PASHKOVA (NEPTUNE.UA)" w:date="2022-10-26T01:13:00Z"/>
                    <w:rFonts w:ascii="Times New Roman" w:eastAsia="Calibri" w:hAnsi="Times New Roman" w:cs="Times New Roman"/>
                    <w:lang w:val="en-US"/>
                  </w:rPr>
                </w:rPrChange>
              </w:rPr>
            </w:pPr>
          </w:p>
          <w:p w14:paraId="0441AE2A" w14:textId="77777777" w:rsidR="00CE6042" w:rsidRPr="00DD122E" w:rsidRDefault="00CE6042" w:rsidP="00CE6042">
            <w:pPr>
              <w:jc w:val="both"/>
              <w:rPr>
                <w:ins w:id="896" w:author="OLENA PASHKOVA (NEPTUNE.UA)" w:date="2022-10-26T01:13:00Z"/>
                <w:rFonts w:ascii="Times New Roman" w:eastAsia="Calibri" w:hAnsi="Times New Roman" w:cs="Times New Roman"/>
                <w:lang w:val="en-US"/>
                <w:rPrChange w:id="897" w:author="OLENA PASHKOVA (NEPTUNE.UA)" w:date="2022-11-21T15:27:00Z">
                  <w:rPr>
                    <w:ins w:id="898" w:author="OLENA PASHKOVA (NEPTUNE.UA)" w:date="2022-10-26T01:13:00Z"/>
                    <w:rFonts w:ascii="Times New Roman" w:eastAsia="Calibri" w:hAnsi="Times New Roman" w:cs="Times New Roman"/>
                    <w:lang w:val="en-US"/>
                  </w:rPr>
                </w:rPrChange>
              </w:rPr>
            </w:pPr>
          </w:p>
          <w:p w14:paraId="1319415F" w14:textId="42E7FED7" w:rsidR="00400CA9" w:rsidRPr="00DD122E" w:rsidDel="00CE6042" w:rsidRDefault="00400CA9" w:rsidP="00C07EE8">
            <w:pPr>
              <w:jc w:val="both"/>
              <w:rPr>
                <w:ins w:id="899" w:author="Viktoriya Elik" w:date="2022-08-24T16:54:00Z"/>
                <w:del w:id="900" w:author="OLENA PASHKOVA (NEPTUNE.UA)" w:date="2022-10-26T01:13:00Z"/>
                <w:rFonts w:ascii="Times New Roman" w:eastAsia="Calibri" w:hAnsi="Times New Roman" w:cs="Times New Roman"/>
                <w:lang w:val="en-US"/>
                <w:rPrChange w:id="901" w:author="OLENA PASHKOVA (NEPTUNE.UA)" w:date="2022-11-21T15:27:00Z">
                  <w:rPr>
                    <w:ins w:id="902" w:author="Viktoriya Elik" w:date="2022-08-24T16:54:00Z"/>
                    <w:del w:id="903" w:author="OLENA PASHKOVA (NEPTUNE.UA)" w:date="2022-10-26T01:13:00Z"/>
                    <w:rFonts w:ascii="Times New Roman" w:eastAsia="Calibri" w:hAnsi="Times New Roman" w:cs="Times New Roman"/>
                    <w:lang w:val="en-US"/>
                  </w:rPr>
                </w:rPrChange>
              </w:rPr>
            </w:pPr>
            <w:commentRangeStart w:id="904"/>
            <w:ins w:id="905" w:author="Viktoriya Elik" w:date="2022-08-24T16:54:00Z">
              <w:del w:id="906" w:author="OLENA PASHKOVA (NEPTUNE.UA)" w:date="2022-10-26T01:13:00Z">
                <w:r w:rsidRPr="00DD122E" w:rsidDel="00CE6042">
                  <w:rPr>
                    <w:rFonts w:ascii="Times New Roman" w:eastAsia="Calibri" w:hAnsi="Times New Roman" w:cs="Times New Roman"/>
                    <w:lang w:val="en-US"/>
                    <w:rPrChange w:id="907" w:author="OLENA PASHKOVA (NEPTUNE.UA)" w:date="2022-11-21T15:27:00Z">
                      <w:rPr>
                        <w:rFonts w:ascii="Times New Roman" w:eastAsia="Calibri" w:hAnsi="Times New Roman" w:cs="Times New Roman"/>
                        <w:lang w:val="en-US"/>
                      </w:rPr>
                    </w:rPrChange>
                  </w:rPr>
                  <w:delText xml:space="preserve">to ensure simultaneous storage of the Customer’s Grain in the quantity of minimum </w:delText>
                </w:r>
                <w:r w:rsidRPr="00DD122E" w:rsidDel="00CE6042">
                  <w:rPr>
                    <w:rFonts w:ascii="Times New Roman" w:eastAsia="Calibri" w:hAnsi="Times New Roman" w:cs="Times New Roman"/>
                    <w:b/>
                    <w:bCs/>
                    <w:lang w:val="en-US"/>
                    <w:rPrChange w:id="908" w:author="OLENA PASHKOVA (NEPTUNE.UA)" w:date="2022-11-21T15:27:00Z">
                      <w:rPr>
                        <w:rFonts w:ascii="Times New Roman" w:eastAsia="Calibri" w:hAnsi="Times New Roman" w:cs="Times New Roman"/>
                        <w:b/>
                        <w:bCs/>
                        <w:lang w:val="en-US"/>
                      </w:rPr>
                    </w:rPrChange>
                  </w:rPr>
                  <w:delText>140,000.00 MT</w:delText>
                </w:r>
                <w:r w:rsidRPr="00DD122E" w:rsidDel="00CE6042">
                  <w:rPr>
                    <w:rFonts w:ascii="Times New Roman" w:eastAsia="Calibri" w:hAnsi="Times New Roman" w:cs="Times New Roman"/>
                    <w:lang w:val="en-US"/>
                    <w:rPrChange w:id="909" w:author="OLENA PASHKOVA (NEPTUNE.UA)" w:date="2022-11-21T15:27:00Z">
                      <w:rPr>
                        <w:rFonts w:ascii="Times New Roman" w:eastAsia="Calibri" w:hAnsi="Times New Roman" w:cs="Times New Roman"/>
                        <w:lang w:val="en-US"/>
                      </w:rPr>
                    </w:rPrChange>
                  </w:rPr>
                  <w:delText xml:space="preserve">, ensuring the preservation of quality parameters of such Grain for not less than </w:delText>
                </w:r>
                <w:r w:rsidRPr="00DD122E" w:rsidDel="00CE6042">
                  <w:rPr>
                    <w:rFonts w:ascii="Times New Roman" w:eastAsia="Calibri" w:hAnsi="Times New Roman" w:cs="Times New Roman"/>
                    <w:b/>
                    <w:bCs/>
                    <w:lang w:val="en-US"/>
                    <w:rPrChange w:id="910" w:author="OLENA PASHKOVA (NEPTUNE.UA)" w:date="2022-11-21T15:27:00Z">
                      <w:rPr>
                        <w:rFonts w:ascii="Times New Roman" w:eastAsia="Calibri" w:hAnsi="Times New Roman" w:cs="Times New Roman"/>
                        <w:b/>
                        <w:bCs/>
                        <w:lang w:val="en-US"/>
                      </w:rPr>
                    </w:rPrChange>
                  </w:rPr>
                  <w:delText>60 (sixty</w:delText>
                </w:r>
                <w:r w:rsidRPr="00DD122E" w:rsidDel="00CE6042">
                  <w:rPr>
                    <w:rFonts w:ascii="Times New Roman" w:eastAsia="Calibri" w:hAnsi="Times New Roman" w:cs="Times New Roman"/>
                    <w:b/>
                    <w:bCs/>
                    <w:lang w:val="uk-UA"/>
                    <w:rPrChange w:id="911" w:author="OLENA PASHKOVA (NEPTUNE.UA)" w:date="2022-11-21T15:27:00Z">
                      <w:rPr>
                        <w:rFonts w:ascii="Times New Roman" w:eastAsia="Calibri" w:hAnsi="Times New Roman" w:cs="Times New Roman"/>
                        <w:b/>
                        <w:bCs/>
                        <w:lang w:val="uk-UA"/>
                      </w:rPr>
                    </w:rPrChange>
                  </w:rPr>
                  <w:delText xml:space="preserve">) </w:delText>
                </w:r>
                <w:r w:rsidRPr="00DD122E" w:rsidDel="00CE6042">
                  <w:rPr>
                    <w:rFonts w:ascii="Times New Roman" w:eastAsia="Calibri" w:hAnsi="Times New Roman" w:cs="Times New Roman"/>
                    <w:b/>
                    <w:bCs/>
                    <w:lang w:val="en-US"/>
                    <w:rPrChange w:id="912" w:author="OLENA PASHKOVA (NEPTUNE.UA)" w:date="2022-11-21T15:27:00Z">
                      <w:rPr>
                        <w:rFonts w:ascii="Times New Roman" w:eastAsia="Calibri" w:hAnsi="Times New Roman" w:cs="Times New Roman"/>
                        <w:b/>
                        <w:bCs/>
                        <w:lang w:val="en-US"/>
                      </w:rPr>
                    </w:rPrChange>
                  </w:rPr>
                  <w:delText>calendar days</w:delText>
                </w:r>
                <w:r w:rsidRPr="00DD122E" w:rsidDel="00CE6042">
                  <w:rPr>
                    <w:rFonts w:ascii="Times New Roman" w:eastAsia="Calibri" w:hAnsi="Times New Roman" w:cs="Times New Roman"/>
                    <w:lang w:val="en-US"/>
                    <w:rPrChange w:id="913" w:author="OLENA PASHKOVA (NEPTUNE.UA)" w:date="2022-11-21T15:27:00Z">
                      <w:rPr>
                        <w:rFonts w:ascii="Times New Roman" w:eastAsia="Calibri" w:hAnsi="Times New Roman" w:cs="Times New Roman"/>
                        <w:lang w:val="en-US"/>
                      </w:rPr>
                    </w:rPrChange>
                  </w:rPr>
                  <w:delText xml:space="preserve"> from the date of acceptance of the Grain on the Contractor’s Terminal, with the possibility to </w:delText>
                </w:r>
                <w:r w:rsidRPr="00DD122E" w:rsidDel="00CE6042">
                  <w:rPr>
                    <w:rFonts w:ascii="Times New Roman" w:eastAsia="Calibri" w:hAnsi="Times New Roman" w:cs="Times New Roman"/>
                    <w:b/>
                    <w:bCs/>
                    <w:lang w:val="en-US"/>
                    <w:rPrChange w:id="914" w:author="OLENA PASHKOVA (NEPTUNE.UA)" w:date="2022-11-21T15:27:00Z">
                      <w:rPr>
                        <w:rFonts w:ascii="Times New Roman" w:eastAsia="Calibri" w:hAnsi="Times New Roman" w:cs="Times New Roman"/>
                        <w:b/>
                        <w:bCs/>
                        <w:lang w:val="en-US"/>
                      </w:rPr>
                    </w:rPrChange>
                  </w:rPr>
                  <w:delText>increase</w:delText>
                </w:r>
                <w:r w:rsidRPr="00DD122E" w:rsidDel="00CE6042">
                  <w:rPr>
                    <w:rFonts w:ascii="Times New Roman" w:eastAsia="Calibri" w:hAnsi="Times New Roman" w:cs="Times New Roman"/>
                    <w:lang w:val="en-US"/>
                    <w:rPrChange w:id="915" w:author="OLENA PASHKOVA (NEPTUNE.UA)" w:date="2022-11-21T15:27:00Z">
                      <w:rPr>
                        <w:rFonts w:ascii="Times New Roman" w:eastAsia="Calibri" w:hAnsi="Times New Roman" w:cs="Times New Roman"/>
                        <w:lang w:val="en-US"/>
                      </w:rPr>
                    </w:rPrChange>
                  </w:rPr>
                  <w:delText xml:space="preserve"> this volume with the consent of the Parties</w:delText>
                </w:r>
                <w:r w:rsidRPr="00DD122E" w:rsidDel="00CE6042">
                  <w:rPr>
                    <w:rFonts w:ascii="Times New Roman" w:eastAsia="Calibri" w:hAnsi="Times New Roman" w:cs="Times New Roman"/>
                    <w:lang w:val="uk-UA"/>
                    <w:rPrChange w:id="916" w:author="OLENA PASHKOVA (NEPTUNE.UA)" w:date="2022-11-21T15:27:00Z">
                      <w:rPr>
                        <w:rFonts w:ascii="Times New Roman" w:eastAsia="Calibri" w:hAnsi="Times New Roman" w:cs="Times New Roman"/>
                        <w:lang w:val="uk-UA"/>
                      </w:rPr>
                    </w:rPrChange>
                  </w:rPr>
                  <w:delText xml:space="preserve"> </w:delText>
                </w:r>
                <w:r w:rsidRPr="00DD122E" w:rsidDel="00CE6042">
                  <w:rPr>
                    <w:rFonts w:ascii="Times New Roman" w:eastAsia="Calibri" w:hAnsi="Times New Roman" w:cs="Times New Roman"/>
                    <w:lang w:val="en-US"/>
                    <w:rPrChange w:id="917" w:author="OLENA PASHKOVA (NEPTUNE.UA)" w:date="2022-11-21T15:27:00Z">
                      <w:rPr>
                        <w:rFonts w:ascii="Times New Roman" w:eastAsia="Calibri" w:hAnsi="Times New Roman" w:cs="Times New Roman"/>
                        <w:lang w:val="en-US"/>
                      </w:rPr>
                    </w:rPrChange>
                  </w:rPr>
                  <w:delText>subject to the availability of technical capabilities from the Contractor.</w:delText>
                </w:r>
              </w:del>
            </w:ins>
            <w:commentRangeEnd w:id="904"/>
            <w:del w:id="918" w:author="OLENA PASHKOVA (NEPTUNE.UA)" w:date="2022-10-26T01:13:00Z">
              <w:r w:rsidRPr="00DD122E" w:rsidDel="00CE6042">
                <w:rPr>
                  <w:rFonts w:ascii="Times New Roman" w:eastAsia="Calibri" w:hAnsi="Times New Roman" w:cs="Times New Roman"/>
                  <w:rPrChange w:id="919" w:author="OLENA PASHKOVA (NEPTUNE.UA)" w:date="2022-11-21T15:27:00Z">
                    <w:rPr>
                      <w:rFonts w:ascii="Calibri" w:eastAsia="Calibri" w:hAnsi="Calibri" w:cs="Times New Roman"/>
                      <w:sz w:val="16"/>
                      <w:szCs w:val="16"/>
                    </w:rPr>
                  </w:rPrChange>
                </w:rPr>
                <w:commentReference w:id="904"/>
              </w:r>
            </w:del>
          </w:p>
          <w:p w14:paraId="4AED8831" w14:textId="4A40CB11" w:rsidR="00400CA9" w:rsidRPr="00DD122E" w:rsidDel="00CE6042" w:rsidRDefault="00400CA9">
            <w:pPr>
              <w:jc w:val="both"/>
              <w:rPr>
                <w:del w:id="920" w:author="OLENA PASHKOVA (NEPTUNE.UA)" w:date="2022-10-26T01:13:00Z"/>
                <w:rFonts w:ascii="Times New Roman" w:eastAsia="Calibri" w:hAnsi="Times New Roman" w:cs="Times New Roman"/>
                <w:lang w:val="en-US"/>
                <w:rPrChange w:id="921" w:author="OLENA PASHKOVA (NEPTUNE.UA)" w:date="2022-11-21T15:27:00Z">
                  <w:rPr>
                    <w:del w:id="922" w:author="OLENA PASHKOVA (NEPTUNE.UA)" w:date="2022-10-26T01:13:00Z"/>
                    <w:rFonts w:ascii="Times New Roman" w:eastAsia="Calibri" w:hAnsi="Times New Roman" w:cs="Times New Roman"/>
                    <w:lang w:val="en-US"/>
                  </w:rPr>
                </w:rPrChange>
              </w:rPr>
              <w:pPrChange w:id="923" w:author="OLENA PASHKOVA (NEPTUNE.UA)" w:date="2022-10-26T01:13:00Z">
                <w:pPr>
                  <w:contextualSpacing/>
                  <w:jc w:val="both"/>
                </w:pPr>
              </w:pPrChange>
            </w:pPr>
            <w:del w:id="924" w:author="OLENA PASHKOVA (NEPTUNE.UA)" w:date="2022-10-26T01:13:00Z">
              <w:r w:rsidRPr="00DD122E" w:rsidDel="00CE6042">
                <w:rPr>
                  <w:rFonts w:ascii="Times New Roman" w:eastAsia="Calibri" w:hAnsi="Times New Roman" w:cs="Times New Roman"/>
                  <w:lang w:val="en-US"/>
                  <w:rPrChange w:id="925" w:author="OLENA PASHKOVA (NEPTUNE.UA)" w:date="2022-11-21T15:27:00Z">
                    <w:rPr>
                      <w:rFonts w:ascii="Times New Roman" w:eastAsia="Calibri" w:hAnsi="Times New Roman" w:cs="Times New Roman"/>
                      <w:lang w:val="en-US"/>
                    </w:rPr>
                  </w:rPrChange>
                </w:rPr>
                <w:delText>to ensure simultaneous storage of the Customer</w:delText>
              </w:r>
            </w:del>
            <w:ins w:id="926" w:author="Nataliya Tomaskovic" w:date="2022-08-18T18:44:00Z">
              <w:del w:id="927" w:author="OLENA PASHKOVA (NEPTUNE.UA)" w:date="2022-10-26T01:13:00Z">
                <w:r w:rsidRPr="00DD122E" w:rsidDel="00CE6042">
                  <w:rPr>
                    <w:rFonts w:ascii="Times New Roman" w:eastAsia="Calibri" w:hAnsi="Times New Roman" w:cs="Times New Roman"/>
                    <w:lang w:val="en-US"/>
                    <w:rPrChange w:id="928" w:author="OLENA PASHKOVA (NEPTUNE.UA)" w:date="2022-11-21T15:27:00Z">
                      <w:rPr>
                        <w:rFonts w:ascii="Times New Roman" w:eastAsia="Calibri" w:hAnsi="Times New Roman" w:cs="Times New Roman"/>
                        <w:lang w:val="en-US"/>
                      </w:rPr>
                    </w:rPrChange>
                  </w:rPr>
                  <w:delText>’</w:delText>
                </w:r>
              </w:del>
            </w:ins>
            <w:del w:id="929" w:author="OLENA PASHKOVA (NEPTUNE.UA)" w:date="2022-10-26T01:13:00Z">
              <w:r w:rsidRPr="00DD122E" w:rsidDel="00CE6042">
                <w:rPr>
                  <w:rFonts w:ascii="Times New Roman" w:eastAsia="Calibri" w:hAnsi="Times New Roman" w:cs="Times New Roman"/>
                  <w:lang w:val="en-US"/>
                  <w:rPrChange w:id="930" w:author="OLENA PASHKOVA (NEPTUNE.UA)" w:date="2022-11-21T15:27:00Z">
                    <w:rPr>
                      <w:rFonts w:ascii="Times New Roman" w:eastAsia="Calibri" w:hAnsi="Times New Roman" w:cs="Times New Roman"/>
                      <w:lang w:val="en-US"/>
                    </w:rPr>
                  </w:rPrChange>
                </w:rPr>
                <w:delText>'s grain in quantity agreed by the Parties duering</w:delText>
              </w:r>
            </w:del>
            <w:ins w:id="931" w:author="Nataliya Tomaskovic" w:date="2022-08-19T17:16:00Z">
              <w:del w:id="932" w:author="OLENA PASHKOVA (NEPTUNE.UA)" w:date="2022-10-26T01:13:00Z">
                <w:r w:rsidRPr="00DD122E" w:rsidDel="00CE6042">
                  <w:rPr>
                    <w:rFonts w:ascii="Times New Roman" w:eastAsia="Calibri" w:hAnsi="Times New Roman" w:cs="Times New Roman"/>
                    <w:lang w:val="en-US"/>
                    <w:rPrChange w:id="933" w:author="OLENA PASHKOVA (NEPTUNE.UA)" w:date="2022-11-21T15:27:00Z">
                      <w:rPr>
                        <w:rFonts w:ascii="Times New Roman" w:eastAsia="Calibri" w:hAnsi="Times New Roman" w:cs="Times New Roman"/>
                        <w:lang w:val="en-US"/>
                      </w:rPr>
                    </w:rPrChange>
                  </w:rPr>
                  <w:delText xml:space="preserve"> app</w:delText>
                </w:r>
              </w:del>
            </w:ins>
            <w:del w:id="934" w:author="OLENA PASHKOVA (NEPTUNE.UA)" w:date="2022-10-26T01:13:00Z">
              <w:r w:rsidRPr="00DD122E" w:rsidDel="00CE6042">
                <w:rPr>
                  <w:rFonts w:ascii="Times New Roman" w:eastAsia="Calibri" w:hAnsi="Times New Roman" w:cs="Times New Roman"/>
                  <w:lang w:val="en-US"/>
                  <w:rPrChange w:id="935" w:author="OLENA PASHKOVA (NEPTUNE.UA)" w:date="2022-11-21T15:27:00Z">
                    <w:rPr>
                      <w:rFonts w:ascii="Times New Roman" w:eastAsia="Calibri" w:hAnsi="Times New Roman" w:cs="Times New Roman"/>
                      <w:lang w:val="en-US"/>
                    </w:rPr>
                  </w:rPrChange>
                </w:rPr>
                <w:delText xml:space="preserve"> the ap</w:delText>
              </w:r>
            </w:del>
            <w:ins w:id="936" w:author="Nataliya Tomaskovic" w:date="2022-08-18T21:39:00Z">
              <w:del w:id="937" w:author="OLENA PASHKOVA (NEPTUNE.UA)" w:date="2022-10-26T01:13:00Z">
                <w:r w:rsidRPr="00DD122E" w:rsidDel="00CE6042">
                  <w:rPr>
                    <w:rFonts w:ascii="Times New Roman" w:eastAsia="Calibri" w:hAnsi="Times New Roman" w:cs="Times New Roman"/>
                    <w:lang w:val="en-US"/>
                    <w:rPrChange w:id="938" w:author="OLENA PASHKOVA (NEPTUNE.UA)" w:date="2022-11-21T15:27:00Z">
                      <w:rPr>
                        <w:rFonts w:ascii="Times New Roman" w:eastAsia="Calibri" w:hAnsi="Times New Roman" w:cs="Times New Roman"/>
                        <w:lang w:val="en-US"/>
                      </w:rPr>
                    </w:rPrChange>
                  </w:rPr>
                  <w:pgNum/>
                </w:r>
                <w:r w:rsidRPr="00DD122E" w:rsidDel="00CE6042">
                  <w:rPr>
                    <w:rFonts w:ascii="Times New Roman" w:eastAsia="Calibri" w:hAnsi="Times New Roman" w:cs="Times New Roman"/>
                    <w:lang w:val="en-US"/>
                    <w:rPrChange w:id="939" w:author="OLENA PASHKOVA (NEPTUNE.UA)" w:date="2022-11-21T15:27:00Z">
                      <w:rPr>
                        <w:rFonts w:ascii="Times New Roman" w:eastAsia="Calibri" w:hAnsi="Times New Roman" w:cs="Times New Roman"/>
                        <w:lang w:val="en-US"/>
                      </w:rPr>
                    </w:rPrChange>
                  </w:rPr>
                  <w:delText>eparate</w:delText>
                </w:r>
              </w:del>
            </w:ins>
            <w:del w:id="940" w:author="OLENA PASHKOVA (NEPTUNE.UA)" w:date="2022-10-26T01:13:00Z">
              <w:r w:rsidRPr="00DD122E" w:rsidDel="00CE6042">
                <w:rPr>
                  <w:rFonts w:ascii="Times New Roman" w:eastAsia="Calibri" w:hAnsi="Times New Roman" w:cs="Times New Roman"/>
                  <w:lang w:val="en-US"/>
                  <w:rPrChange w:id="941" w:author="OLENA PASHKOVA (NEPTUNE.UA)" w:date="2022-11-21T15:27:00Z">
                    <w:rPr>
                      <w:rFonts w:ascii="Times New Roman" w:eastAsia="Calibri" w:hAnsi="Times New Roman" w:cs="Times New Roman"/>
                      <w:lang w:val="en-US"/>
                    </w:rPr>
                  </w:rPrChange>
                </w:rPr>
                <w:delText xml:space="preserve">rovaling of </w:delText>
              </w:r>
            </w:del>
            <w:ins w:id="942" w:author="Nataliya Tomaskovic" w:date="2022-08-18T18:44:00Z">
              <w:del w:id="943" w:author="OLENA PASHKOVA (NEPTUNE.UA)" w:date="2022-10-26T01:13:00Z">
                <w:r w:rsidRPr="00DD122E" w:rsidDel="00CE6042">
                  <w:rPr>
                    <w:rFonts w:ascii="Times New Roman" w:eastAsia="Calibri" w:hAnsi="Times New Roman" w:cs="Times New Roman"/>
                    <w:lang w:val="en-US"/>
                    <w:rPrChange w:id="944" w:author="OLENA PASHKOVA (NEPTUNE.UA)" w:date="2022-11-21T15:27:00Z">
                      <w:rPr>
                        <w:rFonts w:ascii="Times New Roman" w:eastAsia="Calibri" w:hAnsi="Times New Roman" w:cs="Times New Roman"/>
                        <w:lang w:val="en-US"/>
                      </w:rPr>
                    </w:rPrChange>
                  </w:rPr>
                  <w:delText xml:space="preserve">the </w:delText>
                </w:r>
              </w:del>
            </w:ins>
            <w:del w:id="945" w:author="OLENA PASHKOVA (NEPTUNE.UA)" w:date="2022-10-26T01:13:00Z">
              <w:r w:rsidRPr="00DD122E" w:rsidDel="00CE6042">
                <w:rPr>
                  <w:rFonts w:ascii="Times New Roman" w:eastAsia="Calibri" w:hAnsi="Times New Roman" w:cs="Times New Roman"/>
                  <w:b/>
                  <w:bCs/>
                  <w:lang w:val="en-US"/>
                  <w:rPrChange w:id="946" w:author="OLENA PASHKOVA (NEPTUNE.UA)" w:date="2022-11-21T15:27:00Z">
                    <w:rPr>
                      <w:rFonts w:ascii="Times New Roman" w:hAnsi="Times New Roman" w:cs="Times New Roman"/>
                      <w:lang w:val="en-US"/>
                    </w:rPr>
                  </w:rPrChange>
                </w:rPr>
                <w:delText xml:space="preserve">monthly Delivery Schedule of Grain </w:delText>
              </w:r>
              <w:r w:rsidRPr="00DD122E" w:rsidDel="00CE6042">
                <w:rPr>
                  <w:rFonts w:ascii="Times New Roman" w:eastAsia="Calibri" w:hAnsi="Times New Roman" w:cs="Times New Roman"/>
                  <w:lang w:val="en-US"/>
                  <w:rPrChange w:id="947" w:author="OLENA PASHKOVA (NEPTUNE.UA)" w:date="2022-11-21T15:27:00Z">
                    <w:rPr>
                      <w:rFonts w:ascii="Times New Roman" w:eastAsia="Calibri" w:hAnsi="Times New Roman" w:cs="Times New Roman"/>
                      <w:lang w:val="en-US"/>
                    </w:rPr>
                  </w:rPrChange>
                </w:rPr>
                <w:delText>to the Terminal</w:delText>
              </w:r>
            </w:del>
            <w:ins w:id="948" w:author="Nataliya Tomaskovic" w:date="2022-08-22T15:15:00Z">
              <w:del w:id="949" w:author="OLENA PASHKOVA (NEPTUNE.UA)" w:date="2022-10-26T01:13:00Z">
                <w:r w:rsidRPr="00DD122E" w:rsidDel="00CE6042">
                  <w:rPr>
                    <w:rFonts w:ascii="Times New Roman" w:eastAsia="Calibri" w:hAnsi="Times New Roman" w:cs="Times New Roman"/>
                    <w:lang w:val="en-US"/>
                    <w:rPrChange w:id="950" w:author="OLENA PASHKOVA (NEPTUNE.UA)" w:date="2022-11-21T15:27:00Z">
                      <w:rPr>
                        <w:rFonts w:ascii="Times New Roman" w:eastAsia="Calibri" w:hAnsi="Times New Roman" w:cs="Times New Roman"/>
                        <w:lang w:val="en-US"/>
                      </w:rPr>
                    </w:rPrChange>
                  </w:rPr>
                  <w:delText xml:space="preserve"> but not less than the quantity per clause 4.10</w:delText>
                </w:r>
              </w:del>
            </w:ins>
            <w:del w:id="951" w:author="OLENA PASHKOVA (NEPTUNE.UA)" w:date="2022-10-26T01:13:00Z">
              <w:r w:rsidRPr="00DD122E" w:rsidDel="00CE6042">
                <w:rPr>
                  <w:rFonts w:ascii="Times New Roman" w:eastAsia="Calibri" w:hAnsi="Times New Roman" w:cs="Times New Roman"/>
                  <w:lang w:val="en-US"/>
                  <w:rPrChange w:id="952" w:author="OLENA PASHKOVA (NEPTUNE.UA)" w:date="2022-11-21T15:27:00Z">
                    <w:rPr>
                      <w:rFonts w:ascii="Times New Roman" w:eastAsia="Calibri" w:hAnsi="Times New Roman" w:cs="Times New Roman"/>
                      <w:lang w:val="en-US"/>
                    </w:rPr>
                  </w:rPrChange>
                </w:rPr>
                <w:delText>, in conditions</w:delText>
              </w:r>
            </w:del>
            <w:ins w:id="953" w:author="Nataliya Tomaskovic" w:date="2022-08-18T18:45:00Z">
              <w:del w:id="954" w:author="OLENA PASHKOVA (NEPTUNE.UA)" w:date="2022-10-26T01:13:00Z">
                <w:r w:rsidRPr="00DD122E" w:rsidDel="00CE6042">
                  <w:rPr>
                    <w:rFonts w:ascii="Times New Roman" w:eastAsia="Calibri" w:hAnsi="Times New Roman" w:cs="Times New Roman"/>
                    <w:lang w:val="en-US"/>
                    <w:rPrChange w:id="955" w:author="OLENA PASHKOVA (NEPTUNE.UA)" w:date="2022-11-21T15:27:00Z">
                      <w:rPr>
                        <w:rFonts w:ascii="Times New Roman" w:eastAsia="Calibri" w:hAnsi="Times New Roman" w:cs="Times New Roman"/>
                        <w:lang w:val="en-US"/>
                      </w:rPr>
                    </w:rPrChange>
                  </w:rPr>
                  <w:delText xml:space="preserve">and </w:delText>
                </w:r>
              </w:del>
            </w:ins>
            <w:del w:id="956" w:author="OLENA PASHKOVA (NEPTUNE.UA)" w:date="2022-10-26T01:13:00Z">
              <w:r w:rsidRPr="00DD122E" w:rsidDel="00CE6042">
                <w:rPr>
                  <w:rFonts w:ascii="Times New Roman" w:eastAsia="Calibri" w:hAnsi="Times New Roman" w:cs="Times New Roman"/>
                  <w:lang w:val="en-US"/>
                  <w:rPrChange w:id="957" w:author="OLENA PASHKOVA (NEPTUNE.UA)" w:date="2022-11-21T15:27:00Z">
                    <w:rPr>
                      <w:rFonts w:ascii="Times New Roman" w:eastAsia="Calibri" w:hAnsi="Times New Roman" w:cs="Times New Roman"/>
                      <w:lang w:val="en-US"/>
                    </w:rPr>
                  </w:rPrChange>
                </w:rPr>
                <w:delText xml:space="preserve"> ensur</w:delText>
              </w:r>
            </w:del>
            <w:ins w:id="958" w:author="Nataliya Tomaskovic" w:date="2022-08-18T18:45:00Z">
              <w:del w:id="959" w:author="OLENA PASHKOVA (NEPTUNE.UA)" w:date="2022-10-26T01:13:00Z">
                <w:r w:rsidRPr="00DD122E" w:rsidDel="00CE6042">
                  <w:rPr>
                    <w:rFonts w:ascii="Times New Roman" w:eastAsia="Calibri" w:hAnsi="Times New Roman" w:cs="Times New Roman"/>
                    <w:lang w:val="en-US"/>
                    <w:rPrChange w:id="960" w:author="OLENA PASHKOVA (NEPTUNE.UA)" w:date="2022-11-21T15:27:00Z">
                      <w:rPr>
                        <w:rFonts w:ascii="Times New Roman" w:eastAsia="Calibri" w:hAnsi="Times New Roman" w:cs="Times New Roman"/>
                        <w:lang w:val="en-US"/>
                      </w:rPr>
                    </w:rPrChange>
                  </w:rPr>
                  <w:delText>e</w:delText>
                </w:r>
              </w:del>
            </w:ins>
            <w:del w:id="961" w:author="OLENA PASHKOVA (NEPTUNE.UA)" w:date="2022-10-26T01:13:00Z">
              <w:r w:rsidRPr="00DD122E" w:rsidDel="00CE6042">
                <w:rPr>
                  <w:rFonts w:ascii="Times New Roman" w:eastAsia="Calibri" w:hAnsi="Times New Roman" w:cs="Times New Roman"/>
                  <w:lang w:val="en-US"/>
                  <w:rPrChange w:id="962" w:author="OLENA PASHKOVA (NEPTUNE.UA)" w:date="2022-11-21T15:27:00Z">
                    <w:rPr>
                      <w:rFonts w:ascii="Times New Roman" w:eastAsia="Calibri" w:hAnsi="Times New Roman" w:cs="Times New Roman"/>
                      <w:lang w:val="en-US"/>
                    </w:rPr>
                  </w:rPrChange>
                </w:rPr>
                <w:delText>ing the preservation of qualit</w:delText>
              </w:r>
            </w:del>
            <w:ins w:id="963" w:author="Nataliya Tomaskovic" w:date="2022-08-18T18:45:00Z">
              <w:del w:id="964" w:author="OLENA PASHKOVA (NEPTUNE.UA)" w:date="2022-10-26T01:13:00Z">
                <w:r w:rsidRPr="00DD122E" w:rsidDel="00CE6042">
                  <w:rPr>
                    <w:rFonts w:ascii="Times New Roman" w:eastAsia="Calibri" w:hAnsi="Times New Roman" w:cs="Times New Roman"/>
                    <w:lang w:val="en-US"/>
                    <w:rPrChange w:id="965" w:author="OLENA PASHKOVA (NEPTUNE.UA)" w:date="2022-11-21T15:27:00Z">
                      <w:rPr>
                        <w:rFonts w:ascii="Times New Roman" w:eastAsia="Calibri" w:hAnsi="Times New Roman" w:cs="Times New Roman"/>
                        <w:lang w:val="en-US"/>
                      </w:rPr>
                    </w:rPrChange>
                  </w:rPr>
                  <w:delText>y</w:delText>
                </w:r>
              </w:del>
            </w:ins>
            <w:del w:id="966" w:author="OLENA PASHKOVA (NEPTUNE.UA)" w:date="2022-10-26T01:13:00Z">
              <w:r w:rsidRPr="00DD122E" w:rsidDel="00CE6042">
                <w:rPr>
                  <w:rFonts w:ascii="Times New Roman" w:eastAsia="Calibri" w:hAnsi="Times New Roman" w:cs="Times New Roman"/>
                  <w:lang w:val="en-US"/>
                  <w:rPrChange w:id="967" w:author="OLENA PASHKOVA (NEPTUNE.UA)" w:date="2022-11-21T15:27:00Z">
                    <w:rPr>
                      <w:rFonts w:ascii="Times New Roman" w:eastAsia="Calibri" w:hAnsi="Times New Roman" w:cs="Times New Roman"/>
                      <w:lang w:val="en-US"/>
                    </w:rPr>
                  </w:rPrChange>
                </w:rPr>
                <w:delText>ative parameters of such Grain for not less than 30 (thirty</w:delText>
              </w:r>
              <w:r w:rsidRPr="00DD122E" w:rsidDel="00CE6042">
                <w:rPr>
                  <w:rFonts w:ascii="Times New Roman" w:eastAsia="Calibri" w:hAnsi="Times New Roman" w:cs="Times New Roman"/>
                  <w:lang w:val="uk-UA"/>
                  <w:rPrChange w:id="968" w:author="OLENA PASHKOVA (NEPTUNE.UA)" w:date="2022-11-21T15:27:00Z">
                    <w:rPr>
                      <w:rFonts w:ascii="Times New Roman" w:eastAsia="Calibri" w:hAnsi="Times New Roman" w:cs="Times New Roman"/>
                      <w:lang w:val="uk-UA"/>
                    </w:rPr>
                  </w:rPrChange>
                </w:rPr>
                <w:delText xml:space="preserve">) </w:delText>
              </w:r>
              <w:r w:rsidRPr="00DD122E" w:rsidDel="00CE6042">
                <w:rPr>
                  <w:rFonts w:ascii="Times New Roman" w:eastAsia="Calibri" w:hAnsi="Times New Roman" w:cs="Times New Roman"/>
                  <w:lang w:val="en-US"/>
                  <w:rPrChange w:id="969" w:author="OLENA PASHKOVA (NEPTUNE.UA)" w:date="2022-11-21T15:27:00Z">
                    <w:rPr>
                      <w:rFonts w:ascii="Times New Roman" w:eastAsia="Calibri" w:hAnsi="Times New Roman" w:cs="Times New Roman"/>
                      <w:lang w:val="en-US"/>
                    </w:rPr>
                  </w:rPrChange>
                </w:rPr>
                <w:delText>calendar days from the date of acceptance of the Grain on the Contractor</w:delText>
              </w:r>
            </w:del>
            <w:ins w:id="970" w:author="Nataliya Tomaskovic" w:date="2022-08-18T18:45:00Z">
              <w:del w:id="971" w:author="OLENA PASHKOVA (NEPTUNE.UA)" w:date="2022-10-26T01:13:00Z">
                <w:r w:rsidRPr="00DD122E" w:rsidDel="00CE6042">
                  <w:rPr>
                    <w:rFonts w:ascii="Times New Roman" w:eastAsia="Calibri" w:hAnsi="Times New Roman" w:cs="Times New Roman"/>
                    <w:lang w:val="en-US"/>
                    <w:rPrChange w:id="972" w:author="OLENA PASHKOVA (NEPTUNE.UA)" w:date="2022-11-21T15:27:00Z">
                      <w:rPr>
                        <w:rFonts w:ascii="Times New Roman" w:eastAsia="Calibri" w:hAnsi="Times New Roman" w:cs="Times New Roman"/>
                        <w:lang w:val="en-US"/>
                      </w:rPr>
                    </w:rPrChange>
                  </w:rPr>
                  <w:delText>’</w:delText>
                </w:r>
              </w:del>
            </w:ins>
            <w:del w:id="973" w:author="OLENA PASHKOVA (NEPTUNE.UA)" w:date="2022-10-26T01:13:00Z">
              <w:r w:rsidRPr="00DD122E" w:rsidDel="00CE6042">
                <w:rPr>
                  <w:rFonts w:ascii="Times New Roman" w:eastAsia="Calibri" w:hAnsi="Times New Roman" w:cs="Times New Roman"/>
                  <w:lang w:val="en-US"/>
                  <w:rPrChange w:id="974" w:author="OLENA PASHKOVA (NEPTUNE.UA)" w:date="2022-11-21T15:27:00Z">
                    <w:rPr>
                      <w:rFonts w:ascii="Times New Roman" w:eastAsia="Calibri" w:hAnsi="Times New Roman" w:cs="Times New Roman"/>
                      <w:lang w:val="en-US"/>
                    </w:rPr>
                  </w:rPrChange>
                </w:rPr>
                <w:delText>'s Terminal, with the possibility to increase this volume with</w:delText>
              </w:r>
            </w:del>
            <w:ins w:id="975" w:author="Nataliya Tomaskovic" w:date="2022-08-18T18:46:00Z">
              <w:del w:id="976" w:author="OLENA PASHKOVA (NEPTUNE.UA)" w:date="2022-10-26T01:13:00Z">
                <w:r w:rsidRPr="00DD122E" w:rsidDel="00CE6042">
                  <w:rPr>
                    <w:rFonts w:ascii="Times New Roman" w:eastAsia="Calibri" w:hAnsi="Times New Roman" w:cs="Times New Roman"/>
                    <w:lang w:val="en-US"/>
                    <w:rPrChange w:id="977" w:author="OLENA PASHKOVA (NEPTUNE.UA)" w:date="2022-11-21T15:27:00Z">
                      <w:rPr>
                        <w:rFonts w:ascii="Times New Roman" w:eastAsia="Calibri" w:hAnsi="Times New Roman" w:cs="Times New Roman"/>
                        <w:lang w:val="en-US"/>
                      </w:rPr>
                    </w:rPrChange>
                  </w:rPr>
                  <w:delText>by</w:delText>
                </w:r>
              </w:del>
            </w:ins>
            <w:del w:id="978" w:author="OLENA PASHKOVA (NEPTUNE.UA)" w:date="2022-10-26T01:13:00Z">
              <w:r w:rsidRPr="00DD122E" w:rsidDel="00CE6042">
                <w:rPr>
                  <w:rFonts w:ascii="Times New Roman" w:eastAsia="Calibri" w:hAnsi="Times New Roman" w:cs="Times New Roman"/>
                  <w:lang w:val="en-US"/>
                  <w:rPrChange w:id="979" w:author="OLENA PASHKOVA (NEPTUNE.UA)" w:date="2022-11-21T15:27:00Z">
                    <w:rPr>
                      <w:rFonts w:ascii="Times New Roman" w:eastAsia="Calibri" w:hAnsi="Times New Roman" w:cs="Times New Roman"/>
                      <w:lang w:val="en-US"/>
                    </w:rPr>
                  </w:rPrChange>
                </w:rPr>
                <w:delText xml:space="preserve"> </w:delText>
              </w:r>
            </w:del>
            <w:ins w:id="980" w:author="Nataliya Tomaskovic" w:date="2022-08-18T18:46:00Z">
              <w:del w:id="981" w:author="OLENA PASHKOVA (NEPTUNE.UA)" w:date="2022-10-26T01:13:00Z">
                <w:r w:rsidRPr="00DD122E" w:rsidDel="00CE6042">
                  <w:rPr>
                    <w:rFonts w:ascii="Times New Roman" w:eastAsia="Calibri" w:hAnsi="Times New Roman" w:cs="Times New Roman"/>
                    <w:lang w:val="en-US"/>
                    <w:rPrChange w:id="982" w:author="OLENA PASHKOVA (NEPTUNE.UA)" w:date="2022-11-21T15:27:00Z">
                      <w:rPr>
                        <w:rFonts w:ascii="Times New Roman" w:eastAsia="Calibri" w:hAnsi="Times New Roman" w:cs="Times New Roman"/>
                        <w:lang w:val="en-US"/>
                      </w:rPr>
                    </w:rPrChange>
                  </w:rPr>
                  <w:delText xml:space="preserve">mutual </w:delText>
                </w:r>
              </w:del>
            </w:ins>
            <w:del w:id="983" w:author="OLENA PASHKOVA (NEPTUNE.UA)" w:date="2022-10-26T01:13:00Z">
              <w:r w:rsidRPr="00DD122E" w:rsidDel="00CE6042">
                <w:rPr>
                  <w:rFonts w:ascii="Times New Roman" w:eastAsia="Calibri" w:hAnsi="Times New Roman" w:cs="Times New Roman"/>
                  <w:lang w:val="en-US"/>
                  <w:rPrChange w:id="984" w:author="OLENA PASHKOVA (NEPTUNE.UA)" w:date="2022-11-21T15:27:00Z">
                    <w:rPr>
                      <w:rFonts w:ascii="Times New Roman" w:eastAsia="Calibri" w:hAnsi="Times New Roman" w:cs="Times New Roman"/>
                      <w:lang w:val="en-US"/>
                    </w:rPr>
                  </w:rPrChange>
                </w:rPr>
                <w:delText>the consent of the Parties</w:delText>
              </w:r>
              <w:r w:rsidRPr="00DD122E" w:rsidDel="00CE6042">
                <w:rPr>
                  <w:rFonts w:ascii="Times New Roman" w:eastAsia="Calibri" w:hAnsi="Times New Roman" w:cs="Times New Roman"/>
                  <w:lang w:val="uk-UA"/>
                  <w:rPrChange w:id="985" w:author="OLENA PASHKOVA (NEPTUNE.UA)" w:date="2022-11-21T15:27:00Z">
                    <w:rPr>
                      <w:rFonts w:ascii="Times New Roman" w:eastAsia="Calibri" w:hAnsi="Times New Roman" w:cs="Times New Roman"/>
                      <w:lang w:val="uk-UA"/>
                    </w:rPr>
                  </w:rPrChange>
                </w:rPr>
                <w:delText xml:space="preserve"> </w:delText>
              </w:r>
              <w:r w:rsidRPr="00DD122E" w:rsidDel="00CE6042">
                <w:rPr>
                  <w:rFonts w:ascii="Times New Roman" w:eastAsia="Calibri" w:hAnsi="Times New Roman" w:cs="Times New Roman"/>
                  <w:lang w:val="en-US"/>
                  <w:rPrChange w:id="986" w:author="OLENA PASHKOVA (NEPTUNE.UA)" w:date="2022-11-21T15:27:00Z">
                    <w:rPr>
                      <w:rFonts w:ascii="Times New Roman" w:eastAsia="Calibri" w:hAnsi="Times New Roman" w:cs="Times New Roman"/>
                      <w:lang w:val="en-US"/>
                    </w:rPr>
                  </w:rPrChange>
                </w:rPr>
                <w:delText xml:space="preserve">subject to the availability of </w:delText>
              </w:r>
            </w:del>
            <w:ins w:id="987" w:author="Nataliya Tomaskovic" w:date="2022-08-18T18:46:00Z">
              <w:del w:id="988" w:author="OLENA PASHKOVA (NEPTUNE.UA)" w:date="2022-10-26T01:13:00Z">
                <w:r w:rsidRPr="00DD122E" w:rsidDel="00CE6042">
                  <w:rPr>
                    <w:rFonts w:ascii="Times New Roman" w:eastAsia="Calibri" w:hAnsi="Times New Roman" w:cs="Times New Roman"/>
                    <w:lang w:val="en-US"/>
                    <w:rPrChange w:id="989" w:author="OLENA PASHKOVA (NEPTUNE.UA)" w:date="2022-11-21T15:27:00Z">
                      <w:rPr>
                        <w:rFonts w:ascii="Times New Roman" w:eastAsia="Calibri" w:hAnsi="Times New Roman" w:cs="Times New Roman"/>
                        <w:lang w:val="en-US"/>
                      </w:rPr>
                    </w:rPrChange>
                  </w:rPr>
                  <w:delText xml:space="preserve">Contractor’s </w:delText>
                </w:r>
              </w:del>
            </w:ins>
            <w:del w:id="990" w:author="OLENA PASHKOVA (NEPTUNE.UA)" w:date="2022-10-26T01:13:00Z">
              <w:r w:rsidRPr="00DD122E" w:rsidDel="00CE6042">
                <w:rPr>
                  <w:rFonts w:ascii="Times New Roman" w:eastAsia="Calibri" w:hAnsi="Times New Roman" w:cs="Times New Roman"/>
                  <w:lang w:val="en-US"/>
                  <w:rPrChange w:id="991" w:author="OLENA PASHKOVA (NEPTUNE.UA)" w:date="2022-11-21T15:27:00Z">
                    <w:rPr>
                      <w:rFonts w:ascii="Times New Roman" w:eastAsia="Calibri" w:hAnsi="Times New Roman" w:cs="Times New Roman"/>
                      <w:lang w:val="en-US"/>
                    </w:rPr>
                  </w:rPrChange>
                </w:rPr>
                <w:delText>technical capabilities from the Contractor.</w:delText>
              </w:r>
            </w:del>
          </w:p>
          <w:p w14:paraId="158E9FDD" w14:textId="273EEDF8" w:rsidR="00400CA9" w:rsidRPr="00DD122E" w:rsidDel="00CE6042" w:rsidRDefault="00400CA9">
            <w:pPr>
              <w:jc w:val="both"/>
              <w:rPr>
                <w:ins w:id="992" w:author="Nataliya Tomaskovic" w:date="2022-08-19T17:18:00Z"/>
                <w:del w:id="993" w:author="OLENA PASHKOVA (NEPTUNE.UA)" w:date="2022-10-26T01:13:00Z"/>
                <w:rFonts w:ascii="Times New Roman" w:eastAsia="Times New Roman" w:hAnsi="Times New Roman" w:cs="Times New Roman"/>
                <w:lang w:val="en-GB"/>
                <w:rPrChange w:id="994" w:author="OLENA PASHKOVA (NEPTUNE.UA)" w:date="2022-11-21T15:27:00Z">
                  <w:rPr>
                    <w:ins w:id="995" w:author="Nataliya Tomaskovic" w:date="2022-08-19T17:18:00Z"/>
                    <w:del w:id="996" w:author="OLENA PASHKOVA (NEPTUNE.UA)" w:date="2022-10-26T01:13:00Z"/>
                    <w:rFonts w:ascii="Times New Roman" w:eastAsia="Times New Roman" w:hAnsi="Times New Roman" w:cs="Times New Roman"/>
                    <w:b/>
                    <w:bCs/>
                    <w:lang w:val="en-GB"/>
                  </w:rPr>
                </w:rPrChange>
              </w:rPr>
              <w:pPrChange w:id="997" w:author="OLENA PASHKOVA (NEPTUNE.UA)" w:date="2022-10-26T01:13:00Z">
                <w:pPr>
                  <w:contextualSpacing/>
                  <w:jc w:val="both"/>
                </w:pPr>
              </w:pPrChange>
            </w:pPr>
            <w:commentRangeStart w:id="998"/>
            <w:del w:id="999" w:author="OLENA PASHKOVA (NEPTUNE.UA)" w:date="2022-10-26T01:13:00Z">
              <w:r w:rsidRPr="00DD122E" w:rsidDel="00CE6042">
                <w:rPr>
                  <w:rFonts w:ascii="Times New Roman" w:eastAsia="Calibri" w:hAnsi="Times New Roman" w:cs="Times New Roman"/>
                  <w:lang w:val="en-US"/>
                  <w:rPrChange w:id="1000" w:author="OLENA PASHKOVA (NEPTUNE.UA)" w:date="2022-11-21T15:27:00Z">
                    <w:rPr>
                      <w:rFonts w:ascii="Times New Roman" w:eastAsia="Calibri" w:hAnsi="Times New Roman" w:cs="Times New Roman"/>
                      <w:lang w:val="en-US"/>
                    </w:rPr>
                  </w:rPrChange>
                </w:rPr>
                <w:delText xml:space="preserve">The confirmation of the norms of simultaneous storage </w:delText>
              </w:r>
              <w:commentRangeEnd w:id="998"/>
              <w:r w:rsidRPr="00DD122E" w:rsidDel="00CE6042">
                <w:rPr>
                  <w:rFonts w:ascii="Times New Roman" w:eastAsia="Calibri" w:hAnsi="Times New Roman" w:cs="Times New Roman"/>
                  <w:rPrChange w:id="1001" w:author="OLENA PASHKOVA (NEPTUNE.UA)" w:date="2022-11-21T15:27:00Z">
                    <w:rPr>
                      <w:rFonts w:ascii="Calibri" w:eastAsia="Calibri" w:hAnsi="Calibri" w:cs="Times New Roman"/>
                      <w:sz w:val="16"/>
                      <w:szCs w:val="16"/>
                    </w:rPr>
                  </w:rPrChange>
                </w:rPr>
                <w:commentReference w:id="998"/>
              </w:r>
              <w:r w:rsidRPr="00DD122E" w:rsidDel="00CE6042">
                <w:rPr>
                  <w:rFonts w:ascii="Times New Roman" w:eastAsia="Calibri" w:hAnsi="Times New Roman" w:cs="Times New Roman"/>
                  <w:lang w:val="en-US"/>
                  <w:rPrChange w:id="1002" w:author="OLENA PASHKOVA (NEPTUNE.UA)" w:date="2022-11-21T15:27:00Z">
                    <w:rPr>
                      <w:rFonts w:ascii="Times New Roman" w:eastAsia="Calibri" w:hAnsi="Times New Roman" w:cs="Times New Roman"/>
                      <w:lang w:val="en-US"/>
                    </w:rPr>
                  </w:rPrChange>
                </w:rPr>
                <w:delText xml:space="preserve">shall take place within the approval of </w:delText>
              </w:r>
              <w:r w:rsidRPr="00DD122E" w:rsidDel="00CE6042">
                <w:rPr>
                  <w:rFonts w:ascii="Times New Roman" w:eastAsia="Times New Roman" w:hAnsi="Times New Roman" w:cs="Times New Roman"/>
                  <w:lang w:val="en-GB"/>
                  <w:rPrChange w:id="1003" w:author="OLENA PASHKOVA (NEPTUNE.UA)" w:date="2022-11-21T15:27:00Z">
                    <w:rPr>
                      <w:rFonts w:ascii="Times New Roman" w:eastAsia="Times New Roman" w:hAnsi="Times New Roman" w:cs="Times New Roman"/>
                      <w:lang w:val="en-GB"/>
                    </w:rPr>
                  </w:rPrChange>
                </w:rPr>
                <w:delText>Delivery Schedule of</w:delText>
              </w:r>
              <w:r w:rsidRPr="00DD122E" w:rsidDel="00CE6042">
                <w:rPr>
                  <w:rFonts w:ascii="Times New Roman" w:eastAsia="Times New Roman" w:hAnsi="Times New Roman" w:cs="Times New Roman"/>
                  <w:lang w:val="uk-UA"/>
                  <w:rPrChange w:id="1004" w:author="OLENA PASHKOVA (NEPTUNE.UA)" w:date="2022-11-21T15:27:00Z">
                    <w:rPr>
                      <w:rFonts w:ascii="Times New Roman" w:eastAsia="Times New Roman" w:hAnsi="Times New Roman" w:cs="Times New Roman"/>
                      <w:lang w:val="uk-UA"/>
                    </w:rPr>
                  </w:rPrChange>
                </w:rPr>
                <w:delText xml:space="preserve"> </w:delText>
              </w:r>
              <w:r w:rsidRPr="00DD122E" w:rsidDel="00CE6042">
                <w:rPr>
                  <w:rFonts w:ascii="Times New Roman" w:eastAsia="Times New Roman" w:hAnsi="Times New Roman" w:cs="Times New Roman"/>
                  <w:lang w:val="en-US"/>
                  <w:rPrChange w:id="1005" w:author="OLENA PASHKOVA (NEPTUNE.UA)" w:date="2022-11-21T15:27:00Z">
                    <w:rPr>
                      <w:rFonts w:ascii="Times New Roman" w:eastAsia="Times New Roman" w:hAnsi="Times New Roman" w:cs="Times New Roman"/>
                      <w:lang w:val="en-US"/>
                    </w:rPr>
                  </w:rPrChange>
                </w:rPr>
                <w:delText xml:space="preserve">Grain and the schedule of Grain shipment on the vessel/export </w:delText>
              </w:r>
              <w:r w:rsidRPr="00DD122E" w:rsidDel="00CE6042">
                <w:rPr>
                  <w:rFonts w:ascii="Times New Roman" w:eastAsia="Times New Roman" w:hAnsi="Times New Roman" w:cs="Times New Roman"/>
                  <w:lang w:val="en-GB"/>
                  <w:rPrChange w:id="1006" w:author="OLENA PASHKOVA (NEPTUNE.UA)" w:date="2022-11-21T15:27:00Z">
                    <w:rPr>
                      <w:rFonts w:ascii="Times New Roman" w:eastAsia="Times New Roman" w:hAnsi="Times New Roman" w:cs="Times New Roman"/>
                      <w:lang w:val="en-GB"/>
                    </w:rPr>
                  </w:rPrChange>
                </w:rPr>
                <w:delText>for the month following the current one</w:delText>
              </w:r>
            </w:del>
            <w:ins w:id="1007" w:author="Nataliya Tomaskovic" w:date="2022-08-18T18:47:00Z">
              <w:del w:id="1008" w:author="OLENA PASHKOVA (NEPTUNE.UA)" w:date="2022-10-26T01:13:00Z">
                <w:r w:rsidRPr="00DD122E" w:rsidDel="00CE6042">
                  <w:rPr>
                    <w:rFonts w:ascii="Times New Roman" w:eastAsia="Times New Roman" w:hAnsi="Times New Roman" w:cs="Times New Roman"/>
                    <w:lang w:val="en-GB"/>
                    <w:rPrChange w:id="1009" w:author="OLENA PASHKOVA (NEPTUNE.UA)" w:date="2022-11-21T15:27:00Z">
                      <w:rPr>
                        <w:rFonts w:ascii="Times New Roman" w:eastAsia="Times New Roman" w:hAnsi="Times New Roman" w:cs="Times New Roman"/>
                        <w:lang w:val="en-GB"/>
                      </w:rPr>
                    </w:rPrChange>
                  </w:rPr>
                  <w:delText>,</w:delText>
                </w:r>
              </w:del>
            </w:ins>
            <w:del w:id="1010" w:author="OLENA PASHKOVA (NEPTUNE.UA)" w:date="2022-10-26T01:13:00Z">
              <w:r w:rsidRPr="00DD122E" w:rsidDel="00CE6042">
                <w:rPr>
                  <w:rFonts w:ascii="Times New Roman" w:eastAsia="Times New Roman" w:hAnsi="Times New Roman" w:cs="Times New Roman"/>
                  <w:lang w:val="en-GB"/>
                  <w:rPrChange w:id="1011" w:author="OLENA PASHKOVA (NEPTUNE.UA)" w:date="2022-11-21T15:27:00Z">
                    <w:rPr>
                      <w:rFonts w:ascii="Times New Roman" w:eastAsia="Times New Roman" w:hAnsi="Times New Roman" w:cs="Times New Roman"/>
                      <w:lang w:val="en-GB"/>
                    </w:rPr>
                  </w:rPrChange>
                </w:rPr>
                <w:delText xml:space="preserve"> on a monthly basis, by the </w:delText>
              </w:r>
              <w:r w:rsidRPr="00DD122E" w:rsidDel="00CE6042">
                <w:rPr>
                  <w:rFonts w:ascii="Times New Roman" w:eastAsia="Times New Roman" w:hAnsi="Times New Roman" w:cs="Times New Roman"/>
                  <w:b/>
                  <w:bCs/>
                  <w:lang w:val="uk-UA"/>
                  <w:rPrChange w:id="1012" w:author="OLENA PASHKOVA (NEPTUNE.UA)" w:date="2022-11-21T15:27:00Z">
                    <w:rPr>
                      <w:rFonts w:ascii="Times New Roman" w:eastAsia="Times New Roman" w:hAnsi="Times New Roman" w:cs="Times New Roman"/>
                      <w:lang w:val="uk-UA"/>
                    </w:rPr>
                  </w:rPrChange>
                </w:rPr>
                <w:delText>20</w:delText>
              </w:r>
              <w:r w:rsidRPr="00DD122E" w:rsidDel="00CE6042">
                <w:rPr>
                  <w:rFonts w:ascii="Times New Roman" w:eastAsia="Times New Roman" w:hAnsi="Times New Roman" w:cs="Times New Roman"/>
                  <w:b/>
                  <w:bCs/>
                  <w:vertAlign w:val="superscript"/>
                  <w:lang w:val="en-GB"/>
                  <w:rPrChange w:id="1013" w:author="OLENA PASHKOVA (NEPTUNE.UA)" w:date="2022-11-21T15:27:00Z">
                    <w:rPr>
                      <w:rFonts w:ascii="Times New Roman" w:eastAsia="Times New Roman" w:hAnsi="Times New Roman" w:cs="Times New Roman"/>
                      <w:vertAlign w:val="superscript"/>
                      <w:lang w:val="en-GB"/>
                    </w:rPr>
                  </w:rPrChange>
                </w:rPr>
                <w:delText>th</w:delText>
              </w:r>
              <w:r w:rsidRPr="00DD122E" w:rsidDel="00CE6042">
                <w:rPr>
                  <w:rFonts w:ascii="Times New Roman" w:eastAsia="Times New Roman" w:hAnsi="Times New Roman" w:cs="Times New Roman"/>
                  <w:b/>
                  <w:bCs/>
                  <w:lang w:val="en-GB"/>
                  <w:rPrChange w:id="1014" w:author="OLENA PASHKOVA (NEPTUNE.UA)" w:date="2022-11-21T15:27:00Z">
                    <w:rPr>
                      <w:rFonts w:ascii="Times New Roman" w:eastAsia="Times New Roman" w:hAnsi="Times New Roman" w:cs="Times New Roman"/>
                      <w:lang w:val="en-GB"/>
                    </w:rPr>
                  </w:rPrChange>
                </w:rPr>
                <w:delText xml:space="preserve"> day of the current month</w:delText>
              </w:r>
            </w:del>
            <w:ins w:id="1015" w:author="Nataliya Tomaskovic" w:date="2022-08-19T17:18:00Z">
              <w:del w:id="1016" w:author="OLENA PASHKOVA (NEPTUNE.UA)" w:date="2022-10-26T01:13:00Z">
                <w:r w:rsidRPr="00DD122E" w:rsidDel="00CE6042">
                  <w:rPr>
                    <w:rFonts w:ascii="Times New Roman" w:eastAsia="Times New Roman" w:hAnsi="Times New Roman" w:cs="Times New Roman"/>
                    <w:b/>
                    <w:bCs/>
                    <w:lang w:val="en-GB"/>
                    <w:rPrChange w:id="1017" w:author="OLENA PASHKOVA (NEPTUNE.UA)" w:date="2022-11-21T15:27:00Z">
                      <w:rPr>
                        <w:rFonts w:ascii="Times New Roman" w:eastAsia="Times New Roman" w:hAnsi="Times New Roman" w:cs="Times New Roman"/>
                        <w:b/>
                        <w:bCs/>
                        <w:lang w:val="en-GB"/>
                      </w:rPr>
                    </w:rPrChange>
                  </w:rPr>
                  <w:delText xml:space="preserve"> </w:delText>
                </w:r>
                <w:r w:rsidRPr="00DD122E" w:rsidDel="00CE6042">
                  <w:rPr>
                    <w:rFonts w:ascii="Times New Roman" w:eastAsia="Times New Roman" w:hAnsi="Times New Roman" w:cs="Times New Roman"/>
                    <w:lang w:val="en-GB"/>
                    <w:rPrChange w:id="1018" w:author="OLENA PASHKOVA (NEPTUNE.UA)" w:date="2022-11-21T15:27:00Z">
                      <w:rPr>
                        <w:rFonts w:ascii="Times New Roman" w:eastAsia="Times New Roman" w:hAnsi="Times New Roman" w:cs="Times New Roman"/>
                        <w:b/>
                        <w:bCs/>
                        <w:lang w:val="en-GB"/>
                      </w:rPr>
                    </w:rPrChange>
                  </w:rPr>
                  <w:delText>as follows:</w:delText>
                </w:r>
              </w:del>
            </w:ins>
          </w:p>
          <w:p w14:paraId="1B978F85" w14:textId="153A8A04" w:rsidR="00400CA9" w:rsidRPr="00DD122E" w:rsidDel="00CE6042" w:rsidRDefault="00400CA9">
            <w:pPr>
              <w:jc w:val="both"/>
              <w:rPr>
                <w:ins w:id="1019" w:author="Nataliya Tomaskovic" w:date="2022-08-19T19:16:00Z"/>
                <w:del w:id="1020" w:author="OLENA PASHKOVA (NEPTUNE.UA)" w:date="2022-10-26T01:13:00Z"/>
                <w:rFonts w:ascii="Times New Roman" w:eastAsia="Times New Roman" w:hAnsi="Times New Roman" w:cs="Times New Roman"/>
                <w:lang w:val="en-GB"/>
                <w:rPrChange w:id="1021" w:author="OLENA PASHKOVA (NEPTUNE.UA)" w:date="2022-11-21T15:27:00Z">
                  <w:rPr>
                    <w:ins w:id="1022" w:author="Nataliya Tomaskovic" w:date="2022-08-19T19:16:00Z"/>
                    <w:del w:id="1023" w:author="OLENA PASHKOVA (NEPTUNE.UA)" w:date="2022-10-26T01:13:00Z"/>
                    <w:rFonts w:ascii="Times New Roman" w:eastAsia="Times New Roman" w:hAnsi="Times New Roman" w:cs="Times New Roman"/>
                    <w:lang w:val="en-GB"/>
                  </w:rPr>
                </w:rPrChange>
              </w:rPr>
              <w:pPrChange w:id="1024" w:author="OLENA PASHKOVA (NEPTUNE.UA)" w:date="2022-10-26T01:13:00Z">
                <w:pPr>
                  <w:contextualSpacing/>
                  <w:jc w:val="both"/>
                </w:pPr>
              </w:pPrChange>
            </w:pPr>
            <w:commentRangeStart w:id="1025"/>
            <w:ins w:id="1026" w:author="Nataliya Tomaskovic" w:date="2022-08-19T17:18:00Z">
              <w:del w:id="1027" w:author="OLENA PASHKOVA (NEPTUNE.UA)" w:date="2022-10-26T01:13:00Z">
                <w:r w:rsidRPr="00DD122E" w:rsidDel="00CE6042">
                  <w:rPr>
                    <w:rFonts w:ascii="Times New Roman" w:eastAsia="Times New Roman" w:hAnsi="Times New Roman" w:cs="Times New Roman"/>
                    <w:lang w:val="en-GB"/>
                  </w:rPr>
                  <w:delText xml:space="preserve">- </w:delText>
                </w:r>
              </w:del>
            </w:ins>
            <w:ins w:id="1028" w:author="Nataliya Tomaskovic" w:date="2022-08-19T17:21:00Z">
              <w:del w:id="1029" w:author="OLENA PASHKOVA (NEPTUNE.UA)" w:date="2022-10-26T01:13:00Z">
                <w:r w:rsidRPr="00DD122E" w:rsidDel="00CE6042">
                  <w:rPr>
                    <w:rFonts w:ascii="Times New Roman" w:eastAsia="Times New Roman" w:hAnsi="Times New Roman" w:cs="Times New Roman"/>
                    <w:lang w:val="en-GB"/>
                    <w:rPrChange w:id="1030" w:author="OLENA PASHKOVA (NEPTUNE.UA)" w:date="2022-11-21T15:27:00Z">
                      <w:rPr>
                        <w:rFonts w:ascii="Times New Roman" w:eastAsia="Times New Roman" w:hAnsi="Times New Roman" w:cs="Times New Roman"/>
                        <w:lang w:val="en-GB"/>
                      </w:rPr>
                    </w:rPrChange>
                  </w:rPr>
                  <w:delText xml:space="preserve">monthly </w:delText>
                </w:r>
              </w:del>
            </w:ins>
            <w:ins w:id="1031" w:author="Nataliya Tomaskovic" w:date="2022-08-19T17:18:00Z">
              <w:del w:id="1032" w:author="OLENA PASHKOVA (NEPTUNE.UA)" w:date="2022-10-26T01:13:00Z">
                <w:r w:rsidRPr="00DD122E" w:rsidDel="00CE6042">
                  <w:rPr>
                    <w:rFonts w:ascii="Times New Roman" w:eastAsia="Times New Roman" w:hAnsi="Times New Roman" w:cs="Times New Roman"/>
                    <w:lang w:val="en-GB"/>
                    <w:rPrChange w:id="1033" w:author="OLENA PASHKOVA (NEPTUNE.UA)" w:date="2022-11-21T15:27:00Z">
                      <w:rPr>
                        <w:rFonts w:eastAsia="Times New Roman"/>
                        <w:b/>
                        <w:bCs/>
                        <w:lang w:val="en-GB"/>
                      </w:rPr>
                    </w:rPrChange>
                  </w:rPr>
                  <w:delText xml:space="preserve">plan </w:delText>
                </w:r>
              </w:del>
            </w:ins>
            <w:ins w:id="1034" w:author="Nataliya Tomaskovic" w:date="2022-08-19T17:19:00Z">
              <w:del w:id="1035" w:author="OLENA PASHKOVA (NEPTUNE.UA)" w:date="2022-10-26T01:13:00Z">
                <w:r w:rsidRPr="00DD122E" w:rsidDel="00CE6042">
                  <w:rPr>
                    <w:rFonts w:ascii="Times New Roman" w:eastAsia="Times New Roman" w:hAnsi="Times New Roman" w:cs="Times New Roman"/>
                    <w:lang w:val="en-GB"/>
                    <w:rPrChange w:id="1036" w:author="OLENA PASHKOVA (NEPTUNE.UA)" w:date="2022-11-21T15:27:00Z">
                      <w:rPr>
                        <w:rFonts w:eastAsia="Times New Roman"/>
                        <w:b/>
                        <w:bCs/>
                        <w:lang w:val="en-GB"/>
                      </w:rPr>
                    </w:rPrChange>
                  </w:rPr>
                  <w:delText>50</w:delText>
                </w:r>
              </w:del>
            </w:ins>
            <w:ins w:id="1037" w:author="Nataliya Tomaskovic" w:date="2022-08-19T17:21:00Z">
              <w:del w:id="1038" w:author="OLENA PASHKOVA (NEPTUNE.UA)" w:date="2022-10-26T01:13:00Z">
                <w:r w:rsidRPr="00DD122E" w:rsidDel="00CE6042">
                  <w:rPr>
                    <w:rFonts w:ascii="Times New Roman" w:eastAsia="Times New Roman" w:hAnsi="Times New Roman" w:cs="Times New Roman"/>
                    <w:lang w:val="en-GB"/>
                    <w:rPrChange w:id="1039" w:author="OLENA PASHKOVA (NEPTUNE.UA)" w:date="2022-11-21T15:27:00Z">
                      <w:rPr>
                        <w:rFonts w:ascii="Times New Roman" w:eastAsia="Times New Roman" w:hAnsi="Times New Roman" w:cs="Times New Roman"/>
                        <w:lang w:val="en-GB"/>
                      </w:rPr>
                    </w:rPrChange>
                  </w:rPr>
                  <w:delText>,000.00 MT</w:delText>
                </w:r>
              </w:del>
            </w:ins>
            <w:ins w:id="1040" w:author="Nataliya Tomaskovic" w:date="2022-08-19T17:20:00Z">
              <w:del w:id="1041" w:author="OLENA PASHKOVA (NEPTUNE.UA)" w:date="2022-10-26T01:13:00Z">
                <w:r w:rsidRPr="00DD122E" w:rsidDel="00CE6042">
                  <w:rPr>
                    <w:rFonts w:ascii="Times New Roman" w:eastAsia="Times New Roman" w:hAnsi="Times New Roman" w:cs="Times New Roman"/>
                    <w:lang w:val="en-GB"/>
                    <w:rPrChange w:id="1042" w:author="OLENA PASHKOVA (NEPTUNE.UA)" w:date="2022-11-21T15:27:00Z">
                      <w:rPr>
                        <w:rFonts w:eastAsia="Times New Roman"/>
                        <w:b/>
                        <w:bCs/>
                        <w:lang w:val="en-GB"/>
                      </w:rPr>
                    </w:rPrChange>
                  </w:rPr>
                  <w:delText xml:space="preserve"> - 50 </w:delText>
                </w:r>
                <w:r w:rsidRPr="00DD122E" w:rsidDel="00CE6042">
                  <w:rPr>
                    <w:rFonts w:ascii="Times New Roman" w:eastAsia="Times New Roman" w:hAnsi="Times New Roman" w:cs="Times New Roman"/>
                    <w:lang w:val="en-GB"/>
                    <w:rPrChange w:id="1043" w:author="OLENA PASHKOVA (NEPTUNE.UA)" w:date="2022-11-21T15:27:00Z">
                      <w:rPr>
                        <w:rFonts w:ascii="Times New Roman" w:eastAsia="Times New Roman" w:hAnsi="Times New Roman" w:cs="Times New Roman"/>
                        <w:lang w:val="en-GB"/>
                      </w:rPr>
                    </w:rPrChange>
                  </w:rPr>
                  <w:delText>ARMS</w:delText>
                </w:r>
              </w:del>
            </w:ins>
            <w:ins w:id="1044" w:author="Nataliya Tomaskovic" w:date="2022-08-19T17:24:00Z">
              <w:del w:id="1045" w:author="OLENA PASHKOVA (NEPTUNE.UA)" w:date="2022-10-26T01:13:00Z">
                <w:r w:rsidRPr="00DD122E" w:rsidDel="00CE6042">
                  <w:rPr>
                    <w:rFonts w:ascii="Times New Roman" w:eastAsia="Times New Roman" w:hAnsi="Times New Roman" w:cs="Times New Roman"/>
                    <w:lang w:val="en-GB"/>
                    <w:rPrChange w:id="1046" w:author="OLENA PASHKOVA (NEPTUNE.UA)" w:date="2022-11-21T15:27:00Z">
                      <w:rPr>
                        <w:rFonts w:ascii="Times New Roman" w:eastAsia="Times New Roman" w:hAnsi="Times New Roman" w:cs="Times New Roman"/>
                        <w:lang w:val="en-GB"/>
                      </w:rPr>
                    </w:rPrChange>
                  </w:rPr>
                  <w:delText>/day</w:delText>
                </w:r>
              </w:del>
            </w:ins>
            <w:ins w:id="1047" w:author="Nataliya Tomaskovic" w:date="2022-08-19T19:16:00Z">
              <w:del w:id="1048" w:author="OLENA PASHKOVA (NEPTUNE.UA)" w:date="2022-10-26T01:13:00Z">
                <w:r w:rsidRPr="00DD122E" w:rsidDel="00CE6042">
                  <w:rPr>
                    <w:rFonts w:ascii="Times New Roman" w:eastAsia="Times New Roman" w:hAnsi="Times New Roman" w:cs="Times New Roman"/>
                    <w:lang w:val="en-GB"/>
                    <w:rPrChange w:id="1049" w:author="OLENA PASHKOVA (NEPTUNE.UA)" w:date="2022-11-21T15:27:00Z">
                      <w:rPr>
                        <w:rFonts w:ascii="Times New Roman" w:eastAsia="Times New Roman" w:hAnsi="Times New Roman" w:cs="Times New Roman"/>
                        <w:lang w:val="en-GB"/>
                      </w:rPr>
                    </w:rPrChange>
                  </w:rPr>
                  <w:delText xml:space="preserve"> and discharge of 50 rwc per day</w:delText>
                </w:r>
              </w:del>
            </w:ins>
          </w:p>
          <w:p w14:paraId="20699791" w14:textId="523A7620" w:rsidR="00400CA9" w:rsidRPr="00DD122E" w:rsidDel="00CE6042" w:rsidRDefault="00400CA9">
            <w:pPr>
              <w:jc w:val="both"/>
              <w:rPr>
                <w:ins w:id="1050" w:author="Nataliya Tomaskovic" w:date="2022-08-19T19:15:00Z"/>
                <w:del w:id="1051" w:author="OLENA PASHKOVA (NEPTUNE.UA)" w:date="2022-10-26T01:13:00Z"/>
                <w:rFonts w:ascii="Times New Roman" w:eastAsia="Times New Roman" w:hAnsi="Times New Roman" w:cs="Times New Roman"/>
                <w:lang w:val="en-GB"/>
                <w:rPrChange w:id="1052" w:author="OLENA PASHKOVA (NEPTUNE.UA)" w:date="2022-11-21T15:27:00Z">
                  <w:rPr>
                    <w:ins w:id="1053" w:author="Nataliya Tomaskovic" w:date="2022-08-19T19:15:00Z"/>
                    <w:del w:id="1054" w:author="OLENA PASHKOVA (NEPTUNE.UA)" w:date="2022-10-26T01:13:00Z"/>
                    <w:rFonts w:ascii="Times New Roman" w:eastAsia="Times New Roman" w:hAnsi="Times New Roman" w:cs="Times New Roman"/>
                    <w:lang w:val="en-GB"/>
                  </w:rPr>
                </w:rPrChange>
              </w:rPr>
              <w:pPrChange w:id="1055" w:author="OLENA PASHKOVA (NEPTUNE.UA)" w:date="2022-10-26T01:13:00Z">
                <w:pPr>
                  <w:contextualSpacing/>
                  <w:jc w:val="both"/>
                </w:pPr>
              </w:pPrChange>
            </w:pPr>
            <w:ins w:id="1056" w:author="Nataliya Tomaskovic" w:date="2022-08-19T17:21:00Z">
              <w:del w:id="1057" w:author="OLENA PASHKOVA (NEPTUNE.UA)" w:date="2022-10-26T01:13:00Z">
                <w:r w:rsidRPr="00DD122E" w:rsidDel="00CE6042">
                  <w:rPr>
                    <w:rFonts w:ascii="Times New Roman" w:eastAsia="Times New Roman" w:hAnsi="Times New Roman" w:cs="Times New Roman"/>
                    <w:lang w:val="en-GB"/>
                    <w:rPrChange w:id="1058" w:author="OLENA PASHKOVA (NEPTUNE.UA)" w:date="2022-11-21T15:27:00Z">
                      <w:rPr>
                        <w:rFonts w:ascii="Times New Roman" w:eastAsia="Times New Roman" w:hAnsi="Times New Roman" w:cs="Times New Roman"/>
                        <w:lang w:val="en-GB"/>
                      </w:rPr>
                    </w:rPrChange>
                  </w:rPr>
                  <w:delText xml:space="preserve">- monthly plan </w:delText>
                </w:r>
              </w:del>
            </w:ins>
            <w:ins w:id="1059" w:author="Nataliya Tomaskovic" w:date="2022-08-19T17:19:00Z">
              <w:del w:id="1060" w:author="OLENA PASHKOVA (NEPTUNE.UA)" w:date="2022-10-26T01:13:00Z">
                <w:r w:rsidRPr="00DD122E" w:rsidDel="00CE6042">
                  <w:rPr>
                    <w:rFonts w:ascii="Times New Roman" w:eastAsia="Times New Roman" w:hAnsi="Times New Roman" w:cs="Times New Roman"/>
                    <w:lang w:val="en-GB"/>
                    <w:rPrChange w:id="1061" w:author="OLENA PASHKOVA (NEPTUNE.UA)" w:date="2022-11-21T15:27:00Z">
                      <w:rPr>
                        <w:rFonts w:eastAsia="Times New Roman"/>
                        <w:b/>
                        <w:bCs/>
                        <w:lang w:val="en-GB"/>
                      </w:rPr>
                    </w:rPrChange>
                  </w:rPr>
                  <w:delText>100</w:delText>
                </w:r>
              </w:del>
            </w:ins>
            <w:ins w:id="1062" w:author="Nataliya Tomaskovic" w:date="2022-08-19T17:22:00Z">
              <w:del w:id="1063" w:author="OLENA PASHKOVA (NEPTUNE.UA)" w:date="2022-10-26T01:13:00Z">
                <w:r w:rsidRPr="00DD122E" w:rsidDel="00CE6042">
                  <w:rPr>
                    <w:rFonts w:ascii="Times New Roman" w:eastAsia="Times New Roman" w:hAnsi="Times New Roman" w:cs="Times New Roman"/>
                    <w:lang w:val="en-GB"/>
                    <w:rPrChange w:id="1064" w:author="OLENA PASHKOVA (NEPTUNE.UA)" w:date="2022-11-21T15:27:00Z">
                      <w:rPr>
                        <w:rFonts w:ascii="Times New Roman" w:eastAsia="Times New Roman" w:hAnsi="Times New Roman" w:cs="Times New Roman"/>
                        <w:lang w:val="en-GB"/>
                      </w:rPr>
                    </w:rPrChange>
                  </w:rPr>
                  <w:delText>,000</w:delText>
                </w:r>
              </w:del>
            </w:ins>
            <w:ins w:id="1065" w:author="Nataliya Tomaskovic" w:date="2022-08-19T19:14:00Z">
              <w:del w:id="1066" w:author="OLENA PASHKOVA (NEPTUNE.UA)" w:date="2022-10-26T01:13:00Z">
                <w:r w:rsidRPr="00DD122E" w:rsidDel="00CE6042">
                  <w:rPr>
                    <w:rFonts w:ascii="Times New Roman" w:eastAsia="Times New Roman" w:hAnsi="Times New Roman" w:cs="Times New Roman"/>
                    <w:lang w:val="en-US"/>
                    <w:rPrChange w:id="1067" w:author="OLENA PASHKOVA (NEPTUNE.UA)" w:date="2022-11-21T15:27:00Z">
                      <w:rPr>
                        <w:rFonts w:ascii="Times New Roman" w:eastAsia="Times New Roman" w:hAnsi="Times New Roman" w:cs="Times New Roman"/>
                        <w:lang w:val="en-US"/>
                      </w:rPr>
                    </w:rPrChange>
                  </w:rPr>
                  <w:delText>.00</w:delText>
                </w:r>
              </w:del>
            </w:ins>
            <w:ins w:id="1068" w:author="Nataliya Tomaskovic" w:date="2022-08-19T17:22:00Z">
              <w:del w:id="1069" w:author="OLENA PASHKOVA (NEPTUNE.UA)" w:date="2022-10-26T01:13:00Z">
                <w:r w:rsidRPr="00DD122E" w:rsidDel="00CE6042">
                  <w:rPr>
                    <w:rFonts w:ascii="Times New Roman" w:eastAsia="Times New Roman" w:hAnsi="Times New Roman" w:cs="Times New Roman"/>
                    <w:lang w:val="en-GB"/>
                    <w:rPrChange w:id="1070" w:author="OLENA PASHKOVA (NEPTUNE.UA)" w:date="2022-11-21T15:27:00Z">
                      <w:rPr>
                        <w:rFonts w:ascii="Times New Roman" w:eastAsia="Times New Roman" w:hAnsi="Times New Roman" w:cs="Times New Roman"/>
                        <w:lang w:val="en-GB"/>
                      </w:rPr>
                    </w:rPrChange>
                  </w:rPr>
                  <w:delText xml:space="preserve"> MT </w:delText>
                </w:r>
              </w:del>
            </w:ins>
            <w:ins w:id="1071" w:author="Nataliya Tomaskovic" w:date="2022-08-19T17:19:00Z">
              <w:del w:id="1072" w:author="OLENA PASHKOVA (NEPTUNE.UA)" w:date="2022-10-26T01:13:00Z">
                <w:r w:rsidRPr="00DD122E" w:rsidDel="00CE6042">
                  <w:rPr>
                    <w:rFonts w:ascii="Times New Roman" w:eastAsia="Times New Roman" w:hAnsi="Times New Roman" w:cs="Times New Roman"/>
                    <w:lang w:val="en-GB"/>
                    <w:rPrChange w:id="1073" w:author="OLENA PASHKOVA (NEPTUNE.UA)" w:date="2022-11-21T15:27:00Z">
                      <w:rPr>
                        <w:rFonts w:eastAsia="Times New Roman"/>
                        <w:b/>
                        <w:bCs/>
                        <w:lang w:val="en-GB"/>
                      </w:rPr>
                    </w:rPrChange>
                  </w:rPr>
                  <w:delText xml:space="preserve">– </w:delText>
                </w:r>
              </w:del>
            </w:ins>
            <w:ins w:id="1074" w:author="Nataliya Tomaskovic" w:date="2022-08-19T17:22:00Z">
              <w:del w:id="1075" w:author="OLENA PASHKOVA (NEPTUNE.UA)" w:date="2022-10-26T01:13:00Z">
                <w:r w:rsidRPr="00DD122E" w:rsidDel="00CE6042">
                  <w:rPr>
                    <w:rFonts w:ascii="Times New Roman" w:eastAsia="Times New Roman" w:hAnsi="Times New Roman" w:cs="Times New Roman"/>
                    <w:lang w:val="en-GB"/>
                    <w:rPrChange w:id="1076" w:author="OLENA PASHKOVA (NEPTUNE.UA)" w:date="2022-11-21T15:27:00Z">
                      <w:rPr>
                        <w:rFonts w:ascii="Times New Roman" w:eastAsia="Times New Roman" w:hAnsi="Times New Roman" w:cs="Times New Roman"/>
                        <w:lang w:val="en-GB"/>
                      </w:rPr>
                    </w:rPrChange>
                  </w:rPr>
                  <w:delText>60</w:delText>
                </w:r>
              </w:del>
            </w:ins>
            <w:ins w:id="1077" w:author="Nataliya Tomaskovic" w:date="2022-08-19T17:23:00Z">
              <w:del w:id="1078" w:author="OLENA PASHKOVA (NEPTUNE.UA)" w:date="2022-10-26T01:13:00Z">
                <w:r w:rsidRPr="00DD122E" w:rsidDel="00CE6042">
                  <w:rPr>
                    <w:rFonts w:ascii="Times New Roman" w:eastAsia="Times New Roman" w:hAnsi="Times New Roman" w:cs="Times New Roman"/>
                    <w:lang w:val="en-GB"/>
                    <w:rPrChange w:id="1079" w:author="OLENA PASHKOVA (NEPTUNE.UA)" w:date="2022-11-21T15:27:00Z">
                      <w:rPr>
                        <w:rFonts w:ascii="Times New Roman" w:eastAsia="Times New Roman" w:hAnsi="Times New Roman" w:cs="Times New Roman"/>
                        <w:lang w:val="en-GB"/>
                      </w:rPr>
                    </w:rPrChange>
                  </w:rPr>
                  <w:delText xml:space="preserve"> </w:delText>
                </w:r>
              </w:del>
            </w:ins>
            <w:ins w:id="1080" w:author="Nataliya Tomaskovic" w:date="2022-08-19T19:15:00Z">
              <w:del w:id="1081" w:author="OLENA PASHKOVA (NEPTUNE.UA)" w:date="2022-10-26T01:13:00Z">
                <w:r w:rsidRPr="00DD122E" w:rsidDel="00CE6042">
                  <w:rPr>
                    <w:rFonts w:ascii="Times New Roman" w:eastAsia="Times New Roman" w:hAnsi="Times New Roman" w:cs="Times New Roman"/>
                    <w:lang w:val="en-GB"/>
                    <w:rPrChange w:id="1082" w:author="OLENA PASHKOVA (NEPTUNE.UA)" w:date="2022-11-21T15:27:00Z">
                      <w:rPr>
                        <w:rFonts w:ascii="Times New Roman" w:eastAsia="Times New Roman" w:hAnsi="Times New Roman" w:cs="Times New Roman"/>
                        <w:lang w:val="en-GB"/>
                      </w:rPr>
                    </w:rPrChange>
                  </w:rPr>
                  <w:delText>ARMS/day</w:delText>
                </w:r>
              </w:del>
            </w:ins>
            <w:ins w:id="1083" w:author="Nataliya Tomaskovic" w:date="2022-08-19T19:16:00Z">
              <w:del w:id="1084" w:author="OLENA PASHKOVA (NEPTUNE.UA)" w:date="2022-10-26T01:13:00Z">
                <w:r w:rsidRPr="00DD122E" w:rsidDel="00CE6042">
                  <w:rPr>
                    <w:rFonts w:ascii="Times New Roman" w:eastAsia="Times New Roman" w:hAnsi="Times New Roman" w:cs="Times New Roman"/>
                    <w:lang w:val="en-GB"/>
                    <w:rPrChange w:id="1085" w:author="OLENA PASHKOVA (NEPTUNE.UA)" w:date="2022-11-21T15:27:00Z">
                      <w:rPr>
                        <w:rFonts w:ascii="Times New Roman" w:eastAsia="Times New Roman" w:hAnsi="Times New Roman" w:cs="Times New Roman"/>
                        <w:lang w:val="en-GB"/>
                      </w:rPr>
                    </w:rPrChange>
                  </w:rPr>
                  <w:delText xml:space="preserve"> </w:delText>
                </w:r>
              </w:del>
            </w:ins>
            <w:ins w:id="1086" w:author="Nataliya Tomaskovic" w:date="2022-08-19T17:23:00Z">
              <w:del w:id="1087" w:author="OLENA PASHKOVA (NEPTUNE.UA)" w:date="2022-10-26T01:13:00Z">
                <w:r w:rsidRPr="00DD122E" w:rsidDel="00CE6042">
                  <w:rPr>
                    <w:rFonts w:ascii="Times New Roman" w:eastAsia="Times New Roman" w:hAnsi="Times New Roman" w:cs="Times New Roman"/>
                    <w:lang w:val="en-GB"/>
                    <w:rPrChange w:id="1088" w:author="OLENA PASHKOVA (NEPTUNE.UA)" w:date="2022-11-21T15:27:00Z">
                      <w:rPr>
                        <w:rFonts w:ascii="Times New Roman" w:eastAsia="Times New Roman" w:hAnsi="Times New Roman" w:cs="Times New Roman"/>
                        <w:lang w:val="en-GB"/>
                      </w:rPr>
                    </w:rPrChange>
                  </w:rPr>
                  <w:delText>and discharge</w:delText>
                </w:r>
              </w:del>
            </w:ins>
            <w:ins w:id="1089" w:author="Nataliya Tomaskovic" w:date="2022-08-19T19:15:00Z">
              <w:del w:id="1090" w:author="OLENA PASHKOVA (NEPTUNE.UA)" w:date="2022-10-26T01:13:00Z">
                <w:r w:rsidRPr="00DD122E" w:rsidDel="00CE6042">
                  <w:rPr>
                    <w:rFonts w:ascii="Times New Roman" w:eastAsia="Times New Roman" w:hAnsi="Times New Roman" w:cs="Times New Roman"/>
                    <w:lang w:val="en-GB"/>
                    <w:rPrChange w:id="1091" w:author="OLENA PASHKOVA (NEPTUNE.UA)" w:date="2022-11-21T15:27:00Z">
                      <w:rPr>
                        <w:rFonts w:ascii="Times New Roman" w:eastAsia="Times New Roman" w:hAnsi="Times New Roman" w:cs="Times New Roman"/>
                        <w:lang w:val="en-GB"/>
                      </w:rPr>
                    </w:rPrChange>
                  </w:rPr>
                  <w:delText xml:space="preserve"> of 60 rwc per day</w:delText>
                </w:r>
              </w:del>
            </w:ins>
          </w:p>
          <w:p w14:paraId="0DE85CA3" w14:textId="2327B7F6" w:rsidR="00400CA9" w:rsidRPr="00DD122E" w:rsidDel="00CE6042" w:rsidRDefault="00400CA9">
            <w:pPr>
              <w:jc w:val="both"/>
              <w:rPr>
                <w:ins w:id="1092" w:author="Nataliya Tomaskovic" w:date="2022-08-19T17:19:00Z"/>
                <w:del w:id="1093" w:author="OLENA PASHKOVA (NEPTUNE.UA)" w:date="2022-10-26T01:13:00Z"/>
                <w:rFonts w:ascii="Times New Roman" w:eastAsia="Times New Roman" w:hAnsi="Times New Roman" w:cs="Times New Roman"/>
                <w:lang w:val="en-GB"/>
                <w:rPrChange w:id="1094" w:author="OLENA PASHKOVA (NEPTUNE.UA)" w:date="2022-11-21T15:27:00Z">
                  <w:rPr>
                    <w:ins w:id="1095" w:author="Nataliya Tomaskovic" w:date="2022-08-19T17:19:00Z"/>
                    <w:del w:id="1096" w:author="OLENA PASHKOVA (NEPTUNE.UA)" w:date="2022-10-26T01:13:00Z"/>
                    <w:rFonts w:eastAsia="Times New Roman"/>
                    <w:b/>
                    <w:bCs/>
                    <w:lang w:val="en-GB"/>
                  </w:rPr>
                </w:rPrChange>
              </w:rPr>
              <w:pPrChange w:id="1097" w:author="OLENA PASHKOVA (NEPTUNE.UA)" w:date="2022-10-26T01:13:00Z">
                <w:pPr>
                  <w:contextualSpacing/>
                  <w:jc w:val="both"/>
                </w:pPr>
              </w:pPrChange>
            </w:pPr>
            <w:ins w:id="1098" w:author="Nataliya Tomaskovic" w:date="2022-08-19T19:15:00Z">
              <w:del w:id="1099" w:author="OLENA PASHKOVA (NEPTUNE.UA)" w:date="2022-10-26T01:13:00Z">
                <w:r w:rsidRPr="00DD122E" w:rsidDel="00CE6042">
                  <w:rPr>
                    <w:rFonts w:ascii="Times New Roman" w:eastAsia="Times New Roman" w:hAnsi="Times New Roman" w:cs="Times New Roman"/>
                    <w:lang w:val="en-GB"/>
                    <w:rPrChange w:id="1100" w:author="OLENA PASHKOVA (NEPTUNE.UA)" w:date="2022-11-21T15:27:00Z">
                      <w:rPr>
                        <w:rFonts w:ascii="Times New Roman" w:eastAsia="Times New Roman" w:hAnsi="Times New Roman" w:cs="Times New Roman"/>
                        <w:lang w:val="en-GB"/>
                      </w:rPr>
                    </w:rPrChange>
                  </w:rPr>
                  <w:delText xml:space="preserve">- monthly plan </w:delText>
                </w:r>
              </w:del>
            </w:ins>
            <w:ins w:id="1101" w:author="Nataliya Tomaskovic" w:date="2022-08-19T17:19:00Z">
              <w:del w:id="1102" w:author="OLENA PASHKOVA (NEPTUNE.UA)" w:date="2022-10-26T01:13:00Z">
                <w:r w:rsidRPr="00DD122E" w:rsidDel="00CE6042">
                  <w:rPr>
                    <w:rFonts w:ascii="Times New Roman" w:eastAsia="Times New Roman" w:hAnsi="Times New Roman" w:cs="Times New Roman"/>
                    <w:lang w:val="en-GB"/>
                    <w:rPrChange w:id="1103" w:author="OLENA PASHKOVA (NEPTUNE.UA)" w:date="2022-11-21T15:27:00Z">
                      <w:rPr>
                        <w:rFonts w:eastAsia="Times New Roman"/>
                        <w:b/>
                        <w:bCs/>
                        <w:lang w:val="en-GB"/>
                      </w:rPr>
                    </w:rPrChange>
                  </w:rPr>
                  <w:delText>300</w:delText>
                </w:r>
              </w:del>
            </w:ins>
            <w:ins w:id="1104" w:author="Nataliya Tomaskovic" w:date="2022-08-19T17:23:00Z">
              <w:del w:id="1105" w:author="OLENA PASHKOVA (NEPTUNE.UA)" w:date="2022-10-26T01:13:00Z">
                <w:r w:rsidRPr="00DD122E" w:rsidDel="00CE6042">
                  <w:rPr>
                    <w:rFonts w:ascii="Times New Roman" w:eastAsia="Times New Roman" w:hAnsi="Times New Roman" w:cs="Times New Roman"/>
                    <w:lang w:val="en-GB"/>
                    <w:rPrChange w:id="1106" w:author="OLENA PASHKOVA (NEPTUNE.UA)" w:date="2022-11-21T15:27:00Z">
                      <w:rPr>
                        <w:rFonts w:ascii="Times New Roman" w:eastAsia="Times New Roman" w:hAnsi="Times New Roman" w:cs="Times New Roman"/>
                        <w:lang w:val="en-GB"/>
                      </w:rPr>
                    </w:rPrChange>
                  </w:rPr>
                  <w:delText>,000</w:delText>
                </w:r>
              </w:del>
            </w:ins>
            <w:ins w:id="1107" w:author="Nataliya Tomaskovic" w:date="2022-08-19T19:15:00Z">
              <w:del w:id="1108" w:author="OLENA PASHKOVA (NEPTUNE.UA)" w:date="2022-10-26T01:13:00Z">
                <w:r w:rsidRPr="00DD122E" w:rsidDel="00CE6042">
                  <w:rPr>
                    <w:rFonts w:ascii="Times New Roman" w:eastAsia="Times New Roman" w:hAnsi="Times New Roman" w:cs="Times New Roman"/>
                    <w:lang w:val="en-GB"/>
                    <w:rPrChange w:id="1109" w:author="OLENA PASHKOVA (NEPTUNE.UA)" w:date="2022-11-21T15:27:00Z">
                      <w:rPr>
                        <w:rFonts w:ascii="Times New Roman" w:eastAsia="Times New Roman" w:hAnsi="Times New Roman" w:cs="Times New Roman"/>
                        <w:lang w:val="en-GB"/>
                      </w:rPr>
                    </w:rPrChange>
                  </w:rPr>
                  <w:delText>.00</w:delText>
                </w:r>
              </w:del>
            </w:ins>
            <w:ins w:id="1110" w:author="Nataliya Tomaskovic" w:date="2022-08-19T17:23:00Z">
              <w:del w:id="1111" w:author="OLENA PASHKOVA (NEPTUNE.UA)" w:date="2022-10-26T01:13:00Z">
                <w:r w:rsidRPr="00DD122E" w:rsidDel="00CE6042">
                  <w:rPr>
                    <w:rFonts w:ascii="Times New Roman" w:eastAsia="Times New Roman" w:hAnsi="Times New Roman" w:cs="Times New Roman"/>
                    <w:lang w:val="en-GB"/>
                    <w:rPrChange w:id="1112" w:author="OLENA PASHKOVA (NEPTUNE.UA)" w:date="2022-11-21T15:27:00Z">
                      <w:rPr>
                        <w:rFonts w:ascii="Times New Roman" w:eastAsia="Times New Roman" w:hAnsi="Times New Roman" w:cs="Times New Roman"/>
                        <w:lang w:val="en-GB"/>
                      </w:rPr>
                    </w:rPrChange>
                  </w:rPr>
                  <w:delText xml:space="preserve"> MT</w:delText>
                </w:r>
              </w:del>
            </w:ins>
            <w:ins w:id="1113" w:author="Nataliya Tomaskovic" w:date="2022-08-19T17:19:00Z">
              <w:del w:id="1114" w:author="OLENA PASHKOVA (NEPTUNE.UA)" w:date="2022-10-26T01:13:00Z">
                <w:r w:rsidRPr="00DD122E" w:rsidDel="00CE6042">
                  <w:rPr>
                    <w:rFonts w:ascii="Times New Roman" w:eastAsia="Times New Roman" w:hAnsi="Times New Roman" w:cs="Times New Roman"/>
                    <w:lang w:val="en-GB"/>
                    <w:rPrChange w:id="1115" w:author="OLENA PASHKOVA (NEPTUNE.UA)" w:date="2022-11-21T15:27:00Z">
                      <w:rPr>
                        <w:rFonts w:eastAsia="Times New Roman"/>
                        <w:b/>
                        <w:bCs/>
                        <w:lang w:val="en-GB"/>
                      </w:rPr>
                    </w:rPrChange>
                  </w:rPr>
                  <w:delText xml:space="preserve"> </w:delText>
                </w:r>
              </w:del>
            </w:ins>
            <w:ins w:id="1116" w:author="Nataliya Tomaskovic" w:date="2022-08-19T17:22:00Z">
              <w:del w:id="1117" w:author="OLENA PASHKOVA (NEPTUNE.UA)" w:date="2022-10-26T01:13:00Z">
                <w:r w:rsidRPr="00DD122E" w:rsidDel="00CE6042">
                  <w:rPr>
                    <w:rFonts w:ascii="Times New Roman" w:eastAsia="Times New Roman" w:hAnsi="Times New Roman" w:cs="Times New Roman"/>
                    <w:lang w:val="en-GB"/>
                    <w:rPrChange w:id="1118" w:author="OLENA PASHKOVA (NEPTUNE.UA)" w:date="2022-11-21T15:27:00Z">
                      <w:rPr>
                        <w:rFonts w:ascii="Times New Roman" w:eastAsia="Times New Roman" w:hAnsi="Times New Roman" w:cs="Times New Roman"/>
                        <w:lang w:val="en-GB"/>
                      </w:rPr>
                    </w:rPrChange>
                  </w:rPr>
                  <w:delText>– 180</w:delText>
                </w:r>
              </w:del>
            </w:ins>
            <w:ins w:id="1119" w:author="Nataliya Tomaskovic" w:date="2022-08-19T19:16:00Z">
              <w:del w:id="1120" w:author="OLENA PASHKOVA (NEPTUNE.UA)" w:date="2022-10-26T01:13:00Z">
                <w:r w:rsidRPr="00DD122E" w:rsidDel="00CE6042">
                  <w:rPr>
                    <w:rFonts w:ascii="Times New Roman" w:eastAsia="Times New Roman" w:hAnsi="Times New Roman" w:cs="Times New Roman"/>
                    <w:lang w:val="en-GB"/>
                    <w:rPrChange w:id="1121" w:author="OLENA PASHKOVA (NEPTUNE.UA)" w:date="2022-11-21T15:27:00Z">
                      <w:rPr>
                        <w:rFonts w:ascii="Times New Roman" w:eastAsia="Times New Roman" w:hAnsi="Times New Roman" w:cs="Times New Roman"/>
                        <w:lang w:val="en-GB"/>
                      </w:rPr>
                    </w:rPrChange>
                  </w:rPr>
                  <w:delText xml:space="preserve"> ARMS/day</w:delText>
                </w:r>
              </w:del>
            </w:ins>
            <w:ins w:id="1122" w:author="Nataliya Tomaskovic" w:date="2022-08-19T17:22:00Z">
              <w:del w:id="1123" w:author="OLENA PASHKOVA (NEPTUNE.UA)" w:date="2022-10-26T01:13:00Z">
                <w:r w:rsidRPr="00DD122E" w:rsidDel="00CE6042">
                  <w:rPr>
                    <w:rFonts w:ascii="Times New Roman" w:eastAsia="Times New Roman" w:hAnsi="Times New Roman" w:cs="Times New Roman"/>
                    <w:lang w:val="en-GB"/>
                    <w:rPrChange w:id="1124" w:author="OLENA PASHKOVA (NEPTUNE.UA)" w:date="2022-11-21T15:27:00Z">
                      <w:rPr>
                        <w:rFonts w:ascii="Times New Roman" w:eastAsia="Times New Roman" w:hAnsi="Times New Roman" w:cs="Times New Roman"/>
                        <w:lang w:val="en-GB"/>
                      </w:rPr>
                    </w:rPrChange>
                  </w:rPr>
                  <w:delText xml:space="preserve"> an</w:delText>
                </w:r>
              </w:del>
            </w:ins>
            <w:ins w:id="1125" w:author="Nataliya Tomaskovic" w:date="2022-08-19T17:23:00Z">
              <w:del w:id="1126" w:author="OLENA PASHKOVA (NEPTUNE.UA)" w:date="2022-10-26T01:13:00Z">
                <w:r w:rsidRPr="00DD122E" w:rsidDel="00CE6042">
                  <w:rPr>
                    <w:rFonts w:ascii="Times New Roman" w:eastAsia="Times New Roman" w:hAnsi="Times New Roman" w:cs="Times New Roman"/>
                    <w:lang w:val="en-GB"/>
                    <w:rPrChange w:id="1127" w:author="OLENA PASHKOVA (NEPTUNE.UA)" w:date="2022-11-21T15:27:00Z">
                      <w:rPr>
                        <w:rFonts w:ascii="Times New Roman" w:eastAsia="Times New Roman" w:hAnsi="Times New Roman" w:cs="Times New Roman"/>
                        <w:lang w:val="en-GB"/>
                      </w:rPr>
                    </w:rPrChange>
                  </w:rPr>
                  <w:delText xml:space="preserve">d discharge </w:delText>
                </w:r>
              </w:del>
            </w:ins>
            <w:ins w:id="1128" w:author="Nataliya Tomaskovic" w:date="2022-08-19T19:15:00Z">
              <w:del w:id="1129" w:author="OLENA PASHKOVA (NEPTUNE.UA)" w:date="2022-10-26T01:13:00Z">
                <w:r w:rsidRPr="00DD122E" w:rsidDel="00CE6042">
                  <w:rPr>
                    <w:rFonts w:ascii="Times New Roman" w:eastAsia="Times New Roman" w:hAnsi="Times New Roman" w:cs="Times New Roman"/>
                    <w:lang w:val="en-GB"/>
                    <w:rPrChange w:id="1130" w:author="OLENA PASHKOVA (NEPTUNE.UA)" w:date="2022-11-21T15:27:00Z">
                      <w:rPr>
                        <w:rFonts w:ascii="Times New Roman" w:eastAsia="Times New Roman" w:hAnsi="Times New Roman" w:cs="Times New Roman"/>
                        <w:lang w:val="en-GB"/>
                      </w:rPr>
                    </w:rPrChange>
                  </w:rPr>
                  <w:delText xml:space="preserve">of </w:delText>
                </w:r>
              </w:del>
            </w:ins>
            <w:ins w:id="1131" w:author="Nataliya Tomaskovic" w:date="2022-08-19T17:23:00Z">
              <w:del w:id="1132" w:author="OLENA PASHKOVA (NEPTUNE.UA)" w:date="2022-10-26T01:13:00Z">
                <w:r w:rsidRPr="00DD122E" w:rsidDel="00CE6042">
                  <w:rPr>
                    <w:rFonts w:ascii="Times New Roman" w:eastAsia="Times New Roman" w:hAnsi="Times New Roman" w:cs="Times New Roman"/>
                    <w:lang w:val="en-GB"/>
                    <w:rPrChange w:id="1133" w:author="OLENA PASHKOVA (NEPTUNE.UA)" w:date="2022-11-21T15:27:00Z">
                      <w:rPr>
                        <w:rFonts w:ascii="Times New Roman" w:eastAsia="Times New Roman" w:hAnsi="Times New Roman" w:cs="Times New Roman"/>
                        <w:lang w:val="en-GB"/>
                      </w:rPr>
                    </w:rPrChange>
                  </w:rPr>
                  <w:delText>180 rwc per day</w:delText>
                </w:r>
              </w:del>
            </w:ins>
          </w:p>
          <w:p w14:paraId="26368D38" w14:textId="41AC5333" w:rsidR="00400CA9" w:rsidRPr="00DD122E" w:rsidDel="00CE6042" w:rsidRDefault="00400CA9">
            <w:pPr>
              <w:jc w:val="both"/>
              <w:rPr>
                <w:ins w:id="1134" w:author="Nataliya Tomaskovic" w:date="2022-08-19T17:19:00Z"/>
                <w:del w:id="1135" w:author="OLENA PASHKOVA (NEPTUNE.UA)" w:date="2022-10-26T01:13:00Z"/>
                <w:rFonts w:ascii="Times New Roman" w:eastAsia="Times New Roman" w:hAnsi="Times New Roman" w:cs="Times New Roman"/>
                <w:lang w:val="uk-UA"/>
                <w:rPrChange w:id="1136" w:author="OLENA PASHKOVA (NEPTUNE.UA)" w:date="2022-11-21T15:27:00Z">
                  <w:rPr>
                    <w:ins w:id="1137" w:author="Nataliya Tomaskovic" w:date="2022-08-19T17:19:00Z"/>
                    <w:del w:id="1138" w:author="OLENA PASHKOVA (NEPTUNE.UA)" w:date="2022-10-26T01:13:00Z"/>
                    <w:rFonts w:eastAsia="Times New Roman"/>
                    <w:b/>
                    <w:bCs/>
                    <w:lang w:val="en-GB"/>
                  </w:rPr>
                </w:rPrChange>
              </w:rPr>
              <w:pPrChange w:id="1139" w:author="OLENA PASHKOVA (NEPTUNE.UA)" w:date="2022-10-26T01:13:00Z">
                <w:pPr>
                  <w:contextualSpacing/>
                  <w:jc w:val="both"/>
                </w:pPr>
              </w:pPrChange>
            </w:pPr>
            <w:ins w:id="1140" w:author="Nataliya Tomaskovic" w:date="2022-08-19T19:16:00Z">
              <w:del w:id="1141" w:author="OLENA PASHKOVA (NEPTUNE.UA)" w:date="2022-10-26T01:13:00Z">
                <w:r w:rsidRPr="00DD122E" w:rsidDel="00CE6042">
                  <w:rPr>
                    <w:rFonts w:ascii="Times New Roman" w:eastAsia="Times New Roman" w:hAnsi="Times New Roman" w:cs="Times New Roman"/>
                    <w:lang w:val="en-US"/>
                  </w:rPr>
                  <w:delText xml:space="preserve">- </w:delText>
                </w:r>
                <w:r w:rsidRPr="00DD122E" w:rsidDel="00CE6042">
                  <w:rPr>
                    <w:rFonts w:ascii="Times New Roman" w:eastAsia="Times New Roman" w:hAnsi="Times New Roman" w:cs="Times New Roman"/>
                    <w:lang w:val="en-GB"/>
                    <w:rPrChange w:id="1142" w:author="OLENA PASHKOVA (NEPTUNE.UA)" w:date="2022-11-21T15:27:00Z">
                      <w:rPr>
                        <w:rFonts w:ascii="Times New Roman" w:eastAsia="Times New Roman" w:hAnsi="Times New Roman" w:cs="Times New Roman"/>
                        <w:lang w:val="en-GB"/>
                      </w:rPr>
                    </w:rPrChange>
                  </w:rPr>
                  <w:delText>monthly</w:delText>
                </w:r>
                <w:r w:rsidRPr="00DD122E" w:rsidDel="00CE6042">
                  <w:rPr>
                    <w:rFonts w:ascii="Times New Roman" w:eastAsia="Times New Roman" w:hAnsi="Times New Roman" w:cs="Times New Roman"/>
                    <w:lang w:val="en-US"/>
                    <w:rPrChange w:id="1143" w:author="OLENA PASHKOVA (NEPTUNE.UA)" w:date="2022-11-21T15:27:00Z">
                      <w:rPr>
                        <w:rFonts w:ascii="Times New Roman" w:eastAsia="Times New Roman" w:hAnsi="Times New Roman" w:cs="Times New Roman"/>
                        <w:lang w:val="en-GB"/>
                      </w:rPr>
                    </w:rPrChange>
                  </w:rPr>
                  <w:delText xml:space="preserve"> </w:delText>
                </w:r>
                <w:r w:rsidRPr="00DD122E" w:rsidDel="00CE6042">
                  <w:rPr>
                    <w:rFonts w:ascii="Times New Roman" w:eastAsia="Times New Roman" w:hAnsi="Times New Roman" w:cs="Times New Roman"/>
                    <w:lang w:val="en-GB"/>
                    <w:rPrChange w:id="1144" w:author="OLENA PASHKOVA (NEPTUNE.UA)" w:date="2022-11-21T15:27:00Z">
                      <w:rPr>
                        <w:rFonts w:ascii="Times New Roman" w:eastAsia="Times New Roman" w:hAnsi="Times New Roman" w:cs="Times New Roman"/>
                        <w:lang w:val="en-GB"/>
                      </w:rPr>
                    </w:rPrChange>
                  </w:rPr>
                  <w:delText>plan</w:delText>
                </w:r>
                <w:r w:rsidRPr="00DD122E" w:rsidDel="00CE6042">
                  <w:rPr>
                    <w:rFonts w:ascii="Times New Roman" w:eastAsia="Times New Roman" w:hAnsi="Times New Roman" w:cs="Times New Roman"/>
                    <w:lang w:val="en-US"/>
                    <w:rPrChange w:id="1145" w:author="OLENA PASHKOVA (NEPTUNE.UA)" w:date="2022-11-21T15:27:00Z">
                      <w:rPr>
                        <w:rFonts w:ascii="Times New Roman" w:eastAsia="Times New Roman" w:hAnsi="Times New Roman" w:cs="Times New Roman"/>
                        <w:lang w:val="en-GB"/>
                      </w:rPr>
                    </w:rPrChange>
                  </w:rPr>
                  <w:delText xml:space="preserve"> </w:delText>
                </w:r>
              </w:del>
            </w:ins>
            <w:ins w:id="1146" w:author="Nataliya Tomaskovic" w:date="2022-08-19T17:19:00Z">
              <w:del w:id="1147" w:author="OLENA PASHKOVA (NEPTUNE.UA)" w:date="2022-10-26T01:13:00Z">
                <w:r w:rsidRPr="00DD122E" w:rsidDel="00CE6042">
                  <w:rPr>
                    <w:rFonts w:ascii="Times New Roman" w:eastAsia="Times New Roman" w:hAnsi="Times New Roman" w:cs="Times New Roman"/>
                    <w:lang w:val="en-US"/>
                    <w:rPrChange w:id="1148" w:author="OLENA PASHKOVA (NEPTUNE.UA)" w:date="2022-11-21T15:27:00Z">
                      <w:rPr>
                        <w:rFonts w:eastAsia="Times New Roman"/>
                        <w:b/>
                        <w:bCs/>
                        <w:lang w:val="en-GB"/>
                      </w:rPr>
                    </w:rPrChange>
                  </w:rPr>
                  <w:delText>400</w:delText>
                </w:r>
              </w:del>
            </w:ins>
            <w:ins w:id="1149" w:author="Nataliya Tomaskovic" w:date="2022-08-19T17:23:00Z">
              <w:del w:id="1150" w:author="OLENA PASHKOVA (NEPTUNE.UA)" w:date="2022-10-26T01:13:00Z">
                <w:r w:rsidRPr="00DD122E" w:rsidDel="00CE6042">
                  <w:rPr>
                    <w:rFonts w:ascii="Times New Roman" w:eastAsia="Times New Roman" w:hAnsi="Times New Roman" w:cs="Times New Roman"/>
                    <w:lang w:val="en-US"/>
                    <w:rPrChange w:id="1151" w:author="OLENA PASHKOVA (NEPTUNE.UA)" w:date="2022-11-21T15:27:00Z">
                      <w:rPr>
                        <w:rFonts w:ascii="Times New Roman" w:eastAsia="Times New Roman" w:hAnsi="Times New Roman" w:cs="Times New Roman"/>
                        <w:lang w:val="en-GB"/>
                      </w:rPr>
                    </w:rPrChange>
                  </w:rPr>
                  <w:delText xml:space="preserve">,000 </w:delText>
                </w:r>
                <w:r w:rsidRPr="00DD122E" w:rsidDel="00CE6042">
                  <w:rPr>
                    <w:rFonts w:ascii="Times New Roman" w:eastAsia="Times New Roman" w:hAnsi="Times New Roman" w:cs="Times New Roman"/>
                    <w:lang w:val="en-GB"/>
                    <w:rPrChange w:id="1152" w:author="OLENA PASHKOVA (NEPTUNE.UA)" w:date="2022-11-21T15:27:00Z">
                      <w:rPr>
                        <w:rFonts w:ascii="Times New Roman" w:eastAsia="Times New Roman" w:hAnsi="Times New Roman" w:cs="Times New Roman"/>
                        <w:lang w:val="en-GB"/>
                      </w:rPr>
                    </w:rPrChange>
                  </w:rPr>
                  <w:delText>MT</w:delText>
                </w:r>
                <w:r w:rsidRPr="00DD122E" w:rsidDel="00CE6042">
                  <w:rPr>
                    <w:rFonts w:ascii="Times New Roman" w:eastAsia="Times New Roman" w:hAnsi="Times New Roman" w:cs="Times New Roman"/>
                    <w:lang w:val="en-US"/>
                    <w:rPrChange w:id="1153" w:author="OLENA PASHKOVA (NEPTUNE.UA)" w:date="2022-11-21T15:27:00Z">
                      <w:rPr>
                        <w:rFonts w:ascii="Times New Roman" w:eastAsia="Times New Roman" w:hAnsi="Times New Roman" w:cs="Times New Roman"/>
                        <w:lang w:val="en-GB"/>
                      </w:rPr>
                    </w:rPrChange>
                  </w:rPr>
                  <w:delText xml:space="preserve"> </w:delText>
                </w:r>
              </w:del>
            </w:ins>
            <w:ins w:id="1154" w:author="Nataliya Tomaskovic" w:date="2022-08-19T19:17:00Z">
              <w:del w:id="1155" w:author="OLENA PASHKOVA (NEPTUNE.UA)" w:date="2022-10-26T01:13:00Z">
                <w:r w:rsidRPr="00DD122E" w:rsidDel="00CE6042">
                  <w:rPr>
                    <w:rFonts w:ascii="Times New Roman" w:eastAsia="Times New Roman" w:hAnsi="Times New Roman" w:cs="Times New Roman"/>
                    <w:lang w:val="en-US"/>
                    <w:rPrChange w:id="1156" w:author="OLENA PASHKOVA (NEPTUNE.UA)" w:date="2022-11-21T15:27:00Z">
                      <w:rPr>
                        <w:rFonts w:ascii="Times New Roman" w:eastAsia="Times New Roman" w:hAnsi="Times New Roman" w:cs="Times New Roman"/>
                      </w:rPr>
                    </w:rPrChange>
                  </w:rPr>
                  <w:delText>–</w:delText>
                </w:r>
              </w:del>
            </w:ins>
            <w:ins w:id="1157" w:author="Nataliya Tomaskovic" w:date="2022-08-19T17:23:00Z">
              <w:del w:id="1158" w:author="OLENA PASHKOVA (NEPTUNE.UA)" w:date="2022-10-26T01:13:00Z">
                <w:r w:rsidRPr="00DD122E" w:rsidDel="00CE6042">
                  <w:rPr>
                    <w:rFonts w:ascii="Times New Roman" w:eastAsia="Times New Roman" w:hAnsi="Times New Roman" w:cs="Times New Roman"/>
                    <w:lang w:val="en-US"/>
                    <w:rPrChange w:id="1159" w:author="OLENA PASHKOVA (NEPTUNE.UA)" w:date="2022-11-21T15:27:00Z">
                      <w:rPr>
                        <w:rFonts w:ascii="Times New Roman" w:eastAsia="Times New Roman" w:hAnsi="Times New Roman" w:cs="Times New Roman"/>
                        <w:lang w:val="en-GB"/>
                      </w:rPr>
                    </w:rPrChange>
                  </w:rPr>
                  <w:delText xml:space="preserve"> </w:delText>
                </w:r>
              </w:del>
            </w:ins>
            <w:ins w:id="1160" w:author="Nataliya Tomaskovic" w:date="2022-08-19T17:24:00Z">
              <w:del w:id="1161" w:author="OLENA PASHKOVA (NEPTUNE.UA)" w:date="2022-10-26T01:13:00Z">
                <w:r w:rsidRPr="00DD122E" w:rsidDel="00CE6042">
                  <w:rPr>
                    <w:rFonts w:ascii="Times New Roman" w:eastAsia="Times New Roman" w:hAnsi="Times New Roman" w:cs="Times New Roman"/>
                    <w:lang w:val="en-US"/>
                    <w:rPrChange w:id="1162" w:author="OLENA PASHKOVA (NEPTUNE.UA)" w:date="2022-11-21T15:27:00Z">
                      <w:rPr>
                        <w:rFonts w:ascii="Times New Roman" w:eastAsia="Times New Roman" w:hAnsi="Times New Roman" w:cs="Times New Roman"/>
                        <w:lang w:val="en-GB"/>
                      </w:rPr>
                    </w:rPrChange>
                  </w:rPr>
                  <w:delText>240</w:delText>
                </w:r>
              </w:del>
            </w:ins>
            <w:ins w:id="1163" w:author="Nataliya Tomaskovic" w:date="2022-08-19T19:17:00Z">
              <w:del w:id="1164" w:author="OLENA PASHKOVA (NEPTUNE.UA)" w:date="2022-10-26T01:13:00Z">
                <w:r w:rsidRPr="00DD122E" w:rsidDel="00CE6042">
                  <w:rPr>
                    <w:rFonts w:ascii="Times New Roman" w:eastAsia="Times New Roman" w:hAnsi="Times New Roman" w:cs="Times New Roman"/>
                    <w:lang w:val="en-US"/>
                    <w:rPrChange w:id="1165" w:author="OLENA PASHKOVA (NEPTUNE.UA)" w:date="2022-11-21T15:27:00Z">
                      <w:rPr>
                        <w:rFonts w:ascii="Times New Roman" w:eastAsia="Times New Roman" w:hAnsi="Times New Roman" w:cs="Times New Roman"/>
                        <w:lang w:val="en-US"/>
                      </w:rPr>
                    </w:rPrChange>
                  </w:rPr>
                  <w:delText xml:space="preserve"> </w:delText>
                </w:r>
                <w:r w:rsidRPr="00DD122E" w:rsidDel="00CE6042">
                  <w:rPr>
                    <w:rFonts w:ascii="Times New Roman" w:eastAsia="Times New Roman" w:hAnsi="Times New Roman" w:cs="Times New Roman"/>
                    <w:lang w:val="en-GB"/>
                    <w:rPrChange w:id="1166" w:author="OLENA PASHKOVA (NEPTUNE.UA)" w:date="2022-11-21T15:27:00Z">
                      <w:rPr>
                        <w:rFonts w:ascii="Times New Roman" w:eastAsia="Times New Roman" w:hAnsi="Times New Roman" w:cs="Times New Roman"/>
                        <w:lang w:val="en-GB"/>
                      </w:rPr>
                    </w:rPrChange>
                  </w:rPr>
                  <w:delText>ARMS/day</w:delText>
                </w:r>
              </w:del>
            </w:ins>
            <w:ins w:id="1167" w:author="Nataliya Tomaskovic" w:date="2022-08-19T17:24:00Z">
              <w:del w:id="1168" w:author="OLENA PASHKOVA (NEPTUNE.UA)" w:date="2022-10-26T01:13:00Z">
                <w:r w:rsidRPr="00DD122E" w:rsidDel="00CE6042">
                  <w:rPr>
                    <w:rFonts w:ascii="Times New Roman" w:eastAsia="Times New Roman" w:hAnsi="Times New Roman" w:cs="Times New Roman"/>
                    <w:lang w:val="en-US"/>
                    <w:rPrChange w:id="1169" w:author="OLENA PASHKOVA (NEPTUNE.UA)" w:date="2022-11-21T15:27:00Z">
                      <w:rPr>
                        <w:rFonts w:ascii="Times New Roman" w:eastAsia="Times New Roman" w:hAnsi="Times New Roman" w:cs="Times New Roman"/>
                        <w:lang w:val="en-GB"/>
                      </w:rPr>
                    </w:rPrChange>
                  </w:rPr>
                  <w:delText xml:space="preserve"> </w:delText>
                </w:r>
              </w:del>
            </w:ins>
            <w:ins w:id="1170" w:author="Nataliya Tomaskovic" w:date="2022-08-19T19:17:00Z">
              <w:del w:id="1171" w:author="OLENA PASHKOVA (NEPTUNE.UA)" w:date="2022-10-26T01:13:00Z">
                <w:r w:rsidRPr="00DD122E" w:rsidDel="00CE6042">
                  <w:rPr>
                    <w:rFonts w:ascii="Times New Roman" w:eastAsia="Times New Roman" w:hAnsi="Times New Roman" w:cs="Times New Roman"/>
                    <w:lang w:val="en-GB"/>
                    <w:rPrChange w:id="1172" w:author="OLENA PASHKOVA (NEPTUNE.UA)" w:date="2022-11-21T15:27:00Z">
                      <w:rPr>
                        <w:rFonts w:ascii="Times New Roman" w:eastAsia="Times New Roman" w:hAnsi="Times New Roman" w:cs="Times New Roman"/>
                        <w:lang w:val="en-GB"/>
                      </w:rPr>
                    </w:rPrChange>
                  </w:rPr>
                  <w:delText xml:space="preserve">and discharge of 240 rwc per day </w:delText>
                </w:r>
              </w:del>
            </w:ins>
            <w:ins w:id="1173" w:author="Nataliya Tomaskovic" w:date="2022-08-19T17:24:00Z">
              <w:del w:id="1174" w:author="OLENA PASHKOVA (NEPTUNE.UA)" w:date="2022-10-26T01:13:00Z">
                <w:r w:rsidRPr="00DD122E" w:rsidDel="00CE6042">
                  <w:rPr>
                    <w:rFonts w:ascii="Times New Roman" w:eastAsia="Times New Roman" w:hAnsi="Times New Roman" w:cs="Times New Roman"/>
                    <w:highlight w:val="yellow"/>
                    <w:lang w:val="uk-UA"/>
                    <w:rPrChange w:id="1175" w:author="OLENA PASHKOVA (NEPTUNE.UA)" w:date="2022-11-21T15:27:00Z">
                      <w:rPr>
                        <w:rFonts w:ascii="Times New Roman" w:eastAsia="Times New Roman" w:hAnsi="Times New Roman" w:cs="Times New Roman"/>
                        <w:lang w:val="uk-UA"/>
                      </w:rPr>
                    </w:rPrChange>
                  </w:rPr>
                  <w:delText>за</w:delText>
                </w:r>
              </w:del>
            </w:ins>
            <w:ins w:id="1176" w:author="Nataliya Tomaskovic" w:date="2022-08-19T17:25:00Z">
              <w:del w:id="1177" w:author="OLENA PASHKOVA (NEPTUNE.UA)" w:date="2022-10-26T01:13:00Z">
                <w:r w:rsidRPr="00DD122E" w:rsidDel="00CE6042">
                  <w:rPr>
                    <w:rFonts w:ascii="Times New Roman" w:eastAsia="Times New Roman" w:hAnsi="Times New Roman" w:cs="Times New Roman"/>
                    <w:highlight w:val="yellow"/>
                    <w:lang w:val="uk-UA"/>
                    <w:rPrChange w:id="1178" w:author="OLENA PASHKOVA (NEPTUNE.UA)" w:date="2022-11-21T15:27:00Z">
                      <w:rPr>
                        <w:rFonts w:ascii="Times New Roman" w:eastAsia="Times New Roman" w:hAnsi="Times New Roman" w:cs="Times New Roman"/>
                        <w:lang w:val="uk-UA"/>
                      </w:rPr>
                    </w:rPrChange>
                  </w:rPr>
                  <w:delText>писати в обов’язки</w:delText>
                </w:r>
              </w:del>
            </w:ins>
            <w:commentRangeEnd w:id="1025"/>
            <w:del w:id="1179" w:author="OLENA PASHKOVA (NEPTUNE.UA)" w:date="2022-10-26T01:13:00Z">
              <w:r w:rsidRPr="00DD122E" w:rsidDel="00CE6042">
                <w:rPr>
                  <w:rFonts w:ascii="Times New Roman" w:eastAsia="Calibri" w:hAnsi="Times New Roman" w:cs="Times New Roman"/>
                  <w:rPrChange w:id="1180" w:author="OLENA PASHKOVA (NEPTUNE.UA)" w:date="2022-11-21T15:27:00Z">
                    <w:rPr>
                      <w:rFonts w:ascii="Calibri" w:eastAsia="Calibri" w:hAnsi="Calibri" w:cs="Times New Roman"/>
                      <w:sz w:val="16"/>
                      <w:szCs w:val="16"/>
                    </w:rPr>
                  </w:rPrChange>
                </w:rPr>
                <w:commentReference w:id="1025"/>
              </w:r>
            </w:del>
          </w:p>
          <w:p w14:paraId="15D45312" w14:textId="330B765D" w:rsidR="00400CA9" w:rsidRPr="00DD122E" w:rsidDel="00CE6042" w:rsidRDefault="00400CA9">
            <w:pPr>
              <w:jc w:val="both"/>
              <w:rPr>
                <w:del w:id="1181" w:author="OLENA PASHKOVA (NEPTUNE.UA)" w:date="2022-10-26T01:13:00Z"/>
                <w:rFonts w:ascii="Times New Roman" w:eastAsia="Calibri" w:hAnsi="Times New Roman" w:cs="Times New Roman"/>
                <w:lang w:val="en-US"/>
                <w:rPrChange w:id="1182" w:author="OLENA PASHKOVA (NEPTUNE.UA)" w:date="2022-11-21T15:27:00Z">
                  <w:rPr>
                    <w:del w:id="1183" w:author="OLENA PASHKOVA (NEPTUNE.UA)" w:date="2022-10-26T01:13:00Z"/>
                    <w:rFonts w:ascii="Times New Roman" w:eastAsia="Calibri" w:hAnsi="Times New Roman" w:cs="Times New Roman"/>
                    <w:lang w:val="en-US"/>
                  </w:rPr>
                </w:rPrChange>
              </w:rPr>
              <w:pPrChange w:id="1184" w:author="OLENA PASHKOVA (NEPTUNE.UA)" w:date="2022-10-26T01:13:00Z">
                <w:pPr>
                  <w:contextualSpacing/>
                  <w:jc w:val="both"/>
                </w:pPr>
              </w:pPrChange>
            </w:pPr>
            <w:del w:id="1185" w:author="OLENA PASHKOVA (NEPTUNE.UA)" w:date="2022-10-26T01:13:00Z">
              <w:r w:rsidRPr="00DD122E" w:rsidDel="00CE6042">
                <w:rPr>
                  <w:rFonts w:ascii="Times New Roman" w:eastAsia="Calibri" w:hAnsi="Times New Roman" w:cs="Times New Roman"/>
                  <w:lang w:val="en-US"/>
                </w:rPr>
                <w:delText>.</w:delText>
              </w:r>
            </w:del>
          </w:p>
          <w:p w14:paraId="0D839616" w14:textId="164A5878" w:rsidR="00400CA9" w:rsidRPr="00DD122E" w:rsidDel="00CE6042" w:rsidRDefault="00400CA9">
            <w:pPr>
              <w:jc w:val="both"/>
              <w:rPr>
                <w:ins w:id="1186" w:author="Nataliya Tomaskovic" w:date="2022-08-18T18:48:00Z"/>
                <w:del w:id="1187" w:author="OLENA PASHKOVA (NEPTUNE.UA)" w:date="2022-10-26T01:13:00Z"/>
                <w:rFonts w:ascii="Times New Roman" w:eastAsia="Calibri" w:hAnsi="Times New Roman" w:cs="Times New Roman"/>
                <w:lang w:val="en-US"/>
                <w:rPrChange w:id="1188" w:author="OLENA PASHKOVA (NEPTUNE.UA)" w:date="2022-11-21T15:27:00Z">
                  <w:rPr>
                    <w:ins w:id="1189" w:author="Nataliya Tomaskovic" w:date="2022-08-18T18:48:00Z"/>
                    <w:del w:id="1190" w:author="OLENA PASHKOVA (NEPTUNE.UA)" w:date="2022-10-26T01:13:00Z"/>
                    <w:rFonts w:ascii="Times New Roman" w:eastAsia="Calibri" w:hAnsi="Times New Roman" w:cs="Times New Roman"/>
                    <w:lang w:val="en-US"/>
                  </w:rPr>
                </w:rPrChange>
              </w:rPr>
              <w:pPrChange w:id="1191" w:author="OLENA PASHKOVA (NEPTUNE.UA)" w:date="2022-10-26T01:13:00Z">
                <w:pPr>
                  <w:contextualSpacing/>
                  <w:jc w:val="both"/>
                </w:pPr>
              </w:pPrChange>
            </w:pPr>
            <w:del w:id="1192" w:author="OLENA PASHKOVA (NEPTUNE.UA)" w:date="2022-10-26T01:13:00Z">
              <w:r w:rsidRPr="00DD122E" w:rsidDel="00CE6042">
                <w:rPr>
                  <w:rFonts w:ascii="Times New Roman" w:eastAsia="Calibri" w:hAnsi="Times New Roman" w:cs="Times New Roman"/>
                  <w:b/>
                  <w:lang w:val="en-US"/>
                  <w:rPrChange w:id="1193" w:author="OLENA PASHKOVA (NEPTUNE.UA)" w:date="2022-11-21T15:27:00Z">
                    <w:rPr>
                      <w:rFonts w:ascii="Times New Roman" w:eastAsia="Calibri" w:hAnsi="Times New Roman" w:cs="Times New Roman"/>
                      <w:b/>
                      <w:lang w:val="en-US"/>
                    </w:rPr>
                  </w:rPrChange>
                </w:rPr>
                <w:delText>4.9.1.</w:delText>
              </w:r>
              <w:r w:rsidRPr="00DD122E" w:rsidDel="00CE6042">
                <w:rPr>
                  <w:rFonts w:ascii="Times New Roman" w:eastAsia="Calibri" w:hAnsi="Times New Roman" w:cs="Times New Roman"/>
                  <w:lang w:val="en-US"/>
                  <w:rPrChange w:id="1194" w:author="OLENA PASHKOVA (NEPTUNE.UA)" w:date="2022-11-21T15:27:00Z">
                    <w:rPr>
                      <w:rFonts w:ascii="Times New Roman" w:eastAsia="Calibri" w:hAnsi="Times New Roman" w:cs="Times New Roman"/>
                      <w:lang w:val="en-US"/>
                    </w:rPr>
                  </w:rPrChange>
                </w:rPr>
                <w:tab/>
              </w:r>
              <w:commentRangeStart w:id="1195"/>
              <w:r w:rsidRPr="00DD122E" w:rsidDel="00CE6042">
                <w:rPr>
                  <w:rFonts w:ascii="Times New Roman" w:eastAsia="Calibri" w:hAnsi="Times New Roman" w:cs="Times New Roman"/>
                  <w:lang w:val="en-US"/>
                  <w:rPrChange w:id="1196" w:author="OLENA PASHKOVA (NEPTUNE.UA)" w:date="2022-11-21T15:27:00Z">
                    <w:rPr>
                      <w:rFonts w:ascii="Times New Roman" w:eastAsia="Calibri" w:hAnsi="Times New Roman" w:cs="Times New Roman"/>
                      <w:lang w:val="en-US"/>
                    </w:rPr>
                  </w:rPrChange>
                </w:rPr>
                <w:delText xml:space="preserve">Notwithstanding the above, the Contractor has the right not to confirm railcars in rail planning  system and not to accept railway cars with grain arrived for  Customer’s name for transshipment under this Agreement, if the quantity of the grain of the Customer in the Terminal storage is equal to or exceeds the </w:delText>
              </w:r>
            </w:del>
            <w:ins w:id="1197" w:author="Viktoriya Elik" w:date="2022-08-24T16:59:00Z">
              <w:del w:id="1198" w:author="OLENA PASHKOVA (NEPTUNE.UA)" w:date="2022-10-26T01:13:00Z">
                <w:r w:rsidRPr="00DD122E" w:rsidDel="00CE6042">
                  <w:rPr>
                    <w:rFonts w:ascii="Times New Roman" w:eastAsia="Calibri" w:hAnsi="Times New Roman" w:cs="Times New Roman"/>
                    <w:lang w:val="en-US"/>
                    <w:rPrChange w:id="1199" w:author="OLENA PASHKOVA (NEPTUNE.UA)" w:date="2022-11-21T15:27:00Z">
                      <w:rPr>
                        <w:rFonts w:ascii="Times New Roman" w:eastAsia="Calibri" w:hAnsi="Times New Roman" w:cs="Times New Roman"/>
                        <w:lang w:val="en-US"/>
                      </w:rPr>
                    </w:rPrChange>
                  </w:rPr>
                  <w:delText xml:space="preserve">simultaneous storage </w:delText>
                </w:r>
              </w:del>
            </w:ins>
            <w:ins w:id="1200" w:author="Viktoriya Elik" w:date="2022-08-24T17:00:00Z">
              <w:del w:id="1201" w:author="OLENA PASHKOVA (NEPTUNE.UA)" w:date="2022-10-26T01:13:00Z">
                <w:r w:rsidRPr="00DD122E" w:rsidDel="00CE6042">
                  <w:rPr>
                    <w:rFonts w:ascii="Times New Roman" w:eastAsia="Calibri" w:hAnsi="Times New Roman" w:cs="Times New Roman"/>
                    <w:lang w:val="en-US"/>
                    <w:rPrChange w:id="1202" w:author="OLENA PASHKOVA (NEPTUNE.UA)" w:date="2022-11-21T15:27:00Z">
                      <w:rPr>
                        <w:rFonts w:ascii="Times New Roman" w:eastAsia="Calibri" w:hAnsi="Times New Roman" w:cs="Times New Roman"/>
                        <w:lang w:val="en-US"/>
                      </w:rPr>
                    </w:rPrChange>
                  </w:rPr>
                  <w:delText xml:space="preserve">quantity </w:delText>
                </w:r>
              </w:del>
            </w:ins>
            <w:del w:id="1203" w:author="OLENA PASHKOVA (NEPTUNE.UA)" w:date="2022-10-26T01:13:00Z">
              <w:r w:rsidRPr="00DD122E" w:rsidDel="00CE6042">
                <w:rPr>
                  <w:rFonts w:ascii="Times New Roman" w:eastAsia="Calibri" w:hAnsi="Times New Roman" w:cs="Times New Roman"/>
                  <w:lang w:val="en-US"/>
                  <w:rPrChange w:id="1204" w:author="OLENA PASHKOVA (NEPTUNE.UA)" w:date="2022-11-21T15:27:00Z">
                    <w:rPr>
                      <w:rFonts w:ascii="Times New Roman" w:eastAsia="Calibri" w:hAnsi="Times New Roman" w:cs="Times New Roman"/>
                      <w:lang w:val="en-US"/>
                    </w:rPr>
                  </w:rPrChange>
                </w:rPr>
                <w:delText>obligation of the Contractors, namely, the simultaneous rate (quantity) of grain storage in accordance with clause 4.</w:delText>
              </w:r>
            </w:del>
            <w:ins w:id="1205" w:author="Nataliya Tomaskovic" w:date="2022-08-22T15:17:00Z">
              <w:del w:id="1206" w:author="OLENA PASHKOVA (NEPTUNE.UA)" w:date="2022-10-26T01:13:00Z">
                <w:r w:rsidRPr="00DD122E" w:rsidDel="00CE6042">
                  <w:rPr>
                    <w:rFonts w:ascii="Times New Roman" w:eastAsia="Calibri" w:hAnsi="Times New Roman" w:cs="Times New Roman"/>
                    <w:lang w:val="en-US"/>
                    <w:rPrChange w:id="1207" w:author="OLENA PASHKOVA (NEPTUNE.UA)" w:date="2022-11-21T15:27:00Z">
                      <w:rPr>
                        <w:rFonts w:ascii="Times New Roman" w:eastAsia="Calibri" w:hAnsi="Times New Roman" w:cs="Times New Roman"/>
                        <w:lang w:val="en-US"/>
                      </w:rPr>
                    </w:rPrChange>
                  </w:rPr>
                  <w:delText>10</w:delText>
                </w:r>
              </w:del>
            </w:ins>
            <w:del w:id="1208" w:author="OLENA PASHKOVA (NEPTUNE.UA)" w:date="2022-10-26T01:13:00Z">
              <w:r w:rsidRPr="00DD122E" w:rsidDel="00CE6042">
                <w:rPr>
                  <w:rFonts w:ascii="Times New Roman" w:eastAsia="Calibri" w:hAnsi="Times New Roman" w:cs="Times New Roman"/>
                  <w:lang w:val="en-US"/>
                  <w:rPrChange w:id="1209" w:author="OLENA PASHKOVA (NEPTUNE.UA)" w:date="2022-11-21T15:27:00Z">
                    <w:rPr>
                      <w:rFonts w:ascii="Times New Roman" w:eastAsia="Calibri" w:hAnsi="Times New Roman" w:cs="Times New Roman"/>
                      <w:lang w:val="en-US"/>
                    </w:rPr>
                  </w:rPrChange>
                </w:rPr>
                <w:delText xml:space="preserve">9 of this Agreement. </w:delText>
              </w:r>
              <w:commentRangeEnd w:id="1195"/>
              <w:r w:rsidRPr="00DD122E" w:rsidDel="00CE6042">
                <w:rPr>
                  <w:rFonts w:ascii="Times New Roman" w:eastAsia="Calibri" w:hAnsi="Times New Roman" w:cs="Times New Roman"/>
                  <w:rPrChange w:id="1210" w:author="OLENA PASHKOVA (NEPTUNE.UA)" w:date="2022-11-21T15:27:00Z">
                    <w:rPr>
                      <w:rFonts w:ascii="Calibri" w:eastAsia="Calibri" w:hAnsi="Calibri" w:cs="Times New Roman"/>
                      <w:sz w:val="16"/>
                      <w:szCs w:val="16"/>
                    </w:rPr>
                  </w:rPrChange>
                </w:rPr>
                <w:commentReference w:id="1195"/>
              </w:r>
            </w:del>
          </w:p>
          <w:p w14:paraId="0C21747B" w14:textId="51C7EF01" w:rsidR="00400CA9" w:rsidRPr="00DD122E" w:rsidDel="00CE6042" w:rsidRDefault="00400CA9">
            <w:pPr>
              <w:jc w:val="both"/>
              <w:rPr>
                <w:del w:id="1211" w:author="OLENA PASHKOVA (NEPTUNE.UA)" w:date="2022-10-26T01:13:00Z"/>
                <w:rFonts w:ascii="Times New Roman" w:eastAsia="Calibri" w:hAnsi="Times New Roman" w:cs="Times New Roman"/>
                <w:lang w:val="en-US"/>
                <w:rPrChange w:id="1212" w:author="OLENA PASHKOVA (NEPTUNE.UA)" w:date="2022-11-21T15:27:00Z">
                  <w:rPr>
                    <w:del w:id="1213" w:author="OLENA PASHKOVA (NEPTUNE.UA)" w:date="2022-10-26T01:13:00Z"/>
                    <w:rFonts w:ascii="Times New Roman" w:eastAsia="Calibri" w:hAnsi="Times New Roman" w:cs="Times New Roman"/>
                    <w:lang w:val="en-US"/>
                  </w:rPr>
                </w:rPrChange>
              </w:rPr>
              <w:pPrChange w:id="1214" w:author="OLENA PASHKOVA (NEPTUNE.UA)" w:date="2022-10-26T01:13:00Z">
                <w:pPr>
                  <w:contextualSpacing/>
                  <w:jc w:val="both"/>
                </w:pPr>
              </w:pPrChange>
            </w:pPr>
            <w:del w:id="1215" w:author="OLENA PASHKOVA (NEPTUNE.UA)" w:date="2022-10-26T01:13:00Z">
              <w:r w:rsidRPr="00DD122E" w:rsidDel="00CE6042">
                <w:rPr>
                  <w:rFonts w:ascii="Times New Roman" w:eastAsia="Calibri" w:hAnsi="Times New Roman" w:cs="Times New Roman"/>
                  <w:lang w:val="en-US"/>
                  <w:rPrChange w:id="1216" w:author="OLENA PASHKOVA (NEPTUNE.UA)" w:date="2022-11-21T15:27:00Z">
                    <w:rPr>
                      <w:rFonts w:ascii="Times New Roman" w:eastAsia="Calibri" w:hAnsi="Times New Roman" w:cs="Times New Roman"/>
                      <w:lang w:val="en-US"/>
                    </w:rPr>
                  </w:rPrChange>
                </w:rPr>
                <w:lastRenderedPageBreak/>
                <w:delText>Als</w:delText>
              </w:r>
            </w:del>
            <w:ins w:id="1217" w:author="Nataliya Tomaskovic" w:date="2022-08-18T18:49:00Z">
              <w:del w:id="1218" w:author="OLENA PASHKOVA (NEPTUNE.UA)" w:date="2022-10-26T01:13:00Z">
                <w:r w:rsidRPr="00DD122E" w:rsidDel="00CE6042">
                  <w:rPr>
                    <w:rFonts w:ascii="Times New Roman" w:eastAsia="Calibri" w:hAnsi="Times New Roman" w:cs="Times New Roman"/>
                    <w:lang w:val="en-US"/>
                    <w:rPrChange w:id="1219" w:author="OLENA PASHKOVA (NEPTUNE.UA)" w:date="2022-11-21T15:27:00Z">
                      <w:rPr>
                        <w:rFonts w:ascii="Times New Roman" w:eastAsia="Calibri" w:hAnsi="Times New Roman" w:cs="Times New Roman"/>
                        <w:lang w:val="en-US"/>
                      </w:rPr>
                    </w:rPrChange>
                  </w:rPr>
                  <w:delText>The</w:delText>
                </w:r>
              </w:del>
            </w:ins>
            <w:del w:id="1220" w:author="OLENA PASHKOVA (NEPTUNE.UA)" w:date="2022-10-26T01:13:00Z">
              <w:r w:rsidRPr="00DD122E" w:rsidDel="00CE6042">
                <w:rPr>
                  <w:rFonts w:ascii="Times New Roman" w:eastAsia="Calibri" w:hAnsi="Times New Roman" w:cs="Times New Roman"/>
                  <w:lang w:val="en-US"/>
                  <w:rPrChange w:id="1221" w:author="OLENA PASHKOVA (NEPTUNE.UA)" w:date="2022-11-21T15:27:00Z">
                    <w:rPr>
                      <w:rFonts w:ascii="Times New Roman" w:eastAsia="Calibri" w:hAnsi="Times New Roman" w:cs="Times New Roman"/>
                      <w:lang w:val="en-US"/>
                    </w:rPr>
                  </w:rPrChange>
                </w:rPr>
                <w:delText xml:space="preserve">o Contractor has right not to agree </w:delText>
              </w:r>
            </w:del>
            <w:ins w:id="1222" w:author="Nataliya Tomaskovic" w:date="2022-08-18T18:48:00Z">
              <w:del w:id="1223" w:author="OLENA PASHKOVA (NEPTUNE.UA)" w:date="2022-10-26T01:13:00Z">
                <w:r w:rsidRPr="00DD122E" w:rsidDel="00CE6042">
                  <w:rPr>
                    <w:rFonts w:ascii="Times New Roman" w:eastAsia="Calibri" w:hAnsi="Times New Roman" w:cs="Times New Roman"/>
                    <w:lang w:val="en-US"/>
                    <w:rPrChange w:id="1224" w:author="OLENA PASHKOVA (NEPTUNE.UA)" w:date="2022-11-21T15:27:00Z">
                      <w:rPr>
                        <w:rFonts w:ascii="Times New Roman" w:eastAsia="Calibri" w:hAnsi="Times New Roman" w:cs="Times New Roman"/>
                        <w:lang w:val="en-US"/>
                      </w:rPr>
                    </w:rPrChange>
                  </w:rPr>
                  <w:delText xml:space="preserve">confirm </w:delText>
                </w:r>
              </w:del>
            </w:ins>
            <w:del w:id="1225" w:author="OLENA PASHKOVA (NEPTUNE.UA)" w:date="2022-10-26T01:13:00Z">
              <w:r w:rsidRPr="00DD122E" w:rsidDel="00CE6042">
                <w:rPr>
                  <w:rFonts w:ascii="Times New Roman" w:eastAsia="Calibri" w:hAnsi="Times New Roman" w:cs="Times New Roman"/>
                  <w:lang w:val="en-US"/>
                  <w:rPrChange w:id="1226" w:author="OLENA PASHKOVA (NEPTUNE.UA)" w:date="2022-11-21T15:27:00Z">
                    <w:rPr>
                      <w:rFonts w:ascii="Times New Roman" w:eastAsia="Calibri" w:hAnsi="Times New Roman" w:cs="Times New Roman"/>
                      <w:lang w:val="en-US"/>
                    </w:rPr>
                  </w:rPrChange>
                </w:rPr>
                <w:delText xml:space="preserve">acceptance of </w:delText>
              </w:r>
            </w:del>
            <w:ins w:id="1227" w:author="Nataliya Tomaskovic" w:date="2022-08-18T18:49:00Z">
              <w:del w:id="1228" w:author="OLENA PASHKOVA (NEPTUNE.UA)" w:date="2022-10-26T01:13:00Z">
                <w:r w:rsidRPr="00DD122E" w:rsidDel="00CE6042">
                  <w:rPr>
                    <w:rFonts w:ascii="Times New Roman" w:eastAsia="Calibri" w:hAnsi="Times New Roman" w:cs="Times New Roman"/>
                    <w:lang w:val="en-US"/>
                    <w:rPrChange w:id="1229" w:author="OLENA PASHKOVA (NEPTUNE.UA)" w:date="2022-11-21T15:27:00Z">
                      <w:rPr>
                        <w:rFonts w:ascii="Times New Roman" w:eastAsia="Calibri" w:hAnsi="Times New Roman" w:cs="Times New Roman"/>
                        <w:lang w:val="en-US"/>
                      </w:rPr>
                    </w:rPrChange>
                  </w:rPr>
                  <w:delText xml:space="preserve">railway </w:delText>
                </w:r>
              </w:del>
            </w:ins>
            <w:del w:id="1230" w:author="OLENA PASHKOVA (NEPTUNE.UA)" w:date="2022-10-26T01:13:00Z">
              <w:r w:rsidRPr="00DD122E" w:rsidDel="00CE6042">
                <w:rPr>
                  <w:rFonts w:ascii="Times New Roman" w:eastAsia="Calibri" w:hAnsi="Times New Roman" w:cs="Times New Roman"/>
                  <w:lang w:val="en-US"/>
                  <w:rPrChange w:id="1231" w:author="OLENA PASHKOVA (NEPTUNE.UA)" w:date="2022-11-21T15:27:00Z">
                    <w:rPr>
                      <w:rFonts w:ascii="Times New Roman" w:eastAsia="Calibri" w:hAnsi="Times New Roman" w:cs="Times New Roman"/>
                      <w:lang w:val="en-US"/>
                    </w:rPr>
                  </w:rPrChange>
                </w:rPr>
                <w:delText>RW wagons</w:delText>
              </w:r>
            </w:del>
            <w:ins w:id="1232" w:author="Nataliya Tomaskovic" w:date="2022-08-18T17:12:00Z">
              <w:del w:id="1233" w:author="OLENA PASHKOVA (NEPTUNE.UA)" w:date="2022-10-26T01:13:00Z">
                <w:r w:rsidRPr="00DD122E" w:rsidDel="00CE6042">
                  <w:rPr>
                    <w:rFonts w:ascii="Times New Roman" w:eastAsia="Calibri" w:hAnsi="Times New Roman" w:cs="Times New Roman"/>
                    <w:lang w:val="en-US"/>
                    <w:rPrChange w:id="1234" w:author="OLENA PASHKOVA (NEPTUNE.UA)" w:date="2022-11-21T15:27:00Z">
                      <w:rPr>
                        <w:rFonts w:ascii="Times New Roman" w:eastAsia="Calibri" w:hAnsi="Times New Roman" w:cs="Times New Roman"/>
                        <w:lang w:val="en-US"/>
                      </w:rPr>
                    </w:rPrChange>
                  </w:rPr>
                  <w:delText>cars</w:delText>
                </w:r>
              </w:del>
            </w:ins>
            <w:del w:id="1235" w:author="OLENA PASHKOVA (NEPTUNE.UA)" w:date="2022-10-26T01:13:00Z">
              <w:r w:rsidRPr="00DD122E" w:rsidDel="00CE6042">
                <w:rPr>
                  <w:rFonts w:ascii="Times New Roman" w:eastAsia="Calibri" w:hAnsi="Times New Roman" w:cs="Times New Roman"/>
                  <w:lang w:val="en-US"/>
                  <w:rPrChange w:id="1236" w:author="OLENA PASHKOVA (NEPTUNE.UA)" w:date="2022-11-21T15:27:00Z">
                    <w:rPr>
                      <w:rFonts w:ascii="Times New Roman" w:eastAsia="Calibri" w:hAnsi="Times New Roman" w:cs="Times New Roman"/>
                      <w:lang w:val="en-US"/>
                    </w:rPr>
                  </w:rPrChange>
                </w:rPr>
                <w:delText xml:space="preserve"> in the ARM system in case of untimely submission by the Customer or </w:delText>
              </w:r>
            </w:del>
            <w:ins w:id="1237" w:author="Nataliya Tomaskovic" w:date="2022-08-18T18:50:00Z">
              <w:del w:id="1238" w:author="OLENA PASHKOVA (NEPTUNE.UA)" w:date="2022-10-26T01:13:00Z">
                <w:r w:rsidRPr="00DD122E" w:rsidDel="00CE6042">
                  <w:rPr>
                    <w:rFonts w:ascii="Times New Roman" w:eastAsia="Calibri" w:hAnsi="Times New Roman" w:cs="Times New Roman"/>
                    <w:lang w:val="en-US"/>
                    <w:rPrChange w:id="1239" w:author="OLENA PASHKOVA (NEPTUNE.UA)" w:date="2022-11-21T15:27:00Z">
                      <w:rPr>
                        <w:rFonts w:ascii="Times New Roman" w:eastAsia="Calibri" w:hAnsi="Times New Roman" w:cs="Times New Roman"/>
                        <w:lang w:val="en-US"/>
                      </w:rPr>
                    </w:rPrChange>
                  </w:rPr>
                  <w:delText xml:space="preserve">Customer’s </w:delText>
                </w:r>
              </w:del>
            </w:ins>
            <w:del w:id="1240" w:author="OLENA PASHKOVA (NEPTUNE.UA)" w:date="2022-10-26T01:13:00Z">
              <w:r w:rsidRPr="00DD122E" w:rsidDel="00CE6042">
                <w:rPr>
                  <w:rFonts w:ascii="Times New Roman" w:eastAsia="Calibri" w:hAnsi="Times New Roman" w:cs="Times New Roman"/>
                  <w:lang w:val="en-US"/>
                  <w:rPrChange w:id="1241" w:author="OLENA PASHKOVA (NEPTUNE.UA)" w:date="2022-11-21T15:27:00Z">
                    <w:rPr>
                      <w:rFonts w:ascii="Times New Roman" w:eastAsia="Calibri" w:hAnsi="Times New Roman" w:cs="Times New Roman"/>
                      <w:lang w:val="en-US"/>
                    </w:rPr>
                  </w:rPrChange>
                </w:rPr>
                <w:delText>authorized persons of documents for empty RW</w:delText>
              </w:r>
            </w:del>
            <w:ins w:id="1242" w:author="Nataliya Tomaskovic" w:date="2022-08-18T18:50:00Z">
              <w:del w:id="1243" w:author="OLENA PASHKOVA (NEPTUNE.UA)" w:date="2022-10-26T01:13:00Z">
                <w:r w:rsidRPr="00DD122E" w:rsidDel="00CE6042">
                  <w:rPr>
                    <w:rFonts w:ascii="Times New Roman" w:eastAsia="Calibri" w:hAnsi="Times New Roman" w:cs="Times New Roman"/>
                    <w:lang w:val="en-US"/>
                    <w:rPrChange w:id="1244" w:author="OLENA PASHKOVA (NEPTUNE.UA)" w:date="2022-11-21T15:27:00Z">
                      <w:rPr>
                        <w:rFonts w:ascii="Times New Roman" w:eastAsia="Calibri" w:hAnsi="Times New Roman" w:cs="Times New Roman"/>
                        <w:lang w:val="en-US"/>
                      </w:rPr>
                    </w:rPrChange>
                  </w:rPr>
                  <w:delText>railway</w:delText>
                </w:r>
              </w:del>
            </w:ins>
            <w:del w:id="1245" w:author="OLENA PASHKOVA (NEPTUNE.UA)" w:date="2022-10-26T01:13:00Z">
              <w:r w:rsidRPr="00DD122E" w:rsidDel="00CE6042">
                <w:rPr>
                  <w:rFonts w:ascii="Times New Roman" w:eastAsia="Calibri" w:hAnsi="Times New Roman" w:cs="Times New Roman"/>
                  <w:lang w:val="en-US"/>
                  <w:rPrChange w:id="1246" w:author="OLENA PASHKOVA (NEPTUNE.UA)" w:date="2022-11-21T15:27:00Z">
                    <w:rPr>
                      <w:rFonts w:ascii="Times New Roman" w:eastAsia="Calibri" w:hAnsi="Times New Roman" w:cs="Times New Roman"/>
                      <w:lang w:val="en-US"/>
                    </w:rPr>
                  </w:rPrChange>
                </w:rPr>
                <w:delText xml:space="preserve"> wagons</w:delText>
              </w:r>
            </w:del>
            <w:ins w:id="1247" w:author="Nataliya Tomaskovic" w:date="2022-08-18T17:12:00Z">
              <w:del w:id="1248" w:author="OLENA PASHKOVA (NEPTUNE.UA)" w:date="2022-10-26T01:13:00Z">
                <w:r w:rsidRPr="00DD122E" w:rsidDel="00CE6042">
                  <w:rPr>
                    <w:rFonts w:ascii="Times New Roman" w:eastAsia="Calibri" w:hAnsi="Times New Roman" w:cs="Times New Roman"/>
                    <w:lang w:val="en-US"/>
                    <w:rPrChange w:id="1249" w:author="OLENA PASHKOVA (NEPTUNE.UA)" w:date="2022-11-21T15:27:00Z">
                      <w:rPr>
                        <w:rFonts w:ascii="Times New Roman" w:eastAsia="Calibri" w:hAnsi="Times New Roman" w:cs="Times New Roman"/>
                        <w:lang w:val="en-US"/>
                      </w:rPr>
                    </w:rPrChange>
                  </w:rPr>
                  <w:delText>cars</w:delText>
                </w:r>
              </w:del>
            </w:ins>
            <w:ins w:id="1250" w:author="Nataliya Tomaskovic" w:date="2022-08-18T18:51:00Z">
              <w:del w:id="1251" w:author="OLENA PASHKOVA (NEPTUNE.UA)" w:date="2022-10-26T01:13:00Z">
                <w:r w:rsidRPr="00DD122E" w:rsidDel="00CE6042">
                  <w:rPr>
                    <w:rFonts w:ascii="Times New Roman" w:eastAsia="Calibri" w:hAnsi="Times New Roman" w:cs="Times New Roman"/>
                    <w:lang w:val="en-US"/>
                    <w:rPrChange w:id="1252" w:author="OLENA PASHKOVA (NEPTUNE.UA)" w:date="2022-11-21T15:27:00Z">
                      <w:rPr>
                        <w:rFonts w:ascii="Times New Roman" w:eastAsia="Calibri" w:hAnsi="Times New Roman" w:cs="Times New Roman"/>
                        <w:lang w:val="en-US"/>
                      </w:rPr>
                    </w:rPrChange>
                  </w:rPr>
                  <w:delText>.</w:delText>
                </w:r>
              </w:del>
            </w:ins>
          </w:p>
          <w:p w14:paraId="7A7E45C8" w14:textId="5AD7D066" w:rsidR="00400CA9" w:rsidRPr="00DD122E" w:rsidDel="00CE6042" w:rsidRDefault="00400CA9">
            <w:pPr>
              <w:jc w:val="both"/>
              <w:rPr>
                <w:ins w:id="1253" w:author="Nataliya Tomaskovic" w:date="2022-08-18T21:26:00Z"/>
                <w:del w:id="1254" w:author="OLENA PASHKOVA (NEPTUNE.UA)" w:date="2022-10-26T01:13:00Z"/>
                <w:rFonts w:ascii="Times New Roman" w:eastAsia="Calibri" w:hAnsi="Times New Roman" w:cs="Times New Roman"/>
                <w:lang w:val="en-US"/>
                <w:rPrChange w:id="1255" w:author="OLENA PASHKOVA (NEPTUNE.UA)" w:date="2022-11-21T15:27:00Z">
                  <w:rPr>
                    <w:ins w:id="1256" w:author="Nataliya Tomaskovic" w:date="2022-08-18T21:26:00Z"/>
                    <w:del w:id="1257" w:author="OLENA PASHKOVA (NEPTUNE.UA)" w:date="2022-10-26T01:13:00Z"/>
                    <w:rFonts w:ascii="Times New Roman" w:eastAsia="Calibri" w:hAnsi="Times New Roman" w:cs="Times New Roman"/>
                    <w:lang w:val="en-US"/>
                  </w:rPr>
                </w:rPrChange>
              </w:rPr>
              <w:pPrChange w:id="1258" w:author="OLENA PASHKOVA (NEPTUNE.UA)" w:date="2022-10-26T01:13:00Z">
                <w:pPr>
                  <w:contextualSpacing/>
                  <w:jc w:val="both"/>
                </w:pPr>
              </w:pPrChange>
            </w:pPr>
            <w:del w:id="1259" w:author="OLENA PASHKOVA (NEPTUNE.UA)" w:date="2022-10-26T01:13:00Z">
              <w:r w:rsidRPr="00DD122E" w:rsidDel="00CE6042">
                <w:rPr>
                  <w:rFonts w:ascii="Times New Roman" w:eastAsia="Calibri" w:hAnsi="Times New Roman" w:cs="Times New Roman"/>
                  <w:lang w:val="en-US"/>
                  <w:rPrChange w:id="1260" w:author="OLENA PASHKOVA (NEPTUNE.UA)" w:date="2022-11-21T15:27:00Z">
                    <w:rPr>
                      <w:rFonts w:ascii="Times New Roman" w:eastAsia="Calibri" w:hAnsi="Times New Roman" w:cs="Times New Roman"/>
                      <w:lang w:val="en-US"/>
                    </w:rPr>
                  </w:rPrChange>
                </w:rPr>
                <w:delText xml:space="preserve">Along with, In the case of the standing idle of </w:delText>
              </w:r>
            </w:del>
            <w:ins w:id="1261" w:author="Nataliya Tomaskovic" w:date="2022-08-18T18:51:00Z">
              <w:del w:id="1262" w:author="OLENA PASHKOVA (NEPTUNE.UA)" w:date="2022-10-26T01:13:00Z">
                <w:r w:rsidRPr="00DD122E" w:rsidDel="00CE6042">
                  <w:rPr>
                    <w:rFonts w:ascii="Times New Roman" w:eastAsia="Calibri" w:hAnsi="Times New Roman" w:cs="Times New Roman"/>
                    <w:lang w:val="en-US"/>
                    <w:rPrChange w:id="1263" w:author="OLENA PASHKOVA (NEPTUNE.UA)" w:date="2022-11-21T15:27:00Z">
                      <w:rPr>
                        <w:rFonts w:ascii="Times New Roman" w:eastAsia="Calibri" w:hAnsi="Times New Roman" w:cs="Times New Roman"/>
                        <w:lang w:val="en-US"/>
                      </w:rPr>
                    </w:rPrChange>
                  </w:rPr>
                  <w:delText xml:space="preserve">railway </w:delText>
                </w:r>
              </w:del>
            </w:ins>
            <w:del w:id="1264" w:author="OLENA PASHKOVA (NEPTUNE.UA)" w:date="2022-10-26T01:13:00Z">
              <w:r w:rsidRPr="00DD122E" w:rsidDel="00CE6042">
                <w:rPr>
                  <w:rFonts w:ascii="Times New Roman" w:eastAsia="Calibri" w:hAnsi="Times New Roman" w:cs="Times New Roman"/>
                  <w:lang w:val="en-US"/>
                  <w:rPrChange w:id="1265" w:author="OLENA PASHKOVA (NEPTUNE.UA)" w:date="2022-11-21T15:27:00Z">
                    <w:rPr>
                      <w:rFonts w:ascii="Times New Roman" w:eastAsia="Calibri" w:hAnsi="Times New Roman" w:cs="Times New Roman"/>
                      <w:lang w:val="en-US"/>
                    </w:rPr>
                  </w:rPrChange>
                </w:rPr>
                <w:delText>wagons</w:delText>
              </w:r>
            </w:del>
            <w:ins w:id="1266" w:author="Nataliya Tomaskovic" w:date="2022-08-18T17:12:00Z">
              <w:del w:id="1267" w:author="OLENA PASHKOVA (NEPTUNE.UA)" w:date="2022-10-26T01:13:00Z">
                <w:r w:rsidRPr="00DD122E" w:rsidDel="00CE6042">
                  <w:rPr>
                    <w:rFonts w:ascii="Times New Roman" w:eastAsia="Calibri" w:hAnsi="Times New Roman" w:cs="Times New Roman"/>
                    <w:lang w:val="en-US"/>
                    <w:rPrChange w:id="1268" w:author="OLENA PASHKOVA (NEPTUNE.UA)" w:date="2022-11-21T15:27:00Z">
                      <w:rPr>
                        <w:rFonts w:ascii="Times New Roman" w:eastAsia="Calibri" w:hAnsi="Times New Roman" w:cs="Times New Roman"/>
                        <w:lang w:val="en-US"/>
                      </w:rPr>
                    </w:rPrChange>
                  </w:rPr>
                  <w:delText>cars</w:delText>
                </w:r>
              </w:del>
            </w:ins>
            <w:del w:id="1269" w:author="OLENA PASHKOVA (NEPTUNE.UA)" w:date="2022-10-26T01:13:00Z">
              <w:r w:rsidRPr="00DD122E" w:rsidDel="00CE6042">
                <w:rPr>
                  <w:rFonts w:ascii="Times New Roman" w:eastAsia="Calibri" w:hAnsi="Times New Roman" w:cs="Times New Roman"/>
                  <w:lang w:val="en-US"/>
                  <w:rPrChange w:id="1270" w:author="OLENA PASHKOVA (NEPTUNE.UA)" w:date="2022-11-21T15:27:00Z">
                    <w:rPr>
                      <w:rFonts w:ascii="Times New Roman" w:eastAsia="Calibri" w:hAnsi="Times New Roman" w:cs="Times New Roman"/>
                      <w:lang w:val="en-US"/>
                    </w:rPr>
                  </w:rPrChange>
                </w:rPr>
                <w:delText xml:space="preserve">, due to the </w:delText>
              </w:r>
            </w:del>
            <w:ins w:id="1271" w:author="Nataliya Tomaskovic" w:date="2022-08-18T18:52:00Z">
              <w:del w:id="1272" w:author="OLENA PASHKOVA (NEPTUNE.UA)" w:date="2022-10-26T01:13:00Z">
                <w:r w:rsidRPr="00DD122E" w:rsidDel="00CE6042">
                  <w:rPr>
                    <w:rFonts w:ascii="Times New Roman" w:eastAsia="Calibri" w:hAnsi="Times New Roman" w:cs="Times New Roman"/>
                    <w:lang w:val="en-US"/>
                    <w:rPrChange w:id="1273" w:author="OLENA PASHKOVA (NEPTUNE.UA)" w:date="2022-11-21T15:27:00Z">
                      <w:rPr>
                        <w:rFonts w:ascii="Times New Roman" w:eastAsia="Calibri" w:hAnsi="Times New Roman" w:cs="Times New Roman"/>
                        <w:lang w:val="en-US"/>
                      </w:rPr>
                    </w:rPrChange>
                  </w:rPr>
                  <w:delText>excersing</w:delText>
                </w:r>
              </w:del>
            </w:ins>
            <w:del w:id="1274" w:author="OLENA PASHKOVA (NEPTUNE.UA)" w:date="2022-10-26T01:13:00Z">
              <w:r w:rsidRPr="00DD122E" w:rsidDel="00CE6042">
                <w:rPr>
                  <w:rFonts w:ascii="Times New Roman" w:eastAsia="Calibri" w:hAnsi="Times New Roman" w:cs="Times New Roman"/>
                  <w:lang w:val="en-US"/>
                  <w:rPrChange w:id="1275" w:author="OLENA PASHKOVA (NEPTUNE.UA)" w:date="2022-11-21T15:27:00Z">
                    <w:rPr>
                      <w:rFonts w:ascii="Times New Roman" w:eastAsia="Calibri" w:hAnsi="Times New Roman" w:cs="Times New Roman"/>
                      <w:lang w:val="en-US"/>
                    </w:rPr>
                  </w:rPrChange>
                </w:rPr>
                <w:delText>implementation</w:delText>
              </w:r>
            </w:del>
            <w:ins w:id="1276" w:author="Nataliya Tomaskovic" w:date="2022-08-18T18:52:00Z">
              <w:del w:id="1277" w:author="OLENA PASHKOVA (NEPTUNE.UA)" w:date="2022-10-26T01:13:00Z">
                <w:r w:rsidRPr="00DD122E" w:rsidDel="00CE6042">
                  <w:rPr>
                    <w:rFonts w:ascii="Times New Roman" w:eastAsia="Calibri" w:hAnsi="Times New Roman" w:cs="Times New Roman"/>
                    <w:lang w:val="en-US"/>
                    <w:rPrChange w:id="1278" w:author="OLENA PASHKOVA (NEPTUNE.UA)" w:date="2022-11-21T15:27:00Z">
                      <w:rPr>
                        <w:rFonts w:ascii="Times New Roman" w:eastAsia="Calibri" w:hAnsi="Times New Roman" w:cs="Times New Roman"/>
                        <w:lang w:val="en-US"/>
                      </w:rPr>
                    </w:rPrChange>
                  </w:rPr>
                  <w:delText xml:space="preserve"> the</w:delText>
                </w:r>
              </w:del>
            </w:ins>
            <w:del w:id="1279" w:author="OLENA PASHKOVA (NEPTUNE.UA)" w:date="2022-10-26T01:13:00Z">
              <w:r w:rsidRPr="00DD122E" w:rsidDel="00CE6042">
                <w:rPr>
                  <w:rFonts w:ascii="Times New Roman" w:eastAsia="Calibri" w:hAnsi="Times New Roman" w:cs="Times New Roman"/>
                  <w:lang w:val="en-US"/>
                  <w:rPrChange w:id="1280" w:author="OLENA PASHKOVA (NEPTUNE.UA)" w:date="2022-11-21T15:27:00Z">
                    <w:rPr>
                      <w:rFonts w:ascii="Times New Roman" w:eastAsia="Calibri" w:hAnsi="Times New Roman" w:cs="Times New Roman"/>
                      <w:lang w:val="en-US"/>
                    </w:rPr>
                  </w:rPrChange>
                </w:rPr>
                <w:delText xml:space="preserve"> by the Contractor</w:delText>
              </w:r>
            </w:del>
            <w:ins w:id="1281" w:author="Nataliya Tomaskovic" w:date="2022-08-18T18:52:00Z">
              <w:del w:id="1282" w:author="OLENA PASHKOVA (NEPTUNE.UA)" w:date="2022-10-26T01:13:00Z">
                <w:r w:rsidRPr="00DD122E" w:rsidDel="00CE6042">
                  <w:rPr>
                    <w:rFonts w:ascii="Times New Roman" w:eastAsia="Calibri" w:hAnsi="Times New Roman" w:cs="Times New Roman"/>
                    <w:lang w:val="en-US"/>
                    <w:rPrChange w:id="1283" w:author="OLENA PASHKOVA (NEPTUNE.UA)" w:date="2022-11-21T15:27:00Z">
                      <w:rPr>
                        <w:rFonts w:ascii="Times New Roman" w:eastAsia="Calibri" w:hAnsi="Times New Roman" w:cs="Times New Roman"/>
                        <w:lang w:val="en-US"/>
                      </w:rPr>
                    </w:rPrChange>
                  </w:rPr>
                  <w:delText>’s</w:delText>
                </w:r>
              </w:del>
            </w:ins>
            <w:del w:id="1284" w:author="OLENA PASHKOVA (NEPTUNE.UA)" w:date="2022-10-26T01:13:00Z">
              <w:r w:rsidRPr="00DD122E" w:rsidDel="00CE6042">
                <w:rPr>
                  <w:rFonts w:ascii="Times New Roman" w:eastAsia="Calibri" w:hAnsi="Times New Roman" w:cs="Times New Roman"/>
                  <w:lang w:val="en-US"/>
                  <w:rPrChange w:id="1285" w:author="OLENA PASHKOVA (NEPTUNE.UA)" w:date="2022-11-21T15:27:00Z">
                    <w:rPr>
                      <w:rFonts w:ascii="Times New Roman" w:eastAsia="Calibri" w:hAnsi="Times New Roman" w:cs="Times New Roman"/>
                      <w:lang w:val="en-US"/>
                    </w:rPr>
                  </w:rPrChange>
                </w:rPr>
                <w:delText xml:space="preserve"> of the rights specified in this paragraph</w:delText>
              </w:r>
            </w:del>
            <w:ins w:id="1286" w:author="Nataliya Tomaskovic" w:date="2022-08-18T18:52:00Z">
              <w:del w:id="1287" w:author="OLENA PASHKOVA (NEPTUNE.UA)" w:date="2022-10-26T01:13:00Z">
                <w:r w:rsidRPr="00DD122E" w:rsidDel="00CE6042">
                  <w:rPr>
                    <w:rFonts w:ascii="Times New Roman" w:eastAsia="Calibri" w:hAnsi="Times New Roman" w:cs="Times New Roman"/>
                    <w:lang w:val="en-US"/>
                    <w:rPrChange w:id="1288" w:author="OLENA PASHKOVA (NEPTUNE.UA)" w:date="2022-11-21T15:27:00Z">
                      <w:rPr>
                        <w:rFonts w:ascii="Times New Roman" w:eastAsia="Calibri" w:hAnsi="Times New Roman" w:cs="Times New Roman"/>
                        <w:lang w:val="en-US"/>
                      </w:rPr>
                    </w:rPrChange>
                  </w:rPr>
                  <w:delText>clause</w:delText>
                </w:r>
              </w:del>
            </w:ins>
            <w:del w:id="1289" w:author="OLENA PASHKOVA (NEPTUNE.UA)" w:date="2022-10-26T01:13:00Z">
              <w:r w:rsidRPr="00DD122E" w:rsidDel="00CE6042">
                <w:rPr>
                  <w:rFonts w:ascii="Times New Roman" w:eastAsia="Calibri" w:hAnsi="Times New Roman" w:cs="Times New Roman"/>
                  <w:lang w:val="en-US"/>
                  <w:rPrChange w:id="1290" w:author="OLENA PASHKOVA (NEPTUNE.UA)" w:date="2022-11-21T15:27:00Z">
                    <w:rPr>
                      <w:rFonts w:ascii="Times New Roman" w:eastAsia="Calibri" w:hAnsi="Times New Roman" w:cs="Times New Roman"/>
                      <w:lang w:val="en-US"/>
                    </w:rPr>
                  </w:rPrChange>
                </w:rPr>
                <w:delText xml:space="preserve">, the Customer shall </w:delText>
              </w:r>
              <w:r w:rsidRPr="00DD122E" w:rsidDel="00CE6042">
                <w:rPr>
                  <w:rFonts w:ascii="Times New Roman" w:eastAsia="Calibri" w:hAnsi="Times New Roman" w:cs="Times New Roman"/>
                  <w:highlight w:val="yellow"/>
                  <w:lang w:val="en-US"/>
                  <w:rPrChange w:id="1291" w:author="OLENA PASHKOVA (NEPTUNE.UA)" w:date="2022-11-21T15:27:00Z">
                    <w:rPr>
                      <w:rFonts w:ascii="Times New Roman" w:hAnsi="Times New Roman" w:cs="Times New Roman"/>
                      <w:lang w:val="en-US"/>
                    </w:rPr>
                  </w:rPrChange>
                </w:rPr>
                <w:delText>compensate</w:delText>
              </w:r>
              <w:r w:rsidRPr="00DD122E" w:rsidDel="00CE6042">
                <w:rPr>
                  <w:rFonts w:ascii="Times New Roman" w:eastAsia="Calibri" w:hAnsi="Times New Roman" w:cs="Times New Roman"/>
                  <w:lang w:val="en-US"/>
                  <w:rPrChange w:id="1292" w:author="OLENA PASHKOVA (NEPTUNE.UA)" w:date="2022-11-21T15:27:00Z">
                    <w:rPr>
                      <w:rFonts w:ascii="Times New Roman" w:eastAsia="Calibri" w:hAnsi="Times New Roman" w:cs="Times New Roman"/>
                      <w:lang w:val="en-US"/>
                    </w:rPr>
                  </w:rPrChange>
                </w:rPr>
                <w:delText xml:space="preserve"> the Contractor all expenses connected with this</w:delText>
              </w:r>
            </w:del>
            <w:ins w:id="1293" w:author="Nataliya Tomaskovic" w:date="2022-08-22T15:17:00Z">
              <w:del w:id="1294" w:author="OLENA PASHKOVA (NEPTUNE.UA)" w:date="2022-10-26T01:13:00Z">
                <w:r w:rsidRPr="00DD122E" w:rsidDel="00CE6042">
                  <w:rPr>
                    <w:rFonts w:ascii="Times New Roman" w:eastAsia="Calibri" w:hAnsi="Times New Roman" w:cs="Times New Roman"/>
                    <w:lang w:val="en-US"/>
                    <w:rPrChange w:id="1295" w:author="OLENA PASHKOVA (NEPTUNE.UA)" w:date="2022-11-21T15:27:00Z">
                      <w:rPr>
                        <w:rFonts w:ascii="Times New Roman" w:eastAsia="Calibri" w:hAnsi="Times New Roman" w:cs="Times New Roman"/>
                        <w:lang w:val="en-US"/>
                      </w:rPr>
                    </w:rPrChange>
                  </w:rPr>
                  <w:delText xml:space="preserve"> as per </w:delText>
                </w:r>
              </w:del>
            </w:ins>
            <w:ins w:id="1296" w:author="Nataliya Tomaskovic" w:date="2022-08-22T15:18:00Z">
              <w:del w:id="1297" w:author="OLENA PASHKOVA (NEPTUNE.UA)" w:date="2022-10-26T01:13:00Z">
                <w:r w:rsidRPr="00DD122E" w:rsidDel="00CE6042">
                  <w:rPr>
                    <w:rFonts w:ascii="Times New Roman" w:eastAsia="Calibri" w:hAnsi="Times New Roman" w:cs="Times New Roman"/>
                    <w:lang w:val="en-US"/>
                    <w:rPrChange w:id="1298" w:author="OLENA PASHKOVA (NEPTUNE.UA)" w:date="2022-11-21T15:27:00Z">
                      <w:rPr>
                        <w:rFonts w:ascii="Times New Roman" w:eastAsia="Calibri" w:hAnsi="Times New Roman" w:cs="Times New Roman"/>
                        <w:lang w:val="en-US"/>
                      </w:rPr>
                    </w:rPrChange>
                  </w:rPr>
                  <w:delText>invoices from railway authorities</w:delText>
                </w:r>
              </w:del>
            </w:ins>
            <w:del w:id="1299" w:author="OLENA PASHKOVA (NEPTUNE.UA)" w:date="2022-10-26T01:13:00Z">
              <w:r w:rsidRPr="00DD122E" w:rsidDel="00CE6042">
                <w:rPr>
                  <w:rFonts w:ascii="Times New Roman" w:eastAsia="Calibri" w:hAnsi="Times New Roman" w:cs="Times New Roman"/>
                  <w:lang w:val="en-US"/>
                  <w:rPrChange w:id="1300" w:author="OLENA PASHKOVA (NEPTUNE.UA)" w:date="2022-11-21T15:27:00Z">
                    <w:rPr>
                      <w:rFonts w:ascii="Times New Roman" w:eastAsia="Calibri" w:hAnsi="Times New Roman" w:cs="Times New Roman"/>
                      <w:lang w:val="en-US"/>
                    </w:rPr>
                  </w:rPrChange>
                </w:rPr>
                <w:delText>.</w:delText>
              </w:r>
            </w:del>
          </w:p>
          <w:p w14:paraId="59480536" w14:textId="2462C674" w:rsidR="00400CA9" w:rsidRPr="00DD122E" w:rsidDel="00CE6042" w:rsidRDefault="00400CA9">
            <w:pPr>
              <w:jc w:val="both"/>
              <w:rPr>
                <w:ins w:id="1301" w:author="Nataliya Tomaskovic" w:date="2022-08-19T19:37:00Z"/>
                <w:del w:id="1302" w:author="OLENA PASHKOVA (NEPTUNE.UA)" w:date="2022-10-26T01:13:00Z"/>
                <w:rFonts w:ascii="Times New Roman" w:eastAsia="Calibri" w:hAnsi="Times New Roman" w:cs="Times New Roman"/>
                <w:lang w:val="en-US"/>
                <w:rPrChange w:id="1303" w:author="OLENA PASHKOVA (NEPTUNE.UA)" w:date="2022-11-21T15:27:00Z">
                  <w:rPr>
                    <w:ins w:id="1304" w:author="Nataliya Tomaskovic" w:date="2022-08-19T19:37:00Z"/>
                    <w:del w:id="1305" w:author="OLENA PASHKOVA (NEPTUNE.UA)" w:date="2022-10-26T01:13:00Z"/>
                    <w:rFonts w:ascii="Times New Roman" w:eastAsia="Calibri" w:hAnsi="Times New Roman" w:cs="Times New Roman"/>
                    <w:lang w:val="en-US"/>
                  </w:rPr>
                </w:rPrChange>
              </w:rPr>
              <w:pPrChange w:id="1306" w:author="OLENA PASHKOVA (NEPTUNE.UA)" w:date="2022-10-26T01:13:00Z">
                <w:pPr>
                  <w:contextualSpacing/>
                  <w:jc w:val="both"/>
                </w:pPr>
              </w:pPrChange>
            </w:pPr>
          </w:p>
          <w:p w14:paraId="3AFCD6B0" w14:textId="7C640B1B" w:rsidR="00400CA9" w:rsidRPr="00DD122E" w:rsidDel="00CE6042" w:rsidRDefault="00400CA9">
            <w:pPr>
              <w:jc w:val="both"/>
              <w:rPr>
                <w:ins w:id="1307" w:author="Nataliya Tomaskovic" w:date="2022-08-19T19:37:00Z"/>
                <w:del w:id="1308" w:author="OLENA PASHKOVA (NEPTUNE.UA)" w:date="2022-10-26T01:13:00Z"/>
                <w:rFonts w:ascii="Times New Roman" w:eastAsia="Calibri" w:hAnsi="Times New Roman" w:cs="Times New Roman"/>
                <w:lang w:val="en-US"/>
                <w:rPrChange w:id="1309" w:author="OLENA PASHKOVA (NEPTUNE.UA)" w:date="2022-11-21T15:27:00Z">
                  <w:rPr>
                    <w:ins w:id="1310" w:author="Nataliya Tomaskovic" w:date="2022-08-19T19:37:00Z"/>
                    <w:del w:id="1311" w:author="OLENA PASHKOVA (NEPTUNE.UA)" w:date="2022-10-26T01:13:00Z"/>
                    <w:rFonts w:ascii="Times New Roman" w:eastAsia="Calibri" w:hAnsi="Times New Roman" w:cs="Times New Roman"/>
                    <w:lang w:val="en-US"/>
                  </w:rPr>
                </w:rPrChange>
              </w:rPr>
              <w:pPrChange w:id="1312" w:author="OLENA PASHKOVA (NEPTUNE.UA)" w:date="2022-10-26T01:13:00Z">
                <w:pPr>
                  <w:contextualSpacing/>
                  <w:jc w:val="both"/>
                </w:pPr>
              </w:pPrChange>
            </w:pPr>
          </w:p>
          <w:p w14:paraId="10C4F143" w14:textId="558E801F" w:rsidR="00400CA9" w:rsidRPr="00DD122E" w:rsidDel="00CE6042" w:rsidRDefault="00400CA9">
            <w:pPr>
              <w:jc w:val="both"/>
              <w:rPr>
                <w:ins w:id="1313" w:author="Viktoriya Elik" w:date="2022-08-24T16:56:00Z"/>
                <w:del w:id="1314" w:author="OLENA PASHKOVA (NEPTUNE.UA)" w:date="2022-10-26T01:13:00Z"/>
                <w:rFonts w:ascii="Times New Roman" w:eastAsia="Times New Roman" w:hAnsi="Times New Roman" w:cs="Times New Roman"/>
                <w:lang w:val="en-GB"/>
                <w:rPrChange w:id="1315" w:author="OLENA PASHKOVA (NEPTUNE.UA)" w:date="2022-11-21T15:27:00Z">
                  <w:rPr>
                    <w:ins w:id="1316" w:author="Viktoriya Elik" w:date="2022-08-24T16:56:00Z"/>
                    <w:del w:id="1317" w:author="OLENA PASHKOVA (NEPTUNE.UA)" w:date="2022-10-26T01:13:00Z"/>
                    <w:rFonts w:ascii="Times New Roman" w:eastAsia="Times New Roman" w:hAnsi="Times New Roman" w:cs="Times New Roman"/>
                    <w:lang w:val="en-GB"/>
                  </w:rPr>
                </w:rPrChange>
              </w:rPr>
              <w:pPrChange w:id="1318" w:author="OLENA PASHKOVA (NEPTUNE.UA)" w:date="2022-10-26T01:13:00Z">
                <w:pPr>
                  <w:contextualSpacing/>
                  <w:jc w:val="both"/>
                </w:pPr>
              </w:pPrChange>
            </w:pPr>
            <w:commentRangeStart w:id="1319"/>
            <w:ins w:id="1320" w:author="Nataliya Tomaskovic" w:date="2022-08-19T19:37:00Z">
              <w:del w:id="1321" w:author="OLENA PASHKOVA (NEPTUNE.UA)" w:date="2022-10-26T01:13:00Z">
                <w:r w:rsidRPr="00DD122E" w:rsidDel="00CE6042">
                  <w:rPr>
                    <w:rFonts w:ascii="Times New Roman" w:eastAsia="Calibri" w:hAnsi="Times New Roman" w:cs="Times New Roman"/>
                    <w:b/>
                    <w:bCs/>
                    <w:lang w:val="en-US"/>
                    <w:rPrChange w:id="1322" w:author="OLENA PASHKOVA (NEPTUNE.UA)" w:date="2022-11-21T15:27:00Z">
                      <w:rPr>
                        <w:rFonts w:ascii="Times New Roman" w:eastAsia="Calibri" w:hAnsi="Times New Roman" w:cs="Times New Roman"/>
                        <w:b/>
                        <w:bCs/>
                        <w:lang w:val="en-US"/>
                      </w:rPr>
                    </w:rPrChange>
                  </w:rPr>
                  <w:delText xml:space="preserve">4.10. </w:delText>
                </w:r>
              </w:del>
            </w:ins>
            <w:ins w:id="1323" w:author="Viktoriya Elik" w:date="2022-08-24T17:01:00Z">
              <w:del w:id="1324" w:author="OLENA PASHKOVA (NEPTUNE.UA)" w:date="2022-10-26T01:13:00Z">
                <w:r w:rsidRPr="00DD122E" w:rsidDel="00CE6042">
                  <w:rPr>
                    <w:rFonts w:ascii="Times New Roman" w:eastAsia="Calibri" w:hAnsi="Times New Roman" w:cs="Times New Roman"/>
                    <w:lang w:val="en-US"/>
                    <w:rPrChange w:id="1325" w:author="OLENA PASHKOVA (NEPTUNE.UA)" w:date="2022-11-21T15:27:00Z">
                      <w:rPr>
                        <w:rFonts w:ascii="Times New Roman" w:eastAsia="Calibri" w:hAnsi="Times New Roman" w:cs="Times New Roman"/>
                        <w:lang w:val="en-US"/>
                      </w:rPr>
                    </w:rPrChange>
                  </w:rPr>
                  <w:delText xml:space="preserve">Contractor is to </w:delText>
                </w:r>
              </w:del>
            </w:ins>
            <w:ins w:id="1326" w:author="Viktoriya Elik" w:date="2022-08-24T17:02:00Z">
              <w:del w:id="1327" w:author="OLENA PASHKOVA (NEPTUNE.UA)" w:date="2022-10-26T01:13:00Z">
                <w:r w:rsidRPr="00DD122E" w:rsidDel="00CE6042">
                  <w:rPr>
                    <w:rFonts w:ascii="Times New Roman" w:eastAsia="Calibri" w:hAnsi="Times New Roman" w:cs="Times New Roman"/>
                    <w:lang w:val="en-US"/>
                    <w:rPrChange w:id="1328" w:author="OLENA PASHKOVA (NEPTUNE.UA)" w:date="2022-11-21T15:27:00Z">
                      <w:rPr>
                        <w:rFonts w:ascii="Times New Roman" w:eastAsia="Calibri" w:hAnsi="Times New Roman" w:cs="Times New Roman"/>
                        <w:lang w:val="en-US"/>
                      </w:rPr>
                    </w:rPrChange>
                  </w:rPr>
                  <w:delText>confirm</w:delText>
                </w:r>
                <w:r w:rsidRPr="00DD122E" w:rsidDel="00CE6042">
                  <w:rPr>
                    <w:rFonts w:ascii="Times New Roman" w:eastAsia="Calibri" w:hAnsi="Times New Roman" w:cs="Times New Roman"/>
                    <w:b/>
                    <w:bCs/>
                    <w:lang w:val="en-US"/>
                    <w:rPrChange w:id="1329" w:author="OLENA PASHKOVA (NEPTUNE.UA)" w:date="2022-11-21T15:27:00Z">
                      <w:rPr>
                        <w:rFonts w:ascii="Times New Roman" w:eastAsia="Calibri" w:hAnsi="Times New Roman" w:cs="Times New Roman"/>
                        <w:b/>
                        <w:bCs/>
                        <w:lang w:val="en-US"/>
                      </w:rPr>
                    </w:rPrChange>
                  </w:rPr>
                  <w:delText xml:space="preserve"> </w:delText>
                </w:r>
              </w:del>
            </w:ins>
            <w:ins w:id="1330" w:author="Viktoriya Elik" w:date="2022-08-24T16:56:00Z">
              <w:del w:id="1331" w:author="OLENA PASHKOVA (NEPTUNE.UA)" w:date="2022-10-26T01:13:00Z">
                <w:r w:rsidRPr="00DD122E" w:rsidDel="00CE6042">
                  <w:rPr>
                    <w:rFonts w:ascii="Times New Roman" w:eastAsia="Times New Roman" w:hAnsi="Times New Roman" w:cs="Times New Roman"/>
                    <w:lang w:val="en-US"/>
                    <w:rPrChange w:id="1332" w:author="OLENA PASHKOVA (NEPTUNE.UA)" w:date="2022-11-21T15:27:00Z">
                      <w:rPr>
                        <w:rFonts w:ascii="Times New Roman" w:eastAsia="Times New Roman" w:hAnsi="Times New Roman" w:cs="Times New Roman"/>
                        <w:lang w:val="en-US"/>
                      </w:rPr>
                    </w:rPrChange>
                  </w:rPr>
                  <w:delText xml:space="preserve">the schedule </w:delText>
                </w:r>
              </w:del>
            </w:ins>
            <w:ins w:id="1333" w:author="Viktoriya Elik" w:date="2022-08-24T17:02:00Z">
              <w:del w:id="1334" w:author="OLENA PASHKOVA (NEPTUNE.UA)" w:date="2022-10-26T01:13:00Z">
                <w:r w:rsidRPr="00DD122E" w:rsidDel="00CE6042">
                  <w:rPr>
                    <w:rFonts w:ascii="Times New Roman" w:eastAsia="Times New Roman" w:hAnsi="Times New Roman" w:cs="Times New Roman"/>
                    <w:lang w:val="en-US"/>
                    <w:rPrChange w:id="1335" w:author="OLENA PASHKOVA (NEPTUNE.UA)" w:date="2022-11-21T15:27:00Z">
                      <w:rPr>
                        <w:rFonts w:ascii="Times New Roman" w:eastAsia="Times New Roman" w:hAnsi="Times New Roman" w:cs="Times New Roman"/>
                        <w:lang w:val="en-US"/>
                      </w:rPr>
                    </w:rPrChange>
                  </w:rPr>
                  <w:delText>for ra</w:delText>
                </w:r>
              </w:del>
            </w:ins>
            <w:ins w:id="1336" w:author="Viktoriya Elik" w:date="2022-08-24T17:03:00Z">
              <w:del w:id="1337" w:author="OLENA PASHKOVA (NEPTUNE.UA)" w:date="2022-10-26T01:13:00Z">
                <w:r w:rsidRPr="00DD122E" w:rsidDel="00CE6042">
                  <w:rPr>
                    <w:rFonts w:ascii="Times New Roman" w:eastAsia="Times New Roman" w:hAnsi="Times New Roman" w:cs="Times New Roman"/>
                    <w:lang w:val="en-US"/>
                    <w:rPrChange w:id="1338" w:author="OLENA PASHKOVA (NEPTUNE.UA)" w:date="2022-11-21T15:27:00Z">
                      <w:rPr>
                        <w:rFonts w:ascii="Times New Roman" w:eastAsia="Times New Roman" w:hAnsi="Times New Roman" w:cs="Times New Roman"/>
                        <w:lang w:val="en-US"/>
                      </w:rPr>
                    </w:rPrChange>
                  </w:rPr>
                  <w:delText xml:space="preserve">il deliveries </w:delText>
                </w:r>
              </w:del>
            </w:ins>
            <w:ins w:id="1339" w:author="Viktoriya Elik" w:date="2022-08-24T16:56:00Z">
              <w:del w:id="1340" w:author="OLENA PASHKOVA (NEPTUNE.UA)" w:date="2022-10-26T01:13:00Z">
                <w:r w:rsidRPr="00DD122E" w:rsidDel="00CE6042">
                  <w:rPr>
                    <w:rFonts w:ascii="Times New Roman" w:eastAsia="Times New Roman" w:hAnsi="Times New Roman" w:cs="Times New Roman"/>
                    <w:lang w:val="en-GB"/>
                    <w:rPrChange w:id="1341" w:author="OLENA PASHKOVA (NEPTUNE.UA)" w:date="2022-11-21T15:27:00Z">
                      <w:rPr>
                        <w:rFonts w:ascii="Times New Roman" w:eastAsia="Times New Roman" w:hAnsi="Times New Roman" w:cs="Times New Roman"/>
                        <w:lang w:val="en-GB"/>
                      </w:rPr>
                    </w:rPrChange>
                  </w:rPr>
                  <w:delText xml:space="preserve">for the month following the current one, on a monthly basis, by the </w:delText>
                </w:r>
                <w:r w:rsidRPr="00DD122E" w:rsidDel="00CE6042">
                  <w:rPr>
                    <w:rFonts w:ascii="Times New Roman" w:eastAsia="Times New Roman" w:hAnsi="Times New Roman" w:cs="Times New Roman"/>
                    <w:b/>
                    <w:bCs/>
                    <w:lang w:val="uk-UA"/>
                    <w:rPrChange w:id="1342" w:author="OLENA PASHKOVA (NEPTUNE.UA)" w:date="2022-11-21T15:27:00Z">
                      <w:rPr>
                        <w:rFonts w:ascii="Times New Roman" w:eastAsia="Times New Roman" w:hAnsi="Times New Roman" w:cs="Times New Roman"/>
                        <w:b/>
                        <w:bCs/>
                        <w:lang w:val="uk-UA"/>
                      </w:rPr>
                    </w:rPrChange>
                  </w:rPr>
                  <w:delText>20</w:delText>
                </w:r>
                <w:r w:rsidRPr="00DD122E" w:rsidDel="00CE6042">
                  <w:rPr>
                    <w:rFonts w:ascii="Times New Roman" w:eastAsia="Times New Roman" w:hAnsi="Times New Roman" w:cs="Times New Roman"/>
                    <w:b/>
                    <w:bCs/>
                    <w:vertAlign w:val="superscript"/>
                    <w:lang w:val="en-GB"/>
                    <w:rPrChange w:id="1343" w:author="OLENA PASHKOVA (NEPTUNE.UA)" w:date="2022-11-21T15:27:00Z">
                      <w:rPr>
                        <w:rFonts w:ascii="Times New Roman" w:eastAsia="Times New Roman" w:hAnsi="Times New Roman" w:cs="Times New Roman"/>
                        <w:b/>
                        <w:bCs/>
                        <w:vertAlign w:val="superscript"/>
                        <w:lang w:val="en-GB"/>
                      </w:rPr>
                    </w:rPrChange>
                  </w:rPr>
                  <w:delText>th</w:delText>
                </w:r>
                <w:r w:rsidRPr="00DD122E" w:rsidDel="00CE6042">
                  <w:rPr>
                    <w:rFonts w:ascii="Times New Roman" w:eastAsia="Times New Roman" w:hAnsi="Times New Roman" w:cs="Times New Roman"/>
                    <w:b/>
                    <w:bCs/>
                    <w:lang w:val="en-GB"/>
                    <w:rPrChange w:id="1344" w:author="OLENA PASHKOVA (NEPTUNE.UA)" w:date="2022-11-21T15:27:00Z">
                      <w:rPr>
                        <w:rFonts w:ascii="Times New Roman" w:eastAsia="Times New Roman" w:hAnsi="Times New Roman" w:cs="Times New Roman"/>
                        <w:b/>
                        <w:bCs/>
                        <w:lang w:val="en-GB"/>
                      </w:rPr>
                    </w:rPrChange>
                  </w:rPr>
                  <w:delText xml:space="preserve"> day of the current month </w:delText>
                </w:r>
                <w:r w:rsidRPr="00DD122E" w:rsidDel="00CE6042">
                  <w:rPr>
                    <w:rFonts w:ascii="Times New Roman" w:eastAsia="Times New Roman" w:hAnsi="Times New Roman" w:cs="Times New Roman"/>
                    <w:lang w:val="en-GB"/>
                    <w:rPrChange w:id="1345" w:author="OLENA PASHKOVA (NEPTUNE.UA)" w:date="2022-11-21T15:27:00Z">
                      <w:rPr>
                        <w:rFonts w:ascii="Times New Roman" w:eastAsia="Times New Roman" w:hAnsi="Times New Roman" w:cs="Times New Roman"/>
                        <w:lang w:val="en-GB"/>
                      </w:rPr>
                    </w:rPrChange>
                  </w:rPr>
                  <w:delText>as follows:</w:delText>
                </w:r>
              </w:del>
            </w:ins>
          </w:p>
          <w:p w14:paraId="6E684A37" w14:textId="46137CA4" w:rsidR="00400CA9" w:rsidRPr="00DD122E" w:rsidDel="00CE6042" w:rsidRDefault="00400CA9">
            <w:pPr>
              <w:jc w:val="both"/>
              <w:rPr>
                <w:ins w:id="1346" w:author="Viktoriya Elik" w:date="2022-08-24T16:56:00Z"/>
                <w:del w:id="1347" w:author="OLENA PASHKOVA (NEPTUNE.UA)" w:date="2022-10-26T01:13:00Z"/>
                <w:rFonts w:ascii="Times New Roman" w:eastAsia="Times New Roman" w:hAnsi="Times New Roman" w:cs="Times New Roman"/>
                <w:lang w:val="en-GB"/>
                <w:rPrChange w:id="1348" w:author="OLENA PASHKOVA (NEPTUNE.UA)" w:date="2022-11-21T15:27:00Z">
                  <w:rPr>
                    <w:ins w:id="1349" w:author="Viktoriya Elik" w:date="2022-08-24T16:56:00Z"/>
                    <w:del w:id="1350" w:author="OLENA PASHKOVA (NEPTUNE.UA)" w:date="2022-10-26T01:13:00Z"/>
                    <w:rFonts w:ascii="Times New Roman" w:eastAsia="Times New Roman" w:hAnsi="Times New Roman" w:cs="Times New Roman"/>
                    <w:lang w:val="en-GB"/>
                  </w:rPr>
                </w:rPrChange>
              </w:rPr>
              <w:pPrChange w:id="1351" w:author="OLENA PASHKOVA (NEPTUNE.UA)" w:date="2022-10-26T01:13:00Z">
                <w:pPr>
                  <w:contextualSpacing/>
                  <w:jc w:val="both"/>
                </w:pPr>
              </w:pPrChange>
            </w:pPr>
            <w:ins w:id="1352" w:author="Viktoriya Elik" w:date="2022-08-24T16:56:00Z">
              <w:del w:id="1353" w:author="OLENA PASHKOVA (NEPTUNE.UA)" w:date="2022-10-26T01:13:00Z">
                <w:r w:rsidRPr="00DD122E" w:rsidDel="00CE6042">
                  <w:rPr>
                    <w:rFonts w:ascii="Times New Roman" w:eastAsia="Times New Roman" w:hAnsi="Times New Roman" w:cs="Times New Roman"/>
                    <w:lang w:val="en-GB"/>
                    <w:rPrChange w:id="1354" w:author="OLENA PASHKOVA (NEPTUNE.UA)" w:date="2022-11-21T15:27:00Z">
                      <w:rPr>
                        <w:rFonts w:ascii="Times New Roman" w:eastAsia="Times New Roman" w:hAnsi="Times New Roman" w:cs="Times New Roman"/>
                        <w:lang w:val="en-GB"/>
                      </w:rPr>
                    </w:rPrChange>
                  </w:rPr>
                  <w:delText xml:space="preserve">- </w:delText>
                </w:r>
                <w:commentRangeStart w:id="1355"/>
                <w:r w:rsidRPr="00DD122E" w:rsidDel="00CE6042">
                  <w:rPr>
                    <w:rFonts w:ascii="Times New Roman" w:eastAsia="Times New Roman" w:hAnsi="Times New Roman" w:cs="Times New Roman"/>
                    <w:lang w:val="en-GB"/>
                    <w:rPrChange w:id="1356" w:author="OLENA PASHKOVA (NEPTUNE.UA)" w:date="2022-11-21T15:27:00Z">
                      <w:rPr>
                        <w:rFonts w:ascii="Times New Roman" w:eastAsia="Times New Roman" w:hAnsi="Times New Roman" w:cs="Times New Roman"/>
                        <w:lang w:val="en-GB"/>
                      </w:rPr>
                    </w:rPrChange>
                  </w:rPr>
                  <w:delText xml:space="preserve">monthly plan 50,000.00 MT - 50 </w:delText>
                </w:r>
              </w:del>
            </w:ins>
            <w:ins w:id="1357" w:author="Viktoriya Elik" w:date="2022-08-24T17:03:00Z">
              <w:del w:id="1358" w:author="OLENA PASHKOVA (NEPTUNE.UA)" w:date="2022-10-26T01:13:00Z">
                <w:r w:rsidRPr="00DD122E" w:rsidDel="00CE6042">
                  <w:rPr>
                    <w:rFonts w:ascii="Times New Roman" w:eastAsia="Times New Roman" w:hAnsi="Times New Roman" w:cs="Times New Roman"/>
                    <w:lang w:val="en-GB"/>
                    <w:rPrChange w:id="1359" w:author="OLENA PASHKOVA (NEPTUNE.UA)" w:date="2022-11-21T15:27:00Z">
                      <w:rPr>
                        <w:rFonts w:ascii="Times New Roman" w:eastAsia="Times New Roman" w:hAnsi="Times New Roman" w:cs="Times New Roman"/>
                        <w:lang w:val="en-GB"/>
                      </w:rPr>
                    </w:rPrChange>
                  </w:rPr>
                  <w:delText>railcars</w:delText>
                </w:r>
              </w:del>
            </w:ins>
            <w:ins w:id="1360" w:author="Viktoriya Elik" w:date="2022-08-24T16:56:00Z">
              <w:del w:id="1361" w:author="OLENA PASHKOVA (NEPTUNE.UA)" w:date="2022-10-26T01:13:00Z">
                <w:r w:rsidRPr="00DD122E" w:rsidDel="00CE6042">
                  <w:rPr>
                    <w:rFonts w:ascii="Times New Roman" w:eastAsia="Times New Roman" w:hAnsi="Times New Roman" w:cs="Times New Roman"/>
                    <w:lang w:val="en-GB"/>
                    <w:rPrChange w:id="1362" w:author="OLENA PASHKOVA (NEPTUNE.UA)" w:date="2022-11-21T15:27:00Z">
                      <w:rPr>
                        <w:rFonts w:ascii="Times New Roman" w:eastAsia="Times New Roman" w:hAnsi="Times New Roman" w:cs="Times New Roman"/>
                        <w:lang w:val="en-GB"/>
                      </w:rPr>
                    </w:rPrChange>
                  </w:rPr>
                  <w:delText>/day and discharge of 50 rwc per day</w:delText>
                </w:r>
              </w:del>
            </w:ins>
          </w:p>
          <w:p w14:paraId="31F406A2" w14:textId="1319ADE9" w:rsidR="00400CA9" w:rsidRPr="00DD122E" w:rsidDel="00CE6042" w:rsidRDefault="00400CA9">
            <w:pPr>
              <w:jc w:val="both"/>
              <w:rPr>
                <w:ins w:id="1363" w:author="Viktoriya Elik" w:date="2022-08-24T16:56:00Z"/>
                <w:del w:id="1364" w:author="OLENA PASHKOVA (NEPTUNE.UA)" w:date="2022-10-26T01:13:00Z"/>
                <w:rFonts w:ascii="Times New Roman" w:eastAsia="Times New Roman" w:hAnsi="Times New Roman" w:cs="Times New Roman"/>
                <w:lang w:val="en-GB"/>
                <w:rPrChange w:id="1365" w:author="OLENA PASHKOVA (NEPTUNE.UA)" w:date="2022-11-21T15:27:00Z">
                  <w:rPr>
                    <w:ins w:id="1366" w:author="Viktoriya Elik" w:date="2022-08-24T16:56:00Z"/>
                    <w:del w:id="1367" w:author="OLENA PASHKOVA (NEPTUNE.UA)" w:date="2022-10-26T01:13:00Z"/>
                    <w:rFonts w:ascii="Times New Roman" w:eastAsia="Times New Roman" w:hAnsi="Times New Roman" w:cs="Times New Roman"/>
                    <w:lang w:val="en-GB"/>
                  </w:rPr>
                </w:rPrChange>
              </w:rPr>
              <w:pPrChange w:id="1368" w:author="OLENA PASHKOVA (NEPTUNE.UA)" w:date="2022-10-26T01:13:00Z">
                <w:pPr>
                  <w:contextualSpacing/>
                  <w:jc w:val="both"/>
                </w:pPr>
              </w:pPrChange>
            </w:pPr>
            <w:ins w:id="1369" w:author="Viktoriya Elik" w:date="2022-08-24T16:56:00Z">
              <w:del w:id="1370" w:author="OLENA PASHKOVA (NEPTUNE.UA)" w:date="2022-10-26T01:13:00Z">
                <w:r w:rsidRPr="00DD122E" w:rsidDel="00CE6042">
                  <w:rPr>
                    <w:rFonts w:ascii="Times New Roman" w:eastAsia="Times New Roman" w:hAnsi="Times New Roman" w:cs="Times New Roman"/>
                    <w:lang w:val="en-GB"/>
                    <w:rPrChange w:id="1371" w:author="OLENA PASHKOVA (NEPTUNE.UA)" w:date="2022-11-21T15:27:00Z">
                      <w:rPr>
                        <w:rFonts w:ascii="Times New Roman" w:eastAsia="Times New Roman" w:hAnsi="Times New Roman" w:cs="Times New Roman"/>
                        <w:lang w:val="en-GB"/>
                      </w:rPr>
                    </w:rPrChange>
                  </w:rPr>
                  <w:delText>- monthly plan 100,000</w:delText>
                </w:r>
                <w:r w:rsidRPr="00DD122E" w:rsidDel="00CE6042">
                  <w:rPr>
                    <w:rFonts w:ascii="Times New Roman" w:eastAsia="Times New Roman" w:hAnsi="Times New Roman" w:cs="Times New Roman"/>
                    <w:lang w:val="en-US"/>
                    <w:rPrChange w:id="1372" w:author="OLENA PASHKOVA (NEPTUNE.UA)" w:date="2022-11-21T15:27:00Z">
                      <w:rPr>
                        <w:rFonts w:ascii="Times New Roman" w:eastAsia="Times New Roman" w:hAnsi="Times New Roman" w:cs="Times New Roman"/>
                        <w:lang w:val="en-US"/>
                      </w:rPr>
                    </w:rPrChange>
                  </w:rPr>
                  <w:delText>.00</w:delText>
                </w:r>
                <w:r w:rsidRPr="00DD122E" w:rsidDel="00CE6042">
                  <w:rPr>
                    <w:rFonts w:ascii="Times New Roman" w:eastAsia="Times New Roman" w:hAnsi="Times New Roman" w:cs="Times New Roman"/>
                    <w:lang w:val="en-GB"/>
                    <w:rPrChange w:id="1373" w:author="OLENA PASHKOVA (NEPTUNE.UA)" w:date="2022-11-21T15:27:00Z">
                      <w:rPr>
                        <w:rFonts w:ascii="Times New Roman" w:eastAsia="Times New Roman" w:hAnsi="Times New Roman" w:cs="Times New Roman"/>
                        <w:lang w:val="en-GB"/>
                      </w:rPr>
                    </w:rPrChange>
                  </w:rPr>
                  <w:delText xml:space="preserve"> MT – 60 </w:delText>
                </w:r>
              </w:del>
            </w:ins>
            <w:ins w:id="1374" w:author="Viktoriya Elik" w:date="2022-08-24T17:03:00Z">
              <w:del w:id="1375" w:author="OLENA PASHKOVA (NEPTUNE.UA)" w:date="2022-10-26T01:13:00Z">
                <w:r w:rsidRPr="00DD122E" w:rsidDel="00CE6042">
                  <w:rPr>
                    <w:rFonts w:ascii="Times New Roman" w:eastAsia="Times New Roman" w:hAnsi="Times New Roman" w:cs="Times New Roman"/>
                    <w:lang w:val="en-GB"/>
                    <w:rPrChange w:id="1376" w:author="OLENA PASHKOVA (NEPTUNE.UA)" w:date="2022-11-21T15:27:00Z">
                      <w:rPr>
                        <w:rFonts w:ascii="Times New Roman" w:eastAsia="Times New Roman" w:hAnsi="Times New Roman" w:cs="Times New Roman"/>
                        <w:lang w:val="en-GB"/>
                      </w:rPr>
                    </w:rPrChange>
                  </w:rPr>
                  <w:delText xml:space="preserve">railcars </w:delText>
                </w:r>
              </w:del>
            </w:ins>
            <w:ins w:id="1377" w:author="Viktoriya Elik" w:date="2022-08-24T16:56:00Z">
              <w:del w:id="1378" w:author="OLENA PASHKOVA (NEPTUNE.UA)" w:date="2022-10-26T01:13:00Z">
                <w:r w:rsidRPr="00DD122E" w:rsidDel="00CE6042">
                  <w:rPr>
                    <w:rFonts w:ascii="Times New Roman" w:eastAsia="Times New Roman" w:hAnsi="Times New Roman" w:cs="Times New Roman"/>
                    <w:lang w:val="en-GB"/>
                    <w:rPrChange w:id="1379" w:author="OLENA PASHKOVA (NEPTUNE.UA)" w:date="2022-11-21T15:27:00Z">
                      <w:rPr>
                        <w:rFonts w:ascii="Times New Roman" w:eastAsia="Times New Roman" w:hAnsi="Times New Roman" w:cs="Times New Roman"/>
                        <w:lang w:val="en-GB"/>
                      </w:rPr>
                    </w:rPrChange>
                  </w:rPr>
                  <w:delText>/day and discharge of 60 rwc per day</w:delText>
                </w:r>
              </w:del>
            </w:ins>
          </w:p>
          <w:p w14:paraId="79AF48FE" w14:textId="43A9C17C" w:rsidR="00400CA9" w:rsidRPr="00DD122E" w:rsidDel="00CE6042" w:rsidRDefault="00400CA9">
            <w:pPr>
              <w:jc w:val="both"/>
              <w:rPr>
                <w:ins w:id="1380" w:author="Viktoriya Elik" w:date="2022-08-24T16:56:00Z"/>
                <w:del w:id="1381" w:author="OLENA PASHKOVA (NEPTUNE.UA)" w:date="2022-10-26T01:13:00Z"/>
                <w:rFonts w:ascii="Times New Roman" w:eastAsia="Times New Roman" w:hAnsi="Times New Roman" w:cs="Times New Roman"/>
                <w:lang w:val="en-GB"/>
                <w:rPrChange w:id="1382" w:author="OLENA PASHKOVA (NEPTUNE.UA)" w:date="2022-11-21T15:27:00Z">
                  <w:rPr>
                    <w:ins w:id="1383" w:author="Viktoriya Elik" w:date="2022-08-24T16:56:00Z"/>
                    <w:del w:id="1384" w:author="OLENA PASHKOVA (NEPTUNE.UA)" w:date="2022-10-26T01:13:00Z"/>
                    <w:rFonts w:ascii="Times New Roman" w:eastAsia="Times New Roman" w:hAnsi="Times New Roman" w:cs="Times New Roman"/>
                    <w:lang w:val="en-GB"/>
                  </w:rPr>
                </w:rPrChange>
              </w:rPr>
              <w:pPrChange w:id="1385" w:author="OLENA PASHKOVA (NEPTUNE.UA)" w:date="2022-10-26T01:13:00Z">
                <w:pPr>
                  <w:contextualSpacing/>
                  <w:jc w:val="both"/>
                </w:pPr>
              </w:pPrChange>
            </w:pPr>
            <w:ins w:id="1386" w:author="Viktoriya Elik" w:date="2022-08-24T16:56:00Z">
              <w:del w:id="1387" w:author="OLENA PASHKOVA (NEPTUNE.UA)" w:date="2022-10-26T01:13:00Z">
                <w:r w:rsidRPr="00DD122E" w:rsidDel="00CE6042">
                  <w:rPr>
                    <w:rFonts w:ascii="Times New Roman" w:eastAsia="Times New Roman" w:hAnsi="Times New Roman" w:cs="Times New Roman"/>
                    <w:lang w:val="en-GB"/>
                    <w:rPrChange w:id="1388" w:author="OLENA PASHKOVA (NEPTUNE.UA)" w:date="2022-11-21T15:27:00Z">
                      <w:rPr>
                        <w:rFonts w:ascii="Times New Roman" w:eastAsia="Times New Roman" w:hAnsi="Times New Roman" w:cs="Times New Roman"/>
                        <w:lang w:val="en-GB"/>
                      </w:rPr>
                    </w:rPrChange>
                  </w:rPr>
                  <w:delText xml:space="preserve">- monthly plan 300,000.00 MT – 180 </w:delText>
                </w:r>
              </w:del>
            </w:ins>
            <w:ins w:id="1389" w:author="Viktoriya Elik" w:date="2022-08-24T17:03:00Z">
              <w:del w:id="1390" w:author="OLENA PASHKOVA (NEPTUNE.UA)" w:date="2022-10-26T01:13:00Z">
                <w:r w:rsidRPr="00DD122E" w:rsidDel="00CE6042">
                  <w:rPr>
                    <w:rFonts w:ascii="Times New Roman" w:eastAsia="Times New Roman" w:hAnsi="Times New Roman" w:cs="Times New Roman"/>
                    <w:lang w:val="en-GB"/>
                    <w:rPrChange w:id="1391" w:author="OLENA PASHKOVA (NEPTUNE.UA)" w:date="2022-11-21T15:27:00Z">
                      <w:rPr>
                        <w:rFonts w:ascii="Times New Roman" w:eastAsia="Times New Roman" w:hAnsi="Times New Roman" w:cs="Times New Roman"/>
                        <w:lang w:val="en-GB"/>
                      </w:rPr>
                    </w:rPrChange>
                  </w:rPr>
                  <w:delText xml:space="preserve">railcars </w:delText>
                </w:r>
              </w:del>
            </w:ins>
            <w:ins w:id="1392" w:author="Viktoriya Elik" w:date="2022-08-24T16:56:00Z">
              <w:del w:id="1393" w:author="OLENA PASHKOVA (NEPTUNE.UA)" w:date="2022-10-26T01:13:00Z">
                <w:r w:rsidRPr="00DD122E" w:rsidDel="00CE6042">
                  <w:rPr>
                    <w:rFonts w:ascii="Times New Roman" w:eastAsia="Times New Roman" w:hAnsi="Times New Roman" w:cs="Times New Roman"/>
                    <w:lang w:val="en-GB"/>
                    <w:rPrChange w:id="1394" w:author="OLENA PASHKOVA (NEPTUNE.UA)" w:date="2022-11-21T15:27:00Z">
                      <w:rPr>
                        <w:rFonts w:ascii="Times New Roman" w:eastAsia="Times New Roman" w:hAnsi="Times New Roman" w:cs="Times New Roman"/>
                        <w:lang w:val="en-GB"/>
                      </w:rPr>
                    </w:rPrChange>
                  </w:rPr>
                  <w:delText>/day and discharge of 180 rwc per day</w:delText>
                </w:r>
              </w:del>
            </w:ins>
          </w:p>
          <w:p w14:paraId="549037CD" w14:textId="13969782" w:rsidR="00400CA9" w:rsidRPr="00DD122E" w:rsidDel="00CE6042" w:rsidRDefault="00400CA9">
            <w:pPr>
              <w:jc w:val="both"/>
              <w:rPr>
                <w:ins w:id="1395" w:author="Viktoriya Elik" w:date="2022-08-24T16:56:00Z"/>
                <w:del w:id="1396" w:author="OLENA PASHKOVA (NEPTUNE.UA)" w:date="2022-10-26T01:13:00Z"/>
                <w:rFonts w:ascii="Times New Roman" w:eastAsia="Times New Roman" w:hAnsi="Times New Roman" w:cs="Times New Roman"/>
                <w:lang w:val="uk-UA"/>
                <w:rPrChange w:id="1397" w:author="OLENA PASHKOVA (NEPTUNE.UA)" w:date="2022-11-21T15:27:00Z">
                  <w:rPr>
                    <w:ins w:id="1398" w:author="Viktoriya Elik" w:date="2022-08-24T16:56:00Z"/>
                    <w:del w:id="1399" w:author="OLENA PASHKOVA (NEPTUNE.UA)" w:date="2022-10-26T01:13:00Z"/>
                    <w:rFonts w:ascii="Times New Roman" w:eastAsia="Times New Roman" w:hAnsi="Times New Roman" w:cs="Times New Roman"/>
                    <w:lang w:val="uk-UA"/>
                  </w:rPr>
                </w:rPrChange>
              </w:rPr>
              <w:pPrChange w:id="1400" w:author="OLENA PASHKOVA (NEPTUNE.UA)" w:date="2022-10-26T01:13:00Z">
                <w:pPr>
                  <w:contextualSpacing/>
                  <w:jc w:val="both"/>
                </w:pPr>
              </w:pPrChange>
            </w:pPr>
            <w:ins w:id="1401" w:author="Viktoriya Elik" w:date="2022-08-24T16:56:00Z">
              <w:del w:id="1402" w:author="OLENA PASHKOVA (NEPTUNE.UA)" w:date="2022-10-26T01:13:00Z">
                <w:r w:rsidRPr="00DD122E" w:rsidDel="00CE6042">
                  <w:rPr>
                    <w:rFonts w:ascii="Times New Roman" w:eastAsia="Times New Roman" w:hAnsi="Times New Roman" w:cs="Times New Roman"/>
                    <w:lang w:val="en-US"/>
                    <w:rPrChange w:id="1403" w:author="OLENA PASHKOVA (NEPTUNE.UA)" w:date="2022-11-21T15:27:00Z">
                      <w:rPr>
                        <w:rFonts w:ascii="Times New Roman" w:eastAsia="Times New Roman" w:hAnsi="Times New Roman" w:cs="Times New Roman"/>
                        <w:lang w:val="en-US"/>
                      </w:rPr>
                    </w:rPrChange>
                  </w:rPr>
                  <w:delText xml:space="preserve">- </w:delText>
                </w:r>
                <w:r w:rsidRPr="00DD122E" w:rsidDel="00CE6042">
                  <w:rPr>
                    <w:rFonts w:ascii="Times New Roman" w:eastAsia="Times New Roman" w:hAnsi="Times New Roman" w:cs="Times New Roman"/>
                    <w:lang w:val="en-GB"/>
                    <w:rPrChange w:id="1404" w:author="OLENA PASHKOVA (NEPTUNE.UA)" w:date="2022-11-21T15:27:00Z">
                      <w:rPr>
                        <w:rFonts w:ascii="Times New Roman" w:eastAsia="Times New Roman" w:hAnsi="Times New Roman" w:cs="Times New Roman"/>
                        <w:lang w:val="en-GB"/>
                      </w:rPr>
                    </w:rPrChange>
                  </w:rPr>
                  <w:delText>monthly</w:delText>
                </w:r>
                <w:r w:rsidRPr="00DD122E" w:rsidDel="00CE6042">
                  <w:rPr>
                    <w:rFonts w:ascii="Times New Roman" w:eastAsia="Times New Roman" w:hAnsi="Times New Roman" w:cs="Times New Roman"/>
                    <w:lang w:val="en-US"/>
                    <w:rPrChange w:id="1405" w:author="OLENA PASHKOVA (NEPTUNE.UA)" w:date="2022-11-21T15:27:00Z">
                      <w:rPr>
                        <w:rFonts w:ascii="Times New Roman" w:eastAsia="Times New Roman" w:hAnsi="Times New Roman" w:cs="Times New Roman"/>
                        <w:lang w:val="en-US"/>
                      </w:rPr>
                    </w:rPrChange>
                  </w:rPr>
                  <w:delText xml:space="preserve"> </w:delText>
                </w:r>
                <w:r w:rsidRPr="00DD122E" w:rsidDel="00CE6042">
                  <w:rPr>
                    <w:rFonts w:ascii="Times New Roman" w:eastAsia="Times New Roman" w:hAnsi="Times New Roman" w:cs="Times New Roman"/>
                    <w:lang w:val="en-GB"/>
                    <w:rPrChange w:id="1406" w:author="OLENA PASHKOVA (NEPTUNE.UA)" w:date="2022-11-21T15:27:00Z">
                      <w:rPr>
                        <w:rFonts w:ascii="Times New Roman" w:eastAsia="Times New Roman" w:hAnsi="Times New Roman" w:cs="Times New Roman"/>
                        <w:lang w:val="en-GB"/>
                      </w:rPr>
                    </w:rPrChange>
                  </w:rPr>
                  <w:delText>plan</w:delText>
                </w:r>
                <w:r w:rsidRPr="00DD122E" w:rsidDel="00CE6042">
                  <w:rPr>
                    <w:rFonts w:ascii="Times New Roman" w:eastAsia="Times New Roman" w:hAnsi="Times New Roman" w:cs="Times New Roman"/>
                    <w:lang w:val="en-US"/>
                    <w:rPrChange w:id="1407" w:author="OLENA PASHKOVA (NEPTUNE.UA)" w:date="2022-11-21T15:27:00Z">
                      <w:rPr>
                        <w:rFonts w:ascii="Times New Roman" w:eastAsia="Times New Roman" w:hAnsi="Times New Roman" w:cs="Times New Roman"/>
                        <w:lang w:val="en-US"/>
                      </w:rPr>
                    </w:rPrChange>
                  </w:rPr>
                  <w:delText xml:space="preserve"> 400,000 </w:delText>
                </w:r>
                <w:r w:rsidRPr="00DD122E" w:rsidDel="00CE6042">
                  <w:rPr>
                    <w:rFonts w:ascii="Times New Roman" w:eastAsia="Times New Roman" w:hAnsi="Times New Roman" w:cs="Times New Roman"/>
                    <w:lang w:val="en-GB"/>
                    <w:rPrChange w:id="1408" w:author="OLENA PASHKOVA (NEPTUNE.UA)" w:date="2022-11-21T15:27:00Z">
                      <w:rPr>
                        <w:rFonts w:ascii="Times New Roman" w:eastAsia="Times New Roman" w:hAnsi="Times New Roman" w:cs="Times New Roman"/>
                        <w:lang w:val="en-GB"/>
                      </w:rPr>
                    </w:rPrChange>
                  </w:rPr>
                  <w:delText>MT</w:delText>
                </w:r>
                <w:r w:rsidRPr="00DD122E" w:rsidDel="00CE6042">
                  <w:rPr>
                    <w:rFonts w:ascii="Times New Roman" w:eastAsia="Times New Roman" w:hAnsi="Times New Roman" w:cs="Times New Roman"/>
                    <w:lang w:val="en-US"/>
                    <w:rPrChange w:id="1409" w:author="OLENA PASHKOVA (NEPTUNE.UA)" w:date="2022-11-21T15:27:00Z">
                      <w:rPr>
                        <w:rFonts w:ascii="Times New Roman" w:eastAsia="Times New Roman" w:hAnsi="Times New Roman" w:cs="Times New Roman"/>
                        <w:lang w:val="en-US"/>
                      </w:rPr>
                    </w:rPrChange>
                  </w:rPr>
                  <w:delText xml:space="preserve"> – 240 </w:delText>
                </w:r>
              </w:del>
            </w:ins>
            <w:ins w:id="1410" w:author="Viktoriya Elik" w:date="2022-08-24T17:03:00Z">
              <w:del w:id="1411" w:author="OLENA PASHKOVA (NEPTUNE.UA)" w:date="2022-10-26T01:13:00Z">
                <w:r w:rsidRPr="00DD122E" w:rsidDel="00CE6042">
                  <w:rPr>
                    <w:rFonts w:ascii="Times New Roman" w:eastAsia="Times New Roman" w:hAnsi="Times New Roman" w:cs="Times New Roman"/>
                    <w:lang w:val="en-GB"/>
                    <w:rPrChange w:id="1412" w:author="OLENA PASHKOVA (NEPTUNE.UA)" w:date="2022-11-21T15:27:00Z">
                      <w:rPr>
                        <w:rFonts w:ascii="Times New Roman" w:eastAsia="Times New Roman" w:hAnsi="Times New Roman" w:cs="Times New Roman"/>
                        <w:lang w:val="en-GB"/>
                      </w:rPr>
                    </w:rPrChange>
                  </w:rPr>
                  <w:delText xml:space="preserve">railcars </w:delText>
                </w:r>
              </w:del>
            </w:ins>
            <w:ins w:id="1413" w:author="Viktoriya Elik" w:date="2022-08-24T16:56:00Z">
              <w:del w:id="1414" w:author="OLENA PASHKOVA (NEPTUNE.UA)" w:date="2022-10-26T01:13:00Z">
                <w:r w:rsidRPr="00DD122E" w:rsidDel="00CE6042">
                  <w:rPr>
                    <w:rFonts w:ascii="Times New Roman" w:eastAsia="Times New Roman" w:hAnsi="Times New Roman" w:cs="Times New Roman"/>
                    <w:lang w:val="en-GB"/>
                    <w:rPrChange w:id="1415" w:author="OLENA PASHKOVA (NEPTUNE.UA)" w:date="2022-11-21T15:27:00Z">
                      <w:rPr>
                        <w:rFonts w:ascii="Times New Roman" w:eastAsia="Times New Roman" w:hAnsi="Times New Roman" w:cs="Times New Roman"/>
                        <w:lang w:val="en-GB"/>
                      </w:rPr>
                    </w:rPrChange>
                  </w:rPr>
                  <w:delText>/day</w:delText>
                </w:r>
                <w:r w:rsidRPr="00DD122E" w:rsidDel="00CE6042">
                  <w:rPr>
                    <w:rFonts w:ascii="Times New Roman" w:eastAsia="Times New Roman" w:hAnsi="Times New Roman" w:cs="Times New Roman"/>
                    <w:lang w:val="en-US"/>
                    <w:rPrChange w:id="1416" w:author="OLENA PASHKOVA (NEPTUNE.UA)" w:date="2022-11-21T15:27:00Z">
                      <w:rPr>
                        <w:rFonts w:ascii="Times New Roman" w:eastAsia="Times New Roman" w:hAnsi="Times New Roman" w:cs="Times New Roman"/>
                        <w:lang w:val="en-US"/>
                      </w:rPr>
                    </w:rPrChange>
                  </w:rPr>
                  <w:delText xml:space="preserve"> </w:delText>
                </w:r>
                <w:r w:rsidRPr="00DD122E" w:rsidDel="00CE6042">
                  <w:rPr>
                    <w:rFonts w:ascii="Times New Roman" w:eastAsia="Times New Roman" w:hAnsi="Times New Roman" w:cs="Times New Roman"/>
                    <w:lang w:val="en-GB"/>
                    <w:rPrChange w:id="1417" w:author="OLENA PASHKOVA (NEPTUNE.UA)" w:date="2022-11-21T15:27:00Z">
                      <w:rPr>
                        <w:rFonts w:ascii="Times New Roman" w:eastAsia="Times New Roman" w:hAnsi="Times New Roman" w:cs="Times New Roman"/>
                        <w:lang w:val="en-GB"/>
                      </w:rPr>
                    </w:rPrChange>
                  </w:rPr>
                  <w:delText>and discharge of 240 rwc per day</w:delText>
                </w:r>
              </w:del>
            </w:ins>
            <w:ins w:id="1418" w:author="Viktoriya Elik" w:date="2022-08-24T17:04:00Z">
              <w:del w:id="1419" w:author="OLENA PASHKOVA (NEPTUNE.UA)" w:date="2022-10-26T01:13:00Z">
                <w:r w:rsidRPr="00DD122E" w:rsidDel="00CE6042">
                  <w:rPr>
                    <w:rFonts w:ascii="Times New Roman" w:eastAsia="Times New Roman" w:hAnsi="Times New Roman" w:cs="Times New Roman"/>
                    <w:lang w:val="en-GB"/>
                    <w:rPrChange w:id="1420" w:author="OLENA PASHKOVA (NEPTUNE.UA)" w:date="2022-11-21T15:27:00Z">
                      <w:rPr>
                        <w:rFonts w:ascii="Times New Roman" w:eastAsia="Times New Roman" w:hAnsi="Times New Roman" w:cs="Times New Roman"/>
                        <w:lang w:val="en-GB"/>
                      </w:rPr>
                    </w:rPrChange>
                  </w:rPr>
                  <w:delText>.</w:delText>
                </w:r>
                <w:commentRangeEnd w:id="1355"/>
                <w:r w:rsidRPr="00DD122E" w:rsidDel="00CE6042">
                  <w:rPr>
                    <w:rFonts w:ascii="Times New Roman" w:eastAsia="Calibri" w:hAnsi="Times New Roman" w:cs="Times New Roman"/>
                    <w:rPrChange w:id="1421" w:author="OLENA PASHKOVA (NEPTUNE.UA)" w:date="2022-11-21T15:27:00Z">
                      <w:rPr>
                        <w:rFonts w:ascii="Calibri" w:eastAsia="Calibri" w:hAnsi="Calibri" w:cs="Times New Roman"/>
                        <w:sz w:val="16"/>
                        <w:szCs w:val="16"/>
                      </w:rPr>
                    </w:rPrChange>
                  </w:rPr>
                  <w:commentReference w:id="1355"/>
                </w:r>
              </w:del>
            </w:ins>
            <w:commentRangeEnd w:id="1319"/>
            <w:del w:id="1422" w:author="OLENA PASHKOVA (NEPTUNE.UA)" w:date="2022-10-26T01:13:00Z">
              <w:r w:rsidRPr="00DD122E" w:rsidDel="00CE6042">
                <w:rPr>
                  <w:rFonts w:ascii="Times New Roman" w:eastAsia="Calibri" w:hAnsi="Times New Roman" w:cs="Times New Roman"/>
                  <w:rPrChange w:id="1423" w:author="OLENA PASHKOVA (NEPTUNE.UA)" w:date="2022-11-21T15:27:00Z">
                    <w:rPr>
                      <w:rFonts w:ascii="Calibri" w:eastAsia="Calibri" w:hAnsi="Calibri" w:cs="Times New Roman"/>
                      <w:sz w:val="16"/>
                      <w:szCs w:val="16"/>
                    </w:rPr>
                  </w:rPrChange>
                </w:rPr>
                <w:commentReference w:id="1319"/>
              </w:r>
            </w:del>
          </w:p>
          <w:p w14:paraId="3BB9934E" w14:textId="7C00F362" w:rsidR="00400CA9" w:rsidRPr="00DD122E" w:rsidDel="00CE6042" w:rsidRDefault="00400CA9" w:rsidP="00CE6042">
            <w:pPr>
              <w:jc w:val="both"/>
              <w:rPr>
                <w:ins w:id="1424" w:author="Nataliya Tomaskovic" w:date="2022-08-19T19:37:00Z"/>
                <w:del w:id="1425" w:author="OLENA PASHKOVA (NEPTUNE.UA)" w:date="2022-10-26T01:13:00Z"/>
                <w:rFonts w:ascii="Times New Roman" w:eastAsia="Calibri" w:hAnsi="Times New Roman" w:cs="Times New Roman"/>
                <w:lang w:val="en-US"/>
                <w:rPrChange w:id="1426" w:author="OLENA PASHKOVA (NEPTUNE.UA)" w:date="2022-11-21T15:27:00Z">
                  <w:rPr>
                    <w:ins w:id="1427" w:author="Nataliya Tomaskovic" w:date="2022-08-19T19:37:00Z"/>
                    <w:del w:id="1428" w:author="OLENA PASHKOVA (NEPTUNE.UA)" w:date="2022-10-26T01:13:00Z"/>
                    <w:rFonts w:ascii="Times New Roman" w:eastAsia="Calibri" w:hAnsi="Times New Roman" w:cs="Times New Roman"/>
                    <w:lang w:val="en-US"/>
                  </w:rPr>
                </w:rPrChange>
              </w:rPr>
            </w:pPr>
            <w:ins w:id="1429" w:author="Nataliya Tomaskovic" w:date="2022-08-19T19:37:00Z">
              <w:del w:id="1430" w:author="OLENA PASHKOVA (NEPTUNE.UA)" w:date="2022-10-26T01:13:00Z">
                <w:r w:rsidRPr="00DD122E" w:rsidDel="00CE6042">
                  <w:rPr>
                    <w:rFonts w:ascii="Times New Roman" w:eastAsia="Calibri" w:hAnsi="Times New Roman" w:cs="Times New Roman"/>
                    <w:lang w:val="en-US"/>
                    <w:rPrChange w:id="1431" w:author="OLENA PASHKOVA (NEPTUNE.UA)" w:date="2022-11-21T15:27:00Z">
                      <w:rPr>
                        <w:rFonts w:ascii="Times New Roman" w:eastAsia="Calibri" w:hAnsi="Times New Roman" w:cs="Times New Roman"/>
                        <w:lang w:val="en-US"/>
                      </w:rPr>
                    </w:rPrChange>
                  </w:rPr>
                  <w:delText xml:space="preserve">to ensure simultaneous storage of the Customer’s Grain in the quantity of </w:delText>
                </w:r>
              </w:del>
            </w:ins>
            <w:ins w:id="1432" w:author="Nataliya Tomaskovic" w:date="2022-08-22T15:15:00Z">
              <w:del w:id="1433" w:author="OLENA PASHKOVA (NEPTUNE.UA)" w:date="2022-10-26T01:13:00Z">
                <w:r w:rsidRPr="00DD122E" w:rsidDel="00CE6042">
                  <w:rPr>
                    <w:rFonts w:ascii="Times New Roman" w:eastAsia="Calibri" w:hAnsi="Times New Roman" w:cs="Times New Roman"/>
                    <w:lang w:val="en-US"/>
                    <w:rPrChange w:id="1434" w:author="OLENA PASHKOVA (NEPTUNE.UA)" w:date="2022-11-21T15:27:00Z">
                      <w:rPr>
                        <w:rFonts w:ascii="Times New Roman" w:eastAsia="Calibri" w:hAnsi="Times New Roman" w:cs="Times New Roman"/>
                        <w:lang w:val="en-US"/>
                      </w:rPr>
                    </w:rPrChange>
                  </w:rPr>
                  <w:delText>minimu</w:delText>
                </w:r>
              </w:del>
            </w:ins>
            <w:ins w:id="1435" w:author="Nataliya Tomaskovic" w:date="2022-08-22T15:18:00Z">
              <w:del w:id="1436" w:author="OLENA PASHKOVA (NEPTUNE.UA)" w:date="2022-10-26T01:13:00Z">
                <w:r w:rsidRPr="00DD122E" w:rsidDel="00CE6042">
                  <w:rPr>
                    <w:rFonts w:ascii="Times New Roman" w:eastAsia="Calibri" w:hAnsi="Times New Roman" w:cs="Times New Roman"/>
                    <w:lang w:val="en-US"/>
                    <w:rPrChange w:id="1437" w:author="OLENA PASHKOVA (NEPTUNE.UA)" w:date="2022-11-21T15:27:00Z">
                      <w:rPr>
                        <w:rFonts w:ascii="Times New Roman" w:eastAsia="Calibri" w:hAnsi="Times New Roman" w:cs="Times New Roman"/>
                        <w:lang w:val="en-US"/>
                      </w:rPr>
                    </w:rPrChange>
                  </w:rPr>
                  <w:delText>m</w:delText>
                </w:r>
              </w:del>
            </w:ins>
            <w:ins w:id="1438" w:author="Nataliya Tomaskovic" w:date="2022-08-22T15:15:00Z">
              <w:del w:id="1439" w:author="OLENA PASHKOVA (NEPTUNE.UA)" w:date="2022-10-26T01:13:00Z">
                <w:r w:rsidRPr="00DD122E" w:rsidDel="00CE6042">
                  <w:rPr>
                    <w:rFonts w:ascii="Times New Roman" w:eastAsia="Calibri" w:hAnsi="Times New Roman" w:cs="Times New Roman"/>
                    <w:lang w:val="en-US"/>
                    <w:rPrChange w:id="1440" w:author="OLENA PASHKOVA (NEPTUNE.UA)" w:date="2022-11-21T15:27:00Z">
                      <w:rPr>
                        <w:rFonts w:ascii="Times New Roman" w:eastAsia="Calibri" w:hAnsi="Times New Roman" w:cs="Times New Roman"/>
                        <w:lang w:val="en-US"/>
                      </w:rPr>
                    </w:rPrChange>
                  </w:rPr>
                  <w:delText xml:space="preserve"> </w:delText>
                </w:r>
              </w:del>
            </w:ins>
            <w:ins w:id="1441" w:author="Nataliya Tomaskovic" w:date="2022-08-19T19:37:00Z">
              <w:del w:id="1442" w:author="OLENA PASHKOVA (NEPTUNE.UA)" w:date="2022-10-26T01:13:00Z">
                <w:r w:rsidRPr="00DD122E" w:rsidDel="00CE6042">
                  <w:rPr>
                    <w:rFonts w:ascii="Times New Roman" w:eastAsia="Calibri" w:hAnsi="Times New Roman" w:cs="Times New Roman"/>
                    <w:b/>
                    <w:bCs/>
                    <w:lang w:val="en-US"/>
                    <w:rPrChange w:id="1443" w:author="OLENA PASHKOVA (NEPTUNE.UA)" w:date="2022-11-21T15:27:00Z">
                      <w:rPr>
                        <w:rFonts w:ascii="Times New Roman" w:eastAsia="Calibri" w:hAnsi="Times New Roman" w:cs="Times New Roman"/>
                        <w:b/>
                        <w:bCs/>
                        <w:lang w:val="en-US"/>
                      </w:rPr>
                    </w:rPrChange>
                  </w:rPr>
                  <w:delText>140,000.00 MT</w:delText>
                </w:r>
                <w:r w:rsidRPr="00DD122E" w:rsidDel="00CE6042">
                  <w:rPr>
                    <w:rFonts w:ascii="Times New Roman" w:eastAsia="Calibri" w:hAnsi="Times New Roman" w:cs="Times New Roman"/>
                    <w:lang w:val="en-US"/>
                    <w:rPrChange w:id="1444" w:author="OLENA PASHKOVA (NEPTUNE.UA)" w:date="2022-11-21T15:27:00Z">
                      <w:rPr>
                        <w:rFonts w:ascii="Times New Roman" w:eastAsia="Calibri" w:hAnsi="Times New Roman" w:cs="Times New Roman"/>
                        <w:lang w:val="en-US"/>
                      </w:rPr>
                    </w:rPrChange>
                  </w:rPr>
                  <w:delText xml:space="preserve">, ensuring the preservation of quality parameters of such Grain for not less than </w:delText>
                </w:r>
                <w:r w:rsidRPr="00DD122E" w:rsidDel="00CE6042">
                  <w:rPr>
                    <w:rFonts w:ascii="Times New Roman" w:eastAsia="Calibri" w:hAnsi="Times New Roman" w:cs="Times New Roman"/>
                    <w:b/>
                    <w:bCs/>
                    <w:lang w:val="en-US"/>
                    <w:rPrChange w:id="1445" w:author="OLENA PASHKOVA (NEPTUNE.UA)" w:date="2022-11-21T15:27:00Z">
                      <w:rPr>
                        <w:rFonts w:ascii="Times New Roman" w:eastAsia="Calibri" w:hAnsi="Times New Roman" w:cs="Times New Roman"/>
                        <w:b/>
                        <w:bCs/>
                        <w:lang w:val="en-US"/>
                      </w:rPr>
                    </w:rPrChange>
                  </w:rPr>
                  <w:delText>60 (sixty</w:delText>
                </w:r>
                <w:r w:rsidRPr="00DD122E" w:rsidDel="00CE6042">
                  <w:rPr>
                    <w:rFonts w:ascii="Times New Roman" w:eastAsia="Calibri" w:hAnsi="Times New Roman" w:cs="Times New Roman"/>
                    <w:b/>
                    <w:bCs/>
                    <w:lang w:val="uk-UA"/>
                    <w:rPrChange w:id="1446" w:author="OLENA PASHKOVA (NEPTUNE.UA)" w:date="2022-11-21T15:27:00Z">
                      <w:rPr>
                        <w:rFonts w:ascii="Times New Roman" w:eastAsia="Calibri" w:hAnsi="Times New Roman" w:cs="Times New Roman"/>
                        <w:b/>
                        <w:bCs/>
                        <w:lang w:val="uk-UA"/>
                      </w:rPr>
                    </w:rPrChange>
                  </w:rPr>
                  <w:delText xml:space="preserve">) </w:delText>
                </w:r>
                <w:r w:rsidRPr="00DD122E" w:rsidDel="00CE6042">
                  <w:rPr>
                    <w:rFonts w:ascii="Times New Roman" w:eastAsia="Calibri" w:hAnsi="Times New Roman" w:cs="Times New Roman"/>
                    <w:b/>
                    <w:bCs/>
                    <w:lang w:val="en-US"/>
                    <w:rPrChange w:id="1447" w:author="OLENA PASHKOVA (NEPTUNE.UA)" w:date="2022-11-21T15:27:00Z">
                      <w:rPr>
                        <w:rFonts w:ascii="Times New Roman" w:eastAsia="Calibri" w:hAnsi="Times New Roman" w:cs="Times New Roman"/>
                        <w:b/>
                        <w:bCs/>
                        <w:lang w:val="en-US"/>
                      </w:rPr>
                    </w:rPrChange>
                  </w:rPr>
                  <w:delText>calendar days</w:delText>
                </w:r>
                <w:r w:rsidRPr="00DD122E" w:rsidDel="00CE6042">
                  <w:rPr>
                    <w:rFonts w:ascii="Times New Roman" w:eastAsia="Calibri" w:hAnsi="Times New Roman" w:cs="Times New Roman"/>
                    <w:lang w:val="en-US"/>
                    <w:rPrChange w:id="1448" w:author="OLENA PASHKOVA (NEPTUNE.UA)" w:date="2022-11-21T15:27:00Z">
                      <w:rPr>
                        <w:rFonts w:ascii="Times New Roman" w:eastAsia="Calibri" w:hAnsi="Times New Roman" w:cs="Times New Roman"/>
                        <w:lang w:val="en-US"/>
                      </w:rPr>
                    </w:rPrChange>
                  </w:rPr>
                  <w:delText xml:space="preserve"> from the date of acceptance of the Grain on the Contractor’s Terminal, with the possibility to </w:delText>
                </w:r>
                <w:r w:rsidRPr="00DD122E" w:rsidDel="00CE6042">
                  <w:rPr>
                    <w:rFonts w:ascii="Times New Roman" w:eastAsia="Calibri" w:hAnsi="Times New Roman" w:cs="Times New Roman"/>
                    <w:b/>
                    <w:bCs/>
                    <w:lang w:val="en-US"/>
                    <w:rPrChange w:id="1449" w:author="OLENA PASHKOVA (NEPTUNE.UA)" w:date="2022-11-21T15:27:00Z">
                      <w:rPr>
                        <w:rFonts w:ascii="Times New Roman" w:hAnsi="Times New Roman" w:cs="Times New Roman"/>
                        <w:lang w:val="en-US"/>
                      </w:rPr>
                    </w:rPrChange>
                  </w:rPr>
                  <w:delText>increase</w:delText>
                </w:r>
                <w:r w:rsidRPr="00DD122E" w:rsidDel="00CE6042">
                  <w:rPr>
                    <w:rFonts w:ascii="Times New Roman" w:eastAsia="Calibri" w:hAnsi="Times New Roman" w:cs="Times New Roman"/>
                    <w:lang w:val="en-US"/>
                    <w:rPrChange w:id="1450" w:author="OLENA PASHKOVA (NEPTUNE.UA)" w:date="2022-11-21T15:27:00Z">
                      <w:rPr>
                        <w:rFonts w:ascii="Times New Roman" w:eastAsia="Calibri" w:hAnsi="Times New Roman" w:cs="Times New Roman"/>
                        <w:lang w:val="en-US"/>
                      </w:rPr>
                    </w:rPrChange>
                  </w:rPr>
                  <w:delText xml:space="preserve"> this volume with the consent of the Parties</w:delText>
                </w:r>
                <w:r w:rsidRPr="00DD122E" w:rsidDel="00CE6042">
                  <w:rPr>
                    <w:rFonts w:ascii="Times New Roman" w:eastAsia="Calibri" w:hAnsi="Times New Roman" w:cs="Times New Roman"/>
                    <w:lang w:val="uk-UA"/>
                    <w:rPrChange w:id="1451" w:author="OLENA PASHKOVA (NEPTUNE.UA)" w:date="2022-11-21T15:27:00Z">
                      <w:rPr>
                        <w:rFonts w:ascii="Times New Roman" w:eastAsia="Calibri" w:hAnsi="Times New Roman" w:cs="Times New Roman"/>
                        <w:lang w:val="uk-UA"/>
                      </w:rPr>
                    </w:rPrChange>
                  </w:rPr>
                  <w:delText xml:space="preserve"> </w:delText>
                </w:r>
                <w:r w:rsidRPr="00DD122E" w:rsidDel="00CE6042">
                  <w:rPr>
                    <w:rFonts w:ascii="Times New Roman" w:eastAsia="Calibri" w:hAnsi="Times New Roman" w:cs="Times New Roman"/>
                    <w:lang w:val="en-US"/>
                    <w:rPrChange w:id="1452" w:author="OLENA PASHKOVA (NEPTUNE.UA)" w:date="2022-11-21T15:27:00Z">
                      <w:rPr>
                        <w:rFonts w:ascii="Times New Roman" w:eastAsia="Calibri" w:hAnsi="Times New Roman" w:cs="Times New Roman"/>
                        <w:lang w:val="en-US"/>
                      </w:rPr>
                    </w:rPrChange>
                  </w:rPr>
                  <w:delText>subject to the availability of technical capabilities from the Contractor.</w:delText>
                </w:r>
              </w:del>
            </w:ins>
          </w:p>
          <w:p w14:paraId="5954FD63" w14:textId="4FCBDB95" w:rsidR="00400CA9" w:rsidRPr="00DD122E" w:rsidDel="00CE6042" w:rsidRDefault="00400CA9">
            <w:pPr>
              <w:jc w:val="both"/>
              <w:rPr>
                <w:ins w:id="1453" w:author="Viktoriya Elik" w:date="2022-08-24T17:01:00Z"/>
                <w:del w:id="1454" w:author="OLENA PASHKOVA (NEPTUNE.UA)" w:date="2022-10-26T01:13:00Z"/>
                <w:rFonts w:ascii="Times New Roman" w:eastAsia="Calibri" w:hAnsi="Times New Roman" w:cs="Times New Roman"/>
                <w:lang w:val="en-US"/>
                <w:rPrChange w:id="1455" w:author="OLENA PASHKOVA (NEPTUNE.UA)" w:date="2022-11-21T15:27:00Z">
                  <w:rPr>
                    <w:ins w:id="1456" w:author="Viktoriya Elik" w:date="2022-08-24T17:01:00Z"/>
                    <w:del w:id="1457" w:author="OLENA PASHKOVA (NEPTUNE.UA)" w:date="2022-10-26T01:13:00Z"/>
                    <w:rFonts w:ascii="Times New Roman" w:eastAsia="Calibri" w:hAnsi="Times New Roman" w:cs="Times New Roman"/>
                    <w:lang w:val="en-US"/>
                  </w:rPr>
                </w:rPrChange>
              </w:rPr>
              <w:pPrChange w:id="1458" w:author="OLENA PASHKOVA (NEPTUNE.UA)" w:date="2022-10-26T01:13:00Z">
                <w:pPr>
                  <w:contextualSpacing/>
                  <w:jc w:val="both"/>
                </w:pPr>
              </w:pPrChange>
            </w:pPr>
            <w:ins w:id="1459" w:author="Viktoriya Elik" w:date="2022-08-24T17:01:00Z">
              <w:del w:id="1460" w:author="OLENA PASHKOVA (NEPTUNE.UA)" w:date="2022-10-26T01:13:00Z">
                <w:r w:rsidRPr="00DD122E" w:rsidDel="00CE6042">
                  <w:rPr>
                    <w:rFonts w:ascii="Times New Roman" w:eastAsia="Calibri" w:hAnsi="Times New Roman" w:cs="Times New Roman"/>
                    <w:lang w:val="en-US"/>
                    <w:rPrChange w:id="1461" w:author="OLENA PASHKOVA (NEPTUNE.UA)" w:date="2022-11-21T15:27:00Z">
                      <w:rPr>
                        <w:rFonts w:ascii="Times New Roman" w:eastAsia="Calibri" w:hAnsi="Times New Roman" w:cs="Times New Roman"/>
                        <w:lang w:val="en-US"/>
                      </w:rPr>
                    </w:rPrChange>
                  </w:rPr>
                  <w:delText>The Contractor has right not to confirm acceptance of railway cars in th</w:delText>
                </w:r>
              </w:del>
            </w:ins>
            <w:ins w:id="1462" w:author="Viktoriya Elik" w:date="2022-08-24T17:29:00Z">
              <w:del w:id="1463" w:author="OLENA PASHKOVA (NEPTUNE.UA)" w:date="2022-10-26T01:13:00Z">
                <w:r w:rsidRPr="00DD122E" w:rsidDel="00CE6042">
                  <w:rPr>
                    <w:rFonts w:ascii="Times New Roman" w:eastAsia="Calibri" w:hAnsi="Times New Roman" w:cs="Times New Roman"/>
                    <w:lang w:val="en-US"/>
                    <w:rPrChange w:id="1464" w:author="OLENA PASHKOVA (NEPTUNE.UA)" w:date="2022-11-21T15:27:00Z">
                      <w:rPr>
                        <w:rFonts w:ascii="Times New Roman" w:eastAsia="Calibri" w:hAnsi="Times New Roman" w:cs="Times New Roman"/>
                        <w:lang w:val="en-US"/>
                      </w:rPr>
                    </w:rPrChange>
                  </w:rPr>
                  <w:delText xml:space="preserve">e rail planning </w:delText>
                </w:r>
              </w:del>
            </w:ins>
            <w:ins w:id="1465" w:author="Viktoriya Elik" w:date="2022-08-24T17:01:00Z">
              <w:del w:id="1466" w:author="OLENA PASHKOVA (NEPTUNE.UA)" w:date="2022-10-26T01:13:00Z">
                <w:r w:rsidRPr="00DD122E" w:rsidDel="00CE6042">
                  <w:rPr>
                    <w:rFonts w:ascii="Times New Roman" w:eastAsia="Calibri" w:hAnsi="Times New Roman" w:cs="Times New Roman"/>
                    <w:lang w:val="en-US"/>
                    <w:rPrChange w:id="1467" w:author="OLENA PASHKOVA (NEPTUNE.UA)" w:date="2022-11-21T15:27:00Z">
                      <w:rPr>
                        <w:rFonts w:ascii="Times New Roman" w:eastAsia="Calibri" w:hAnsi="Times New Roman" w:cs="Times New Roman"/>
                        <w:lang w:val="en-US"/>
                      </w:rPr>
                    </w:rPrChange>
                  </w:rPr>
                  <w:delText>system in case of untimely submission by the Customer or Customer’s authorized persons of documents for empty railway cars.</w:delText>
                </w:r>
              </w:del>
            </w:ins>
          </w:p>
          <w:p w14:paraId="2C89A7F1" w14:textId="28F89AF1" w:rsidR="00400CA9" w:rsidRPr="00DD122E" w:rsidRDefault="00400CA9">
            <w:pPr>
              <w:jc w:val="both"/>
              <w:rPr>
                <w:ins w:id="1468" w:author="Viktoriya Elik" w:date="2022-08-24T17:01:00Z"/>
                <w:rFonts w:ascii="Times New Roman" w:eastAsia="Calibri" w:hAnsi="Times New Roman" w:cs="Times New Roman"/>
                <w:lang w:val="en-US"/>
                <w:rPrChange w:id="1469" w:author="OLENA PASHKOVA (NEPTUNE.UA)" w:date="2022-11-21T15:27:00Z">
                  <w:rPr>
                    <w:ins w:id="1470" w:author="Viktoriya Elik" w:date="2022-08-24T17:01:00Z"/>
                    <w:rFonts w:ascii="Times New Roman" w:eastAsia="Calibri" w:hAnsi="Times New Roman" w:cs="Times New Roman"/>
                    <w:lang w:val="en-US"/>
                  </w:rPr>
                </w:rPrChange>
              </w:rPr>
              <w:pPrChange w:id="1471" w:author="OLENA PASHKOVA (NEPTUNE.UA)" w:date="2022-10-26T01:13:00Z">
                <w:pPr>
                  <w:contextualSpacing/>
                  <w:jc w:val="both"/>
                </w:pPr>
              </w:pPrChange>
            </w:pPr>
            <w:ins w:id="1472" w:author="Viktoriya Elik" w:date="2022-08-24T17:01:00Z">
              <w:del w:id="1473" w:author="OLENA PASHKOVA (NEPTUNE.UA)" w:date="2022-10-26T01:13:00Z">
                <w:r w:rsidRPr="00DD122E" w:rsidDel="00CE6042">
                  <w:rPr>
                    <w:rFonts w:ascii="Times New Roman" w:eastAsia="Calibri" w:hAnsi="Times New Roman" w:cs="Times New Roman"/>
                    <w:lang w:val="en-US"/>
                    <w:rPrChange w:id="1474" w:author="OLENA PASHKOVA (NEPTUNE.UA)" w:date="2022-11-21T15:27:00Z">
                      <w:rPr>
                        <w:rFonts w:ascii="Times New Roman" w:eastAsia="Calibri" w:hAnsi="Times New Roman" w:cs="Times New Roman"/>
                        <w:lang w:val="en-US"/>
                      </w:rPr>
                    </w:rPrChange>
                  </w:rPr>
                  <w:delText>In</w:delText>
                </w:r>
              </w:del>
            </w:ins>
            <w:ins w:id="1475" w:author="Viktoriya Elik" w:date="2022-08-24T17:29:00Z">
              <w:del w:id="1476" w:author="OLENA PASHKOVA (NEPTUNE.UA)" w:date="2022-10-26T01:13:00Z">
                <w:r w:rsidRPr="00DD122E" w:rsidDel="00CE6042">
                  <w:rPr>
                    <w:rFonts w:ascii="Times New Roman" w:eastAsia="Calibri" w:hAnsi="Times New Roman" w:cs="Times New Roman"/>
                    <w:lang w:val="en-US"/>
                    <w:rPrChange w:id="1477" w:author="OLENA PASHKOVA (NEPTUNE.UA)" w:date="2022-11-21T15:27:00Z">
                      <w:rPr>
                        <w:rFonts w:ascii="Times New Roman" w:eastAsia="Calibri" w:hAnsi="Times New Roman" w:cs="Times New Roman"/>
                        <w:lang w:val="en-US"/>
                      </w:rPr>
                    </w:rPrChange>
                  </w:rPr>
                  <w:delText xml:space="preserve"> </w:delText>
                </w:r>
              </w:del>
            </w:ins>
            <w:ins w:id="1478" w:author="Viktoriya Elik" w:date="2022-08-24T17:01:00Z">
              <w:del w:id="1479" w:author="OLENA PASHKOVA (NEPTUNE.UA)" w:date="2022-10-26T01:13:00Z">
                <w:r w:rsidRPr="00DD122E" w:rsidDel="00CE6042">
                  <w:rPr>
                    <w:rFonts w:ascii="Times New Roman" w:eastAsia="Calibri" w:hAnsi="Times New Roman" w:cs="Times New Roman"/>
                    <w:lang w:val="en-US"/>
                    <w:rPrChange w:id="1480" w:author="OLENA PASHKOVA (NEPTUNE.UA)" w:date="2022-11-21T15:27:00Z">
                      <w:rPr>
                        <w:rFonts w:ascii="Times New Roman" w:eastAsia="Calibri" w:hAnsi="Times New Roman" w:cs="Times New Roman"/>
                        <w:lang w:val="en-US"/>
                      </w:rPr>
                    </w:rPrChange>
                  </w:rPr>
                  <w:delText>case railway cars</w:delText>
                </w:r>
              </w:del>
            </w:ins>
            <w:ins w:id="1481" w:author="Viktoriya Elik" w:date="2022-08-24T17:30:00Z">
              <w:del w:id="1482" w:author="OLENA PASHKOVA (NEPTUNE.UA)" w:date="2022-10-26T01:13:00Z">
                <w:r w:rsidRPr="00DD122E" w:rsidDel="00CE6042">
                  <w:rPr>
                    <w:rFonts w:ascii="Times New Roman" w:eastAsia="Calibri" w:hAnsi="Times New Roman" w:cs="Times New Roman"/>
                    <w:lang w:val="en-US"/>
                    <w:rPrChange w:id="1483" w:author="OLENA PASHKOVA (NEPTUNE.UA)" w:date="2022-11-21T15:27:00Z">
                      <w:rPr>
                        <w:rFonts w:ascii="Times New Roman" w:eastAsia="Calibri" w:hAnsi="Times New Roman" w:cs="Times New Roman"/>
                        <w:lang w:val="en-US"/>
                      </w:rPr>
                    </w:rPrChange>
                  </w:rPr>
                  <w:delText xml:space="preserve"> stay idle</w:delText>
                </w:r>
              </w:del>
            </w:ins>
            <w:ins w:id="1484" w:author="Viktoriya Elik" w:date="2022-08-24T17:01:00Z">
              <w:del w:id="1485" w:author="OLENA PASHKOVA (NEPTUNE.UA)" w:date="2022-10-26T01:13:00Z">
                <w:r w:rsidRPr="00DD122E" w:rsidDel="00CE6042">
                  <w:rPr>
                    <w:rFonts w:ascii="Times New Roman" w:eastAsia="Calibri" w:hAnsi="Times New Roman" w:cs="Times New Roman"/>
                    <w:lang w:val="en-US"/>
                    <w:rPrChange w:id="1486" w:author="OLENA PASHKOVA (NEPTUNE.UA)" w:date="2022-11-21T15:27:00Z">
                      <w:rPr>
                        <w:rFonts w:ascii="Times New Roman" w:eastAsia="Calibri" w:hAnsi="Times New Roman" w:cs="Times New Roman"/>
                        <w:lang w:val="en-US"/>
                      </w:rPr>
                    </w:rPrChange>
                  </w:rPr>
                  <w:delText xml:space="preserve"> </w:delText>
                </w:r>
              </w:del>
            </w:ins>
            <w:ins w:id="1487" w:author="Viktoriya Elik" w:date="2022-08-24T17:30:00Z">
              <w:del w:id="1488" w:author="OLENA PASHKOVA (NEPTUNE.UA)" w:date="2022-10-26T01:13:00Z">
                <w:r w:rsidRPr="00DD122E" w:rsidDel="00CE6042">
                  <w:rPr>
                    <w:rFonts w:ascii="Times New Roman" w:eastAsia="Calibri" w:hAnsi="Times New Roman" w:cs="Times New Roman"/>
                    <w:lang w:val="en-US"/>
                    <w:rPrChange w:id="1489" w:author="OLENA PASHKOVA (NEPTUNE.UA)" w:date="2022-11-21T15:27:00Z">
                      <w:rPr>
                        <w:rFonts w:ascii="Times New Roman" w:eastAsia="Calibri" w:hAnsi="Times New Roman" w:cs="Times New Roman"/>
                        <w:lang w:val="en-US"/>
                      </w:rPr>
                    </w:rPrChange>
                  </w:rPr>
                  <w:delText>forreasons mentioned in the previous</w:delText>
                </w:r>
              </w:del>
            </w:ins>
            <w:ins w:id="1490" w:author="Viktoriya Elik" w:date="2022-08-24T17:31:00Z">
              <w:del w:id="1491" w:author="OLENA PASHKOVA (NEPTUNE.UA)" w:date="2022-10-26T01:13:00Z">
                <w:r w:rsidRPr="00DD122E" w:rsidDel="00CE6042">
                  <w:rPr>
                    <w:rFonts w:ascii="Times New Roman" w:eastAsia="Calibri" w:hAnsi="Times New Roman" w:cs="Times New Roman"/>
                    <w:lang w:val="en-US"/>
                    <w:rPrChange w:id="1492" w:author="OLENA PASHKOVA (NEPTUNE.UA)" w:date="2022-11-21T15:27:00Z">
                      <w:rPr>
                        <w:rFonts w:ascii="Times New Roman" w:eastAsia="Calibri" w:hAnsi="Times New Roman" w:cs="Times New Roman"/>
                        <w:lang w:val="en-US"/>
                      </w:rPr>
                    </w:rPrChange>
                  </w:rPr>
                  <w:delText xml:space="preserve"> </w:delText>
                </w:r>
              </w:del>
            </w:ins>
            <w:ins w:id="1493" w:author="Viktoriya Elik" w:date="2022-08-24T17:30:00Z">
              <w:del w:id="1494" w:author="OLENA PASHKOVA (NEPTUNE.UA)" w:date="2022-10-26T01:13:00Z">
                <w:r w:rsidRPr="00DD122E" w:rsidDel="00CE6042">
                  <w:rPr>
                    <w:rFonts w:ascii="Times New Roman" w:eastAsia="Calibri" w:hAnsi="Times New Roman" w:cs="Times New Roman"/>
                    <w:lang w:val="en-US"/>
                    <w:rPrChange w:id="1495" w:author="OLENA PASHKOVA (NEPTUNE.UA)" w:date="2022-11-21T15:27:00Z">
                      <w:rPr>
                        <w:rFonts w:ascii="Times New Roman" w:eastAsia="Calibri" w:hAnsi="Times New Roman" w:cs="Times New Roman"/>
                        <w:lang w:val="en-US"/>
                      </w:rPr>
                    </w:rPrChange>
                  </w:rPr>
                  <w:delText>se</w:delText>
                </w:r>
              </w:del>
            </w:ins>
            <w:ins w:id="1496" w:author="Viktoriya Elik" w:date="2022-08-24T17:31:00Z">
              <w:del w:id="1497" w:author="OLENA PASHKOVA (NEPTUNE.UA)" w:date="2022-10-26T01:13:00Z">
                <w:r w:rsidRPr="00DD122E" w:rsidDel="00CE6042">
                  <w:rPr>
                    <w:rFonts w:ascii="Times New Roman" w:eastAsia="Calibri" w:hAnsi="Times New Roman" w:cs="Times New Roman"/>
                    <w:lang w:val="en-US"/>
                    <w:rPrChange w:id="1498" w:author="OLENA PASHKOVA (NEPTUNE.UA)" w:date="2022-11-21T15:27:00Z">
                      <w:rPr>
                        <w:rFonts w:ascii="Times New Roman" w:eastAsia="Calibri" w:hAnsi="Times New Roman" w:cs="Times New Roman"/>
                        <w:lang w:val="en-US"/>
                      </w:rPr>
                    </w:rPrChange>
                  </w:rPr>
                  <w:delText>ntence</w:delText>
                </w:r>
              </w:del>
            </w:ins>
            <w:ins w:id="1499" w:author="Viktoriya Elik" w:date="2022-08-24T17:01:00Z">
              <w:del w:id="1500" w:author="OLENA PASHKOVA (NEPTUNE.UA)" w:date="2022-10-26T01:13:00Z">
                <w:r w:rsidRPr="00DD122E" w:rsidDel="00CE6042">
                  <w:rPr>
                    <w:rFonts w:ascii="Times New Roman" w:eastAsia="Calibri" w:hAnsi="Times New Roman" w:cs="Times New Roman"/>
                    <w:lang w:val="en-US"/>
                    <w:rPrChange w:id="1501" w:author="OLENA PASHKOVA (NEPTUNE.UA)" w:date="2022-11-21T15:27:00Z">
                      <w:rPr>
                        <w:rFonts w:ascii="Times New Roman" w:eastAsia="Calibri" w:hAnsi="Times New Roman" w:cs="Times New Roman"/>
                        <w:lang w:val="en-US"/>
                      </w:rPr>
                    </w:rPrChange>
                  </w:rPr>
                  <w:delText xml:space="preserve">, the Customer shall </w:delText>
                </w:r>
                <w:r w:rsidRPr="00DD122E" w:rsidDel="00CE6042">
                  <w:rPr>
                    <w:rFonts w:ascii="Times New Roman" w:eastAsia="Calibri" w:hAnsi="Times New Roman" w:cs="Times New Roman"/>
                    <w:highlight w:val="yellow"/>
                    <w:lang w:val="en-US"/>
                    <w:rPrChange w:id="1502" w:author="OLENA PASHKOVA (NEPTUNE.UA)" w:date="2022-11-21T15:27:00Z">
                      <w:rPr>
                        <w:rFonts w:ascii="Times New Roman" w:eastAsia="Calibri" w:hAnsi="Times New Roman" w:cs="Times New Roman"/>
                        <w:highlight w:val="yellow"/>
                        <w:lang w:val="en-US"/>
                      </w:rPr>
                    </w:rPrChange>
                  </w:rPr>
                  <w:delText>compensate</w:delText>
                </w:r>
                <w:r w:rsidRPr="00DD122E" w:rsidDel="00CE6042">
                  <w:rPr>
                    <w:rFonts w:ascii="Times New Roman" w:eastAsia="Calibri" w:hAnsi="Times New Roman" w:cs="Times New Roman"/>
                    <w:lang w:val="en-US"/>
                    <w:rPrChange w:id="1503" w:author="OLENA PASHKOVA (NEPTUNE.UA)" w:date="2022-11-21T15:27:00Z">
                      <w:rPr>
                        <w:rFonts w:ascii="Times New Roman" w:eastAsia="Calibri" w:hAnsi="Times New Roman" w:cs="Times New Roman"/>
                        <w:lang w:val="en-US"/>
                      </w:rPr>
                    </w:rPrChange>
                  </w:rPr>
                  <w:delText xml:space="preserve"> the Contractor all expenses connected with this as per invoices from railway authorities.</w:delText>
                </w:r>
              </w:del>
            </w:ins>
          </w:p>
          <w:p w14:paraId="683F7095" w14:textId="12A3D232" w:rsidR="00400CA9" w:rsidRPr="00DD122E" w:rsidRDefault="00400CA9" w:rsidP="00400CA9">
            <w:pPr>
              <w:contextualSpacing/>
              <w:jc w:val="both"/>
              <w:rPr>
                <w:rFonts w:ascii="Times New Roman" w:eastAsia="Calibri" w:hAnsi="Times New Roman" w:cs="Times New Roman"/>
                <w:lang w:val="en-US"/>
                <w:rPrChange w:id="150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505" w:author="OLENA PASHKOVA (NEPTUNE.UA)" w:date="2022-11-21T15:27:00Z">
                  <w:rPr>
                    <w:rFonts w:ascii="Times New Roman" w:eastAsia="Calibri" w:hAnsi="Times New Roman" w:cs="Times New Roman"/>
                    <w:b/>
                    <w:lang w:val="en-US"/>
                  </w:rPr>
                </w:rPrChange>
              </w:rPr>
              <w:t>4.11</w:t>
            </w:r>
            <w:r w:rsidRPr="00DD122E">
              <w:rPr>
                <w:rFonts w:ascii="Times New Roman" w:eastAsia="Calibri" w:hAnsi="Times New Roman" w:cs="Times New Roman"/>
                <w:lang w:val="en-US"/>
                <w:rPrChange w:id="1506"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1507" w:author="OLENA PASHKOVA (NEPTUNE.UA)" w:date="2022-11-21T15:27:00Z">
                  <w:rPr>
                    <w:rFonts w:ascii="Times New Roman" w:eastAsia="Calibri" w:hAnsi="Times New Roman" w:cs="Times New Roman"/>
                    <w:lang w:val="en-US"/>
                  </w:rPr>
                </w:rPrChange>
              </w:rPr>
              <w:tab/>
              <w:t>to constantly monitor the grain condition and promptly inform the Customer about the loss or damage to the Grain, including the increase of the temperature of the grain, during 1 (one) working day when it became known about such loss or damage</w:t>
            </w:r>
            <w:ins w:id="1508" w:author="OLENA PASHKOVA (NEPTUNE.UA)" w:date="2022-10-26T03:05:00Z">
              <w:r w:rsidR="00C07EE8" w:rsidRPr="00DD122E">
                <w:rPr>
                  <w:rFonts w:ascii="Times New Roman" w:eastAsia="Calibri" w:hAnsi="Times New Roman" w:cs="Times New Roman"/>
                  <w:lang w:val="uk-UA"/>
                  <w:rPrChange w:id="1509" w:author="OLENA PASHKOVA (NEPTUNE.UA)" w:date="2022-11-21T15:27:00Z">
                    <w:rPr>
                      <w:rFonts w:ascii="Times New Roman" w:eastAsia="Calibri" w:hAnsi="Times New Roman" w:cs="Times New Roman"/>
                      <w:lang w:val="uk-UA"/>
                    </w:rPr>
                  </w:rPrChange>
                </w:rPr>
                <w:t>.</w:t>
              </w:r>
            </w:ins>
            <w:del w:id="1510" w:author="OLENA PASHKOVA (NEPTUNE.UA)" w:date="2022-10-26T03:05:00Z">
              <w:r w:rsidRPr="00DD122E" w:rsidDel="00C07EE8">
                <w:rPr>
                  <w:rFonts w:ascii="Times New Roman" w:eastAsia="Calibri" w:hAnsi="Times New Roman" w:cs="Times New Roman"/>
                  <w:lang w:val="en-US"/>
                  <w:rPrChange w:id="1511" w:author="OLENA PASHKOVA (NEPTUNE.UA)" w:date="2022-11-21T15:27:00Z">
                    <w:rPr>
                      <w:rFonts w:ascii="Times New Roman" w:eastAsia="Calibri" w:hAnsi="Times New Roman" w:cs="Times New Roman"/>
                      <w:lang w:val="en-US"/>
                    </w:rPr>
                  </w:rPrChange>
                </w:rPr>
                <w:delText>;</w:delText>
              </w:r>
            </w:del>
          </w:p>
          <w:p w14:paraId="64CEE190" w14:textId="77777777" w:rsidR="00400CA9" w:rsidRPr="00DD122E" w:rsidRDefault="00400CA9" w:rsidP="00400CA9">
            <w:pPr>
              <w:contextualSpacing/>
              <w:jc w:val="both"/>
              <w:rPr>
                <w:rFonts w:ascii="Times New Roman" w:eastAsia="Calibri" w:hAnsi="Times New Roman" w:cs="Times New Roman"/>
                <w:b/>
                <w:lang w:val="en-US"/>
                <w:rPrChange w:id="1512" w:author="OLENA PASHKOVA (NEPTUNE.UA)" w:date="2022-11-21T15:27:00Z">
                  <w:rPr>
                    <w:rFonts w:ascii="Times New Roman" w:eastAsia="Calibri" w:hAnsi="Times New Roman" w:cs="Times New Roman"/>
                    <w:b/>
                    <w:lang w:val="en-US"/>
                  </w:rPr>
                </w:rPrChange>
              </w:rPr>
            </w:pPr>
          </w:p>
          <w:p w14:paraId="6FB03E8E" w14:textId="77777777" w:rsidR="00400CA9" w:rsidRPr="00DD122E" w:rsidRDefault="00400CA9" w:rsidP="00400CA9">
            <w:pPr>
              <w:contextualSpacing/>
              <w:jc w:val="both"/>
              <w:rPr>
                <w:rFonts w:ascii="Times New Roman" w:eastAsia="Calibri" w:hAnsi="Times New Roman" w:cs="Times New Roman"/>
                <w:lang w:val="en-US"/>
                <w:rPrChange w:id="151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514" w:author="OLENA PASHKOVA (NEPTUNE.UA)" w:date="2022-11-21T15:27:00Z">
                  <w:rPr>
                    <w:rFonts w:ascii="Times New Roman" w:eastAsia="Calibri" w:hAnsi="Times New Roman" w:cs="Times New Roman"/>
                    <w:b/>
                    <w:lang w:val="en-US"/>
                  </w:rPr>
                </w:rPrChange>
              </w:rPr>
              <w:t>4.12.</w:t>
            </w:r>
            <w:r w:rsidRPr="00DD122E">
              <w:rPr>
                <w:rFonts w:ascii="Times New Roman" w:eastAsia="Calibri" w:hAnsi="Times New Roman" w:cs="Times New Roman"/>
                <w:lang w:val="en-US"/>
                <w:rPrChange w:id="1515" w:author="OLENA PASHKOVA (NEPTUNE.UA)" w:date="2022-11-21T15:27:00Z">
                  <w:rPr>
                    <w:rFonts w:ascii="Times New Roman" w:eastAsia="Calibri" w:hAnsi="Times New Roman" w:cs="Times New Roman"/>
                    <w:lang w:val="en-US"/>
                  </w:rPr>
                </w:rPrChange>
              </w:rPr>
              <w:t xml:space="preserve"> To ensure access of the surveyor appointed by the Customer to grain, grain storage, vessels, in order for such surveyor</w:t>
            </w:r>
            <w:r w:rsidRPr="00DD122E">
              <w:rPr>
                <w:rFonts w:ascii="Times New Roman" w:eastAsia="Calibri" w:hAnsi="Times New Roman" w:cs="Times New Roman"/>
                <w:lang w:val="uk-UA"/>
                <w:rPrChange w:id="151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1517" w:author="OLENA PASHKOVA (NEPTUNE.UA)" w:date="2022-11-21T15:27:00Z">
                  <w:rPr>
                    <w:rFonts w:ascii="Times New Roman" w:eastAsia="Calibri" w:hAnsi="Times New Roman" w:cs="Times New Roman"/>
                    <w:lang w:val="en-US"/>
                  </w:rPr>
                </w:rPrChange>
              </w:rPr>
              <w:t>to participate in weighing, drawing samples of grain at the time of acceptance and shipment, and to provide the necessary information/certificates of verification of railway, truck and bunker scales, which are used for weighing of railway cars/trucks and weighing of the grain during loading onto a vessel.</w:t>
            </w:r>
          </w:p>
          <w:p w14:paraId="575CC758" w14:textId="77777777" w:rsidR="00400CA9" w:rsidRPr="00DD122E" w:rsidRDefault="00400CA9" w:rsidP="00400CA9">
            <w:pPr>
              <w:contextualSpacing/>
              <w:jc w:val="both"/>
              <w:rPr>
                <w:rFonts w:ascii="Times New Roman" w:eastAsia="Calibri" w:hAnsi="Times New Roman" w:cs="Times New Roman"/>
                <w:lang w:val="en-US"/>
                <w:rPrChange w:id="151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519" w:author="OLENA PASHKOVA (NEPTUNE.UA)" w:date="2022-11-21T15:27:00Z">
                  <w:rPr>
                    <w:rFonts w:ascii="Times New Roman" w:eastAsia="Calibri" w:hAnsi="Times New Roman" w:cs="Times New Roman"/>
                    <w:b/>
                    <w:lang w:val="en-US"/>
                  </w:rPr>
                </w:rPrChange>
              </w:rPr>
              <w:t>4.13.</w:t>
            </w:r>
            <w:r w:rsidRPr="00DD122E">
              <w:rPr>
                <w:rFonts w:ascii="Times New Roman" w:eastAsia="Calibri" w:hAnsi="Times New Roman" w:cs="Times New Roman"/>
                <w:lang w:val="en-US"/>
                <w:rPrChange w:id="1520" w:author="OLENA PASHKOVA (NEPTUNE.UA)" w:date="2022-11-21T15:27:00Z">
                  <w:rPr>
                    <w:rFonts w:ascii="Times New Roman" w:eastAsia="Calibri" w:hAnsi="Times New Roman" w:cs="Times New Roman"/>
                    <w:lang w:val="en-US"/>
                  </w:rPr>
                </w:rPrChange>
              </w:rPr>
              <w:tab/>
              <w:t>To provide written instructions to the Customer on filling in the documents (waybills and railway bills).</w:t>
            </w:r>
          </w:p>
          <w:p w14:paraId="1D585B41" w14:textId="77777777" w:rsidR="00400CA9" w:rsidRPr="00DD122E" w:rsidRDefault="00400CA9" w:rsidP="00400CA9">
            <w:pPr>
              <w:contextualSpacing/>
              <w:jc w:val="both"/>
              <w:rPr>
                <w:rFonts w:ascii="Times New Roman" w:eastAsia="Calibri" w:hAnsi="Times New Roman" w:cs="Times New Roman"/>
                <w:lang w:val="en-US"/>
                <w:rPrChange w:id="1521" w:author="OLENA PASHKOVA (NEPTUNE.UA)" w:date="2022-11-21T15:27:00Z">
                  <w:rPr>
                    <w:rFonts w:ascii="Times New Roman" w:eastAsia="Calibri" w:hAnsi="Times New Roman" w:cs="Times New Roman"/>
                    <w:lang w:val="en-US"/>
                  </w:rPr>
                </w:rPrChange>
              </w:rPr>
            </w:pPr>
          </w:p>
          <w:p w14:paraId="61B18FBF" w14:textId="77777777" w:rsidR="00400CA9" w:rsidRPr="00DD122E" w:rsidRDefault="00400CA9" w:rsidP="00400CA9">
            <w:pPr>
              <w:contextualSpacing/>
              <w:jc w:val="both"/>
              <w:rPr>
                <w:ins w:id="1522" w:author="Nataliya Tomaskovic" w:date="2022-08-18T21:27:00Z"/>
                <w:rFonts w:ascii="Times New Roman" w:eastAsia="Calibri" w:hAnsi="Times New Roman" w:cs="Times New Roman"/>
                <w:lang w:val="en-US"/>
                <w:rPrChange w:id="1523" w:author="OLENA PASHKOVA (NEPTUNE.UA)" w:date="2022-11-21T15:27:00Z">
                  <w:rPr>
                    <w:ins w:id="1524" w:author="Nataliya Tomaskovic" w:date="2022-08-18T21:27:00Z"/>
                    <w:rFonts w:ascii="Times New Roman" w:eastAsia="Calibri" w:hAnsi="Times New Roman" w:cs="Times New Roman"/>
                    <w:lang w:val="en-US"/>
                  </w:rPr>
                </w:rPrChange>
              </w:rPr>
            </w:pPr>
            <w:r w:rsidRPr="00DD122E">
              <w:rPr>
                <w:rFonts w:ascii="Times New Roman" w:eastAsia="Calibri" w:hAnsi="Times New Roman" w:cs="Times New Roman"/>
                <w:b/>
                <w:lang w:val="en-US"/>
                <w:rPrChange w:id="1525" w:author="OLENA PASHKOVA (NEPTUNE.UA)" w:date="2022-11-21T15:27:00Z">
                  <w:rPr>
                    <w:rFonts w:ascii="Times New Roman" w:eastAsia="Calibri" w:hAnsi="Times New Roman" w:cs="Times New Roman"/>
                    <w:b/>
                    <w:lang w:val="en-US"/>
                  </w:rPr>
                </w:rPrChange>
              </w:rPr>
              <w:t>4.14.</w:t>
            </w:r>
            <w:r w:rsidRPr="00DD122E">
              <w:rPr>
                <w:rFonts w:ascii="Times New Roman" w:eastAsia="Calibri" w:hAnsi="Times New Roman" w:cs="Times New Roman"/>
                <w:lang w:val="en-US"/>
                <w:rPrChange w:id="1526" w:author="OLENA PASHKOVA (NEPTUNE.UA)" w:date="2022-11-21T15:27:00Z">
                  <w:rPr>
                    <w:rFonts w:ascii="Times New Roman" w:eastAsia="Calibri" w:hAnsi="Times New Roman" w:cs="Times New Roman"/>
                    <w:lang w:val="en-US"/>
                  </w:rPr>
                </w:rPrChange>
              </w:rPr>
              <w:tab/>
              <w:t>Upon written agreement with the Customer, to provide the performance of additional works not specified in this Agreement for a separate fee which will be agreed by the Parties by concluding relevant additional agreement to this Agreement.</w:t>
            </w:r>
          </w:p>
          <w:p w14:paraId="73E488FF" w14:textId="77777777" w:rsidR="00400CA9" w:rsidRPr="00DD122E" w:rsidRDefault="00400CA9" w:rsidP="00400CA9">
            <w:pPr>
              <w:contextualSpacing/>
              <w:jc w:val="both"/>
              <w:rPr>
                <w:rFonts w:ascii="Times New Roman" w:eastAsia="Calibri" w:hAnsi="Times New Roman" w:cs="Times New Roman"/>
                <w:lang w:val="en-US"/>
                <w:rPrChange w:id="1527" w:author="OLENA PASHKOVA (NEPTUNE.UA)" w:date="2022-11-21T15:27:00Z">
                  <w:rPr>
                    <w:rFonts w:ascii="Times New Roman" w:eastAsia="Calibri" w:hAnsi="Times New Roman" w:cs="Times New Roman"/>
                    <w:lang w:val="en-US"/>
                  </w:rPr>
                </w:rPrChange>
              </w:rPr>
            </w:pPr>
          </w:p>
          <w:p w14:paraId="21688D15" w14:textId="3F2B2001" w:rsidR="00400CA9" w:rsidRPr="00DD122E" w:rsidRDefault="00400CA9" w:rsidP="00400CA9">
            <w:pPr>
              <w:contextualSpacing/>
              <w:jc w:val="both"/>
              <w:rPr>
                <w:rFonts w:ascii="Times New Roman" w:eastAsia="Calibri" w:hAnsi="Times New Roman" w:cs="Times New Roman"/>
                <w:lang w:val="uk-UA"/>
              </w:rPr>
            </w:pPr>
            <w:bookmarkStart w:id="1528" w:name="_Hlk111741437"/>
            <w:r w:rsidRPr="00DD122E">
              <w:rPr>
                <w:rFonts w:ascii="Times New Roman" w:eastAsia="Calibri" w:hAnsi="Times New Roman" w:cs="Times New Roman"/>
                <w:b/>
                <w:lang w:val="en-US"/>
                <w:rPrChange w:id="1529" w:author="OLENA PASHKOVA (NEPTUNE.UA)" w:date="2022-11-21T15:27:00Z">
                  <w:rPr>
                    <w:rFonts w:ascii="Times New Roman" w:eastAsia="Calibri" w:hAnsi="Times New Roman" w:cs="Times New Roman"/>
                    <w:b/>
                    <w:lang w:val="en-US"/>
                  </w:rPr>
                </w:rPrChange>
              </w:rPr>
              <w:lastRenderedPageBreak/>
              <w:t>4.1</w:t>
            </w:r>
            <w:ins w:id="1530" w:author="Nataliya Tomaskovic" w:date="2022-08-19T19:39:00Z">
              <w:r w:rsidRPr="00DD122E">
                <w:rPr>
                  <w:rFonts w:ascii="Times New Roman" w:eastAsia="Calibri" w:hAnsi="Times New Roman" w:cs="Times New Roman"/>
                  <w:b/>
                  <w:lang w:val="en-US"/>
                  <w:rPrChange w:id="1531" w:author="OLENA PASHKOVA (NEPTUNE.UA)" w:date="2022-11-21T15:27:00Z">
                    <w:rPr>
                      <w:rFonts w:ascii="Times New Roman" w:eastAsia="Calibri" w:hAnsi="Times New Roman" w:cs="Times New Roman"/>
                      <w:b/>
                      <w:lang w:val="en-US"/>
                    </w:rPr>
                  </w:rPrChange>
                </w:rPr>
                <w:t>5</w:t>
              </w:r>
            </w:ins>
            <w:del w:id="1532" w:author="Nataliya Tomaskovic" w:date="2022-08-19T19:39:00Z">
              <w:r w:rsidRPr="00DD122E" w:rsidDel="00B67D7C">
                <w:rPr>
                  <w:rFonts w:ascii="Times New Roman" w:eastAsia="Calibri" w:hAnsi="Times New Roman" w:cs="Times New Roman"/>
                  <w:b/>
                  <w:lang w:val="en-US"/>
                  <w:rPrChange w:id="1533" w:author="OLENA PASHKOVA (NEPTUNE.UA)" w:date="2022-11-21T15:27:00Z">
                    <w:rPr>
                      <w:rFonts w:ascii="Times New Roman" w:eastAsia="Calibri" w:hAnsi="Times New Roman" w:cs="Times New Roman"/>
                      <w:b/>
                      <w:lang w:val="en-US"/>
                    </w:rPr>
                  </w:rPrChange>
                </w:rPr>
                <w:delText>4</w:delText>
              </w:r>
            </w:del>
            <w:r w:rsidRPr="00DD122E">
              <w:rPr>
                <w:rFonts w:ascii="Times New Roman" w:eastAsia="Calibri" w:hAnsi="Times New Roman" w:cs="Times New Roman"/>
                <w:b/>
                <w:lang w:val="en-US"/>
                <w:rPrChange w:id="1534"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1535" w:author="OLENA PASHKOVA (NEPTUNE.UA)" w:date="2022-11-21T15:27:00Z">
                  <w:rPr>
                    <w:rFonts w:ascii="Times New Roman" w:eastAsia="Calibri" w:hAnsi="Times New Roman" w:cs="Times New Roman"/>
                    <w:lang w:val="en-US"/>
                  </w:rPr>
                </w:rPrChange>
              </w:rPr>
              <w:t xml:space="preserve"> </w:t>
            </w:r>
            <w:ins w:id="1536" w:author="Nataliya Tomaskovic" w:date="2022-08-19T16:50:00Z">
              <w:del w:id="1537" w:author="Nataliya Tomaskovic" w:date="2022-08-19T19:38:00Z">
                <w:r w:rsidRPr="00DD122E" w:rsidDel="00B67D7C">
                  <w:rPr>
                    <w:rFonts w:ascii="Times New Roman" w:eastAsia="Calibri" w:hAnsi="Times New Roman" w:cs="Times New Roman"/>
                    <w:highlight w:val="magenta"/>
                    <w:lang w:val="en-US"/>
                    <w:rPrChange w:id="1538" w:author="OLENA PASHKOVA (NEPTUNE.UA)" w:date="2022-11-21T15:27:00Z">
                      <w:rPr>
                        <w:rFonts w:ascii="Times New Roman" w:hAnsi="Times New Roman" w:cs="Times New Roman"/>
                        <w:lang w:val="en-US"/>
                      </w:rPr>
                    </w:rPrChange>
                  </w:rPr>
                  <w:delText>140 k</w:delText>
                </w:r>
              </w:del>
            </w:ins>
            <w:r w:rsidRPr="00DD122E">
              <w:rPr>
                <w:rFonts w:ascii="Times New Roman" w:eastAsia="Times New Roman" w:hAnsi="Times New Roman" w:cs="Times New Roman"/>
                <w:highlight w:val="yellow"/>
                <w:lang w:val="en-GB"/>
              </w:rPr>
              <w:t xml:space="preserve">The Contractor shall have the right to refuse to </w:t>
            </w:r>
            <w:del w:id="1539" w:author="Viktoriya Elik" w:date="2022-08-24T17:35:00Z">
              <w:r w:rsidRPr="00DD122E" w:rsidDel="002331D0">
                <w:rPr>
                  <w:rFonts w:ascii="Times New Roman" w:eastAsia="Times New Roman" w:hAnsi="Times New Roman" w:cs="Times New Roman"/>
                  <w:highlight w:val="yellow"/>
                  <w:lang w:val="en-GB"/>
                  <w:rPrChange w:id="1540" w:author="OLENA PASHKOVA (NEPTUNE.UA)" w:date="2022-11-21T15:27:00Z">
                    <w:rPr>
                      <w:rFonts w:ascii="Times New Roman" w:eastAsia="Times New Roman" w:hAnsi="Times New Roman" w:cs="Times New Roman"/>
                      <w:highlight w:val="yellow"/>
                      <w:lang w:val="en-GB"/>
                    </w:rPr>
                  </w:rPrChange>
                </w:rPr>
                <w:delText xml:space="preserve">accept </w:delText>
              </w:r>
            </w:del>
            <w:ins w:id="1541" w:author="Viktoriya Elik" w:date="2022-08-24T17:35:00Z">
              <w:r w:rsidRPr="00DD122E">
                <w:rPr>
                  <w:rFonts w:ascii="Times New Roman" w:eastAsia="Times New Roman" w:hAnsi="Times New Roman" w:cs="Times New Roman"/>
                  <w:highlight w:val="yellow"/>
                  <w:lang w:val="en-GB"/>
                  <w:rPrChange w:id="1542" w:author="OLENA PASHKOVA (NEPTUNE.UA)" w:date="2022-11-21T15:27:00Z">
                    <w:rPr>
                      <w:rFonts w:ascii="Times New Roman" w:eastAsia="Times New Roman" w:hAnsi="Times New Roman" w:cs="Times New Roman"/>
                      <w:highlight w:val="yellow"/>
                      <w:lang w:val="en-GB"/>
                    </w:rPr>
                  </w:rPrChange>
                </w:rPr>
                <w:t xml:space="preserve">confirm </w:t>
              </w:r>
            </w:ins>
            <w:r w:rsidRPr="00DD122E">
              <w:rPr>
                <w:rFonts w:ascii="Times New Roman" w:eastAsia="Times New Roman" w:hAnsi="Times New Roman" w:cs="Times New Roman"/>
                <w:highlight w:val="yellow"/>
                <w:lang w:val="en-GB"/>
                <w:rPrChange w:id="1543" w:author="OLENA PASHKOVA (NEPTUNE.UA)" w:date="2022-11-21T15:27:00Z">
                  <w:rPr>
                    <w:rFonts w:ascii="Times New Roman" w:eastAsia="Times New Roman" w:hAnsi="Times New Roman" w:cs="Times New Roman"/>
                    <w:highlight w:val="yellow"/>
                    <w:lang w:val="en-GB"/>
                  </w:rPr>
                </w:rPrChange>
              </w:rPr>
              <w:t xml:space="preserve">the Delivery Schedule only </w:t>
            </w:r>
            <w:ins w:id="1544" w:author="Viktoriya Elik" w:date="2022-08-24T17:35:00Z">
              <w:r w:rsidRPr="00DD122E">
                <w:rPr>
                  <w:rFonts w:ascii="Times New Roman" w:eastAsia="Times New Roman" w:hAnsi="Times New Roman" w:cs="Times New Roman"/>
                  <w:highlight w:val="yellow"/>
                  <w:lang w:val="en-GB"/>
                  <w:rPrChange w:id="1545" w:author="OLENA PASHKOVA (NEPTUNE.UA)" w:date="2022-11-21T15:27:00Z">
                    <w:rPr>
                      <w:rFonts w:ascii="Times New Roman" w:eastAsia="Times New Roman" w:hAnsi="Times New Roman" w:cs="Times New Roman"/>
                      <w:highlight w:val="yellow"/>
                      <w:lang w:val="en-GB"/>
                    </w:rPr>
                  </w:rPrChange>
                </w:rPr>
                <w:t xml:space="preserve">if the Customer has exceeded </w:t>
              </w:r>
            </w:ins>
            <w:ins w:id="1546" w:author="Viktoriya Elik" w:date="2022-08-24T17:36:00Z">
              <w:r w:rsidRPr="00DD122E">
                <w:rPr>
                  <w:rFonts w:ascii="Times New Roman" w:eastAsia="Times New Roman" w:hAnsi="Times New Roman" w:cs="Times New Roman"/>
                  <w:lang w:val="en-GB"/>
                  <w:rPrChange w:id="1547" w:author="OLENA PASHKOVA (NEPTUNE.UA)" w:date="2022-11-21T15:27:00Z">
                    <w:rPr>
                      <w:rFonts w:ascii="Times New Roman" w:eastAsia="Times New Roman" w:hAnsi="Times New Roman" w:cs="Times New Roman"/>
                      <w:lang w:val="en-GB"/>
                    </w:rPr>
                  </w:rPrChange>
                </w:rPr>
                <w:t xml:space="preserve">the </w:t>
              </w:r>
              <w:r w:rsidRPr="00DD122E">
                <w:rPr>
                  <w:rFonts w:ascii="Times New Roman" w:eastAsia="Calibri" w:hAnsi="Times New Roman" w:cs="Times New Roman"/>
                  <w:lang w:val="en-US"/>
                  <w:rPrChange w:id="1548" w:author="OLENA PASHKOVA (NEPTUNE.UA)" w:date="2022-11-21T15:27:00Z">
                    <w:rPr>
                      <w:rFonts w:ascii="Times New Roman" w:eastAsia="Calibri" w:hAnsi="Times New Roman" w:cs="Times New Roman"/>
                      <w:lang w:val="en-US"/>
                    </w:rPr>
                  </w:rPrChange>
                </w:rPr>
                <w:t xml:space="preserve">simultaneous storage volume </w:t>
              </w:r>
            </w:ins>
            <w:ins w:id="1549" w:author="OLENA PASHKOVA (NEPTUNE.UA)" w:date="2022-11-21T00:43:00Z">
              <w:r w:rsidR="009B0F60" w:rsidRPr="00DD122E">
                <w:rPr>
                  <w:rFonts w:ascii="Times New Roman" w:eastAsia="Calibri" w:hAnsi="Times New Roman" w:cs="Times New Roman"/>
                  <w:lang w:val="en-US"/>
                  <w:rPrChange w:id="1550" w:author="OLENA PASHKOVA (NEPTUNE.UA)" w:date="2022-11-21T15:27:00Z">
                    <w:rPr>
                      <w:rFonts w:ascii="Times New Roman" w:eastAsia="Calibri" w:hAnsi="Times New Roman" w:cs="Times New Roman"/>
                      <w:lang w:val="en-US"/>
                    </w:rPr>
                  </w:rPrChange>
                </w:rPr>
                <w:t xml:space="preserve">agreed </w:t>
              </w:r>
              <w:r w:rsidR="007A5957" w:rsidRPr="00DD122E">
                <w:rPr>
                  <w:rFonts w:ascii="Times New Roman" w:eastAsia="Calibri" w:hAnsi="Times New Roman" w:cs="Times New Roman"/>
                  <w:lang w:val="en-US"/>
                  <w:rPrChange w:id="1551" w:author="OLENA PASHKOVA (NEPTUNE.UA)" w:date="2022-11-21T15:27:00Z">
                    <w:rPr>
                      <w:rFonts w:ascii="Times New Roman" w:eastAsia="Calibri" w:hAnsi="Times New Roman" w:cs="Times New Roman"/>
                      <w:lang w:val="en-US"/>
                    </w:rPr>
                  </w:rPrChange>
                </w:rPr>
                <w:t xml:space="preserve">by the Parties </w:t>
              </w:r>
            </w:ins>
            <w:del w:id="1552" w:author="Viktoriya Elik" w:date="2022-08-24T17:36:00Z">
              <w:r w:rsidRPr="00DD122E" w:rsidDel="002331D0">
                <w:rPr>
                  <w:rFonts w:ascii="Times New Roman" w:eastAsia="Times New Roman" w:hAnsi="Times New Roman" w:cs="Times New Roman"/>
                  <w:highlight w:val="yellow"/>
                  <w:lang w:val="en-GB"/>
                  <w:rPrChange w:id="1553" w:author="OLENA PASHKOVA (NEPTUNE.UA)" w:date="2022-11-21T15:27:00Z">
                    <w:rPr>
                      <w:rFonts w:ascii="Times New Roman" w:eastAsia="Times New Roman" w:hAnsi="Times New Roman" w:cs="Times New Roman"/>
                      <w:lang w:val="en-GB"/>
                    </w:rPr>
                  </w:rPrChange>
                </w:rPr>
                <w:delText>in the absence of free warehouse space</w:delText>
              </w:r>
            </w:del>
            <w:ins w:id="1554" w:author="Nataliya Tomaskovic" w:date="2022-08-22T15:24:00Z">
              <w:del w:id="1555" w:author="Viktoriya Elik" w:date="2022-08-24T17:36:00Z">
                <w:r w:rsidRPr="00DD122E" w:rsidDel="002331D0">
                  <w:rPr>
                    <w:rFonts w:ascii="Times New Roman" w:eastAsia="Times New Roman" w:hAnsi="Times New Roman" w:cs="Times New Roman"/>
                    <w:highlight w:val="yellow"/>
                    <w:lang w:val="en-GB"/>
                    <w:rPrChange w:id="1556" w:author="OLENA PASHKOVA (NEPTUNE.UA)" w:date="2022-11-21T15:27:00Z">
                      <w:rPr>
                        <w:rFonts w:ascii="Times New Roman" w:eastAsia="Times New Roman" w:hAnsi="Times New Roman" w:cs="Times New Roman"/>
                        <w:highlight w:val="yellow"/>
                        <w:lang w:val="en-GB"/>
                      </w:rPr>
                    </w:rPrChange>
                  </w:rPr>
                  <w:delText xml:space="preserve"> above the quantity per clause 4.10</w:delText>
                </w:r>
              </w:del>
            </w:ins>
            <w:del w:id="1557" w:author="Viktoriya Elik" w:date="2022-08-24T17:36:00Z">
              <w:r w:rsidRPr="00DD122E" w:rsidDel="002331D0">
                <w:rPr>
                  <w:rFonts w:ascii="Times New Roman" w:eastAsia="Times New Roman" w:hAnsi="Times New Roman" w:cs="Times New Roman"/>
                  <w:highlight w:val="yellow"/>
                  <w:lang w:val="en-GB"/>
                  <w:rPrChange w:id="1558" w:author="OLENA PASHKOVA (NEPTUNE.UA)" w:date="2022-11-21T15:27:00Z">
                    <w:rPr>
                      <w:rFonts w:ascii="Times New Roman" w:eastAsia="Times New Roman" w:hAnsi="Times New Roman" w:cs="Times New Roman"/>
                      <w:lang w:val="en-GB"/>
                    </w:rPr>
                  </w:rPrChange>
                </w:rPr>
                <w:delText xml:space="preserve"> for the planning month</w:delText>
              </w:r>
            </w:del>
            <w:ins w:id="1559" w:author="Nataliya Tomaskovic" w:date="2022-08-19T17:02:00Z">
              <w:del w:id="1560" w:author="Viktoriya Elik" w:date="2022-08-24T17:36:00Z">
                <w:r w:rsidRPr="00DD122E" w:rsidDel="002331D0">
                  <w:rPr>
                    <w:rFonts w:ascii="Times New Roman" w:eastAsia="Times New Roman" w:hAnsi="Times New Roman" w:cs="Times New Roman"/>
                    <w:highlight w:val="yellow"/>
                    <w:lang w:val="en-GB"/>
                    <w:rPrChange w:id="1561" w:author="OLENA PASHKOVA (NEPTUNE.UA)" w:date="2022-11-21T15:27:00Z">
                      <w:rPr>
                        <w:rFonts w:ascii="Times New Roman" w:eastAsia="Times New Roman" w:hAnsi="Times New Roman" w:cs="Times New Roman"/>
                        <w:highlight w:val="yellow"/>
                        <w:lang w:val="en-GB"/>
                      </w:rPr>
                    </w:rPrChange>
                  </w:rPr>
                  <w:delText xml:space="preserve"> (unless such plan was earlier confi</w:delText>
                </w:r>
              </w:del>
            </w:ins>
            <w:ins w:id="1562" w:author="Nataliya Tomaskovic" w:date="2022-08-19T17:03:00Z">
              <w:del w:id="1563" w:author="Viktoriya Elik" w:date="2022-08-24T17:36:00Z">
                <w:r w:rsidRPr="00DD122E" w:rsidDel="002331D0">
                  <w:rPr>
                    <w:rFonts w:ascii="Times New Roman" w:eastAsia="Times New Roman" w:hAnsi="Times New Roman" w:cs="Times New Roman"/>
                    <w:highlight w:val="yellow"/>
                    <w:lang w:val="en-GB"/>
                    <w:rPrChange w:id="1564" w:author="OLENA PASHKOVA (NEPTUNE.UA)" w:date="2022-11-21T15:27:00Z">
                      <w:rPr>
                        <w:rFonts w:ascii="Times New Roman" w:eastAsia="Times New Roman" w:hAnsi="Times New Roman" w:cs="Times New Roman"/>
                        <w:highlight w:val="yellow"/>
                        <w:lang w:val="en-GB"/>
                      </w:rPr>
                    </w:rPrChange>
                  </w:rPr>
                  <w:delText xml:space="preserve">rmed </w:delText>
                </w:r>
              </w:del>
            </w:ins>
            <w:ins w:id="1565" w:author="Nataliya Tomaskovic" w:date="2022-08-19T17:02:00Z">
              <w:del w:id="1566" w:author="Viktoriya Elik" w:date="2022-08-24T17:36:00Z">
                <w:r w:rsidRPr="00DD122E" w:rsidDel="002331D0">
                  <w:rPr>
                    <w:rFonts w:ascii="Times New Roman" w:eastAsia="Times New Roman" w:hAnsi="Times New Roman" w:cs="Times New Roman"/>
                    <w:highlight w:val="yellow"/>
                    <w:lang w:val="en-GB"/>
                    <w:rPrChange w:id="1567" w:author="OLENA PASHKOVA (NEPTUNE.UA)" w:date="2022-11-21T15:27:00Z">
                      <w:rPr>
                        <w:rFonts w:ascii="Times New Roman" w:eastAsia="Times New Roman" w:hAnsi="Times New Roman" w:cs="Times New Roman"/>
                        <w:highlight w:val="yellow"/>
                        <w:lang w:val="en-GB"/>
                      </w:rPr>
                    </w:rPrChange>
                  </w:rPr>
                  <w:delText>by</w:delText>
                </w:r>
              </w:del>
            </w:ins>
            <w:ins w:id="1568" w:author="Nataliya Tomaskovic" w:date="2022-08-19T17:03:00Z">
              <w:del w:id="1569" w:author="Viktoriya Elik" w:date="2022-08-24T17:36:00Z">
                <w:r w:rsidRPr="00DD122E" w:rsidDel="002331D0">
                  <w:rPr>
                    <w:rFonts w:ascii="Times New Roman" w:eastAsia="Times New Roman" w:hAnsi="Times New Roman" w:cs="Times New Roman"/>
                    <w:highlight w:val="yellow"/>
                    <w:lang w:val="en-GB"/>
                    <w:rPrChange w:id="1570" w:author="OLENA PASHKOVA (NEPTUNE.UA)" w:date="2022-11-21T15:27:00Z">
                      <w:rPr>
                        <w:rFonts w:ascii="Times New Roman" w:eastAsia="Times New Roman" w:hAnsi="Times New Roman" w:cs="Times New Roman"/>
                        <w:highlight w:val="yellow"/>
                        <w:lang w:val="en-GB"/>
                      </w:rPr>
                    </w:rPrChange>
                  </w:rPr>
                  <w:delText xml:space="preserve"> the </w:delText>
                </w:r>
              </w:del>
            </w:ins>
            <w:ins w:id="1571" w:author="Nataliya Tomaskovic" w:date="2022-08-19T17:02:00Z">
              <w:del w:id="1572" w:author="Viktoriya Elik" w:date="2022-08-24T17:36:00Z">
                <w:r w:rsidRPr="00DD122E" w:rsidDel="002331D0">
                  <w:rPr>
                    <w:rFonts w:ascii="Times New Roman" w:eastAsia="Times New Roman" w:hAnsi="Times New Roman" w:cs="Times New Roman"/>
                    <w:highlight w:val="yellow"/>
                    <w:lang w:val="en-GB"/>
                    <w:rPrChange w:id="1573" w:author="OLENA PASHKOVA (NEPTUNE.UA)" w:date="2022-11-21T15:27:00Z">
                      <w:rPr>
                        <w:rFonts w:ascii="Times New Roman" w:eastAsia="Times New Roman" w:hAnsi="Times New Roman" w:cs="Times New Roman"/>
                        <w:highlight w:val="yellow"/>
                        <w:lang w:val="en-GB"/>
                      </w:rPr>
                    </w:rPrChange>
                  </w:rPr>
                  <w:delText>Cont</w:delText>
                </w:r>
              </w:del>
            </w:ins>
            <w:ins w:id="1574" w:author="Nataliya Tomaskovic" w:date="2022-08-19T17:03:00Z">
              <w:del w:id="1575" w:author="Viktoriya Elik" w:date="2022-08-24T17:36:00Z">
                <w:r w:rsidRPr="00DD122E" w:rsidDel="002331D0">
                  <w:rPr>
                    <w:rFonts w:ascii="Times New Roman" w:eastAsia="Times New Roman" w:hAnsi="Times New Roman" w:cs="Times New Roman"/>
                    <w:highlight w:val="yellow"/>
                    <w:lang w:val="en-GB"/>
                    <w:rPrChange w:id="1576" w:author="OLENA PASHKOVA (NEPTUNE.UA)" w:date="2022-11-21T15:27:00Z">
                      <w:rPr>
                        <w:rFonts w:ascii="Times New Roman" w:eastAsia="Times New Roman" w:hAnsi="Times New Roman" w:cs="Times New Roman"/>
                        <w:highlight w:val="yellow"/>
                        <w:lang w:val="en-GB"/>
                      </w:rPr>
                    </w:rPrChange>
                  </w:rPr>
                  <w:delText>r</w:delText>
                </w:r>
              </w:del>
            </w:ins>
            <w:ins w:id="1577" w:author="Nataliya Tomaskovic" w:date="2022-08-19T17:02:00Z">
              <w:del w:id="1578" w:author="Viktoriya Elik" w:date="2022-08-24T17:36:00Z">
                <w:r w:rsidRPr="00DD122E" w:rsidDel="002331D0">
                  <w:rPr>
                    <w:rFonts w:ascii="Times New Roman" w:eastAsia="Times New Roman" w:hAnsi="Times New Roman" w:cs="Times New Roman"/>
                    <w:highlight w:val="yellow"/>
                    <w:lang w:val="en-GB"/>
                    <w:rPrChange w:id="1579" w:author="OLENA PASHKOVA (NEPTUNE.UA)" w:date="2022-11-21T15:27:00Z">
                      <w:rPr>
                        <w:rFonts w:ascii="Times New Roman" w:eastAsia="Times New Roman" w:hAnsi="Times New Roman" w:cs="Times New Roman"/>
                        <w:highlight w:val="yellow"/>
                        <w:lang w:val="en-GB"/>
                      </w:rPr>
                    </w:rPrChange>
                  </w:rPr>
                  <w:delText>actor)</w:delText>
                </w:r>
              </w:del>
            </w:ins>
            <w:del w:id="1580" w:author="Viktoriya Elik" w:date="2022-08-24T17:36:00Z">
              <w:r w:rsidRPr="00DD122E" w:rsidDel="002331D0">
                <w:rPr>
                  <w:rFonts w:ascii="Times New Roman" w:eastAsia="Times New Roman" w:hAnsi="Times New Roman" w:cs="Times New Roman"/>
                  <w:highlight w:val="yellow"/>
                  <w:lang w:val="en-GB"/>
                  <w:rPrChange w:id="1581" w:author="OLENA PASHKOVA (NEPTUNE.UA)" w:date="2022-11-21T15:27:00Z">
                    <w:rPr>
                      <w:rFonts w:ascii="Times New Roman" w:eastAsia="Times New Roman" w:hAnsi="Times New Roman" w:cs="Times New Roman"/>
                      <w:lang w:val="en-GB"/>
                    </w:rPr>
                  </w:rPrChange>
                </w:rPr>
                <w:delText>, the Customer</w:delText>
              </w:r>
            </w:del>
            <w:ins w:id="1582" w:author="Nataliya Tomaskovic" w:date="2022-08-18T18:56:00Z">
              <w:del w:id="1583" w:author="Viktoriya Elik" w:date="2022-08-24T17:36:00Z">
                <w:r w:rsidRPr="00DD122E" w:rsidDel="002331D0">
                  <w:rPr>
                    <w:rFonts w:ascii="Times New Roman" w:eastAsia="Times New Roman" w:hAnsi="Times New Roman" w:cs="Times New Roman"/>
                    <w:highlight w:val="yellow"/>
                    <w:lang w:val="en-GB"/>
                    <w:rPrChange w:id="1584" w:author="OLENA PASHKOVA (NEPTUNE.UA)" w:date="2022-11-21T15:27:00Z">
                      <w:rPr>
                        <w:rFonts w:ascii="Times New Roman" w:eastAsia="Times New Roman" w:hAnsi="Times New Roman" w:cs="Times New Roman"/>
                        <w:lang w:val="en-GB"/>
                      </w:rPr>
                    </w:rPrChange>
                  </w:rPr>
                  <w:delText>’</w:delText>
                </w:r>
              </w:del>
            </w:ins>
            <w:del w:id="1585" w:author="Viktoriya Elik" w:date="2022-08-24T17:36:00Z">
              <w:r w:rsidRPr="00DD122E" w:rsidDel="002331D0">
                <w:rPr>
                  <w:rFonts w:ascii="Times New Roman" w:eastAsia="Times New Roman" w:hAnsi="Times New Roman" w:cs="Times New Roman"/>
                  <w:highlight w:val="yellow"/>
                  <w:lang w:val="en-GB"/>
                  <w:rPrChange w:id="1586" w:author="OLENA PASHKOVA (NEPTUNE.UA)" w:date="2022-11-21T15:27:00Z">
                    <w:rPr>
                      <w:rFonts w:ascii="Times New Roman" w:eastAsia="Times New Roman" w:hAnsi="Times New Roman" w:cs="Times New Roman"/>
                      <w:lang w:val="en-GB"/>
                    </w:rPr>
                  </w:rPrChange>
                </w:rPr>
                <w:delText>'s</w:delText>
              </w:r>
            </w:del>
            <w:ins w:id="1587" w:author="OLENA PASHKOVA (NEPTUNE.UA)" w:date="2022-11-21T00:44:00Z">
              <w:r w:rsidR="003B1B30" w:rsidRPr="00DD122E">
                <w:rPr>
                  <w:rFonts w:ascii="Times New Roman" w:eastAsia="Times New Roman" w:hAnsi="Times New Roman" w:cs="Times New Roman"/>
                  <w:highlight w:val="yellow"/>
                  <w:lang w:val="uk-UA"/>
                </w:rPr>
                <w:t xml:space="preserve"> </w:t>
              </w:r>
            </w:ins>
            <w:ins w:id="1588" w:author="Viktoriya Elik" w:date="2022-08-24T17:36:00Z">
              <w:r w:rsidRPr="00DD122E">
                <w:rPr>
                  <w:rFonts w:ascii="Times New Roman" w:eastAsia="Times New Roman" w:hAnsi="Times New Roman" w:cs="Times New Roman"/>
                  <w:highlight w:val="yellow"/>
                  <w:lang w:val="en-GB"/>
                </w:rPr>
                <w:t>or has not settled the undisputed overdue inv</w:t>
              </w:r>
            </w:ins>
            <w:ins w:id="1589" w:author="Viktoriya Elik" w:date="2022-08-24T17:37:00Z">
              <w:r w:rsidRPr="006F5E0C">
                <w:rPr>
                  <w:rFonts w:ascii="Times New Roman" w:eastAsia="Times New Roman" w:hAnsi="Times New Roman" w:cs="Times New Roman"/>
                  <w:highlight w:val="yellow"/>
                  <w:lang w:val="en-GB"/>
                </w:rPr>
                <w:t>oices</w:t>
              </w:r>
            </w:ins>
            <w:del w:id="1590" w:author="Viktoriya Elik" w:date="2022-08-24T17:37:00Z">
              <w:r w:rsidRPr="00DD122E" w:rsidDel="002331D0">
                <w:rPr>
                  <w:rFonts w:ascii="Times New Roman" w:eastAsia="Times New Roman" w:hAnsi="Times New Roman" w:cs="Times New Roman"/>
                  <w:highlight w:val="yellow"/>
                  <w:lang w:val="en-GB"/>
                  <w:rPrChange w:id="1591" w:author="OLENA PASHKOVA (NEPTUNE.UA)" w:date="2022-11-21T15:27:00Z">
                    <w:rPr>
                      <w:rFonts w:ascii="Times New Roman" w:eastAsia="Times New Roman" w:hAnsi="Times New Roman" w:cs="Times New Roman"/>
                      <w:lang w:val="en-GB"/>
                    </w:rPr>
                  </w:rPrChange>
                </w:rPr>
                <w:delText xml:space="preserve"> debts and its </w:delText>
              </w:r>
              <w:r w:rsidRPr="00DD122E" w:rsidDel="002331D0">
                <w:rPr>
                  <w:rFonts w:ascii="Times New Roman" w:eastAsia="Times New Roman" w:hAnsi="Times New Roman" w:cs="Times New Roman"/>
                  <w:highlight w:val="yellow"/>
                  <w:lang w:val="en-US"/>
                  <w:rPrChange w:id="1592" w:author="OLENA PASHKOVA (NEPTUNE.UA)" w:date="2022-11-21T15:27:00Z">
                    <w:rPr>
                      <w:rFonts w:ascii="Times New Roman" w:eastAsia="Times New Roman" w:hAnsi="Times New Roman" w:cs="Times New Roman"/>
                      <w:lang w:val="en-US"/>
                    </w:rPr>
                  </w:rPrChange>
                </w:rPr>
                <w:delText xml:space="preserve">failure </w:delText>
              </w:r>
              <w:r w:rsidRPr="00DD122E" w:rsidDel="002331D0">
                <w:rPr>
                  <w:rFonts w:ascii="Times New Roman" w:eastAsia="Times New Roman" w:hAnsi="Times New Roman" w:cs="Times New Roman"/>
                  <w:highlight w:val="yellow"/>
                  <w:lang w:val="en-GB"/>
                  <w:rPrChange w:id="1593" w:author="OLENA PASHKOVA (NEPTUNE.UA)" w:date="2022-11-21T15:27:00Z">
                    <w:rPr>
                      <w:rFonts w:ascii="Times New Roman" w:eastAsia="Times New Roman" w:hAnsi="Times New Roman" w:cs="Times New Roman"/>
                      <w:lang w:val="en-GB"/>
                    </w:rPr>
                  </w:rPrChange>
                </w:rPr>
                <w:delText>to fulfil its obligations and guarantees stipulated by this</w:delText>
              </w:r>
              <w:r w:rsidRPr="00DD122E" w:rsidDel="002331D0">
                <w:rPr>
                  <w:rFonts w:ascii="Times New Roman" w:eastAsia="Calibri" w:hAnsi="Times New Roman" w:cs="Times New Roman"/>
                  <w:highlight w:val="yellow"/>
                  <w:lang w:val="en-US"/>
                  <w:rPrChange w:id="1594" w:author="OLENA PASHKOVA (NEPTUNE.UA)" w:date="2022-11-21T15:27:00Z">
                    <w:rPr>
                      <w:rFonts w:ascii="Times New Roman" w:hAnsi="Times New Roman" w:cs="Times New Roman"/>
                      <w:lang w:val="en-US"/>
                    </w:rPr>
                  </w:rPrChange>
                </w:rPr>
                <w:delText xml:space="preserve"> Agreement</w:delText>
              </w:r>
            </w:del>
            <w:r w:rsidRPr="00DD122E">
              <w:rPr>
                <w:rFonts w:ascii="Times New Roman" w:eastAsia="Calibri" w:hAnsi="Times New Roman" w:cs="Times New Roman"/>
                <w:highlight w:val="yellow"/>
                <w:lang w:val="uk-UA"/>
                <w:rPrChange w:id="1595" w:author="OLENA PASHKOVA (NEPTUNE.UA)" w:date="2022-11-21T15:27:00Z">
                  <w:rPr>
                    <w:rFonts w:ascii="Times New Roman" w:hAnsi="Times New Roman" w:cs="Times New Roman"/>
                    <w:lang w:val="uk-UA"/>
                  </w:rPr>
                </w:rPrChange>
              </w:rPr>
              <w:t>.</w:t>
            </w:r>
          </w:p>
          <w:p w14:paraId="42F92E94" w14:textId="02DF90DC" w:rsidR="00400CA9" w:rsidRPr="00DD122E" w:rsidDel="00A00130" w:rsidRDefault="00400CA9" w:rsidP="00A00130">
            <w:pPr>
              <w:contextualSpacing/>
              <w:jc w:val="both"/>
              <w:rPr>
                <w:ins w:id="1596" w:author="Nataliya Tomaskovic" w:date="2022-08-18T19:00:00Z"/>
                <w:del w:id="1597" w:author="OLENA PASHKOVA (NEPTUNE.UA)" w:date="2022-10-26T03:10:00Z"/>
                <w:rFonts w:ascii="Times New Roman" w:eastAsia="Times New Roman" w:hAnsi="Times New Roman" w:cs="Times New Roman"/>
                <w:lang w:val="en-GB"/>
                <w:rPrChange w:id="1598" w:author="OLENA PASHKOVA (NEPTUNE.UA)" w:date="2022-11-21T15:27:00Z">
                  <w:rPr>
                    <w:ins w:id="1599" w:author="Nataliya Tomaskovic" w:date="2022-08-18T19:00:00Z"/>
                    <w:del w:id="1600" w:author="OLENA PASHKOVA (NEPTUNE.UA)" w:date="2022-10-26T03:10:00Z"/>
                    <w:rFonts w:ascii="Times New Roman" w:eastAsia="Times New Roman" w:hAnsi="Times New Roman" w:cs="Times New Roman"/>
                    <w:lang w:val="en-GB"/>
                  </w:rPr>
                </w:rPrChange>
              </w:rPr>
            </w:pPr>
            <w:bookmarkStart w:id="1601" w:name="_Hlk111741609"/>
            <w:bookmarkEnd w:id="1528"/>
            <w:commentRangeStart w:id="1602"/>
            <w:commentRangeStart w:id="1603"/>
            <w:commentRangeStart w:id="1604"/>
            <w:del w:id="1605" w:author="Viktoriya Elik" w:date="2022-08-24T17:38:00Z">
              <w:r w:rsidRPr="00DD122E" w:rsidDel="009E0C3F">
                <w:rPr>
                  <w:rFonts w:ascii="Times New Roman" w:eastAsia="Times New Roman" w:hAnsi="Times New Roman" w:cs="Times New Roman"/>
                  <w:b/>
                  <w:lang w:val="en-GB"/>
                </w:rPr>
                <w:delText>4</w:delText>
              </w:r>
            </w:del>
            <w:del w:id="1606" w:author="OLENA PASHKOVA (NEPTUNE.UA)" w:date="2022-10-26T03:10:00Z">
              <w:r w:rsidRPr="00DD122E" w:rsidDel="00A00130">
                <w:rPr>
                  <w:rFonts w:ascii="Times New Roman" w:eastAsia="Times New Roman" w:hAnsi="Times New Roman" w:cs="Times New Roman"/>
                  <w:b/>
                  <w:lang w:val="en-GB"/>
                  <w:rPrChange w:id="1607" w:author="OLENA PASHKOVA (NEPTUNE.UA)" w:date="2022-11-21T15:27:00Z">
                    <w:rPr>
                      <w:rFonts w:ascii="Times New Roman" w:eastAsia="Times New Roman" w:hAnsi="Times New Roman" w:cs="Times New Roman"/>
                      <w:b/>
                      <w:lang w:val="en-GB"/>
                    </w:rPr>
                  </w:rPrChange>
                </w:rPr>
                <w:delText>.</w:delText>
              </w:r>
              <w:r w:rsidRPr="00DD122E" w:rsidDel="00A00130">
                <w:rPr>
                  <w:rFonts w:ascii="Times New Roman" w:eastAsia="Times New Roman" w:hAnsi="Times New Roman" w:cs="Times New Roman"/>
                  <w:b/>
                  <w:lang w:val="uk-UA"/>
                  <w:rPrChange w:id="1608" w:author="OLENA PASHKOVA (NEPTUNE.UA)" w:date="2022-11-21T15:27:00Z">
                    <w:rPr>
                      <w:rFonts w:ascii="Times New Roman" w:eastAsia="Times New Roman" w:hAnsi="Times New Roman" w:cs="Times New Roman"/>
                      <w:b/>
                      <w:lang w:val="uk-UA"/>
                    </w:rPr>
                  </w:rPrChange>
                </w:rPr>
                <w:delText>1</w:delText>
              </w:r>
            </w:del>
            <w:ins w:id="1609" w:author="Nataliya Tomaskovic" w:date="2022-08-19T19:39:00Z">
              <w:del w:id="1610" w:author="OLENA PASHKOVA (NEPTUNE.UA)" w:date="2022-10-26T03:10:00Z">
                <w:r w:rsidRPr="00DD122E" w:rsidDel="00A00130">
                  <w:rPr>
                    <w:rFonts w:ascii="Times New Roman" w:eastAsia="Times New Roman" w:hAnsi="Times New Roman" w:cs="Times New Roman"/>
                    <w:b/>
                    <w:lang w:val="en-US"/>
                    <w:rPrChange w:id="1611" w:author="OLENA PASHKOVA (NEPTUNE.UA)" w:date="2022-11-21T15:27:00Z">
                      <w:rPr>
                        <w:rFonts w:ascii="Times New Roman" w:eastAsia="Times New Roman" w:hAnsi="Times New Roman" w:cs="Times New Roman"/>
                        <w:b/>
                        <w:lang w:val="en-US"/>
                      </w:rPr>
                    </w:rPrChange>
                  </w:rPr>
                  <w:delText>6</w:delText>
                </w:r>
              </w:del>
            </w:ins>
            <w:del w:id="1612" w:author="OLENA PASHKOVA (NEPTUNE.UA)" w:date="2022-10-26T03:10:00Z">
              <w:r w:rsidRPr="00DD122E" w:rsidDel="00A00130">
                <w:rPr>
                  <w:rFonts w:ascii="Times New Roman" w:eastAsia="Times New Roman" w:hAnsi="Times New Roman" w:cs="Times New Roman"/>
                  <w:b/>
                  <w:lang w:val="uk-UA"/>
                  <w:rPrChange w:id="1613" w:author="OLENA PASHKOVA (NEPTUNE.UA)" w:date="2022-11-21T15:27:00Z">
                    <w:rPr>
                      <w:rFonts w:ascii="Times New Roman" w:eastAsia="Times New Roman" w:hAnsi="Times New Roman" w:cs="Times New Roman"/>
                      <w:b/>
                      <w:lang w:val="uk-UA"/>
                    </w:rPr>
                  </w:rPrChange>
                </w:rPr>
                <w:delText>5</w:delText>
              </w:r>
              <w:r w:rsidRPr="00DD122E" w:rsidDel="00A00130">
                <w:rPr>
                  <w:rFonts w:ascii="Times New Roman" w:eastAsia="Times New Roman" w:hAnsi="Times New Roman" w:cs="Times New Roman"/>
                  <w:b/>
                  <w:lang w:val="en-GB"/>
                  <w:rPrChange w:id="1614" w:author="OLENA PASHKOVA (NEPTUNE.UA)" w:date="2022-11-21T15:27:00Z">
                    <w:rPr>
                      <w:rFonts w:ascii="Times New Roman" w:eastAsia="Times New Roman" w:hAnsi="Times New Roman" w:cs="Times New Roman"/>
                      <w:b/>
                      <w:lang w:val="en-GB"/>
                    </w:rPr>
                  </w:rPrChange>
                </w:rPr>
                <w:delText>.</w:delText>
              </w:r>
              <w:r w:rsidRPr="00DD122E" w:rsidDel="00A00130">
                <w:rPr>
                  <w:rFonts w:ascii="Times New Roman" w:eastAsia="Times New Roman" w:hAnsi="Times New Roman" w:cs="Times New Roman"/>
                  <w:lang w:val="en-GB"/>
                  <w:rPrChange w:id="1615" w:author="OLENA PASHKOVA (NEPTUNE.UA)" w:date="2022-11-21T15:27:00Z">
                    <w:rPr>
                      <w:rFonts w:ascii="Times New Roman" w:eastAsia="Times New Roman" w:hAnsi="Times New Roman" w:cs="Times New Roman"/>
                      <w:lang w:val="en-GB"/>
                    </w:rPr>
                  </w:rPrChange>
                </w:rPr>
                <w:delText xml:space="preserve"> The Contractor shall have the right to refuse to accept for unloading rail</w:delText>
              </w:r>
            </w:del>
            <w:ins w:id="1616" w:author="Nataliya Tomaskovic" w:date="2022-08-18T18:58:00Z">
              <w:del w:id="1617" w:author="OLENA PASHKOVA (NEPTUNE.UA)" w:date="2022-10-26T03:10:00Z">
                <w:r w:rsidRPr="00DD122E" w:rsidDel="00A00130">
                  <w:rPr>
                    <w:rFonts w:ascii="Times New Roman" w:eastAsia="Times New Roman" w:hAnsi="Times New Roman" w:cs="Times New Roman"/>
                    <w:lang w:val="en-US"/>
                    <w:rPrChange w:id="1618" w:author="OLENA PASHKOVA (NEPTUNE.UA)" w:date="2022-11-21T15:27:00Z">
                      <w:rPr>
                        <w:rFonts w:ascii="Times New Roman" w:eastAsia="Times New Roman" w:hAnsi="Times New Roman" w:cs="Times New Roman"/>
                        <w:lang w:val="en-US"/>
                      </w:rPr>
                    </w:rPrChange>
                  </w:rPr>
                  <w:delText>way</w:delText>
                </w:r>
              </w:del>
            </w:ins>
            <w:del w:id="1619" w:author="OLENA PASHKOVA (NEPTUNE.UA)" w:date="2022-10-26T03:10:00Z">
              <w:r w:rsidRPr="00DD122E" w:rsidDel="00A00130">
                <w:rPr>
                  <w:rFonts w:ascii="Times New Roman" w:eastAsia="Times New Roman" w:hAnsi="Times New Roman" w:cs="Times New Roman"/>
                  <w:lang w:val="en-GB"/>
                  <w:rPrChange w:id="1620" w:author="OLENA PASHKOVA (NEPTUNE.UA)" w:date="2022-11-21T15:27:00Z">
                    <w:rPr>
                      <w:rFonts w:ascii="Times New Roman" w:eastAsia="Times New Roman" w:hAnsi="Times New Roman" w:cs="Times New Roman"/>
                      <w:lang w:val="en-GB"/>
                    </w:rPr>
                  </w:rPrChange>
                </w:rPr>
                <w:delText xml:space="preserve"> cars and/or</w:delText>
              </w:r>
            </w:del>
            <w:ins w:id="1621" w:author="Nataliya Tomaskovic" w:date="2022-08-18T18:58:00Z">
              <w:del w:id="1622" w:author="OLENA PASHKOVA (NEPTUNE.UA)" w:date="2022-10-26T03:10:00Z">
                <w:r w:rsidRPr="00DD122E" w:rsidDel="00A00130">
                  <w:rPr>
                    <w:rFonts w:ascii="Times New Roman" w:eastAsia="Times New Roman" w:hAnsi="Times New Roman" w:cs="Times New Roman"/>
                    <w:lang w:val="en-GB"/>
                    <w:rPrChange w:id="1623" w:author="OLENA PASHKOVA (NEPTUNE.UA)" w:date="2022-11-21T15:27:00Z">
                      <w:rPr>
                        <w:rFonts w:ascii="Times New Roman" w:eastAsia="Times New Roman" w:hAnsi="Times New Roman" w:cs="Times New Roman"/>
                        <w:lang w:val="en-GB"/>
                      </w:rPr>
                    </w:rPrChange>
                  </w:rPr>
                  <w:delText xml:space="preserve"> trucks</w:delText>
                </w:r>
              </w:del>
            </w:ins>
            <w:del w:id="1624" w:author="OLENA PASHKOVA (NEPTUNE.UA)" w:date="2022-10-26T03:10:00Z">
              <w:r w:rsidRPr="00DD122E" w:rsidDel="00A00130">
                <w:rPr>
                  <w:rFonts w:ascii="Times New Roman" w:eastAsia="Times New Roman" w:hAnsi="Times New Roman" w:cs="Times New Roman"/>
                  <w:lang w:val="en-GB"/>
                  <w:rPrChange w:id="1625" w:author="OLENA PASHKOVA (NEPTUNE.UA)" w:date="2022-11-21T15:27:00Z">
                    <w:rPr>
                      <w:rFonts w:ascii="Times New Roman" w:eastAsia="Times New Roman" w:hAnsi="Times New Roman" w:cs="Times New Roman"/>
                      <w:lang w:val="en-GB"/>
                    </w:rPr>
                  </w:rPrChange>
                </w:rPr>
                <w:delText xml:space="preserve"> motor vehicles </w:delText>
              </w:r>
            </w:del>
            <w:ins w:id="1626" w:author="Nataliya Tomaskovic" w:date="2022-08-18T18:58:00Z">
              <w:del w:id="1627" w:author="OLENA PASHKOVA (NEPTUNE.UA)" w:date="2022-10-26T03:10:00Z">
                <w:r w:rsidRPr="00DD122E" w:rsidDel="00A00130">
                  <w:rPr>
                    <w:rFonts w:ascii="Times New Roman" w:eastAsia="Times New Roman" w:hAnsi="Times New Roman" w:cs="Times New Roman"/>
                    <w:lang w:val="en-GB"/>
                    <w:rPrChange w:id="1628" w:author="OLENA PASHKOVA (NEPTUNE.UA)" w:date="2022-11-21T15:27:00Z">
                      <w:rPr>
                        <w:rFonts w:ascii="Times New Roman" w:eastAsia="Times New Roman" w:hAnsi="Times New Roman" w:cs="Times New Roman"/>
                        <w:lang w:val="en-GB"/>
                      </w:rPr>
                    </w:rPrChange>
                  </w:rPr>
                  <w:delText xml:space="preserve">for unloading if </w:delText>
                </w:r>
              </w:del>
            </w:ins>
            <w:del w:id="1629" w:author="OLENA PASHKOVA (NEPTUNE.UA)" w:date="2022-10-26T03:10:00Z">
              <w:r w:rsidRPr="00DD122E" w:rsidDel="00A00130">
                <w:rPr>
                  <w:rFonts w:ascii="Times New Roman" w:eastAsia="Times New Roman" w:hAnsi="Times New Roman" w:cs="Times New Roman"/>
                  <w:lang w:val="en-GB"/>
                  <w:rPrChange w:id="1630" w:author="OLENA PASHKOVA (NEPTUNE.UA)" w:date="2022-11-21T15:27:00Z">
                    <w:rPr>
                      <w:rFonts w:ascii="Times New Roman" w:eastAsia="Times New Roman" w:hAnsi="Times New Roman" w:cs="Times New Roman"/>
                      <w:lang w:val="en-GB"/>
                    </w:rPr>
                  </w:rPrChange>
                </w:rPr>
                <w:delText xml:space="preserve">with the Customer's Cargoes the quality indicators of </w:delText>
              </w:r>
            </w:del>
            <w:ins w:id="1631" w:author="Nataliya Tomaskovic" w:date="2022-08-18T18:58:00Z">
              <w:del w:id="1632" w:author="OLENA PASHKOVA (NEPTUNE.UA)" w:date="2022-10-26T03:10:00Z">
                <w:r w:rsidRPr="00DD122E" w:rsidDel="00A00130">
                  <w:rPr>
                    <w:rFonts w:ascii="Times New Roman" w:eastAsia="Times New Roman" w:hAnsi="Times New Roman" w:cs="Times New Roman"/>
                    <w:lang w:val="en-GB"/>
                    <w:rPrChange w:id="1633" w:author="OLENA PASHKOVA (NEPTUNE.UA)" w:date="2022-11-21T15:27:00Z">
                      <w:rPr>
                        <w:rFonts w:ascii="Times New Roman" w:eastAsia="Times New Roman" w:hAnsi="Times New Roman" w:cs="Times New Roman"/>
                        <w:lang w:val="en-GB"/>
                      </w:rPr>
                    </w:rPrChange>
                  </w:rPr>
                  <w:delText xml:space="preserve">as </w:delText>
                </w:r>
              </w:del>
            </w:ins>
            <w:del w:id="1634" w:author="OLENA PASHKOVA (NEPTUNE.UA)" w:date="2022-10-26T03:10:00Z">
              <w:r w:rsidRPr="00DD122E" w:rsidDel="00A00130">
                <w:rPr>
                  <w:rFonts w:ascii="Times New Roman" w:eastAsia="Times New Roman" w:hAnsi="Times New Roman" w:cs="Times New Roman"/>
                  <w:lang w:val="en-GB"/>
                  <w:rPrChange w:id="1635" w:author="OLENA PASHKOVA (NEPTUNE.UA)" w:date="2022-11-21T15:27:00Z">
                    <w:rPr>
                      <w:rFonts w:ascii="Times New Roman" w:eastAsia="Times New Roman" w:hAnsi="Times New Roman" w:cs="Times New Roman"/>
                      <w:lang w:val="en-GB"/>
                    </w:rPr>
                  </w:rPrChange>
                </w:rPr>
                <w:delText>which (determined by the Contr</w:delText>
              </w:r>
            </w:del>
            <w:ins w:id="1636" w:author="Nataliya Tomaskovic" w:date="2022-08-19T16:46:00Z">
              <w:del w:id="1637" w:author="OLENA PASHKOVA (NEPTUNE.UA)" w:date="2022-10-26T03:10:00Z">
                <w:r w:rsidRPr="00DD122E" w:rsidDel="00A00130">
                  <w:rPr>
                    <w:rFonts w:ascii="Times New Roman" w:eastAsia="Times New Roman" w:hAnsi="Times New Roman" w:cs="Times New Roman"/>
                    <w:lang w:val="en-GB"/>
                    <w:rPrChange w:id="1638" w:author="OLENA PASHKOVA (NEPTUNE.UA)" w:date="2022-11-21T15:27:00Z">
                      <w:rPr>
                        <w:rFonts w:ascii="Times New Roman" w:eastAsia="Times New Roman" w:hAnsi="Times New Roman" w:cs="Times New Roman"/>
                        <w:highlight w:val="yellow"/>
                        <w:lang w:val="en-GB"/>
                      </w:rPr>
                    </w:rPrChange>
                  </w:rPr>
                  <w:delText>a</w:delText>
                </w:r>
              </w:del>
            </w:ins>
            <w:del w:id="1639" w:author="OLENA PASHKOVA (NEPTUNE.UA)" w:date="2022-10-26T03:10:00Z">
              <w:r w:rsidRPr="00DD122E" w:rsidDel="00A00130">
                <w:rPr>
                  <w:rFonts w:ascii="Times New Roman" w:eastAsia="Times New Roman" w:hAnsi="Times New Roman" w:cs="Times New Roman"/>
                  <w:lang w:val="en-GB"/>
                  <w:rPrChange w:id="1640" w:author="OLENA PASHKOVA (NEPTUNE.UA)" w:date="2022-11-21T15:27:00Z">
                    <w:rPr>
                      <w:rFonts w:ascii="Times New Roman" w:eastAsia="Times New Roman" w:hAnsi="Times New Roman" w:cs="Times New Roman"/>
                      <w:lang w:val="en-GB"/>
                    </w:rPr>
                  </w:rPrChange>
                </w:rPr>
                <w:delText>a</w:delText>
              </w:r>
            </w:del>
            <w:ins w:id="1641" w:author="Nataliya Tomaskovic" w:date="2022-08-18T21:39:00Z">
              <w:del w:id="1642" w:author="OLENA PASHKOVA (NEPTUNE.UA)" w:date="2022-10-26T03:10:00Z">
                <w:r w:rsidRPr="00DD122E" w:rsidDel="00A00130">
                  <w:rPr>
                    <w:rFonts w:ascii="Times New Roman" w:eastAsia="Times New Roman" w:hAnsi="Times New Roman" w:cs="Times New Roman"/>
                    <w:lang w:val="en-GB"/>
                    <w:rPrChange w:id="1643" w:author="OLENA PASHKOVA (NEPTUNE.UA)" w:date="2022-11-21T15:27:00Z">
                      <w:rPr>
                        <w:rFonts w:ascii="Times New Roman" w:eastAsia="Times New Roman" w:hAnsi="Times New Roman" w:cs="Times New Roman"/>
                        <w:highlight w:val="yellow"/>
                        <w:lang w:val="en-GB"/>
                      </w:rPr>
                    </w:rPrChange>
                  </w:rPr>
                  <w:delText>’</w:delText>
                </w:r>
              </w:del>
            </w:ins>
            <w:del w:id="1644" w:author="OLENA PASHKOVA (NEPTUNE.UA)" w:date="2022-10-26T03:10:00Z">
              <w:r w:rsidRPr="00DD122E" w:rsidDel="00A00130">
                <w:rPr>
                  <w:rFonts w:ascii="Times New Roman" w:eastAsia="Times New Roman" w:hAnsi="Times New Roman" w:cs="Times New Roman"/>
                  <w:lang w:val="en-GB"/>
                  <w:rPrChange w:id="1645" w:author="OLENA PASHKOVA (NEPTUNE.UA)" w:date="2022-11-21T15:27:00Z">
                    <w:rPr>
                      <w:rFonts w:ascii="Times New Roman" w:eastAsia="Times New Roman" w:hAnsi="Times New Roman" w:cs="Times New Roman"/>
                      <w:lang w:val="en-GB"/>
                    </w:rPr>
                  </w:rPrChange>
                </w:rPr>
                <w:delText>ctor</w:delText>
              </w:r>
            </w:del>
            <w:ins w:id="1646" w:author="Nataliya Tomaskovic" w:date="2022-08-19T16:46:00Z">
              <w:del w:id="1647" w:author="OLENA PASHKOVA (NEPTUNE.UA)" w:date="2022-10-26T03:10:00Z">
                <w:r w:rsidRPr="00DD122E" w:rsidDel="00A00130">
                  <w:rPr>
                    <w:rFonts w:ascii="Times New Roman" w:eastAsia="Times New Roman" w:hAnsi="Times New Roman" w:cs="Times New Roman"/>
                    <w:lang w:val="en-GB"/>
                    <w:rPrChange w:id="1648" w:author="OLENA PASHKOVA (NEPTUNE.UA)" w:date="2022-11-21T15:27:00Z">
                      <w:rPr>
                        <w:rFonts w:ascii="Times New Roman" w:eastAsia="Times New Roman" w:hAnsi="Times New Roman" w:cs="Times New Roman"/>
                        <w:highlight w:val="yellow"/>
                        <w:lang w:val="en-GB"/>
                      </w:rPr>
                    </w:rPrChange>
                  </w:rPr>
                  <w:delText>’</w:delText>
                </w:r>
              </w:del>
            </w:ins>
            <w:del w:id="1649" w:author="OLENA PASHKOVA (NEPTUNE.UA)" w:date="2022-10-26T03:10:00Z">
              <w:r w:rsidRPr="00DD122E" w:rsidDel="00A00130">
                <w:rPr>
                  <w:rFonts w:ascii="Times New Roman" w:eastAsia="Times New Roman" w:hAnsi="Times New Roman" w:cs="Times New Roman"/>
                  <w:lang w:val="en-GB"/>
                  <w:rPrChange w:id="1650" w:author="OLENA PASHKOVA (NEPTUNE.UA)" w:date="2022-11-21T15:27:00Z">
                    <w:rPr>
                      <w:rFonts w:ascii="Times New Roman" w:eastAsia="Times New Roman" w:hAnsi="Times New Roman" w:cs="Times New Roman"/>
                      <w:lang w:val="en-GB"/>
                    </w:rPr>
                  </w:rPrChange>
                </w:rPr>
                <w:delText xml:space="preserve">'s Laboratory) do not comply </w:delText>
              </w:r>
            </w:del>
            <w:ins w:id="1651" w:author="Nataliya Tomaskovic" w:date="2022-08-18T18:59:00Z">
              <w:del w:id="1652" w:author="OLENA PASHKOVA (NEPTUNE.UA)" w:date="2022-10-26T03:10:00Z">
                <w:r w:rsidRPr="00DD122E" w:rsidDel="00A00130">
                  <w:rPr>
                    <w:rFonts w:ascii="Times New Roman" w:eastAsia="Times New Roman" w:hAnsi="Times New Roman" w:cs="Times New Roman"/>
                    <w:lang w:val="en-GB"/>
                    <w:rPrChange w:id="1653" w:author="OLENA PASHKOVA (NEPTUNE.UA)" w:date="2022-11-21T15:27:00Z">
                      <w:rPr>
                        <w:rFonts w:ascii="Times New Roman" w:eastAsia="Times New Roman" w:hAnsi="Times New Roman" w:cs="Times New Roman"/>
                        <w:lang w:val="en-GB"/>
                      </w:rPr>
                    </w:rPrChange>
                  </w:rPr>
                  <w:delText>correspond to relevant</w:delText>
                </w:r>
              </w:del>
            </w:ins>
            <w:del w:id="1654" w:author="OLENA PASHKOVA (NEPTUNE.UA)" w:date="2022-10-26T03:10:00Z">
              <w:r w:rsidRPr="00DD122E" w:rsidDel="00A00130">
                <w:rPr>
                  <w:rFonts w:ascii="Times New Roman" w:eastAsia="Times New Roman" w:hAnsi="Times New Roman" w:cs="Times New Roman"/>
                  <w:lang w:val="en-GB"/>
                  <w:rPrChange w:id="1655" w:author="OLENA PASHKOVA (NEPTUNE.UA)" w:date="2022-11-21T15:27:00Z">
                    <w:rPr>
                      <w:rFonts w:ascii="Times New Roman" w:eastAsia="Times New Roman" w:hAnsi="Times New Roman" w:cs="Times New Roman"/>
                      <w:lang w:val="en-GB"/>
                    </w:rPr>
                  </w:rPrChange>
                </w:rPr>
                <w:delText xml:space="preserve">with applicable standards, agreed indicators </w:delText>
              </w:r>
            </w:del>
            <w:ins w:id="1656" w:author="Nataliya Tomaskovic" w:date="2022-08-18T18:59:00Z">
              <w:del w:id="1657" w:author="OLENA PASHKOVA (NEPTUNE.UA)" w:date="2022-10-26T03:10:00Z">
                <w:r w:rsidRPr="00DD122E" w:rsidDel="00A00130">
                  <w:rPr>
                    <w:rFonts w:ascii="Times New Roman" w:eastAsia="Times New Roman" w:hAnsi="Times New Roman" w:cs="Times New Roman"/>
                    <w:lang w:val="en-GB"/>
                    <w:rPrChange w:id="1658" w:author="OLENA PASHKOVA (NEPTUNE.UA)" w:date="2022-11-21T15:27:00Z">
                      <w:rPr>
                        <w:rFonts w:ascii="Times New Roman" w:eastAsia="Times New Roman" w:hAnsi="Times New Roman" w:cs="Times New Roman"/>
                        <w:lang w:val="en-GB"/>
                      </w:rPr>
                    </w:rPrChange>
                  </w:rPr>
                  <w:delText xml:space="preserve">limits </w:delText>
                </w:r>
              </w:del>
            </w:ins>
            <w:del w:id="1659" w:author="OLENA PASHKOVA (NEPTUNE.UA)" w:date="2022-10-26T03:10:00Z">
              <w:r w:rsidRPr="00DD122E" w:rsidDel="00A00130">
                <w:rPr>
                  <w:rFonts w:ascii="Times New Roman" w:eastAsia="Times New Roman" w:hAnsi="Times New Roman" w:cs="Times New Roman"/>
                  <w:lang w:val="en-GB"/>
                  <w:rPrChange w:id="1660" w:author="OLENA PASHKOVA (NEPTUNE.UA)" w:date="2022-11-21T15:27:00Z">
                    <w:rPr>
                      <w:rFonts w:ascii="Times New Roman" w:eastAsia="Times New Roman" w:hAnsi="Times New Roman" w:cs="Times New Roman"/>
                      <w:lang w:val="en-GB"/>
                    </w:rPr>
                  </w:rPrChange>
                </w:rPr>
                <w:delText>or export contract indicators</w:delText>
              </w:r>
            </w:del>
            <w:ins w:id="1661" w:author="Nataliya Tomaskovic" w:date="2022-08-18T18:59:00Z">
              <w:del w:id="1662" w:author="OLENA PASHKOVA (NEPTUNE.UA)" w:date="2022-10-26T03:10:00Z">
                <w:r w:rsidRPr="00DD122E" w:rsidDel="00A00130">
                  <w:rPr>
                    <w:rFonts w:ascii="Times New Roman" w:eastAsia="Times New Roman" w:hAnsi="Times New Roman" w:cs="Times New Roman"/>
                    <w:lang w:val="en-GB"/>
                    <w:rPrChange w:id="1663" w:author="OLENA PASHKOVA (NEPTUNE.UA)" w:date="2022-11-21T15:27:00Z">
                      <w:rPr>
                        <w:rFonts w:ascii="Times New Roman" w:eastAsia="Times New Roman" w:hAnsi="Times New Roman" w:cs="Times New Roman"/>
                        <w:lang w:val="en-GB"/>
                      </w:rPr>
                    </w:rPrChange>
                  </w:rPr>
                  <w:delText>specification</w:delText>
                </w:r>
              </w:del>
            </w:ins>
            <w:del w:id="1664" w:author="OLENA PASHKOVA (NEPTUNE.UA)" w:date="2022-10-26T03:10:00Z">
              <w:r w:rsidRPr="00DD122E" w:rsidDel="00A00130">
                <w:rPr>
                  <w:rFonts w:ascii="Times New Roman" w:eastAsia="Times New Roman" w:hAnsi="Times New Roman" w:cs="Times New Roman"/>
                  <w:lang w:val="en-GB"/>
                  <w:rPrChange w:id="1665" w:author="OLENA PASHKOVA (NEPTUNE.UA)" w:date="2022-11-21T15:27:00Z">
                    <w:rPr>
                      <w:rFonts w:ascii="Times New Roman" w:eastAsia="Times New Roman" w:hAnsi="Times New Roman" w:cs="Times New Roman"/>
                      <w:lang w:val="en-GB"/>
                    </w:rPr>
                  </w:rPrChange>
                </w:rPr>
                <w:delText xml:space="preserve">. </w:delText>
              </w:r>
            </w:del>
          </w:p>
          <w:p w14:paraId="6C7CB656" w14:textId="6047C2BC" w:rsidR="00400CA9" w:rsidRPr="00DD122E" w:rsidDel="00A00130" w:rsidRDefault="00400CA9" w:rsidP="00A00130">
            <w:pPr>
              <w:contextualSpacing/>
              <w:jc w:val="both"/>
              <w:rPr>
                <w:del w:id="1666" w:author="OLENA PASHKOVA (NEPTUNE.UA)" w:date="2022-10-26T03:10:00Z"/>
                <w:rFonts w:ascii="Times New Roman" w:eastAsia="Calibri" w:hAnsi="Times New Roman" w:cs="Times New Roman"/>
                <w:lang w:val="en-GB"/>
                <w:rPrChange w:id="1667" w:author="OLENA PASHKOVA (NEPTUNE.UA)" w:date="2022-11-21T15:27:00Z">
                  <w:rPr>
                    <w:del w:id="1668" w:author="OLENA PASHKOVA (NEPTUNE.UA)" w:date="2022-10-26T03:10:00Z"/>
                    <w:rFonts w:ascii="Times New Roman" w:eastAsia="Calibri" w:hAnsi="Times New Roman" w:cs="Times New Roman"/>
                    <w:lang w:val="en-GB"/>
                  </w:rPr>
                </w:rPrChange>
              </w:rPr>
            </w:pPr>
          </w:p>
          <w:p w14:paraId="076BE187" w14:textId="733D720E" w:rsidR="00400CA9" w:rsidRPr="00DD122E" w:rsidDel="009E0C3F" w:rsidRDefault="00400CA9" w:rsidP="003322EE">
            <w:pPr>
              <w:contextualSpacing/>
              <w:jc w:val="both"/>
              <w:rPr>
                <w:del w:id="1669" w:author="Viktoriya Elik" w:date="2022-08-24T17:38:00Z"/>
                <w:rFonts w:ascii="Times New Roman" w:eastAsia="Times New Roman" w:hAnsi="Times New Roman" w:cs="Times New Roman"/>
                <w:lang w:val="en-GB"/>
                <w:rPrChange w:id="1670" w:author="OLENA PASHKOVA (NEPTUNE.UA)" w:date="2022-11-21T15:27:00Z">
                  <w:rPr>
                    <w:del w:id="1671" w:author="Viktoriya Elik" w:date="2022-08-24T17:38:00Z"/>
                    <w:rFonts w:ascii="Times New Roman" w:eastAsia="Times New Roman" w:hAnsi="Times New Roman" w:cs="Times New Roman"/>
                    <w:lang w:val="en-GB"/>
                  </w:rPr>
                </w:rPrChange>
              </w:rPr>
            </w:pPr>
            <w:bookmarkStart w:id="1672" w:name="_Hlk111741671"/>
            <w:bookmarkEnd w:id="1601"/>
            <w:del w:id="1673" w:author="OLENA PASHKOVA (NEPTUNE.UA)" w:date="2022-10-26T03:10:00Z">
              <w:r w:rsidRPr="00DD122E" w:rsidDel="00A00130">
                <w:rPr>
                  <w:rFonts w:ascii="Times New Roman" w:eastAsia="Times New Roman" w:hAnsi="Times New Roman" w:cs="Times New Roman"/>
                  <w:lang w:val="en-GB"/>
                  <w:rPrChange w:id="1674" w:author="OLENA PASHKOVA (NEPTUNE.UA)" w:date="2022-11-21T15:27:00Z">
                    <w:rPr>
                      <w:rFonts w:ascii="Times New Roman" w:eastAsia="Times New Roman" w:hAnsi="Times New Roman" w:cs="Times New Roman"/>
                      <w:lang w:val="en-GB"/>
                    </w:rPr>
                  </w:rPrChange>
                </w:rPr>
                <w:delText xml:space="preserve">The Contractor shall be released from responsibility for refusal to accept the Cargo or any part thereof in case of non-compliance of the quality and/or condition of the </w:delText>
              </w:r>
              <w:r w:rsidRPr="00DD122E" w:rsidDel="00A00130">
                <w:rPr>
                  <w:rFonts w:ascii="Times New Roman" w:eastAsia="Times New Roman" w:hAnsi="Times New Roman" w:cs="Times New Roman"/>
                  <w:lang w:val="en-US"/>
                  <w:rPrChange w:id="1675" w:author="OLENA PASHKOVA (NEPTUNE.UA)" w:date="2022-11-21T15:27:00Z">
                    <w:rPr>
                      <w:rFonts w:ascii="Times New Roman" w:eastAsia="Times New Roman" w:hAnsi="Times New Roman" w:cs="Times New Roman"/>
                      <w:lang w:val="en-US"/>
                    </w:rPr>
                  </w:rPrChange>
                </w:rPr>
                <w:delText xml:space="preserve">Grain </w:delText>
              </w:r>
              <w:r w:rsidRPr="00DD122E" w:rsidDel="00A00130">
                <w:rPr>
                  <w:rFonts w:ascii="Times New Roman" w:eastAsia="Times New Roman" w:hAnsi="Times New Roman" w:cs="Times New Roman"/>
                  <w:lang w:val="en-GB"/>
                  <w:rPrChange w:id="1676" w:author="OLENA PASHKOVA (NEPTUNE.UA)" w:date="2022-11-21T15:27:00Z">
                    <w:rPr>
                      <w:rFonts w:ascii="Times New Roman" w:eastAsia="Times New Roman" w:hAnsi="Times New Roman" w:cs="Times New Roman"/>
                      <w:lang w:val="en-GB"/>
                    </w:rPr>
                  </w:rPrChange>
                </w:rPr>
                <w:delText xml:space="preserve">delivered by the Customer or any part thereof with the requirements specified herein this Agreement and annexes hereto. In this case, the </w:delText>
              </w:r>
              <w:bookmarkStart w:id="1677" w:name="_Hlk37937357"/>
              <w:r w:rsidRPr="00DD122E" w:rsidDel="00A00130">
                <w:rPr>
                  <w:rFonts w:ascii="Times New Roman" w:eastAsia="Times New Roman" w:hAnsi="Times New Roman" w:cs="Times New Roman"/>
                  <w:lang w:val="en-GB"/>
                  <w:rPrChange w:id="1678" w:author="OLENA PASHKOVA (NEPTUNE.UA)" w:date="2022-11-21T15:27:00Z">
                    <w:rPr>
                      <w:rFonts w:ascii="Times New Roman" w:eastAsia="Times New Roman" w:hAnsi="Times New Roman" w:cs="Times New Roman"/>
                      <w:lang w:val="en-GB"/>
                    </w:rPr>
                  </w:rPrChange>
                </w:rPr>
                <w:delText>Contractor ha</w:delText>
              </w:r>
              <w:r w:rsidRPr="00DD122E" w:rsidDel="00A00130">
                <w:rPr>
                  <w:rFonts w:ascii="Times New Roman" w:eastAsia="Times New Roman" w:hAnsi="Times New Roman" w:cs="Times New Roman"/>
                  <w:lang w:val="en-US"/>
                  <w:rPrChange w:id="1679" w:author="OLENA PASHKOVA (NEPTUNE.UA)" w:date="2022-11-21T15:27:00Z">
                    <w:rPr>
                      <w:rFonts w:ascii="Times New Roman" w:eastAsia="Times New Roman" w:hAnsi="Times New Roman" w:cs="Times New Roman"/>
                      <w:lang w:val="en-US"/>
                    </w:rPr>
                  </w:rPrChange>
                </w:rPr>
                <w:delText>s</w:delText>
              </w:r>
              <w:r w:rsidRPr="00DD122E" w:rsidDel="00A00130">
                <w:rPr>
                  <w:rFonts w:ascii="Times New Roman" w:eastAsia="Times New Roman" w:hAnsi="Times New Roman" w:cs="Times New Roman"/>
                  <w:lang w:val="en-GB"/>
                  <w:rPrChange w:id="1680" w:author="OLENA PASHKOVA (NEPTUNE.UA)" w:date="2022-11-21T15:27:00Z">
                    <w:rPr>
                      <w:rFonts w:ascii="Times New Roman" w:eastAsia="Times New Roman" w:hAnsi="Times New Roman" w:cs="Times New Roman"/>
                      <w:lang w:val="en-GB"/>
                    </w:rPr>
                  </w:rPrChange>
                </w:rPr>
                <w:delText xml:space="preserve"> the right to demand the Customer to reimburse expenses incurred in connection with </w:delText>
              </w:r>
              <w:bookmarkEnd w:id="1677"/>
              <w:r w:rsidRPr="00DD122E" w:rsidDel="00A00130">
                <w:rPr>
                  <w:rFonts w:ascii="Times New Roman" w:eastAsia="Times New Roman" w:hAnsi="Times New Roman" w:cs="Times New Roman"/>
                  <w:lang w:val="en-GB"/>
                  <w:rPrChange w:id="1681" w:author="OLENA PASHKOVA (NEPTUNE.UA)" w:date="2022-11-21T15:27:00Z">
                    <w:rPr>
                      <w:rFonts w:ascii="Times New Roman" w:eastAsia="Times New Roman" w:hAnsi="Times New Roman" w:cs="Times New Roman"/>
                      <w:lang w:val="en-GB"/>
                    </w:rPr>
                  </w:rPrChange>
                </w:rPr>
                <w:delText xml:space="preserve">the rejection of the Cargo in such a case. </w:delText>
              </w:r>
              <w:commentRangeEnd w:id="1602"/>
              <w:r w:rsidRPr="00DD122E" w:rsidDel="00A00130">
                <w:rPr>
                  <w:rFonts w:ascii="Times New Roman" w:eastAsia="Calibri" w:hAnsi="Times New Roman" w:cs="Times New Roman"/>
                  <w:rPrChange w:id="1682" w:author="OLENA PASHKOVA (NEPTUNE.UA)" w:date="2022-11-21T15:27:00Z">
                    <w:rPr>
                      <w:rFonts w:ascii="Calibri" w:eastAsia="Calibri" w:hAnsi="Calibri" w:cs="Times New Roman"/>
                      <w:sz w:val="16"/>
                      <w:szCs w:val="16"/>
                    </w:rPr>
                  </w:rPrChange>
                </w:rPr>
                <w:commentReference w:id="1602"/>
              </w:r>
              <w:commentRangeEnd w:id="1603"/>
              <w:r w:rsidRPr="00DD122E" w:rsidDel="00A00130">
                <w:rPr>
                  <w:rFonts w:ascii="Times New Roman" w:eastAsia="Calibri" w:hAnsi="Times New Roman" w:cs="Times New Roman"/>
                  <w:rPrChange w:id="1683" w:author="OLENA PASHKOVA (NEPTUNE.UA)" w:date="2022-11-21T15:27:00Z">
                    <w:rPr>
                      <w:rFonts w:ascii="Calibri" w:eastAsia="Calibri" w:hAnsi="Calibri" w:cs="Times New Roman"/>
                      <w:sz w:val="16"/>
                      <w:szCs w:val="16"/>
                    </w:rPr>
                  </w:rPrChange>
                </w:rPr>
                <w:commentReference w:id="1603"/>
              </w:r>
            </w:del>
            <w:commentRangeEnd w:id="1604"/>
            <w:r w:rsidR="00A00130" w:rsidRPr="00DD122E">
              <w:rPr>
                <w:rStyle w:val="ab"/>
                <w:rFonts w:ascii="Times New Roman" w:hAnsi="Times New Roman" w:cs="Times New Roman"/>
                <w:sz w:val="22"/>
                <w:szCs w:val="22"/>
                <w:rPrChange w:id="1684" w:author="OLENA PASHKOVA (NEPTUNE.UA)" w:date="2022-11-21T15:27:00Z">
                  <w:rPr>
                    <w:rStyle w:val="ab"/>
                  </w:rPr>
                </w:rPrChange>
              </w:rPr>
              <w:commentReference w:id="1604"/>
            </w:r>
          </w:p>
          <w:bookmarkEnd w:id="1672"/>
          <w:p w14:paraId="083A096B" w14:textId="77777777" w:rsidR="00140E37" w:rsidRPr="00DD122E" w:rsidRDefault="00140E37" w:rsidP="00400CA9">
            <w:pPr>
              <w:contextualSpacing/>
              <w:jc w:val="both"/>
              <w:rPr>
                <w:ins w:id="1685" w:author="OLENA PASHKOVA (NEPTUNE.UA)" w:date="2022-11-21T00:47:00Z"/>
                <w:rFonts w:ascii="Times New Roman" w:eastAsia="Calibri" w:hAnsi="Times New Roman" w:cs="Times New Roman"/>
                <w:b/>
                <w:lang w:val="uk-UA"/>
                <w:rPrChange w:id="1686" w:author="OLENA PASHKOVA (NEPTUNE.UA)" w:date="2022-11-21T15:27:00Z">
                  <w:rPr>
                    <w:ins w:id="1687" w:author="OLENA PASHKOVA (NEPTUNE.UA)" w:date="2022-11-21T00:47:00Z"/>
                    <w:rFonts w:ascii="Times New Roman" w:eastAsia="Calibri" w:hAnsi="Times New Roman" w:cs="Times New Roman"/>
                    <w:b/>
                    <w:lang w:val="uk-UA"/>
                  </w:rPr>
                </w:rPrChange>
              </w:rPr>
            </w:pPr>
          </w:p>
          <w:p w14:paraId="3DD00B3A" w14:textId="77777777" w:rsidR="00140E37" w:rsidRPr="00DD122E" w:rsidRDefault="00140E37" w:rsidP="00400CA9">
            <w:pPr>
              <w:contextualSpacing/>
              <w:jc w:val="both"/>
              <w:rPr>
                <w:ins w:id="1688" w:author="OLENA PASHKOVA (NEPTUNE.UA)" w:date="2022-11-21T00:47:00Z"/>
                <w:rFonts w:ascii="Times New Roman" w:eastAsia="Calibri" w:hAnsi="Times New Roman" w:cs="Times New Roman"/>
                <w:b/>
                <w:lang w:val="uk-UA"/>
                <w:rPrChange w:id="1689" w:author="OLENA PASHKOVA (NEPTUNE.UA)" w:date="2022-11-21T15:27:00Z">
                  <w:rPr>
                    <w:ins w:id="1690" w:author="OLENA PASHKOVA (NEPTUNE.UA)" w:date="2022-11-21T00:47:00Z"/>
                    <w:rFonts w:ascii="Times New Roman" w:eastAsia="Calibri" w:hAnsi="Times New Roman" w:cs="Times New Roman"/>
                    <w:b/>
                    <w:lang w:val="uk-UA"/>
                  </w:rPr>
                </w:rPrChange>
              </w:rPr>
            </w:pPr>
          </w:p>
          <w:p w14:paraId="50B7BB41" w14:textId="2ED1CC0A" w:rsidR="00400CA9" w:rsidRPr="00DD122E" w:rsidRDefault="00400CA9" w:rsidP="00400CA9">
            <w:pPr>
              <w:contextualSpacing/>
              <w:jc w:val="both"/>
              <w:rPr>
                <w:ins w:id="1691" w:author="OLENA PASHKOVA (NEPTUNE.UA)" w:date="2022-10-26T09:47:00Z"/>
                <w:rFonts w:ascii="Times New Roman" w:eastAsia="Times New Roman" w:hAnsi="Times New Roman" w:cs="Times New Roman"/>
                <w:lang w:val="en-US"/>
              </w:rPr>
            </w:pPr>
            <w:r w:rsidRPr="00DD122E">
              <w:rPr>
                <w:rFonts w:ascii="Times New Roman" w:eastAsia="Calibri" w:hAnsi="Times New Roman" w:cs="Times New Roman"/>
                <w:b/>
                <w:lang w:val="uk-UA"/>
                <w:rPrChange w:id="1692" w:author="OLENA PASHKOVA (NEPTUNE.UA)" w:date="2022-11-21T15:27:00Z">
                  <w:rPr>
                    <w:rFonts w:ascii="Times New Roman" w:eastAsia="Calibri" w:hAnsi="Times New Roman" w:cs="Times New Roman"/>
                    <w:b/>
                    <w:lang w:val="uk-UA"/>
                  </w:rPr>
                </w:rPrChange>
              </w:rPr>
              <w:t>4.1</w:t>
            </w:r>
            <w:del w:id="1693" w:author="OLENA PASHKOVA (NEPTUNE.UA)" w:date="2022-10-26T03:12:00Z">
              <w:r w:rsidRPr="00DD122E" w:rsidDel="00A00130">
                <w:rPr>
                  <w:rFonts w:ascii="Times New Roman" w:eastAsia="Calibri" w:hAnsi="Times New Roman" w:cs="Times New Roman"/>
                  <w:b/>
                  <w:lang w:val="en-US"/>
                  <w:rPrChange w:id="1694" w:author="OLENA PASHKOVA (NEPTUNE.UA)" w:date="2022-11-21T15:27:00Z">
                    <w:rPr>
                      <w:rFonts w:ascii="Times New Roman" w:eastAsia="Calibri" w:hAnsi="Times New Roman" w:cs="Times New Roman"/>
                      <w:b/>
                      <w:lang w:val="en-US"/>
                    </w:rPr>
                  </w:rPrChange>
                </w:rPr>
                <w:delText>7</w:delText>
              </w:r>
            </w:del>
            <w:ins w:id="1695" w:author="OLENA PASHKOVA (NEPTUNE.UA)" w:date="2022-10-26T03:12:00Z">
              <w:r w:rsidR="00A00130" w:rsidRPr="00DD122E">
                <w:rPr>
                  <w:rFonts w:ascii="Times New Roman" w:eastAsia="Calibri" w:hAnsi="Times New Roman" w:cs="Times New Roman"/>
                  <w:b/>
                  <w:lang w:val="uk-UA"/>
                  <w:rPrChange w:id="1696" w:author="OLENA PASHKOVA (NEPTUNE.UA)" w:date="2022-11-21T15:27:00Z">
                    <w:rPr>
                      <w:rFonts w:ascii="Times New Roman" w:eastAsia="Calibri" w:hAnsi="Times New Roman" w:cs="Times New Roman"/>
                      <w:b/>
                      <w:lang w:val="uk-UA"/>
                    </w:rPr>
                  </w:rPrChange>
                </w:rPr>
                <w:t>6</w:t>
              </w:r>
            </w:ins>
            <w:r w:rsidRPr="00DD122E">
              <w:rPr>
                <w:rFonts w:ascii="Times New Roman" w:eastAsia="Calibri" w:hAnsi="Times New Roman" w:cs="Times New Roman"/>
                <w:b/>
                <w:lang w:val="uk-UA"/>
                <w:rPrChange w:id="1697"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uk-UA"/>
                <w:rPrChange w:id="1698" w:author="OLENA PASHKOVA (NEPTUNE.UA)" w:date="2022-11-21T15:27:00Z">
                  <w:rPr>
                    <w:rFonts w:ascii="Times New Roman" w:eastAsia="Calibri" w:hAnsi="Times New Roman" w:cs="Times New Roman"/>
                    <w:lang w:val="uk-UA"/>
                  </w:rPr>
                </w:rPrChange>
              </w:rPr>
              <w:t xml:space="preserve"> </w:t>
            </w:r>
            <w:r w:rsidRPr="00DD122E">
              <w:rPr>
                <w:rFonts w:ascii="Times New Roman" w:eastAsia="Times New Roman" w:hAnsi="Times New Roman" w:cs="Times New Roman"/>
                <w:lang w:val="en-GB"/>
                <w:rPrChange w:id="1699" w:author="OLENA PASHKOVA (NEPTUNE.UA)" w:date="2022-11-21T15:27:00Z">
                  <w:rPr>
                    <w:rFonts w:ascii="Times New Roman" w:eastAsia="Times New Roman" w:hAnsi="Times New Roman" w:cs="Times New Roman"/>
                    <w:lang w:val="en-GB"/>
                  </w:rPr>
                </w:rPrChange>
              </w:rPr>
              <w:t>The Contractor has the right to refuse,</w:t>
            </w:r>
            <w:r w:rsidRPr="00DD122E">
              <w:rPr>
                <w:rFonts w:ascii="Times New Roman" w:eastAsia="Times New Roman" w:hAnsi="Times New Roman" w:cs="Times New Roman"/>
                <w:lang w:val="en-US"/>
                <w:rPrChange w:id="1700" w:author="OLENA PASHKOVA (NEPTUNE.UA)" w:date="2022-11-21T15:27:00Z">
                  <w:rPr>
                    <w:rFonts w:ascii="Times New Roman" w:eastAsia="Times New Roman" w:hAnsi="Times New Roman" w:cs="Times New Roman"/>
                    <w:lang w:val="en-US"/>
                  </w:rPr>
                </w:rPrChange>
              </w:rPr>
              <w:t xml:space="preserve"> wi</w:t>
            </w:r>
            <w:r w:rsidRPr="00DD122E">
              <w:rPr>
                <w:rFonts w:ascii="Times New Roman" w:eastAsia="Times New Roman" w:hAnsi="Times New Roman" w:cs="Times New Roman"/>
                <w:lang w:val="en-US"/>
                <w:rPrChange w:id="1701" w:author="OLENA PASHKOVA (NEPTUNE.UA)" w:date="2022-11-21T15:27:00Z">
                  <w:rPr>
                    <w:rFonts w:ascii="Times New Roman" w:eastAsia="Times New Roman" w:hAnsi="Times New Roman" w:cs="Times New Roman"/>
                    <w:lang w:val="en-GB"/>
                  </w:rPr>
                </w:rPrChange>
              </w:rPr>
              <w:t>t</w:t>
            </w:r>
            <w:r w:rsidRPr="00DD122E">
              <w:rPr>
                <w:rFonts w:ascii="Times New Roman" w:eastAsia="Times New Roman" w:hAnsi="Times New Roman" w:cs="Times New Roman"/>
                <w:lang w:val="en-US"/>
              </w:rPr>
              <w:t>hou</w:t>
            </w:r>
            <w:r w:rsidRPr="00DD122E">
              <w:rPr>
                <w:rFonts w:ascii="Times New Roman" w:eastAsia="Times New Roman" w:hAnsi="Times New Roman" w:cs="Times New Roman"/>
                <w:lang w:val="en-US"/>
                <w:rPrChange w:id="1702" w:author="OLENA PASHKOVA (NEPTUNE.UA)" w:date="2022-11-21T15:27:00Z">
                  <w:rPr>
                    <w:rFonts w:ascii="Times New Roman" w:eastAsia="Times New Roman" w:hAnsi="Times New Roman" w:cs="Times New Roman"/>
                    <w:lang w:val="en-GB"/>
                  </w:rPr>
                </w:rPrChange>
              </w:rPr>
              <w:t>t</w:t>
            </w:r>
            <w:r w:rsidRPr="00DD122E">
              <w:rPr>
                <w:rFonts w:ascii="Times New Roman" w:eastAsia="Times New Roman" w:hAnsi="Times New Roman" w:cs="Times New Roman"/>
                <w:lang w:val="en-US"/>
              </w:rPr>
              <w:t xml:space="preserve"> an</w:t>
            </w:r>
            <w:r w:rsidRPr="00DD122E">
              <w:rPr>
                <w:rFonts w:ascii="Times New Roman" w:eastAsia="Times New Roman" w:hAnsi="Times New Roman" w:cs="Times New Roman"/>
                <w:lang w:val="en-US"/>
                <w:rPrChange w:id="1703" w:author="OLENA PASHKOVA (NEPTUNE.UA)" w:date="2022-11-21T15:27:00Z">
                  <w:rPr>
                    <w:rFonts w:ascii="Times New Roman" w:eastAsia="Times New Roman" w:hAnsi="Times New Roman" w:cs="Times New Roman"/>
                    <w:lang w:val="en-GB"/>
                  </w:rPr>
                </w:rPrChange>
              </w:rPr>
              <w:t>y</w:t>
            </w:r>
            <w:r w:rsidRPr="00DD122E">
              <w:rPr>
                <w:rFonts w:ascii="Times New Roman" w:eastAsia="Times New Roman" w:hAnsi="Times New Roman" w:cs="Times New Roman"/>
                <w:lang w:val="en-US"/>
              </w:rPr>
              <w:t xml:space="preserve"> responsibi</w:t>
            </w:r>
            <w:r w:rsidRPr="00DD122E">
              <w:rPr>
                <w:rFonts w:ascii="Times New Roman" w:eastAsia="Times New Roman" w:hAnsi="Times New Roman" w:cs="Times New Roman"/>
                <w:lang w:val="en-US"/>
                <w:rPrChange w:id="1704" w:author="OLENA PASHKOVA (NEPTUNE.UA)" w:date="2022-11-21T15:27:00Z">
                  <w:rPr>
                    <w:rFonts w:ascii="Times New Roman" w:eastAsia="Times New Roman" w:hAnsi="Times New Roman" w:cs="Times New Roman"/>
                    <w:lang w:val="en-GB"/>
                  </w:rPr>
                </w:rPrChange>
              </w:rPr>
              <w:t>l</w:t>
            </w:r>
            <w:r w:rsidRPr="00DD122E">
              <w:rPr>
                <w:rFonts w:ascii="Times New Roman" w:eastAsia="Times New Roman" w:hAnsi="Times New Roman" w:cs="Times New Roman"/>
                <w:lang w:val="en-US"/>
              </w:rPr>
              <w:t>i</w:t>
            </w:r>
            <w:r w:rsidRPr="00DD122E">
              <w:rPr>
                <w:rFonts w:ascii="Times New Roman" w:eastAsia="Times New Roman" w:hAnsi="Times New Roman" w:cs="Times New Roman"/>
                <w:lang w:val="en-US"/>
                <w:rPrChange w:id="1705" w:author="OLENA PASHKOVA (NEPTUNE.UA)" w:date="2022-11-21T15:27:00Z">
                  <w:rPr>
                    <w:rFonts w:ascii="Times New Roman" w:eastAsia="Times New Roman" w:hAnsi="Times New Roman" w:cs="Times New Roman"/>
                    <w:lang w:val="en-GB"/>
                  </w:rPr>
                </w:rPrChange>
              </w:rPr>
              <w:t>ty, to accept the Cargo that arrived at the Terminal</w:t>
            </w:r>
            <w:ins w:id="1706" w:author="OLENA PASHKOVA (NEPTUNE.UA)" w:date="2022-11-21T01:07:00Z">
              <w:r w:rsidR="003317E6" w:rsidRPr="00DD122E">
                <w:rPr>
                  <w:rFonts w:ascii="Times New Roman" w:eastAsia="Times New Roman" w:hAnsi="Times New Roman" w:cs="Times New Roman"/>
                  <w:lang w:val="en-US"/>
                </w:rPr>
                <w:t xml:space="preserve"> </w:t>
              </w:r>
              <w:r w:rsidR="00E648E9" w:rsidRPr="00DD122E">
                <w:rPr>
                  <w:rFonts w:ascii="Times New Roman" w:eastAsia="Times New Roman" w:hAnsi="Times New Roman" w:cs="Times New Roman"/>
                  <w:lang w:val="en-US"/>
                </w:rPr>
                <w:t xml:space="preserve">and do </w:t>
              </w:r>
            </w:ins>
            <w:ins w:id="1707" w:author="OLENA PASHKOVA (NEPTUNE.UA)" w:date="2022-11-21T01:05:00Z">
              <w:r w:rsidR="00D66587" w:rsidRPr="006F5E0C">
                <w:rPr>
                  <w:rFonts w:ascii="Times New Roman" w:eastAsia="Times New Roman" w:hAnsi="Times New Roman" w:cs="Times New Roman"/>
                  <w:lang w:val="en-US"/>
                </w:rPr>
                <w:t>not confirm railcars in rail planning  system</w:t>
              </w:r>
            </w:ins>
            <w:r w:rsidRPr="00DD122E">
              <w:rPr>
                <w:rFonts w:ascii="Times New Roman" w:eastAsia="Times New Roman" w:hAnsi="Times New Roman" w:cs="Times New Roman"/>
                <w:lang w:val="en-US"/>
                <w:rPrChange w:id="1708" w:author="OLENA PASHKOVA (NEPTUNE.UA)" w:date="2022-11-21T15:27:00Z">
                  <w:rPr>
                    <w:rFonts w:ascii="Times New Roman" w:eastAsia="Times New Roman" w:hAnsi="Times New Roman" w:cs="Times New Roman"/>
                    <w:lang w:val="en-GB"/>
                  </w:rPr>
                </w:rPrChange>
              </w:rPr>
              <w:t xml:space="preserve"> </w:t>
            </w:r>
            <w:ins w:id="1709" w:author="OLENA PASHKOVA (NEPTUNE.UA)" w:date="2022-11-21T01:08:00Z">
              <w:r w:rsidR="00587C49" w:rsidRPr="00DD122E">
                <w:rPr>
                  <w:rFonts w:ascii="Times New Roman" w:eastAsia="Times New Roman" w:hAnsi="Times New Roman" w:cs="Times New Roman"/>
                  <w:lang w:val="en-US"/>
                </w:rPr>
                <w:t>(</w:t>
              </w:r>
              <w:r w:rsidR="000F76D1" w:rsidRPr="00DD122E">
                <w:rPr>
                  <w:rFonts w:ascii="Times New Roman" w:eastAsia="Times New Roman" w:hAnsi="Times New Roman" w:cs="Times New Roman"/>
                  <w:lang w:val="en-US"/>
                </w:rPr>
                <w:t>in the ARM system</w:t>
              </w:r>
              <w:r w:rsidR="00587C49" w:rsidRPr="006F5E0C">
                <w:rPr>
                  <w:rFonts w:ascii="Times New Roman" w:eastAsia="Times New Roman" w:hAnsi="Times New Roman" w:cs="Times New Roman"/>
                  <w:lang w:val="en-US"/>
                </w:rPr>
                <w:t xml:space="preserve">) </w:t>
              </w:r>
            </w:ins>
            <w:r w:rsidRPr="00DD122E">
              <w:rPr>
                <w:rFonts w:ascii="Times New Roman" w:eastAsia="Times New Roman" w:hAnsi="Times New Roman" w:cs="Times New Roman"/>
                <w:lang w:val="en-US"/>
                <w:rPrChange w:id="1710" w:author="OLENA PASHKOVA (NEPTUNE.UA)" w:date="2022-11-21T15:27:00Z">
                  <w:rPr>
                    <w:rFonts w:ascii="Times New Roman" w:eastAsia="Times New Roman" w:hAnsi="Times New Roman" w:cs="Times New Roman"/>
                    <w:lang w:val="en-GB"/>
                  </w:rPr>
                </w:rPrChange>
              </w:rPr>
              <w:t>in the following cases:</w:t>
            </w:r>
          </w:p>
          <w:p w14:paraId="2AA87324" w14:textId="418D7745" w:rsidR="00AD4345" w:rsidRPr="00DD122E" w:rsidRDefault="00AD4345" w:rsidP="00400CA9">
            <w:pPr>
              <w:contextualSpacing/>
              <w:jc w:val="both"/>
              <w:rPr>
                <w:ins w:id="1711" w:author="OLENA PASHKOVA (NEPTUNE.UA)" w:date="2022-11-21T01:09:00Z"/>
                <w:rFonts w:ascii="Times New Roman" w:eastAsia="Times New Roman" w:hAnsi="Times New Roman" w:cs="Times New Roman"/>
                <w:lang w:val="en-US"/>
              </w:rPr>
            </w:pPr>
          </w:p>
          <w:p w14:paraId="6B257186" w14:textId="77777777" w:rsidR="00587C49" w:rsidRPr="00DD122E" w:rsidRDefault="00587C49" w:rsidP="00400CA9">
            <w:pPr>
              <w:contextualSpacing/>
              <w:jc w:val="both"/>
              <w:rPr>
                <w:ins w:id="1712" w:author="OLENA PASHKOVA (NEPTUNE.UA)" w:date="2022-10-26T09:47:00Z"/>
                <w:rFonts w:ascii="Times New Roman" w:eastAsia="Times New Roman" w:hAnsi="Times New Roman" w:cs="Times New Roman"/>
                <w:lang w:val="en-US"/>
                <w:rPrChange w:id="1713" w:author="OLENA PASHKOVA (NEPTUNE.UA)" w:date="2022-11-21T15:27:00Z">
                  <w:rPr>
                    <w:ins w:id="1714" w:author="OLENA PASHKOVA (NEPTUNE.UA)" w:date="2022-10-26T09:47:00Z"/>
                    <w:rFonts w:ascii="Times New Roman" w:eastAsia="Times New Roman" w:hAnsi="Times New Roman" w:cs="Times New Roman"/>
                    <w:lang w:val="en-US"/>
                  </w:rPr>
                </w:rPrChange>
              </w:rPr>
            </w:pPr>
          </w:p>
          <w:p w14:paraId="4D59239D" w14:textId="2834923F" w:rsidR="00AD4345" w:rsidRPr="00DD122E" w:rsidRDefault="00804528">
            <w:pPr>
              <w:pStyle w:val="a4"/>
              <w:jc w:val="both"/>
              <w:rPr>
                <w:rFonts w:ascii="Times New Roman" w:eastAsia="Times New Roman" w:hAnsi="Times New Roman" w:cs="Times New Roman"/>
                <w:lang w:val="en-US"/>
                <w:rPrChange w:id="1715" w:author="OLENA PASHKOVA (NEPTUNE.UA)" w:date="2022-11-21T15:27:00Z">
                  <w:rPr>
                    <w:rFonts w:ascii="Times New Roman" w:eastAsia="Times New Roman" w:hAnsi="Times New Roman" w:cs="Times New Roman"/>
                    <w:lang w:val="en-GB"/>
                  </w:rPr>
                </w:rPrChange>
              </w:rPr>
              <w:pPrChange w:id="1716" w:author="OLENA PASHKOVA (NEPTUNE.UA)" w:date="2022-11-21T00:55:00Z">
                <w:pPr>
                  <w:contextualSpacing/>
                  <w:jc w:val="both"/>
                </w:pPr>
              </w:pPrChange>
            </w:pPr>
            <w:ins w:id="1717" w:author="OLENA PASHKOVA (NEPTUNE.UA)" w:date="2022-11-21T00:55:00Z">
              <w:r w:rsidRPr="00DD122E">
                <w:rPr>
                  <w:rFonts w:ascii="Times New Roman" w:eastAsia="Times New Roman" w:hAnsi="Times New Roman" w:cs="Times New Roman"/>
                  <w:lang w:val="en-US"/>
                  <w:rPrChange w:id="1718" w:author="OLENA PASHKOVA (NEPTUNE.UA)" w:date="2022-11-21T15:27:00Z">
                    <w:rPr>
                      <w:rFonts w:ascii="Times New Roman" w:eastAsia="Times New Roman" w:hAnsi="Times New Roman" w:cs="Times New Roman"/>
                      <w:lang w:val="en-US"/>
                    </w:rPr>
                  </w:rPrChange>
                </w:rPr>
                <w:t xml:space="preserve">• </w:t>
              </w:r>
            </w:ins>
            <w:ins w:id="1719" w:author="OLENA PASHKOVA (NEPTUNE.UA)" w:date="2022-10-26T09:49:00Z">
              <w:r w:rsidR="006D34F0" w:rsidRPr="00DD122E">
                <w:rPr>
                  <w:rFonts w:ascii="Times New Roman" w:eastAsia="Times New Roman" w:hAnsi="Times New Roman" w:cs="Times New Roman"/>
                  <w:lang w:val="en-US"/>
                  <w:rPrChange w:id="1720" w:author="OLENA PASHKOVA (NEPTUNE.UA)" w:date="2022-11-21T15:27:00Z">
                    <w:rPr>
                      <w:rFonts w:ascii="Times New Roman" w:eastAsia="Times New Roman" w:hAnsi="Times New Roman" w:cs="Times New Roman"/>
                      <w:lang w:val="en-US"/>
                    </w:rPr>
                  </w:rPrChange>
                </w:rPr>
                <w:t xml:space="preserve">non-compliance of </w:t>
              </w:r>
              <w:r w:rsidR="003A7457" w:rsidRPr="00DD122E">
                <w:rPr>
                  <w:rFonts w:ascii="Times New Roman" w:eastAsia="Times New Roman" w:hAnsi="Times New Roman" w:cs="Times New Roman"/>
                  <w:lang w:val="en-US"/>
                  <w:rPrChange w:id="1721" w:author="OLENA PASHKOVA (NEPTUNE.UA)" w:date="2022-11-21T15:27:00Z">
                    <w:rPr>
                      <w:rFonts w:ascii="Times New Roman" w:eastAsia="Times New Roman" w:hAnsi="Times New Roman" w:cs="Times New Roman"/>
                      <w:lang w:val="en-US"/>
                    </w:rPr>
                  </w:rPrChange>
                </w:rPr>
                <w:t xml:space="preserve">the truck </w:t>
              </w:r>
              <w:r w:rsidR="006D34F0" w:rsidRPr="00DD122E">
                <w:rPr>
                  <w:rFonts w:ascii="Times New Roman" w:eastAsia="Times New Roman" w:hAnsi="Times New Roman" w:cs="Times New Roman"/>
                  <w:lang w:val="en-US"/>
                  <w:rPrChange w:id="1722" w:author="OLENA PASHKOVA (NEPTUNE.UA)" w:date="2022-11-21T15:27:00Z">
                    <w:rPr>
                      <w:rFonts w:ascii="Times New Roman" w:eastAsia="Times New Roman" w:hAnsi="Times New Roman" w:cs="Times New Roman"/>
                      <w:lang w:val="en-US"/>
                    </w:rPr>
                  </w:rPrChange>
                </w:rPr>
                <w:t>with the requirements specified in the Agreement</w:t>
              </w:r>
            </w:ins>
            <w:ins w:id="1723" w:author="OLENA PASHKOVA (NEPTUNE.UA)" w:date="2022-10-26T10:01:00Z">
              <w:r w:rsidR="004A1D5A" w:rsidRPr="00DD122E">
                <w:rPr>
                  <w:rFonts w:ascii="Times New Roman" w:hAnsi="Times New Roman" w:cs="Times New Roman"/>
                  <w:lang w:val="en-US"/>
                  <w:rPrChange w:id="1724" w:author="OLENA PASHKOVA (NEPTUNE.UA)" w:date="2022-11-21T15:27:00Z">
                    <w:rPr/>
                  </w:rPrChange>
                </w:rPr>
                <w:t xml:space="preserve"> </w:t>
              </w:r>
              <w:r w:rsidR="004A1D5A" w:rsidRPr="00DD122E">
                <w:rPr>
                  <w:rFonts w:ascii="Times New Roman" w:eastAsia="Times New Roman" w:hAnsi="Times New Roman" w:cs="Times New Roman"/>
                  <w:lang w:val="en-US"/>
                </w:rPr>
                <w:t xml:space="preserve">and/or exceeding the permitted maximum mass of the Customer's </w:t>
              </w:r>
              <w:r w:rsidR="00AA212C" w:rsidRPr="00DD122E">
                <w:rPr>
                  <w:rFonts w:ascii="Times New Roman" w:eastAsia="Times New Roman" w:hAnsi="Times New Roman" w:cs="Times New Roman"/>
                  <w:lang w:val="en-US"/>
                </w:rPr>
                <w:t>trucks</w:t>
              </w:r>
              <w:r w:rsidR="004A1D5A" w:rsidRPr="006F5E0C">
                <w:rPr>
                  <w:rFonts w:ascii="Times New Roman" w:eastAsia="Times New Roman" w:hAnsi="Times New Roman" w:cs="Times New Roman"/>
                  <w:lang w:val="en-US"/>
                </w:rPr>
                <w:t xml:space="preserve">, specified in the passport data of such a </w:t>
              </w:r>
              <w:r w:rsidR="00AA212C" w:rsidRPr="00DD122E">
                <w:rPr>
                  <w:rFonts w:ascii="Times New Roman" w:eastAsia="Times New Roman" w:hAnsi="Times New Roman" w:cs="Times New Roman"/>
                  <w:lang w:val="en-US"/>
                  <w:rPrChange w:id="1725" w:author="OLENA PASHKOVA (NEPTUNE.UA)" w:date="2022-11-21T15:27:00Z">
                    <w:rPr>
                      <w:rFonts w:ascii="Times New Roman" w:eastAsia="Times New Roman" w:hAnsi="Times New Roman" w:cs="Times New Roman"/>
                      <w:lang w:val="en-US"/>
                    </w:rPr>
                  </w:rPrChange>
                </w:rPr>
                <w:t>truck</w:t>
              </w:r>
              <w:r w:rsidR="004A1D5A" w:rsidRPr="00DD122E">
                <w:rPr>
                  <w:rFonts w:ascii="Times New Roman" w:eastAsia="Times New Roman" w:hAnsi="Times New Roman" w:cs="Times New Roman"/>
                  <w:lang w:val="en-US"/>
                  <w:rPrChange w:id="1726" w:author="OLENA PASHKOVA (NEPTUNE.UA)" w:date="2022-11-21T15:27:00Z">
                    <w:rPr>
                      <w:rFonts w:ascii="Times New Roman" w:eastAsia="Times New Roman" w:hAnsi="Times New Roman" w:cs="Times New Roman"/>
                      <w:lang w:val="en-US"/>
                    </w:rPr>
                  </w:rPrChange>
                </w:rPr>
                <w:t xml:space="preserve"> and/or in accordance with the requirements of current legislation</w:t>
              </w:r>
            </w:ins>
            <w:ins w:id="1727" w:author="OLENA PASHKOVA (NEPTUNE.UA)" w:date="2022-10-26T09:49:00Z">
              <w:r w:rsidR="006D34F0" w:rsidRPr="00DD122E">
                <w:rPr>
                  <w:rFonts w:ascii="Times New Roman" w:eastAsia="Times New Roman" w:hAnsi="Times New Roman" w:cs="Times New Roman"/>
                  <w:lang w:val="en-US"/>
                  <w:rPrChange w:id="1728" w:author="OLENA PASHKOVA (NEPTUNE.UA)" w:date="2022-11-21T15:27:00Z">
                    <w:rPr>
                      <w:rFonts w:ascii="Times New Roman" w:eastAsia="Times New Roman" w:hAnsi="Times New Roman" w:cs="Times New Roman"/>
                      <w:lang w:val="en-US"/>
                    </w:rPr>
                  </w:rPrChange>
                </w:rPr>
                <w:t>;</w:t>
              </w:r>
            </w:ins>
          </w:p>
          <w:p w14:paraId="339783D5" w14:textId="590ADAD1" w:rsidR="00400CA9" w:rsidRPr="00DD122E" w:rsidRDefault="00350416">
            <w:pPr>
              <w:contextualSpacing/>
              <w:jc w:val="both"/>
              <w:rPr>
                <w:rFonts w:ascii="Times New Roman" w:eastAsia="Times New Roman" w:hAnsi="Times New Roman" w:cs="Times New Roman"/>
                <w:lang w:val="en-GB"/>
                <w:rPrChange w:id="1729" w:author="OLENA PASHKOVA (NEPTUNE.UA)" w:date="2022-11-21T15:27:00Z">
                  <w:rPr>
                    <w:rFonts w:ascii="Times New Roman" w:eastAsia="Times New Roman" w:hAnsi="Times New Roman" w:cs="Times New Roman"/>
                    <w:lang w:val="en-GB"/>
                  </w:rPr>
                </w:rPrChange>
              </w:rPr>
              <w:pPrChange w:id="1730" w:author="OLENA PASHKOVA (NEPTUNE.UA)" w:date="2022-11-21T00:55:00Z">
                <w:pPr>
                  <w:numPr>
                    <w:numId w:val="34"/>
                  </w:numPr>
                  <w:ind w:left="720" w:hanging="360"/>
                  <w:contextualSpacing/>
                  <w:jc w:val="both"/>
                </w:pPr>
              </w:pPrChange>
            </w:pPr>
            <w:ins w:id="1731" w:author="OLENA PASHKOVA (NEPTUNE.UA)" w:date="2022-11-21T00:55:00Z">
              <w:r w:rsidRPr="00DD122E">
                <w:rPr>
                  <w:rFonts w:ascii="Times New Roman" w:eastAsia="Times New Roman" w:hAnsi="Times New Roman" w:cs="Times New Roman"/>
                  <w:lang w:val="en-US"/>
                </w:rPr>
                <w:t xml:space="preserve">• </w:t>
              </w:r>
            </w:ins>
            <w:r w:rsidR="00400CA9" w:rsidRPr="00DD122E">
              <w:rPr>
                <w:rFonts w:ascii="Times New Roman" w:eastAsia="Times New Roman" w:hAnsi="Times New Roman" w:cs="Times New Roman"/>
                <w:lang w:val="en-US"/>
                <w:rPrChange w:id="1732" w:author="OLENA PASHKOVA (NEPTUNE.UA)" w:date="2022-11-21T15:27:00Z">
                  <w:rPr>
                    <w:rFonts w:ascii="Times New Roman" w:eastAsia="Times New Roman" w:hAnsi="Times New Roman" w:cs="Times New Roman"/>
                    <w:lang w:val="en-GB"/>
                  </w:rPr>
                </w:rPrChange>
              </w:rPr>
              <w:t>If the quality as determined by the</w:t>
            </w:r>
            <w:r w:rsidR="00400CA9" w:rsidRPr="00DD122E">
              <w:rPr>
                <w:rFonts w:ascii="Times New Roman" w:eastAsia="Times New Roman" w:hAnsi="Times New Roman" w:cs="Times New Roman"/>
                <w:lang w:val="en-GB"/>
              </w:rPr>
              <w:t xml:space="preserve"> Contractor’s Laboratory do not correspond to relevant standards, agreed limits or export contract specification</w:t>
            </w:r>
            <w:ins w:id="1733" w:author="OLENA PASHKOVA (NEPTUNE.UA)" w:date="2022-11-21T00:54:00Z">
              <w:r w:rsidR="004D013E" w:rsidRPr="00DD122E">
                <w:rPr>
                  <w:rFonts w:ascii="Times New Roman" w:eastAsia="Times New Roman" w:hAnsi="Times New Roman" w:cs="Times New Roman"/>
                  <w:lang w:val="uk-UA"/>
                  <w:rPrChange w:id="1734" w:author="OLENA PASHKOVA (NEPTUNE.UA)" w:date="2022-11-21T15:27:00Z">
                    <w:rPr>
                      <w:rFonts w:ascii="Times New Roman" w:eastAsia="Times New Roman" w:hAnsi="Times New Roman" w:cs="Times New Roman"/>
                      <w:lang w:val="uk-UA"/>
                    </w:rPr>
                  </w:rPrChange>
                </w:rPr>
                <w:t>;</w:t>
              </w:r>
            </w:ins>
            <w:del w:id="1735" w:author="OLENA PASHKOVA (NEPTUNE.UA)" w:date="2022-11-21T00:54:00Z">
              <w:r w:rsidR="00400CA9" w:rsidRPr="00DD122E" w:rsidDel="004D013E">
                <w:rPr>
                  <w:rFonts w:ascii="Times New Roman" w:eastAsia="Times New Roman" w:hAnsi="Times New Roman" w:cs="Times New Roman"/>
                  <w:lang w:val="en-GB"/>
                  <w:rPrChange w:id="1736" w:author="OLENA PASHKOVA (NEPTUNE.UA)" w:date="2022-11-21T15:27:00Z">
                    <w:rPr>
                      <w:rFonts w:ascii="Times New Roman" w:eastAsia="Times New Roman" w:hAnsi="Times New Roman" w:cs="Times New Roman"/>
                      <w:lang w:val="en-GB"/>
                    </w:rPr>
                  </w:rPrChange>
                </w:rPr>
                <w:delText>.</w:delText>
              </w:r>
            </w:del>
            <w:r w:rsidR="00400CA9" w:rsidRPr="00DD122E">
              <w:rPr>
                <w:rFonts w:ascii="Times New Roman" w:eastAsia="Times New Roman" w:hAnsi="Times New Roman" w:cs="Times New Roman"/>
                <w:lang w:val="en-GB"/>
                <w:rPrChange w:id="1737" w:author="OLENA PASHKOVA (NEPTUNE.UA)" w:date="2022-11-21T15:27:00Z">
                  <w:rPr>
                    <w:rFonts w:ascii="Times New Roman" w:eastAsia="Times New Roman" w:hAnsi="Times New Roman" w:cs="Times New Roman"/>
                    <w:lang w:val="en-GB"/>
                  </w:rPr>
                </w:rPrChange>
              </w:rPr>
              <w:t xml:space="preserve"> </w:t>
            </w:r>
          </w:p>
          <w:p w14:paraId="36FC47C8" w14:textId="77777777" w:rsidR="00400CA9" w:rsidRPr="00DD122E" w:rsidRDefault="00400CA9" w:rsidP="00400CA9">
            <w:pPr>
              <w:contextualSpacing/>
              <w:jc w:val="both"/>
              <w:rPr>
                <w:rFonts w:ascii="Times New Roman" w:eastAsia="Calibri" w:hAnsi="Times New Roman" w:cs="Times New Roman"/>
                <w:lang w:val="en-GB"/>
                <w:rPrChange w:id="1738"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173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40"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41" w:author="OLENA PASHKOVA (NEPTUNE.UA)" w:date="2022-11-21T15:27:00Z">
                  <w:rPr>
                    <w:rFonts w:ascii="Times New Roman" w:eastAsia="Times New Roman" w:hAnsi="Times New Roman" w:cs="Times New Roman"/>
                    <w:lang w:val="en-GB"/>
                  </w:rPr>
                </w:rPrChange>
              </w:rPr>
              <w:t>if this could lead to deterioration of the quality of the entire batch of grain;</w:t>
            </w:r>
          </w:p>
          <w:p w14:paraId="075A84C6" w14:textId="77777777" w:rsidR="00400CA9" w:rsidRPr="00DD122E" w:rsidRDefault="00400CA9" w:rsidP="00400CA9">
            <w:pPr>
              <w:contextualSpacing/>
              <w:jc w:val="both"/>
              <w:rPr>
                <w:rFonts w:ascii="Times New Roman" w:eastAsia="Calibri" w:hAnsi="Times New Roman" w:cs="Times New Roman"/>
                <w:lang w:val="en-GB"/>
                <w:rPrChange w:id="1742"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174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44"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45" w:author="OLENA PASHKOVA (NEPTUNE.UA)" w:date="2022-11-21T15:27:00Z">
                  <w:rPr>
                    <w:rFonts w:ascii="Times New Roman" w:eastAsia="Times New Roman" w:hAnsi="Times New Roman" w:cs="Times New Roman"/>
                    <w:lang w:val="en-GB"/>
                  </w:rPr>
                </w:rPrChange>
              </w:rPr>
              <w:t>Arrival of the Cargo beyond the quantity agreed upon for delivery;</w:t>
            </w:r>
          </w:p>
          <w:p w14:paraId="36A44D7D" w14:textId="77777777" w:rsidR="00400CA9" w:rsidRPr="00DD122E" w:rsidRDefault="00400CA9" w:rsidP="00400CA9">
            <w:pPr>
              <w:contextualSpacing/>
              <w:jc w:val="both"/>
              <w:rPr>
                <w:rFonts w:ascii="Times New Roman" w:eastAsia="Calibri" w:hAnsi="Times New Roman" w:cs="Times New Roman"/>
                <w:lang w:val="en-GB"/>
                <w:rPrChange w:id="1746"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1747"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48"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49" w:author="OLENA PASHKOVA (NEPTUNE.UA)" w:date="2022-11-21T15:27:00Z">
                  <w:rPr>
                    <w:rFonts w:ascii="Times New Roman" w:eastAsia="Times New Roman" w:hAnsi="Times New Roman" w:cs="Times New Roman"/>
                    <w:lang w:val="en-GB"/>
                  </w:rPr>
                </w:rPrChange>
              </w:rPr>
              <w:t>Arrival of the Cargo in violation of the agreed time of delivery;</w:t>
            </w:r>
          </w:p>
          <w:p w14:paraId="6433E2FD" w14:textId="67225916" w:rsidR="00AC4BAD" w:rsidRPr="00DD122E" w:rsidRDefault="00400CA9" w:rsidP="00AC4BAD">
            <w:pPr>
              <w:contextualSpacing/>
              <w:jc w:val="both"/>
              <w:rPr>
                <w:ins w:id="1750" w:author="OLENA PASHKOVA (NEPTUNE.UA)" w:date="2022-11-21T00:32:00Z"/>
                <w:rFonts w:ascii="Times New Roman" w:eastAsia="Times New Roman" w:hAnsi="Times New Roman" w:cs="Times New Roman"/>
                <w:lang w:val="en-GB"/>
                <w:rPrChange w:id="1751" w:author="OLENA PASHKOVA (NEPTUNE.UA)" w:date="2022-11-21T15:27:00Z">
                  <w:rPr>
                    <w:ins w:id="1752" w:author="OLENA PASHKOVA (NEPTUNE.UA)" w:date="2022-11-21T00:32:00Z"/>
                    <w:rFonts w:ascii="Times New Roman" w:eastAsia="Times New Roman" w:hAnsi="Times New Roman" w:cs="Times New Roman"/>
                    <w:lang w:val="en-GB"/>
                  </w:rPr>
                </w:rPrChange>
              </w:rPr>
            </w:pPr>
            <w:r w:rsidRPr="00DD122E">
              <w:rPr>
                <w:rFonts w:ascii="Times New Roman" w:eastAsia="Calibri" w:hAnsi="Times New Roman" w:cs="Times New Roman"/>
                <w:lang w:val="uk-UA"/>
                <w:rPrChange w:id="175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54"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55" w:author="OLENA PASHKOVA (NEPTUNE.UA)" w:date="2022-11-21T15:27:00Z">
                  <w:rPr>
                    <w:rFonts w:ascii="Times New Roman" w:eastAsia="Times New Roman" w:hAnsi="Times New Roman" w:cs="Times New Roman"/>
                    <w:lang w:val="en-GB"/>
                  </w:rPr>
                </w:rPrChange>
              </w:rPr>
              <w:t>Excess of simultaneous storage of the Cargo over the quota provided to the Customer</w:t>
            </w:r>
            <w:ins w:id="1756" w:author="OLENA PASHKOVA (NEPTUNE.UA)" w:date="2022-11-21T01:11:00Z">
              <w:r w:rsidR="00CD3968" w:rsidRPr="00DD122E">
                <w:rPr>
                  <w:rFonts w:ascii="Times New Roman" w:eastAsia="Times New Roman" w:hAnsi="Times New Roman" w:cs="Times New Roman"/>
                  <w:lang w:val="en-GB"/>
                  <w:rPrChange w:id="1757" w:author="OLENA PASHKOVA (NEPTUNE.UA)" w:date="2022-11-21T15:27:00Z">
                    <w:rPr>
                      <w:rFonts w:ascii="Times New Roman" w:eastAsia="Times New Roman" w:hAnsi="Times New Roman" w:cs="Times New Roman"/>
                      <w:lang w:val="en-GB"/>
                    </w:rPr>
                  </w:rPrChange>
                </w:rPr>
                <w:t>;</w:t>
              </w:r>
            </w:ins>
            <w:ins w:id="1758" w:author="OLENA PASHKOVA (NEPTUNE.UA)" w:date="2022-11-21T01:09:00Z">
              <w:r w:rsidR="00FC51C5" w:rsidRPr="00DD122E">
                <w:rPr>
                  <w:rFonts w:ascii="Times New Roman" w:eastAsia="Times New Roman" w:hAnsi="Times New Roman" w:cs="Times New Roman"/>
                  <w:lang w:val="en-GB"/>
                  <w:rPrChange w:id="1759" w:author="OLENA PASHKOVA (NEPTUNE.UA)" w:date="2022-11-21T15:27:00Z">
                    <w:rPr>
                      <w:rFonts w:ascii="Times New Roman" w:eastAsia="Times New Roman" w:hAnsi="Times New Roman" w:cs="Times New Roman"/>
                      <w:lang w:val="en-GB"/>
                    </w:rPr>
                  </w:rPrChange>
                </w:rPr>
                <w:t xml:space="preserve"> </w:t>
              </w:r>
            </w:ins>
          </w:p>
          <w:p w14:paraId="583D78AB" w14:textId="78E4EB9B" w:rsidR="00400CA9" w:rsidRPr="00DD122E" w:rsidRDefault="00CD3968" w:rsidP="00AC4BAD">
            <w:pPr>
              <w:contextualSpacing/>
              <w:jc w:val="both"/>
              <w:rPr>
                <w:rFonts w:ascii="Times New Roman" w:eastAsia="Times New Roman" w:hAnsi="Times New Roman" w:cs="Times New Roman"/>
                <w:lang w:val="en-GB"/>
                <w:rPrChange w:id="1760" w:author="OLENA PASHKOVA (NEPTUNE.UA)" w:date="2022-11-21T15:27:00Z">
                  <w:rPr>
                    <w:rFonts w:ascii="Times New Roman" w:eastAsia="Calibri" w:hAnsi="Times New Roman" w:cs="Times New Roman"/>
                    <w:lang w:val="en-GB"/>
                  </w:rPr>
                </w:rPrChange>
              </w:rPr>
            </w:pPr>
            <w:ins w:id="1761" w:author="OLENA PASHKOVA (NEPTUNE.UA)" w:date="2022-11-21T01:11:00Z">
              <w:r w:rsidRPr="00DD122E">
                <w:rPr>
                  <w:rFonts w:ascii="Times New Roman" w:eastAsia="Times New Roman" w:hAnsi="Times New Roman" w:cs="Times New Roman"/>
                  <w:lang w:val="en-GB"/>
                  <w:rPrChange w:id="1762" w:author="OLENA PASHKOVA (NEPTUNE.UA)" w:date="2022-11-21T15:27:00Z">
                    <w:rPr>
                      <w:rFonts w:ascii="Times New Roman" w:eastAsia="Times New Roman" w:hAnsi="Times New Roman" w:cs="Times New Roman"/>
                      <w:lang w:val="en-GB"/>
                    </w:rPr>
                  </w:rPrChange>
                </w:rPr>
                <w:t>•</w:t>
              </w:r>
              <w:r w:rsidRPr="00DD122E">
                <w:rPr>
                  <w:rFonts w:ascii="Times New Roman" w:eastAsia="Times New Roman" w:hAnsi="Times New Roman" w:cs="Times New Roman"/>
                  <w:lang w:val="en-GB"/>
                  <w:rPrChange w:id="1763" w:author="OLENA PASHKOVA (NEPTUNE.UA)" w:date="2022-11-21T15:27:00Z">
                    <w:rPr>
                      <w:rFonts w:ascii="Times New Roman" w:eastAsia="Times New Roman" w:hAnsi="Times New Roman" w:cs="Times New Roman"/>
                      <w:lang w:val="en-GB"/>
                    </w:rPr>
                  </w:rPrChange>
                </w:rPr>
                <w:t xml:space="preserve"> </w:t>
              </w:r>
              <w:r w:rsidR="003717DF" w:rsidRPr="00DD122E">
                <w:rPr>
                  <w:rFonts w:ascii="Times New Roman" w:eastAsia="Times New Roman" w:hAnsi="Times New Roman" w:cs="Times New Roman"/>
                  <w:lang w:val="en-GB"/>
                  <w:rPrChange w:id="1764" w:author="OLENA PASHKOVA (NEPTUNE.UA)" w:date="2022-11-21T15:27:00Z">
                    <w:rPr>
                      <w:rFonts w:ascii="Times New Roman" w:eastAsia="Times New Roman" w:hAnsi="Times New Roman" w:cs="Times New Roman"/>
                      <w:lang w:val="en-GB"/>
                    </w:rPr>
                  </w:rPrChange>
                </w:rPr>
                <w:t xml:space="preserve">  </w:t>
              </w:r>
            </w:ins>
            <w:ins w:id="1765" w:author="OLENA PASHKOVA (NEPTUNE.UA)" w:date="2022-11-21T00:32:00Z">
              <w:r w:rsidR="00AC4BAD" w:rsidRPr="00DD122E">
                <w:rPr>
                  <w:rFonts w:ascii="Times New Roman" w:eastAsia="Times New Roman" w:hAnsi="Times New Roman" w:cs="Times New Roman"/>
                  <w:lang w:val="en-GB"/>
                  <w:rPrChange w:id="1766" w:author="OLENA PASHKOVA (NEPTUNE.UA)" w:date="2022-11-21T15:27:00Z">
                    <w:rPr>
                      <w:rFonts w:ascii="Times New Roman" w:eastAsia="Times New Roman" w:hAnsi="Times New Roman" w:cs="Times New Roman"/>
                      <w:lang w:val="en-GB"/>
                    </w:rPr>
                  </w:rPrChange>
                </w:rPr>
                <w:t>in case of untimely submission by the Customer or Customer’s authorized persons of documents for empty railway cars</w:t>
              </w:r>
            </w:ins>
            <w:ins w:id="1767" w:author="OLENA PASHKOVA (NEPTUNE.UA)" w:date="2022-11-21T01:15:00Z">
              <w:r w:rsidR="004B1AB7" w:rsidRPr="00DD122E">
                <w:rPr>
                  <w:rFonts w:ascii="Times New Roman" w:eastAsia="Times New Roman" w:hAnsi="Times New Roman" w:cs="Times New Roman"/>
                  <w:lang w:val="en-US"/>
                  <w:rPrChange w:id="1768" w:author="OLENA PASHKOVA (NEPTUNE.UA)" w:date="2022-11-21T15:27:00Z">
                    <w:rPr>
                      <w:rFonts w:ascii="Times New Roman" w:eastAsia="Times New Roman" w:hAnsi="Times New Roman" w:cs="Times New Roman"/>
                    </w:rPr>
                  </w:rPrChange>
                </w:rPr>
                <w:t>;</w:t>
              </w:r>
            </w:ins>
            <w:del w:id="1769" w:author="OLENA PASHKOVA (NEPTUNE.UA)" w:date="2022-11-21T01:15:00Z">
              <w:r w:rsidR="00400CA9" w:rsidRPr="00DD122E" w:rsidDel="00585291">
                <w:rPr>
                  <w:rFonts w:ascii="Times New Roman" w:eastAsia="Times New Roman" w:hAnsi="Times New Roman" w:cs="Times New Roman"/>
                  <w:lang w:val="en-GB"/>
                  <w:rPrChange w:id="1770" w:author="OLENA PASHKOVA (NEPTUNE.UA)" w:date="2022-11-21T15:27:00Z">
                    <w:rPr>
                      <w:rFonts w:ascii="Times New Roman" w:eastAsia="Times New Roman" w:hAnsi="Times New Roman" w:cs="Times New Roman"/>
                      <w:lang w:val="en-GB"/>
                    </w:rPr>
                  </w:rPrChange>
                </w:rPr>
                <w:delText>;</w:delText>
              </w:r>
            </w:del>
          </w:p>
          <w:p w14:paraId="494B242B" w14:textId="77777777" w:rsidR="00400CA9" w:rsidRPr="00DD122E" w:rsidRDefault="00400CA9" w:rsidP="00400CA9">
            <w:pPr>
              <w:contextualSpacing/>
              <w:jc w:val="both"/>
              <w:rPr>
                <w:rFonts w:ascii="Times New Roman" w:eastAsia="Calibri" w:hAnsi="Times New Roman" w:cs="Times New Roman"/>
                <w:lang w:val="en-GB"/>
                <w:rPrChange w:id="1771"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1772"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73"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74" w:author="OLENA PASHKOVA (NEPTUNE.UA)" w:date="2022-11-21T15:27:00Z">
                  <w:rPr>
                    <w:rFonts w:ascii="Times New Roman" w:eastAsia="Times New Roman" w:hAnsi="Times New Roman" w:cs="Times New Roman"/>
                    <w:lang w:val="en-GB"/>
                  </w:rPr>
                </w:rPrChange>
              </w:rPr>
              <w:t>Arrival of the Cargo which does not correspond to the agreed type of grain;</w:t>
            </w:r>
          </w:p>
          <w:p w14:paraId="62B75C9C" w14:textId="77777777" w:rsidR="00400CA9" w:rsidRPr="00DD122E" w:rsidRDefault="00400CA9" w:rsidP="00400CA9">
            <w:pPr>
              <w:contextualSpacing/>
              <w:jc w:val="both"/>
              <w:rPr>
                <w:rFonts w:ascii="Times New Roman" w:eastAsia="Calibri" w:hAnsi="Times New Roman" w:cs="Times New Roman"/>
                <w:lang w:val="en-GB"/>
                <w:rPrChange w:id="1775"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1776"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77"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78" w:author="OLENA PASHKOVA (NEPTUNE.UA)" w:date="2022-11-21T15:27:00Z">
                  <w:rPr>
                    <w:rFonts w:ascii="Times New Roman" w:eastAsia="Times New Roman" w:hAnsi="Times New Roman" w:cs="Times New Roman"/>
                    <w:lang w:val="en-GB"/>
                  </w:rPr>
                </w:rPrChange>
              </w:rPr>
              <w:t>Arrival of the Cargo without properly issued set of documents;</w:t>
            </w:r>
          </w:p>
          <w:p w14:paraId="2F68C874" w14:textId="77777777" w:rsidR="00400CA9" w:rsidRPr="00DD122E" w:rsidRDefault="00400CA9" w:rsidP="00400CA9">
            <w:pPr>
              <w:contextualSpacing/>
              <w:jc w:val="both"/>
              <w:rPr>
                <w:rFonts w:ascii="Times New Roman" w:eastAsia="Calibri" w:hAnsi="Times New Roman" w:cs="Times New Roman"/>
                <w:lang w:val="en-US"/>
                <w:rPrChange w:id="177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1780"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81"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1782" w:author="OLENA PASHKOVA (NEPTUNE.UA)" w:date="2022-11-21T15:27:00Z">
                  <w:rPr>
                    <w:rFonts w:ascii="Times New Roman" w:eastAsia="Times New Roman" w:hAnsi="Times New Roman" w:cs="Times New Roman"/>
                    <w:lang w:val="en-GB"/>
                  </w:rPr>
                </w:rPrChange>
              </w:rPr>
              <w:t xml:space="preserve">Violations by the drivers of the rules of access control, safety rules, labour protection established in the Terminal or in the Port, requirements of the current legislation on cargo </w:t>
            </w:r>
            <w:r w:rsidRPr="00DD122E">
              <w:rPr>
                <w:rFonts w:ascii="Times New Roman" w:eastAsia="Times New Roman" w:hAnsi="Times New Roman" w:cs="Times New Roman"/>
                <w:lang w:val="en-GB"/>
                <w:rPrChange w:id="1783" w:author="OLENA PASHKOVA (NEPTUNE.UA)" w:date="2022-11-21T15:27:00Z">
                  <w:rPr>
                    <w:rFonts w:ascii="Times New Roman" w:eastAsia="Times New Roman" w:hAnsi="Times New Roman" w:cs="Times New Roman"/>
                    <w:lang w:val="en-GB"/>
                  </w:rPr>
                </w:rPrChange>
              </w:rPr>
              <w:lastRenderedPageBreak/>
              <w:t>operations, as well as other requirements and rules determined by the Contractor on the basis of local and regulatory acts</w:t>
            </w:r>
            <w:r w:rsidRPr="00DD122E">
              <w:rPr>
                <w:rFonts w:ascii="Times New Roman" w:eastAsia="Times New Roman" w:hAnsi="Times New Roman" w:cs="Times New Roman"/>
                <w:lang w:val="uk-UA"/>
                <w:rPrChange w:id="1784"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Calibri" w:hAnsi="Times New Roman" w:cs="Times New Roman"/>
                <w:lang w:val="en-US"/>
                <w:rPrChange w:id="1785" w:author="OLENA PASHKOVA (NEPTUNE.UA)" w:date="2022-11-21T15:27:00Z">
                  <w:rPr>
                    <w:rFonts w:ascii="Times New Roman" w:eastAsia="Calibri" w:hAnsi="Times New Roman" w:cs="Times New Roman"/>
                    <w:lang w:val="en-US"/>
                  </w:rPr>
                </w:rPrChange>
              </w:rPr>
              <w:t>customs and border control regulations;</w:t>
            </w:r>
          </w:p>
          <w:p w14:paraId="61DEE6AD" w14:textId="77777777" w:rsidR="00400CA9" w:rsidRPr="00DD122E" w:rsidRDefault="00400CA9" w:rsidP="00400CA9">
            <w:pPr>
              <w:contextualSpacing/>
              <w:jc w:val="both"/>
              <w:rPr>
                <w:rFonts w:ascii="Times New Roman" w:eastAsia="Calibri" w:hAnsi="Times New Roman" w:cs="Times New Roman"/>
                <w:lang w:val="en-GB"/>
                <w:rPrChange w:id="1786" w:author="OLENA PASHKOVA (NEPTUNE.UA)" w:date="2022-11-21T15:27:00Z">
                  <w:rPr>
                    <w:rFonts w:ascii="Times New Roman" w:eastAsia="Calibri" w:hAnsi="Times New Roman" w:cs="Times New Roman"/>
                    <w:lang w:val="en-GB"/>
                  </w:rPr>
                </w:rPrChange>
              </w:rPr>
            </w:pPr>
          </w:p>
          <w:p w14:paraId="3F446133" w14:textId="77777777" w:rsidR="00400CA9" w:rsidRPr="00DD122E" w:rsidRDefault="00400CA9" w:rsidP="00400CA9">
            <w:pPr>
              <w:contextualSpacing/>
              <w:jc w:val="both"/>
              <w:rPr>
                <w:rFonts w:ascii="Times New Roman" w:eastAsia="Calibri" w:hAnsi="Times New Roman" w:cs="Times New Roman"/>
                <w:lang w:val="en-GB"/>
                <w:rPrChange w:id="1787" w:author="OLENA PASHKOVA (NEPTUNE.UA)" w:date="2022-11-21T15:27:00Z">
                  <w:rPr>
                    <w:rFonts w:ascii="Times New Roman" w:eastAsia="Calibri" w:hAnsi="Times New Roman" w:cs="Times New Roman"/>
                    <w:lang w:val="en-GB"/>
                  </w:rPr>
                </w:rPrChange>
              </w:rPr>
            </w:pPr>
          </w:p>
          <w:p w14:paraId="3D51C003" w14:textId="32CBDB9F" w:rsidR="00400CA9" w:rsidRPr="00DD122E" w:rsidRDefault="00400CA9" w:rsidP="00400CA9">
            <w:pPr>
              <w:contextualSpacing/>
              <w:jc w:val="both"/>
              <w:rPr>
                <w:ins w:id="1788" w:author="Nataliya Tomaskovic" w:date="2022-08-18T19:06:00Z"/>
                <w:rFonts w:ascii="Times New Roman" w:eastAsia="Times New Roman" w:hAnsi="Times New Roman" w:cs="Times New Roman"/>
                <w:lang w:val="en-US"/>
              </w:rPr>
            </w:pPr>
            <w:commentRangeStart w:id="1789"/>
            <w:ins w:id="1790" w:author="Nataliya Tomaskovic" w:date="2022-08-18T21:28:00Z">
              <w:r w:rsidRPr="00DD122E">
                <w:rPr>
                  <w:rFonts w:ascii="Times New Roman" w:eastAsia="Calibri" w:hAnsi="Times New Roman" w:cs="Times New Roman"/>
                  <w:lang w:val="uk-UA"/>
                  <w:rPrChange w:id="1791"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792" w:author="OLENA PASHKOVA (NEPTUNE.UA)" w:date="2022-11-21T15:27:00Z">
                    <w:rPr>
                      <w:rFonts w:ascii="Times New Roman" w:eastAsia="Calibri" w:hAnsi="Times New Roman" w:cs="Times New Roman"/>
                      <w:lang w:val="uk-UA"/>
                    </w:rPr>
                  </w:rPrChange>
                </w:rPr>
                <w:tab/>
              </w:r>
            </w:ins>
            <w:r w:rsidRPr="00DD122E">
              <w:rPr>
                <w:rFonts w:ascii="Times New Roman" w:eastAsia="Times New Roman" w:hAnsi="Times New Roman" w:cs="Times New Roman"/>
                <w:highlight w:val="yellow"/>
                <w:lang w:val="en-US"/>
                <w:rPrChange w:id="1793" w:author="OLENA PASHKOVA (NEPTUNE.UA)" w:date="2022-11-21T15:27:00Z">
                  <w:rPr>
                    <w:rFonts w:ascii="Times New Roman" w:eastAsia="Times New Roman" w:hAnsi="Times New Roman" w:cs="Times New Roman"/>
                    <w:highlight w:val="yellow"/>
                    <w:lang w:val="en-US"/>
                  </w:rPr>
                </w:rPrChange>
              </w:rPr>
              <w:t xml:space="preserve">if there is </w:t>
            </w:r>
            <w:del w:id="1794" w:author="OLENA PASHKOVA (NEPTUNE.UA)" w:date="2022-10-26T03:15:00Z">
              <w:r w:rsidRPr="00DD122E" w:rsidDel="00A00130">
                <w:rPr>
                  <w:rFonts w:ascii="Times New Roman" w:eastAsia="Times New Roman" w:hAnsi="Times New Roman" w:cs="Times New Roman"/>
                  <w:highlight w:val="yellow"/>
                  <w:lang w:val="en-US"/>
                  <w:rPrChange w:id="1795" w:author="OLENA PASHKOVA (NEPTUNE.UA)" w:date="2022-11-21T15:27:00Z">
                    <w:rPr>
                      <w:rFonts w:ascii="Times New Roman" w:eastAsia="Times New Roman" w:hAnsi="Times New Roman" w:cs="Times New Roman"/>
                      <w:highlight w:val="yellow"/>
                      <w:lang w:val="en-US"/>
                    </w:rPr>
                  </w:rPrChange>
                </w:rPr>
                <w:delText>reason to believe</w:delText>
              </w:r>
            </w:del>
            <w:ins w:id="1796" w:author="Viktoriya Elik" w:date="2022-08-24T17:41:00Z">
              <w:r w:rsidRPr="00DD122E">
                <w:rPr>
                  <w:rFonts w:ascii="Times New Roman" w:eastAsia="Times New Roman" w:hAnsi="Times New Roman" w:cs="Times New Roman"/>
                  <w:highlight w:val="yellow"/>
                  <w:lang w:val="en-US"/>
                  <w:rPrChange w:id="1797" w:author="OLENA PASHKOVA (NEPTUNE.UA)" w:date="2022-11-21T15:27:00Z">
                    <w:rPr>
                      <w:rFonts w:ascii="Times New Roman" w:eastAsia="Times New Roman" w:hAnsi="Times New Roman" w:cs="Times New Roman"/>
                      <w:highlight w:val="yellow"/>
                      <w:lang w:val="en-US"/>
                    </w:rPr>
                  </w:rPrChange>
                </w:rPr>
                <w:t>a documented proof</w:t>
              </w:r>
            </w:ins>
            <w:r w:rsidRPr="00DD122E">
              <w:rPr>
                <w:rFonts w:ascii="Times New Roman" w:eastAsia="Times New Roman" w:hAnsi="Times New Roman" w:cs="Times New Roman"/>
                <w:highlight w:val="yellow"/>
                <w:lang w:val="en-US"/>
                <w:rPrChange w:id="1798" w:author="OLENA PASHKOVA (NEPTUNE.UA)" w:date="2022-11-21T15:27:00Z">
                  <w:rPr>
                    <w:rFonts w:ascii="Times New Roman" w:eastAsia="Times New Roman" w:hAnsi="Times New Roman" w:cs="Times New Roman"/>
                    <w:highlight w:val="yellow"/>
                    <w:lang w:val="en-US"/>
                  </w:rPr>
                </w:rPrChange>
              </w:rPr>
              <w:t xml:space="preserve"> that </w:t>
            </w:r>
            <w:ins w:id="1799" w:author="OLENA PASHKOVA (NEPTUNE.UA)" w:date="2022-10-26T03:16:00Z">
              <w:r w:rsidR="00A00130" w:rsidRPr="00DD122E">
                <w:rPr>
                  <w:rFonts w:ascii="Times New Roman" w:eastAsia="Times New Roman" w:hAnsi="Times New Roman" w:cs="Times New Roman"/>
                  <w:highlight w:val="yellow"/>
                  <w:lang w:val="en-US"/>
                  <w:rPrChange w:id="1800" w:author="OLENA PASHKOVA (NEPTUNE.UA)" w:date="2022-11-21T15:27:00Z">
                    <w:rPr>
                      <w:rFonts w:ascii="Times New Roman" w:eastAsia="Times New Roman" w:hAnsi="Times New Roman" w:cs="Times New Roman"/>
                      <w:highlight w:val="yellow"/>
                      <w:lang w:val="en-US"/>
                    </w:rPr>
                  </w:rPrChange>
                </w:rPr>
                <w:t xml:space="preserve"> Grain </w:t>
              </w:r>
            </w:ins>
            <w:ins w:id="1801" w:author="Viktoriya Elik" w:date="2022-08-24T17:52:00Z">
              <w:del w:id="1802" w:author="OLENA PASHKOVA (NEPTUNE.UA)" w:date="2022-10-26T03:16:00Z">
                <w:r w:rsidRPr="00DD122E" w:rsidDel="00A00130">
                  <w:rPr>
                    <w:rFonts w:ascii="Times New Roman" w:eastAsia="Times New Roman" w:hAnsi="Times New Roman" w:cs="Times New Roman"/>
                    <w:highlight w:val="yellow"/>
                    <w:lang w:val="en-US"/>
                    <w:rPrChange w:id="1803" w:author="OLENA PASHKOVA (NEPTUNE.UA)" w:date="2022-11-21T15:27:00Z">
                      <w:rPr>
                        <w:rFonts w:ascii="Times New Roman" w:eastAsia="Times New Roman" w:hAnsi="Times New Roman" w:cs="Times New Roman"/>
                        <w:highlight w:val="yellow"/>
                        <w:lang w:val="en-US"/>
                      </w:rPr>
                    </w:rPrChange>
                  </w:rPr>
                  <w:delText>Goods</w:delText>
                </w:r>
              </w:del>
              <w:r w:rsidRPr="00DD122E">
                <w:rPr>
                  <w:rFonts w:ascii="Times New Roman" w:eastAsia="Times New Roman" w:hAnsi="Times New Roman" w:cs="Times New Roman"/>
                  <w:highlight w:val="yellow"/>
                  <w:lang w:val="en-US"/>
                  <w:rPrChange w:id="1804" w:author="OLENA PASHKOVA (NEPTUNE.UA)" w:date="2022-11-21T15:27:00Z">
                    <w:rPr>
                      <w:rFonts w:ascii="Times New Roman" w:eastAsia="Times New Roman" w:hAnsi="Times New Roman" w:cs="Times New Roman"/>
                      <w:highlight w:val="yellow"/>
                      <w:lang w:val="en-US"/>
                    </w:rPr>
                  </w:rPrChange>
                </w:rPr>
                <w:t xml:space="preserve"> </w:t>
              </w:r>
            </w:ins>
            <w:ins w:id="1805" w:author="OLENA PASHKOVA (NEPTUNE.UA)" w:date="2022-10-26T03:16:00Z">
              <w:r w:rsidR="00A00130" w:rsidRPr="00DD122E">
                <w:rPr>
                  <w:rFonts w:ascii="Times New Roman" w:eastAsia="Times New Roman" w:hAnsi="Times New Roman" w:cs="Times New Roman"/>
                  <w:highlight w:val="yellow"/>
                  <w:lang w:val="en-US"/>
                  <w:rPrChange w:id="1806" w:author="OLENA PASHKOVA (NEPTUNE.UA)" w:date="2022-11-21T15:27:00Z">
                    <w:rPr>
                      <w:rFonts w:ascii="Times New Roman" w:eastAsia="Times New Roman" w:hAnsi="Times New Roman" w:cs="Times New Roman"/>
                      <w:highlight w:val="yellow"/>
                      <w:lang w:val="en-US"/>
                    </w:rPr>
                  </w:rPrChange>
                </w:rPr>
                <w:t xml:space="preserve">is </w:t>
              </w:r>
            </w:ins>
            <w:ins w:id="1807" w:author="Viktoriya Elik" w:date="2022-08-24T17:52:00Z">
              <w:del w:id="1808" w:author="OLENA PASHKOVA (NEPTUNE.UA)" w:date="2022-10-26T03:16:00Z">
                <w:r w:rsidRPr="00DD122E" w:rsidDel="00A00130">
                  <w:rPr>
                    <w:rFonts w:ascii="Times New Roman" w:eastAsia="Times New Roman" w:hAnsi="Times New Roman" w:cs="Times New Roman"/>
                    <w:highlight w:val="yellow"/>
                    <w:lang w:val="en-US"/>
                    <w:rPrChange w:id="1809" w:author="OLENA PASHKOVA (NEPTUNE.UA)" w:date="2022-11-21T15:27:00Z">
                      <w:rPr>
                        <w:rFonts w:ascii="Times New Roman" w:eastAsia="Times New Roman" w:hAnsi="Times New Roman" w:cs="Times New Roman"/>
                        <w:highlight w:val="yellow"/>
                        <w:lang w:val="en-US"/>
                      </w:rPr>
                    </w:rPrChange>
                  </w:rPr>
                  <w:delText>a</w:delText>
                </w:r>
              </w:del>
            </w:ins>
            <w:ins w:id="1810" w:author="Viktoriya Elik" w:date="2022-08-24T17:53:00Z">
              <w:del w:id="1811" w:author="OLENA PASHKOVA (NEPTUNE.UA)" w:date="2022-10-26T03:16:00Z">
                <w:r w:rsidRPr="00DD122E" w:rsidDel="00A00130">
                  <w:rPr>
                    <w:rFonts w:ascii="Times New Roman" w:eastAsia="Times New Roman" w:hAnsi="Times New Roman" w:cs="Times New Roman"/>
                    <w:highlight w:val="yellow"/>
                    <w:lang w:val="en-US"/>
                    <w:rPrChange w:id="1812" w:author="OLENA PASHKOVA (NEPTUNE.UA)" w:date="2022-11-21T15:27:00Z">
                      <w:rPr>
                        <w:rFonts w:ascii="Times New Roman" w:eastAsia="Times New Roman" w:hAnsi="Times New Roman" w:cs="Times New Roman"/>
                        <w:highlight w:val="yellow"/>
                        <w:lang w:val="en-US"/>
                      </w:rPr>
                    </w:rPrChange>
                  </w:rPr>
                  <w:delText>re</w:delText>
                </w:r>
              </w:del>
              <w:r w:rsidRPr="00DD122E">
                <w:rPr>
                  <w:rFonts w:ascii="Times New Roman" w:eastAsia="Times New Roman" w:hAnsi="Times New Roman" w:cs="Times New Roman"/>
                  <w:highlight w:val="yellow"/>
                  <w:lang w:val="en-US"/>
                  <w:rPrChange w:id="1813" w:author="OLENA PASHKOVA (NEPTUNE.UA)" w:date="2022-11-21T15:27:00Z">
                    <w:rPr>
                      <w:rFonts w:ascii="Times New Roman" w:eastAsia="Times New Roman" w:hAnsi="Times New Roman" w:cs="Times New Roman"/>
                      <w:highlight w:val="yellow"/>
                      <w:lang w:val="en-US"/>
                    </w:rPr>
                  </w:rPrChange>
                </w:rPr>
                <w:t xml:space="preserve"> attached or otherwise encumbered</w:t>
              </w:r>
            </w:ins>
            <w:ins w:id="1814" w:author="OLENA PASHKOVA (NEPTUNE.UA)" w:date="2022-10-26T03:16:00Z">
              <w:r w:rsidR="00A00130" w:rsidRPr="00DD122E">
                <w:rPr>
                  <w:rFonts w:ascii="Times New Roman" w:eastAsia="Times New Roman" w:hAnsi="Times New Roman" w:cs="Times New Roman"/>
                  <w:highlight w:val="yellow"/>
                  <w:lang w:val="en-US"/>
                  <w:rPrChange w:id="1815" w:author="OLENA PASHKOVA (NEPTUNE.UA)" w:date="2022-11-21T15:27:00Z">
                    <w:rPr>
                      <w:rFonts w:ascii="Times New Roman" w:eastAsia="Times New Roman" w:hAnsi="Times New Roman" w:cs="Times New Roman"/>
                      <w:highlight w:val="yellow"/>
                      <w:lang w:val="en-US"/>
                    </w:rPr>
                  </w:rPrChange>
                </w:rPr>
                <w:t xml:space="preserve">. </w:t>
              </w:r>
            </w:ins>
            <w:del w:id="1816" w:author="OLENA PASHKOVA (NEPTUNE.UA)" w:date="2022-10-26T03:17:00Z">
              <w:r w:rsidRPr="00DD122E" w:rsidDel="00A00130">
                <w:rPr>
                  <w:rFonts w:ascii="Times New Roman" w:eastAsia="Times New Roman" w:hAnsi="Times New Roman" w:cs="Times New Roman"/>
                  <w:highlight w:val="yellow"/>
                  <w:lang w:val="en-US"/>
                  <w:rPrChange w:id="1817" w:author="OLENA PASHKOVA (NEPTUNE.UA)" w:date="2022-11-21T15:27:00Z">
                    <w:rPr>
                      <w:rFonts w:ascii="Times New Roman" w:eastAsia="Times New Roman" w:hAnsi="Times New Roman" w:cs="Times New Roman"/>
                      <w:lang w:val="en-US"/>
                    </w:rPr>
                  </w:rPrChange>
                </w:rPr>
                <w:delText>the shipper</w:delText>
              </w:r>
            </w:del>
            <w:ins w:id="1818" w:author="Nataliya Tomaskovic" w:date="2022-08-18T19:05:00Z">
              <w:del w:id="1819" w:author="OLENA PASHKOVA (NEPTUNE.UA)" w:date="2022-10-26T03:17:00Z">
                <w:r w:rsidRPr="00DD122E" w:rsidDel="00A00130">
                  <w:rPr>
                    <w:rFonts w:ascii="Times New Roman" w:eastAsia="Times New Roman" w:hAnsi="Times New Roman" w:cs="Times New Roman"/>
                    <w:highlight w:val="yellow"/>
                    <w:lang w:val="en-US"/>
                    <w:rPrChange w:id="1820" w:author="OLENA PASHKOVA (NEPTUNE.UA)" w:date="2022-11-21T15:27:00Z">
                      <w:rPr>
                        <w:rFonts w:ascii="Times New Roman" w:eastAsia="Times New Roman" w:hAnsi="Times New Roman" w:cs="Times New Roman"/>
                        <w:highlight w:val="yellow"/>
                        <w:lang w:val="en-US"/>
                      </w:rPr>
                    </w:rPrChange>
                  </w:rPr>
                  <w:delText>/</w:delText>
                </w:r>
              </w:del>
            </w:ins>
            <w:del w:id="1821" w:author="OLENA PASHKOVA (NEPTUNE.UA)" w:date="2022-10-26T03:17:00Z">
              <w:r w:rsidRPr="00DD122E" w:rsidDel="00A00130">
                <w:rPr>
                  <w:rFonts w:ascii="Times New Roman" w:eastAsia="Times New Roman" w:hAnsi="Times New Roman" w:cs="Times New Roman"/>
                  <w:highlight w:val="yellow"/>
                  <w:lang w:val="en-US"/>
                  <w:rPrChange w:id="1822" w:author="OLENA PASHKOVA (NEPTUNE.UA)" w:date="2022-11-21T15:27:00Z">
                    <w:rPr>
                      <w:rFonts w:ascii="Times New Roman" w:eastAsia="Times New Roman" w:hAnsi="Times New Roman" w:cs="Times New Roman"/>
                      <w:lang w:val="en-US"/>
                    </w:rPr>
                  </w:rPrChange>
                </w:rPr>
                <w:delText xml:space="preserve">, exporter </w:delText>
              </w:r>
            </w:del>
            <w:ins w:id="1823" w:author="Nataliya Tomaskovic" w:date="2022-08-18T19:05:00Z">
              <w:del w:id="1824" w:author="OLENA PASHKOVA (NEPTUNE.UA)" w:date="2022-10-26T03:17:00Z">
                <w:r w:rsidRPr="00DD122E" w:rsidDel="00A00130">
                  <w:rPr>
                    <w:rFonts w:ascii="Times New Roman" w:eastAsia="Times New Roman" w:hAnsi="Times New Roman" w:cs="Times New Roman"/>
                    <w:highlight w:val="yellow"/>
                    <w:lang w:val="en-US"/>
                    <w:rPrChange w:id="1825" w:author="OLENA PASHKOVA (NEPTUNE.UA)" w:date="2022-11-21T15:27:00Z">
                      <w:rPr>
                        <w:rFonts w:ascii="Times New Roman" w:eastAsia="Times New Roman" w:hAnsi="Times New Roman" w:cs="Times New Roman"/>
                        <w:highlight w:val="yellow"/>
                        <w:lang w:val="en-US"/>
                      </w:rPr>
                    </w:rPrChange>
                  </w:rPr>
                  <w:delText>as per</w:delText>
                </w:r>
              </w:del>
            </w:ins>
            <w:del w:id="1826" w:author="OLENA PASHKOVA (NEPTUNE.UA)" w:date="2022-10-26T03:17:00Z">
              <w:r w:rsidRPr="00DD122E" w:rsidDel="00A00130">
                <w:rPr>
                  <w:rFonts w:ascii="Times New Roman" w:eastAsia="Times New Roman" w:hAnsi="Times New Roman" w:cs="Times New Roman"/>
                  <w:highlight w:val="yellow"/>
                  <w:lang w:val="en-US"/>
                  <w:rPrChange w:id="1827" w:author="OLENA PASHKOVA (NEPTUNE.UA)" w:date="2022-11-21T15:27:00Z">
                    <w:rPr>
                      <w:rFonts w:ascii="Times New Roman" w:eastAsia="Times New Roman" w:hAnsi="Times New Roman" w:cs="Times New Roman"/>
                      <w:lang w:val="en-US"/>
                    </w:rPr>
                  </w:rPrChange>
                </w:rPr>
                <w:delText>according to the</w:delText>
              </w:r>
            </w:del>
            <w:ins w:id="1828" w:author="Nataliya Tomaskovic" w:date="2022-08-18T19:05:00Z">
              <w:del w:id="1829" w:author="OLENA PASHKOVA (NEPTUNE.UA)" w:date="2022-10-26T03:17:00Z">
                <w:r w:rsidRPr="00DD122E" w:rsidDel="00A00130">
                  <w:rPr>
                    <w:rFonts w:ascii="Times New Roman" w:eastAsia="Times New Roman" w:hAnsi="Times New Roman" w:cs="Times New Roman"/>
                    <w:highlight w:val="yellow"/>
                    <w:lang w:val="en-US"/>
                    <w:rPrChange w:id="1830" w:author="OLENA PASHKOVA (NEPTUNE.UA)" w:date="2022-11-21T15:27:00Z">
                      <w:rPr>
                        <w:rFonts w:ascii="Times New Roman" w:eastAsia="Times New Roman" w:hAnsi="Times New Roman" w:cs="Times New Roman"/>
                        <w:highlight w:val="yellow"/>
                        <w:lang w:val="en-US"/>
                      </w:rPr>
                    </w:rPrChange>
                  </w:rPr>
                  <w:delText xml:space="preserve"> submitted</w:delText>
                </w:r>
              </w:del>
            </w:ins>
            <w:del w:id="1831" w:author="OLENA PASHKOVA (NEPTUNE.UA)" w:date="2022-10-26T03:17:00Z">
              <w:r w:rsidRPr="00DD122E" w:rsidDel="00A00130">
                <w:rPr>
                  <w:rFonts w:ascii="Times New Roman" w:eastAsia="Times New Roman" w:hAnsi="Times New Roman" w:cs="Times New Roman"/>
                  <w:highlight w:val="yellow"/>
                  <w:lang w:val="en-US"/>
                  <w:rPrChange w:id="1832" w:author="OLENA PASHKOVA (NEPTUNE.UA)" w:date="2022-11-21T15:27:00Z">
                    <w:rPr>
                      <w:rFonts w:ascii="Times New Roman" w:eastAsia="Times New Roman" w:hAnsi="Times New Roman" w:cs="Times New Roman"/>
                      <w:lang w:val="en-US"/>
                    </w:rPr>
                  </w:rPrChange>
                </w:rPr>
                <w:delText xml:space="preserve"> documents of the Customer and / or other Customer’s counterparty in the supply chain of grain is doubtful, </w:delText>
              </w:r>
            </w:del>
            <w:ins w:id="1833" w:author="Nataliya Tomaskovic" w:date="2022-08-18T19:06:00Z">
              <w:del w:id="1834" w:author="OLENA PASHKOVA (NEPTUNE.UA)" w:date="2022-10-26T03:17:00Z">
                <w:r w:rsidRPr="00DD122E" w:rsidDel="00A00130">
                  <w:rPr>
                    <w:rFonts w:ascii="Times New Roman" w:eastAsia="Times New Roman" w:hAnsi="Times New Roman" w:cs="Times New Roman"/>
                    <w:highlight w:val="yellow"/>
                    <w:lang w:val="en-US"/>
                    <w:rPrChange w:id="1835" w:author="OLENA PASHKOVA (NEPTUNE.UA)" w:date="2022-11-21T15:27:00Z">
                      <w:rPr>
                        <w:rFonts w:ascii="Times New Roman" w:eastAsia="Times New Roman" w:hAnsi="Times New Roman" w:cs="Times New Roman"/>
                        <w:highlight w:val="yellow"/>
                        <w:lang w:val="en-US"/>
                      </w:rPr>
                    </w:rPrChange>
                  </w:rPr>
                  <w:delText>has</w:delText>
                </w:r>
              </w:del>
            </w:ins>
            <w:del w:id="1836" w:author="OLENA PASHKOVA (NEPTUNE.UA)" w:date="2022-10-26T03:17:00Z">
              <w:r w:rsidRPr="00DD122E" w:rsidDel="00A00130">
                <w:rPr>
                  <w:rFonts w:ascii="Times New Roman" w:eastAsia="Times New Roman" w:hAnsi="Times New Roman" w:cs="Times New Roman"/>
                  <w:highlight w:val="yellow"/>
                  <w:lang w:val="en-US"/>
                  <w:rPrChange w:id="1837" w:author="OLENA PASHKOVA (NEPTUNE.UA)" w:date="2022-11-21T15:27:00Z">
                    <w:rPr>
                      <w:rFonts w:ascii="Times New Roman" w:eastAsia="Times New Roman" w:hAnsi="Times New Roman" w:cs="Times New Roman"/>
                      <w:lang w:val="en-US"/>
                    </w:rPr>
                  </w:rPrChange>
                </w:rPr>
                <w:delText>a negative tax or criminal history and</w:delText>
              </w:r>
            </w:del>
            <w:ins w:id="1838" w:author="Nataliya Tomaskovic" w:date="2022-08-18T19:06:00Z">
              <w:del w:id="1839" w:author="OLENA PASHKOVA (NEPTUNE.UA)" w:date="2022-10-26T03:17:00Z">
                <w:r w:rsidRPr="00DD122E" w:rsidDel="00A00130">
                  <w:rPr>
                    <w:rFonts w:ascii="Times New Roman" w:eastAsia="Times New Roman" w:hAnsi="Times New Roman" w:cs="Times New Roman"/>
                    <w:highlight w:val="yellow"/>
                    <w:lang w:val="en-US"/>
                    <w:rPrChange w:id="1840" w:author="OLENA PASHKOVA (NEPTUNE.UA)" w:date="2022-11-21T15:27:00Z">
                      <w:rPr>
                        <w:rFonts w:ascii="Times New Roman" w:eastAsia="Times New Roman" w:hAnsi="Times New Roman" w:cs="Times New Roman"/>
                        <w:highlight w:val="yellow"/>
                        <w:lang w:val="en-US"/>
                      </w:rPr>
                    </w:rPrChange>
                  </w:rPr>
                  <w:delText>/</w:delText>
                </w:r>
              </w:del>
            </w:ins>
            <w:del w:id="1841" w:author="OLENA PASHKOVA (NEPTUNE.UA)" w:date="2022-10-26T03:17:00Z">
              <w:r w:rsidRPr="00DD122E" w:rsidDel="00A00130">
                <w:rPr>
                  <w:rFonts w:ascii="Times New Roman" w:eastAsia="Times New Roman" w:hAnsi="Times New Roman" w:cs="Times New Roman"/>
                  <w:highlight w:val="yellow"/>
                  <w:lang w:val="en-US"/>
                  <w:rPrChange w:id="1842" w:author="OLENA PASHKOVA (NEPTUNE.UA)" w:date="2022-11-21T15:27:00Z">
                    <w:rPr>
                      <w:rFonts w:ascii="Times New Roman" w:eastAsia="Times New Roman" w:hAnsi="Times New Roman" w:cs="Times New Roman"/>
                      <w:lang w:val="en-US"/>
                    </w:rPr>
                  </w:rPrChange>
                </w:rPr>
                <w:delText xml:space="preserve"> \ or is a party to the criminal proceedings, etc., and / or</w:delText>
              </w:r>
            </w:del>
            <w:ins w:id="1843" w:author="Nataliya Tomaskovic" w:date="2022-08-18T19:06:00Z">
              <w:del w:id="1844" w:author="OLENA PASHKOVA (NEPTUNE.UA)" w:date="2022-10-26T03:17:00Z">
                <w:r w:rsidRPr="00DD122E" w:rsidDel="00A00130">
                  <w:rPr>
                    <w:rFonts w:ascii="Times New Roman" w:eastAsia="Times New Roman" w:hAnsi="Times New Roman" w:cs="Times New Roman"/>
                    <w:highlight w:val="yellow"/>
                    <w:lang w:val="en-US"/>
                    <w:rPrChange w:id="1845" w:author="OLENA PASHKOVA (NEPTUNE.UA)" w:date="2022-11-21T15:27:00Z">
                      <w:rPr>
                        <w:rFonts w:ascii="Times New Roman" w:eastAsia="Times New Roman" w:hAnsi="Times New Roman" w:cs="Times New Roman"/>
                        <w:highlight w:val="yellow"/>
                        <w:lang w:val="en-US"/>
                      </w:rPr>
                    </w:rPrChange>
                  </w:rPr>
                  <w:delText xml:space="preserve"> the</w:delText>
                </w:r>
              </w:del>
            </w:ins>
            <w:del w:id="1846" w:author="OLENA PASHKOVA (NEPTUNE.UA)" w:date="2022-10-26T03:17:00Z">
              <w:r w:rsidRPr="00DD122E" w:rsidDel="00A00130">
                <w:rPr>
                  <w:rFonts w:ascii="Times New Roman" w:eastAsia="Times New Roman" w:hAnsi="Times New Roman" w:cs="Times New Roman"/>
                  <w:highlight w:val="yellow"/>
                  <w:lang w:val="en-US"/>
                  <w:rPrChange w:id="1847" w:author="OLENA PASHKOVA (NEPTUNE.UA)" w:date="2022-11-21T15:27:00Z">
                    <w:rPr>
                      <w:rFonts w:ascii="Times New Roman" w:eastAsia="Times New Roman" w:hAnsi="Times New Roman" w:cs="Times New Roman"/>
                      <w:lang w:val="en-US"/>
                    </w:rPr>
                  </w:rPrChange>
                </w:rPr>
                <w:delText xml:space="preserve"> grain is</w:delText>
              </w:r>
              <w:r w:rsidRPr="00DD122E" w:rsidDel="00A00130">
                <w:rPr>
                  <w:rFonts w:ascii="Times New Roman" w:eastAsia="Times New Roman" w:hAnsi="Times New Roman" w:cs="Times New Roman"/>
                  <w:lang w:val="en-US"/>
                  <w:rPrChange w:id="1848" w:author="OLENA PASHKOVA (NEPTUNE.UA)" w:date="2022-11-21T15:27:00Z">
                    <w:rPr>
                      <w:rFonts w:ascii="Times New Roman" w:eastAsia="Times New Roman" w:hAnsi="Times New Roman" w:cs="Times New Roman"/>
                      <w:lang w:val="en-US"/>
                    </w:rPr>
                  </w:rPrChange>
                </w:rPr>
                <w:delText xml:space="preserve"> the subject of criminal and / or</w:delText>
              </w:r>
            </w:del>
            <w:ins w:id="1849" w:author="Nataliya Tomaskovic" w:date="2022-08-18T19:06:00Z">
              <w:del w:id="1850" w:author="OLENA PASHKOVA (NEPTUNE.UA)" w:date="2022-10-26T03:17:00Z">
                <w:r w:rsidRPr="00DD122E" w:rsidDel="00A00130">
                  <w:rPr>
                    <w:rFonts w:ascii="Times New Roman" w:eastAsia="Times New Roman" w:hAnsi="Times New Roman" w:cs="Times New Roman"/>
                    <w:lang w:val="en-US"/>
                    <w:rPrChange w:id="1851" w:author="OLENA PASHKOVA (NEPTUNE.UA)" w:date="2022-11-21T15:27:00Z">
                      <w:rPr>
                        <w:rFonts w:ascii="Times New Roman" w:eastAsia="Times New Roman" w:hAnsi="Times New Roman" w:cs="Times New Roman"/>
                        <w:lang w:val="en-US"/>
                      </w:rPr>
                    </w:rPrChange>
                  </w:rPr>
                  <w:delText xml:space="preserve"> law</w:delText>
                </w:r>
              </w:del>
            </w:ins>
            <w:del w:id="1852" w:author="OLENA PASHKOVA (NEPTUNE.UA)" w:date="2022-10-26T03:17:00Z">
              <w:r w:rsidRPr="00DD122E" w:rsidDel="00A00130">
                <w:rPr>
                  <w:rFonts w:ascii="Times New Roman" w:eastAsia="Times New Roman" w:hAnsi="Times New Roman" w:cs="Times New Roman"/>
                  <w:lang w:val="en-US"/>
                  <w:rPrChange w:id="1853" w:author="OLENA PASHKOVA (NEPTUNE.UA)" w:date="2022-11-21T15:27:00Z">
                    <w:rPr>
                      <w:rFonts w:ascii="Times New Roman" w:eastAsia="Times New Roman" w:hAnsi="Times New Roman" w:cs="Times New Roman"/>
                      <w:lang w:val="en-US"/>
                    </w:rPr>
                  </w:rPrChange>
                </w:rPr>
                <w:delText xml:space="preserve"> enforcement proceedings, or there is a risk of seizure (arrest) of grain.</w:delText>
              </w:r>
              <w:commentRangeEnd w:id="1789"/>
              <w:r w:rsidRPr="00DD122E" w:rsidDel="00A00130">
                <w:rPr>
                  <w:rFonts w:ascii="Times New Roman" w:eastAsia="Calibri" w:hAnsi="Times New Roman" w:cs="Times New Roman"/>
                  <w:rPrChange w:id="1854" w:author="OLENA PASHKOVA (NEPTUNE.UA)" w:date="2022-11-21T15:27:00Z">
                    <w:rPr>
                      <w:rFonts w:ascii="Calibri" w:eastAsia="Calibri" w:hAnsi="Calibri" w:cs="Times New Roman"/>
                      <w:sz w:val="16"/>
                      <w:szCs w:val="16"/>
                    </w:rPr>
                  </w:rPrChange>
                </w:rPr>
                <w:commentReference w:id="1789"/>
              </w:r>
            </w:del>
          </w:p>
          <w:p w14:paraId="04400ECE" w14:textId="77777777" w:rsidR="00400CA9" w:rsidRPr="00DD122E" w:rsidRDefault="00400CA9" w:rsidP="00400CA9">
            <w:pPr>
              <w:contextualSpacing/>
              <w:jc w:val="both"/>
              <w:rPr>
                <w:ins w:id="1855" w:author="Nataliya Tomaskovic" w:date="2022-08-18T21:27:00Z"/>
                <w:rFonts w:ascii="Times New Roman" w:eastAsia="Times New Roman" w:hAnsi="Times New Roman" w:cs="Times New Roman"/>
                <w:lang w:val="en-US"/>
              </w:rPr>
            </w:pPr>
          </w:p>
          <w:p w14:paraId="2884B4E7" w14:textId="77777777" w:rsidR="00400CA9" w:rsidRPr="00DD122E" w:rsidRDefault="00400CA9" w:rsidP="00400CA9">
            <w:pPr>
              <w:contextualSpacing/>
              <w:jc w:val="both"/>
              <w:rPr>
                <w:rFonts w:ascii="Times New Roman" w:eastAsia="Times New Roman" w:hAnsi="Times New Roman" w:cs="Times New Roman"/>
                <w:lang w:val="en-US"/>
                <w:rPrChange w:id="1856" w:author="OLENA PASHKOVA (NEPTUNE.UA)" w:date="2022-11-21T15:27:00Z">
                  <w:rPr>
                    <w:rFonts w:ascii="Times New Roman" w:eastAsia="Times New Roman" w:hAnsi="Times New Roman" w:cs="Times New Roman"/>
                    <w:lang w:val="en-US"/>
                  </w:rPr>
                </w:rPrChange>
              </w:rPr>
            </w:pPr>
          </w:p>
          <w:p w14:paraId="18254152" w14:textId="182A6E32" w:rsidR="00400CA9" w:rsidRPr="00DD122E" w:rsidRDefault="00400CA9" w:rsidP="00400CA9">
            <w:pPr>
              <w:contextualSpacing/>
              <w:jc w:val="both"/>
              <w:rPr>
                <w:rFonts w:ascii="Times New Roman" w:eastAsia="Times New Roman" w:hAnsi="Times New Roman" w:cs="Times New Roman"/>
                <w:color w:val="C00000"/>
                <w:lang w:val="en-US"/>
                <w:rPrChange w:id="1857" w:author="OLENA PASHKOVA (NEPTUNE.UA)" w:date="2022-11-21T15:27:00Z">
                  <w:rPr>
                    <w:rFonts w:ascii="Times New Roman" w:eastAsia="Times New Roman" w:hAnsi="Times New Roman" w:cs="Times New Roman"/>
                    <w:lang w:val="en-US"/>
                  </w:rPr>
                </w:rPrChange>
              </w:rPr>
            </w:pPr>
            <w:ins w:id="1858" w:author="Nataliya Tomaskovic" w:date="2022-08-18T21:29:00Z">
              <w:r w:rsidRPr="00DD122E">
                <w:rPr>
                  <w:rFonts w:ascii="Times New Roman" w:eastAsia="Calibri" w:hAnsi="Times New Roman" w:cs="Times New Roman"/>
                  <w:lang w:val="uk-UA"/>
                  <w:rPrChange w:id="185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1860" w:author="OLENA PASHKOVA (NEPTUNE.UA)" w:date="2022-11-21T15:27:00Z">
                    <w:rPr>
                      <w:rFonts w:ascii="Times New Roman" w:eastAsia="Calibri" w:hAnsi="Times New Roman" w:cs="Times New Roman"/>
                      <w:lang w:val="uk-UA"/>
                    </w:rPr>
                  </w:rPrChange>
                </w:rPr>
                <w:tab/>
              </w:r>
            </w:ins>
            <w:r w:rsidRPr="00DD122E">
              <w:rPr>
                <w:rFonts w:ascii="Times New Roman" w:eastAsia="Times New Roman" w:hAnsi="Times New Roman" w:cs="Times New Roman"/>
                <w:lang w:val="en-US"/>
                <w:rPrChange w:id="1861" w:author="OLENA PASHKOVA (NEPTUNE.UA)" w:date="2022-11-21T15:27:00Z">
                  <w:rPr>
                    <w:rFonts w:ascii="Times New Roman" w:eastAsia="Times New Roman" w:hAnsi="Times New Roman" w:cs="Times New Roman"/>
                    <w:lang w:val="en-US"/>
                  </w:rPr>
                </w:rPrChange>
              </w:rPr>
              <w:t xml:space="preserve">when </w:t>
            </w:r>
            <w:r w:rsidRPr="00DD122E">
              <w:rPr>
                <w:rFonts w:ascii="Times New Roman" w:eastAsia="Times New Roman" w:hAnsi="Times New Roman" w:cs="Times New Roman"/>
                <w:b/>
                <w:bCs/>
                <w:lang w:val="en-US"/>
                <w:rPrChange w:id="1862" w:author="OLENA PASHKOVA (NEPTUNE.UA)" w:date="2022-11-21T15:27:00Z">
                  <w:rPr>
                    <w:rFonts w:ascii="Times New Roman" w:eastAsia="Times New Roman" w:hAnsi="Times New Roman" w:cs="Times New Roman"/>
                    <w:b/>
                    <w:bCs/>
                    <w:lang w:val="en-US"/>
                  </w:rPr>
                </w:rPrChange>
              </w:rPr>
              <w:t>fumigated railway cars</w:t>
            </w:r>
            <w:r w:rsidRPr="00DD122E">
              <w:rPr>
                <w:rFonts w:ascii="Times New Roman" w:eastAsia="Times New Roman" w:hAnsi="Times New Roman" w:cs="Times New Roman"/>
                <w:lang w:val="en-US"/>
                <w:rPrChange w:id="1863" w:author="OLENA PASHKOVA (NEPTUNE.UA)" w:date="2022-11-21T15:27:00Z">
                  <w:rPr>
                    <w:rFonts w:ascii="Times New Roman" w:eastAsia="Times New Roman" w:hAnsi="Times New Roman" w:cs="Times New Roman"/>
                    <w:lang w:val="en-US"/>
                  </w:rPr>
                </w:rPrChange>
              </w:rPr>
              <w:t xml:space="preserve"> arrive. </w:t>
            </w:r>
            <w:commentRangeStart w:id="1864"/>
            <w:commentRangeStart w:id="1865"/>
            <w:del w:id="1866" w:author="Viktoriya Elik" w:date="2022-08-24T17:58:00Z">
              <w:r w:rsidRPr="00DD122E" w:rsidDel="001F7DEC">
                <w:rPr>
                  <w:rFonts w:ascii="Times New Roman" w:eastAsia="Times New Roman" w:hAnsi="Times New Roman" w:cs="Times New Roman"/>
                  <w:lang w:val="en-US"/>
                  <w:rPrChange w:id="1867" w:author="OLENA PASHKOVA (NEPTUNE.UA)" w:date="2022-11-21T15:27:00Z">
                    <w:rPr>
                      <w:rFonts w:ascii="Times New Roman" w:eastAsia="Times New Roman" w:hAnsi="Times New Roman" w:cs="Times New Roman"/>
                      <w:lang w:val="en-US"/>
                    </w:rPr>
                  </w:rPrChange>
                </w:rPr>
                <w:delText xml:space="preserve">The Contractor shall be released from liability for refusal to accept the Cargo or any part thereof in such cases and has the right to demand from the Customer reimbursement of expenses incurred in connection with the rejection of the Cargo in such a case. </w:delText>
              </w:r>
            </w:del>
            <w:del w:id="1868" w:author="OLENA PASHKOVA (NEPTUNE.UA)" w:date="2022-11-21T01:26:00Z">
              <w:r w:rsidRPr="00DD122E" w:rsidDel="008A3D76">
                <w:rPr>
                  <w:rFonts w:ascii="Times New Roman" w:eastAsia="Times New Roman" w:hAnsi="Times New Roman" w:cs="Times New Roman"/>
                  <w:color w:val="C00000"/>
                  <w:lang w:val="en-US"/>
                  <w:rPrChange w:id="1869" w:author="OLENA PASHKOVA (NEPTUNE.UA)" w:date="2022-11-21T15:27:00Z">
                    <w:rPr>
                      <w:rFonts w:ascii="Times New Roman" w:eastAsia="Times New Roman" w:hAnsi="Times New Roman" w:cs="Times New Roman"/>
                      <w:lang w:val="en-US"/>
                    </w:rPr>
                  </w:rPrChange>
                </w:rPr>
                <w:delText>All costs for degassing, simple cars for degassing - at the expense of the Customer.</w:delText>
              </w:r>
              <w:r w:rsidRPr="00DD122E" w:rsidDel="008A3D76">
                <w:rPr>
                  <w:rFonts w:ascii="Times New Roman" w:eastAsia="Times New Roman" w:hAnsi="Times New Roman" w:cs="Times New Roman"/>
                  <w:color w:val="C00000"/>
                  <w:lang w:val="uk-UA"/>
                  <w:rPrChange w:id="1870" w:author="OLENA PASHKOVA (NEPTUNE.UA)" w:date="2022-11-21T15:27:00Z">
                    <w:rPr>
                      <w:rFonts w:ascii="Times New Roman" w:eastAsia="Times New Roman" w:hAnsi="Times New Roman" w:cs="Times New Roman"/>
                      <w:lang w:val="uk-UA"/>
                    </w:rPr>
                  </w:rPrChange>
                </w:rPr>
                <w:delText xml:space="preserve"> </w:delText>
              </w:r>
              <w:commentRangeEnd w:id="1864"/>
              <w:r w:rsidRPr="00DD122E" w:rsidDel="008A3D76">
                <w:rPr>
                  <w:rFonts w:ascii="Times New Roman" w:eastAsia="Calibri" w:hAnsi="Times New Roman" w:cs="Times New Roman"/>
                  <w:color w:val="C00000"/>
                  <w:rPrChange w:id="1871" w:author="OLENA PASHKOVA (NEPTUNE.UA)" w:date="2022-11-21T15:27:00Z">
                    <w:rPr>
                      <w:rFonts w:ascii="Calibri" w:eastAsia="Calibri" w:hAnsi="Calibri" w:cs="Times New Roman"/>
                      <w:sz w:val="16"/>
                      <w:szCs w:val="16"/>
                    </w:rPr>
                  </w:rPrChange>
                </w:rPr>
                <w:commentReference w:id="1864"/>
              </w:r>
              <w:commentRangeEnd w:id="1865"/>
              <w:r w:rsidRPr="00DD122E" w:rsidDel="008A3D76">
                <w:rPr>
                  <w:rFonts w:ascii="Times New Roman" w:eastAsia="Calibri" w:hAnsi="Times New Roman" w:cs="Times New Roman"/>
                  <w:color w:val="C00000"/>
                  <w:rPrChange w:id="1872" w:author="OLENA PASHKOVA (NEPTUNE.UA)" w:date="2022-11-21T15:27:00Z">
                    <w:rPr>
                      <w:rFonts w:ascii="Calibri" w:eastAsia="Calibri" w:hAnsi="Calibri" w:cs="Times New Roman"/>
                      <w:sz w:val="16"/>
                      <w:szCs w:val="16"/>
                    </w:rPr>
                  </w:rPrChange>
                </w:rPr>
                <w:commentReference w:id="1865"/>
              </w:r>
            </w:del>
          </w:p>
          <w:p w14:paraId="57A68573" w14:textId="77777777" w:rsidR="000C0F3A" w:rsidRPr="00DD122E" w:rsidRDefault="000C0F3A" w:rsidP="00400CA9">
            <w:pPr>
              <w:contextualSpacing/>
              <w:jc w:val="both"/>
              <w:rPr>
                <w:ins w:id="1873" w:author="OLENA PASHKOVA (NEPTUNE.UA)" w:date="2022-11-21T01:31:00Z"/>
                <w:rFonts w:ascii="Times New Roman" w:eastAsia="Times New Roman" w:hAnsi="Times New Roman" w:cs="Times New Roman"/>
                <w:b/>
                <w:lang w:val="uk-UA"/>
              </w:rPr>
            </w:pPr>
          </w:p>
          <w:p w14:paraId="6847A73A" w14:textId="497B9C97" w:rsidR="00400CA9" w:rsidRPr="00DD122E" w:rsidRDefault="000C0F3A" w:rsidP="00400CA9">
            <w:pPr>
              <w:contextualSpacing/>
              <w:jc w:val="both"/>
              <w:rPr>
                <w:ins w:id="1874" w:author="SERHII SULIMA (NEPTUNE.UA)" w:date="2022-09-01T12:06:00Z"/>
                <w:rFonts w:ascii="Times New Roman" w:eastAsia="Times New Roman" w:hAnsi="Times New Roman" w:cs="Times New Roman"/>
                <w:bCs/>
                <w:lang w:val="en-US"/>
                <w:rPrChange w:id="1875" w:author="OLENA PASHKOVA (NEPTUNE.UA)" w:date="2022-11-21T15:27:00Z">
                  <w:rPr>
                    <w:ins w:id="1876" w:author="SERHII SULIMA (NEPTUNE.UA)" w:date="2022-09-01T12:06:00Z"/>
                    <w:rFonts w:ascii="Times New Roman" w:eastAsia="Times New Roman" w:hAnsi="Times New Roman" w:cs="Times New Roman"/>
                    <w:b/>
                    <w:lang w:val="uk-UA"/>
                  </w:rPr>
                </w:rPrChange>
              </w:rPr>
            </w:pPr>
            <w:ins w:id="1877" w:author="OLENA PASHKOVA (NEPTUNE.UA)" w:date="2022-11-21T01:31:00Z">
              <w:r w:rsidRPr="00DD122E">
                <w:rPr>
                  <w:rFonts w:ascii="Times New Roman" w:eastAsia="Times New Roman" w:hAnsi="Times New Roman" w:cs="Times New Roman"/>
                  <w:b/>
                  <w:lang w:val="uk-UA"/>
                </w:rPr>
                <w:t>•</w:t>
              </w:r>
              <w:r w:rsidRPr="006F5E0C">
                <w:rPr>
                  <w:rFonts w:ascii="Times New Roman" w:eastAsia="Times New Roman" w:hAnsi="Times New Roman" w:cs="Times New Roman"/>
                  <w:bCs/>
                  <w:lang w:val="en-US"/>
                </w:rPr>
                <w:t xml:space="preserve"> i</w:t>
              </w:r>
            </w:ins>
            <w:ins w:id="1878" w:author="OLENA PASHKOVA (NEPTUNE.UA)" w:date="2022-11-21T01:32:00Z">
              <w:r w:rsidRPr="006F5E0C">
                <w:rPr>
                  <w:rFonts w:ascii="Times New Roman" w:eastAsia="Times New Roman" w:hAnsi="Times New Roman" w:cs="Times New Roman"/>
                  <w:bCs/>
                  <w:lang w:val="en-US"/>
                </w:rPr>
                <w:t xml:space="preserve">n </w:t>
              </w:r>
              <w:r w:rsidR="00B34999" w:rsidRPr="00783C1A">
                <w:rPr>
                  <w:rFonts w:ascii="Times New Roman" w:eastAsia="Times New Roman" w:hAnsi="Times New Roman" w:cs="Times New Roman"/>
                  <w:bCs/>
                  <w:lang w:val="en-US"/>
                </w:rPr>
                <w:t>case of delayed payment of the</w:t>
              </w:r>
              <w:r w:rsidR="00E339DE" w:rsidRPr="004C5B1D">
                <w:rPr>
                  <w:rFonts w:ascii="Times New Roman" w:eastAsia="Times New Roman" w:hAnsi="Times New Roman" w:cs="Times New Roman"/>
                  <w:bCs/>
                  <w:lang w:val="en-US"/>
                </w:rPr>
                <w:t xml:space="preserve"> Contra</w:t>
              </w:r>
            </w:ins>
            <w:ins w:id="1879" w:author="OLENA PASHKOVA (NEPTUNE.UA)" w:date="2022-11-21T01:33:00Z">
              <w:r w:rsidR="00E339DE" w:rsidRPr="004C5B1D">
                <w:rPr>
                  <w:rFonts w:ascii="Times New Roman" w:eastAsia="Times New Roman" w:hAnsi="Times New Roman" w:cs="Times New Roman"/>
                  <w:bCs/>
                  <w:lang w:val="en-US"/>
                </w:rPr>
                <w:t>c</w:t>
              </w:r>
              <w:r w:rsidR="00E339DE" w:rsidRPr="0064263B">
                <w:rPr>
                  <w:rFonts w:ascii="Times New Roman" w:eastAsia="Times New Roman" w:hAnsi="Times New Roman" w:cs="Times New Roman"/>
                  <w:bCs/>
                  <w:lang w:val="en-US"/>
                </w:rPr>
                <w:t xml:space="preserve">tor`s </w:t>
              </w:r>
            </w:ins>
            <w:ins w:id="1880" w:author="OLENA PASHKOVA (NEPTUNE.UA)" w:date="2022-11-21T01:34:00Z">
              <w:r w:rsidR="0072051C" w:rsidRPr="0064263B">
                <w:rPr>
                  <w:rFonts w:ascii="Times New Roman" w:eastAsia="Times New Roman" w:hAnsi="Times New Roman" w:cs="Times New Roman"/>
                  <w:bCs/>
                  <w:lang w:val="en-US"/>
                </w:rPr>
                <w:t>undisputed</w:t>
              </w:r>
            </w:ins>
            <w:ins w:id="1881" w:author="OLENA PASHKOVA (NEPTUNE.UA)" w:date="2022-11-21T01:33:00Z">
              <w:r w:rsidR="0072051C" w:rsidRPr="0064263B">
                <w:rPr>
                  <w:rFonts w:ascii="Times New Roman" w:eastAsia="Times New Roman" w:hAnsi="Times New Roman" w:cs="Times New Roman"/>
                  <w:bCs/>
                  <w:lang w:val="en-US"/>
                </w:rPr>
                <w:t xml:space="preserve"> </w:t>
              </w:r>
              <w:r w:rsidR="00E339DE" w:rsidRPr="00C82308">
                <w:rPr>
                  <w:rFonts w:ascii="Times New Roman" w:eastAsia="Times New Roman" w:hAnsi="Times New Roman" w:cs="Times New Roman"/>
                  <w:bCs/>
                  <w:lang w:val="en-US"/>
                </w:rPr>
                <w:t>invoices for more than 10 calendar days</w:t>
              </w:r>
              <w:r w:rsidR="0072051C" w:rsidRPr="00C82308">
                <w:rPr>
                  <w:rFonts w:ascii="Times New Roman" w:eastAsia="Times New Roman" w:hAnsi="Times New Roman" w:cs="Times New Roman"/>
                  <w:bCs/>
                  <w:lang w:val="en-US"/>
                </w:rPr>
                <w:t>.</w:t>
              </w:r>
            </w:ins>
            <w:ins w:id="1882" w:author="OLENA PASHKOVA (NEPTUNE.UA)" w:date="2022-11-21T01:32:00Z">
              <w:r w:rsidR="00B34999" w:rsidRPr="00C82308">
                <w:rPr>
                  <w:rFonts w:ascii="Times New Roman" w:eastAsia="Times New Roman" w:hAnsi="Times New Roman" w:cs="Times New Roman"/>
                  <w:bCs/>
                  <w:lang w:val="en-US"/>
                </w:rPr>
                <w:t xml:space="preserve"> </w:t>
              </w:r>
            </w:ins>
          </w:p>
          <w:p w14:paraId="1FE73E01" w14:textId="77777777" w:rsidR="00400CA9" w:rsidRPr="00DD122E" w:rsidRDefault="00400CA9" w:rsidP="00400CA9">
            <w:pPr>
              <w:contextualSpacing/>
              <w:jc w:val="both"/>
              <w:rPr>
                <w:ins w:id="1883" w:author="SERHII SULIMA (NEPTUNE.UA)" w:date="2022-09-01T12:06:00Z"/>
                <w:rFonts w:ascii="Times New Roman" w:eastAsia="Times New Roman" w:hAnsi="Times New Roman" w:cs="Times New Roman"/>
                <w:b/>
                <w:lang w:val="uk-UA"/>
              </w:rPr>
            </w:pPr>
          </w:p>
          <w:p w14:paraId="570C270C" w14:textId="453AE75C" w:rsidR="00400CA9" w:rsidRPr="00DD122E" w:rsidRDefault="00400CA9" w:rsidP="00400CA9">
            <w:pPr>
              <w:contextualSpacing/>
              <w:jc w:val="both"/>
              <w:rPr>
                <w:ins w:id="1884" w:author="Nataliya Tomaskovic" w:date="2022-08-18T19:10:00Z"/>
                <w:rFonts w:ascii="Times New Roman" w:eastAsia="Times New Roman" w:hAnsi="Times New Roman" w:cs="Times New Roman"/>
                <w:lang w:val="en-US" w:eastAsia="ru-RU"/>
                <w:rPrChange w:id="1885" w:author="OLENA PASHKOVA (NEPTUNE.UA)" w:date="2022-11-21T15:27:00Z">
                  <w:rPr>
                    <w:ins w:id="1886" w:author="Nataliya Tomaskovic" w:date="2022-08-18T19:10:00Z"/>
                    <w:rFonts w:ascii="Times New Roman" w:eastAsia="Times New Roman" w:hAnsi="Times New Roman" w:cs="Times New Roman"/>
                    <w:lang w:val="en-US" w:eastAsia="ru-RU"/>
                  </w:rPr>
                </w:rPrChange>
              </w:rPr>
            </w:pPr>
            <w:r w:rsidRPr="00DD122E">
              <w:rPr>
                <w:rFonts w:ascii="Times New Roman" w:eastAsia="Times New Roman" w:hAnsi="Times New Roman" w:cs="Times New Roman"/>
                <w:b/>
                <w:lang w:val="uk-UA"/>
              </w:rPr>
              <w:t>4.1</w:t>
            </w:r>
            <w:del w:id="1887" w:author="OLENA PASHKOVA (NEPTUNE.UA)" w:date="2022-10-26T03:23:00Z">
              <w:r w:rsidRPr="00DD122E" w:rsidDel="00196E78">
                <w:rPr>
                  <w:rFonts w:ascii="Times New Roman" w:eastAsia="Times New Roman" w:hAnsi="Times New Roman" w:cs="Times New Roman"/>
                  <w:b/>
                  <w:lang w:val="en-US"/>
                  <w:rPrChange w:id="1888" w:author="OLENA PASHKOVA (NEPTUNE.UA)" w:date="2022-11-21T15:27:00Z">
                    <w:rPr>
                      <w:rFonts w:ascii="Times New Roman" w:eastAsia="Times New Roman" w:hAnsi="Times New Roman" w:cs="Times New Roman"/>
                      <w:b/>
                      <w:lang w:val="en-US"/>
                    </w:rPr>
                  </w:rPrChange>
                </w:rPr>
                <w:delText>8</w:delText>
              </w:r>
            </w:del>
            <w:ins w:id="1889" w:author="OLENA PASHKOVA (NEPTUNE.UA)" w:date="2022-10-26T03:23:00Z">
              <w:r w:rsidR="00196E78" w:rsidRPr="00DD122E">
                <w:rPr>
                  <w:rFonts w:ascii="Times New Roman" w:eastAsia="Times New Roman" w:hAnsi="Times New Roman" w:cs="Times New Roman"/>
                  <w:b/>
                  <w:lang w:val="en-US"/>
                  <w:rPrChange w:id="1890" w:author="OLENA PASHKOVA (NEPTUNE.UA)" w:date="2022-11-21T15:27:00Z">
                    <w:rPr>
                      <w:rFonts w:ascii="Times New Roman" w:eastAsia="Times New Roman" w:hAnsi="Times New Roman" w:cs="Times New Roman"/>
                      <w:b/>
                      <w:lang w:val="en-US"/>
                    </w:rPr>
                  </w:rPrChange>
                </w:rPr>
                <w:t>7</w:t>
              </w:r>
            </w:ins>
            <w:r w:rsidRPr="00DD122E">
              <w:rPr>
                <w:rFonts w:ascii="Times New Roman" w:eastAsia="Times New Roman" w:hAnsi="Times New Roman" w:cs="Times New Roman"/>
                <w:b/>
                <w:lang w:val="uk-UA"/>
                <w:rPrChange w:id="1891" w:author="OLENA PASHKOVA (NEPTUNE.UA)" w:date="2022-11-21T15:27:00Z">
                  <w:rPr>
                    <w:rFonts w:ascii="Times New Roman" w:eastAsia="Times New Roman" w:hAnsi="Times New Roman" w:cs="Times New Roman"/>
                    <w:b/>
                    <w:lang w:val="uk-UA"/>
                  </w:rPr>
                </w:rPrChange>
              </w:rPr>
              <w:t>.</w:t>
            </w:r>
            <w:r w:rsidRPr="00DD122E">
              <w:rPr>
                <w:rFonts w:ascii="Times New Roman" w:eastAsia="Times New Roman" w:hAnsi="Times New Roman" w:cs="Times New Roman"/>
                <w:lang w:val="uk-UA"/>
                <w:rPrChange w:id="1892"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US" w:eastAsia="ru-RU"/>
                <w:rPrChange w:id="1893" w:author="OLENA PASHKOVA (NEPTUNE.UA)" w:date="2022-11-21T15:27:00Z">
                  <w:rPr>
                    <w:rFonts w:ascii="Times New Roman" w:eastAsia="Times New Roman" w:hAnsi="Times New Roman" w:cs="Times New Roman"/>
                    <w:lang w:val="en-US" w:eastAsia="ru-RU"/>
                  </w:rPr>
                </w:rPrChange>
              </w:rPr>
              <w:t>The Contractor has the right, without any responsibility, to not confirm any nomination and refuse to berth the vessel in case there is less than 80% of the grain declared for transshipment at the moment of nomination.</w:t>
            </w:r>
          </w:p>
          <w:p w14:paraId="0842ECC7" w14:textId="77777777" w:rsidR="00400CA9" w:rsidRPr="00DD122E" w:rsidRDefault="00400CA9" w:rsidP="00400CA9">
            <w:pPr>
              <w:contextualSpacing/>
              <w:jc w:val="both"/>
              <w:rPr>
                <w:rFonts w:ascii="Times New Roman" w:eastAsia="Times New Roman" w:hAnsi="Times New Roman" w:cs="Times New Roman"/>
                <w:lang w:val="en-US" w:eastAsia="ru-RU"/>
                <w:rPrChange w:id="1894" w:author="OLENA PASHKOVA (NEPTUNE.UA)" w:date="2022-11-21T15:27:00Z">
                  <w:rPr>
                    <w:rFonts w:ascii="Times New Roman" w:eastAsia="Times New Roman" w:hAnsi="Times New Roman" w:cs="Times New Roman"/>
                    <w:lang w:val="en-US" w:eastAsia="ru-RU"/>
                  </w:rPr>
                </w:rPrChange>
              </w:rPr>
            </w:pPr>
          </w:p>
          <w:p w14:paraId="0A82339C" w14:textId="77777777" w:rsidR="00400CA9" w:rsidRPr="00DD122E" w:rsidRDefault="00400CA9" w:rsidP="00400CA9">
            <w:pPr>
              <w:contextualSpacing/>
              <w:jc w:val="both"/>
              <w:rPr>
                <w:ins w:id="1895" w:author="SERHII SULIMA (NEPTUNE.UA)" w:date="2022-08-30T14:57:00Z"/>
                <w:rFonts w:ascii="Times New Roman" w:eastAsia="Times New Roman" w:hAnsi="Times New Roman" w:cs="Times New Roman"/>
                <w:b/>
                <w:lang w:val="en-US" w:eastAsia="ru-RU"/>
                <w:rPrChange w:id="1896" w:author="OLENA PASHKOVA (NEPTUNE.UA)" w:date="2022-11-21T15:27:00Z">
                  <w:rPr>
                    <w:ins w:id="1897" w:author="SERHII SULIMA (NEPTUNE.UA)" w:date="2022-08-30T14:57:00Z"/>
                    <w:rFonts w:ascii="Times New Roman" w:eastAsia="Times New Roman" w:hAnsi="Times New Roman" w:cs="Times New Roman"/>
                    <w:b/>
                    <w:lang w:val="en-US" w:eastAsia="ru-RU"/>
                  </w:rPr>
                </w:rPrChange>
              </w:rPr>
            </w:pPr>
          </w:p>
          <w:p w14:paraId="4002ACAE" w14:textId="2E98F57C" w:rsidR="00400CA9" w:rsidRPr="00DD122E" w:rsidDel="00196E78" w:rsidRDefault="00B704BD" w:rsidP="00400CA9">
            <w:pPr>
              <w:contextualSpacing/>
              <w:jc w:val="both"/>
              <w:rPr>
                <w:del w:id="1898" w:author="OLENA PASHKOVA (NEPTUNE.UA)" w:date="2022-10-26T03:25:00Z"/>
                <w:rFonts w:ascii="Times New Roman" w:eastAsia="Times New Roman" w:hAnsi="Times New Roman" w:cs="Times New Roman"/>
                <w:lang w:val="en-GB"/>
                <w:rPrChange w:id="1899" w:author="OLENA PASHKOVA (NEPTUNE.UA)" w:date="2022-11-21T15:27:00Z">
                  <w:rPr>
                    <w:del w:id="1900" w:author="OLENA PASHKOVA (NEPTUNE.UA)" w:date="2022-10-26T03:25:00Z"/>
                    <w:rFonts w:ascii="Times New Roman" w:eastAsia="Times New Roman" w:hAnsi="Times New Roman" w:cs="Times New Roman"/>
                    <w:lang w:val="en-GB"/>
                  </w:rPr>
                </w:rPrChange>
              </w:rPr>
            </w:pPr>
            <w:ins w:id="1901" w:author="OLENA PASHKOVA (NEPTUNE.UA)" w:date="2022-11-21T01:39:00Z">
              <w:r w:rsidRPr="00DD122E">
                <w:rPr>
                  <w:rFonts w:ascii="Times New Roman" w:eastAsia="Times New Roman" w:hAnsi="Times New Roman" w:cs="Times New Roman"/>
                  <w:bCs/>
                  <w:lang w:val="en-US" w:eastAsia="ru-RU"/>
                  <w:rPrChange w:id="1902" w:author="OLENA PASHKOVA (NEPTUNE.UA)" w:date="2022-11-21T15:27:00Z">
                    <w:rPr>
                      <w:rFonts w:ascii="Times New Roman" w:eastAsia="Times New Roman" w:hAnsi="Times New Roman" w:cs="Times New Roman"/>
                      <w:b/>
                      <w:lang w:val="en-US" w:eastAsia="ru-RU"/>
                    </w:rPr>
                  </w:rPrChange>
                </w:rPr>
                <w:t xml:space="preserve">4.18. </w:t>
              </w:r>
              <w:r w:rsidRPr="00DD122E">
                <w:rPr>
                  <w:rFonts w:ascii="Times New Roman" w:eastAsia="Times New Roman" w:hAnsi="Times New Roman" w:cs="Times New Roman"/>
                  <w:bCs/>
                  <w:lang w:val="en-US" w:eastAsia="ru-RU"/>
                  <w:rPrChange w:id="1903" w:author="OLENA PASHKOVA (NEPTUNE.UA)" w:date="2022-11-21T15:27:00Z">
                    <w:rPr>
                      <w:rFonts w:ascii="Times New Roman" w:eastAsia="Times New Roman" w:hAnsi="Times New Roman" w:cs="Times New Roman"/>
                      <w:b/>
                      <w:lang w:val="en-US" w:eastAsia="ru-RU"/>
                    </w:rPr>
                  </w:rPrChange>
                </w:rPr>
                <w:t xml:space="preserve">The Contractor has the right, without any responsibility, to not </w:t>
              </w:r>
            </w:ins>
            <w:ins w:id="1904" w:author="OLENA PASHKOVA (NEPTUNE.UA)" w:date="2022-11-21T01:40:00Z">
              <w:r w:rsidR="00F153CA" w:rsidRPr="00DD122E">
                <w:rPr>
                  <w:rFonts w:ascii="Times New Roman" w:eastAsia="Times New Roman" w:hAnsi="Times New Roman" w:cs="Times New Roman"/>
                  <w:bCs/>
                  <w:lang w:val="en-US" w:eastAsia="ru-RU"/>
                  <w:rPrChange w:id="1905" w:author="OLENA PASHKOVA (NEPTUNE.UA)" w:date="2022-11-21T15:27:00Z">
                    <w:rPr>
                      <w:rFonts w:ascii="Times New Roman" w:eastAsia="Times New Roman" w:hAnsi="Times New Roman" w:cs="Times New Roman"/>
                      <w:b/>
                      <w:lang w:val="en-US" w:eastAsia="ru-RU"/>
                    </w:rPr>
                  </w:rPrChange>
                </w:rPr>
                <w:t xml:space="preserve"> transship the Cust</w:t>
              </w:r>
            </w:ins>
            <w:ins w:id="1906" w:author="OLENA PASHKOVA (NEPTUNE.UA)" w:date="2022-11-21T01:41:00Z">
              <w:r w:rsidR="0094579C" w:rsidRPr="00DD122E">
                <w:rPr>
                  <w:rFonts w:ascii="Times New Roman" w:eastAsia="Times New Roman" w:hAnsi="Times New Roman" w:cs="Times New Roman"/>
                  <w:bCs/>
                  <w:lang w:val="en-US" w:eastAsia="ru-RU"/>
                </w:rPr>
                <w:t>o</w:t>
              </w:r>
            </w:ins>
            <w:ins w:id="1907" w:author="OLENA PASHKOVA (NEPTUNE.UA)" w:date="2022-11-21T01:40:00Z">
              <w:r w:rsidR="00F153CA" w:rsidRPr="00DD122E">
                <w:rPr>
                  <w:rFonts w:ascii="Times New Roman" w:eastAsia="Times New Roman" w:hAnsi="Times New Roman" w:cs="Times New Roman"/>
                  <w:bCs/>
                  <w:lang w:val="en-US" w:eastAsia="ru-RU"/>
                  <w:rPrChange w:id="1908" w:author="OLENA PASHKOVA (NEPTUNE.UA)" w:date="2022-11-21T15:27:00Z">
                    <w:rPr>
                      <w:rFonts w:ascii="Times New Roman" w:eastAsia="Times New Roman" w:hAnsi="Times New Roman" w:cs="Times New Roman"/>
                      <w:b/>
                      <w:lang w:val="en-US" w:eastAsia="ru-RU"/>
                    </w:rPr>
                  </w:rPrChange>
                </w:rPr>
                <w:t xml:space="preserve">mer`s </w:t>
              </w:r>
              <w:r w:rsidR="00013846" w:rsidRPr="00DD122E">
                <w:rPr>
                  <w:rFonts w:ascii="Times New Roman" w:eastAsia="Times New Roman" w:hAnsi="Times New Roman" w:cs="Times New Roman"/>
                  <w:bCs/>
                  <w:lang w:val="en-US" w:eastAsia="ru-RU"/>
                  <w:rPrChange w:id="1909" w:author="OLENA PASHKOVA (NEPTUNE.UA)" w:date="2022-11-21T15:27:00Z">
                    <w:rPr>
                      <w:rFonts w:ascii="Times New Roman" w:eastAsia="Times New Roman" w:hAnsi="Times New Roman" w:cs="Times New Roman"/>
                      <w:b/>
                      <w:lang w:val="en-US" w:eastAsia="ru-RU"/>
                    </w:rPr>
                  </w:rPrChange>
                </w:rPr>
                <w:t>Cargoes</w:t>
              </w:r>
            </w:ins>
            <w:ins w:id="1910" w:author="OLENA PASHKOVA (NEPTUNE.UA)" w:date="2022-11-21T01:41:00Z">
              <w:r w:rsidR="00013846" w:rsidRPr="00DD122E">
                <w:rPr>
                  <w:rFonts w:ascii="Times New Roman" w:hAnsi="Times New Roman" w:cs="Times New Roman"/>
                  <w:bCs/>
                  <w:lang w:val="en-US"/>
                  <w:rPrChange w:id="1911" w:author="OLENA PASHKOVA (NEPTUNE.UA)" w:date="2022-11-21T15:27:00Z">
                    <w:rPr/>
                  </w:rPrChange>
                </w:rPr>
                <w:t xml:space="preserve"> </w:t>
              </w:r>
              <w:r w:rsidR="00013846" w:rsidRPr="00DD122E">
                <w:rPr>
                  <w:rFonts w:ascii="Times New Roman" w:eastAsia="Times New Roman" w:hAnsi="Times New Roman" w:cs="Times New Roman"/>
                  <w:bCs/>
                  <w:lang w:val="en-US" w:eastAsia="ru-RU"/>
                  <w:rPrChange w:id="1912" w:author="OLENA PASHKOVA (NEPTUNE.UA)" w:date="2022-11-21T15:27:00Z">
                    <w:rPr>
                      <w:rFonts w:ascii="Times New Roman" w:eastAsia="Times New Roman" w:hAnsi="Times New Roman" w:cs="Times New Roman"/>
                      <w:b/>
                      <w:lang w:val="en-US" w:eastAsia="ru-RU"/>
                    </w:rPr>
                  </w:rPrChange>
                </w:rPr>
                <w:t>in case of delayed payment of the Contractor`s undisputed invoices for more than 10 calendar days.</w:t>
              </w:r>
              <w:r w:rsidR="00013846" w:rsidRPr="00DD122E">
                <w:rPr>
                  <w:rFonts w:ascii="Times New Roman" w:eastAsia="Times New Roman" w:hAnsi="Times New Roman" w:cs="Times New Roman"/>
                  <w:b/>
                  <w:lang w:val="en-US" w:eastAsia="ru-RU"/>
                </w:rPr>
                <w:t xml:space="preserve"> </w:t>
              </w:r>
            </w:ins>
            <w:r w:rsidR="00400CA9" w:rsidRPr="00DD122E">
              <w:rPr>
                <w:rFonts w:ascii="Times New Roman" w:eastAsia="Times New Roman" w:hAnsi="Times New Roman" w:cs="Times New Roman"/>
                <w:b/>
                <w:lang w:val="en-US" w:eastAsia="ru-RU"/>
              </w:rPr>
              <w:t>4</w:t>
            </w:r>
            <w:del w:id="1913" w:author="OLENA PASHKOVA (NEPTUNE.UA)" w:date="2022-10-26T03:35:00Z">
              <w:r w:rsidR="00400CA9" w:rsidRPr="00DD122E" w:rsidDel="003322EE">
                <w:rPr>
                  <w:rFonts w:ascii="Times New Roman" w:eastAsia="Times New Roman" w:hAnsi="Times New Roman" w:cs="Times New Roman"/>
                  <w:b/>
                  <w:lang w:val="en-US" w:eastAsia="ru-RU"/>
                  <w:rPrChange w:id="1914" w:author="OLENA PASHKOVA (NEPTUNE.UA)" w:date="2022-11-21T15:27:00Z">
                    <w:rPr>
                      <w:rFonts w:ascii="Times New Roman" w:eastAsia="Times New Roman" w:hAnsi="Times New Roman" w:cs="Times New Roman"/>
                      <w:b/>
                      <w:lang w:val="en-US" w:eastAsia="ru-RU"/>
                    </w:rPr>
                  </w:rPrChange>
                </w:rPr>
                <w:delText>.19.</w:delText>
              </w:r>
              <w:r w:rsidR="00400CA9" w:rsidRPr="00DD122E" w:rsidDel="003322EE">
                <w:rPr>
                  <w:rFonts w:ascii="Times New Roman" w:eastAsia="Times New Roman" w:hAnsi="Times New Roman" w:cs="Times New Roman"/>
                  <w:lang w:val="en-US" w:eastAsia="ru-RU"/>
                  <w:rPrChange w:id="1915" w:author="OLENA PASHKOVA (NEPTUNE.UA)" w:date="2022-11-21T15:27:00Z">
                    <w:rPr>
                      <w:rFonts w:ascii="Times New Roman" w:eastAsia="Times New Roman" w:hAnsi="Times New Roman" w:cs="Times New Roman"/>
                      <w:lang w:val="en-US" w:eastAsia="ru-RU"/>
                    </w:rPr>
                  </w:rPrChange>
                </w:rPr>
                <w:delText xml:space="preserve"> </w:delText>
              </w:r>
            </w:del>
            <w:commentRangeStart w:id="1916"/>
            <w:commentRangeStart w:id="1917"/>
            <w:del w:id="1918" w:author="OLENA PASHKOVA (NEPTUNE.UA)" w:date="2022-10-26T03:25:00Z">
              <w:r w:rsidR="00400CA9" w:rsidRPr="00DD122E" w:rsidDel="00196E78">
                <w:rPr>
                  <w:rFonts w:ascii="Times New Roman" w:eastAsia="Times New Roman" w:hAnsi="Times New Roman" w:cs="Times New Roman"/>
                  <w:lang w:val="en-GB"/>
                  <w:rPrChange w:id="1919" w:author="OLENA PASHKOVA (NEPTUNE.UA)" w:date="2022-11-21T15:27:00Z">
                    <w:rPr>
                      <w:rFonts w:ascii="Times New Roman" w:eastAsia="Times New Roman" w:hAnsi="Times New Roman" w:cs="Times New Roman"/>
                      <w:lang w:val="en-GB"/>
                    </w:rPr>
                  </w:rPrChange>
                </w:rPr>
                <w:delText>In case of delayed payment of the Contractor’s invoices for more than 1</w:delText>
              </w:r>
              <w:r w:rsidR="00400CA9" w:rsidRPr="00DD122E" w:rsidDel="00196E78">
                <w:rPr>
                  <w:rFonts w:ascii="Times New Roman" w:eastAsia="Times New Roman" w:hAnsi="Times New Roman" w:cs="Times New Roman"/>
                  <w:lang w:val="en-US"/>
                  <w:rPrChange w:id="1920" w:author="OLENA PASHKOVA (NEPTUNE.UA)" w:date="2022-11-21T15:27:00Z">
                    <w:rPr>
                      <w:rFonts w:ascii="Times New Roman" w:eastAsia="Times New Roman" w:hAnsi="Times New Roman" w:cs="Times New Roman"/>
                      <w:lang w:val="en-US"/>
                    </w:rPr>
                  </w:rPrChange>
                </w:rPr>
                <w:delText>0</w:delText>
              </w:r>
              <w:r w:rsidR="00400CA9" w:rsidRPr="00DD122E" w:rsidDel="00196E78">
                <w:rPr>
                  <w:rFonts w:ascii="Times New Roman" w:eastAsia="Times New Roman" w:hAnsi="Times New Roman" w:cs="Times New Roman"/>
                  <w:lang w:val="en-GB"/>
                  <w:rPrChange w:id="1921" w:author="OLENA PASHKOVA (NEPTUNE.UA)" w:date="2022-11-21T15:27:00Z">
                    <w:rPr>
                      <w:rFonts w:ascii="Times New Roman" w:eastAsia="Times New Roman" w:hAnsi="Times New Roman" w:cs="Times New Roman"/>
                      <w:lang w:val="en-GB"/>
                    </w:rPr>
                  </w:rPrChange>
                </w:rPr>
                <w:delText xml:space="preserve"> calendar days, the Contractor shall have the right not to accept  the Customer’s grain and vessels, and the Customer bears costs in this case. The Contractor shall have the right not to ship the Customer’s Cargoes, and the Customer bears costs in this case.</w:delText>
              </w:r>
              <w:commentRangeEnd w:id="1916"/>
              <w:r w:rsidR="00400CA9" w:rsidRPr="00DD122E" w:rsidDel="00196E78">
                <w:rPr>
                  <w:rFonts w:ascii="Times New Roman" w:eastAsia="Calibri" w:hAnsi="Times New Roman" w:cs="Times New Roman"/>
                  <w:rPrChange w:id="1922" w:author="OLENA PASHKOVA (NEPTUNE.UA)" w:date="2022-11-21T15:27:00Z">
                    <w:rPr>
                      <w:rFonts w:ascii="Calibri" w:eastAsia="Calibri" w:hAnsi="Calibri" w:cs="Times New Roman"/>
                      <w:sz w:val="16"/>
                      <w:szCs w:val="16"/>
                    </w:rPr>
                  </w:rPrChange>
                </w:rPr>
                <w:commentReference w:id="1916"/>
              </w:r>
              <w:commentRangeEnd w:id="1917"/>
              <w:r w:rsidR="00400CA9" w:rsidRPr="00DD122E" w:rsidDel="00196E78">
                <w:rPr>
                  <w:rFonts w:ascii="Times New Roman" w:eastAsia="Calibri" w:hAnsi="Times New Roman" w:cs="Times New Roman"/>
                  <w:rPrChange w:id="1923" w:author="OLENA PASHKOVA (NEPTUNE.UA)" w:date="2022-11-21T15:27:00Z">
                    <w:rPr>
                      <w:rFonts w:ascii="Calibri" w:eastAsia="Calibri" w:hAnsi="Calibri" w:cs="Times New Roman"/>
                      <w:sz w:val="16"/>
                      <w:szCs w:val="16"/>
                    </w:rPr>
                  </w:rPrChange>
                </w:rPr>
                <w:commentReference w:id="1917"/>
              </w:r>
            </w:del>
          </w:p>
          <w:p w14:paraId="41A77437" w14:textId="77777777" w:rsidR="00400CA9" w:rsidRPr="00DD122E" w:rsidRDefault="00400CA9" w:rsidP="00400CA9">
            <w:pPr>
              <w:contextualSpacing/>
              <w:jc w:val="both"/>
              <w:rPr>
                <w:rFonts w:ascii="Times New Roman" w:eastAsia="Times New Roman" w:hAnsi="Times New Roman" w:cs="Times New Roman"/>
                <w:lang w:val="en-GB"/>
                <w:rPrChange w:id="1924" w:author="OLENA PASHKOVA (NEPTUNE.UA)" w:date="2022-11-21T15:27:00Z">
                  <w:rPr>
                    <w:rFonts w:ascii="Times New Roman" w:eastAsia="Times New Roman" w:hAnsi="Times New Roman" w:cs="Times New Roman"/>
                    <w:lang w:val="en-GB"/>
                  </w:rPr>
                </w:rPrChange>
              </w:rPr>
            </w:pPr>
          </w:p>
          <w:p w14:paraId="50223620" w14:textId="77777777" w:rsidR="00400CA9" w:rsidRPr="00DD122E" w:rsidRDefault="00400CA9" w:rsidP="00400CA9">
            <w:pPr>
              <w:contextualSpacing/>
              <w:jc w:val="both"/>
              <w:rPr>
                <w:rFonts w:ascii="Times New Roman" w:eastAsia="Times New Roman" w:hAnsi="Times New Roman" w:cs="Times New Roman"/>
                <w:lang w:val="en-GB"/>
                <w:rPrChange w:id="1925" w:author="OLENA PASHKOVA (NEPTUNE.UA)" w:date="2022-11-21T15:27:00Z">
                  <w:rPr>
                    <w:rFonts w:ascii="Times New Roman" w:eastAsia="Times New Roman" w:hAnsi="Times New Roman" w:cs="Times New Roman"/>
                    <w:lang w:val="en-GB"/>
                  </w:rPr>
                </w:rPrChange>
              </w:rPr>
            </w:pPr>
          </w:p>
          <w:p w14:paraId="4B8342CA" w14:textId="77777777" w:rsidR="00400CA9" w:rsidRPr="00DD122E" w:rsidRDefault="00400CA9" w:rsidP="00400CA9">
            <w:pPr>
              <w:contextualSpacing/>
              <w:jc w:val="both"/>
              <w:rPr>
                <w:rFonts w:ascii="Times New Roman" w:eastAsia="Times New Roman" w:hAnsi="Times New Roman" w:cs="Times New Roman"/>
                <w:lang w:val="en-GB"/>
                <w:rPrChange w:id="1926" w:author="OLENA PASHKOVA (NEPTUNE.UA)" w:date="2022-11-21T15:27:00Z">
                  <w:rPr>
                    <w:rFonts w:ascii="Times New Roman" w:eastAsia="Times New Roman" w:hAnsi="Times New Roman" w:cs="Times New Roman"/>
                    <w:lang w:val="en-GB"/>
                  </w:rPr>
                </w:rPrChange>
              </w:rPr>
            </w:pPr>
          </w:p>
          <w:p w14:paraId="05A61F12" w14:textId="0828EAA1" w:rsidR="00400CA9" w:rsidRPr="00DD122E" w:rsidDel="003D745B" w:rsidRDefault="00400CA9" w:rsidP="00400CA9">
            <w:pPr>
              <w:contextualSpacing/>
              <w:jc w:val="both"/>
              <w:rPr>
                <w:del w:id="1927" w:author="OLENA PASHKOVA (NEPTUNE.UA)" w:date="2022-11-21T01:42:00Z"/>
                <w:rFonts w:ascii="Times New Roman" w:eastAsia="Times New Roman" w:hAnsi="Times New Roman" w:cs="Times New Roman"/>
                <w:b/>
                <w:lang w:val="uk-UA"/>
                <w:rPrChange w:id="1928" w:author="OLENA PASHKOVA (NEPTUNE.UA)" w:date="2022-11-21T15:27:00Z">
                  <w:rPr>
                    <w:del w:id="1929" w:author="OLENA PASHKOVA (NEPTUNE.UA)" w:date="2022-11-21T01:42:00Z"/>
                    <w:rFonts w:ascii="Times New Roman" w:eastAsia="Times New Roman" w:hAnsi="Times New Roman" w:cs="Times New Roman"/>
                    <w:b/>
                    <w:lang w:val="uk-UA"/>
                  </w:rPr>
                </w:rPrChange>
              </w:rPr>
            </w:pPr>
          </w:p>
          <w:p w14:paraId="6DD8B319" w14:textId="77777777" w:rsidR="00400CA9" w:rsidRPr="00DD122E" w:rsidRDefault="00400CA9" w:rsidP="00400CA9">
            <w:pPr>
              <w:contextualSpacing/>
              <w:jc w:val="both"/>
              <w:rPr>
                <w:rFonts w:ascii="Times New Roman" w:eastAsia="Times New Roman" w:hAnsi="Times New Roman" w:cs="Times New Roman"/>
                <w:b/>
                <w:lang w:val="uk-UA"/>
                <w:rPrChange w:id="1930" w:author="OLENA PASHKOVA (NEPTUNE.UA)" w:date="2022-11-21T15:27:00Z">
                  <w:rPr>
                    <w:rFonts w:ascii="Times New Roman" w:eastAsia="Times New Roman" w:hAnsi="Times New Roman" w:cs="Times New Roman"/>
                    <w:b/>
                    <w:lang w:val="uk-UA"/>
                  </w:rPr>
                </w:rPrChange>
              </w:rPr>
            </w:pPr>
          </w:p>
          <w:p w14:paraId="2D5BB188" w14:textId="7D49BBD3" w:rsidR="00400CA9" w:rsidRPr="00DD122E" w:rsidRDefault="00400CA9" w:rsidP="00400CA9">
            <w:pPr>
              <w:contextualSpacing/>
              <w:jc w:val="both"/>
              <w:rPr>
                <w:rFonts w:ascii="Times New Roman" w:eastAsia="Times New Roman" w:hAnsi="Times New Roman" w:cs="Times New Roman"/>
                <w:lang w:val="en-US"/>
                <w:rPrChange w:id="1931" w:author="OLENA PASHKOVA (NEPTUNE.UA)" w:date="2022-11-21T15:27:00Z">
                  <w:rPr>
                    <w:rFonts w:ascii="Times New Roman" w:eastAsia="Times New Roman" w:hAnsi="Times New Roman" w:cs="Times New Roman"/>
                    <w:lang w:val="en-US"/>
                  </w:rPr>
                </w:rPrChange>
              </w:rPr>
            </w:pPr>
            <w:r w:rsidRPr="00DD122E">
              <w:rPr>
                <w:rFonts w:ascii="Times New Roman" w:eastAsia="Times New Roman" w:hAnsi="Times New Roman" w:cs="Times New Roman"/>
                <w:b/>
                <w:lang w:val="uk-UA"/>
                <w:rPrChange w:id="1932" w:author="OLENA PASHKOVA (NEPTUNE.UA)" w:date="2022-11-21T15:27:00Z">
                  <w:rPr>
                    <w:rFonts w:ascii="Times New Roman" w:eastAsia="Times New Roman" w:hAnsi="Times New Roman" w:cs="Times New Roman"/>
                    <w:b/>
                    <w:lang w:val="uk-UA"/>
                  </w:rPr>
                </w:rPrChange>
              </w:rPr>
              <w:t>4.</w:t>
            </w:r>
            <w:ins w:id="1933" w:author="OLENA PASHKOVA (NEPTUNE.UA)" w:date="2022-10-26T03:35:00Z">
              <w:r w:rsidR="003322EE" w:rsidRPr="00DD122E">
                <w:rPr>
                  <w:rFonts w:ascii="Times New Roman" w:eastAsia="Times New Roman" w:hAnsi="Times New Roman" w:cs="Times New Roman"/>
                  <w:b/>
                  <w:lang w:val="en-US"/>
                  <w:rPrChange w:id="1934" w:author="OLENA PASHKOVA (NEPTUNE.UA)" w:date="2022-11-21T15:27:00Z">
                    <w:rPr>
                      <w:rFonts w:ascii="Times New Roman" w:eastAsia="Times New Roman" w:hAnsi="Times New Roman" w:cs="Times New Roman"/>
                      <w:b/>
                      <w:lang w:val="en-US"/>
                    </w:rPr>
                  </w:rPrChange>
                </w:rPr>
                <w:t>1</w:t>
              </w:r>
            </w:ins>
            <w:ins w:id="1935" w:author="OLENA PASHKOVA (NEPTUNE.UA)" w:date="2022-11-21T01:42:00Z">
              <w:r w:rsidR="003D745B" w:rsidRPr="00DD122E">
                <w:rPr>
                  <w:rFonts w:ascii="Times New Roman" w:eastAsia="Times New Roman" w:hAnsi="Times New Roman" w:cs="Times New Roman"/>
                  <w:b/>
                  <w:lang w:val="en-US"/>
                  <w:rPrChange w:id="1936" w:author="OLENA PASHKOVA (NEPTUNE.UA)" w:date="2022-11-21T15:27:00Z">
                    <w:rPr>
                      <w:rFonts w:ascii="Times New Roman" w:eastAsia="Times New Roman" w:hAnsi="Times New Roman" w:cs="Times New Roman"/>
                      <w:b/>
                      <w:lang w:val="en-US"/>
                    </w:rPr>
                  </w:rPrChange>
                </w:rPr>
                <w:t>9</w:t>
              </w:r>
            </w:ins>
            <w:ins w:id="1937" w:author="OLENA PASHKOVA (NEPTUNE.UA)" w:date="2022-10-26T03:35:00Z">
              <w:r w:rsidR="003322EE" w:rsidRPr="00DD122E">
                <w:rPr>
                  <w:rFonts w:ascii="Times New Roman" w:eastAsia="Times New Roman" w:hAnsi="Times New Roman" w:cs="Times New Roman"/>
                  <w:b/>
                  <w:lang w:val="en-US"/>
                  <w:rPrChange w:id="1938" w:author="OLENA PASHKOVA (NEPTUNE.UA)" w:date="2022-11-21T15:27:00Z">
                    <w:rPr>
                      <w:rFonts w:ascii="Times New Roman" w:eastAsia="Times New Roman" w:hAnsi="Times New Roman" w:cs="Times New Roman"/>
                      <w:b/>
                      <w:lang w:val="en-US"/>
                    </w:rPr>
                  </w:rPrChange>
                </w:rPr>
                <w:t>.</w:t>
              </w:r>
            </w:ins>
            <w:del w:id="1939" w:author="OLENA PASHKOVA (NEPTUNE.UA)" w:date="2022-10-26T03:35:00Z">
              <w:r w:rsidRPr="00DD122E" w:rsidDel="003322EE">
                <w:rPr>
                  <w:rFonts w:ascii="Times New Roman" w:eastAsia="Times New Roman" w:hAnsi="Times New Roman" w:cs="Times New Roman"/>
                  <w:b/>
                  <w:lang w:val="en-US"/>
                  <w:rPrChange w:id="1940" w:author="OLENA PASHKOVA (NEPTUNE.UA)" w:date="2022-11-21T15:27:00Z">
                    <w:rPr>
                      <w:rFonts w:ascii="Times New Roman" w:eastAsia="Times New Roman" w:hAnsi="Times New Roman" w:cs="Times New Roman"/>
                      <w:b/>
                      <w:lang w:val="en-US"/>
                    </w:rPr>
                  </w:rPrChange>
                </w:rPr>
                <w:delText>20</w:delText>
              </w:r>
              <w:r w:rsidRPr="00DD122E" w:rsidDel="003322EE">
                <w:rPr>
                  <w:rFonts w:ascii="Times New Roman" w:eastAsia="Times New Roman" w:hAnsi="Times New Roman" w:cs="Times New Roman"/>
                  <w:b/>
                  <w:lang w:val="uk-UA"/>
                  <w:rPrChange w:id="1941" w:author="OLENA PASHKOVA (NEPTUNE.UA)" w:date="2022-11-21T15:27:00Z">
                    <w:rPr>
                      <w:rFonts w:ascii="Times New Roman" w:eastAsia="Times New Roman" w:hAnsi="Times New Roman" w:cs="Times New Roman"/>
                      <w:b/>
                      <w:lang w:val="uk-UA"/>
                    </w:rPr>
                  </w:rPrChange>
                </w:rPr>
                <w:delText>.</w:delText>
              </w:r>
            </w:del>
            <w:r w:rsidRPr="00DD122E">
              <w:rPr>
                <w:rFonts w:ascii="Times New Roman" w:eastAsia="Times New Roman" w:hAnsi="Times New Roman" w:cs="Times New Roman"/>
                <w:b/>
                <w:lang w:val="uk-UA"/>
                <w:rPrChange w:id="1942" w:author="OLENA PASHKOVA (NEPTUNE.UA)" w:date="2022-11-21T15:27:00Z">
                  <w:rPr>
                    <w:rFonts w:ascii="Times New Roman" w:eastAsia="Times New Roman" w:hAnsi="Times New Roman" w:cs="Times New Roman"/>
                    <w:b/>
                    <w:lang w:val="uk-UA"/>
                  </w:rPr>
                </w:rPrChange>
              </w:rPr>
              <w:t xml:space="preserve"> </w:t>
            </w:r>
            <w:r w:rsidRPr="00DD122E">
              <w:rPr>
                <w:rFonts w:ascii="Times New Roman" w:eastAsia="Times New Roman" w:hAnsi="Times New Roman" w:cs="Times New Roman"/>
                <w:lang w:val="en-US"/>
                <w:rPrChange w:id="1943" w:author="OLENA PASHKOVA (NEPTUNE.UA)" w:date="2022-11-21T15:27:00Z">
                  <w:rPr>
                    <w:rFonts w:ascii="Times New Roman" w:eastAsia="Times New Roman" w:hAnsi="Times New Roman" w:cs="Times New Roman"/>
                    <w:lang w:val="en-US"/>
                  </w:rPr>
                </w:rPrChange>
              </w:rPr>
              <w:t>The Contractor has a right, at his own</w:t>
            </w:r>
            <w:r w:rsidRPr="00DD122E">
              <w:rPr>
                <w:rFonts w:ascii="Times New Roman" w:eastAsia="Times New Roman" w:hAnsi="Times New Roman" w:cs="Times New Roman"/>
                <w:lang w:val="uk-UA"/>
                <w:rPrChange w:id="1944"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US"/>
                <w:rPrChange w:id="1945" w:author="OLENA PASHKOVA (NEPTUNE.UA)" w:date="2022-11-21T15:27:00Z">
                  <w:rPr>
                    <w:rFonts w:ascii="Times New Roman" w:eastAsia="Times New Roman" w:hAnsi="Times New Roman" w:cs="Times New Roman"/>
                    <w:lang w:val="en-US"/>
                  </w:rPr>
                </w:rPrChange>
              </w:rPr>
              <w:t>discretion, to provide the Customer with discounts to the specified rates,</w:t>
            </w:r>
            <w:r w:rsidRPr="00DD122E">
              <w:rPr>
                <w:rFonts w:ascii="Times New Roman" w:eastAsia="Times New Roman" w:hAnsi="Times New Roman" w:cs="Times New Roman"/>
                <w:lang w:val="uk-UA"/>
                <w:rPrChange w:id="1946"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US"/>
                <w:rPrChange w:id="1947" w:author="OLENA PASHKOVA (NEPTUNE.UA)" w:date="2022-11-21T15:27:00Z">
                  <w:rPr>
                    <w:rFonts w:ascii="Times New Roman" w:eastAsia="Times New Roman" w:hAnsi="Times New Roman" w:cs="Times New Roman"/>
                    <w:lang w:val="en-US"/>
                  </w:rPr>
                </w:rPrChange>
              </w:rPr>
              <w:t>other than agreed in this Agreement, that shall be formalized by the Parties in the relevant additional agreement to this Agreement.</w:t>
            </w:r>
          </w:p>
          <w:p w14:paraId="31B6742A" w14:textId="6DFE5F3E" w:rsidR="00400CA9" w:rsidRPr="00DD122E" w:rsidRDefault="00400CA9" w:rsidP="00400CA9">
            <w:pPr>
              <w:contextualSpacing/>
              <w:jc w:val="both"/>
              <w:rPr>
                <w:rFonts w:ascii="Times New Roman" w:eastAsia="Times New Roman" w:hAnsi="Times New Roman" w:cs="Times New Roman"/>
                <w:lang w:val="en-US"/>
              </w:rPr>
            </w:pPr>
            <w:r w:rsidRPr="00DD122E">
              <w:rPr>
                <w:rFonts w:ascii="Times New Roman" w:eastAsia="Times New Roman" w:hAnsi="Times New Roman" w:cs="Times New Roman"/>
                <w:b/>
                <w:lang w:val="en-US"/>
                <w:rPrChange w:id="1948" w:author="OLENA PASHKOVA (NEPTUNE.UA)" w:date="2022-11-21T15:27:00Z">
                  <w:rPr>
                    <w:rFonts w:ascii="Times New Roman" w:eastAsia="Times New Roman" w:hAnsi="Times New Roman" w:cs="Times New Roman"/>
                    <w:b/>
                    <w:lang w:val="en-US"/>
                  </w:rPr>
                </w:rPrChange>
              </w:rPr>
              <w:t>4.</w:t>
            </w:r>
            <w:ins w:id="1949" w:author="OLENA PASHKOVA (NEPTUNE.UA)" w:date="2022-11-21T01:43:00Z">
              <w:r w:rsidR="00934963" w:rsidRPr="00DD122E">
                <w:rPr>
                  <w:rFonts w:ascii="Times New Roman" w:eastAsia="Times New Roman" w:hAnsi="Times New Roman" w:cs="Times New Roman"/>
                  <w:b/>
                  <w:lang w:val="en-US"/>
                  <w:rPrChange w:id="1950" w:author="OLENA PASHKOVA (NEPTUNE.UA)" w:date="2022-11-21T15:27:00Z">
                    <w:rPr>
                      <w:rFonts w:ascii="Times New Roman" w:eastAsia="Times New Roman" w:hAnsi="Times New Roman" w:cs="Times New Roman"/>
                      <w:b/>
                      <w:lang w:val="en-US"/>
                    </w:rPr>
                  </w:rPrChange>
                </w:rPr>
                <w:t>20</w:t>
              </w:r>
            </w:ins>
            <w:ins w:id="1951" w:author="OLENA PASHKOVA (NEPTUNE.UA)" w:date="2022-10-26T03:36:00Z">
              <w:r w:rsidR="003322EE" w:rsidRPr="00DD122E">
                <w:rPr>
                  <w:rFonts w:ascii="Times New Roman" w:eastAsia="Times New Roman" w:hAnsi="Times New Roman" w:cs="Times New Roman"/>
                  <w:b/>
                  <w:lang w:val="en-US"/>
                  <w:rPrChange w:id="1952" w:author="OLENA PASHKOVA (NEPTUNE.UA)" w:date="2022-11-21T15:27:00Z">
                    <w:rPr>
                      <w:rFonts w:ascii="Times New Roman" w:eastAsia="Times New Roman" w:hAnsi="Times New Roman" w:cs="Times New Roman"/>
                      <w:b/>
                      <w:lang w:val="en-US"/>
                    </w:rPr>
                  </w:rPrChange>
                </w:rPr>
                <w:t>.</w:t>
              </w:r>
            </w:ins>
            <w:del w:id="1953" w:author="OLENA PASHKOVA (NEPTUNE.UA)" w:date="2022-10-26T03:36:00Z">
              <w:r w:rsidRPr="00DD122E" w:rsidDel="003322EE">
                <w:rPr>
                  <w:rFonts w:ascii="Times New Roman" w:eastAsia="Times New Roman" w:hAnsi="Times New Roman" w:cs="Times New Roman"/>
                  <w:b/>
                  <w:lang w:val="en-US"/>
                  <w:rPrChange w:id="1954" w:author="OLENA PASHKOVA (NEPTUNE.UA)" w:date="2022-11-21T15:27:00Z">
                    <w:rPr>
                      <w:rFonts w:ascii="Times New Roman" w:eastAsia="Times New Roman" w:hAnsi="Times New Roman" w:cs="Times New Roman"/>
                      <w:b/>
                      <w:lang w:val="en-US"/>
                    </w:rPr>
                  </w:rPrChange>
                </w:rPr>
                <w:delText>21.</w:delText>
              </w:r>
            </w:del>
            <w:r w:rsidRPr="00DD122E">
              <w:rPr>
                <w:rFonts w:ascii="Times New Roman" w:eastAsia="Times New Roman" w:hAnsi="Times New Roman" w:cs="Times New Roman"/>
                <w:b/>
                <w:lang w:val="en-US"/>
                <w:rPrChange w:id="1955" w:author="OLENA PASHKOVA (NEPTUNE.UA)" w:date="2022-11-21T15:27:00Z">
                  <w:rPr>
                    <w:rFonts w:ascii="Times New Roman" w:eastAsia="Times New Roman" w:hAnsi="Times New Roman" w:cs="Times New Roman"/>
                    <w:b/>
                    <w:lang w:val="en-US"/>
                  </w:rPr>
                </w:rPrChange>
              </w:rPr>
              <w:t xml:space="preserve"> </w:t>
            </w:r>
            <w:r w:rsidRPr="00DD122E">
              <w:rPr>
                <w:rFonts w:ascii="Times New Roman" w:eastAsia="Times New Roman" w:hAnsi="Times New Roman" w:cs="Times New Roman"/>
                <w:lang w:val="en-US"/>
                <w:rPrChange w:id="1956" w:author="OLENA PASHKOVA (NEPTUNE.UA)" w:date="2022-11-21T15:27:00Z">
                  <w:rPr>
                    <w:rFonts w:ascii="Times New Roman" w:eastAsia="Times New Roman" w:hAnsi="Times New Roman" w:cs="Times New Roman"/>
                    <w:lang w:val="en-US"/>
                  </w:rPr>
                </w:rPrChange>
              </w:rPr>
              <w:t xml:space="preserve">The Contractor undertakes to inform the Customer about any upcoming stops/delays of intake of the Cargo no less </w:t>
            </w:r>
            <w:r w:rsidRPr="00DD122E">
              <w:rPr>
                <w:rFonts w:ascii="Times New Roman" w:eastAsia="Times New Roman" w:hAnsi="Times New Roman" w:cs="Times New Roman"/>
                <w:b/>
                <w:bCs/>
                <w:lang w:val="en-US"/>
                <w:rPrChange w:id="1957" w:author="OLENA PASHKOVA (NEPTUNE.UA)" w:date="2022-11-21T15:27:00Z">
                  <w:rPr>
                    <w:rFonts w:ascii="Times New Roman" w:eastAsia="Times New Roman" w:hAnsi="Times New Roman" w:cs="Times New Roman"/>
                    <w:b/>
                    <w:bCs/>
                    <w:lang w:val="en-US"/>
                  </w:rPr>
                </w:rPrChange>
              </w:rPr>
              <w:t>than 36 hours beforehand</w:t>
            </w:r>
            <w:r w:rsidRPr="00DD122E">
              <w:rPr>
                <w:rFonts w:ascii="Times New Roman" w:eastAsia="Times New Roman" w:hAnsi="Times New Roman" w:cs="Times New Roman"/>
                <w:lang w:val="en-US"/>
                <w:rPrChange w:id="1958" w:author="OLENA PASHKOVA (NEPTUNE.UA)" w:date="2022-11-21T15:27:00Z">
                  <w:rPr>
                    <w:rFonts w:ascii="Times New Roman" w:eastAsia="Times New Roman" w:hAnsi="Times New Roman" w:cs="Times New Roman"/>
                    <w:lang w:val="en-US"/>
                  </w:rPr>
                </w:rPrChange>
              </w:rPr>
              <w:t xml:space="preserve">. Should the Contractor fail to pass such information to the Customer, the Contractor shall compensate to the Customer any additional documented expenses for railway cars/trucks demurrage/return/redirection incurred by the Customer </w:t>
            </w:r>
            <w:commentRangeStart w:id="1959"/>
            <w:commentRangeStart w:id="1960"/>
            <w:r w:rsidRPr="00DD122E">
              <w:rPr>
                <w:rFonts w:ascii="Times New Roman" w:eastAsia="Times New Roman" w:hAnsi="Times New Roman" w:cs="Times New Roman"/>
                <w:highlight w:val="yellow"/>
                <w:lang w:val="en-US"/>
                <w:rPrChange w:id="1961" w:author="OLENA PASHKOVA (NEPTUNE.UA)" w:date="2022-11-21T15:27:00Z">
                  <w:rPr>
                    <w:rFonts w:ascii="Times New Roman" w:eastAsia="Times New Roman" w:hAnsi="Times New Roman" w:cs="Times New Roman"/>
                    <w:highlight w:val="yellow"/>
                    <w:lang w:val="en-US"/>
                  </w:rPr>
                </w:rPrChange>
              </w:rPr>
              <w:t>(does not apply to unplanned/unforeseen, emergency stops, breakdowns, etc.).</w:t>
            </w:r>
            <w:commentRangeEnd w:id="1959"/>
            <w:r w:rsidRPr="00DD122E">
              <w:rPr>
                <w:rFonts w:ascii="Times New Roman" w:eastAsia="Calibri" w:hAnsi="Times New Roman" w:cs="Times New Roman"/>
                <w:rPrChange w:id="1962" w:author="OLENA PASHKOVA (NEPTUNE.UA)" w:date="2022-11-21T15:27:00Z">
                  <w:rPr>
                    <w:rFonts w:ascii="Calibri" w:eastAsia="Calibri" w:hAnsi="Calibri" w:cs="Times New Roman"/>
                    <w:sz w:val="16"/>
                    <w:szCs w:val="16"/>
                  </w:rPr>
                </w:rPrChange>
              </w:rPr>
              <w:commentReference w:id="1959"/>
            </w:r>
            <w:commentRangeEnd w:id="1960"/>
            <w:r w:rsidR="003322EE" w:rsidRPr="00DD122E">
              <w:rPr>
                <w:rStyle w:val="ab"/>
                <w:rFonts w:ascii="Times New Roman" w:hAnsi="Times New Roman" w:cs="Times New Roman"/>
                <w:sz w:val="22"/>
                <w:szCs w:val="22"/>
                <w:rPrChange w:id="1963" w:author="OLENA PASHKOVA (NEPTUNE.UA)" w:date="2022-11-21T15:27:00Z">
                  <w:rPr>
                    <w:rStyle w:val="ab"/>
                  </w:rPr>
                </w:rPrChange>
              </w:rPr>
              <w:commentReference w:id="1960"/>
            </w:r>
          </w:p>
          <w:p w14:paraId="3F934D38" w14:textId="77777777" w:rsidR="00400CA9" w:rsidRPr="00DD122E" w:rsidRDefault="00400CA9" w:rsidP="00400CA9">
            <w:pPr>
              <w:contextualSpacing/>
              <w:jc w:val="both"/>
              <w:rPr>
                <w:rFonts w:ascii="Times New Roman" w:eastAsia="Times New Roman" w:hAnsi="Times New Roman" w:cs="Times New Roman"/>
                <w:lang w:val="en-US"/>
              </w:rPr>
            </w:pPr>
          </w:p>
          <w:p w14:paraId="11062EA5" w14:textId="77777777" w:rsidR="00400CA9" w:rsidRPr="00DD122E" w:rsidRDefault="00400CA9" w:rsidP="00400CA9">
            <w:pPr>
              <w:contextualSpacing/>
              <w:jc w:val="both"/>
              <w:rPr>
                <w:rFonts w:ascii="Times New Roman" w:eastAsia="Times New Roman" w:hAnsi="Times New Roman" w:cs="Times New Roman"/>
                <w:lang w:val="en-US"/>
                <w:rPrChange w:id="1964" w:author="OLENA PASHKOVA (NEPTUNE.UA)" w:date="2022-11-21T15:27:00Z">
                  <w:rPr>
                    <w:rFonts w:ascii="Times New Roman" w:eastAsia="Times New Roman" w:hAnsi="Times New Roman" w:cs="Times New Roman"/>
                    <w:lang w:val="en-US"/>
                  </w:rPr>
                </w:rPrChange>
              </w:rPr>
            </w:pPr>
          </w:p>
          <w:p w14:paraId="3538267D" w14:textId="77777777" w:rsidR="00400CA9" w:rsidRPr="00DD122E" w:rsidRDefault="00400CA9" w:rsidP="00400CA9">
            <w:pPr>
              <w:contextualSpacing/>
              <w:jc w:val="both"/>
              <w:rPr>
                <w:rFonts w:ascii="Times New Roman" w:eastAsia="Times New Roman" w:hAnsi="Times New Roman" w:cs="Times New Roman"/>
                <w:lang w:val="en-US"/>
                <w:rPrChange w:id="1965" w:author="OLENA PASHKOVA (NEPTUNE.UA)" w:date="2022-11-21T15:27:00Z">
                  <w:rPr>
                    <w:rFonts w:ascii="Times New Roman" w:eastAsia="Times New Roman" w:hAnsi="Times New Roman" w:cs="Times New Roman"/>
                    <w:lang w:val="en-US"/>
                  </w:rPr>
                </w:rPrChange>
              </w:rPr>
            </w:pPr>
          </w:p>
          <w:p w14:paraId="46296C3E" w14:textId="0897577A" w:rsidR="00400CA9" w:rsidRPr="00DD122E" w:rsidRDefault="00400CA9" w:rsidP="00400CA9">
            <w:pPr>
              <w:contextualSpacing/>
              <w:jc w:val="both"/>
              <w:rPr>
                <w:rFonts w:ascii="Times New Roman" w:eastAsia="Times New Roman" w:hAnsi="Times New Roman" w:cs="Times New Roman"/>
                <w:lang w:val="en-US"/>
                <w:rPrChange w:id="1966" w:author="OLENA PASHKOVA (NEPTUNE.UA)" w:date="2022-11-21T15:27:00Z">
                  <w:rPr>
                    <w:rFonts w:ascii="Times New Roman" w:eastAsia="Times New Roman" w:hAnsi="Times New Roman" w:cs="Times New Roman"/>
                    <w:lang w:val="en-US"/>
                  </w:rPr>
                </w:rPrChange>
              </w:rPr>
            </w:pPr>
            <w:r w:rsidRPr="00DD122E">
              <w:rPr>
                <w:rFonts w:ascii="Times New Roman" w:eastAsia="Times New Roman" w:hAnsi="Times New Roman" w:cs="Times New Roman"/>
                <w:b/>
                <w:lang w:val="en-US"/>
                <w:rPrChange w:id="1967" w:author="OLENA PASHKOVA (NEPTUNE.UA)" w:date="2022-11-21T15:27:00Z">
                  <w:rPr>
                    <w:rFonts w:ascii="Times New Roman" w:eastAsia="Times New Roman" w:hAnsi="Times New Roman" w:cs="Times New Roman"/>
                    <w:b/>
                    <w:lang w:val="en-US"/>
                  </w:rPr>
                </w:rPrChange>
              </w:rPr>
              <w:t>4.2</w:t>
            </w:r>
            <w:ins w:id="1968" w:author="OLENA PASHKOVA (NEPTUNE.UA)" w:date="2022-11-21T01:44:00Z">
              <w:r w:rsidR="00C21FFC" w:rsidRPr="00DD122E">
                <w:rPr>
                  <w:rFonts w:ascii="Times New Roman" w:eastAsia="Times New Roman" w:hAnsi="Times New Roman" w:cs="Times New Roman"/>
                  <w:b/>
                  <w:lang w:val="en-US"/>
                  <w:rPrChange w:id="1969" w:author="OLENA PASHKOVA (NEPTUNE.UA)" w:date="2022-11-21T15:27:00Z">
                    <w:rPr>
                      <w:rFonts w:ascii="Times New Roman" w:eastAsia="Times New Roman" w:hAnsi="Times New Roman" w:cs="Times New Roman"/>
                      <w:b/>
                      <w:lang w:val="en-US"/>
                    </w:rPr>
                  </w:rPrChange>
                </w:rPr>
                <w:t>1</w:t>
              </w:r>
            </w:ins>
            <w:del w:id="1970" w:author="OLENA PASHKOVA (NEPTUNE.UA)" w:date="2022-10-26T03:39:00Z">
              <w:r w:rsidRPr="00DD122E" w:rsidDel="00633D87">
                <w:rPr>
                  <w:rFonts w:ascii="Times New Roman" w:eastAsia="Times New Roman" w:hAnsi="Times New Roman" w:cs="Times New Roman"/>
                  <w:b/>
                  <w:lang w:val="en-US"/>
                  <w:rPrChange w:id="1971" w:author="OLENA PASHKOVA (NEPTUNE.UA)" w:date="2022-11-21T15:27:00Z">
                    <w:rPr>
                      <w:rFonts w:ascii="Times New Roman" w:eastAsia="Times New Roman" w:hAnsi="Times New Roman" w:cs="Times New Roman"/>
                      <w:b/>
                      <w:lang w:val="en-US"/>
                    </w:rPr>
                  </w:rPrChange>
                </w:rPr>
                <w:delText>2</w:delText>
              </w:r>
            </w:del>
            <w:r w:rsidRPr="00DD122E">
              <w:rPr>
                <w:rFonts w:ascii="Times New Roman" w:eastAsia="Times New Roman" w:hAnsi="Times New Roman" w:cs="Times New Roman"/>
                <w:b/>
                <w:lang w:val="en-US"/>
                <w:rPrChange w:id="1972" w:author="OLENA PASHKOVA (NEPTUNE.UA)" w:date="2022-11-21T15:27:00Z">
                  <w:rPr>
                    <w:rFonts w:ascii="Times New Roman" w:eastAsia="Times New Roman" w:hAnsi="Times New Roman" w:cs="Times New Roman"/>
                    <w:b/>
                    <w:lang w:val="en-US"/>
                  </w:rPr>
                </w:rPrChange>
              </w:rPr>
              <w:t>.</w:t>
            </w:r>
            <w:r w:rsidRPr="00DD122E">
              <w:rPr>
                <w:rFonts w:ascii="Times New Roman" w:eastAsia="Times New Roman" w:hAnsi="Times New Roman" w:cs="Times New Roman"/>
                <w:lang w:val="en-US"/>
                <w:rPrChange w:id="1973" w:author="OLENA PASHKOVA (NEPTUNE.UA)" w:date="2022-11-21T15:27:00Z">
                  <w:rPr>
                    <w:rFonts w:ascii="Times New Roman" w:eastAsia="Times New Roman" w:hAnsi="Times New Roman" w:cs="Times New Roman"/>
                    <w:lang w:val="en-US"/>
                  </w:rPr>
                </w:rPrChange>
              </w:rPr>
              <w:t xml:space="preserve"> The Contractor has the right without any agreement with the Customer and his prior agreement to provide in any form at its discretion information to other Customers on grain storage capacity of the terminal </w:t>
            </w:r>
            <w:commentRangeStart w:id="1974"/>
            <w:del w:id="1975" w:author="Viktoriya Elik" w:date="2022-08-25T10:07:00Z">
              <w:r w:rsidRPr="00DD122E" w:rsidDel="009F4409">
                <w:rPr>
                  <w:rFonts w:ascii="Times New Roman" w:eastAsia="Times New Roman" w:hAnsi="Times New Roman" w:cs="Times New Roman"/>
                  <w:lang w:val="en-US"/>
                  <w:rPrChange w:id="1976" w:author="OLENA PASHKOVA (NEPTUNE.UA)" w:date="2022-11-21T15:27:00Z">
                    <w:rPr>
                      <w:rFonts w:ascii="Times New Roman" w:eastAsia="Times New Roman" w:hAnsi="Times New Roman" w:cs="Times New Roman"/>
                      <w:lang w:val="en-US"/>
                    </w:rPr>
                  </w:rPrChange>
                </w:rPr>
                <w:delText xml:space="preserve">with the determination of balances for each Customer, including the Customer, </w:delText>
              </w:r>
            </w:del>
            <w:commentRangeEnd w:id="1974"/>
            <w:r w:rsidRPr="00DD122E">
              <w:rPr>
                <w:rFonts w:ascii="Times New Roman" w:eastAsia="Calibri" w:hAnsi="Times New Roman" w:cs="Times New Roman"/>
                <w:rPrChange w:id="1977" w:author="OLENA PASHKOVA (NEPTUNE.UA)" w:date="2022-11-21T15:27:00Z">
                  <w:rPr>
                    <w:rFonts w:ascii="Calibri" w:eastAsia="Calibri" w:hAnsi="Calibri" w:cs="Times New Roman"/>
                    <w:sz w:val="16"/>
                    <w:szCs w:val="16"/>
                  </w:rPr>
                </w:rPrChange>
              </w:rPr>
              <w:commentReference w:id="1974"/>
            </w:r>
            <w:r w:rsidRPr="00DD122E">
              <w:rPr>
                <w:rFonts w:ascii="Times New Roman" w:eastAsia="Times New Roman" w:hAnsi="Times New Roman" w:cs="Times New Roman"/>
                <w:lang w:val="en-US"/>
              </w:rPr>
              <w:t>and line-up information with priority determination and time of arrival of vessels for loading on each Client, including the Customer.</w:t>
            </w:r>
          </w:p>
          <w:p w14:paraId="3E2A5067" w14:textId="77777777" w:rsidR="00400CA9" w:rsidRPr="00DD122E" w:rsidRDefault="00400CA9" w:rsidP="00400CA9">
            <w:pPr>
              <w:contextualSpacing/>
              <w:jc w:val="both"/>
              <w:rPr>
                <w:rFonts w:ascii="Times New Roman" w:eastAsia="Times New Roman" w:hAnsi="Times New Roman" w:cs="Times New Roman"/>
                <w:lang w:val="en-US"/>
                <w:rPrChange w:id="1978" w:author="OLENA PASHKOVA (NEPTUNE.UA)" w:date="2022-11-21T15:27:00Z">
                  <w:rPr>
                    <w:rFonts w:ascii="Times New Roman" w:eastAsia="Times New Roman" w:hAnsi="Times New Roman" w:cs="Times New Roman"/>
                    <w:lang w:val="en-US"/>
                  </w:rPr>
                </w:rPrChange>
              </w:rPr>
            </w:pPr>
          </w:p>
          <w:p w14:paraId="785B5D00" w14:textId="77777777" w:rsidR="00400CA9" w:rsidRPr="00DD122E" w:rsidDel="003B2D5D" w:rsidRDefault="00400CA9" w:rsidP="00400CA9">
            <w:pPr>
              <w:contextualSpacing/>
              <w:jc w:val="both"/>
              <w:rPr>
                <w:del w:id="1979" w:author="Nataliya Tomaskovic" w:date="2022-08-18T19:22:00Z"/>
                <w:rFonts w:ascii="Times New Roman" w:eastAsia="Times New Roman" w:hAnsi="Times New Roman" w:cs="Times New Roman"/>
                <w:b/>
                <w:lang w:val="en-US"/>
                <w:rPrChange w:id="1980" w:author="OLENA PASHKOVA (NEPTUNE.UA)" w:date="2022-11-21T15:27:00Z">
                  <w:rPr>
                    <w:del w:id="1981" w:author="Nataliya Tomaskovic" w:date="2022-08-18T19:22:00Z"/>
                    <w:rFonts w:ascii="Times New Roman" w:eastAsia="Times New Roman" w:hAnsi="Times New Roman" w:cs="Times New Roman"/>
                    <w:b/>
                    <w:lang w:val="en-US"/>
                  </w:rPr>
                </w:rPrChange>
              </w:rPr>
            </w:pPr>
          </w:p>
          <w:p w14:paraId="640BC42E" w14:textId="77777777" w:rsidR="00400CA9" w:rsidRPr="00DD122E" w:rsidRDefault="00400CA9" w:rsidP="00400CA9">
            <w:pPr>
              <w:contextualSpacing/>
              <w:jc w:val="both"/>
              <w:rPr>
                <w:ins w:id="1982" w:author="Nataliya Tomaskovic" w:date="2022-08-22T15:29:00Z"/>
                <w:rFonts w:ascii="Times New Roman" w:eastAsia="Times New Roman" w:hAnsi="Times New Roman" w:cs="Times New Roman"/>
                <w:b/>
                <w:lang w:val="en-US"/>
                <w:rPrChange w:id="1983" w:author="OLENA PASHKOVA (NEPTUNE.UA)" w:date="2022-11-21T15:27:00Z">
                  <w:rPr>
                    <w:ins w:id="1984" w:author="Nataliya Tomaskovic" w:date="2022-08-22T15:29:00Z"/>
                    <w:rFonts w:ascii="Times New Roman" w:eastAsia="Times New Roman" w:hAnsi="Times New Roman" w:cs="Times New Roman"/>
                    <w:b/>
                    <w:lang w:val="en-US"/>
                  </w:rPr>
                </w:rPrChange>
              </w:rPr>
            </w:pPr>
          </w:p>
          <w:p w14:paraId="687BCC07" w14:textId="77777777" w:rsidR="00400CA9" w:rsidRPr="00DD122E" w:rsidRDefault="00400CA9" w:rsidP="00400CA9">
            <w:pPr>
              <w:contextualSpacing/>
              <w:jc w:val="both"/>
              <w:rPr>
                <w:rFonts w:ascii="Times New Roman" w:eastAsia="Calibri" w:hAnsi="Times New Roman" w:cs="Times New Roman"/>
                <w:b/>
                <w:lang w:val="en-US"/>
                <w:rPrChange w:id="1985" w:author="OLENA PASHKOVA (NEPTUNE.UA)" w:date="2022-11-21T15:27:00Z">
                  <w:rPr>
                    <w:rFonts w:ascii="Times New Roman" w:eastAsia="Calibri" w:hAnsi="Times New Roman" w:cs="Times New Roman"/>
                    <w:b/>
                    <w:lang w:val="en-US"/>
                  </w:rPr>
                </w:rPrChange>
              </w:rPr>
            </w:pPr>
          </w:p>
          <w:p w14:paraId="704F206D" w14:textId="77777777" w:rsidR="00400CA9" w:rsidRPr="00DD122E" w:rsidRDefault="00400CA9" w:rsidP="00400CA9">
            <w:pPr>
              <w:contextualSpacing/>
              <w:jc w:val="both"/>
              <w:rPr>
                <w:rFonts w:ascii="Times New Roman" w:eastAsia="Calibri" w:hAnsi="Times New Roman" w:cs="Times New Roman"/>
                <w:lang w:val="en-US"/>
                <w:rPrChange w:id="198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987" w:author="OLENA PASHKOVA (NEPTUNE.UA)" w:date="2022-11-21T15:27:00Z">
                  <w:rPr>
                    <w:rFonts w:ascii="Times New Roman" w:eastAsia="Calibri" w:hAnsi="Times New Roman" w:cs="Times New Roman"/>
                    <w:b/>
                    <w:lang w:val="en-US"/>
                  </w:rPr>
                </w:rPrChange>
              </w:rPr>
              <w:t>5. CUSTOMER OBLIGATIONS</w:t>
            </w:r>
            <w:r w:rsidRPr="00DD122E">
              <w:rPr>
                <w:rFonts w:ascii="Times New Roman" w:eastAsia="Calibri" w:hAnsi="Times New Roman" w:cs="Times New Roman"/>
                <w:lang w:val="en-US"/>
                <w:rPrChange w:id="1988" w:author="OLENA PASHKOVA (NEPTUNE.UA)" w:date="2022-11-21T15:27:00Z">
                  <w:rPr>
                    <w:rFonts w:ascii="Times New Roman" w:eastAsia="Calibri" w:hAnsi="Times New Roman" w:cs="Times New Roman"/>
                    <w:lang w:val="en-US"/>
                  </w:rPr>
                </w:rPrChange>
              </w:rPr>
              <w:t>:</w:t>
            </w:r>
          </w:p>
          <w:p w14:paraId="269BE76A" w14:textId="1FCD7AB0" w:rsidR="00400CA9" w:rsidRPr="00DD122E" w:rsidRDefault="00400CA9" w:rsidP="00400CA9">
            <w:pPr>
              <w:contextualSpacing/>
              <w:jc w:val="both"/>
              <w:rPr>
                <w:rFonts w:ascii="Times New Roman" w:eastAsia="Calibri" w:hAnsi="Times New Roman" w:cs="Times New Roman"/>
                <w:lang w:val="en-US"/>
                <w:rPrChange w:id="198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1990" w:author="OLENA PASHKOVA (NEPTUNE.UA)" w:date="2022-11-21T15:27:00Z">
                  <w:rPr>
                    <w:rFonts w:ascii="Times New Roman" w:eastAsia="Calibri" w:hAnsi="Times New Roman" w:cs="Times New Roman"/>
                    <w:b/>
                    <w:lang w:val="en-US"/>
                  </w:rPr>
                </w:rPrChange>
              </w:rPr>
              <w:t>5.1.</w:t>
            </w:r>
            <w:r w:rsidRPr="00DD122E">
              <w:rPr>
                <w:rFonts w:ascii="Times New Roman" w:eastAsia="Calibri" w:hAnsi="Times New Roman" w:cs="Times New Roman"/>
                <w:lang w:val="en-US"/>
                <w:rPrChange w:id="1991" w:author="OLENA PASHKOVA (NEPTUNE.UA)" w:date="2022-11-21T15:27:00Z">
                  <w:rPr>
                    <w:rFonts w:ascii="Times New Roman" w:eastAsia="Calibri" w:hAnsi="Times New Roman" w:cs="Times New Roman"/>
                    <w:lang w:val="en-US"/>
                  </w:rPr>
                </w:rPrChange>
              </w:rPr>
              <w:t xml:space="preserve"> The Customer is obliged to ensure the delivery of grain to the Terminal by rail and/or trucks in the quantity and on terms set in the</w:t>
            </w:r>
            <w:r w:rsidRPr="00DD122E">
              <w:rPr>
                <w:rFonts w:ascii="Times New Roman" w:eastAsia="Times New Roman" w:hAnsi="Times New Roman" w:cs="Times New Roman"/>
                <w:lang w:val="en-GB"/>
                <w:rPrChange w:id="1992" w:author="OLENA PASHKOVA (NEPTUNE.UA)" w:date="2022-11-21T15:27:00Z">
                  <w:rPr>
                    <w:rFonts w:ascii="Times New Roman" w:eastAsia="Times New Roman" w:hAnsi="Times New Roman" w:cs="Times New Roman"/>
                    <w:lang w:val="en-GB"/>
                  </w:rPr>
                </w:rPrChange>
              </w:rPr>
              <w:t xml:space="preserve"> monthly</w:t>
            </w:r>
            <w:r w:rsidRPr="00DD122E">
              <w:rPr>
                <w:rFonts w:ascii="Times New Roman" w:eastAsia="Calibri" w:hAnsi="Times New Roman" w:cs="Times New Roman"/>
                <w:lang w:val="en-US"/>
                <w:rPrChange w:id="1993"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GB"/>
                <w:rPrChange w:id="1994" w:author="OLENA PASHKOVA (NEPTUNE.UA)" w:date="2022-11-21T15:27:00Z">
                  <w:rPr>
                    <w:rFonts w:ascii="Times New Roman" w:eastAsia="Times New Roman" w:hAnsi="Times New Roman" w:cs="Times New Roman"/>
                    <w:lang w:val="en-GB"/>
                  </w:rPr>
                </w:rPrChange>
              </w:rPr>
              <w:t>Delivery Schedule of</w:t>
            </w:r>
            <w:r w:rsidRPr="00DD122E">
              <w:rPr>
                <w:rFonts w:ascii="Times New Roman" w:eastAsia="Times New Roman" w:hAnsi="Times New Roman" w:cs="Times New Roman"/>
                <w:lang w:val="uk-UA"/>
                <w:rPrChange w:id="1995"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US"/>
                <w:rPrChange w:id="1996" w:author="OLENA PASHKOVA (NEPTUNE.UA)" w:date="2022-11-21T15:27:00Z">
                  <w:rPr>
                    <w:rFonts w:ascii="Times New Roman" w:eastAsia="Times New Roman" w:hAnsi="Times New Roman" w:cs="Times New Roman"/>
                    <w:lang w:val="en-US"/>
                  </w:rPr>
                </w:rPrChange>
              </w:rPr>
              <w:t xml:space="preserve">Grain </w:t>
            </w:r>
            <w:r w:rsidRPr="00DD122E">
              <w:rPr>
                <w:rFonts w:ascii="Times New Roman" w:eastAsia="Times New Roman" w:hAnsi="Times New Roman" w:cs="Times New Roman"/>
                <w:lang w:val="en-GB"/>
                <w:rPrChange w:id="1997" w:author="OLENA PASHKOVA (NEPTUNE.UA)" w:date="2022-11-21T15:27:00Z">
                  <w:rPr>
                    <w:rFonts w:ascii="Times New Roman" w:eastAsia="Times New Roman" w:hAnsi="Times New Roman" w:cs="Times New Roman"/>
                    <w:lang w:val="en-GB"/>
                  </w:rPr>
                </w:rPrChange>
              </w:rPr>
              <w:t>to the Terminal, as agreed by the Parties</w:t>
            </w:r>
            <w:r w:rsidRPr="00DD122E">
              <w:rPr>
                <w:rFonts w:ascii="Times New Roman" w:eastAsia="Times New Roman" w:hAnsi="Times New Roman" w:cs="Times New Roman"/>
                <w:lang w:val="uk-UA"/>
                <w:rPrChange w:id="1998"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US"/>
                <w:rPrChange w:id="1999" w:author="OLENA PASHKOVA (NEPTUNE.UA)" w:date="2022-11-21T15:27:00Z">
                  <w:rPr>
                    <w:rFonts w:ascii="Times New Roman" w:eastAsia="Times New Roman" w:hAnsi="Times New Roman" w:cs="Times New Roman"/>
                    <w:lang w:val="en-US"/>
                  </w:rPr>
                </w:rPrChange>
              </w:rPr>
              <w:t>and norms of acceptance and unloading railway cars and trucks</w:t>
            </w:r>
            <w:r w:rsidRPr="00DD122E">
              <w:rPr>
                <w:rFonts w:ascii="Times New Roman" w:eastAsia="Times New Roman" w:hAnsi="Times New Roman" w:cs="Times New Roman"/>
                <w:lang w:val="en-GB"/>
                <w:rPrChange w:id="2000" w:author="OLENA PASHKOVA (NEPTUNE.UA)" w:date="2022-11-21T15:27:00Z">
                  <w:rPr>
                    <w:rFonts w:ascii="Times New Roman" w:eastAsia="Times New Roman" w:hAnsi="Times New Roman" w:cs="Times New Roman"/>
                    <w:lang w:val="en-GB"/>
                  </w:rPr>
                </w:rPrChange>
              </w:rPr>
              <w:t>.</w:t>
            </w:r>
            <w:ins w:id="2001" w:author="OLENA PASHKOVA (NEPTUNE.UA)" w:date="2022-10-26T03:40:00Z">
              <w:r w:rsidR="00633D87" w:rsidRPr="00DD122E">
                <w:rPr>
                  <w:rFonts w:ascii="Times New Roman" w:eastAsia="Times New Roman" w:hAnsi="Times New Roman" w:cs="Times New Roman"/>
                  <w:lang w:val="uk-UA"/>
                  <w:rPrChange w:id="2002" w:author="OLENA PASHKOVA (NEPTUNE.UA)" w:date="2022-11-21T15:27:00Z">
                    <w:rPr>
                      <w:rFonts w:ascii="Times New Roman" w:eastAsia="Times New Roman" w:hAnsi="Times New Roman" w:cs="Times New Roman"/>
                      <w:lang w:val="uk-UA"/>
                    </w:rPr>
                  </w:rPrChange>
                </w:rPr>
                <w:t xml:space="preserve"> </w:t>
              </w:r>
            </w:ins>
            <w:r w:rsidRPr="00DD122E">
              <w:rPr>
                <w:rFonts w:ascii="Times New Roman" w:eastAsia="Calibri" w:hAnsi="Times New Roman" w:cs="Times New Roman"/>
                <w:lang w:val="en-US"/>
                <w:rPrChange w:id="2003" w:author="OLENA PASHKOVA (NEPTUNE.UA)" w:date="2022-11-21T15:27:00Z">
                  <w:rPr>
                    <w:rFonts w:ascii="Times New Roman" w:eastAsia="Calibri" w:hAnsi="Times New Roman" w:cs="Times New Roman"/>
                    <w:lang w:val="en-US"/>
                  </w:rPr>
                </w:rPrChange>
              </w:rPr>
              <w:t>The Customer ensures that railway cars are in good condition.</w:t>
            </w:r>
          </w:p>
          <w:p w14:paraId="4609A40D" w14:textId="77777777" w:rsidR="00400CA9" w:rsidRPr="00DD122E" w:rsidRDefault="00400CA9" w:rsidP="00400CA9">
            <w:pPr>
              <w:contextualSpacing/>
              <w:jc w:val="both"/>
              <w:rPr>
                <w:rFonts w:ascii="Times New Roman" w:eastAsia="Calibri" w:hAnsi="Times New Roman" w:cs="Times New Roman"/>
                <w:lang w:val="en-US"/>
                <w:rPrChange w:id="200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005" w:author="OLENA PASHKOVA (NEPTUNE.UA)" w:date="2022-11-21T15:27:00Z">
                  <w:rPr>
                    <w:rFonts w:ascii="Times New Roman" w:eastAsia="Calibri" w:hAnsi="Times New Roman" w:cs="Times New Roman"/>
                    <w:lang w:val="en-US"/>
                  </w:rPr>
                </w:rPrChange>
              </w:rPr>
              <w:t>The type of cars – hopper-grain railway car.</w:t>
            </w:r>
          </w:p>
          <w:p w14:paraId="7AE758B1" w14:textId="77777777" w:rsidR="00400CA9" w:rsidRPr="00DD122E" w:rsidRDefault="00400CA9" w:rsidP="00400CA9">
            <w:pPr>
              <w:contextualSpacing/>
              <w:jc w:val="both"/>
              <w:rPr>
                <w:rFonts w:ascii="Times New Roman" w:eastAsia="Calibri" w:hAnsi="Times New Roman" w:cs="Times New Roman"/>
                <w:lang w:val="en-US"/>
                <w:rPrChange w:id="2006" w:author="OLENA PASHKOVA (NEPTUNE.UA)" w:date="2022-11-21T15:27:00Z">
                  <w:rPr>
                    <w:rFonts w:ascii="Times New Roman" w:eastAsia="Calibri" w:hAnsi="Times New Roman" w:cs="Times New Roman"/>
                    <w:lang w:val="en-US"/>
                  </w:rPr>
                </w:rPrChange>
              </w:rPr>
            </w:pPr>
          </w:p>
          <w:p w14:paraId="18427391" w14:textId="77777777" w:rsidR="00400CA9" w:rsidRPr="00DD122E" w:rsidRDefault="00400CA9" w:rsidP="00400CA9">
            <w:pPr>
              <w:contextualSpacing/>
              <w:jc w:val="both"/>
              <w:rPr>
                <w:rFonts w:ascii="Times New Roman" w:eastAsia="Calibri" w:hAnsi="Times New Roman" w:cs="Times New Roman"/>
                <w:lang w:val="en-US"/>
                <w:rPrChange w:id="2007" w:author="OLENA PASHKOVA (NEPTUNE.UA)" w:date="2022-11-21T15:27:00Z">
                  <w:rPr>
                    <w:rFonts w:ascii="Times New Roman" w:eastAsia="Calibri" w:hAnsi="Times New Roman" w:cs="Times New Roman"/>
                    <w:lang w:val="en-US"/>
                  </w:rPr>
                </w:rPrChange>
              </w:rPr>
            </w:pPr>
          </w:p>
          <w:p w14:paraId="48583F7E" w14:textId="77777777" w:rsidR="00400CA9" w:rsidRPr="00DD122E" w:rsidRDefault="00400CA9" w:rsidP="00400CA9">
            <w:pPr>
              <w:contextualSpacing/>
              <w:jc w:val="both"/>
              <w:rPr>
                <w:rFonts w:ascii="Times New Roman" w:eastAsia="Calibri" w:hAnsi="Times New Roman" w:cs="Times New Roman"/>
                <w:lang w:val="en-US"/>
                <w:rPrChange w:id="2008" w:author="OLENA PASHKOVA (NEPTUNE.UA)" w:date="2022-11-21T15:27:00Z">
                  <w:rPr>
                    <w:rFonts w:ascii="Times New Roman" w:eastAsia="Calibri" w:hAnsi="Times New Roman" w:cs="Times New Roman"/>
                    <w:lang w:val="en-US"/>
                  </w:rPr>
                </w:rPrChange>
              </w:rPr>
            </w:pPr>
          </w:p>
          <w:p w14:paraId="7C8898FD" w14:textId="2DBBEDB2" w:rsidR="00400CA9" w:rsidRPr="00DD122E" w:rsidRDefault="00400CA9" w:rsidP="00400CA9">
            <w:pPr>
              <w:contextualSpacing/>
              <w:jc w:val="both"/>
              <w:rPr>
                <w:ins w:id="2009" w:author="OLENA PASHKOVA (NEPTUNE.UA)" w:date="2022-11-21T01:47:00Z"/>
                <w:rFonts w:ascii="Times New Roman" w:eastAsia="Times New Roman" w:hAnsi="Times New Roman" w:cs="Times New Roman"/>
                <w:lang w:val="en-GB"/>
                <w:rPrChange w:id="2010" w:author="OLENA PASHKOVA (NEPTUNE.UA)" w:date="2022-11-21T15:27:00Z">
                  <w:rPr>
                    <w:ins w:id="2011" w:author="OLENA PASHKOVA (NEPTUNE.UA)" w:date="2022-11-21T01:47:00Z"/>
                    <w:rFonts w:ascii="Times New Roman" w:eastAsia="Times New Roman" w:hAnsi="Times New Roman" w:cs="Times New Roman"/>
                    <w:lang w:val="en-GB"/>
                  </w:rPr>
                </w:rPrChange>
              </w:rPr>
            </w:pPr>
            <w:r w:rsidRPr="00DD122E">
              <w:rPr>
                <w:rFonts w:ascii="Times New Roman" w:eastAsia="Calibri" w:hAnsi="Times New Roman" w:cs="Times New Roman"/>
                <w:b/>
                <w:lang w:val="en-US"/>
                <w:rPrChange w:id="2012" w:author="OLENA PASHKOVA (NEPTUNE.UA)" w:date="2022-11-21T15:27:00Z">
                  <w:rPr>
                    <w:rFonts w:ascii="Times New Roman" w:eastAsia="Calibri" w:hAnsi="Times New Roman" w:cs="Times New Roman"/>
                    <w:b/>
                    <w:lang w:val="en-US"/>
                  </w:rPr>
                </w:rPrChange>
              </w:rPr>
              <w:t>5.2.</w:t>
            </w:r>
            <w:r w:rsidRPr="00DD122E">
              <w:rPr>
                <w:rFonts w:ascii="Times New Roman" w:eastAsia="Calibri" w:hAnsi="Times New Roman" w:cs="Times New Roman"/>
                <w:lang w:val="en-US"/>
                <w:rPrChange w:id="2013" w:author="OLENA PASHKOVA (NEPTUNE.UA)" w:date="2022-11-21T15:27:00Z">
                  <w:rPr>
                    <w:rFonts w:ascii="Times New Roman" w:eastAsia="Calibri" w:hAnsi="Times New Roman" w:cs="Times New Roman"/>
                    <w:lang w:val="en-US"/>
                  </w:rPr>
                </w:rPrChange>
              </w:rPr>
              <w:tab/>
            </w:r>
            <w:r w:rsidRPr="00DD122E">
              <w:rPr>
                <w:rFonts w:ascii="Times New Roman" w:eastAsia="Times New Roman" w:hAnsi="Times New Roman" w:cs="Times New Roman"/>
                <w:lang w:val="en-GB"/>
                <w:rPrChange w:id="2014" w:author="OLENA PASHKOVA (NEPTUNE.UA)" w:date="2022-11-21T15:27:00Z">
                  <w:rPr>
                    <w:rFonts w:ascii="Times New Roman" w:eastAsia="Times New Roman" w:hAnsi="Times New Roman" w:cs="Times New Roman"/>
                    <w:lang w:val="en-GB"/>
                  </w:rPr>
                </w:rPrChange>
              </w:rPr>
              <w:t>The Customer shall provide the Delivery Schedule of</w:t>
            </w:r>
            <w:r w:rsidRPr="00DD122E">
              <w:rPr>
                <w:rFonts w:ascii="Times New Roman" w:eastAsia="Times New Roman" w:hAnsi="Times New Roman" w:cs="Times New Roman"/>
                <w:lang w:val="uk-UA"/>
                <w:rPrChange w:id="2015"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US"/>
                <w:rPrChange w:id="2016" w:author="OLENA PASHKOVA (NEPTUNE.UA)" w:date="2022-11-21T15:27:00Z">
                  <w:rPr>
                    <w:rFonts w:ascii="Times New Roman" w:eastAsia="Times New Roman" w:hAnsi="Times New Roman" w:cs="Times New Roman"/>
                    <w:lang w:val="en-US"/>
                  </w:rPr>
                </w:rPrChange>
              </w:rPr>
              <w:t xml:space="preserve">Grain </w:t>
            </w:r>
            <w:r w:rsidRPr="00DD122E">
              <w:rPr>
                <w:rFonts w:ascii="Times New Roman" w:eastAsia="Times New Roman" w:hAnsi="Times New Roman" w:cs="Times New Roman"/>
                <w:lang w:val="en-GB"/>
                <w:rPrChange w:id="2017" w:author="OLENA PASHKOVA (NEPTUNE.UA)" w:date="2022-11-21T15:27:00Z">
                  <w:rPr>
                    <w:rFonts w:ascii="Times New Roman" w:eastAsia="Times New Roman" w:hAnsi="Times New Roman" w:cs="Times New Roman"/>
                    <w:lang w:val="en-GB"/>
                  </w:rPr>
                </w:rPrChange>
              </w:rPr>
              <w:t xml:space="preserve">to the Contractor </w:t>
            </w:r>
            <w:r w:rsidRPr="00DD122E">
              <w:rPr>
                <w:rFonts w:ascii="Times New Roman" w:eastAsia="Times New Roman" w:hAnsi="Times New Roman" w:cs="Times New Roman"/>
                <w:lang w:val="en-US"/>
                <w:rPrChange w:id="2018" w:author="OLENA PASHKOVA (NEPTUNE.UA)" w:date="2022-11-21T15:27:00Z">
                  <w:rPr>
                    <w:rFonts w:ascii="Times New Roman" w:eastAsia="Times New Roman" w:hAnsi="Times New Roman" w:cs="Times New Roman"/>
                    <w:lang w:val="en-US"/>
                  </w:rPr>
                </w:rPrChange>
              </w:rPr>
              <w:t>and the schedule of Grain shipment on the vessel/</w:t>
            </w:r>
            <w:del w:id="2019" w:author="OLENA PASHKOVA (NEPTUNE.UA)" w:date="2022-10-26T03:42:00Z">
              <w:r w:rsidRPr="00DD122E" w:rsidDel="00633D87">
                <w:rPr>
                  <w:rFonts w:ascii="Times New Roman" w:eastAsia="Times New Roman" w:hAnsi="Times New Roman" w:cs="Times New Roman"/>
                  <w:lang w:val="en-US"/>
                  <w:rPrChange w:id="2020" w:author="OLENA PASHKOVA (NEPTUNE.UA)" w:date="2022-11-21T15:27:00Z">
                    <w:rPr>
                      <w:rFonts w:ascii="Times New Roman" w:eastAsia="Times New Roman" w:hAnsi="Times New Roman" w:cs="Times New Roman"/>
                      <w:lang w:val="en-US"/>
                    </w:rPr>
                  </w:rPrChange>
                </w:rPr>
                <w:delText>export</w:delText>
              </w:r>
            </w:del>
            <w:ins w:id="2021" w:author="OLENA PASHKOVA (NEPTUNE.UA)" w:date="2022-10-26T03:42:00Z">
              <w:r w:rsidR="00633D87" w:rsidRPr="00DD122E">
                <w:rPr>
                  <w:rFonts w:ascii="Times New Roman" w:eastAsia="Times New Roman" w:hAnsi="Times New Roman" w:cs="Times New Roman"/>
                  <w:lang w:val="en-US"/>
                  <w:rPrChange w:id="2022" w:author="OLENA PASHKOVA (NEPTUNE.UA)" w:date="2022-11-21T15:27:00Z">
                    <w:rPr>
                      <w:rFonts w:ascii="Times New Roman" w:eastAsia="Times New Roman" w:hAnsi="Times New Roman" w:cs="Times New Roman"/>
                      <w:lang w:val="en-US"/>
                    </w:rPr>
                  </w:rPrChange>
                </w:rPr>
                <w:t>trucks</w:t>
              </w:r>
            </w:ins>
            <w:r w:rsidRPr="00DD122E">
              <w:rPr>
                <w:rFonts w:ascii="Times New Roman" w:eastAsia="Times New Roman" w:hAnsi="Times New Roman" w:cs="Times New Roman"/>
                <w:lang w:val="en-US"/>
                <w:rPrChange w:id="2023" w:author="OLENA PASHKOVA (NEPTUNE.UA)" w:date="2022-11-21T15:27:00Z">
                  <w:rPr>
                    <w:rFonts w:ascii="Times New Roman" w:eastAsia="Times New Roman" w:hAnsi="Times New Roman" w:cs="Times New Roman"/>
                    <w:lang w:val="en-US"/>
                  </w:rPr>
                </w:rPrChange>
              </w:rPr>
              <w:t xml:space="preserve"> </w:t>
            </w:r>
            <w:r w:rsidRPr="00DD122E">
              <w:rPr>
                <w:rFonts w:ascii="Times New Roman" w:eastAsia="Times New Roman" w:hAnsi="Times New Roman" w:cs="Times New Roman"/>
                <w:lang w:val="en-GB"/>
                <w:rPrChange w:id="2024" w:author="OLENA PASHKOVA (NEPTUNE.UA)" w:date="2022-11-21T15:27:00Z">
                  <w:rPr>
                    <w:rFonts w:ascii="Times New Roman" w:eastAsia="Times New Roman" w:hAnsi="Times New Roman" w:cs="Times New Roman"/>
                    <w:lang w:val="en-GB"/>
                  </w:rPr>
                </w:rPrChange>
              </w:rPr>
              <w:t xml:space="preserve">for the month following the current one, on a monthly basis, by the </w:t>
            </w:r>
            <w:r w:rsidRPr="00DD122E">
              <w:rPr>
                <w:rFonts w:ascii="Times New Roman" w:eastAsia="Times New Roman" w:hAnsi="Times New Roman" w:cs="Times New Roman"/>
                <w:lang w:val="uk-UA"/>
                <w:rPrChange w:id="2025" w:author="OLENA PASHKOVA (NEPTUNE.UA)" w:date="2022-11-21T15:27:00Z">
                  <w:rPr>
                    <w:rFonts w:ascii="Times New Roman" w:eastAsia="Times New Roman" w:hAnsi="Times New Roman" w:cs="Times New Roman"/>
                    <w:lang w:val="uk-UA"/>
                  </w:rPr>
                </w:rPrChange>
              </w:rPr>
              <w:t>20</w:t>
            </w:r>
            <w:r w:rsidRPr="00DD122E">
              <w:rPr>
                <w:rFonts w:ascii="Times New Roman" w:eastAsia="Times New Roman" w:hAnsi="Times New Roman" w:cs="Times New Roman"/>
                <w:vertAlign w:val="superscript"/>
                <w:lang w:val="en-GB"/>
                <w:rPrChange w:id="2026" w:author="OLENA PASHKOVA (NEPTUNE.UA)" w:date="2022-11-21T15:27:00Z">
                  <w:rPr>
                    <w:rFonts w:ascii="Times New Roman" w:eastAsia="Times New Roman" w:hAnsi="Times New Roman" w:cs="Times New Roman"/>
                    <w:vertAlign w:val="superscript"/>
                    <w:lang w:val="en-GB"/>
                  </w:rPr>
                </w:rPrChange>
              </w:rPr>
              <w:t>th</w:t>
            </w:r>
            <w:r w:rsidRPr="00DD122E">
              <w:rPr>
                <w:rFonts w:ascii="Times New Roman" w:eastAsia="Times New Roman" w:hAnsi="Times New Roman" w:cs="Times New Roman"/>
                <w:lang w:val="en-GB"/>
                <w:rPrChange w:id="2027" w:author="OLENA PASHKOVA (NEPTUNE.UA)" w:date="2022-11-21T15:27:00Z">
                  <w:rPr>
                    <w:rFonts w:ascii="Times New Roman" w:eastAsia="Times New Roman" w:hAnsi="Times New Roman" w:cs="Times New Roman"/>
                    <w:lang w:val="en-GB"/>
                  </w:rPr>
                </w:rPrChange>
              </w:rPr>
              <w:t xml:space="preserve"> day of the current month, for the Contractor’s confirmation, which shall include:</w:t>
            </w:r>
          </w:p>
          <w:p w14:paraId="1D9A9B89" w14:textId="4F4D9064" w:rsidR="009C2B59" w:rsidRPr="00DD122E" w:rsidRDefault="009C2B59" w:rsidP="00400CA9">
            <w:pPr>
              <w:contextualSpacing/>
              <w:jc w:val="both"/>
              <w:rPr>
                <w:ins w:id="2028" w:author="OLENA PASHKOVA (NEPTUNE.UA)" w:date="2022-11-21T01:47:00Z"/>
                <w:rFonts w:ascii="Times New Roman" w:eastAsia="Times New Roman" w:hAnsi="Times New Roman" w:cs="Times New Roman"/>
                <w:lang w:val="en-GB"/>
                <w:rPrChange w:id="2029" w:author="OLENA PASHKOVA (NEPTUNE.UA)" w:date="2022-11-21T15:27:00Z">
                  <w:rPr>
                    <w:ins w:id="2030" w:author="OLENA PASHKOVA (NEPTUNE.UA)" w:date="2022-11-21T01:47:00Z"/>
                    <w:rFonts w:ascii="Times New Roman" w:eastAsia="Times New Roman" w:hAnsi="Times New Roman" w:cs="Times New Roman"/>
                    <w:lang w:val="en-GB"/>
                  </w:rPr>
                </w:rPrChange>
              </w:rPr>
            </w:pPr>
          </w:p>
          <w:p w14:paraId="6DA919F4" w14:textId="77777777" w:rsidR="009C2B59" w:rsidRPr="00DD122E" w:rsidRDefault="009C2B59" w:rsidP="00400CA9">
            <w:pPr>
              <w:contextualSpacing/>
              <w:jc w:val="both"/>
              <w:rPr>
                <w:rFonts w:ascii="Times New Roman" w:eastAsia="Calibri" w:hAnsi="Times New Roman" w:cs="Times New Roman"/>
                <w:lang w:val="en-GB"/>
                <w:rPrChange w:id="2031" w:author="OLENA PASHKOVA (NEPTUNE.UA)" w:date="2022-11-21T15:27:00Z">
                  <w:rPr>
                    <w:rFonts w:ascii="Times New Roman" w:eastAsia="Calibri" w:hAnsi="Times New Roman" w:cs="Times New Roman"/>
                    <w:lang w:val="en-GB"/>
                  </w:rPr>
                </w:rPrChange>
              </w:rPr>
            </w:pPr>
          </w:p>
          <w:p w14:paraId="1F622869" w14:textId="77777777" w:rsidR="00400CA9" w:rsidRPr="00DD122E" w:rsidRDefault="00400CA9" w:rsidP="00400CA9">
            <w:pPr>
              <w:contextualSpacing/>
              <w:jc w:val="both"/>
              <w:rPr>
                <w:rFonts w:ascii="Times New Roman" w:eastAsia="Calibri" w:hAnsi="Times New Roman" w:cs="Times New Roman"/>
                <w:lang w:val="en-GB"/>
                <w:rPrChange w:id="2032"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03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034"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035" w:author="OLENA PASHKOVA (NEPTUNE.UA)" w:date="2022-11-21T15:27:00Z">
                  <w:rPr>
                    <w:rFonts w:ascii="Times New Roman" w:eastAsia="Times New Roman" w:hAnsi="Times New Roman" w:cs="Times New Roman"/>
                    <w:lang w:val="en-GB"/>
                  </w:rPr>
                </w:rPrChange>
              </w:rPr>
              <w:t>Quantity, quality and type of the cargo;</w:t>
            </w:r>
          </w:p>
          <w:p w14:paraId="13B4F96C" w14:textId="77777777" w:rsidR="00400CA9" w:rsidRPr="00DD122E" w:rsidRDefault="00400CA9" w:rsidP="00400CA9">
            <w:pPr>
              <w:contextualSpacing/>
              <w:jc w:val="both"/>
              <w:rPr>
                <w:rFonts w:ascii="Times New Roman" w:eastAsia="Calibri" w:hAnsi="Times New Roman" w:cs="Times New Roman"/>
                <w:lang w:val="en-GB"/>
                <w:rPrChange w:id="2036" w:author="OLENA PASHKOVA (NEPTUNE.UA)" w:date="2022-11-21T15:27:00Z">
                  <w:rPr>
                    <w:rFonts w:ascii="Times New Roman" w:eastAsia="Calibri" w:hAnsi="Times New Roman" w:cs="Times New Roman"/>
                    <w:lang w:val="en-GB"/>
                  </w:rPr>
                </w:rPrChange>
              </w:rPr>
            </w:pPr>
          </w:p>
          <w:p w14:paraId="20D15D55" w14:textId="77777777" w:rsidR="00400CA9" w:rsidRPr="00DD122E" w:rsidRDefault="00400CA9" w:rsidP="00400CA9">
            <w:pPr>
              <w:contextualSpacing/>
              <w:jc w:val="both"/>
              <w:rPr>
                <w:rFonts w:ascii="Times New Roman" w:eastAsia="Calibri" w:hAnsi="Times New Roman" w:cs="Times New Roman"/>
                <w:lang w:val="en-GB"/>
                <w:rPrChange w:id="2037"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038"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039"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040" w:author="OLENA PASHKOVA (NEPTUNE.UA)" w:date="2022-11-21T15:27:00Z">
                  <w:rPr>
                    <w:rFonts w:ascii="Times New Roman" w:eastAsia="Times New Roman" w:hAnsi="Times New Roman" w:cs="Times New Roman"/>
                    <w:lang w:val="en-GB"/>
                  </w:rPr>
                </w:rPrChange>
              </w:rPr>
              <w:t>Preliminary schedule of vessels’ nominations;</w:t>
            </w:r>
          </w:p>
          <w:p w14:paraId="1AF64918" w14:textId="77777777" w:rsidR="00400CA9" w:rsidRPr="00DD122E" w:rsidRDefault="00400CA9" w:rsidP="00400CA9">
            <w:pPr>
              <w:contextualSpacing/>
              <w:jc w:val="both"/>
              <w:rPr>
                <w:rFonts w:ascii="Times New Roman" w:eastAsia="Calibri" w:hAnsi="Times New Roman" w:cs="Times New Roman"/>
                <w:lang w:val="en-GB"/>
                <w:rPrChange w:id="2041"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042"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043"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044" w:author="OLENA PASHKOVA (NEPTUNE.UA)" w:date="2022-11-21T15:27:00Z">
                  <w:rPr>
                    <w:rFonts w:ascii="Times New Roman" w:eastAsia="Times New Roman" w:hAnsi="Times New Roman" w:cs="Times New Roman"/>
                    <w:lang w:val="en-GB"/>
                  </w:rPr>
                </w:rPrChange>
              </w:rPr>
              <w:t>Railway cars/trucks shipment schedule.</w:t>
            </w:r>
          </w:p>
          <w:p w14:paraId="755ECE92" w14:textId="77777777" w:rsidR="00400CA9" w:rsidRPr="00DD122E" w:rsidRDefault="00400CA9" w:rsidP="00400CA9">
            <w:pPr>
              <w:contextualSpacing/>
              <w:jc w:val="both"/>
              <w:rPr>
                <w:rFonts w:ascii="Times New Roman" w:eastAsia="Calibri" w:hAnsi="Times New Roman" w:cs="Times New Roman"/>
                <w:lang w:val="en-GB"/>
                <w:rPrChange w:id="2045" w:author="OLENA PASHKOVA (NEPTUNE.UA)" w:date="2022-11-21T15:27:00Z">
                  <w:rPr>
                    <w:rFonts w:ascii="Times New Roman" w:eastAsia="Calibri" w:hAnsi="Times New Roman" w:cs="Times New Roman"/>
                    <w:lang w:val="en-GB"/>
                  </w:rPr>
                </w:rPrChange>
              </w:rPr>
            </w:pPr>
          </w:p>
          <w:p w14:paraId="5127A15D" w14:textId="77777777" w:rsidR="00400CA9" w:rsidRPr="00DD122E" w:rsidRDefault="00400CA9" w:rsidP="00400CA9">
            <w:pPr>
              <w:contextualSpacing/>
              <w:jc w:val="both"/>
              <w:rPr>
                <w:rFonts w:ascii="Times New Roman" w:eastAsia="Calibri" w:hAnsi="Times New Roman" w:cs="Times New Roman"/>
                <w:lang w:val="en-GB"/>
                <w:rPrChange w:id="2046"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2047" w:author="OLENA PASHKOVA (NEPTUNE.UA)" w:date="2022-11-21T15:27:00Z">
                  <w:rPr>
                    <w:rFonts w:ascii="Times New Roman" w:eastAsia="Times New Roman" w:hAnsi="Times New Roman" w:cs="Times New Roman"/>
                    <w:lang w:val="en-GB"/>
                  </w:rPr>
                </w:rPrChange>
              </w:rPr>
              <w:t>The shipment/delivery schedule shall meet the following requirements:</w:t>
            </w:r>
          </w:p>
          <w:p w14:paraId="78663D08" w14:textId="77777777" w:rsidR="00400CA9" w:rsidRPr="00DD122E" w:rsidRDefault="00400CA9" w:rsidP="00400CA9">
            <w:pPr>
              <w:contextualSpacing/>
              <w:jc w:val="both"/>
              <w:rPr>
                <w:rFonts w:ascii="Times New Roman" w:eastAsia="Calibri" w:hAnsi="Times New Roman" w:cs="Times New Roman"/>
                <w:lang w:val="en-GB"/>
                <w:rPrChange w:id="2048"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04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050"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051" w:author="OLENA PASHKOVA (NEPTUNE.UA)" w:date="2022-11-21T15:27:00Z">
                  <w:rPr>
                    <w:rFonts w:ascii="Times New Roman" w:eastAsia="Times New Roman" w:hAnsi="Times New Roman" w:cs="Times New Roman"/>
                    <w:lang w:val="en-GB"/>
                  </w:rPr>
                </w:rPrChange>
              </w:rPr>
              <w:t>Ensure supply of 80% of the cargo to the Terminal prior to the vessel nomination;</w:t>
            </w:r>
          </w:p>
          <w:p w14:paraId="05404A5B" w14:textId="77777777" w:rsidR="00400CA9" w:rsidRPr="00DD122E" w:rsidRDefault="00400CA9" w:rsidP="00400CA9">
            <w:pPr>
              <w:contextualSpacing/>
              <w:jc w:val="both"/>
              <w:rPr>
                <w:rFonts w:ascii="Times New Roman" w:eastAsia="Calibri" w:hAnsi="Times New Roman" w:cs="Times New Roman"/>
                <w:lang w:val="en-GB"/>
                <w:rPrChange w:id="2052"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05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054"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055" w:author="OLENA PASHKOVA (NEPTUNE.UA)" w:date="2022-11-21T15:27:00Z">
                  <w:rPr>
                    <w:rFonts w:ascii="Times New Roman" w:eastAsia="Times New Roman" w:hAnsi="Times New Roman" w:cs="Times New Roman"/>
                    <w:lang w:val="en-GB"/>
                  </w:rPr>
                </w:rPrChange>
              </w:rPr>
              <w:t xml:space="preserve">Ensure supply of 20% of cargo to the Terminal after vessel’s nomination, </w:t>
            </w:r>
            <w:r w:rsidRPr="00DD122E">
              <w:rPr>
                <w:rFonts w:ascii="Times New Roman" w:eastAsia="Calibri" w:hAnsi="Times New Roman" w:cs="Times New Roman"/>
                <w:lang w:val="en-US"/>
                <w:rPrChange w:id="2056" w:author="OLENA PASHKOVA (NEPTUNE.UA)" w:date="2022-11-21T15:27:00Z">
                  <w:rPr>
                    <w:rFonts w:ascii="Times New Roman" w:eastAsia="Calibri" w:hAnsi="Times New Roman" w:cs="Times New Roman"/>
                    <w:lang w:val="en-US"/>
                  </w:rPr>
                </w:rPrChange>
              </w:rPr>
              <w:t>but in any case before vessel’s berthing</w:t>
            </w:r>
            <w:r w:rsidRPr="00DD122E">
              <w:rPr>
                <w:rFonts w:ascii="Times New Roman" w:eastAsia="Times New Roman" w:hAnsi="Times New Roman" w:cs="Times New Roman"/>
                <w:lang w:val="en-GB"/>
                <w:rPrChange w:id="2057" w:author="OLENA PASHKOVA (NEPTUNE.UA)" w:date="2022-11-21T15:27:00Z">
                  <w:rPr>
                    <w:rFonts w:ascii="Times New Roman" w:eastAsia="Times New Roman" w:hAnsi="Times New Roman" w:cs="Times New Roman"/>
                    <w:lang w:val="en-GB"/>
                  </w:rPr>
                </w:rPrChange>
              </w:rPr>
              <w:t>;</w:t>
            </w:r>
          </w:p>
          <w:p w14:paraId="0E712EA6" w14:textId="77777777" w:rsidR="00400CA9" w:rsidRPr="00DD122E" w:rsidRDefault="00400CA9" w:rsidP="00400CA9">
            <w:pPr>
              <w:contextualSpacing/>
              <w:jc w:val="both"/>
              <w:rPr>
                <w:rFonts w:ascii="Times New Roman" w:eastAsia="Times New Roman" w:hAnsi="Times New Roman" w:cs="Times New Roman"/>
                <w:lang w:val="en-US"/>
                <w:rPrChange w:id="2058" w:author="OLENA PASHKOVA (NEPTUNE.UA)" w:date="2022-11-21T15:27:00Z">
                  <w:rPr>
                    <w:rFonts w:ascii="Times New Roman" w:eastAsia="Times New Roman" w:hAnsi="Times New Roman" w:cs="Times New Roman"/>
                    <w:lang w:val="en-US"/>
                  </w:rPr>
                </w:rPrChange>
              </w:rPr>
            </w:pPr>
            <w:r w:rsidRPr="00DD122E">
              <w:rPr>
                <w:rFonts w:ascii="Times New Roman" w:eastAsia="Times New Roman" w:hAnsi="Times New Roman" w:cs="Times New Roman"/>
                <w:lang w:val="en-US"/>
                <w:rPrChange w:id="2059" w:author="OLENA PASHKOVA (NEPTUNE.UA)" w:date="2022-11-21T15:27:00Z">
                  <w:rPr>
                    <w:rFonts w:ascii="Times New Roman" w:eastAsia="Times New Roman" w:hAnsi="Times New Roman" w:cs="Times New Roman"/>
                    <w:lang w:val="en-US"/>
                  </w:rPr>
                </w:rPrChange>
              </w:rPr>
              <w:t>but in any case, not less the quantity agreed by the Parties.</w:t>
            </w:r>
          </w:p>
          <w:p w14:paraId="27174284" w14:textId="77777777" w:rsidR="00400CA9" w:rsidRPr="00DD122E" w:rsidRDefault="00400CA9" w:rsidP="00400CA9">
            <w:pPr>
              <w:contextualSpacing/>
              <w:jc w:val="both"/>
              <w:rPr>
                <w:rFonts w:ascii="Times New Roman" w:eastAsia="Times New Roman" w:hAnsi="Times New Roman" w:cs="Times New Roman"/>
                <w:lang w:val="en-US"/>
                <w:rPrChange w:id="2060" w:author="OLENA PASHKOVA (NEPTUNE.UA)" w:date="2022-11-21T15:27:00Z">
                  <w:rPr>
                    <w:rFonts w:ascii="Times New Roman" w:eastAsia="Times New Roman" w:hAnsi="Times New Roman" w:cs="Times New Roman"/>
                    <w:lang w:val="en-US"/>
                  </w:rPr>
                </w:rPrChange>
              </w:rPr>
            </w:pPr>
          </w:p>
          <w:p w14:paraId="425F7BDF" w14:textId="77777777" w:rsidR="00400CA9" w:rsidRPr="00DD122E" w:rsidRDefault="00400CA9" w:rsidP="00400CA9">
            <w:pPr>
              <w:contextualSpacing/>
              <w:jc w:val="both"/>
              <w:rPr>
                <w:rFonts w:ascii="Times New Roman" w:eastAsia="Times New Roman" w:hAnsi="Times New Roman" w:cs="Times New Roman"/>
                <w:lang w:val="en-US"/>
                <w:rPrChange w:id="2061" w:author="OLENA PASHKOVA (NEPTUNE.UA)" w:date="2022-11-21T15:27:00Z">
                  <w:rPr>
                    <w:rFonts w:ascii="Times New Roman" w:eastAsia="Times New Roman" w:hAnsi="Times New Roman" w:cs="Times New Roman"/>
                    <w:lang w:val="en-US"/>
                  </w:rPr>
                </w:rPrChange>
              </w:rPr>
            </w:pPr>
          </w:p>
          <w:p w14:paraId="64200382" w14:textId="77777777" w:rsidR="00400CA9" w:rsidRPr="00DD122E" w:rsidRDefault="00400CA9" w:rsidP="00400CA9">
            <w:pPr>
              <w:contextualSpacing/>
              <w:jc w:val="both"/>
              <w:rPr>
                <w:rFonts w:ascii="Times New Roman" w:eastAsia="Times New Roman" w:hAnsi="Times New Roman" w:cs="Times New Roman"/>
                <w:lang w:val="en-GB"/>
              </w:rPr>
            </w:pPr>
            <w:r w:rsidRPr="00DD122E">
              <w:rPr>
                <w:rFonts w:ascii="Times New Roman" w:eastAsia="Times New Roman" w:hAnsi="Times New Roman" w:cs="Times New Roman"/>
                <w:lang w:val="en-GB"/>
                <w:rPrChange w:id="2062" w:author="OLENA PASHKOVA (NEPTUNE.UA)" w:date="2022-11-21T15:27:00Z">
                  <w:rPr>
                    <w:rFonts w:ascii="Times New Roman" w:eastAsia="Times New Roman" w:hAnsi="Times New Roman" w:cs="Times New Roman"/>
                    <w:lang w:val="en-GB"/>
                  </w:rPr>
                </w:rPrChange>
              </w:rPr>
              <w:t xml:space="preserve">The request shall be considered as submitted, if it is sent by e-mail </w:t>
            </w:r>
            <w:r w:rsidRPr="00DD122E">
              <w:rPr>
                <w:rFonts w:ascii="Times New Roman" w:eastAsia="Calibri" w:hAnsi="Times New Roman" w:cs="Times New Roman"/>
                <w:rPrChange w:id="2063" w:author="OLENA PASHKOVA (NEPTUNE.UA)" w:date="2022-11-21T15:27:00Z">
                  <w:rPr>
                    <w:rFonts w:ascii="Calibri" w:eastAsia="Calibri" w:hAnsi="Calibri" w:cs="Times New Roman"/>
                  </w:rPr>
                </w:rPrChange>
              </w:rPr>
              <w:fldChar w:fldCharType="begin"/>
            </w:r>
            <w:r w:rsidRPr="00DD122E">
              <w:rPr>
                <w:rFonts w:ascii="Times New Roman" w:eastAsia="Calibri" w:hAnsi="Times New Roman" w:cs="Times New Roman"/>
                <w:lang w:val="en-US"/>
                <w:rPrChange w:id="2064" w:author="OLENA PASHKOVA (NEPTUNE.UA)" w:date="2022-11-21T15:27:00Z">
                  <w:rPr/>
                </w:rPrChange>
              </w:rPr>
              <w:instrText xml:space="preserve"> HYPERLINK "mailto:Kostiantyn_Tarnavskyi@neptune.ua" </w:instrText>
            </w:r>
            <w:r w:rsidRPr="00DD122E">
              <w:rPr>
                <w:rFonts w:ascii="Times New Roman" w:eastAsia="Calibri" w:hAnsi="Times New Roman" w:cs="Times New Roman"/>
                <w:rPrChange w:id="2065" w:author="OLENA PASHKOVA (NEPTUNE.UA)" w:date="2022-11-21T15:27:00Z">
                  <w:rPr>
                    <w:rFonts w:ascii="Calibri" w:eastAsia="Calibri" w:hAnsi="Calibri" w:cs="Times New Roman"/>
                  </w:rPr>
                </w:rPrChange>
              </w:rPr>
              <w:fldChar w:fldCharType="separate"/>
            </w:r>
            <w:r w:rsidRPr="00DD122E">
              <w:rPr>
                <w:rFonts w:ascii="Times New Roman" w:eastAsia="Calibri" w:hAnsi="Times New Roman" w:cs="Times New Roman"/>
                <w:color w:val="0563C1"/>
                <w:u w:val="single"/>
                <w:lang w:val="en-US"/>
                <w:rPrChange w:id="2066" w:author="OLENA PASHKOVA (NEPTUNE.UA)" w:date="2022-11-21T15:27:00Z">
                  <w:rPr>
                    <w:rFonts w:ascii="Times New Roman" w:eastAsia="Calibri" w:hAnsi="Times New Roman" w:cs="Times New Roman"/>
                    <w:color w:val="0563C1"/>
                    <w:u w:val="single"/>
                    <w:lang w:val="en-US"/>
                  </w:rPr>
                </w:rPrChange>
              </w:rPr>
              <w:t>Kostiantyn_Tarnavskyi@neptune.ua</w:t>
            </w:r>
            <w:r w:rsidRPr="00DD122E">
              <w:rPr>
                <w:rFonts w:ascii="Times New Roman" w:eastAsia="Calibri" w:hAnsi="Times New Roman" w:cs="Times New Roman"/>
                <w:color w:val="0563C1"/>
                <w:u w:val="single"/>
                <w:lang w:val="en-US"/>
                <w:rPrChange w:id="2067" w:author="OLENA PASHKOVA (NEPTUNE.UA)" w:date="2022-11-21T15:27:00Z">
                  <w:rPr>
                    <w:rFonts w:ascii="Times New Roman" w:eastAsia="Calibri" w:hAnsi="Times New Roman" w:cs="Times New Roman"/>
                    <w:color w:val="0563C1"/>
                    <w:u w:val="single"/>
                    <w:lang w:val="en-US"/>
                  </w:rPr>
                </w:rPrChange>
              </w:rPr>
              <w:fldChar w:fldCharType="end"/>
            </w:r>
            <w:r w:rsidRPr="00DD122E">
              <w:rPr>
                <w:rFonts w:ascii="Times New Roman" w:eastAsia="Times New Roman" w:hAnsi="Times New Roman" w:cs="Times New Roman"/>
                <w:lang w:val="en-GB"/>
              </w:rPr>
              <w:t>;</w:t>
            </w:r>
          </w:p>
          <w:p w14:paraId="3B3388D7" w14:textId="77777777" w:rsidR="00400CA9" w:rsidRPr="006F5E0C" w:rsidRDefault="00400CA9" w:rsidP="00400CA9">
            <w:pPr>
              <w:contextualSpacing/>
              <w:jc w:val="both"/>
              <w:rPr>
                <w:rFonts w:ascii="Times New Roman" w:eastAsia="Times New Roman" w:hAnsi="Times New Roman" w:cs="Times New Roman"/>
                <w:b/>
                <w:lang w:val="uk-UA"/>
              </w:rPr>
            </w:pPr>
          </w:p>
          <w:p w14:paraId="43156830" w14:textId="77777777" w:rsidR="00400CA9" w:rsidRPr="00DD122E" w:rsidDel="002B44D5" w:rsidRDefault="00400CA9" w:rsidP="00400CA9">
            <w:pPr>
              <w:contextualSpacing/>
              <w:jc w:val="both"/>
              <w:rPr>
                <w:del w:id="2068" w:author="Nataliya Tomaskovic" w:date="2022-08-22T15:31:00Z"/>
                <w:rFonts w:ascii="Times New Roman" w:eastAsia="Times New Roman" w:hAnsi="Times New Roman" w:cs="Times New Roman"/>
                <w:lang w:val="en-GB"/>
                <w:rPrChange w:id="2069" w:author="OLENA PASHKOVA (NEPTUNE.UA)" w:date="2022-11-21T15:27:00Z">
                  <w:rPr>
                    <w:del w:id="2070" w:author="Nataliya Tomaskovic" w:date="2022-08-22T15:31:00Z"/>
                    <w:rFonts w:ascii="Times New Roman" w:eastAsia="Times New Roman" w:hAnsi="Times New Roman" w:cs="Times New Roman"/>
                    <w:lang w:val="en-GB"/>
                  </w:rPr>
                </w:rPrChange>
              </w:rPr>
            </w:pPr>
            <w:commentRangeStart w:id="2071"/>
            <w:r w:rsidRPr="006F5E0C">
              <w:rPr>
                <w:rFonts w:ascii="Times New Roman" w:eastAsia="Times New Roman" w:hAnsi="Times New Roman" w:cs="Times New Roman"/>
                <w:b/>
                <w:lang w:val="uk-UA"/>
              </w:rPr>
              <w:t>5.2.1.</w:t>
            </w:r>
            <w:r w:rsidRPr="00783C1A">
              <w:rPr>
                <w:rFonts w:ascii="Times New Roman" w:eastAsia="Times New Roman" w:hAnsi="Times New Roman" w:cs="Times New Roman"/>
                <w:lang w:val="uk-UA"/>
              </w:rPr>
              <w:t xml:space="preserve"> </w:t>
            </w:r>
            <w:del w:id="2072" w:author="Nataliya Tomaskovic" w:date="2022-08-22T15:31:00Z">
              <w:r w:rsidRPr="00DD122E" w:rsidDel="002B44D5">
                <w:rPr>
                  <w:rFonts w:ascii="Times New Roman" w:eastAsia="Times New Roman" w:hAnsi="Times New Roman" w:cs="Times New Roman"/>
                  <w:lang w:val="en-US"/>
                  <w:rPrChange w:id="2073" w:author="OLENA PASHKOVA (NEPTUNE.UA)" w:date="2022-11-21T15:27:00Z">
                    <w:rPr>
                      <w:rFonts w:ascii="Times New Roman" w:eastAsia="Times New Roman" w:hAnsi="Times New Roman" w:cs="Times New Roman"/>
                      <w:lang w:val="en-US"/>
                    </w:rPr>
                  </w:rPrChange>
                </w:rPr>
                <w:delText xml:space="preserve">To </w:delText>
              </w:r>
            </w:del>
            <w:ins w:id="2074" w:author="Nataliya Tomaskovic" w:date="2022-08-18T19:31:00Z">
              <w:del w:id="2075" w:author="Nataliya Tomaskovic" w:date="2022-08-22T15:31:00Z">
                <w:r w:rsidRPr="00DD122E" w:rsidDel="002B44D5">
                  <w:rPr>
                    <w:rFonts w:ascii="Times New Roman" w:eastAsia="Times New Roman" w:hAnsi="Times New Roman" w:cs="Times New Roman"/>
                    <w:lang w:val="en-US"/>
                    <w:rPrChange w:id="2076" w:author="OLENA PASHKOVA (NEPTUNE.UA)" w:date="2022-11-21T15:27:00Z">
                      <w:rPr>
                        <w:rFonts w:ascii="Times New Roman" w:eastAsia="Times New Roman" w:hAnsi="Times New Roman" w:cs="Times New Roman"/>
                        <w:lang w:val="en-US"/>
                      </w:rPr>
                    </w:rPrChange>
                  </w:rPr>
                  <w:delText>submit</w:delText>
                </w:r>
              </w:del>
            </w:ins>
            <w:del w:id="2077" w:author="Nataliya Tomaskovic" w:date="2022-08-22T15:31:00Z">
              <w:r w:rsidRPr="00DD122E" w:rsidDel="002B44D5">
                <w:rPr>
                  <w:rFonts w:ascii="Times New Roman" w:eastAsia="Times New Roman" w:hAnsi="Times New Roman" w:cs="Times New Roman"/>
                  <w:lang w:val="en-US"/>
                  <w:rPrChange w:id="2078" w:author="OLENA PASHKOVA (NEPTUNE.UA)" w:date="2022-11-21T15:27:00Z">
                    <w:rPr>
                      <w:rFonts w:ascii="Times New Roman" w:eastAsia="Times New Roman" w:hAnsi="Times New Roman" w:cs="Times New Roman"/>
                      <w:lang w:val="en-US"/>
                    </w:rPr>
                  </w:rPrChange>
                </w:rPr>
                <w:delText xml:space="preserve">insuue providing Weekly operative plan for delivery Grain </w:delText>
              </w:r>
            </w:del>
            <w:ins w:id="2079" w:author="Nataliya Tomaskovic" w:date="2022-08-18T19:33:00Z">
              <w:del w:id="2080" w:author="Nataliya Tomaskovic" w:date="2022-08-22T15:31:00Z">
                <w:r w:rsidRPr="00DD122E" w:rsidDel="002B44D5">
                  <w:rPr>
                    <w:rFonts w:ascii="Times New Roman" w:eastAsia="Times New Roman" w:hAnsi="Times New Roman" w:cs="Times New Roman"/>
                    <w:lang w:val="en-US"/>
                    <w:rPrChange w:id="2081" w:author="OLENA PASHKOVA (NEPTUNE.UA)" w:date="2022-11-21T15:27:00Z">
                      <w:rPr>
                        <w:rFonts w:ascii="Times New Roman" w:eastAsia="Times New Roman" w:hAnsi="Times New Roman" w:cs="Times New Roman"/>
                        <w:lang w:val="en-US"/>
                      </w:rPr>
                    </w:rPrChange>
                  </w:rPr>
                  <w:delText xml:space="preserve">delivery </w:delText>
                </w:r>
              </w:del>
            </w:ins>
            <w:del w:id="2082" w:author="Nataliya Tomaskovic" w:date="2022-08-22T15:31:00Z">
              <w:r w:rsidRPr="00DD122E" w:rsidDel="002B44D5">
                <w:rPr>
                  <w:rFonts w:ascii="Times New Roman" w:eastAsia="Times New Roman" w:hAnsi="Times New Roman" w:cs="Times New Roman"/>
                  <w:lang w:val="en-US"/>
                  <w:rPrChange w:id="2083" w:author="OLENA PASHKOVA (NEPTUNE.UA)" w:date="2022-11-21T15:27:00Z">
                    <w:rPr>
                      <w:rFonts w:ascii="Times New Roman" w:eastAsia="Times New Roman" w:hAnsi="Times New Roman" w:cs="Times New Roman"/>
                      <w:lang w:val="en-US"/>
                    </w:rPr>
                  </w:rPrChange>
                </w:rPr>
                <w:delText>by trucks according Contractor’s request not later than 1</w:delText>
              </w:r>
            </w:del>
            <w:ins w:id="2084" w:author="Nataliya Tomaskovic" w:date="2022-08-18T19:33:00Z">
              <w:del w:id="2085" w:author="Nataliya Tomaskovic" w:date="2022-08-22T15:31:00Z">
                <w:r w:rsidRPr="00DD122E" w:rsidDel="002B44D5">
                  <w:rPr>
                    <w:rFonts w:ascii="Times New Roman" w:eastAsia="Times New Roman" w:hAnsi="Times New Roman" w:cs="Times New Roman"/>
                    <w:lang w:val="en-US"/>
                    <w:rPrChange w:id="2086" w:author="OLENA PASHKOVA (NEPTUNE.UA)" w:date="2022-11-21T15:27:00Z">
                      <w:rPr>
                        <w:rFonts w:ascii="Times New Roman" w:eastAsia="Times New Roman" w:hAnsi="Times New Roman" w:cs="Times New Roman"/>
                        <w:lang w:val="en-US"/>
                      </w:rPr>
                    </w:rPrChange>
                  </w:rPr>
                  <w:delText xml:space="preserve"> (one)</w:delText>
                </w:r>
              </w:del>
            </w:ins>
            <w:del w:id="2087" w:author="Nataliya Tomaskovic" w:date="2022-08-22T15:31:00Z">
              <w:r w:rsidRPr="00DD122E" w:rsidDel="002B44D5">
                <w:rPr>
                  <w:rFonts w:ascii="Times New Roman" w:eastAsia="Times New Roman" w:hAnsi="Times New Roman" w:cs="Times New Roman"/>
                  <w:lang w:val="en-US"/>
                  <w:rPrChange w:id="2088" w:author="OLENA PASHKOVA (NEPTUNE.UA)" w:date="2022-11-21T15:27:00Z">
                    <w:rPr>
                      <w:rFonts w:ascii="Times New Roman" w:eastAsia="Times New Roman" w:hAnsi="Times New Roman" w:cs="Times New Roman"/>
                      <w:lang w:val="en-US"/>
                    </w:rPr>
                  </w:rPrChange>
                </w:rPr>
                <w:delText xml:space="preserve"> </w:delText>
              </w:r>
            </w:del>
            <w:ins w:id="2089" w:author="Nataliya Tomaskovic" w:date="2022-08-18T19:33:00Z">
              <w:del w:id="2090" w:author="Nataliya Tomaskovic" w:date="2022-08-22T15:31:00Z">
                <w:r w:rsidRPr="00DD122E" w:rsidDel="002B44D5">
                  <w:rPr>
                    <w:rFonts w:ascii="Times New Roman" w:eastAsia="Times New Roman" w:hAnsi="Times New Roman" w:cs="Times New Roman"/>
                    <w:lang w:val="en-US"/>
                    <w:rPrChange w:id="2091" w:author="OLENA PASHKOVA (NEPTUNE.UA)" w:date="2022-11-21T15:27:00Z">
                      <w:rPr>
                        <w:rFonts w:ascii="Times New Roman" w:eastAsia="Times New Roman" w:hAnsi="Times New Roman" w:cs="Times New Roman"/>
                        <w:lang w:val="en-US"/>
                      </w:rPr>
                    </w:rPrChange>
                  </w:rPr>
                  <w:delText>c</w:delText>
                </w:r>
              </w:del>
            </w:ins>
            <w:del w:id="2092" w:author="Nataliya Tomaskovic" w:date="2022-08-22T15:31:00Z">
              <w:r w:rsidRPr="00DD122E" w:rsidDel="002B44D5">
                <w:rPr>
                  <w:rFonts w:ascii="Times New Roman" w:eastAsia="Times New Roman" w:hAnsi="Times New Roman" w:cs="Times New Roman"/>
                  <w:lang w:val="en-US"/>
                  <w:rPrChange w:id="2093" w:author="OLENA PASHKOVA (NEPTUNE.UA)" w:date="2022-11-21T15:27:00Z">
                    <w:rPr>
                      <w:rFonts w:ascii="Times New Roman" w:eastAsia="Times New Roman" w:hAnsi="Times New Roman" w:cs="Times New Roman"/>
                      <w:lang w:val="en-US"/>
                    </w:rPr>
                  </w:rPrChange>
                </w:rPr>
                <w:delText>kalendar day after receiving such request</w:delText>
              </w:r>
            </w:del>
            <w:ins w:id="2094" w:author="Nataliya Tomaskovic" w:date="2022-08-18T19:33:00Z">
              <w:del w:id="2095" w:author="Nataliya Tomaskovic" w:date="2022-08-22T15:31:00Z">
                <w:r w:rsidRPr="00DD122E" w:rsidDel="002B44D5">
                  <w:rPr>
                    <w:rFonts w:ascii="Times New Roman" w:eastAsia="Times New Roman" w:hAnsi="Times New Roman" w:cs="Times New Roman"/>
                    <w:lang w:val="en-US"/>
                    <w:rPrChange w:id="2096" w:author="OLENA PASHKOVA (NEPTUNE.UA)" w:date="2022-11-21T15:27:00Z">
                      <w:rPr>
                        <w:rFonts w:ascii="Times New Roman" w:eastAsia="Times New Roman" w:hAnsi="Times New Roman" w:cs="Times New Roman"/>
                        <w:lang w:val="en-US"/>
                      </w:rPr>
                    </w:rPrChange>
                  </w:rPr>
                  <w:delText xml:space="preserve"> receipt</w:delText>
                </w:r>
              </w:del>
            </w:ins>
            <w:del w:id="2097" w:author="Nataliya Tomaskovic" w:date="2022-08-22T15:31:00Z">
              <w:r w:rsidRPr="00DD122E" w:rsidDel="002B44D5">
                <w:rPr>
                  <w:rFonts w:ascii="Times New Roman" w:eastAsia="Times New Roman" w:hAnsi="Times New Roman" w:cs="Times New Roman"/>
                  <w:lang w:val="en-US"/>
                  <w:rPrChange w:id="2098" w:author="OLENA PASHKOVA (NEPTUNE.UA)" w:date="2022-11-21T15:27:00Z">
                    <w:rPr>
                      <w:rFonts w:ascii="Times New Roman" w:eastAsia="Times New Roman" w:hAnsi="Times New Roman" w:cs="Times New Roman"/>
                      <w:lang w:val="en-US"/>
                    </w:rPr>
                  </w:rPrChange>
                </w:rPr>
                <w:delText>. Weekly operative plan for delivery by trucks includes planned volume</w:delText>
              </w:r>
            </w:del>
            <w:ins w:id="2099" w:author="Nataliya Tomaskovic" w:date="2022-08-18T19:33:00Z">
              <w:del w:id="2100" w:author="Nataliya Tomaskovic" w:date="2022-08-22T15:31:00Z">
                <w:r w:rsidRPr="00DD122E" w:rsidDel="002B44D5">
                  <w:rPr>
                    <w:rFonts w:ascii="Times New Roman" w:eastAsia="Times New Roman" w:hAnsi="Times New Roman" w:cs="Times New Roman"/>
                    <w:lang w:val="en-US"/>
                    <w:rPrChange w:id="2101" w:author="OLENA PASHKOVA (NEPTUNE.UA)" w:date="2022-11-21T15:27:00Z">
                      <w:rPr>
                        <w:rFonts w:ascii="Times New Roman" w:eastAsia="Times New Roman" w:hAnsi="Times New Roman" w:cs="Times New Roman"/>
                        <w:lang w:val="en-US"/>
                      </w:rPr>
                    </w:rPrChange>
                  </w:rPr>
                  <w:delText>s</w:delText>
                </w:r>
              </w:del>
            </w:ins>
            <w:del w:id="2102" w:author="Nataliya Tomaskovic" w:date="2022-08-22T15:31:00Z">
              <w:r w:rsidRPr="00DD122E" w:rsidDel="002B44D5">
                <w:rPr>
                  <w:rFonts w:ascii="Times New Roman" w:eastAsia="Times New Roman" w:hAnsi="Times New Roman" w:cs="Times New Roman"/>
                  <w:lang w:val="en-US"/>
                  <w:rPrChange w:id="2103" w:author="OLENA PASHKOVA (NEPTUNE.UA)" w:date="2022-11-21T15:27:00Z">
                    <w:rPr>
                      <w:rFonts w:ascii="Times New Roman" w:eastAsia="Times New Roman" w:hAnsi="Times New Roman" w:cs="Times New Roman"/>
                      <w:lang w:val="en-US"/>
                    </w:rPr>
                  </w:rPrChange>
                </w:rPr>
                <w:delText xml:space="preserve">, kind </w:delText>
              </w:r>
            </w:del>
            <w:ins w:id="2104" w:author="Nataliya Tomaskovic" w:date="2022-08-18T19:33:00Z">
              <w:del w:id="2105" w:author="Nataliya Tomaskovic" w:date="2022-08-22T15:31:00Z">
                <w:r w:rsidRPr="00DD122E" w:rsidDel="002B44D5">
                  <w:rPr>
                    <w:rFonts w:ascii="Times New Roman" w:eastAsia="Times New Roman" w:hAnsi="Times New Roman" w:cs="Times New Roman"/>
                    <w:lang w:val="en-US"/>
                    <w:rPrChange w:id="2106" w:author="OLENA PASHKOVA (NEPTUNE.UA)" w:date="2022-11-21T15:27:00Z">
                      <w:rPr>
                        <w:rFonts w:ascii="Times New Roman" w:eastAsia="Times New Roman" w:hAnsi="Times New Roman" w:cs="Times New Roman"/>
                        <w:lang w:val="en-US"/>
                      </w:rPr>
                    </w:rPrChange>
                  </w:rPr>
                  <w:delText xml:space="preserve">type </w:delText>
                </w:r>
              </w:del>
            </w:ins>
            <w:del w:id="2107" w:author="Nataliya Tomaskovic" w:date="2022-08-22T15:31:00Z">
              <w:r w:rsidRPr="00DD122E" w:rsidDel="002B44D5">
                <w:rPr>
                  <w:rFonts w:ascii="Times New Roman" w:eastAsia="Times New Roman" w:hAnsi="Times New Roman" w:cs="Times New Roman"/>
                  <w:lang w:val="en-US"/>
                  <w:rPrChange w:id="2108" w:author="OLENA PASHKOVA (NEPTUNE.UA)" w:date="2022-11-21T15:27:00Z">
                    <w:rPr>
                      <w:rFonts w:ascii="Times New Roman" w:eastAsia="Times New Roman" w:hAnsi="Times New Roman" w:cs="Times New Roman"/>
                      <w:lang w:val="en-US"/>
                    </w:rPr>
                  </w:rPrChange>
                </w:rPr>
                <w:delText>and class of Grain which are planned for delivery during next 7 kalendar days</w:delText>
              </w:r>
            </w:del>
            <w:ins w:id="2109" w:author="Nataliya Tomaskovic" w:date="2022-08-18T19:33:00Z">
              <w:del w:id="2110" w:author="Nataliya Tomaskovic" w:date="2022-08-22T15:31:00Z">
                <w:r w:rsidRPr="00DD122E" w:rsidDel="002B44D5">
                  <w:rPr>
                    <w:rFonts w:ascii="Times New Roman" w:eastAsia="Times New Roman" w:hAnsi="Times New Roman" w:cs="Times New Roman"/>
                    <w:lang w:val="en-US"/>
                    <w:rPrChange w:id="2111" w:author="OLENA PASHKOVA (NEPTUNE.UA)" w:date="2022-11-21T15:27:00Z">
                      <w:rPr>
                        <w:rFonts w:ascii="Times New Roman" w:eastAsia="Times New Roman" w:hAnsi="Times New Roman" w:cs="Times New Roman"/>
                        <w:lang w:val="en-US"/>
                      </w:rPr>
                    </w:rPrChange>
                  </w:rPr>
                  <w:delText>.</w:delText>
                </w:r>
              </w:del>
            </w:ins>
            <w:commentRangeEnd w:id="2071"/>
            <w:r w:rsidRPr="00DD122E">
              <w:rPr>
                <w:rFonts w:ascii="Times New Roman" w:eastAsia="Calibri" w:hAnsi="Times New Roman" w:cs="Times New Roman"/>
                <w:rPrChange w:id="2112" w:author="OLENA PASHKOVA (NEPTUNE.UA)" w:date="2022-11-21T15:27:00Z">
                  <w:rPr>
                    <w:rFonts w:ascii="Calibri" w:eastAsia="Calibri" w:hAnsi="Calibri" w:cs="Times New Roman"/>
                    <w:sz w:val="16"/>
                    <w:szCs w:val="16"/>
                  </w:rPr>
                </w:rPrChange>
              </w:rPr>
              <w:commentReference w:id="2071"/>
            </w:r>
          </w:p>
          <w:p w14:paraId="274AC93D" w14:textId="77777777" w:rsidR="00400CA9" w:rsidRPr="00DD122E" w:rsidRDefault="00400CA9" w:rsidP="00400CA9">
            <w:pPr>
              <w:contextualSpacing/>
              <w:jc w:val="both"/>
              <w:rPr>
                <w:ins w:id="2113" w:author="Nataliya Tomaskovic" w:date="2022-08-18T21:30:00Z"/>
                <w:rFonts w:ascii="Times New Roman" w:eastAsia="Times New Roman" w:hAnsi="Times New Roman" w:cs="Times New Roman"/>
                <w:lang w:val="en-GB"/>
                <w:rPrChange w:id="2114" w:author="OLENA PASHKOVA (NEPTUNE.UA)" w:date="2022-11-21T15:27:00Z">
                  <w:rPr>
                    <w:ins w:id="2115" w:author="Nataliya Tomaskovic" w:date="2022-08-18T21:30:00Z"/>
                    <w:rFonts w:ascii="Times New Roman" w:eastAsia="Times New Roman" w:hAnsi="Times New Roman" w:cs="Times New Roman"/>
                    <w:lang w:val="en-GB"/>
                  </w:rPr>
                </w:rPrChange>
              </w:rPr>
            </w:pPr>
          </w:p>
          <w:p w14:paraId="7B16EDCB" w14:textId="77777777" w:rsidR="00400CA9" w:rsidRPr="00DD122E" w:rsidDel="002B44D5" w:rsidRDefault="00400CA9" w:rsidP="00400CA9">
            <w:pPr>
              <w:contextualSpacing/>
              <w:jc w:val="both"/>
              <w:rPr>
                <w:del w:id="2116" w:author="Nataliya Tomaskovic" w:date="2022-08-22T15:31:00Z"/>
                <w:rFonts w:ascii="Times New Roman" w:eastAsia="Times New Roman" w:hAnsi="Times New Roman" w:cs="Times New Roman"/>
                <w:lang w:val="en-GB"/>
                <w:rPrChange w:id="2117" w:author="OLENA PASHKOVA (NEPTUNE.UA)" w:date="2022-11-21T15:27:00Z">
                  <w:rPr>
                    <w:del w:id="2118" w:author="Nataliya Tomaskovic" w:date="2022-08-22T15:31:00Z"/>
                    <w:rFonts w:ascii="Times New Roman" w:eastAsia="Times New Roman" w:hAnsi="Times New Roman" w:cs="Times New Roman"/>
                    <w:lang w:val="en-GB"/>
                  </w:rPr>
                </w:rPrChange>
              </w:rPr>
            </w:pPr>
          </w:p>
          <w:p w14:paraId="39AD6D46" w14:textId="77777777" w:rsidR="00400CA9" w:rsidRPr="00DD122E" w:rsidDel="002B44D5" w:rsidRDefault="00400CA9" w:rsidP="00400CA9">
            <w:pPr>
              <w:contextualSpacing/>
              <w:jc w:val="both"/>
              <w:rPr>
                <w:del w:id="2119" w:author="Nataliya Tomaskovic" w:date="2022-08-22T15:31:00Z"/>
                <w:rFonts w:ascii="Times New Roman" w:eastAsia="Times New Roman" w:hAnsi="Times New Roman" w:cs="Times New Roman"/>
                <w:lang w:val="en-GB"/>
                <w:rPrChange w:id="2120" w:author="OLENA PASHKOVA (NEPTUNE.UA)" w:date="2022-11-21T15:27:00Z">
                  <w:rPr>
                    <w:del w:id="2121" w:author="Nataliya Tomaskovic" w:date="2022-08-22T15:31:00Z"/>
                    <w:rFonts w:ascii="Times New Roman" w:eastAsia="Times New Roman" w:hAnsi="Times New Roman" w:cs="Times New Roman"/>
                    <w:lang w:val="en-GB"/>
                  </w:rPr>
                </w:rPrChange>
              </w:rPr>
            </w:pPr>
          </w:p>
          <w:p w14:paraId="4D45D8E4" w14:textId="77777777" w:rsidR="00400CA9" w:rsidRPr="00DD122E" w:rsidRDefault="00400CA9" w:rsidP="00400CA9">
            <w:pPr>
              <w:contextualSpacing/>
              <w:jc w:val="both"/>
              <w:rPr>
                <w:rFonts w:ascii="Times New Roman" w:eastAsia="Calibri" w:hAnsi="Times New Roman" w:cs="Times New Roman"/>
                <w:lang w:val="en-US"/>
                <w:rPrChange w:id="212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123" w:author="OLENA PASHKOVA (NEPTUNE.UA)" w:date="2022-11-21T15:27:00Z">
                  <w:rPr>
                    <w:rFonts w:ascii="Times New Roman" w:eastAsia="Calibri" w:hAnsi="Times New Roman" w:cs="Times New Roman"/>
                    <w:b/>
                    <w:lang w:val="en-US"/>
                  </w:rPr>
                </w:rPrChange>
              </w:rPr>
              <w:t>5.3.</w:t>
            </w:r>
            <w:r w:rsidRPr="00DD122E">
              <w:rPr>
                <w:rFonts w:ascii="Times New Roman" w:eastAsia="Calibri" w:hAnsi="Times New Roman" w:cs="Times New Roman"/>
                <w:lang w:val="en-US"/>
                <w:rPrChange w:id="2124" w:author="OLENA PASHKOVA (NEPTUNE.UA)" w:date="2022-11-21T15:27:00Z">
                  <w:rPr>
                    <w:rFonts w:ascii="Times New Roman" w:eastAsia="Calibri" w:hAnsi="Times New Roman" w:cs="Times New Roman"/>
                    <w:lang w:val="en-US"/>
                  </w:rPr>
                </w:rPrChange>
              </w:rPr>
              <w:tab/>
              <w:t>To ensure nominations of vessels as per agreed by Parties dates (laycan) in accordance with clause 10.3 of this Agreement;</w:t>
            </w:r>
          </w:p>
          <w:p w14:paraId="0B9E8117" w14:textId="77777777" w:rsidR="00400CA9" w:rsidRPr="00DD122E" w:rsidRDefault="00400CA9" w:rsidP="00400CA9">
            <w:pPr>
              <w:contextualSpacing/>
              <w:jc w:val="both"/>
              <w:rPr>
                <w:rFonts w:ascii="Times New Roman" w:eastAsia="Calibri" w:hAnsi="Times New Roman" w:cs="Times New Roman"/>
                <w:b/>
                <w:lang w:val="en-US"/>
                <w:rPrChange w:id="2125" w:author="OLENA PASHKOVA (NEPTUNE.UA)" w:date="2022-11-21T15:27:00Z">
                  <w:rPr>
                    <w:rFonts w:ascii="Times New Roman" w:eastAsia="Calibri" w:hAnsi="Times New Roman" w:cs="Times New Roman"/>
                    <w:b/>
                    <w:lang w:val="en-US"/>
                  </w:rPr>
                </w:rPrChange>
              </w:rPr>
            </w:pPr>
          </w:p>
          <w:p w14:paraId="5ACB1629" w14:textId="0A4A7EF9" w:rsidR="00400CA9" w:rsidRPr="006F5E0C"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b/>
                <w:lang w:val="en-US"/>
                <w:rPrChange w:id="2126" w:author="OLENA PASHKOVA (NEPTUNE.UA)" w:date="2022-11-21T15:27:00Z">
                  <w:rPr>
                    <w:rFonts w:ascii="Times New Roman" w:eastAsia="Calibri" w:hAnsi="Times New Roman" w:cs="Times New Roman"/>
                    <w:b/>
                    <w:lang w:val="en-US"/>
                  </w:rPr>
                </w:rPrChange>
              </w:rPr>
              <w:t>5.4.</w:t>
            </w:r>
            <w:r w:rsidRPr="00DD122E">
              <w:rPr>
                <w:rFonts w:ascii="Times New Roman" w:eastAsia="Calibri" w:hAnsi="Times New Roman" w:cs="Times New Roman"/>
                <w:lang w:val="en-US"/>
                <w:rPrChange w:id="2127" w:author="OLENA PASHKOVA (NEPTUNE.UA)" w:date="2022-11-21T15:27:00Z">
                  <w:rPr>
                    <w:rFonts w:ascii="Times New Roman" w:eastAsia="Calibri" w:hAnsi="Times New Roman" w:cs="Times New Roman"/>
                    <w:lang w:val="en-US"/>
                  </w:rPr>
                </w:rPrChange>
              </w:rPr>
              <w:tab/>
              <w:t xml:space="preserve">To provide timely and correct shipping and accompanying documents as per Contractor’s </w:t>
            </w:r>
            <w:ins w:id="2128" w:author="OLENA PASHKOVA (NEPTUNE.UA)" w:date="2022-11-21T01:55:00Z">
              <w:r w:rsidR="00733A36" w:rsidRPr="00DD122E">
                <w:rPr>
                  <w:rFonts w:ascii="Times New Roman" w:eastAsia="Calibri" w:hAnsi="Times New Roman" w:cs="Times New Roman"/>
                  <w:lang w:val="en-US"/>
                  <w:rPrChange w:id="2129" w:author="OLENA PASHKOVA (NEPTUNE.UA)" w:date="2022-11-21T15:27:00Z">
                    <w:rPr>
                      <w:rFonts w:ascii="Times New Roman" w:eastAsia="Calibri" w:hAnsi="Times New Roman" w:cs="Times New Roman"/>
                      <w:lang w:val="en-US"/>
                    </w:rPr>
                  </w:rPrChange>
                </w:rPr>
                <w:t xml:space="preserve">written </w:t>
              </w:r>
            </w:ins>
            <w:r w:rsidRPr="00DD122E">
              <w:rPr>
                <w:rFonts w:ascii="Times New Roman" w:eastAsia="Calibri" w:hAnsi="Times New Roman" w:cs="Times New Roman"/>
                <w:highlight w:val="magenta"/>
                <w:lang w:val="en-US"/>
                <w:rPrChange w:id="2130" w:author="OLENA PASHKOVA (NEPTUNE.UA)" w:date="2022-11-21T15:27:00Z">
                  <w:rPr>
                    <w:rFonts w:ascii="Times New Roman" w:eastAsia="Calibri" w:hAnsi="Times New Roman" w:cs="Times New Roman"/>
                    <w:highlight w:val="magenta"/>
                    <w:lang w:val="en-US"/>
                  </w:rPr>
                </w:rPrChange>
              </w:rPr>
              <w:t>wri</w:t>
            </w:r>
            <w:r w:rsidRPr="00DD122E">
              <w:rPr>
                <w:rFonts w:ascii="Times New Roman" w:eastAsia="Calibri" w:hAnsi="Times New Roman" w:cs="Times New Roman"/>
                <w:highlight w:val="magenta"/>
                <w:lang w:val="en-US"/>
              </w:rPr>
              <w:pgNum/>
            </w:r>
            <w:r w:rsidRPr="00DD122E">
              <w:rPr>
                <w:rFonts w:ascii="Times New Roman" w:eastAsia="Calibri" w:hAnsi="Times New Roman" w:cs="Times New Roman"/>
                <w:highlight w:val="magenta"/>
                <w:lang w:val="en-US"/>
              </w:rPr>
              <w:t>eparately</w:t>
            </w:r>
            <w:r w:rsidRPr="00DD122E">
              <w:rPr>
                <w:rFonts w:ascii="Times New Roman" w:eastAsia="Calibri" w:hAnsi="Times New Roman" w:cs="Times New Roman"/>
                <w:highlight w:val="magenta"/>
                <w:lang w:val="en-US"/>
              </w:rPr>
              <w:pgNum/>
            </w:r>
            <w:r w:rsidRPr="00DD122E">
              <w:rPr>
                <w:rFonts w:ascii="Times New Roman" w:eastAsia="Calibri" w:hAnsi="Times New Roman" w:cs="Times New Roman"/>
                <w:highlight w:val="magenta"/>
                <w:lang w:val="en-US"/>
              </w:rPr>
              <w:t>stions.</w:t>
            </w:r>
            <w:ins w:id="2131" w:author="OLENA PASHKOVA (NEPTUNE.UA)" w:date="2022-11-21T01:55:00Z">
              <w:r w:rsidR="007F79ED" w:rsidRPr="00DD122E">
                <w:rPr>
                  <w:rFonts w:ascii="Times New Roman" w:eastAsia="Calibri" w:hAnsi="Times New Roman" w:cs="Times New Roman"/>
                  <w:lang w:val="en-US"/>
                </w:rPr>
                <w:t xml:space="preserve"> </w:t>
              </w:r>
              <w:r w:rsidR="007F79ED" w:rsidRPr="006F5E0C">
                <w:rPr>
                  <w:rFonts w:ascii="Times New Roman" w:eastAsia="Calibri" w:hAnsi="Times New Roman" w:cs="Times New Roman"/>
                  <w:lang w:val="en-US"/>
                </w:rPr>
                <w:t>instructions.</w:t>
              </w:r>
            </w:ins>
          </w:p>
          <w:p w14:paraId="3C1E15AF" w14:textId="77777777" w:rsidR="00400CA9" w:rsidRPr="00DD122E" w:rsidRDefault="00400CA9" w:rsidP="00400CA9">
            <w:pPr>
              <w:contextualSpacing/>
              <w:jc w:val="both"/>
              <w:rPr>
                <w:rFonts w:ascii="Times New Roman" w:eastAsia="Calibri" w:hAnsi="Times New Roman" w:cs="Times New Roman"/>
                <w:lang w:val="en-US"/>
                <w:rPrChange w:id="2132" w:author="OLENA PASHKOVA (NEPTUNE.UA)" w:date="2022-11-21T15:27:00Z">
                  <w:rPr>
                    <w:rFonts w:ascii="Times New Roman" w:eastAsia="Calibri" w:hAnsi="Times New Roman" w:cs="Times New Roman"/>
                    <w:lang w:val="en-US"/>
                  </w:rPr>
                </w:rPrChange>
              </w:rPr>
            </w:pPr>
          </w:p>
          <w:p w14:paraId="6932BEE7" w14:textId="77777777" w:rsidR="00400CA9" w:rsidRPr="00DD122E" w:rsidRDefault="00400CA9" w:rsidP="00400CA9">
            <w:pPr>
              <w:contextualSpacing/>
              <w:jc w:val="both"/>
              <w:rPr>
                <w:rFonts w:ascii="Times New Roman" w:eastAsia="Calibri" w:hAnsi="Times New Roman" w:cs="Times New Roman"/>
                <w:lang w:val="en-US"/>
                <w:rPrChange w:id="2133" w:author="OLENA PASHKOVA (NEPTUNE.UA)" w:date="2022-11-21T15:27:00Z">
                  <w:rPr>
                    <w:rFonts w:ascii="Times New Roman" w:eastAsia="Calibri" w:hAnsi="Times New Roman" w:cs="Times New Roman"/>
                    <w:lang w:val="en-US"/>
                  </w:rPr>
                </w:rPrChange>
              </w:rPr>
            </w:pPr>
          </w:p>
          <w:p w14:paraId="1864A74C" w14:textId="2DCA2869" w:rsidR="000969B6" w:rsidRPr="00DD122E" w:rsidRDefault="000969B6" w:rsidP="00400CA9">
            <w:pPr>
              <w:contextualSpacing/>
              <w:jc w:val="both"/>
              <w:rPr>
                <w:ins w:id="2134" w:author="OLENA PASHKOVA (NEPTUNE.UA)" w:date="2022-11-21T02:01:00Z"/>
                <w:rFonts w:ascii="Times New Roman" w:eastAsia="Calibri" w:hAnsi="Times New Roman" w:cs="Times New Roman"/>
                <w:b/>
                <w:lang w:val="en-US"/>
                <w:rPrChange w:id="2135" w:author="OLENA PASHKOVA (NEPTUNE.UA)" w:date="2022-11-21T15:27:00Z">
                  <w:rPr>
                    <w:ins w:id="2136" w:author="OLENA PASHKOVA (NEPTUNE.UA)" w:date="2022-11-21T02:01:00Z"/>
                    <w:rFonts w:ascii="Times New Roman" w:eastAsia="Calibri" w:hAnsi="Times New Roman" w:cs="Times New Roman"/>
                    <w:b/>
                    <w:lang w:val="en-US"/>
                  </w:rPr>
                </w:rPrChange>
              </w:rPr>
            </w:pPr>
          </w:p>
          <w:p w14:paraId="3F7D100C" w14:textId="3BDD7646" w:rsidR="00542CB4" w:rsidRPr="00DD122E" w:rsidRDefault="00542CB4" w:rsidP="00400CA9">
            <w:pPr>
              <w:contextualSpacing/>
              <w:jc w:val="both"/>
              <w:rPr>
                <w:ins w:id="2137" w:author="OLENA PASHKOVA (NEPTUNE.UA)" w:date="2022-11-21T02:01:00Z"/>
                <w:rFonts w:ascii="Times New Roman" w:eastAsia="Calibri" w:hAnsi="Times New Roman" w:cs="Times New Roman"/>
                <w:b/>
                <w:lang w:val="en-US"/>
                <w:rPrChange w:id="2138" w:author="OLENA PASHKOVA (NEPTUNE.UA)" w:date="2022-11-21T15:27:00Z">
                  <w:rPr>
                    <w:ins w:id="2139" w:author="OLENA PASHKOVA (NEPTUNE.UA)" w:date="2022-11-21T02:01:00Z"/>
                    <w:rFonts w:ascii="Times New Roman" w:eastAsia="Calibri" w:hAnsi="Times New Roman" w:cs="Times New Roman"/>
                    <w:b/>
                    <w:lang w:val="en-US"/>
                  </w:rPr>
                </w:rPrChange>
              </w:rPr>
            </w:pPr>
          </w:p>
          <w:p w14:paraId="3A0F3412" w14:textId="77777777" w:rsidR="00542CB4" w:rsidRPr="00DD122E" w:rsidRDefault="00542CB4" w:rsidP="00400CA9">
            <w:pPr>
              <w:contextualSpacing/>
              <w:jc w:val="both"/>
              <w:rPr>
                <w:ins w:id="2140" w:author="OLENA PASHKOVA (NEPTUNE.UA)" w:date="2022-11-21T01:56:00Z"/>
                <w:rFonts w:ascii="Times New Roman" w:eastAsia="Calibri" w:hAnsi="Times New Roman" w:cs="Times New Roman"/>
                <w:b/>
                <w:lang w:val="en-US"/>
                <w:rPrChange w:id="2141" w:author="OLENA PASHKOVA (NEPTUNE.UA)" w:date="2022-11-21T15:27:00Z">
                  <w:rPr>
                    <w:ins w:id="2142" w:author="OLENA PASHKOVA (NEPTUNE.UA)" w:date="2022-11-21T01:56:00Z"/>
                    <w:rFonts w:ascii="Times New Roman" w:eastAsia="Calibri" w:hAnsi="Times New Roman" w:cs="Times New Roman"/>
                    <w:b/>
                    <w:lang w:val="en-US"/>
                  </w:rPr>
                </w:rPrChange>
              </w:rPr>
            </w:pPr>
          </w:p>
          <w:p w14:paraId="5AD28613" w14:textId="4A1B67A9" w:rsidR="00400CA9" w:rsidRPr="00DD122E" w:rsidRDefault="00400CA9" w:rsidP="00400CA9">
            <w:pPr>
              <w:contextualSpacing/>
              <w:jc w:val="both"/>
              <w:rPr>
                <w:rFonts w:ascii="Times New Roman" w:eastAsia="Calibri" w:hAnsi="Times New Roman" w:cs="Times New Roman"/>
                <w:lang w:val="en-US"/>
                <w:rPrChange w:id="214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144" w:author="OLENA PASHKOVA (NEPTUNE.UA)" w:date="2022-11-21T15:27:00Z">
                  <w:rPr>
                    <w:rFonts w:ascii="Times New Roman" w:eastAsia="Calibri" w:hAnsi="Times New Roman" w:cs="Times New Roman"/>
                    <w:b/>
                    <w:lang w:val="en-US"/>
                  </w:rPr>
                </w:rPrChange>
              </w:rPr>
              <w:t>5.5.</w:t>
            </w:r>
            <w:r w:rsidRPr="00DD122E">
              <w:rPr>
                <w:rFonts w:ascii="Times New Roman" w:eastAsia="Calibri" w:hAnsi="Times New Roman" w:cs="Times New Roman"/>
                <w:lang w:val="en-US"/>
                <w:rPrChange w:id="2145" w:author="OLENA PASHKOVA (NEPTUNE.UA)" w:date="2022-11-21T15:27:00Z">
                  <w:rPr>
                    <w:rFonts w:ascii="Times New Roman" w:eastAsia="Calibri" w:hAnsi="Times New Roman" w:cs="Times New Roman"/>
                    <w:lang w:val="en-US"/>
                  </w:rPr>
                </w:rPrChange>
              </w:rPr>
              <w:tab/>
              <w:t>The Customer informs the Contractor about quality parameters for each consignment of Grain (Cargo) arriving at the Terminal and ensures that each railway/truck is accompanied by the following documents:</w:t>
            </w:r>
          </w:p>
          <w:p w14:paraId="596E5ECB" w14:textId="77777777" w:rsidR="00400CA9" w:rsidRPr="00DD122E" w:rsidRDefault="00400CA9" w:rsidP="00400CA9">
            <w:pPr>
              <w:contextualSpacing/>
              <w:jc w:val="both"/>
              <w:rPr>
                <w:rFonts w:ascii="Times New Roman" w:eastAsia="Calibri" w:hAnsi="Times New Roman" w:cs="Times New Roman"/>
                <w:lang w:val="en-US"/>
                <w:rPrChange w:id="2146" w:author="OLENA PASHKOVA (NEPTUNE.UA)" w:date="2022-11-21T15:27:00Z">
                  <w:rPr>
                    <w:rFonts w:ascii="Times New Roman" w:eastAsia="Calibri" w:hAnsi="Times New Roman" w:cs="Times New Roman"/>
                    <w:lang w:val="en-US"/>
                  </w:rPr>
                </w:rPrChange>
              </w:rPr>
            </w:pPr>
          </w:p>
          <w:p w14:paraId="7A376E0E" w14:textId="77777777" w:rsidR="00400CA9" w:rsidRPr="00DD122E" w:rsidRDefault="00400CA9" w:rsidP="00400CA9">
            <w:pPr>
              <w:contextualSpacing/>
              <w:jc w:val="both"/>
              <w:rPr>
                <w:ins w:id="2147" w:author="Nataliya Tomaskovic" w:date="2022-08-18T19:41:00Z"/>
                <w:rFonts w:ascii="Times New Roman" w:eastAsia="Calibri" w:hAnsi="Times New Roman" w:cs="Times New Roman"/>
                <w:lang w:val="en-US"/>
              </w:rPr>
            </w:pPr>
            <w:r w:rsidRPr="00DD122E">
              <w:rPr>
                <w:rFonts w:ascii="Times New Roman" w:eastAsia="Calibri" w:hAnsi="Times New Roman" w:cs="Times New Roman"/>
                <w:lang w:val="uk-UA"/>
                <w:rPrChange w:id="2148"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149"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2150" w:author="OLENA PASHKOVA (NEPTUNE.UA)" w:date="2022-11-21T15:27:00Z">
                  <w:rPr>
                    <w:rFonts w:ascii="Times New Roman" w:eastAsia="Calibri" w:hAnsi="Times New Roman" w:cs="Times New Roman"/>
                    <w:lang w:val="en-US"/>
                  </w:rPr>
                </w:rPrChange>
              </w:rPr>
              <w:t>Certificate of quality F-42 (</w:t>
            </w:r>
            <w:commentRangeStart w:id="2151"/>
            <w:del w:id="2152" w:author="Nataliya Tomaskovic" w:date="2022-08-18T19:40:00Z">
              <w:r w:rsidRPr="00DD122E" w:rsidDel="007D23CA">
                <w:rPr>
                  <w:rFonts w:ascii="Times New Roman" w:eastAsia="Calibri" w:hAnsi="Times New Roman" w:cs="Times New Roman"/>
                  <w:lang w:val="en-US"/>
                  <w:rPrChange w:id="2153" w:author="OLENA PASHKOVA (NEPTUNE.UA)" w:date="2022-11-21T15:27:00Z">
                    <w:rPr>
                      <w:rFonts w:ascii="Times New Roman" w:eastAsia="Calibri" w:hAnsi="Times New Roman" w:cs="Times New Roman"/>
                      <w:lang w:val="en-US"/>
                    </w:rPr>
                  </w:rPrChange>
                </w:rPr>
                <w:delText xml:space="preserve">for rapeseeds additionally erucic acid and glucosinolates, </w:delText>
              </w:r>
            </w:del>
            <w:commentRangeEnd w:id="2151"/>
            <w:r w:rsidRPr="00DD122E">
              <w:rPr>
                <w:rFonts w:ascii="Times New Roman" w:eastAsia="Calibri" w:hAnsi="Times New Roman" w:cs="Times New Roman"/>
                <w:rPrChange w:id="2154" w:author="OLENA PASHKOVA (NEPTUNE.UA)" w:date="2022-11-21T15:27:00Z">
                  <w:rPr>
                    <w:rFonts w:ascii="Calibri" w:eastAsia="Calibri" w:hAnsi="Calibri" w:cs="Times New Roman"/>
                    <w:sz w:val="16"/>
                    <w:szCs w:val="16"/>
                  </w:rPr>
                </w:rPrChange>
              </w:rPr>
              <w:commentReference w:id="2151"/>
            </w:r>
            <w:r w:rsidRPr="00DD122E">
              <w:rPr>
                <w:rFonts w:ascii="Times New Roman" w:eastAsia="Calibri" w:hAnsi="Times New Roman" w:cs="Times New Roman"/>
                <w:lang w:val="en-US"/>
              </w:rPr>
              <w:t>for soybeans – protein content mentioned);</w:t>
            </w:r>
          </w:p>
          <w:p w14:paraId="3B8606E6" w14:textId="77777777" w:rsidR="00400CA9" w:rsidRPr="00DD122E" w:rsidRDefault="00400CA9" w:rsidP="00400CA9">
            <w:pPr>
              <w:contextualSpacing/>
              <w:jc w:val="both"/>
              <w:rPr>
                <w:rFonts w:ascii="Times New Roman" w:eastAsia="Calibri" w:hAnsi="Times New Roman" w:cs="Times New Roman"/>
                <w:lang w:val="en-US"/>
                <w:rPrChange w:id="215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2156"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157"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2158" w:author="OLENA PASHKOVA (NEPTUNE.UA)" w:date="2022-11-21T15:27:00Z">
                  <w:rPr>
                    <w:rFonts w:ascii="Times New Roman" w:eastAsia="Calibri" w:hAnsi="Times New Roman" w:cs="Times New Roman"/>
                    <w:lang w:val="en-US"/>
                  </w:rPr>
                </w:rPrChange>
              </w:rPr>
              <w:t>Protocols of safety parameters (further - SP) and GMO in accordance with  Ukrainian standards in force for each crop.</w:t>
            </w:r>
          </w:p>
          <w:p w14:paraId="1FC36A1E" w14:textId="77777777" w:rsidR="00400CA9" w:rsidRPr="00DD122E" w:rsidRDefault="00400CA9" w:rsidP="00400CA9">
            <w:pPr>
              <w:contextualSpacing/>
              <w:jc w:val="both"/>
              <w:rPr>
                <w:ins w:id="2159" w:author="SERHII SULIMA (NEPTUNE.UA)" w:date="2022-09-01T12:27:00Z"/>
                <w:rFonts w:ascii="Times New Roman" w:eastAsia="Calibri" w:hAnsi="Times New Roman" w:cs="Times New Roman"/>
                <w:b/>
                <w:lang w:val="en-US"/>
                <w:rPrChange w:id="2160" w:author="OLENA PASHKOVA (NEPTUNE.UA)" w:date="2022-11-21T15:27:00Z">
                  <w:rPr>
                    <w:ins w:id="2161" w:author="SERHII SULIMA (NEPTUNE.UA)" w:date="2022-09-01T12:27:00Z"/>
                    <w:rFonts w:ascii="Times New Roman" w:eastAsia="Calibri" w:hAnsi="Times New Roman" w:cs="Times New Roman"/>
                    <w:b/>
                    <w:lang w:val="en-US"/>
                  </w:rPr>
                </w:rPrChange>
              </w:rPr>
            </w:pPr>
          </w:p>
          <w:p w14:paraId="4A9EAB3A" w14:textId="77777777" w:rsidR="00400CA9" w:rsidRPr="00DD122E" w:rsidRDefault="00400CA9" w:rsidP="00400CA9">
            <w:pPr>
              <w:contextualSpacing/>
              <w:jc w:val="both"/>
              <w:rPr>
                <w:rFonts w:ascii="Times New Roman" w:eastAsia="Calibri" w:hAnsi="Times New Roman" w:cs="Times New Roman"/>
                <w:b/>
                <w:lang w:val="en-US"/>
                <w:rPrChange w:id="2162" w:author="OLENA PASHKOVA (NEPTUNE.UA)" w:date="2022-11-21T15:27:00Z">
                  <w:rPr>
                    <w:rFonts w:ascii="Times New Roman" w:eastAsia="Calibri" w:hAnsi="Times New Roman" w:cs="Times New Roman"/>
                    <w:b/>
                    <w:lang w:val="en-US"/>
                  </w:rPr>
                </w:rPrChange>
              </w:rPr>
            </w:pPr>
          </w:p>
          <w:p w14:paraId="441BA6FD" w14:textId="77777777" w:rsidR="00400CA9" w:rsidRPr="00DD122E" w:rsidRDefault="00400CA9" w:rsidP="00400CA9">
            <w:pPr>
              <w:contextualSpacing/>
              <w:jc w:val="both"/>
              <w:rPr>
                <w:rFonts w:ascii="Times New Roman" w:eastAsia="Calibri" w:hAnsi="Times New Roman" w:cs="Times New Roman"/>
                <w:lang w:val="en-US"/>
                <w:rPrChange w:id="216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164" w:author="OLENA PASHKOVA (NEPTUNE.UA)" w:date="2022-11-21T15:27:00Z">
                  <w:rPr>
                    <w:rFonts w:ascii="Times New Roman" w:eastAsia="Calibri" w:hAnsi="Times New Roman" w:cs="Times New Roman"/>
                    <w:b/>
                    <w:lang w:val="en-US"/>
                  </w:rPr>
                </w:rPrChange>
              </w:rPr>
              <w:t>5.6.</w:t>
            </w:r>
            <w:r w:rsidRPr="00DD122E">
              <w:rPr>
                <w:rFonts w:ascii="Times New Roman" w:eastAsia="Calibri" w:hAnsi="Times New Roman" w:cs="Times New Roman"/>
                <w:lang w:val="en-US"/>
                <w:rPrChange w:id="2165" w:author="OLENA PASHKOVA (NEPTUNE.UA)" w:date="2022-11-21T15:27:00Z">
                  <w:rPr>
                    <w:rFonts w:ascii="Times New Roman" w:eastAsia="Calibri" w:hAnsi="Times New Roman" w:cs="Times New Roman"/>
                    <w:lang w:val="en-US"/>
                  </w:rPr>
                </w:rPrChange>
              </w:rPr>
              <w:tab/>
              <w:t>The Customer is obliged to provide nomination of the vessels, not less 7 (seven) calendar days prior to the estimated date of her arrival to the Port, which nomination shall include</w:t>
            </w:r>
            <w:r w:rsidRPr="00DD122E">
              <w:rPr>
                <w:rFonts w:ascii="Times New Roman" w:eastAsia="Calibri" w:hAnsi="Times New Roman" w:cs="Times New Roman"/>
                <w:color w:val="FF0000"/>
                <w:lang w:val="en-US"/>
                <w:rPrChange w:id="2166" w:author="OLENA PASHKOVA (NEPTUNE.UA)" w:date="2022-11-21T15:27:00Z">
                  <w:rPr>
                    <w:rFonts w:ascii="Times New Roman" w:eastAsia="Calibri" w:hAnsi="Times New Roman" w:cs="Times New Roman"/>
                    <w:color w:val="FF0000"/>
                    <w:lang w:val="en-US"/>
                  </w:rPr>
                </w:rPrChange>
              </w:rPr>
              <w:t xml:space="preserve"> </w:t>
            </w:r>
            <w:r w:rsidRPr="00DD122E">
              <w:rPr>
                <w:rFonts w:ascii="Times New Roman" w:eastAsia="Calibri" w:hAnsi="Times New Roman" w:cs="Times New Roman"/>
                <w:lang w:val="en-US"/>
                <w:rPrChange w:id="2167" w:author="OLENA PASHKOVA (NEPTUNE.UA)" w:date="2022-11-21T15:27:00Z">
                  <w:rPr>
                    <w:rFonts w:ascii="Times New Roman" w:eastAsia="Calibri" w:hAnsi="Times New Roman" w:cs="Times New Roman"/>
                    <w:lang w:val="en-US"/>
                  </w:rPr>
                </w:rPrChange>
              </w:rPr>
              <w:t>the following information,</w:t>
            </w:r>
            <w:r w:rsidRPr="00DD122E">
              <w:rPr>
                <w:rFonts w:ascii="Times New Roman" w:eastAsia="Calibri" w:hAnsi="Times New Roman" w:cs="Times New Roman"/>
                <w:lang w:val="uk-UA"/>
                <w:rPrChange w:id="2168"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2169" w:author="OLENA PASHKOVA (NEPTUNE.UA)" w:date="2022-11-21T15:27:00Z">
                  <w:rPr>
                    <w:rFonts w:ascii="Times New Roman" w:eastAsia="Calibri" w:hAnsi="Times New Roman" w:cs="Times New Roman"/>
                    <w:lang w:val="en-US"/>
                  </w:rPr>
                </w:rPrChange>
              </w:rPr>
              <w:t>but not limited to:</w:t>
            </w:r>
          </w:p>
          <w:p w14:paraId="73E2065B" w14:textId="77777777" w:rsidR="00400CA9" w:rsidRPr="00DD122E" w:rsidRDefault="00400CA9" w:rsidP="00400CA9">
            <w:pPr>
              <w:contextualSpacing/>
              <w:jc w:val="both"/>
              <w:rPr>
                <w:rFonts w:ascii="Times New Roman" w:eastAsia="Calibri" w:hAnsi="Times New Roman" w:cs="Times New Roman"/>
                <w:lang w:val="en-US"/>
                <w:rPrChange w:id="2170" w:author="OLENA PASHKOVA (NEPTUNE.UA)" w:date="2022-11-21T15:27:00Z">
                  <w:rPr>
                    <w:rFonts w:ascii="Times New Roman" w:eastAsia="Calibri" w:hAnsi="Times New Roman" w:cs="Times New Roman"/>
                    <w:lang w:val="en-US"/>
                  </w:rPr>
                </w:rPrChange>
              </w:rPr>
            </w:pPr>
          </w:p>
          <w:p w14:paraId="411AD814" w14:textId="77777777" w:rsidR="00400CA9" w:rsidRPr="00DD122E" w:rsidRDefault="00400CA9" w:rsidP="00400CA9">
            <w:pPr>
              <w:contextualSpacing/>
              <w:jc w:val="both"/>
              <w:rPr>
                <w:rFonts w:ascii="Times New Roman" w:eastAsia="Calibri" w:hAnsi="Times New Roman" w:cs="Times New Roman"/>
                <w:lang w:val="en-US"/>
                <w:rPrChange w:id="2171" w:author="OLENA PASHKOVA (NEPTUNE.UA)" w:date="2022-11-21T15:27:00Z">
                  <w:rPr>
                    <w:rFonts w:ascii="Times New Roman" w:eastAsia="Calibri" w:hAnsi="Times New Roman" w:cs="Times New Roman"/>
                    <w:lang w:val="en-US"/>
                  </w:rPr>
                </w:rPrChange>
              </w:rPr>
            </w:pPr>
          </w:p>
          <w:p w14:paraId="3DE05D65" w14:textId="77777777" w:rsidR="00400CA9" w:rsidRPr="00DD122E" w:rsidRDefault="00400CA9" w:rsidP="00400CA9">
            <w:pPr>
              <w:contextualSpacing/>
              <w:jc w:val="both"/>
              <w:rPr>
                <w:rFonts w:ascii="Times New Roman" w:eastAsia="Calibri" w:hAnsi="Times New Roman" w:cs="Times New Roman"/>
                <w:lang w:val="en-US"/>
                <w:rPrChange w:id="2172" w:author="OLENA PASHKOVA (NEPTUNE.UA)" w:date="2022-11-21T15:27:00Z">
                  <w:rPr>
                    <w:rFonts w:ascii="Times New Roman" w:eastAsia="Calibri" w:hAnsi="Times New Roman" w:cs="Times New Roman"/>
                    <w:lang w:val="en-US"/>
                  </w:rPr>
                </w:rPrChange>
              </w:rPr>
            </w:pPr>
          </w:p>
          <w:p w14:paraId="636BB545" w14:textId="77777777" w:rsidR="00400CA9" w:rsidRPr="00DD122E" w:rsidRDefault="00400CA9" w:rsidP="00400CA9">
            <w:pPr>
              <w:contextualSpacing/>
              <w:jc w:val="both"/>
              <w:rPr>
                <w:ins w:id="2173" w:author="Nataliya Tomaskovic" w:date="2022-08-18T19:46:00Z"/>
                <w:rFonts w:ascii="Times New Roman" w:eastAsia="Calibri" w:hAnsi="Times New Roman" w:cs="Times New Roman"/>
                <w:lang w:val="en-US"/>
                <w:rPrChange w:id="2174" w:author="OLENA PASHKOVA (NEPTUNE.UA)" w:date="2022-11-21T15:27:00Z">
                  <w:rPr>
                    <w:ins w:id="2175" w:author="Nataliya Tomaskovic" w:date="2022-08-18T19:46:00Z"/>
                    <w:rFonts w:ascii="Times New Roman" w:eastAsia="Calibri" w:hAnsi="Times New Roman" w:cs="Times New Roman"/>
                    <w:lang w:val="en-US"/>
                  </w:rPr>
                </w:rPrChange>
              </w:rPr>
            </w:pPr>
            <w:r w:rsidRPr="00DD122E">
              <w:rPr>
                <w:rFonts w:ascii="Times New Roman" w:eastAsia="Calibri" w:hAnsi="Times New Roman" w:cs="Times New Roman"/>
                <w:lang w:val="uk-UA"/>
                <w:rPrChange w:id="2176"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177"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2178" w:author="OLENA PASHKOVA (NEPTUNE.UA)" w:date="2022-11-21T15:27:00Z">
                  <w:rPr>
                    <w:rFonts w:ascii="Times New Roman" w:eastAsia="Calibri" w:hAnsi="Times New Roman" w:cs="Times New Roman"/>
                    <w:lang w:val="en-US"/>
                  </w:rPr>
                </w:rPrChange>
              </w:rPr>
              <w:t xml:space="preserve">charter party date, </w:t>
            </w:r>
            <w:r w:rsidRPr="00DD122E">
              <w:rPr>
                <w:rFonts w:ascii="Times New Roman" w:eastAsia="Calibri" w:hAnsi="Times New Roman" w:cs="Times New Roman"/>
                <w:color w:val="000000"/>
                <w:lang w:val="en-US"/>
                <w:rPrChange w:id="2179" w:author="OLENA PASHKOVA (NEPTUNE.UA)" w:date="2022-11-21T15:27:00Z">
                  <w:rPr>
                    <w:rFonts w:ascii="Times New Roman" w:eastAsia="Calibri" w:hAnsi="Times New Roman" w:cs="Times New Roman"/>
                    <w:color w:val="000000"/>
                    <w:lang w:val="en-US"/>
                  </w:rPr>
                </w:rPrChange>
              </w:rPr>
              <w:t>dispatch/</w:t>
            </w:r>
            <w:r w:rsidRPr="00DD122E">
              <w:rPr>
                <w:rFonts w:ascii="Times New Roman" w:eastAsia="Calibri" w:hAnsi="Times New Roman" w:cs="Times New Roman"/>
                <w:lang w:val="en-US"/>
                <w:rPrChange w:id="2180" w:author="OLENA PASHKOVA (NEPTUNE.UA)" w:date="2022-11-21T15:27:00Z">
                  <w:rPr>
                    <w:rFonts w:ascii="Times New Roman" w:eastAsia="Calibri" w:hAnsi="Times New Roman" w:cs="Times New Roman"/>
                    <w:lang w:val="en-US"/>
                  </w:rPr>
                </w:rPrChange>
              </w:rPr>
              <w:t>demurrage rates</w:t>
            </w:r>
            <w:r w:rsidRPr="00DD122E">
              <w:rPr>
                <w:rFonts w:ascii="Times New Roman" w:eastAsia="Calibri" w:hAnsi="Times New Roman" w:cs="Times New Roman"/>
                <w:color w:val="000000"/>
                <w:lang w:val="en-US"/>
                <w:rPrChange w:id="2181" w:author="OLENA PASHKOVA (NEPTUNE.UA)" w:date="2022-11-21T15:27:00Z">
                  <w:rPr>
                    <w:rFonts w:ascii="Times New Roman" w:eastAsia="Calibri" w:hAnsi="Times New Roman" w:cs="Times New Roman"/>
                    <w:color w:val="000000"/>
                    <w:lang w:val="en-US"/>
                  </w:rPr>
                </w:rPrChange>
              </w:rPr>
              <w:t xml:space="preserve"> </w:t>
            </w:r>
            <w:r w:rsidRPr="00DD122E">
              <w:rPr>
                <w:rFonts w:ascii="Times New Roman" w:eastAsia="Calibri" w:hAnsi="Times New Roman" w:cs="Times New Roman"/>
                <w:lang w:val="en-US"/>
                <w:rPrChange w:id="2182" w:author="OLENA PASHKOVA (NEPTUNE.UA)" w:date="2022-11-21T15:27:00Z">
                  <w:rPr>
                    <w:rFonts w:ascii="Times New Roman" w:eastAsia="Calibri" w:hAnsi="Times New Roman" w:cs="Times New Roman"/>
                    <w:lang w:val="en-US"/>
                  </w:rPr>
                </w:rPrChange>
              </w:rPr>
              <w:t>under such a charter party, Incoterms, except for cases of FOB/FOB, where the Customer provides such information upon receipt from the buyer;</w:t>
            </w:r>
          </w:p>
          <w:p w14:paraId="36160025" w14:textId="77777777" w:rsidR="00400CA9" w:rsidRPr="00DD122E" w:rsidRDefault="00400CA9" w:rsidP="00400CA9">
            <w:pPr>
              <w:contextualSpacing/>
              <w:jc w:val="both"/>
              <w:rPr>
                <w:rFonts w:ascii="Times New Roman" w:eastAsia="Calibri" w:hAnsi="Times New Roman" w:cs="Times New Roman"/>
                <w:lang w:val="en-US"/>
                <w:rPrChange w:id="2183" w:author="OLENA PASHKOVA (NEPTUNE.UA)" w:date="2022-11-21T15:27:00Z">
                  <w:rPr>
                    <w:rFonts w:ascii="Times New Roman" w:eastAsia="Calibri" w:hAnsi="Times New Roman" w:cs="Times New Roman"/>
                    <w:lang w:val="en-US"/>
                  </w:rPr>
                </w:rPrChange>
              </w:rPr>
            </w:pPr>
          </w:p>
          <w:p w14:paraId="05104A63" w14:textId="77777777" w:rsidR="00400CA9" w:rsidRPr="00DD122E" w:rsidRDefault="00400CA9" w:rsidP="00400CA9">
            <w:pPr>
              <w:contextualSpacing/>
              <w:jc w:val="both"/>
              <w:rPr>
                <w:rFonts w:ascii="Times New Roman" w:eastAsia="Calibri" w:hAnsi="Times New Roman" w:cs="Times New Roman"/>
                <w:lang w:val="en-GB"/>
                <w:rPrChange w:id="2184"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185"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186"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187" w:author="OLENA PASHKOVA (NEPTUNE.UA)" w:date="2022-11-21T15:27:00Z">
                  <w:rPr>
                    <w:rFonts w:ascii="Times New Roman" w:eastAsia="Times New Roman" w:hAnsi="Times New Roman" w:cs="Times New Roman"/>
                    <w:lang w:val="en-GB"/>
                  </w:rPr>
                </w:rPrChange>
              </w:rPr>
              <w:t>vessel’s estimated time of arrival (ЕТА);</w:t>
            </w:r>
          </w:p>
          <w:p w14:paraId="5D025B41" w14:textId="77777777" w:rsidR="00400CA9" w:rsidRPr="00DD122E" w:rsidRDefault="00400CA9" w:rsidP="00400CA9">
            <w:pPr>
              <w:contextualSpacing/>
              <w:jc w:val="both"/>
              <w:rPr>
                <w:rFonts w:ascii="Times New Roman" w:eastAsia="Calibri" w:hAnsi="Times New Roman" w:cs="Times New Roman"/>
                <w:lang w:val="en-GB"/>
                <w:rPrChange w:id="2188"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18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190"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191" w:author="OLENA PASHKOVA (NEPTUNE.UA)" w:date="2022-11-21T15:27:00Z">
                  <w:rPr>
                    <w:rFonts w:ascii="Times New Roman" w:eastAsia="Times New Roman" w:hAnsi="Times New Roman" w:cs="Times New Roman"/>
                    <w:lang w:val="en-GB"/>
                  </w:rPr>
                </w:rPrChange>
              </w:rPr>
              <w:t>Name, flag and vessel’s particulars (LOA, beam, WLTHC);</w:t>
            </w:r>
          </w:p>
          <w:p w14:paraId="3E73BBA8" w14:textId="695A9BE7" w:rsidR="00400CA9" w:rsidRPr="00DD122E" w:rsidRDefault="00400CA9" w:rsidP="00400CA9">
            <w:pPr>
              <w:contextualSpacing/>
              <w:jc w:val="both"/>
              <w:rPr>
                <w:ins w:id="2192" w:author="OLENA PASHKOVA (NEPTUNE.UA)" w:date="2022-11-21T02:03:00Z"/>
                <w:rFonts w:ascii="Times New Roman" w:eastAsia="Times New Roman" w:hAnsi="Times New Roman" w:cs="Times New Roman"/>
                <w:lang w:val="en-GB"/>
                <w:rPrChange w:id="2193" w:author="OLENA PASHKOVA (NEPTUNE.UA)" w:date="2022-11-21T15:27:00Z">
                  <w:rPr>
                    <w:ins w:id="2194" w:author="OLENA PASHKOVA (NEPTUNE.UA)" w:date="2022-11-21T02:03:00Z"/>
                    <w:rFonts w:ascii="Times New Roman" w:eastAsia="Times New Roman" w:hAnsi="Times New Roman" w:cs="Times New Roman"/>
                    <w:lang w:val="en-GB"/>
                  </w:rPr>
                </w:rPrChange>
              </w:rPr>
            </w:pPr>
            <w:r w:rsidRPr="00DD122E">
              <w:rPr>
                <w:rFonts w:ascii="Times New Roman" w:eastAsia="Calibri" w:hAnsi="Times New Roman" w:cs="Times New Roman"/>
                <w:lang w:val="uk-UA"/>
                <w:rPrChange w:id="2195"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196"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197" w:author="OLENA PASHKOVA (NEPTUNE.UA)" w:date="2022-11-21T15:27:00Z">
                  <w:rPr>
                    <w:rFonts w:ascii="Times New Roman" w:eastAsia="Times New Roman" w:hAnsi="Times New Roman" w:cs="Times New Roman"/>
                    <w:lang w:val="en-GB"/>
                  </w:rPr>
                </w:rPrChange>
              </w:rPr>
              <w:t>Deadweight, type of vessel, technical characteristics, dimensions of the holds and hatches, IMO number;</w:t>
            </w:r>
          </w:p>
          <w:p w14:paraId="541BCFD3" w14:textId="77777777" w:rsidR="001768B0" w:rsidRPr="00DD122E" w:rsidRDefault="001768B0" w:rsidP="00400CA9">
            <w:pPr>
              <w:contextualSpacing/>
              <w:jc w:val="both"/>
              <w:rPr>
                <w:rFonts w:ascii="Times New Roman" w:eastAsia="Calibri" w:hAnsi="Times New Roman" w:cs="Times New Roman"/>
                <w:lang w:val="en-GB"/>
                <w:rPrChange w:id="2198" w:author="OLENA PASHKOVA (NEPTUNE.UA)" w:date="2022-11-21T15:27:00Z">
                  <w:rPr>
                    <w:rFonts w:ascii="Times New Roman" w:eastAsia="Calibri" w:hAnsi="Times New Roman" w:cs="Times New Roman"/>
                    <w:lang w:val="en-GB"/>
                  </w:rPr>
                </w:rPrChange>
              </w:rPr>
            </w:pPr>
          </w:p>
          <w:p w14:paraId="78F2FD36" w14:textId="77777777" w:rsidR="00400CA9" w:rsidRPr="00DD122E" w:rsidRDefault="00400CA9" w:rsidP="00400CA9">
            <w:pPr>
              <w:contextualSpacing/>
              <w:jc w:val="both"/>
              <w:rPr>
                <w:ins w:id="2199" w:author="Nataliya Tomaskovic" w:date="2022-08-18T19:53:00Z"/>
                <w:rFonts w:ascii="Times New Roman" w:eastAsia="Times New Roman" w:hAnsi="Times New Roman" w:cs="Times New Roman"/>
                <w:lang w:val="en-GB"/>
              </w:rPr>
            </w:pPr>
            <w:r w:rsidRPr="00DD122E">
              <w:rPr>
                <w:rFonts w:ascii="Times New Roman" w:eastAsia="Calibri" w:hAnsi="Times New Roman" w:cs="Times New Roman"/>
                <w:lang w:val="uk-UA"/>
                <w:rPrChange w:id="2200"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201"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202" w:author="OLENA PASHKOVA (NEPTUNE.UA)" w:date="2022-11-21T15:27:00Z">
                  <w:rPr>
                    <w:rFonts w:ascii="Times New Roman" w:eastAsia="Times New Roman" w:hAnsi="Times New Roman" w:cs="Times New Roman"/>
                    <w:lang w:val="en-GB"/>
                  </w:rPr>
                </w:rPrChange>
              </w:rPr>
              <w:t xml:space="preserve">tonnage, type, quality of </w:t>
            </w:r>
            <w:r w:rsidRPr="00DD122E">
              <w:rPr>
                <w:rFonts w:ascii="Times New Roman" w:eastAsia="Times New Roman" w:hAnsi="Times New Roman" w:cs="Times New Roman"/>
                <w:lang w:val="en-US"/>
                <w:rPrChange w:id="2203" w:author="OLENA PASHKOVA (NEPTUNE.UA)" w:date="2022-11-21T15:27:00Z">
                  <w:rPr>
                    <w:rFonts w:ascii="Times New Roman" w:eastAsia="Times New Roman" w:hAnsi="Times New Roman" w:cs="Times New Roman"/>
                    <w:lang w:val="en-US"/>
                  </w:rPr>
                </w:rPrChange>
              </w:rPr>
              <w:t>G</w:t>
            </w:r>
            <w:r w:rsidRPr="00DD122E">
              <w:rPr>
                <w:rFonts w:ascii="Times New Roman" w:eastAsia="Times New Roman" w:hAnsi="Times New Roman" w:cs="Times New Roman"/>
                <w:lang w:val="en-GB"/>
                <w:rPrChange w:id="2204" w:author="OLENA PASHKOVA (NEPTUNE.UA)" w:date="2022-11-21T15:27:00Z">
                  <w:rPr>
                    <w:rFonts w:ascii="Times New Roman" w:eastAsia="Times New Roman" w:hAnsi="Times New Roman" w:cs="Times New Roman"/>
                    <w:lang w:val="en-GB"/>
                  </w:rPr>
                </w:rPrChange>
              </w:rPr>
              <w:t xml:space="preserve">rain to be loaded on the vessel. </w:t>
            </w:r>
            <w:commentRangeStart w:id="2205"/>
            <w:del w:id="2206" w:author="Nataliya Tomaskovic" w:date="2022-08-18T19:53:00Z">
              <w:r w:rsidRPr="00DD122E" w:rsidDel="005D459F">
                <w:rPr>
                  <w:rFonts w:ascii="Times New Roman" w:eastAsia="Times New Roman" w:hAnsi="Times New Roman" w:cs="Times New Roman"/>
                  <w:lang w:val="en-GB"/>
                  <w:rPrChange w:id="2207" w:author="OLENA PASHKOVA (NEPTUNE.UA)" w:date="2022-11-21T15:27:00Z">
                    <w:rPr>
                      <w:rFonts w:ascii="Times New Roman" w:eastAsia="Times New Roman" w:hAnsi="Times New Roman" w:cs="Times New Roman"/>
                      <w:lang w:val="en-GB"/>
                    </w:rPr>
                  </w:rPrChange>
                </w:rPr>
                <w:delText>In case they are different from the quality indicators determined by the Agreement,</w:delText>
              </w:r>
              <w:r w:rsidRPr="00DD122E" w:rsidDel="005D459F">
                <w:rPr>
                  <w:rFonts w:ascii="Times New Roman" w:eastAsia="Times New Roman" w:hAnsi="Times New Roman" w:cs="Times New Roman"/>
                  <w:lang w:val="en-US"/>
                  <w:rPrChange w:id="2208" w:author="OLENA PASHKOVA (NEPTUNE.UA)" w:date="2022-11-21T15:27:00Z">
                    <w:rPr>
                      <w:rFonts w:ascii="Times New Roman" w:eastAsia="Times New Roman" w:hAnsi="Times New Roman" w:cs="Times New Roman"/>
                      <w:lang w:val="en-US"/>
                    </w:rPr>
                  </w:rPrChange>
                </w:rPr>
                <w:delText xml:space="preserve"> the possibility of acceptance such Grain </w:delText>
              </w:r>
              <w:r w:rsidRPr="00DD122E" w:rsidDel="005D459F">
                <w:rPr>
                  <w:rFonts w:ascii="Times New Roman" w:eastAsia="Times New Roman" w:hAnsi="Times New Roman" w:cs="Times New Roman"/>
                  <w:lang w:val="en-GB"/>
                  <w:rPrChange w:id="2209" w:author="OLENA PASHKOVA (NEPTUNE.UA)" w:date="2022-11-21T15:27:00Z">
                    <w:rPr>
                      <w:rFonts w:ascii="Times New Roman" w:eastAsia="Times New Roman" w:hAnsi="Times New Roman" w:cs="Times New Roman"/>
                      <w:lang w:val="en-GB"/>
                    </w:rPr>
                  </w:rPrChange>
                </w:rPr>
                <w:delText>should be additionally agreed by the Contractor;</w:delText>
              </w:r>
            </w:del>
            <w:commentRangeEnd w:id="2205"/>
            <w:r w:rsidRPr="00DD122E">
              <w:rPr>
                <w:rFonts w:ascii="Times New Roman" w:eastAsia="Calibri" w:hAnsi="Times New Roman" w:cs="Times New Roman"/>
                <w:rPrChange w:id="2210" w:author="OLENA PASHKOVA (NEPTUNE.UA)" w:date="2022-11-21T15:27:00Z">
                  <w:rPr>
                    <w:rFonts w:ascii="Calibri" w:eastAsia="Calibri" w:hAnsi="Calibri" w:cs="Times New Roman"/>
                    <w:sz w:val="16"/>
                    <w:szCs w:val="16"/>
                  </w:rPr>
                </w:rPrChange>
              </w:rPr>
              <w:commentReference w:id="2205"/>
            </w:r>
          </w:p>
          <w:p w14:paraId="1CE8F103" w14:textId="7B095FD9" w:rsidR="00400CA9" w:rsidRPr="00DD122E" w:rsidRDefault="00400CA9" w:rsidP="00400CA9">
            <w:pPr>
              <w:contextualSpacing/>
              <w:jc w:val="both"/>
              <w:rPr>
                <w:ins w:id="2211" w:author="OLENA PASHKOVA (NEPTUNE.UA)" w:date="2022-11-21T02:03:00Z"/>
                <w:rFonts w:ascii="Times New Roman" w:eastAsia="Times New Roman" w:hAnsi="Times New Roman" w:cs="Times New Roman"/>
                <w:lang w:val="en-GB"/>
              </w:rPr>
            </w:pPr>
          </w:p>
          <w:p w14:paraId="31AEFA8C" w14:textId="77777777" w:rsidR="00215D5D" w:rsidRPr="00DD122E" w:rsidRDefault="00215D5D" w:rsidP="00400CA9">
            <w:pPr>
              <w:contextualSpacing/>
              <w:jc w:val="both"/>
              <w:rPr>
                <w:ins w:id="2212" w:author="Nataliya Tomaskovic" w:date="2022-08-18T19:53:00Z"/>
                <w:rFonts w:ascii="Times New Roman" w:eastAsia="Times New Roman" w:hAnsi="Times New Roman" w:cs="Times New Roman"/>
                <w:lang w:val="en-GB"/>
                <w:rPrChange w:id="2213" w:author="OLENA PASHKOVA (NEPTUNE.UA)" w:date="2022-11-21T15:27:00Z">
                  <w:rPr>
                    <w:ins w:id="2214" w:author="Nataliya Tomaskovic" w:date="2022-08-18T19:53:00Z"/>
                    <w:rFonts w:ascii="Times New Roman" w:eastAsia="Times New Roman" w:hAnsi="Times New Roman" w:cs="Times New Roman"/>
                    <w:lang w:val="en-GB"/>
                  </w:rPr>
                </w:rPrChange>
              </w:rPr>
            </w:pPr>
          </w:p>
          <w:p w14:paraId="2F72C540" w14:textId="77777777" w:rsidR="00400CA9" w:rsidRPr="00DD122E" w:rsidRDefault="00400CA9" w:rsidP="00400CA9">
            <w:pPr>
              <w:contextualSpacing/>
              <w:jc w:val="both"/>
              <w:rPr>
                <w:rFonts w:ascii="Times New Roman" w:eastAsia="Calibri" w:hAnsi="Times New Roman" w:cs="Times New Roman"/>
                <w:lang w:val="en-GB"/>
                <w:rPrChange w:id="2215" w:author="OLENA PASHKOVA (NEPTUNE.UA)" w:date="2022-11-21T15:27:00Z">
                  <w:rPr>
                    <w:rFonts w:ascii="Times New Roman" w:eastAsia="Calibri" w:hAnsi="Times New Roman" w:cs="Times New Roman"/>
                    <w:lang w:val="en-GB"/>
                  </w:rPr>
                </w:rPrChange>
              </w:rPr>
            </w:pPr>
          </w:p>
          <w:p w14:paraId="6105F4D3" w14:textId="77777777" w:rsidR="00400CA9" w:rsidRPr="00DD122E" w:rsidRDefault="00400CA9" w:rsidP="00400CA9">
            <w:pPr>
              <w:contextualSpacing/>
              <w:jc w:val="both"/>
              <w:rPr>
                <w:ins w:id="2216" w:author="Nataliya Tomaskovic" w:date="2022-08-18T19:54:00Z"/>
                <w:rFonts w:ascii="Times New Roman" w:eastAsia="Times New Roman" w:hAnsi="Times New Roman" w:cs="Times New Roman"/>
                <w:lang w:val="en-GB"/>
                <w:rPrChange w:id="2217" w:author="OLENA PASHKOVA (NEPTUNE.UA)" w:date="2022-11-21T15:27:00Z">
                  <w:rPr>
                    <w:ins w:id="2218" w:author="Nataliya Tomaskovic" w:date="2022-08-18T19:54:00Z"/>
                    <w:rFonts w:ascii="Times New Roman" w:eastAsia="Times New Roman" w:hAnsi="Times New Roman" w:cs="Times New Roman"/>
                    <w:lang w:val="en-GB"/>
                  </w:rPr>
                </w:rPrChange>
              </w:rPr>
            </w:pPr>
            <w:r w:rsidRPr="00DD122E">
              <w:rPr>
                <w:rFonts w:ascii="Times New Roman" w:eastAsia="Calibri" w:hAnsi="Times New Roman" w:cs="Times New Roman"/>
                <w:lang w:val="uk-UA"/>
                <w:rPrChange w:id="221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220"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221" w:author="OLENA PASHKOVA (NEPTUNE.UA)" w:date="2022-11-21T15:27:00Z">
                  <w:rPr>
                    <w:rFonts w:ascii="Times New Roman" w:eastAsia="Times New Roman" w:hAnsi="Times New Roman" w:cs="Times New Roman"/>
                    <w:lang w:val="en-GB"/>
                  </w:rPr>
                </w:rPrChange>
              </w:rPr>
              <w:t>Name of destination country/port of discharge;</w:t>
            </w:r>
          </w:p>
          <w:p w14:paraId="3C8E34EB" w14:textId="77777777" w:rsidR="00400CA9" w:rsidRPr="00DD122E" w:rsidDel="005D459F" w:rsidRDefault="00400CA9" w:rsidP="00400CA9">
            <w:pPr>
              <w:contextualSpacing/>
              <w:jc w:val="both"/>
              <w:rPr>
                <w:del w:id="2222" w:author="Nataliya Tomaskovic" w:date="2022-08-18T19:54:00Z"/>
                <w:rFonts w:ascii="Times New Roman" w:eastAsia="Calibri" w:hAnsi="Times New Roman" w:cs="Times New Roman"/>
                <w:lang w:val="en-GB"/>
                <w:rPrChange w:id="2223" w:author="OLENA PASHKOVA (NEPTUNE.UA)" w:date="2022-11-21T15:27:00Z">
                  <w:rPr>
                    <w:del w:id="2224" w:author="Nataliya Tomaskovic" w:date="2022-08-18T19:54:00Z"/>
                    <w:rFonts w:ascii="Times New Roman" w:eastAsia="Calibri" w:hAnsi="Times New Roman" w:cs="Times New Roman"/>
                    <w:lang w:val="en-GB"/>
                  </w:rPr>
                </w:rPrChange>
              </w:rPr>
            </w:pPr>
          </w:p>
          <w:p w14:paraId="3690F549" w14:textId="77777777" w:rsidR="00400CA9" w:rsidRPr="00DD122E" w:rsidRDefault="00400CA9" w:rsidP="00400CA9">
            <w:pPr>
              <w:contextualSpacing/>
              <w:jc w:val="both"/>
              <w:rPr>
                <w:rFonts w:ascii="Times New Roman" w:eastAsia="Calibri" w:hAnsi="Times New Roman" w:cs="Times New Roman"/>
                <w:lang w:val="en-GB"/>
                <w:rPrChange w:id="2225"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226"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227" w:author="OLENA PASHKOVA (NEPTUNE.UA)" w:date="2022-11-21T15:27:00Z">
                  <w:rPr>
                    <w:rFonts w:ascii="Times New Roman" w:eastAsia="Calibri" w:hAnsi="Times New Roman" w:cs="Times New Roman"/>
                    <w:lang w:val="uk-UA"/>
                  </w:rPr>
                </w:rPrChange>
              </w:rPr>
              <w:tab/>
            </w:r>
            <w:r w:rsidRPr="00DD122E">
              <w:rPr>
                <w:rFonts w:ascii="Times New Roman" w:eastAsia="Times New Roman" w:hAnsi="Times New Roman" w:cs="Times New Roman"/>
                <w:lang w:val="en-GB"/>
                <w:rPrChange w:id="2228" w:author="OLENA PASHKOVA (NEPTUNE.UA)" w:date="2022-11-21T15:27:00Z">
                  <w:rPr>
                    <w:rFonts w:ascii="Times New Roman" w:eastAsia="Times New Roman" w:hAnsi="Times New Roman" w:cs="Times New Roman"/>
                    <w:lang w:val="en-GB"/>
                  </w:rPr>
                </w:rPrChange>
              </w:rPr>
              <w:t>Daily load rate;</w:t>
            </w:r>
          </w:p>
          <w:p w14:paraId="721ECA28" w14:textId="77777777" w:rsidR="00400CA9" w:rsidRPr="00DD122E" w:rsidRDefault="00400CA9" w:rsidP="00400CA9">
            <w:pPr>
              <w:contextualSpacing/>
              <w:jc w:val="both"/>
              <w:rPr>
                <w:rFonts w:ascii="Times New Roman" w:eastAsia="Calibri" w:hAnsi="Times New Roman" w:cs="Times New Roman"/>
                <w:lang w:val="en-GB"/>
                <w:rPrChange w:id="2229"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2230"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2231"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2232" w:author="OLENA PASHKOVA (NEPTUNE.UA)" w:date="2022-11-21T15:27:00Z">
                  <w:rPr>
                    <w:rFonts w:ascii="Times New Roman" w:eastAsia="Calibri" w:hAnsi="Times New Roman" w:cs="Times New Roman"/>
                    <w:lang w:val="en-US"/>
                  </w:rPr>
                </w:rPrChange>
              </w:rPr>
              <w:t>during the ice campaign, the Customer informs the Contractor about the ice class of the vessel, the power of the engine, the material of the propeller, supplies of fuel, water, provisions in the work days</w:t>
            </w:r>
            <w:r w:rsidRPr="00DD122E">
              <w:rPr>
                <w:rFonts w:ascii="Times New Roman" w:eastAsia="Times New Roman" w:hAnsi="Times New Roman" w:cs="Times New Roman"/>
                <w:lang w:val="en-GB"/>
                <w:rPrChange w:id="2233" w:author="OLENA PASHKOVA (NEPTUNE.UA)" w:date="2022-11-21T15:27:00Z">
                  <w:rPr>
                    <w:rFonts w:ascii="Times New Roman" w:eastAsia="Times New Roman" w:hAnsi="Times New Roman" w:cs="Times New Roman"/>
                    <w:lang w:val="en-GB"/>
                  </w:rPr>
                </w:rPrChange>
              </w:rPr>
              <w:t>.</w:t>
            </w:r>
          </w:p>
          <w:p w14:paraId="223E5C2A" w14:textId="77777777" w:rsidR="00400CA9" w:rsidRPr="00DD122E" w:rsidRDefault="00400CA9" w:rsidP="00400CA9">
            <w:pPr>
              <w:contextualSpacing/>
              <w:jc w:val="both"/>
              <w:rPr>
                <w:rFonts w:ascii="Times New Roman" w:eastAsia="Calibri" w:hAnsi="Times New Roman" w:cs="Times New Roman"/>
                <w:lang w:val="en-GB"/>
                <w:rPrChange w:id="2234"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highlight w:val="yellow"/>
                <w:lang w:val="en-GB"/>
                <w:rPrChange w:id="2235" w:author="OLENA PASHKOVA (NEPTUNE.UA)" w:date="2022-11-21T15:27:00Z">
                  <w:rPr>
                    <w:rFonts w:ascii="Times New Roman" w:eastAsia="Calibri" w:hAnsi="Times New Roman" w:cs="Times New Roman"/>
                    <w:highlight w:val="yellow"/>
                    <w:lang w:val="en-GB"/>
                  </w:rPr>
                </w:rPrChange>
              </w:rPr>
              <w:t xml:space="preserve">The Contractor has a right to request some additional information about the vessel </w:t>
            </w:r>
            <w:r w:rsidRPr="00DD122E">
              <w:rPr>
                <w:rFonts w:ascii="Times New Roman" w:eastAsia="Calibri" w:hAnsi="Times New Roman" w:cs="Times New Roman"/>
                <w:highlight w:val="yellow"/>
                <w:lang w:val="en-US"/>
                <w:rPrChange w:id="2236" w:author="OLENA PASHKOVA (NEPTUNE.UA)" w:date="2022-11-21T15:27:00Z">
                  <w:rPr>
                    <w:rFonts w:ascii="Times New Roman" w:eastAsia="Calibri" w:hAnsi="Times New Roman" w:cs="Times New Roman"/>
                    <w:highlight w:val="yellow"/>
                    <w:lang w:val="en-US"/>
                  </w:rPr>
                </w:rPrChange>
              </w:rPr>
              <w:t xml:space="preserve">and/or Cargo </w:t>
            </w:r>
            <w:r w:rsidRPr="00DD122E">
              <w:rPr>
                <w:rFonts w:ascii="Times New Roman" w:eastAsia="Calibri" w:hAnsi="Times New Roman" w:cs="Times New Roman"/>
                <w:highlight w:val="yellow"/>
                <w:lang w:val="en-GB"/>
                <w:rPrChange w:id="2237" w:author="OLENA PASHKOVA (NEPTUNE.UA)" w:date="2022-11-21T15:27:00Z">
                  <w:rPr>
                    <w:rFonts w:ascii="Times New Roman" w:eastAsia="Calibri" w:hAnsi="Times New Roman" w:cs="Times New Roman"/>
                    <w:highlight w:val="yellow"/>
                    <w:lang w:val="en-GB"/>
                  </w:rPr>
                </w:rPrChange>
              </w:rPr>
              <w:t>and the Customer is obliged to provide such information in volumes and terms indicated by Contractor.</w:t>
            </w:r>
          </w:p>
          <w:p w14:paraId="4D628602" w14:textId="77777777" w:rsidR="00400CA9" w:rsidRPr="00DD122E" w:rsidRDefault="00400CA9" w:rsidP="00400CA9">
            <w:pPr>
              <w:contextualSpacing/>
              <w:jc w:val="both"/>
              <w:rPr>
                <w:ins w:id="2238" w:author="Nataliya Tomaskovic" w:date="2022-08-18T19:59:00Z"/>
                <w:rFonts w:ascii="Times New Roman" w:eastAsia="Times New Roman" w:hAnsi="Times New Roman" w:cs="Times New Roman"/>
                <w:lang w:val="en-GB"/>
                <w:rPrChange w:id="2239" w:author="OLENA PASHKOVA (NEPTUNE.UA)" w:date="2022-11-21T15:27:00Z">
                  <w:rPr>
                    <w:ins w:id="2240" w:author="Nataliya Tomaskovic" w:date="2022-08-18T19:59:00Z"/>
                    <w:rFonts w:ascii="Times New Roman" w:eastAsia="Times New Roman" w:hAnsi="Times New Roman" w:cs="Times New Roman"/>
                    <w:lang w:val="en-GB"/>
                  </w:rPr>
                </w:rPrChange>
              </w:rPr>
            </w:pPr>
            <w:r w:rsidRPr="00DD122E">
              <w:rPr>
                <w:rFonts w:ascii="Times New Roman" w:eastAsia="Calibri" w:hAnsi="Times New Roman" w:cs="Times New Roman"/>
                <w:lang w:val="en-US"/>
                <w:rPrChange w:id="2241" w:author="OLENA PASHKOVA (NEPTUNE.UA)" w:date="2022-11-21T15:27:00Z">
                  <w:rPr>
                    <w:rFonts w:ascii="Times New Roman" w:eastAsia="Calibri" w:hAnsi="Times New Roman" w:cs="Times New Roman"/>
                    <w:lang w:val="en-US"/>
                  </w:rPr>
                </w:rPrChange>
              </w:rPr>
              <w:t xml:space="preserve">Not later than 3 working days before the </w:t>
            </w:r>
            <w:r w:rsidRPr="00DD122E">
              <w:rPr>
                <w:rFonts w:ascii="Times New Roman" w:eastAsia="Times New Roman" w:hAnsi="Times New Roman" w:cs="Times New Roman"/>
                <w:lang w:val="en-GB"/>
                <w:rPrChange w:id="2242" w:author="OLENA PASHKOVA (NEPTUNE.UA)" w:date="2022-11-21T15:27:00Z">
                  <w:rPr>
                    <w:rFonts w:ascii="Times New Roman" w:eastAsia="Times New Roman" w:hAnsi="Times New Roman" w:cs="Times New Roman"/>
                    <w:lang w:val="en-GB"/>
                  </w:rPr>
                </w:rPrChange>
              </w:rPr>
              <w:t xml:space="preserve">vessel’s </w:t>
            </w:r>
            <w:r w:rsidRPr="00DD122E">
              <w:rPr>
                <w:rFonts w:ascii="Times New Roman" w:eastAsia="Calibri" w:hAnsi="Times New Roman" w:cs="Times New Roman"/>
                <w:lang w:val="en-US"/>
                <w:rPrChange w:id="2243" w:author="OLENA PASHKOVA (NEPTUNE.UA)" w:date="2022-11-21T15:27:00Z">
                  <w:rPr>
                    <w:rFonts w:ascii="Times New Roman" w:eastAsia="Calibri" w:hAnsi="Times New Roman" w:cs="Times New Roman"/>
                    <w:lang w:val="en-US"/>
                  </w:rPr>
                </w:rPrChange>
              </w:rPr>
              <w:t>estimated time of arrival,</w:t>
            </w:r>
            <w:r w:rsidRPr="00DD122E">
              <w:rPr>
                <w:rFonts w:ascii="Times New Roman" w:eastAsia="Times New Roman" w:hAnsi="Times New Roman" w:cs="Times New Roman"/>
                <w:lang w:val="en-GB"/>
                <w:rPrChange w:id="2244" w:author="OLENA PASHKOVA (NEPTUNE.UA)" w:date="2022-11-21T15:27:00Z">
                  <w:rPr>
                    <w:rFonts w:ascii="Times New Roman" w:eastAsia="Times New Roman" w:hAnsi="Times New Roman" w:cs="Times New Roman"/>
                    <w:lang w:val="en-GB"/>
                  </w:rPr>
                </w:rPrChange>
              </w:rPr>
              <w:t xml:space="preserve"> </w:t>
            </w:r>
            <w:r w:rsidRPr="00DD122E">
              <w:rPr>
                <w:rFonts w:ascii="Times New Roman" w:eastAsia="Times New Roman" w:hAnsi="Times New Roman" w:cs="Times New Roman"/>
                <w:lang w:val="en-US"/>
                <w:rPrChange w:id="2245" w:author="OLENA PASHKOVA (NEPTUNE.UA)" w:date="2022-11-21T15:27:00Z">
                  <w:rPr>
                    <w:rFonts w:ascii="Times New Roman" w:eastAsia="Times New Roman" w:hAnsi="Times New Roman" w:cs="Times New Roman"/>
                    <w:lang w:val="en-US"/>
                  </w:rPr>
                </w:rPrChange>
              </w:rPr>
              <w:t xml:space="preserve">the Customer </w:t>
            </w:r>
            <w:r w:rsidRPr="00DD122E">
              <w:rPr>
                <w:rFonts w:ascii="Times New Roman" w:eastAsia="Times New Roman" w:hAnsi="Times New Roman" w:cs="Times New Roman"/>
                <w:lang w:val="en-GB"/>
                <w:rPrChange w:id="2246" w:author="OLENA PASHKOVA (NEPTUNE.UA)" w:date="2022-11-21T15:27:00Z">
                  <w:rPr>
                    <w:rFonts w:ascii="Times New Roman" w:eastAsia="Times New Roman" w:hAnsi="Times New Roman" w:cs="Times New Roman"/>
                    <w:lang w:val="en-GB"/>
                  </w:rPr>
                </w:rPrChange>
              </w:rPr>
              <w:t xml:space="preserve">shall provide information regarding nominated superintendents </w:t>
            </w:r>
            <w:r w:rsidRPr="00DD122E">
              <w:rPr>
                <w:rFonts w:ascii="Times New Roman" w:eastAsia="Times New Roman" w:hAnsi="Times New Roman" w:cs="Times New Roman"/>
                <w:lang w:val="en-US"/>
                <w:rPrChange w:id="2247" w:author="OLENA PASHKOVA (NEPTUNE.UA)" w:date="2022-11-21T15:27:00Z">
                  <w:rPr>
                    <w:rFonts w:ascii="Times New Roman" w:eastAsia="Times New Roman" w:hAnsi="Times New Roman" w:cs="Times New Roman"/>
                    <w:lang w:val="en-US"/>
                  </w:rPr>
                </w:rPrChange>
              </w:rPr>
              <w:t>and fumigator</w:t>
            </w:r>
            <w:r w:rsidRPr="00DD122E">
              <w:rPr>
                <w:rFonts w:ascii="Times New Roman" w:eastAsia="Times New Roman" w:hAnsi="Times New Roman" w:cs="Times New Roman"/>
                <w:lang w:val="en-GB"/>
                <w:rPrChange w:id="2248" w:author="OLENA PASHKOVA (NEPTUNE.UA)" w:date="2022-11-21T15:27:00Z">
                  <w:rPr>
                    <w:rFonts w:ascii="Times New Roman" w:eastAsia="Times New Roman" w:hAnsi="Times New Roman" w:cs="Times New Roman"/>
                    <w:lang w:val="en-GB"/>
                  </w:rPr>
                </w:rPrChange>
              </w:rPr>
              <w:t xml:space="preserve">. </w:t>
            </w:r>
            <w:commentRangeStart w:id="2249"/>
            <w:r w:rsidRPr="00DD122E">
              <w:rPr>
                <w:rFonts w:ascii="Times New Roman" w:eastAsia="Times New Roman" w:hAnsi="Times New Roman" w:cs="Times New Roman"/>
                <w:lang w:val="en-GB"/>
                <w:rPrChange w:id="2250" w:author="OLENA PASHKOVA (NEPTUNE.UA)" w:date="2022-11-21T15:27:00Z">
                  <w:rPr>
                    <w:rFonts w:ascii="Times New Roman" w:eastAsia="Times New Roman" w:hAnsi="Times New Roman" w:cs="Times New Roman"/>
                    <w:lang w:val="en-GB"/>
                  </w:rPr>
                </w:rPrChange>
              </w:rPr>
              <w:t>These</w:t>
            </w:r>
            <w:del w:id="2251" w:author="Nataliya Tomaskovic" w:date="2022-08-18T19:58:00Z">
              <w:r w:rsidRPr="00DD122E" w:rsidDel="00866565">
                <w:rPr>
                  <w:rFonts w:ascii="Times New Roman" w:eastAsia="Times New Roman" w:hAnsi="Times New Roman" w:cs="Times New Roman"/>
                  <w:lang w:val="en-GB"/>
                  <w:rPrChange w:id="2252" w:author="OLENA PASHKOVA (NEPTUNE.UA)" w:date="2022-11-21T15:27:00Z">
                    <w:rPr>
                      <w:rFonts w:ascii="Times New Roman" w:eastAsia="Times New Roman" w:hAnsi="Times New Roman" w:cs="Times New Roman"/>
                      <w:lang w:val="en-GB"/>
                    </w:rPr>
                  </w:rPrChange>
                </w:rPr>
                <w:delText xml:space="preserve">e Company </w:delText>
              </w:r>
              <w:r w:rsidRPr="00DD122E" w:rsidDel="00866565">
                <w:rPr>
                  <w:rFonts w:ascii="Times New Roman" w:eastAsia="Times New Roman" w:hAnsi="Times New Roman" w:cs="Times New Roman"/>
                  <w:lang w:val="en-GB"/>
                  <w:rPrChange w:id="2253" w:author="OLENA PASHKOVA (NEPTUNE.UA)" w:date="2022-11-21T15:27:00Z">
                    <w:rPr>
                      <w:rFonts w:ascii="Times New Roman" w:eastAsia="Times New Roman" w:hAnsi="Times New Roman" w:cs="Times New Roman"/>
                      <w:lang w:val="en-GB"/>
                    </w:rPr>
                  </w:rPrChange>
                </w:rPr>
                <w:lastRenderedPageBreak/>
                <w:delText>shall be agreed with the Contractor and</w:delText>
              </w:r>
            </w:del>
            <w:ins w:id="2254" w:author="Nataliya Tomaskovic" w:date="2022-08-18T19:58:00Z">
              <w:r w:rsidRPr="00DD122E">
                <w:rPr>
                  <w:rFonts w:ascii="Times New Roman" w:eastAsia="Times New Roman" w:hAnsi="Times New Roman" w:cs="Times New Roman"/>
                  <w:lang w:val="en-GB"/>
                  <w:rPrChange w:id="2255" w:author="OLENA PASHKOVA (NEPTUNE.UA)" w:date="2022-11-21T15:27:00Z">
                    <w:rPr>
                      <w:rFonts w:ascii="Times New Roman" w:eastAsia="Times New Roman" w:hAnsi="Times New Roman" w:cs="Times New Roman"/>
                      <w:lang w:val="en-GB"/>
                    </w:rPr>
                  </w:rPrChange>
                </w:rPr>
                <w:t xml:space="preserve"> com</w:t>
              </w:r>
            </w:ins>
            <w:ins w:id="2256" w:author="Nataliya Tomaskovic" w:date="2022-08-18T19:59:00Z">
              <w:r w:rsidRPr="00DD122E">
                <w:rPr>
                  <w:rFonts w:ascii="Times New Roman" w:eastAsia="Times New Roman" w:hAnsi="Times New Roman" w:cs="Times New Roman"/>
                  <w:lang w:val="en-GB"/>
                  <w:rPrChange w:id="2257" w:author="OLENA PASHKOVA (NEPTUNE.UA)" w:date="2022-11-21T15:27:00Z">
                    <w:rPr>
                      <w:rFonts w:ascii="Times New Roman" w:eastAsia="Times New Roman" w:hAnsi="Times New Roman" w:cs="Times New Roman"/>
                      <w:lang w:val="en-GB"/>
                    </w:rPr>
                  </w:rPrChange>
                </w:rPr>
                <w:t xml:space="preserve">panies </w:t>
              </w:r>
            </w:ins>
            <w:commentRangeEnd w:id="2249"/>
            <w:r w:rsidRPr="00DD122E">
              <w:rPr>
                <w:rFonts w:ascii="Times New Roman" w:eastAsia="Calibri" w:hAnsi="Times New Roman" w:cs="Times New Roman"/>
                <w:rPrChange w:id="2258" w:author="OLENA PASHKOVA (NEPTUNE.UA)" w:date="2022-11-21T15:27:00Z">
                  <w:rPr>
                    <w:rFonts w:ascii="Calibri" w:eastAsia="Calibri" w:hAnsi="Calibri" w:cs="Times New Roman"/>
                    <w:sz w:val="16"/>
                    <w:szCs w:val="16"/>
                  </w:rPr>
                </w:rPrChange>
              </w:rPr>
              <w:commentReference w:id="2249"/>
            </w:r>
            <w:del w:id="2259" w:author="Nataliya Tomaskovic" w:date="2022-08-18T19:59:00Z">
              <w:r w:rsidRPr="00DD122E" w:rsidDel="00866565">
                <w:rPr>
                  <w:rFonts w:ascii="Times New Roman" w:eastAsia="Times New Roman" w:hAnsi="Times New Roman" w:cs="Times New Roman"/>
                  <w:lang w:val="en-GB"/>
                  <w:rPrChange w:id="2260" w:author="OLENA PASHKOVA (NEPTUNE.UA)" w:date="2022-11-21T15:27:00Z">
                    <w:rPr>
                      <w:rFonts w:ascii="Times New Roman" w:eastAsia="Times New Roman" w:hAnsi="Times New Roman" w:cs="Times New Roman"/>
                      <w:lang w:val="en-GB"/>
                    </w:rPr>
                  </w:rPrChange>
                </w:rPr>
                <w:delText xml:space="preserve"> </w:delText>
              </w:r>
            </w:del>
            <w:r w:rsidRPr="00DD122E">
              <w:rPr>
                <w:rFonts w:ascii="Times New Roman" w:eastAsia="Times New Roman" w:hAnsi="Times New Roman" w:cs="Times New Roman"/>
                <w:lang w:val="en-GB"/>
                <w:rPrChange w:id="2261" w:author="OLENA PASHKOVA (NEPTUNE.UA)" w:date="2022-11-21T15:27:00Z">
                  <w:rPr>
                    <w:rFonts w:ascii="Times New Roman" w:eastAsia="Times New Roman" w:hAnsi="Times New Roman" w:cs="Times New Roman"/>
                    <w:lang w:val="en-GB"/>
                  </w:rPr>
                </w:rPrChange>
              </w:rPr>
              <w:t xml:space="preserve">shall </w:t>
            </w:r>
            <w:ins w:id="2262" w:author="Nataliya Tomaskovic" w:date="2022-08-18T19:59:00Z">
              <w:r w:rsidRPr="00DD122E">
                <w:rPr>
                  <w:rFonts w:ascii="Times New Roman" w:eastAsia="Times New Roman" w:hAnsi="Times New Roman" w:cs="Times New Roman"/>
                  <w:lang w:val="en-GB"/>
                  <w:rPrChange w:id="2263" w:author="OLENA PASHKOVA (NEPTUNE.UA)" w:date="2022-11-21T15:27:00Z">
                    <w:rPr>
                      <w:rFonts w:ascii="Times New Roman" w:eastAsia="Times New Roman" w:hAnsi="Times New Roman" w:cs="Times New Roman"/>
                      <w:lang w:val="en-GB"/>
                    </w:rPr>
                  </w:rPrChange>
                </w:rPr>
                <w:t>obtain</w:t>
              </w:r>
            </w:ins>
            <w:del w:id="2264" w:author="Nataliya Tomaskovic" w:date="2022-08-18T19:59:00Z">
              <w:r w:rsidRPr="00DD122E" w:rsidDel="00866565">
                <w:rPr>
                  <w:rFonts w:ascii="Times New Roman" w:eastAsia="Times New Roman" w:hAnsi="Times New Roman" w:cs="Times New Roman"/>
                  <w:lang w:val="en-GB"/>
                  <w:rPrChange w:id="2265" w:author="OLENA PASHKOVA (NEPTUNE.UA)" w:date="2022-11-21T15:27:00Z">
                    <w:rPr>
                      <w:rFonts w:ascii="Times New Roman" w:eastAsia="Times New Roman" w:hAnsi="Times New Roman" w:cs="Times New Roman"/>
                      <w:lang w:val="en-GB"/>
                    </w:rPr>
                  </w:rPrChange>
                </w:rPr>
                <w:delText xml:space="preserve">have </w:delText>
              </w:r>
            </w:del>
            <w:ins w:id="2266" w:author="Nataliya Tomaskovic" w:date="2022-08-18T19:59:00Z">
              <w:r w:rsidRPr="00DD122E">
                <w:rPr>
                  <w:rFonts w:ascii="Times New Roman" w:eastAsia="Times New Roman" w:hAnsi="Times New Roman" w:cs="Times New Roman"/>
                  <w:lang w:val="en-GB"/>
                  <w:rPrChange w:id="2267" w:author="OLENA PASHKOVA (NEPTUNE.UA)" w:date="2022-11-21T15:27:00Z">
                    <w:rPr>
                      <w:rFonts w:ascii="Times New Roman" w:eastAsia="Times New Roman" w:hAnsi="Times New Roman" w:cs="Times New Roman"/>
                      <w:lang w:val="en-GB"/>
                    </w:rPr>
                  </w:rPrChange>
                </w:rPr>
                <w:t xml:space="preserve"> </w:t>
              </w:r>
            </w:ins>
            <w:r w:rsidRPr="00DD122E">
              <w:rPr>
                <w:rFonts w:ascii="Times New Roman" w:eastAsia="Times New Roman" w:hAnsi="Times New Roman" w:cs="Times New Roman"/>
                <w:lang w:val="en-GB"/>
                <w:rPrChange w:id="2268" w:author="OLENA PASHKOVA (NEPTUNE.UA)" w:date="2022-11-21T15:27:00Z">
                  <w:rPr>
                    <w:rFonts w:ascii="Times New Roman" w:eastAsia="Times New Roman" w:hAnsi="Times New Roman" w:cs="Times New Roman"/>
                    <w:lang w:val="en-GB"/>
                  </w:rPr>
                </w:rPrChange>
              </w:rPr>
              <w:t>a permit to enter the Terminal.</w:t>
            </w:r>
          </w:p>
          <w:p w14:paraId="57BBD0E5" w14:textId="77777777" w:rsidR="00400CA9" w:rsidRPr="00DD122E" w:rsidRDefault="00400CA9" w:rsidP="00400CA9">
            <w:pPr>
              <w:contextualSpacing/>
              <w:jc w:val="both"/>
              <w:rPr>
                <w:ins w:id="2269" w:author="Nataliya Tomaskovic" w:date="2022-08-18T21:31:00Z"/>
                <w:rFonts w:ascii="Times New Roman" w:eastAsia="Times New Roman" w:hAnsi="Times New Roman" w:cs="Times New Roman"/>
                <w:lang w:val="en-GB"/>
                <w:rPrChange w:id="2270" w:author="OLENA PASHKOVA (NEPTUNE.UA)" w:date="2022-11-21T15:27:00Z">
                  <w:rPr>
                    <w:ins w:id="2271" w:author="Nataliya Tomaskovic" w:date="2022-08-18T21:31:00Z"/>
                    <w:rFonts w:ascii="Times New Roman" w:eastAsia="Times New Roman" w:hAnsi="Times New Roman" w:cs="Times New Roman"/>
                    <w:lang w:val="en-GB"/>
                  </w:rPr>
                </w:rPrChange>
              </w:rPr>
            </w:pPr>
          </w:p>
          <w:p w14:paraId="5B49B6AF" w14:textId="77777777" w:rsidR="00400CA9" w:rsidRPr="00DD122E" w:rsidRDefault="00400CA9" w:rsidP="00400CA9">
            <w:pPr>
              <w:contextualSpacing/>
              <w:jc w:val="both"/>
              <w:rPr>
                <w:rFonts w:ascii="Times New Roman" w:eastAsia="Times New Roman" w:hAnsi="Times New Roman" w:cs="Times New Roman"/>
                <w:lang w:val="en-GB"/>
                <w:rPrChange w:id="2272" w:author="OLENA PASHKOVA (NEPTUNE.UA)" w:date="2022-11-21T15:27:00Z">
                  <w:rPr>
                    <w:rFonts w:ascii="Times New Roman" w:eastAsia="Times New Roman" w:hAnsi="Times New Roman" w:cs="Times New Roman"/>
                    <w:lang w:val="en-GB"/>
                  </w:rPr>
                </w:rPrChange>
              </w:rPr>
            </w:pPr>
          </w:p>
          <w:p w14:paraId="35F23B14" w14:textId="77777777" w:rsidR="00400CA9" w:rsidRPr="00DD122E" w:rsidRDefault="00400CA9" w:rsidP="00400CA9">
            <w:pPr>
              <w:contextualSpacing/>
              <w:jc w:val="both"/>
              <w:rPr>
                <w:rFonts w:ascii="Times New Roman" w:eastAsia="Times New Roman" w:hAnsi="Times New Roman" w:cs="Times New Roman"/>
                <w:lang w:val="en-GB"/>
                <w:rPrChange w:id="2273" w:author="OLENA PASHKOVA (NEPTUNE.UA)" w:date="2022-11-21T15:27:00Z">
                  <w:rPr>
                    <w:rFonts w:ascii="Times New Roman" w:eastAsia="Times New Roman" w:hAnsi="Times New Roman" w:cs="Times New Roman"/>
                    <w:lang w:val="en-GB"/>
                  </w:rPr>
                </w:rPrChange>
              </w:rPr>
            </w:pPr>
            <w:r w:rsidRPr="00DD122E">
              <w:rPr>
                <w:rFonts w:ascii="Times New Roman" w:eastAsia="Times New Roman" w:hAnsi="Times New Roman" w:cs="Times New Roman"/>
                <w:lang w:val="en-GB"/>
                <w:rPrChange w:id="2274" w:author="OLENA PASHKOVA (NEPTUNE.UA)" w:date="2022-11-21T15:27:00Z">
                  <w:rPr>
                    <w:rFonts w:ascii="Times New Roman" w:eastAsia="Times New Roman" w:hAnsi="Times New Roman" w:cs="Times New Roman"/>
                    <w:lang w:val="en-GB"/>
                  </w:rPr>
                </w:rPrChange>
              </w:rPr>
              <w:t>The Customer shall present the vessel for loading only upon receipt of written confirmations of the Contractor, which shall take maximum 1 (one) calendar day,  and the USPA, and, if the vessel doesn’t comply with the requirements of the Code of the Seaport, the Harbor Master, for acceptance of the such vessel within the agreed laycan.</w:t>
            </w:r>
          </w:p>
          <w:p w14:paraId="28D15080" w14:textId="77777777" w:rsidR="00400CA9" w:rsidRPr="00DD122E" w:rsidRDefault="00400CA9" w:rsidP="00400CA9">
            <w:pPr>
              <w:contextualSpacing/>
              <w:jc w:val="both"/>
              <w:rPr>
                <w:ins w:id="2275" w:author="Nataliya Tomaskovic" w:date="2022-08-18T20:03:00Z"/>
                <w:rFonts w:ascii="Times New Roman" w:eastAsia="Times New Roman" w:hAnsi="Times New Roman" w:cs="Times New Roman"/>
                <w:lang w:val="en-GB"/>
              </w:rPr>
            </w:pPr>
            <w:r w:rsidRPr="00DD122E">
              <w:rPr>
                <w:rFonts w:ascii="Times New Roman" w:eastAsia="Times New Roman" w:hAnsi="Times New Roman" w:cs="Times New Roman"/>
                <w:lang w:val="en-GB"/>
                <w:rPrChange w:id="2276" w:author="OLENA PASHKOVA (NEPTUNE.UA)" w:date="2022-11-21T15:27:00Z">
                  <w:rPr>
                    <w:rFonts w:ascii="Times New Roman" w:eastAsia="Times New Roman" w:hAnsi="Times New Roman" w:cs="Times New Roman"/>
                    <w:lang w:val="en-GB"/>
                  </w:rPr>
                </w:rPrChange>
              </w:rPr>
              <w:t>The Customer shall ensure, at its own expense, without the Contractor’s involvement, the departure formalities with  the port authorities</w:t>
            </w:r>
            <w:del w:id="2277" w:author="Nataliya Tomaskovic" w:date="2022-08-18T20:02:00Z">
              <w:r w:rsidRPr="00DD122E" w:rsidDel="00990C0F">
                <w:rPr>
                  <w:rFonts w:ascii="Times New Roman" w:eastAsia="Times New Roman" w:hAnsi="Times New Roman" w:cs="Times New Roman"/>
                  <w:lang w:val="en-GB"/>
                  <w:rPrChange w:id="2278" w:author="OLENA PASHKOVA (NEPTUNE.UA)" w:date="2022-11-21T15:27:00Z">
                    <w:rPr>
                      <w:rFonts w:ascii="Times New Roman" w:eastAsia="Times New Roman" w:hAnsi="Times New Roman" w:cs="Times New Roman"/>
                      <w:lang w:val="en-GB"/>
                    </w:rPr>
                  </w:rPrChange>
                </w:rPr>
                <w:delText xml:space="preserve"> </w:delText>
              </w:r>
              <w:commentRangeStart w:id="2279"/>
              <w:r w:rsidRPr="00DD122E" w:rsidDel="00990C0F">
                <w:rPr>
                  <w:rFonts w:ascii="Times New Roman" w:eastAsia="Times New Roman" w:hAnsi="Times New Roman" w:cs="Times New Roman"/>
                  <w:lang w:val="en-GB"/>
                  <w:rPrChange w:id="2280" w:author="OLENA PASHKOVA (NEPTUNE.UA)" w:date="2022-11-21T15:27:00Z">
                    <w:rPr>
                      <w:rFonts w:ascii="Times New Roman" w:eastAsia="Times New Roman" w:hAnsi="Times New Roman" w:cs="Times New Roman"/>
                      <w:lang w:val="en-GB"/>
                    </w:rPr>
                  </w:rPrChange>
                </w:rPr>
                <w:delText>at the berth and in the roads</w:delText>
              </w:r>
            </w:del>
            <w:commentRangeEnd w:id="2279"/>
            <w:r w:rsidRPr="00DD122E">
              <w:rPr>
                <w:rFonts w:ascii="Times New Roman" w:eastAsia="Calibri" w:hAnsi="Times New Roman" w:cs="Times New Roman"/>
                <w:rPrChange w:id="2281" w:author="OLENA PASHKOVA (NEPTUNE.UA)" w:date="2022-11-21T15:27:00Z">
                  <w:rPr>
                    <w:rFonts w:ascii="Calibri" w:eastAsia="Calibri" w:hAnsi="Calibri" w:cs="Times New Roman"/>
                    <w:sz w:val="16"/>
                    <w:szCs w:val="16"/>
                  </w:rPr>
                </w:rPrChange>
              </w:rPr>
              <w:commentReference w:id="2279"/>
            </w:r>
            <w:r w:rsidRPr="00DD122E">
              <w:rPr>
                <w:rFonts w:ascii="Times New Roman" w:eastAsia="Times New Roman" w:hAnsi="Times New Roman" w:cs="Times New Roman"/>
                <w:lang w:val="en-GB"/>
              </w:rPr>
              <w:t xml:space="preserve">. </w:t>
            </w:r>
          </w:p>
          <w:p w14:paraId="0109F700" w14:textId="16429AC1" w:rsidR="00400CA9" w:rsidRPr="00DD122E" w:rsidDel="00DA44F3" w:rsidRDefault="00400CA9" w:rsidP="00400CA9">
            <w:pPr>
              <w:contextualSpacing/>
              <w:jc w:val="both"/>
              <w:rPr>
                <w:del w:id="2282" w:author="Viktoriya Elik" w:date="2022-08-25T10:30:00Z"/>
                <w:rFonts w:ascii="Times New Roman" w:eastAsia="Times New Roman" w:hAnsi="Times New Roman" w:cs="Times New Roman"/>
                <w:lang w:val="en-GB"/>
                <w:rPrChange w:id="2283" w:author="OLENA PASHKOVA (NEPTUNE.UA)" w:date="2022-11-21T15:27:00Z">
                  <w:rPr>
                    <w:del w:id="2284" w:author="Viktoriya Elik" w:date="2022-08-25T10:30:00Z"/>
                    <w:rFonts w:ascii="Times New Roman" w:eastAsia="Times New Roman" w:hAnsi="Times New Roman" w:cs="Times New Roman"/>
                    <w:lang w:val="en-GB"/>
                  </w:rPr>
                </w:rPrChange>
              </w:rPr>
            </w:pPr>
            <w:commentRangeStart w:id="2285"/>
            <w:commentRangeStart w:id="2286"/>
            <w:del w:id="2287" w:author="OLENA PASHKOVA (NEPTUNE.UA)" w:date="2022-10-26T03:55:00Z">
              <w:r w:rsidRPr="006F5E0C" w:rsidDel="009F60A1">
                <w:rPr>
                  <w:rFonts w:ascii="Times New Roman" w:eastAsia="Times New Roman" w:hAnsi="Times New Roman" w:cs="Times New Roman"/>
                  <w:lang w:val="en-GB"/>
                </w:rPr>
                <w:delText xml:space="preserve">The Customer </w:delText>
              </w:r>
              <w:r w:rsidRPr="00DD122E" w:rsidDel="009F60A1">
                <w:rPr>
                  <w:rFonts w:ascii="Times New Roman" w:eastAsia="Times New Roman" w:hAnsi="Times New Roman" w:cs="Times New Roman"/>
                  <w:lang w:val="en-GB"/>
                  <w:rPrChange w:id="2288" w:author="OLENA PASHKOVA (NEPTUNE.UA)" w:date="2022-11-21T15:27:00Z">
                    <w:rPr>
                      <w:rFonts w:ascii="Times New Roman" w:eastAsia="Times New Roman" w:hAnsi="Times New Roman" w:cs="Times New Roman"/>
                      <w:lang w:val="en-GB"/>
                    </w:rPr>
                  </w:rPrChange>
                </w:rPr>
                <w:delText>shall take all measures to ensure the</w:delText>
              </w:r>
            </w:del>
            <w:ins w:id="2289" w:author="Nataliya Tomaskovic" w:date="2022-08-18T20:03:00Z">
              <w:del w:id="2290" w:author="OLENA PASHKOVA (NEPTUNE.UA)" w:date="2022-10-26T03:55:00Z">
                <w:r w:rsidRPr="00DD122E" w:rsidDel="009F60A1">
                  <w:rPr>
                    <w:rFonts w:ascii="Times New Roman" w:eastAsia="Times New Roman" w:hAnsi="Times New Roman" w:cs="Times New Roman"/>
                    <w:lang w:val="en-GB"/>
                    <w:rPrChange w:id="2291" w:author="OLENA PASHKOVA (NEPTUNE.UA)" w:date="2022-11-21T15:27:00Z">
                      <w:rPr>
                        <w:rFonts w:ascii="Times New Roman" w:eastAsia="Times New Roman" w:hAnsi="Times New Roman" w:cs="Times New Roman"/>
                        <w:lang w:val="en-GB"/>
                      </w:rPr>
                    </w:rPrChange>
                  </w:rPr>
                  <w:delText xml:space="preserve"> berth</w:delText>
                </w:r>
              </w:del>
            </w:ins>
            <w:del w:id="2292" w:author="OLENA PASHKOVA (NEPTUNE.UA)" w:date="2022-10-26T03:55:00Z">
              <w:r w:rsidRPr="00DD122E" w:rsidDel="009F60A1">
                <w:rPr>
                  <w:rFonts w:ascii="Times New Roman" w:eastAsia="Times New Roman" w:hAnsi="Times New Roman" w:cs="Times New Roman"/>
                  <w:lang w:val="en-GB"/>
                  <w:rPrChange w:id="2293" w:author="OLENA PASHKOVA (NEPTUNE.UA)" w:date="2022-11-21T15:27:00Z">
                    <w:rPr>
                      <w:rFonts w:ascii="Times New Roman" w:eastAsia="Times New Roman" w:hAnsi="Times New Roman" w:cs="Times New Roman"/>
                      <w:lang w:val="en-GB"/>
                    </w:rPr>
                  </w:rPrChange>
                </w:rPr>
                <w:delText xml:space="preserve"> </w:delText>
              </w:r>
            </w:del>
            <w:ins w:id="2294" w:author="Nataliya Tomaskovic" w:date="2022-08-18T20:03:00Z">
              <w:del w:id="2295" w:author="OLENA PASHKOVA (NEPTUNE.UA)" w:date="2022-10-26T03:55:00Z">
                <w:r w:rsidRPr="00DD122E" w:rsidDel="009F60A1">
                  <w:rPr>
                    <w:rFonts w:ascii="Times New Roman" w:eastAsia="Times New Roman" w:hAnsi="Times New Roman" w:cs="Times New Roman"/>
                    <w:lang w:val="en-GB"/>
                    <w:rPrChange w:id="2296" w:author="OLENA PASHKOVA (NEPTUNE.UA)" w:date="2022-11-21T15:27:00Z">
                      <w:rPr>
                        <w:rFonts w:ascii="Times New Roman" w:eastAsia="Times New Roman" w:hAnsi="Times New Roman" w:cs="Times New Roman"/>
                        <w:lang w:val="en-GB"/>
                      </w:rPr>
                    </w:rPrChange>
                  </w:rPr>
                  <w:delText xml:space="preserve">is freed </w:delText>
                </w:r>
              </w:del>
            </w:ins>
            <w:del w:id="2297" w:author="OLENA PASHKOVA (NEPTUNE.UA)" w:date="2022-10-26T03:55:00Z">
              <w:r w:rsidRPr="00DD122E" w:rsidDel="009F60A1">
                <w:rPr>
                  <w:rFonts w:ascii="Times New Roman" w:eastAsia="Times New Roman" w:hAnsi="Times New Roman" w:cs="Times New Roman"/>
                  <w:lang w:val="en-GB"/>
                  <w:rPrChange w:id="2298" w:author="OLENA PASHKOVA (NEPTUNE.UA)" w:date="2022-11-21T15:27:00Z">
                    <w:rPr>
                      <w:rFonts w:ascii="Times New Roman" w:eastAsia="Times New Roman" w:hAnsi="Times New Roman" w:cs="Times New Roman"/>
                      <w:lang w:val="en-GB"/>
                    </w:rPr>
                  </w:rPrChange>
                </w:rPr>
                <w:delText xml:space="preserve">release of berths as soon as possible, </w:delText>
              </w:r>
            </w:del>
            <w:ins w:id="2299" w:author="Nataliya Tomaskovic" w:date="2022-08-18T20:03:00Z">
              <w:del w:id="2300" w:author="OLENA PASHKOVA (NEPTUNE.UA)" w:date="2022-10-26T03:55:00Z">
                <w:r w:rsidRPr="00DD122E" w:rsidDel="009F60A1">
                  <w:rPr>
                    <w:rFonts w:ascii="Times New Roman" w:eastAsia="Times New Roman" w:hAnsi="Times New Roman" w:cs="Times New Roman"/>
                    <w:lang w:val="en-GB"/>
                    <w:rPrChange w:id="2301" w:author="OLENA PASHKOVA (NEPTUNE.UA)" w:date="2022-11-21T15:27:00Z">
                      <w:rPr>
                        <w:rFonts w:ascii="Times New Roman" w:eastAsia="Times New Roman" w:hAnsi="Times New Roman" w:cs="Times New Roman"/>
                        <w:lang w:val="en-GB"/>
                      </w:rPr>
                    </w:rPrChange>
                  </w:rPr>
                  <w:delText xml:space="preserve">and it </w:delText>
                </w:r>
              </w:del>
            </w:ins>
            <w:del w:id="2302" w:author="OLENA PASHKOVA (NEPTUNE.UA)" w:date="2022-10-26T03:55:00Z">
              <w:r w:rsidRPr="00DD122E" w:rsidDel="009F60A1">
                <w:rPr>
                  <w:rFonts w:ascii="Times New Roman" w:eastAsia="Times New Roman" w:hAnsi="Times New Roman" w:cs="Times New Roman"/>
                  <w:lang w:val="en-GB"/>
                  <w:rPrChange w:id="2303" w:author="OLENA PASHKOVA (NEPTUNE.UA)" w:date="2022-11-21T15:27:00Z">
                    <w:rPr>
                      <w:rFonts w:ascii="Times New Roman" w:eastAsia="Times New Roman" w:hAnsi="Times New Roman" w:cs="Times New Roman"/>
                      <w:lang w:val="en-GB"/>
                    </w:rPr>
                  </w:rPrChange>
                </w:rPr>
                <w:delText xml:space="preserve">which shall not exceed </w:delText>
              </w:r>
              <w:r w:rsidRPr="00DD122E" w:rsidDel="009F60A1">
                <w:rPr>
                  <w:rFonts w:ascii="Times New Roman" w:eastAsia="Times New Roman" w:hAnsi="Times New Roman" w:cs="Times New Roman"/>
                  <w:lang w:val="en-US"/>
                  <w:rPrChange w:id="2304" w:author="OLENA PASHKOVA (NEPTUNE.UA)" w:date="2022-11-21T15:27:00Z">
                    <w:rPr>
                      <w:rFonts w:ascii="Times New Roman" w:eastAsia="Times New Roman" w:hAnsi="Times New Roman" w:cs="Times New Roman"/>
                      <w:lang w:val="en-US"/>
                    </w:rPr>
                  </w:rPrChange>
                </w:rPr>
                <w:delText>5</w:delText>
              </w:r>
            </w:del>
            <w:ins w:id="2305" w:author="Nataliya Tomaskovic" w:date="2022-08-18T20:03:00Z">
              <w:del w:id="2306" w:author="OLENA PASHKOVA (NEPTUNE.UA)" w:date="2022-10-26T03:55:00Z">
                <w:r w:rsidRPr="00DD122E" w:rsidDel="009F60A1">
                  <w:rPr>
                    <w:rFonts w:ascii="Times New Roman" w:eastAsia="Times New Roman" w:hAnsi="Times New Roman" w:cs="Times New Roman"/>
                    <w:lang w:val="en-US"/>
                    <w:rPrChange w:id="2307" w:author="OLENA PASHKOVA (NEPTUNE.UA)" w:date="2022-11-21T15:27:00Z">
                      <w:rPr>
                        <w:rFonts w:ascii="Times New Roman" w:eastAsia="Times New Roman" w:hAnsi="Times New Roman" w:cs="Times New Roman"/>
                        <w:lang w:val="en-US"/>
                      </w:rPr>
                    </w:rPrChange>
                  </w:rPr>
                  <w:delText xml:space="preserve"> (five)</w:delText>
                </w:r>
              </w:del>
            </w:ins>
            <w:del w:id="2308" w:author="OLENA PASHKOVA (NEPTUNE.UA)" w:date="2022-10-26T03:55:00Z">
              <w:r w:rsidRPr="00DD122E" w:rsidDel="009F60A1">
                <w:rPr>
                  <w:rFonts w:ascii="Times New Roman" w:eastAsia="Times New Roman" w:hAnsi="Times New Roman" w:cs="Times New Roman"/>
                  <w:lang w:val="en-GB"/>
                  <w:rPrChange w:id="2309" w:author="OLENA PASHKOVA (NEPTUNE.UA)" w:date="2022-11-21T15:27:00Z">
                    <w:rPr>
                      <w:rFonts w:ascii="Times New Roman" w:eastAsia="Times New Roman" w:hAnsi="Times New Roman" w:cs="Times New Roman"/>
                      <w:lang w:val="en-GB"/>
                    </w:rPr>
                  </w:rPrChange>
                </w:rPr>
                <w:delText xml:space="preserve"> hours from the moment of completion of loading operations</w:delText>
              </w:r>
              <w:r w:rsidRPr="00DD122E" w:rsidDel="009F60A1">
                <w:rPr>
                  <w:rFonts w:ascii="Times New Roman" w:eastAsia="Times New Roman" w:hAnsi="Times New Roman" w:cs="Times New Roman"/>
                  <w:lang w:val="uk-UA"/>
                  <w:rPrChange w:id="2310" w:author="OLENA PASHKOVA (NEPTUNE.UA)" w:date="2022-11-21T15:27:00Z">
                    <w:rPr>
                      <w:rFonts w:ascii="Times New Roman" w:eastAsia="Times New Roman" w:hAnsi="Times New Roman" w:cs="Times New Roman"/>
                      <w:lang w:val="uk-UA"/>
                    </w:rPr>
                  </w:rPrChange>
                </w:rPr>
                <w:delText xml:space="preserve"> </w:delText>
              </w:r>
              <w:r w:rsidRPr="00DD122E" w:rsidDel="009F60A1">
                <w:rPr>
                  <w:rFonts w:ascii="Times New Roman" w:eastAsia="Times New Roman" w:hAnsi="Times New Roman" w:cs="Times New Roman"/>
                  <w:lang w:val="en-US"/>
                  <w:rPrChange w:id="2311" w:author="OLENA PASHKOVA (NEPTUNE.UA)" w:date="2022-11-21T15:27:00Z">
                    <w:rPr>
                      <w:rFonts w:ascii="Times New Roman" w:eastAsia="Times New Roman" w:hAnsi="Times New Roman" w:cs="Times New Roman"/>
                      <w:lang w:val="en-US"/>
                    </w:rPr>
                  </w:rPrChange>
                </w:rPr>
                <w:delText>by the Contractor</w:delText>
              </w:r>
            </w:del>
            <w:del w:id="2312" w:author="Viktoriya Elik" w:date="2022-08-25T10:30:00Z">
              <w:r w:rsidRPr="00DD122E" w:rsidDel="00DA44F3">
                <w:rPr>
                  <w:rFonts w:ascii="Times New Roman" w:eastAsia="Times New Roman" w:hAnsi="Times New Roman" w:cs="Times New Roman"/>
                  <w:lang w:val="en-GB"/>
                  <w:rPrChange w:id="2313" w:author="OLENA PASHKOVA (NEPTUNE.UA)" w:date="2022-11-21T15:27:00Z">
                    <w:rPr>
                      <w:rFonts w:ascii="Times New Roman" w:eastAsia="Times New Roman" w:hAnsi="Times New Roman" w:cs="Times New Roman"/>
                      <w:lang w:val="en-GB"/>
                    </w:rPr>
                  </w:rPrChange>
                </w:rPr>
                <w:delText xml:space="preserve">. </w:delText>
              </w:r>
            </w:del>
            <w:commentRangeEnd w:id="2285"/>
            <w:r w:rsidRPr="00DD122E">
              <w:rPr>
                <w:rFonts w:ascii="Times New Roman" w:eastAsia="Calibri" w:hAnsi="Times New Roman" w:cs="Times New Roman"/>
                <w:rPrChange w:id="2314" w:author="OLENA PASHKOVA (NEPTUNE.UA)" w:date="2022-11-21T15:27:00Z">
                  <w:rPr>
                    <w:rFonts w:ascii="Calibri" w:eastAsia="Calibri" w:hAnsi="Calibri" w:cs="Times New Roman"/>
                    <w:sz w:val="16"/>
                    <w:szCs w:val="16"/>
                  </w:rPr>
                </w:rPrChange>
              </w:rPr>
              <w:commentReference w:id="2285"/>
            </w:r>
          </w:p>
          <w:p w14:paraId="76556CD3" w14:textId="77777777" w:rsidR="00400CA9" w:rsidRPr="00DD122E" w:rsidDel="00A768B8" w:rsidRDefault="00400CA9" w:rsidP="00400CA9">
            <w:pPr>
              <w:contextualSpacing/>
              <w:jc w:val="both"/>
              <w:rPr>
                <w:del w:id="2315" w:author="Nataliya Tomaskovic" w:date="2022-08-18T20:05:00Z"/>
                <w:rFonts w:ascii="Times New Roman" w:eastAsia="Calibri" w:hAnsi="Times New Roman" w:cs="Times New Roman"/>
                <w:lang w:val="en-GB"/>
                <w:rPrChange w:id="2316" w:author="OLENA PASHKOVA (NEPTUNE.UA)" w:date="2022-11-21T15:27:00Z">
                  <w:rPr>
                    <w:del w:id="2317" w:author="Nataliya Tomaskovic" w:date="2022-08-18T20:05:00Z"/>
                    <w:rFonts w:ascii="Times New Roman" w:eastAsia="Calibri" w:hAnsi="Times New Roman" w:cs="Times New Roman"/>
                    <w:lang w:val="en-GB"/>
                  </w:rPr>
                </w:rPrChange>
              </w:rPr>
            </w:pPr>
            <w:del w:id="2318" w:author="Nataliya Tomaskovic" w:date="2022-08-18T20:05:00Z">
              <w:r w:rsidRPr="00DD122E" w:rsidDel="00A768B8">
                <w:rPr>
                  <w:rFonts w:ascii="Times New Roman" w:eastAsia="Times New Roman" w:hAnsi="Times New Roman" w:cs="Times New Roman"/>
                  <w:lang w:val="en-GB"/>
                  <w:rPrChange w:id="2319" w:author="OLENA PASHKOVA (NEPTUNE.UA)" w:date="2022-11-21T15:27:00Z">
                    <w:rPr>
                      <w:rFonts w:ascii="Times New Roman" w:eastAsia="Times New Roman" w:hAnsi="Times New Roman" w:cs="Times New Roman"/>
                      <w:lang w:val="en-GB"/>
                    </w:rPr>
                  </w:rPrChange>
                </w:rPr>
                <w:delText>Within three (3) business days prior to the delivery of the Grain to the Terminal, the Customer shall provide the Contractor export requirements concerning quality of the Grain to be loaded onto the Customer's Vessel.</w:delText>
              </w:r>
            </w:del>
            <w:commentRangeEnd w:id="2286"/>
            <w:r w:rsidRPr="00DD122E">
              <w:rPr>
                <w:rFonts w:ascii="Times New Roman" w:eastAsia="Calibri" w:hAnsi="Times New Roman" w:cs="Times New Roman"/>
                <w:rPrChange w:id="2320" w:author="OLENA PASHKOVA (NEPTUNE.UA)" w:date="2022-11-21T15:27:00Z">
                  <w:rPr>
                    <w:rFonts w:ascii="Calibri" w:eastAsia="Calibri" w:hAnsi="Calibri" w:cs="Times New Roman"/>
                    <w:sz w:val="16"/>
                    <w:szCs w:val="16"/>
                  </w:rPr>
                </w:rPrChange>
              </w:rPr>
              <w:commentReference w:id="2286"/>
            </w:r>
          </w:p>
          <w:p w14:paraId="463CD2D7" w14:textId="77777777" w:rsidR="00400CA9" w:rsidRPr="00DD122E" w:rsidRDefault="00400CA9" w:rsidP="00400CA9">
            <w:pPr>
              <w:contextualSpacing/>
              <w:jc w:val="both"/>
              <w:rPr>
                <w:ins w:id="2321" w:author="Nataliya Tomaskovic" w:date="2022-08-18T20:05:00Z"/>
                <w:rFonts w:ascii="Times New Roman" w:eastAsia="Times New Roman" w:hAnsi="Times New Roman" w:cs="Times New Roman"/>
                <w:b/>
                <w:lang w:val="en-GB"/>
                <w:rPrChange w:id="2322" w:author="OLENA PASHKOVA (NEPTUNE.UA)" w:date="2022-11-21T15:27:00Z">
                  <w:rPr>
                    <w:ins w:id="2323" w:author="Nataliya Tomaskovic" w:date="2022-08-18T20:05:00Z"/>
                    <w:rFonts w:ascii="Times New Roman" w:eastAsia="Times New Roman" w:hAnsi="Times New Roman" w:cs="Times New Roman"/>
                    <w:b/>
                    <w:lang w:val="en-GB"/>
                  </w:rPr>
                </w:rPrChange>
              </w:rPr>
            </w:pPr>
          </w:p>
          <w:p w14:paraId="26714E9C" w14:textId="77777777" w:rsidR="00400CA9" w:rsidRPr="00DD122E" w:rsidRDefault="00400CA9" w:rsidP="00400CA9">
            <w:pPr>
              <w:contextualSpacing/>
              <w:jc w:val="both"/>
              <w:rPr>
                <w:ins w:id="2324" w:author="Nataliya Tomaskovic" w:date="2022-08-18T20:05:00Z"/>
                <w:rFonts w:ascii="Times New Roman" w:eastAsia="Times New Roman" w:hAnsi="Times New Roman" w:cs="Times New Roman"/>
                <w:b/>
                <w:lang w:val="en-GB"/>
                <w:rPrChange w:id="2325" w:author="OLENA PASHKOVA (NEPTUNE.UA)" w:date="2022-11-21T15:27:00Z">
                  <w:rPr>
                    <w:ins w:id="2326" w:author="Nataliya Tomaskovic" w:date="2022-08-18T20:05:00Z"/>
                    <w:rFonts w:ascii="Times New Roman" w:eastAsia="Times New Roman" w:hAnsi="Times New Roman" w:cs="Times New Roman"/>
                    <w:b/>
                    <w:lang w:val="en-GB"/>
                  </w:rPr>
                </w:rPrChange>
              </w:rPr>
            </w:pPr>
          </w:p>
          <w:p w14:paraId="63E17B9B" w14:textId="77777777" w:rsidR="00400CA9" w:rsidRPr="00DD122E" w:rsidRDefault="00400CA9" w:rsidP="00400CA9">
            <w:pPr>
              <w:contextualSpacing/>
              <w:jc w:val="both"/>
              <w:rPr>
                <w:ins w:id="2327" w:author="Nataliya Tomaskovic" w:date="2022-08-18T20:05:00Z"/>
                <w:rFonts w:ascii="Times New Roman" w:eastAsia="Times New Roman" w:hAnsi="Times New Roman" w:cs="Times New Roman"/>
                <w:b/>
                <w:lang w:val="en-GB"/>
                <w:rPrChange w:id="2328" w:author="OLENA PASHKOVA (NEPTUNE.UA)" w:date="2022-11-21T15:27:00Z">
                  <w:rPr>
                    <w:ins w:id="2329" w:author="Nataliya Tomaskovic" w:date="2022-08-18T20:05:00Z"/>
                    <w:rFonts w:ascii="Times New Roman" w:eastAsia="Times New Roman" w:hAnsi="Times New Roman" w:cs="Times New Roman"/>
                    <w:b/>
                    <w:lang w:val="en-GB"/>
                  </w:rPr>
                </w:rPrChange>
              </w:rPr>
            </w:pPr>
          </w:p>
          <w:p w14:paraId="5C4FC758" w14:textId="77777777" w:rsidR="00400CA9" w:rsidRPr="00DD122E" w:rsidRDefault="00400CA9" w:rsidP="00400CA9">
            <w:pPr>
              <w:contextualSpacing/>
              <w:jc w:val="both"/>
              <w:rPr>
                <w:ins w:id="2330" w:author="Nataliya Tomaskovic" w:date="2022-08-18T21:32:00Z"/>
                <w:rFonts w:ascii="Times New Roman" w:eastAsia="Times New Roman" w:hAnsi="Times New Roman" w:cs="Times New Roman"/>
                <w:b/>
                <w:lang w:val="en-GB"/>
                <w:rPrChange w:id="2331" w:author="OLENA PASHKOVA (NEPTUNE.UA)" w:date="2022-11-21T15:27:00Z">
                  <w:rPr>
                    <w:ins w:id="2332" w:author="Nataliya Tomaskovic" w:date="2022-08-18T21:32:00Z"/>
                    <w:rFonts w:ascii="Times New Roman" w:eastAsia="Times New Roman" w:hAnsi="Times New Roman" w:cs="Times New Roman"/>
                    <w:b/>
                    <w:lang w:val="en-GB"/>
                  </w:rPr>
                </w:rPrChange>
              </w:rPr>
            </w:pPr>
          </w:p>
          <w:p w14:paraId="7B9F533B" w14:textId="77777777" w:rsidR="00400CA9" w:rsidRPr="00DD122E" w:rsidRDefault="00400CA9" w:rsidP="00400CA9">
            <w:pPr>
              <w:contextualSpacing/>
              <w:jc w:val="both"/>
              <w:rPr>
                <w:ins w:id="2333" w:author="Nataliya Tomaskovic" w:date="2022-08-19T19:18:00Z"/>
                <w:rFonts w:ascii="Times New Roman" w:eastAsia="Times New Roman" w:hAnsi="Times New Roman" w:cs="Times New Roman"/>
                <w:b/>
                <w:lang w:val="en-GB"/>
                <w:rPrChange w:id="2334" w:author="OLENA PASHKOVA (NEPTUNE.UA)" w:date="2022-11-21T15:27:00Z">
                  <w:rPr>
                    <w:ins w:id="2335" w:author="Nataliya Tomaskovic" w:date="2022-08-19T19:18:00Z"/>
                    <w:rFonts w:ascii="Times New Roman" w:eastAsia="Times New Roman" w:hAnsi="Times New Roman" w:cs="Times New Roman"/>
                    <w:b/>
                    <w:lang w:val="en-GB"/>
                  </w:rPr>
                </w:rPrChange>
              </w:rPr>
            </w:pPr>
          </w:p>
          <w:p w14:paraId="2A48FD97" w14:textId="77777777" w:rsidR="00400CA9" w:rsidRPr="00DD122E" w:rsidRDefault="00400CA9" w:rsidP="00400CA9">
            <w:pPr>
              <w:contextualSpacing/>
              <w:jc w:val="both"/>
              <w:rPr>
                <w:ins w:id="2336" w:author="Nataliya Tomaskovic" w:date="2022-08-18T21:32:00Z"/>
                <w:rFonts w:ascii="Times New Roman" w:eastAsia="Times New Roman" w:hAnsi="Times New Roman" w:cs="Times New Roman"/>
                <w:b/>
                <w:lang w:val="en-GB"/>
                <w:rPrChange w:id="2337" w:author="OLENA PASHKOVA (NEPTUNE.UA)" w:date="2022-11-21T15:27:00Z">
                  <w:rPr>
                    <w:ins w:id="2338" w:author="Nataliya Tomaskovic" w:date="2022-08-18T21:32:00Z"/>
                    <w:rFonts w:ascii="Times New Roman" w:eastAsia="Times New Roman" w:hAnsi="Times New Roman" w:cs="Times New Roman"/>
                    <w:b/>
                    <w:lang w:val="en-GB"/>
                  </w:rPr>
                </w:rPrChange>
              </w:rPr>
            </w:pPr>
          </w:p>
          <w:p w14:paraId="4D3546C6" w14:textId="77777777" w:rsidR="00400CA9" w:rsidRPr="00DD122E" w:rsidDel="00F070CB" w:rsidRDefault="00400CA9" w:rsidP="00400CA9">
            <w:pPr>
              <w:contextualSpacing/>
              <w:jc w:val="both"/>
              <w:rPr>
                <w:ins w:id="2339" w:author="Nataliya Tomaskovic" w:date="2022-08-18T20:05:00Z"/>
                <w:del w:id="2340" w:author="Viktoriya Elik" w:date="2022-08-25T10:27:00Z"/>
                <w:rFonts w:ascii="Times New Roman" w:eastAsia="Times New Roman" w:hAnsi="Times New Roman" w:cs="Times New Roman"/>
                <w:b/>
                <w:lang w:val="en-GB"/>
                <w:rPrChange w:id="2341" w:author="OLENA PASHKOVA (NEPTUNE.UA)" w:date="2022-11-21T15:27:00Z">
                  <w:rPr>
                    <w:ins w:id="2342" w:author="Nataliya Tomaskovic" w:date="2022-08-18T20:05:00Z"/>
                    <w:del w:id="2343" w:author="Viktoriya Elik" w:date="2022-08-25T10:27:00Z"/>
                    <w:rFonts w:ascii="Times New Roman" w:eastAsia="Times New Roman" w:hAnsi="Times New Roman" w:cs="Times New Roman"/>
                    <w:b/>
                    <w:lang w:val="en-GB"/>
                  </w:rPr>
                </w:rPrChange>
              </w:rPr>
            </w:pPr>
          </w:p>
          <w:p w14:paraId="0FE8E742" w14:textId="77777777" w:rsidR="00400CA9" w:rsidRPr="00DD122E" w:rsidDel="00F070CB" w:rsidRDefault="00400CA9" w:rsidP="00400CA9">
            <w:pPr>
              <w:contextualSpacing/>
              <w:jc w:val="both"/>
              <w:rPr>
                <w:del w:id="2344" w:author="Viktoriya Elik" w:date="2022-08-25T10:27:00Z"/>
                <w:rFonts w:ascii="Times New Roman" w:eastAsia="Calibri" w:hAnsi="Times New Roman" w:cs="Times New Roman"/>
                <w:b/>
                <w:lang w:val="en-GB"/>
                <w:rPrChange w:id="2345" w:author="OLENA PASHKOVA (NEPTUNE.UA)" w:date="2022-11-21T15:27:00Z">
                  <w:rPr>
                    <w:del w:id="2346" w:author="Viktoriya Elik" w:date="2022-08-25T10:27:00Z"/>
                    <w:rFonts w:ascii="Times New Roman" w:eastAsia="Calibri" w:hAnsi="Times New Roman" w:cs="Times New Roman"/>
                    <w:b/>
                    <w:lang w:val="en-GB"/>
                  </w:rPr>
                </w:rPrChange>
              </w:rPr>
            </w:pPr>
            <w:del w:id="2347" w:author="Viktoriya Elik" w:date="2022-08-25T10:27:00Z">
              <w:r w:rsidRPr="00DD122E" w:rsidDel="00F070CB">
                <w:rPr>
                  <w:rFonts w:ascii="Times New Roman" w:eastAsia="Times New Roman" w:hAnsi="Times New Roman" w:cs="Times New Roman"/>
                  <w:b/>
                  <w:lang w:val="en-GB"/>
                  <w:rPrChange w:id="2348" w:author="OLENA PASHKOVA (NEPTUNE.UA)" w:date="2022-11-21T15:27:00Z">
                    <w:rPr>
                      <w:rFonts w:ascii="Times New Roman" w:eastAsia="Times New Roman" w:hAnsi="Times New Roman" w:cs="Times New Roman"/>
                      <w:b/>
                      <w:lang w:val="en-GB"/>
                    </w:rPr>
                  </w:rPrChange>
                </w:rPr>
                <w:delText>In the field of labour protection</w:delText>
              </w:r>
            </w:del>
            <w:ins w:id="2349" w:author="Nataliya Tomaskovic" w:date="2022-08-18T21:32:00Z">
              <w:del w:id="2350" w:author="Viktoriya Elik" w:date="2022-08-25T10:27:00Z">
                <w:r w:rsidRPr="00DD122E" w:rsidDel="00F070CB">
                  <w:rPr>
                    <w:rFonts w:ascii="Times New Roman" w:eastAsia="Times New Roman" w:hAnsi="Times New Roman" w:cs="Times New Roman"/>
                    <w:b/>
                    <w:lang w:val="en-GB"/>
                    <w:rPrChange w:id="2351" w:author="OLENA PASHKOVA (NEPTUNE.UA)" w:date="2022-11-21T15:27:00Z">
                      <w:rPr>
                        <w:rFonts w:ascii="Times New Roman" w:eastAsia="Times New Roman" w:hAnsi="Times New Roman" w:cs="Times New Roman"/>
                        <w:b/>
                        <w:lang w:val="en-GB"/>
                      </w:rPr>
                    </w:rPrChange>
                  </w:rPr>
                  <w:delText>,</w:delText>
                </w:r>
              </w:del>
            </w:ins>
            <w:del w:id="2352" w:author="Viktoriya Elik" w:date="2022-08-25T10:27:00Z">
              <w:r w:rsidRPr="00DD122E" w:rsidDel="00F070CB">
                <w:rPr>
                  <w:rFonts w:ascii="Times New Roman" w:eastAsia="Times New Roman" w:hAnsi="Times New Roman" w:cs="Times New Roman"/>
                  <w:b/>
                  <w:lang w:val="en-GB"/>
                  <w:rPrChange w:id="2353" w:author="OLENA PASHKOVA (NEPTUNE.UA)" w:date="2022-11-21T15:27:00Z">
                    <w:rPr>
                      <w:rFonts w:ascii="Times New Roman" w:eastAsia="Times New Roman" w:hAnsi="Times New Roman" w:cs="Times New Roman"/>
                      <w:b/>
                      <w:lang w:val="en-GB"/>
                    </w:rPr>
                  </w:rPrChange>
                </w:rPr>
                <w:delText xml:space="preserve"> the Customer shall:</w:delText>
              </w:r>
            </w:del>
          </w:p>
          <w:p w14:paraId="74FC93D5" w14:textId="77777777" w:rsidR="00400CA9" w:rsidRPr="00DD122E" w:rsidDel="00F070CB" w:rsidRDefault="00400CA9" w:rsidP="00400CA9">
            <w:pPr>
              <w:numPr>
                <w:ilvl w:val="0"/>
                <w:numId w:val="4"/>
              </w:numPr>
              <w:contextualSpacing/>
              <w:jc w:val="both"/>
              <w:rPr>
                <w:del w:id="2354" w:author="Viktoriya Elik" w:date="2022-08-25T10:27:00Z"/>
                <w:rFonts w:ascii="Times New Roman" w:eastAsia="Calibri" w:hAnsi="Times New Roman" w:cs="Times New Roman"/>
                <w:lang w:val="en-GB"/>
                <w:rPrChange w:id="2355" w:author="OLENA PASHKOVA (NEPTUNE.UA)" w:date="2022-11-21T15:27:00Z">
                  <w:rPr>
                    <w:del w:id="2356" w:author="Viktoriya Elik" w:date="2022-08-25T10:27:00Z"/>
                    <w:rFonts w:ascii="Times New Roman" w:eastAsia="Calibri" w:hAnsi="Times New Roman" w:cs="Times New Roman"/>
                    <w:lang w:val="en-GB"/>
                  </w:rPr>
                </w:rPrChange>
              </w:rPr>
            </w:pPr>
            <w:del w:id="2357" w:author="Viktoriya Elik" w:date="2022-08-25T10:27:00Z">
              <w:r w:rsidRPr="00DD122E" w:rsidDel="00F070CB">
                <w:rPr>
                  <w:rFonts w:ascii="Times New Roman" w:eastAsia="Times New Roman" w:hAnsi="Times New Roman" w:cs="Times New Roman"/>
                  <w:lang w:val="en-GB"/>
                  <w:rPrChange w:id="2358" w:author="OLENA PASHKOVA (NEPTUNE.UA)" w:date="2022-11-21T15:27:00Z">
                    <w:rPr>
                      <w:rFonts w:ascii="Times New Roman" w:eastAsia="Times New Roman" w:hAnsi="Times New Roman" w:cs="Times New Roman"/>
                      <w:lang w:val="en-GB"/>
                    </w:rPr>
                  </w:rPrChange>
                </w:rPr>
                <w:delText xml:space="preserve">Organize the work of its </w:delText>
              </w:r>
            </w:del>
            <w:ins w:id="2359" w:author="Nataliya Tomaskovic" w:date="2022-08-18T20:06:00Z">
              <w:del w:id="2360" w:author="Viktoriya Elik" w:date="2022-08-25T10:27:00Z">
                <w:r w:rsidRPr="00DD122E" w:rsidDel="00F070CB">
                  <w:rPr>
                    <w:rFonts w:ascii="Times New Roman" w:eastAsia="Times New Roman" w:hAnsi="Times New Roman" w:cs="Times New Roman"/>
                    <w:lang w:val="en-GB"/>
                    <w:rPrChange w:id="2361" w:author="OLENA PASHKOVA (NEPTUNE.UA)" w:date="2022-11-21T15:27:00Z">
                      <w:rPr>
                        <w:rFonts w:ascii="Times New Roman" w:eastAsia="Times New Roman" w:hAnsi="Times New Roman" w:cs="Times New Roman"/>
                        <w:lang w:val="en-GB"/>
                      </w:rPr>
                    </w:rPrChange>
                  </w:rPr>
                  <w:delText xml:space="preserve">the </w:delText>
                </w:r>
              </w:del>
            </w:ins>
            <w:del w:id="2362" w:author="Viktoriya Elik" w:date="2022-08-25T10:27:00Z">
              <w:r w:rsidRPr="00DD122E" w:rsidDel="00F070CB">
                <w:rPr>
                  <w:rFonts w:ascii="Times New Roman" w:eastAsia="Times New Roman" w:hAnsi="Times New Roman" w:cs="Times New Roman"/>
                  <w:lang w:val="en-GB"/>
                  <w:rPrChange w:id="2363" w:author="OLENA PASHKOVA (NEPTUNE.UA)" w:date="2022-11-21T15:27:00Z">
                    <w:rPr>
                      <w:rFonts w:ascii="Times New Roman" w:eastAsia="Times New Roman" w:hAnsi="Times New Roman" w:cs="Times New Roman"/>
                      <w:lang w:val="en-GB"/>
                    </w:rPr>
                  </w:rPrChange>
                </w:rPr>
                <w:delText xml:space="preserve">Customer’s employees regarding safe performance of works on the territory of the Terminal under </w:delText>
              </w:r>
            </w:del>
            <w:ins w:id="2364" w:author="Nataliya Tomaskovic" w:date="2022-08-18T20:06:00Z">
              <w:del w:id="2365" w:author="Viktoriya Elik" w:date="2022-08-25T10:27:00Z">
                <w:r w:rsidRPr="00DD122E" w:rsidDel="00F070CB">
                  <w:rPr>
                    <w:rFonts w:ascii="Times New Roman" w:eastAsia="Times New Roman" w:hAnsi="Times New Roman" w:cs="Times New Roman"/>
                    <w:lang w:val="en-GB"/>
                    <w:rPrChange w:id="2366" w:author="OLENA PASHKOVA (NEPTUNE.UA)" w:date="2022-11-21T15:27:00Z">
                      <w:rPr>
                        <w:rFonts w:ascii="Times New Roman" w:eastAsia="Times New Roman" w:hAnsi="Times New Roman" w:cs="Times New Roman"/>
                        <w:lang w:val="en-GB"/>
                      </w:rPr>
                    </w:rPrChange>
                  </w:rPr>
                  <w:delText>as per</w:delText>
                </w:r>
              </w:del>
            </w:ins>
            <w:del w:id="2367" w:author="Viktoriya Elik" w:date="2022-08-25T10:27:00Z">
              <w:r w:rsidRPr="00DD122E" w:rsidDel="00F070CB">
                <w:rPr>
                  <w:rFonts w:ascii="Times New Roman" w:eastAsia="Times New Roman" w:hAnsi="Times New Roman" w:cs="Times New Roman"/>
                  <w:lang w:val="en-GB"/>
                  <w:rPrChange w:id="2368" w:author="OLENA PASHKOVA (NEPTUNE.UA)" w:date="2022-11-21T15:27:00Z">
                    <w:rPr>
                      <w:rFonts w:ascii="Times New Roman" w:eastAsia="Times New Roman" w:hAnsi="Times New Roman" w:cs="Times New Roman"/>
                      <w:lang w:val="en-GB"/>
                    </w:rPr>
                  </w:rPrChange>
                </w:rPr>
                <w:delText>the current legislation of Ukraine;</w:delText>
              </w:r>
            </w:del>
          </w:p>
          <w:p w14:paraId="18C04FD0" w14:textId="77777777" w:rsidR="00400CA9" w:rsidRPr="00DD122E" w:rsidDel="00F070CB" w:rsidRDefault="00400CA9" w:rsidP="00400CA9">
            <w:pPr>
              <w:numPr>
                <w:ilvl w:val="0"/>
                <w:numId w:val="4"/>
              </w:numPr>
              <w:contextualSpacing/>
              <w:jc w:val="both"/>
              <w:rPr>
                <w:del w:id="2369" w:author="Viktoriya Elik" w:date="2022-08-25T10:27:00Z"/>
                <w:rFonts w:ascii="Times New Roman" w:eastAsia="Calibri" w:hAnsi="Times New Roman" w:cs="Times New Roman"/>
                <w:highlight w:val="yellow"/>
                <w:lang w:val="en-GB"/>
                <w:rPrChange w:id="2370" w:author="OLENA PASHKOVA (NEPTUNE.UA)" w:date="2022-11-21T15:27:00Z">
                  <w:rPr>
                    <w:del w:id="2371" w:author="Viktoriya Elik" w:date="2022-08-25T10:27:00Z"/>
                    <w:rFonts w:ascii="Times New Roman" w:eastAsia="Calibri" w:hAnsi="Times New Roman" w:cs="Times New Roman"/>
                    <w:highlight w:val="yellow"/>
                    <w:lang w:val="en-GB"/>
                  </w:rPr>
                </w:rPrChange>
              </w:rPr>
            </w:pPr>
            <w:del w:id="2372" w:author="Viktoriya Elik" w:date="2022-08-25T10:27:00Z">
              <w:r w:rsidRPr="00DD122E" w:rsidDel="00F070CB">
                <w:rPr>
                  <w:rFonts w:ascii="Times New Roman" w:eastAsia="Times New Roman" w:hAnsi="Times New Roman" w:cs="Times New Roman"/>
                  <w:highlight w:val="yellow"/>
                  <w:lang w:val="en-GB"/>
                  <w:rPrChange w:id="2373" w:author="OLENA PASHKOVA (NEPTUNE.UA)" w:date="2022-11-21T15:27:00Z">
                    <w:rPr>
                      <w:rFonts w:ascii="Times New Roman" w:eastAsia="Times New Roman" w:hAnsi="Times New Roman" w:cs="Times New Roman"/>
                      <w:highlight w:val="yellow"/>
                      <w:lang w:val="en-GB"/>
                    </w:rPr>
                  </w:rPrChange>
                </w:rPr>
                <w:delText>Provide briefings on labour protection, fire safety and technogenic safety to its employees;</w:delText>
              </w:r>
            </w:del>
          </w:p>
          <w:p w14:paraId="24C294BD" w14:textId="77777777" w:rsidR="00400CA9" w:rsidRPr="00DD122E" w:rsidDel="00F070CB" w:rsidRDefault="00400CA9" w:rsidP="00400CA9">
            <w:pPr>
              <w:numPr>
                <w:ilvl w:val="0"/>
                <w:numId w:val="4"/>
              </w:numPr>
              <w:contextualSpacing/>
              <w:jc w:val="both"/>
              <w:rPr>
                <w:del w:id="2374" w:author="Viktoriya Elik" w:date="2022-08-25T10:27:00Z"/>
                <w:rFonts w:ascii="Times New Roman" w:eastAsia="Calibri" w:hAnsi="Times New Roman" w:cs="Times New Roman"/>
                <w:highlight w:val="yellow"/>
                <w:lang w:val="en-GB"/>
                <w:rPrChange w:id="2375" w:author="OLENA PASHKOVA (NEPTUNE.UA)" w:date="2022-11-21T15:27:00Z">
                  <w:rPr>
                    <w:del w:id="2376" w:author="Viktoriya Elik" w:date="2022-08-25T10:27:00Z"/>
                    <w:rFonts w:ascii="Times New Roman" w:eastAsia="Calibri" w:hAnsi="Times New Roman" w:cs="Times New Roman"/>
                    <w:lang w:val="en-GB"/>
                  </w:rPr>
                </w:rPrChange>
              </w:rPr>
            </w:pPr>
            <w:commentRangeStart w:id="2377"/>
            <w:del w:id="2378" w:author="Viktoriya Elik" w:date="2022-08-25T10:27:00Z">
              <w:r w:rsidRPr="00DD122E" w:rsidDel="00F070CB">
                <w:rPr>
                  <w:rFonts w:ascii="Times New Roman" w:eastAsia="Times New Roman" w:hAnsi="Times New Roman" w:cs="Times New Roman"/>
                  <w:highlight w:val="yellow"/>
                  <w:lang w:val="en-GB"/>
                  <w:rPrChange w:id="2379" w:author="OLENA PASHKOVA (NEPTUNE.UA)" w:date="2022-11-21T15:27:00Z">
                    <w:rPr>
                      <w:rFonts w:ascii="Times New Roman" w:eastAsia="Times New Roman" w:hAnsi="Times New Roman" w:cs="Times New Roman"/>
                      <w:highlight w:val="yellow"/>
                      <w:lang w:val="en-GB"/>
                    </w:rPr>
                  </w:rPrChange>
                </w:rPr>
                <w:delText>Control their compliance with the current regulations on labour protection, provides all Customer’s employees with PPE (personal protection equipment);</w:delText>
              </w:r>
              <w:commentRangeEnd w:id="2377"/>
              <w:r w:rsidRPr="00DD122E" w:rsidDel="00F070CB">
                <w:rPr>
                  <w:rFonts w:ascii="Times New Roman" w:eastAsia="Calibri" w:hAnsi="Times New Roman" w:cs="Times New Roman"/>
                  <w:rPrChange w:id="2380" w:author="OLENA PASHKOVA (NEPTUNE.UA)" w:date="2022-11-21T15:27:00Z">
                    <w:rPr>
                      <w:rFonts w:ascii="Calibri" w:eastAsia="Calibri" w:hAnsi="Calibri" w:cs="Times New Roman"/>
                      <w:sz w:val="16"/>
                      <w:szCs w:val="16"/>
                    </w:rPr>
                  </w:rPrChange>
                </w:rPr>
                <w:commentReference w:id="2377"/>
              </w:r>
            </w:del>
          </w:p>
          <w:p w14:paraId="57D0D6A6" w14:textId="77777777" w:rsidR="00400CA9" w:rsidRPr="00DD122E" w:rsidDel="00F070CB" w:rsidRDefault="00400CA9" w:rsidP="00400CA9">
            <w:pPr>
              <w:numPr>
                <w:ilvl w:val="0"/>
                <w:numId w:val="4"/>
              </w:numPr>
              <w:contextualSpacing/>
              <w:jc w:val="both"/>
              <w:rPr>
                <w:del w:id="2381" w:author="Viktoriya Elik" w:date="2022-08-25T10:27:00Z"/>
                <w:rFonts w:ascii="Times New Roman" w:eastAsia="Calibri" w:hAnsi="Times New Roman" w:cs="Times New Roman"/>
                <w:highlight w:val="yellow"/>
                <w:lang w:val="en-GB"/>
                <w:rPrChange w:id="2382" w:author="OLENA PASHKOVA (NEPTUNE.UA)" w:date="2022-11-21T15:27:00Z">
                  <w:rPr>
                    <w:del w:id="2383" w:author="Viktoriya Elik" w:date="2022-08-25T10:27:00Z"/>
                    <w:rFonts w:ascii="Times New Roman" w:eastAsia="Calibri" w:hAnsi="Times New Roman" w:cs="Times New Roman"/>
                    <w:lang w:val="en-GB"/>
                  </w:rPr>
                </w:rPrChange>
              </w:rPr>
            </w:pPr>
            <w:del w:id="2384" w:author="Viktoriya Elik" w:date="2022-08-25T10:27:00Z">
              <w:r w:rsidRPr="00DD122E" w:rsidDel="00F070CB">
                <w:rPr>
                  <w:rFonts w:ascii="Times New Roman" w:eastAsia="Times New Roman" w:hAnsi="Times New Roman" w:cs="Times New Roman"/>
                  <w:highlight w:val="yellow"/>
                  <w:lang w:val="en-GB"/>
                  <w:rPrChange w:id="2385" w:author="OLENA PASHKOVA (NEPTUNE.UA)" w:date="2022-11-21T15:27:00Z">
                    <w:rPr>
                      <w:rFonts w:ascii="Times New Roman" w:eastAsia="Times New Roman" w:hAnsi="Times New Roman" w:cs="Times New Roman"/>
                      <w:lang w:val="en-GB"/>
                    </w:rPr>
                  </w:rPrChange>
                </w:rPr>
                <w:delText>Orrganize and be responsible for fire and environmental safety on the territory pf the Terminal, and also bear responsibility in accordance with the established procedure by law for violating the safety measures by its employees</w:delText>
              </w:r>
              <w:r w:rsidRPr="00DD122E" w:rsidDel="00F070CB">
                <w:rPr>
                  <w:rFonts w:ascii="Times New Roman" w:eastAsia="Times New Roman" w:hAnsi="Times New Roman" w:cs="Times New Roman"/>
                  <w:highlight w:val="yellow"/>
                  <w:lang w:val="uk-UA"/>
                  <w:rPrChange w:id="2386" w:author="OLENA PASHKOVA (NEPTUNE.UA)" w:date="2022-11-21T15:27:00Z">
                    <w:rPr>
                      <w:rFonts w:ascii="Times New Roman" w:eastAsia="Times New Roman" w:hAnsi="Times New Roman" w:cs="Times New Roman"/>
                      <w:lang w:val="uk-UA"/>
                    </w:rPr>
                  </w:rPrChange>
                </w:rPr>
                <w:delText xml:space="preserve"> (</w:delText>
              </w:r>
              <w:r w:rsidRPr="00DD122E" w:rsidDel="00F070CB">
                <w:rPr>
                  <w:rFonts w:ascii="Times New Roman" w:eastAsia="Times New Roman" w:hAnsi="Times New Roman" w:cs="Times New Roman"/>
                  <w:highlight w:val="yellow"/>
                  <w:lang w:val="en-US"/>
                  <w:rPrChange w:id="2387" w:author="OLENA PASHKOVA (NEPTUNE.UA)" w:date="2022-11-21T15:27:00Z">
                    <w:rPr>
                      <w:rFonts w:ascii="Times New Roman" w:eastAsia="Times New Roman" w:hAnsi="Times New Roman" w:cs="Times New Roman"/>
                      <w:lang w:val="en-US"/>
                    </w:rPr>
                  </w:rPrChange>
                </w:rPr>
                <w:delText>the therd parties involved by him)</w:delText>
              </w:r>
              <w:r w:rsidRPr="00DD122E" w:rsidDel="00F070CB">
                <w:rPr>
                  <w:rFonts w:ascii="Times New Roman" w:eastAsia="Times New Roman" w:hAnsi="Times New Roman" w:cs="Times New Roman"/>
                  <w:highlight w:val="yellow"/>
                  <w:lang w:val="en-GB"/>
                  <w:rPrChange w:id="2388" w:author="OLENA PASHKOVA (NEPTUNE.UA)" w:date="2022-11-21T15:27:00Z">
                    <w:rPr>
                      <w:rFonts w:ascii="Times New Roman" w:eastAsia="Times New Roman" w:hAnsi="Times New Roman" w:cs="Times New Roman"/>
                      <w:lang w:val="en-GB"/>
                    </w:rPr>
                  </w:rPrChange>
                </w:rPr>
                <w:delText xml:space="preserve"> during their activity on the territory of the Terminal.</w:delText>
              </w:r>
            </w:del>
          </w:p>
          <w:p w14:paraId="01C77CCB" w14:textId="77777777" w:rsidR="00400CA9" w:rsidRPr="00DD122E" w:rsidDel="00F070CB" w:rsidRDefault="00400CA9" w:rsidP="00400CA9">
            <w:pPr>
              <w:contextualSpacing/>
              <w:jc w:val="both"/>
              <w:rPr>
                <w:ins w:id="2389" w:author="Nataliya Tomaskovic" w:date="2022-08-18T21:33:00Z"/>
                <w:del w:id="2390" w:author="Viktoriya Elik" w:date="2022-08-25T10:27:00Z"/>
                <w:rFonts w:ascii="Times New Roman" w:eastAsia="Times New Roman" w:hAnsi="Times New Roman" w:cs="Times New Roman"/>
                <w:lang w:val="en-GB"/>
              </w:rPr>
            </w:pPr>
          </w:p>
          <w:p w14:paraId="5D0B2D18" w14:textId="77777777" w:rsidR="00400CA9" w:rsidRPr="00DD122E" w:rsidDel="00F070CB" w:rsidRDefault="00400CA9" w:rsidP="00400CA9">
            <w:pPr>
              <w:contextualSpacing/>
              <w:jc w:val="both"/>
              <w:rPr>
                <w:ins w:id="2391" w:author="Nataliya Tomaskovic" w:date="2022-08-18T20:09:00Z"/>
                <w:del w:id="2392" w:author="Viktoriya Elik" w:date="2022-08-25T10:27:00Z"/>
                <w:rFonts w:ascii="Times New Roman" w:eastAsia="Times New Roman" w:hAnsi="Times New Roman" w:cs="Times New Roman"/>
                <w:lang w:val="en-GB"/>
              </w:rPr>
            </w:pPr>
          </w:p>
          <w:p w14:paraId="10CDD827" w14:textId="77777777" w:rsidR="00400CA9" w:rsidRPr="00DD122E" w:rsidDel="00F070CB" w:rsidRDefault="00400CA9" w:rsidP="00400CA9">
            <w:pPr>
              <w:contextualSpacing/>
              <w:jc w:val="both"/>
              <w:rPr>
                <w:ins w:id="2393" w:author="Nataliya Tomaskovic" w:date="2022-08-18T20:09:00Z"/>
                <w:del w:id="2394" w:author="Viktoriya Elik" w:date="2022-08-25T10:27:00Z"/>
                <w:rFonts w:ascii="Times New Roman" w:eastAsia="Times New Roman" w:hAnsi="Times New Roman" w:cs="Times New Roman"/>
                <w:lang w:val="en-GB"/>
                <w:rPrChange w:id="2395" w:author="OLENA PASHKOVA (NEPTUNE.UA)" w:date="2022-11-21T15:27:00Z">
                  <w:rPr>
                    <w:ins w:id="2396" w:author="Nataliya Tomaskovic" w:date="2022-08-18T20:09:00Z"/>
                    <w:del w:id="2397" w:author="Viktoriya Elik" w:date="2022-08-25T10:27:00Z"/>
                    <w:rFonts w:ascii="Times New Roman" w:eastAsia="Times New Roman" w:hAnsi="Times New Roman" w:cs="Times New Roman"/>
                    <w:lang w:val="en-GB"/>
                  </w:rPr>
                </w:rPrChange>
              </w:rPr>
            </w:pPr>
          </w:p>
          <w:p w14:paraId="43E9FFE6" w14:textId="77777777" w:rsidR="00400CA9" w:rsidRPr="00DD122E" w:rsidDel="00F070CB" w:rsidRDefault="00400CA9" w:rsidP="00400CA9">
            <w:pPr>
              <w:contextualSpacing/>
              <w:jc w:val="both"/>
              <w:rPr>
                <w:ins w:id="2398" w:author="Nataliya Tomaskovic" w:date="2022-08-18T20:10:00Z"/>
                <w:del w:id="2399" w:author="Viktoriya Elik" w:date="2022-08-25T10:27:00Z"/>
                <w:rFonts w:ascii="Times New Roman" w:eastAsia="Times New Roman" w:hAnsi="Times New Roman" w:cs="Times New Roman"/>
                <w:lang w:val="en-GB"/>
                <w:rPrChange w:id="2400" w:author="OLENA PASHKOVA (NEPTUNE.UA)" w:date="2022-11-21T15:27:00Z">
                  <w:rPr>
                    <w:ins w:id="2401" w:author="Nataliya Tomaskovic" w:date="2022-08-18T20:10:00Z"/>
                    <w:del w:id="2402" w:author="Viktoriya Elik" w:date="2022-08-25T10:27:00Z"/>
                    <w:rFonts w:ascii="Times New Roman" w:eastAsia="Times New Roman" w:hAnsi="Times New Roman" w:cs="Times New Roman"/>
                    <w:lang w:val="en-GB"/>
                  </w:rPr>
                </w:rPrChange>
              </w:rPr>
            </w:pPr>
            <w:del w:id="2403" w:author="Viktoriya Elik" w:date="2022-08-25T10:27:00Z">
              <w:r w:rsidRPr="00DD122E" w:rsidDel="00F070CB">
                <w:rPr>
                  <w:rFonts w:ascii="Times New Roman" w:eastAsia="Times New Roman" w:hAnsi="Times New Roman" w:cs="Times New Roman"/>
                  <w:highlight w:val="yellow"/>
                  <w:lang w:val="en-GB"/>
                  <w:rPrChange w:id="2404" w:author="OLENA PASHKOVA (NEPTUNE.UA)" w:date="2022-11-21T15:27:00Z">
                    <w:rPr>
                      <w:rFonts w:ascii="Times New Roman" w:eastAsia="Times New Roman" w:hAnsi="Times New Roman" w:cs="Times New Roman"/>
                      <w:highlight w:val="yellow"/>
                      <w:lang w:val="en-GB"/>
                    </w:rPr>
                  </w:rPrChange>
                </w:rPr>
                <w:delText>The Customer shall notify the Contractor in writing of the list of authorized persons who are entitled to take up the cargo on the Cust</w:delText>
              </w:r>
            </w:del>
            <w:ins w:id="2405" w:author="Nataliya Tomaskovic" w:date="2022-08-18T21:39:00Z">
              <w:del w:id="2406" w:author="Viktoriya Elik" w:date="2022-08-25T10:27:00Z">
                <w:r w:rsidRPr="00DD122E" w:rsidDel="00F070CB">
                  <w:rPr>
                    <w:rFonts w:ascii="Times New Roman" w:eastAsia="Times New Roman" w:hAnsi="Times New Roman" w:cs="Times New Roman"/>
                    <w:highlight w:val="yellow"/>
                    <w:lang w:val="en-GB"/>
                    <w:rPrChange w:id="2407" w:author="OLENA PASHKOVA (NEPTUNE.UA)" w:date="2022-11-21T15:27:00Z">
                      <w:rPr>
                        <w:rFonts w:ascii="Times New Roman" w:eastAsia="Times New Roman" w:hAnsi="Times New Roman" w:cs="Times New Roman"/>
                        <w:highlight w:val="yellow"/>
                        <w:lang w:val="en-GB"/>
                      </w:rPr>
                    </w:rPrChange>
                  </w:rPr>
                  <w:delText>’</w:delText>
                </w:r>
              </w:del>
            </w:ins>
            <w:del w:id="2408" w:author="Viktoriya Elik" w:date="2022-08-25T10:27:00Z">
              <w:r w:rsidRPr="00DD122E" w:rsidDel="00F070CB">
                <w:rPr>
                  <w:rFonts w:ascii="Times New Roman" w:eastAsia="Times New Roman" w:hAnsi="Times New Roman" w:cs="Times New Roman"/>
                  <w:highlight w:val="yellow"/>
                  <w:lang w:val="en-GB"/>
                  <w:rPrChange w:id="2409" w:author="OLENA PASHKOVA (NEPTUNE.UA)" w:date="2022-11-21T15:27:00Z">
                    <w:rPr>
                      <w:rFonts w:ascii="Times New Roman" w:eastAsia="Times New Roman" w:hAnsi="Times New Roman" w:cs="Times New Roman"/>
                      <w:lang w:val="en-GB"/>
                    </w:rPr>
                  </w:rPrChange>
                </w:rPr>
                <w:delText>omer's behalf for the purpose of organizing its shipment to the vessel on the basis of the duly executed Dispatch order who has the right to sign it.</w:delText>
              </w:r>
              <w:r w:rsidRPr="00DD122E" w:rsidDel="00F070CB">
                <w:rPr>
                  <w:rFonts w:ascii="Times New Roman" w:eastAsia="Times New Roman" w:hAnsi="Times New Roman" w:cs="Times New Roman"/>
                  <w:lang w:val="en-GB"/>
                  <w:rPrChange w:id="2410" w:author="OLENA PASHKOVA (NEPTUNE.UA)" w:date="2022-11-21T15:27:00Z">
                    <w:rPr>
                      <w:rFonts w:ascii="Times New Roman" w:eastAsia="Times New Roman" w:hAnsi="Times New Roman" w:cs="Times New Roman"/>
                      <w:lang w:val="en-GB"/>
                    </w:rPr>
                  </w:rPrChange>
                </w:rPr>
                <w:delText xml:space="preserve"> </w:delText>
              </w:r>
            </w:del>
          </w:p>
          <w:p w14:paraId="030AE915" w14:textId="77777777" w:rsidR="00400CA9" w:rsidRPr="00DD122E" w:rsidRDefault="00400CA9" w:rsidP="00400CA9">
            <w:pPr>
              <w:contextualSpacing/>
              <w:jc w:val="both"/>
              <w:rPr>
                <w:rFonts w:ascii="Times New Roman" w:eastAsia="Times New Roman" w:hAnsi="Times New Roman" w:cs="Times New Roman"/>
                <w:lang w:val="en-GB"/>
                <w:rPrChange w:id="2411" w:author="OLENA PASHKOVA (NEPTUNE.UA)" w:date="2022-11-21T15:27:00Z">
                  <w:rPr>
                    <w:rFonts w:ascii="Times New Roman" w:eastAsia="Times New Roman" w:hAnsi="Times New Roman" w:cs="Times New Roman"/>
                    <w:lang w:val="en-GB"/>
                  </w:rPr>
                </w:rPrChange>
              </w:rPr>
            </w:pPr>
          </w:p>
          <w:p w14:paraId="549C8BE4" w14:textId="77777777" w:rsidR="00400CA9" w:rsidRPr="00DD122E" w:rsidRDefault="00400CA9" w:rsidP="00400CA9">
            <w:pPr>
              <w:contextualSpacing/>
              <w:jc w:val="both"/>
              <w:rPr>
                <w:ins w:id="2412" w:author="SERHII SULIMA (NEPTUNE.UA)" w:date="2022-08-30T15:47:00Z"/>
                <w:rFonts w:ascii="Times New Roman" w:eastAsia="Times New Roman" w:hAnsi="Times New Roman" w:cs="Times New Roman"/>
                <w:b/>
                <w:bCs/>
                <w:lang w:val="en-GB"/>
                <w:rPrChange w:id="2413" w:author="OLENA PASHKOVA (NEPTUNE.UA)" w:date="2022-11-21T15:27:00Z">
                  <w:rPr>
                    <w:ins w:id="2414" w:author="SERHII SULIMA (NEPTUNE.UA)" w:date="2022-08-30T15:47:00Z"/>
                    <w:rFonts w:ascii="Times New Roman" w:eastAsia="Times New Roman" w:hAnsi="Times New Roman" w:cs="Times New Roman"/>
                    <w:b/>
                    <w:bCs/>
                    <w:lang w:val="en-GB"/>
                  </w:rPr>
                </w:rPrChange>
              </w:rPr>
            </w:pPr>
            <w:bookmarkStart w:id="2415" w:name="_Hlk111746020"/>
          </w:p>
          <w:p w14:paraId="14AF8BB1" w14:textId="77777777" w:rsidR="00400CA9" w:rsidRPr="00DD122E" w:rsidRDefault="00400CA9" w:rsidP="00400CA9">
            <w:pPr>
              <w:contextualSpacing/>
              <w:jc w:val="both"/>
              <w:rPr>
                <w:ins w:id="2416" w:author="SERHII SULIMA (NEPTUNE.UA)" w:date="2022-08-30T15:47:00Z"/>
                <w:rFonts w:ascii="Times New Roman" w:eastAsia="Times New Roman" w:hAnsi="Times New Roman" w:cs="Times New Roman"/>
                <w:b/>
                <w:bCs/>
                <w:lang w:val="en-GB"/>
                <w:rPrChange w:id="2417" w:author="OLENA PASHKOVA (NEPTUNE.UA)" w:date="2022-11-21T15:27:00Z">
                  <w:rPr>
                    <w:ins w:id="2418" w:author="SERHII SULIMA (NEPTUNE.UA)" w:date="2022-08-30T15:47:00Z"/>
                    <w:rFonts w:ascii="Times New Roman" w:eastAsia="Times New Roman" w:hAnsi="Times New Roman" w:cs="Times New Roman"/>
                    <w:b/>
                    <w:bCs/>
                    <w:lang w:val="en-GB"/>
                  </w:rPr>
                </w:rPrChange>
              </w:rPr>
            </w:pPr>
          </w:p>
          <w:p w14:paraId="2D8EB1F6" w14:textId="77777777" w:rsidR="00400CA9" w:rsidRPr="00DD122E" w:rsidRDefault="00400CA9" w:rsidP="00400CA9">
            <w:pPr>
              <w:contextualSpacing/>
              <w:jc w:val="both"/>
              <w:rPr>
                <w:ins w:id="2419" w:author="SERHII SULIMA (NEPTUNE.UA)" w:date="2022-09-01T12:35:00Z"/>
                <w:rFonts w:ascii="Times New Roman" w:eastAsia="Times New Roman" w:hAnsi="Times New Roman" w:cs="Times New Roman"/>
                <w:b/>
                <w:bCs/>
                <w:lang w:val="en-GB"/>
                <w:rPrChange w:id="2420" w:author="OLENA PASHKOVA (NEPTUNE.UA)" w:date="2022-11-21T15:27:00Z">
                  <w:rPr>
                    <w:ins w:id="2421" w:author="SERHII SULIMA (NEPTUNE.UA)" w:date="2022-09-01T12:35:00Z"/>
                    <w:rFonts w:ascii="Times New Roman" w:eastAsia="Times New Roman" w:hAnsi="Times New Roman" w:cs="Times New Roman"/>
                    <w:b/>
                    <w:bCs/>
                    <w:lang w:val="en-GB"/>
                  </w:rPr>
                </w:rPrChange>
              </w:rPr>
            </w:pPr>
          </w:p>
          <w:p w14:paraId="564DE7BC" w14:textId="77777777" w:rsidR="00400CA9" w:rsidRPr="00DD122E" w:rsidDel="00F218D0" w:rsidRDefault="00400CA9" w:rsidP="00400CA9">
            <w:pPr>
              <w:contextualSpacing/>
              <w:jc w:val="both"/>
              <w:rPr>
                <w:ins w:id="2422" w:author="Nataliya Tomaskovic" w:date="2022-08-18T20:12:00Z"/>
                <w:del w:id="2423" w:author="Nataliya Tomaskovic" w:date="2022-08-19T16:36:00Z"/>
                <w:rFonts w:ascii="Times New Roman" w:eastAsia="Times New Roman" w:hAnsi="Times New Roman" w:cs="Times New Roman"/>
                <w:lang w:val="en-GB"/>
                <w:rPrChange w:id="2424" w:author="OLENA PASHKOVA (NEPTUNE.UA)" w:date="2022-11-21T15:27:00Z">
                  <w:rPr>
                    <w:ins w:id="2425" w:author="Nataliya Tomaskovic" w:date="2022-08-18T20:12:00Z"/>
                    <w:del w:id="2426" w:author="Nataliya Tomaskovic" w:date="2022-08-19T16:36:00Z"/>
                    <w:rFonts w:ascii="Times New Roman" w:eastAsia="Times New Roman" w:hAnsi="Times New Roman" w:cs="Times New Roman"/>
                    <w:lang w:val="en-GB"/>
                  </w:rPr>
                </w:rPrChange>
              </w:rPr>
            </w:pPr>
            <w:r w:rsidRPr="00DD122E">
              <w:rPr>
                <w:rFonts w:ascii="Times New Roman" w:eastAsia="Times New Roman" w:hAnsi="Times New Roman" w:cs="Times New Roman"/>
                <w:b/>
                <w:bCs/>
                <w:lang w:val="en-GB"/>
                <w:rPrChange w:id="2427" w:author="OLENA PASHKOVA (NEPTUNE.UA)" w:date="2022-11-21T15:27:00Z">
                  <w:rPr>
                    <w:rFonts w:ascii="Times New Roman" w:eastAsia="Times New Roman" w:hAnsi="Times New Roman" w:cs="Times New Roman"/>
                    <w:b/>
                    <w:bCs/>
                    <w:lang w:val="en-GB"/>
                  </w:rPr>
                </w:rPrChange>
              </w:rPr>
              <w:t>5.6.1.</w:t>
            </w:r>
            <w:r w:rsidRPr="00DD122E">
              <w:rPr>
                <w:rFonts w:ascii="Times New Roman" w:eastAsia="Times New Roman" w:hAnsi="Times New Roman" w:cs="Times New Roman"/>
                <w:lang w:val="en-GB"/>
                <w:rPrChange w:id="2428" w:author="OLENA PASHKOVA (NEPTUNE.UA)" w:date="2022-11-21T15:27:00Z">
                  <w:rPr>
                    <w:rFonts w:ascii="Times New Roman" w:eastAsia="Times New Roman" w:hAnsi="Times New Roman" w:cs="Times New Roman"/>
                    <w:lang w:val="en-GB"/>
                  </w:rPr>
                </w:rPrChange>
              </w:rPr>
              <w:t xml:space="preserve">  </w:t>
            </w:r>
            <w:bookmarkEnd w:id="2415"/>
            <w:del w:id="2429" w:author="Nataliya Tomaskovic" w:date="2022-08-18T20:10:00Z">
              <w:r w:rsidRPr="00DD122E" w:rsidDel="00050B72">
                <w:rPr>
                  <w:rFonts w:ascii="Times New Roman" w:eastAsia="Times New Roman" w:hAnsi="Times New Roman" w:cs="Times New Roman"/>
                  <w:lang w:val="en-GB"/>
                  <w:rPrChange w:id="2430" w:author="OLENA PASHKOVA (NEPTUNE.UA)" w:date="2022-11-21T15:27:00Z">
                    <w:rPr>
                      <w:rFonts w:ascii="Times New Roman" w:eastAsia="Times New Roman" w:hAnsi="Times New Roman" w:cs="Times New Roman"/>
                      <w:lang w:val="en-GB"/>
                    </w:rPr>
                  </w:rPrChange>
                </w:rPr>
                <w:delText xml:space="preserve">When making a shipment by road transport, </w:delText>
              </w:r>
            </w:del>
            <w:del w:id="2431" w:author="Nataliya Tomaskovic" w:date="2022-08-19T16:36:00Z">
              <w:r w:rsidRPr="00DD122E" w:rsidDel="00F218D0">
                <w:rPr>
                  <w:rFonts w:ascii="Times New Roman" w:eastAsia="Times New Roman" w:hAnsi="Times New Roman" w:cs="Times New Roman"/>
                  <w:lang w:val="en-GB"/>
                  <w:rPrChange w:id="2432" w:author="OLENA PASHKOVA (NEPTUNE.UA)" w:date="2022-11-21T15:27:00Z">
                    <w:rPr>
                      <w:rFonts w:ascii="Times New Roman" w:eastAsia="Times New Roman" w:hAnsi="Times New Roman" w:cs="Times New Roman"/>
                      <w:lang w:val="en-GB"/>
                    </w:rPr>
                  </w:rPrChange>
                </w:rPr>
                <w:delText>The Customer is obliged to notify the Contractor no</w:delText>
              </w:r>
            </w:del>
            <w:ins w:id="2433" w:author="Nataliya Tomaskovic" w:date="2022-08-18T20:11:00Z">
              <w:del w:id="2434" w:author="Nataliya Tomaskovic" w:date="2022-08-19T16:36:00Z">
                <w:r w:rsidRPr="00DD122E" w:rsidDel="00F218D0">
                  <w:rPr>
                    <w:rFonts w:ascii="Times New Roman" w:eastAsia="Times New Roman" w:hAnsi="Times New Roman" w:cs="Times New Roman"/>
                    <w:lang w:val="en-GB"/>
                    <w:rPrChange w:id="2435" w:author="OLENA PASHKOVA (NEPTUNE.UA)" w:date="2022-11-21T15:27:00Z">
                      <w:rPr>
                        <w:rFonts w:ascii="Times New Roman" w:eastAsia="Times New Roman" w:hAnsi="Times New Roman" w:cs="Times New Roman"/>
                        <w:lang w:val="en-GB"/>
                      </w:rPr>
                    </w:rPrChange>
                  </w:rPr>
                  <w:delText>t</w:delText>
                </w:r>
              </w:del>
            </w:ins>
            <w:del w:id="2436" w:author="Nataliya Tomaskovic" w:date="2022-08-19T16:36:00Z">
              <w:r w:rsidRPr="00DD122E" w:rsidDel="00F218D0">
                <w:rPr>
                  <w:rFonts w:ascii="Times New Roman" w:eastAsia="Times New Roman" w:hAnsi="Times New Roman" w:cs="Times New Roman"/>
                  <w:lang w:val="en-GB"/>
                  <w:rPrChange w:id="2437" w:author="OLENA PASHKOVA (NEPTUNE.UA)" w:date="2022-11-21T15:27:00Z">
                    <w:rPr>
                      <w:rFonts w:ascii="Times New Roman" w:eastAsia="Times New Roman" w:hAnsi="Times New Roman" w:cs="Times New Roman"/>
                      <w:lang w:val="en-GB"/>
                    </w:rPr>
                  </w:rPrChange>
                </w:rPr>
                <w:delText xml:space="preserve"> later than 7 </w:delText>
              </w:r>
              <w:r w:rsidRPr="00DD122E" w:rsidDel="00F218D0">
                <w:rPr>
                  <w:rFonts w:ascii="Times New Roman" w:eastAsia="Times New Roman" w:hAnsi="Times New Roman" w:cs="Times New Roman"/>
                  <w:lang w:val="en-GB"/>
                  <w:rPrChange w:id="2438" w:author="OLENA PASHKOVA (NEPTUNE.UA)" w:date="2022-11-21T15:27:00Z">
                    <w:rPr>
                      <w:rFonts w:ascii="Times New Roman" w:eastAsia="Times New Roman" w:hAnsi="Times New Roman" w:cs="Times New Roman"/>
                      <w:lang w:val="en-GB"/>
                    </w:rPr>
                  </w:rPrChange>
                </w:rPr>
                <w:lastRenderedPageBreak/>
                <w:delText xml:space="preserve">(seven) calendar days before the date of </w:delText>
              </w:r>
            </w:del>
            <w:ins w:id="2439" w:author="Nataliya Tomaskovic" w:date="2022-08-18T20:11:00Z">
              <w:del w:id="2440" w:author="Nataliya Tomaskovic" w:date="2022-08-19T16:36:00Z">
                <w:r w:rsidRPr="00DD122E" w:rsidDel="00F218D0">
                  <w:rPr>
                    <w:rFonts w:ascii="Times New Roman" w:eastAsia="Times New Roman" w:hAnsi="Times New Roman" w:cs="Times New Roman"/>
                    <w:lang w:val="en-GB"/>
                    <w:rPrChange w:id="2441" w:author="OLENA PASHKOVA (NEPTUNE.UA)" w:date="2022-11-21T15:27:00Z">
                      <w:rPr>
                        <w:rFonts w:ascii="Times New Roman" w:eastAsia="Times New Roman" w:hAnsi="Times New Roman" w:cs="Times New Roman"/>
                        <w:lang w:val="en-GB"/>
                      </w:rPr>
                    </w:rPrChange>
                  </w:rPr>
                  <w:delText>delivery by trucks</w:delText>
                </w:r>
              </w:del>
            </w:ins>
            <w:del w:id="2442" w:author="Nataliya Tomaskovic" w:date="2022-08-19T16:36:00Z">
              <w:r w:rsidRPr="00DD122E" w:rsidDel="00F218D0">
                <w:rPr>
                  <w:rFonts w:ascii="Times New Roman" w:eastAsia="Times New Roman" w:hAnsi="Times New Roman" w:cs="Times New Roman"/>
                  <w:lang w:val="en-GB"/>
                  <w:rPrChange w:id="2443" w:author="OLENA PASHKOVA (NEPTUNE.UA)" w:date="2022-11-21T15:27:00Z">
                    <w:rPr>
                      <w:rFonts w:ascii="Times New Roman" w:eastAsia="Times New Roman" w:hAnsi="Times New Roman" w:cs="Times New Roman"/>
                      <w:lang w:val="en-GB"/>
                    </w:rPr>
                  </w:rPrChange>
                </w:rPr>
                <w:delText xml:space="preserve">such shipment, the date of the planned shipment </w:delText>
              </w:r>
            </w:del>
            <w:ins w:id="2444" w:author="Nataliya Tomaskovic" w:date="2022-08-18T20:11:00Z">
              <w:del w:id="2445" w:author="Nataliya Tomaskovic" w:date="2022-08-19T16:36:00Z">
                <w:r w:rsidRPr="00DD122E" w:rsidDel="00F218D0">
                  <w:rPr>
                    <w:rFonts w:ascii="Times New Roman" w:eastAsia="Times New Roman" w:hAnsi="Times New Roman" w:cs="Times New Roman"/>
                    <w:lang w:val="en-GB"/>
                    <w:rPrChange w:id="2446" w:author="OLENA PASHKOVA (NEPTUNE.UA)" w:date="2022-11-21T15:27:00Z">
                      <w:rPr>
                        <w:rFonts w:ascii="Times New Roman" w:eastAsia="Times New Roman" w:hAnsi="Times New Roman" w:cs="Times New Roman"/>
                        <w:lang w:val="en-GB"/>
                      </w:rPr>
                    </w:rPrChange>
                  </w:rPr>
                  <w:delText xml:space="preserve">delivery </w:delText>
                </w:r>
              </w:del>
            </w:ins>
            <w:del w:id="2447" w:author="Nataliya Tomaskovic" w:date="2022-08-19T16:36:00Z">
              <w:r w:rsidRPr="00DD122E" w:rsidDel="00F218D0">
                <w:rPr>
                  <w:rFonts w:ascii="Times New Roman" w:eastAsia="Times New Roman" w:hAnsi="Times New Roman" w:cs="Times New Roman"/>
                  <w:lang w:val="en-GB"/>
                  <w:rPrChange w:id="2448" w:author="OLENA PASHKOVA (NEPTUNE.UA)" w:date="2022-11-21T15:27:00Z">
                    <w:rPr>
                      <w:rFonts w:ascii="Times New Roman" w:eastAsia="Times New Roman" w:hAnsi="Times New Roman" w:cs="Times New Roman"/>
                      <w:lang w:val="en-GB"/>
                    </w:rPr>
                  </w:rPrChange>
                </w:rPr>
                <w:delText xml:space="preserve">and no later than 24 hours before the date of shipment </w:delText>
              </w:r>
            </w:del>
            <w:ins w:id="2449" w:author="Nataliya Tomaskovic" w:date="2022-08-18T20:11:00Z">
              <w:del w:id="2450" w:author="Nataliya Tomaskovic" w:date="2022-08-19T16:36:00Z">
                <w:r w:rsidRPr="00DD122E" w:rsidDel="00F218D0">
                  <w:rPr>
                    <w:rFonts w:ascii="Times New Roman" w:eastAsia="Times New Roman" w:hAnsi="Times New Roman" w:cs="Times New Roman"/>
                    <w:lang w:val="en-GB"/>
                    <w:rPrChange w:id="2451" w:author="OLENA PASHKOVA (NEPTUNE.UA)" w:date="2022-11-21T15:27:00Z">
                      <w:rPr>
                        <w:rFonts w:ascii="Times New Roman" w:eastAsia="Times New Roman" w:hAnsi="Times New Roman" w:cs="Times New Roman"/>
                        <w:lang w:val="en-GB"/>
                      </w:rPr>
                    </w:rPrChange>
                  </w:rPr>
                  <w:delText xml:space="preserve">delivery </w:delText>
                </w:r>
              </w:del>
            </w:ins>
            <w:del w:id="2452" w:author="Nataliya Tomaskovic" w:date="2022-08-19T16:36:00Z">
              <w:r w:rsidRPr="00DD122E" w:rsidDel="00F218D0">
                <w:rPr>
                  <w:rFonts w:ascii="Times New Roman" w:eastAsia="Times New Roman" w:hAnsi="Times New Roman" w:cs="Times New Roman"/>
                  <w:lang w:val="en-GB"/>
                  <w:rPrChange w:id="2453" w:author="OLENA PASHKOVA (NEPTUNE.UA)" w:date="2022-11-21T15:27:00Z">
                    <w:rPr>
                      <w:rFonts w:ascii="Times New Roman" w:eastAsia="Times New Roman" w:hAnsi="Times New Roman" w:cs="Times New Roman"/>
                      <w:lang w:val="en-GB"/>
                    </w:rPr>
                  </w:rPrChange>
                </w:rPr>
                <w:delText>to submit a</w:delText>
              </w:r>
            </w:del>
            <w:ins w:id="2454" w:author="Nataliya Tomaskovic" w:date="2022-08-18T20:11:00Z">
              <w:del w:id="2455" w:author="Nataliya Tomaskovic" w:date="2022-08-19T16:36:00Z">
                <w:r w:rsidRPr="00DD122E" w:rsidDel="00F218D0">
                  <w:rPr>
                    <w:rFonts w:ascii="Times New Roman" w:eastAsia="Times New Roman" w:hAnsi="Times New Roman" w:cs="Times New Roman"/>
                    <w:lang w:val="en-GB"/>
                    <w:rPrChange w:id="2456" w:author="OLENA PASHKOVA (NEPTUNE.UA)" w:date="2022-11-21T15:27:00Z">
                      <w:rPr>
                        <w:rFonts w:ascii="Times New Roman" w:eastAsia="Times New Roman" w:hAnsi="Times New Roman" w:cs="Times New Roman"/>
                        <w:lang w:val="en-GB"/>
                      </w:rPr>
                    </w:rPrChange>
                  </w:rPr>
                  <w:delText xml:space="preserve"> request</w:delText>
                </w:r>
              </w:del>
            </w:ins>
            <w:del w:id="2457" w:author="Nataliya Tomaskovic" w:date="2022-08-19T16:36:00Z">
              <w:r w:rsidRPr="00DD122E" w:rsidDel="00F218D0">
                <w:rPr>
                  <w:rFonts w:ascii="Times New Roman" w:eastAsia="Times New Roman" w:hAnsi="Times New Roman" w:cs="Times New Roman"/>
                  <w:lang w:val="en-GB"/>
                  <w:rPrChange w:id="2458" w:author="OLENA PASHKOVA (NEPTUNE.UA)" w:date="2022-11-21T15:27:00Z">
                    <w:rPr>
                      <w:rFonts w:ascii="Times New Roman" w:eastAsia="Times New Roman" w:hAnsi="Times New Roman" w:cs="Times New Roman"/>
                      <w:lang w:val="en-GB"/>
                    </w:rPr>
                  </w:rPrChange>
                </w:rPr>
                <w:delText>n application with the following information:</w:delText>
              </w:r>
            </w:del>
          </w:p>
          <w:p w14:paraId="05BFE813" w14:textId="77777777" w:rsidR="00400CA9" w:rsidRPr="00DD122E" w:rsidDel="00F218D0" w:rsidRDefault="00400CA9" w:rsidP="00400CA9">
            <w:pPr>
              <w:contextualSpacing/>
              <w:jc w:val="both"/>
              <w:rPr>
                <w:ins w:id="2459" w:author="Nataliya Tomaskovic" w:date="2022-08-18T21:33:00Z"/>
                <w:del w:id="2460" w:author="Nataliya Tomaskovic" w:date="2022-08-19T16:36:00Z"/>
                <w:rFonts w:ascii="Times New Roman" w:eastAsia="Times New Roman" w:hAnsi="Times New Roman" w:cs="Times New Roman"/>
                <w:lang w:val="en-GB"/>
                <w:rPrChange w:id="2461" w:author="OLENA PASHKOVA (NEPTUNE.UA)" w:date="2022-11-21T15:27:00Z">
                  <w:rPr>
                    <w:ins w:id="2462" w:author="Nataliya Tomaskovic" w:date="2022-08-18T21:33:00Z"/>
                    <w:del w:id="2463" w:author="Nataliya Tomaskovic" w:date="2022-08-19T16:36:00Z"/>
                    <w:rFonts w:ascii="Times New Roman" w:eastAsia="Times New Roman" w:hAnsi="Times New Roman" w:cs="Times New Roman"/>
                    <w:lang w:val="en-GB"/>
                  </w:rPr>
                </w:rPrChange>
              </w:rPr>
            </w:pPr>
          </w:p>
          <w:p w14:paraId="2E36CD09" w14:textId="77777777" w:rsidR="00400CA9" w:rsidRPr="00DD122E" w:rsidDel="00F218D0" w:rsidRDefault="00400CA9" w:rsidP="00400CA9">
            <w:pPr>
              <w:contextualSpacing/>
              <w:jc w:val="both"/>
              <w:rPr>
                <w:del w:id="2464" w:author="Nataliya Tomaskovic" w:date="2022-08-19T16:36:00Z"/>
                <w:rFonts w:ascii="Times New Roman" w:eastAsia="Times New Roman" w:hAnsi="Times New Roman" w:cs="Times New Roman"/>
                <w:lang w:val="en-GB"/>
                <w:rPrChange w:id="2465" w:author="OLENA PASHKOVA (NEPTUNE.UA)" w:date="2022-11-21T15:27:00Z">
                  <w:rPr>
                    <w:del w:id="2466" w:author="Nataliya Tomaskovic" w:date="2022-08-19T16:36:00Z"/>
                    <w:rFonts w:ascii="Times New Roman" w:eastAsia="Times New Roman" w:hAnsi="Times New Roman" w:cs="Times New Roman"/>
                    <w:lang w:val="en-GB"/>
                  </w:rPr>
                </w:rPrChange>
              </w:rPr>
            </w:pPr>
          </w:p>
          <w:p w14:paraId="0764AB96" w14:textId="77777777" w:rsidR="00400CA9" w:rsidRPr="00DD122E" w:rsidDel="00F218D0" w:rsidRDefault="00400CA9" w:rsidP="00400CA9">
            <w:pPr>
              <w:contextualSpacing/>
              <w:jc w:val="both"/>
              <w:rPr>
                <w:del w:id="2467" w:author="Nataliya Tomaskovic" w:date="2022-08-19T16:36:00Z"/>
                <w:rFonts w:ascii="Times New Roman" w:eastAsia="Times New Roman" w:hAnsi="Times New Roman" w:cs="Times New Roman"/>
                <w:lang w:val="en-GB"/>
                <w:rPrChange w:id="2468" w:author="OLENA PASHKOVA (NEPTUNE.UA)" w:date="2022-11-21T15:27:00Z">
                  <w:rPr>
                    <w:del w:id="2469" w:author="Nataliya Tomaskovic" w:date="2022-08-19T16:36:00Z"/>
                    <w:rFonts w:ascii="Times New Roman" w:eastAsia="Times New Roman" w:hAnsi="Times New Roman" w:cs="Times New Roman"/>
                    <w:lang w:val="en-GB"/>
                  </w:rPr>
                </w:rPrChange>
              </w:rPr>
            </w:pPr>
            <w:del w:id="2470" w:author="Nataliya Tomaskovic" w:date="2022-08-19T16:36:00Z">
              <w:r w:rsidRPr="00DD122E" w:rsidDel="00F218D0">
                <w:rPr>
                  <w:rFonts w:ascii="Times New Roman" w:eastAsia="Times New Roman" w:hAnsi="Times New Roman" w:cs="Times New Roman"/>
                  <w:lang w:val="en-GB"/>
                  <w:rPrChange w:id="2471" w:author="OLENA PASHKOVA (NEPTUNE.UA)" w:date="2022-11-21T15:27:00Z">
                    <w:rPr>
                      <w:rFonts w:ascii="Times New Roman" w:eastAsia="Times New Roman" w:hAnsi="Times New Roman" w:cs="Times New Roman"/>
                      <w:lang w:val="en-GB"/>
                    </w:rPr>
                  </w:rPrChange>
                </w:rPr>
                <w:delText>-</w:delText>
              </w:r>
              <w:r w:rsidRPr="00DD122E" w:rsidDel="00F218D0">
                <w:rPr>
                  <w:rFonts w:ascii="Times New Roman" w:eastAsia="Times New Roman" w:hAnsi="Times New Roman" w:cs="Times New Roman"/>
                  <w:lang w:val="en-GB"/>
                  <w:rPrChange w:id="2472" w:author="OLENA PASHKOVA (NEPTUNE.UA)" w:date="2022-11-21T15:27:00Z">
                    <w:rPr>
                      <w:rFonts w:ascii="Times New Roman" w:eastAsia="Times New Roman" w:hAnsi="Times New Roman" w:cs="Times New Roman"/>
                      <w:lang w:val="en-GB"/>
                    </w:rPr>
                  </w:rPrChange>
                </w:rPr>
                <w:tab/>
                <w:delText xml:space="preserve">Volume </w:delText>
              </w:r>
            </w:del>
            <w:ins w:id="2473" w:author="Nataliya Tomaskovic" w:date="2022-08-18T20:12:00Z">
              <w:del w:id="2474" w:author="Nataliya Tomaskovic" w:date="2022-08-19T16:36:00Z">
                <w:r w:rsidRPr="00DD122E" w:rsidDel="00F218D0">
                  <w:rPr>
                    <w:rFonts w:ascii="Times New Roman" w:eastAsia="Times New Roman" w:hAnsi="Times New Roman" w:cs="Times New Roman"/>
                    <w:lang w:val="en-GB"/>
                    <w:rPrChange w:id="2475" w:author="OLENA PASHKOVA (NEPTUNE.UA)" w:date="2022-11-21T15:27:00Z">
                      <w:rPr>
                        <w:rFonts w:ascii="Times New Roman" w:eastAsia="Times New Roman" w:hAnsi="Times New Roman" w:cs="Times New Roman"/>
                        <w:lang w:val="en-GB"/>
                      </w:rPr>
                    </w:rPrChange>
                  </w:rPr>
                  <w:delText xml:space="preserve">Tonnage of delivered </w:delText>
                </w:r>
              </w:del>
            </w:ins>
            <w:del w:id="2476" w:author="Nataliya Tomaskovic" w:date="2022-08-19T16:36:00Z">
              <w:r w:rsidRPr="00DD122E" w:rsidDel="00F218D0">
                <w:rPr>
                  <w:rFonts w:ascii="Times New Roman" w:eastAsia="Times New Roman" w:hAnsi="Times New Roman" w:cs="Times New Roman"/>
                  <w:lang w:val="en-GB"/>
                  <w:rPrChange w:id="2477" w:author="OLENA PASHKOVA (NEPTUNE.UA)" w:date="2022-11-21T15:27:00Z">
                    <w:rPr>
                      <w:rFonts w:ascii="Times New Roman" w:eastAsia="Times New Roman" w:hAnsi="Times New Roman" w:cs="Times New Roman"/>
                      <w:lang w:val="en-GB"/>
                    </w:rPr>
                  </w:rPrChange>
                </w:rPr>
                <w:delText>before s</w:delText>
              </w:r>
            </w:del>
            <w:ins w:id="2478" w:author="Nataliya Tomaskovic" w:date="2022-08-18T20:12:00Z">
              <w:del w:id="2479" w:author="Nataliya Tomaskovic" w:date="2022-08-19T16:36:00Z">
                <w:r w:rsidRPr="00DD122E" w:rsidDel="00F218D0">
                  <w:rPr>
                    <w:rFonts w:ascii="Times New Roman" w:eastAsia="Times New Roman" w:hAnsi="Times New Roman" w:cs="Times New Roman"/>
                    <w:lang w:val="en-GB"/>
                    <w:rPrChange w:id="2480" w:author="OLENA PASHKOVA (NEPTUNE.UA)" w:date="2022-11-21T15:27:00Z">
                      <w:rPr>
                        <w:rFonts w:ascii="Times New Roman" w:eastAsia="Times New Roman" w:hAnsi="Times New Roman" w:cs="Times New Roman"/>
                        <w:lang w:val="en-GB"/>
                      </w:rPr>
                    </w:rPrChange>
                  </w:rPr>
                  <w:delText xml:space="preserve">grain, type of grain, </w:delText>
                </w:r>
              </w:del>
            </w:ins>
            <w:del w:id="2481" w:author="Nataliya Tomaskovic" w:date="2022-08-19T16:36:00Z">
              <w:r w:rsidRPr="00DD122E" w:rsidDel="00F218D0">
                <w:rPr>
                  <w:rFonts w:ascii="Times New Roman" w:eastAsia="Times New Roman" w:hAnsi="Times New Roman" w:cs="Times New Roman"/>
                  <w:lang w:val="en-GB"/>
                  <w:rPrChange w:id="2482" w:author="OLENA PASHKOVA (NEPTUNE.UA)" w:date="2022-11-21T15:27:00Z">
                    <w:rPr>
                      <w:rFonts w:ascii="Times New Roman" w:eastAsia="Times New Roman" w:hAnsi="Times New Roman" w:cs="Times New Roman"/>
                      <w:lang w:val="en-GB"/>
                    </w:rPr>
                  </w:rPrChange>
                </w:rPr>
                <w:delText xml:space="preserve">hipment with indication the </w:delText>
              </w:r>
            </w:del>
          </w:p>
          <w:p w14:paraId="3C1760C0" w14:textId="77777777" w:rsidR="00400CA9" w:rsidRPr="00DD122E" w:rsidDel="00F218D0" w:rsidRDefault="00400CA9" w:rsidP="00400CA9">
            <w:pPr>
              <w:contextualSpacing/>
              <w:jc w:val="both"/>
              <w:rPr>
                <w:ins w:id="2483" w:author="Nataliya Tomaskovic" w:date="2022-08-18T20:15:00Z"/>
                <w:del w:id="2484" w:author="Nataliya Tomaskovic" w:date="2022-08-19T16:36:00Z"/>
                <w:rFonts w:ascii="Times New Roman" w:eastAsia="Times New Roman" w:hAnsi="Times New Roman" w:cs="Times New Roman"/>
                <w:lang w:val="en-GB"/>
                <w:rPrChange w:id="2485" w:author="OLENA PASHKOVA (NEPTUNE.UA)" w:date="2022-11-21T15:27:00Z">
                  <w:rPr>
                    <w:ins w:id="2486" w:author="Nataliya Tomaskovic" w:date="2022-08-18T20:15:00Z"/>
                    <w:del w:id="2487" w:author="Nataliya Tomaskovic" w:date="2022-08-19T16:36:00Z"/>
                    <w:rFonts w:ascii="Times New Roman" w:eastAsia="Times New Roman" w:hAnsi="Times New Roman" w:cs="Times New Roman"/>
                    <w:lang w:val="en-GB"/>
                  </w:rPr>
                </w:rPrChange>
              </w:rPr>
            </w:pPr>
            <w:del w:id="2488" w:author="Nataliya Tomaskovic" w:date="2022-08-19T16:36:00Z">
              <w:r w:rsidRPr="00DD122E" w:rsidDel="00F218D0">
                <w:rPr>
                  <w:rFonts w:ascii="Times New Roman" w:eastAsia="Times New Roman" w:hAnsi="Times New Roman" w:cs="Times New Roman"/>
                  <w:lang w:val="en-GB"/>
                  <w:rPrChange w:id="2489" w:author="OLENA PASHKOVA (NEPTUNE.UA)" w:date="2022-11-21T15:27:00Z">
                    <w:rPr>
                      <w:rFonts w:ascii="Times New Roman" w:eastAsia="Times New Roman" w:hAnsi="Times New Roman" w:cs="Times New Roman"/>
                      <w:lang w:val="en-GB"/>
                    </w:rPr>
                  </w:rPrChange>
                </w:rPr>
                <w:delText>name of the crop Grain and</w:delText>
              </w:r>
            </w:del>
            <w:ins w:id="2490" w:author="Nataliya Tomaskovic" w:date="2022-08-18T20:14:00Z">
              <w:del w:id="2491" w:author="Nataliya Tomaskovic" w:date="2022-08-19T16:36:00Z">
                <w:r w:rsidRPr="00DD122E" w:rsidDel="00F218D0">
                  <w:rPr>
                    <w:rFonts w:ascii="Times New Roman" w:eastAsia="Times New Roman" w:hAnsi="Times New Roman" w:cs="Times New Roman"/>
                    <w:lang w:val="uk-UA"/>
                    <w:rPrChange w:id="2492" w:author="OLENA PASHKOVA (NEPTUNE.UA)" w:date="2022-11-21T15:27:00Z">
                      <w:rPr>
                        <w:rFonts w:ascii="Times New Roman" w:eastAsia="Times New Roman" w:hAnsi="Times New Roman" w:cs="Times New Roman"/>
                        <w:lang w:val="uk-UA"/>
                      </w:rPr>
                    </w:rPrChange>
                  </w:rPr>
                  <w:delText xml:space="preserve"> </w:delText>
                </w:r>
                <w:r w:rsidRPr="00DD122E" w:rsidDel="00F218D0">
                  <w:rPr>
                    <w:rFonts w:ascii="Times New Roman" w:eastAsia="Times New Roman" w:hAnsi="Times New Roman" w:cs="Times New Roman"/>
                    <w:lang w:val="en-US"/>
                    <w:rPrChange w:id="2493" w:author="OLENA PASHKOVA (NEPTUNE.UA)" w:date="2022-11-21T15:27:00Z">
                      <w:rPr>
                        <w:rFonts w:ascii="Times New Roman" w:eastAsia="Times New Roman" w:hAnsi="Times New Roman" w:cs="Times New Roman"/>
                        <w:lang w:val="en-US"/>
                      </w:rPr>
                    </w:rPrChange>
                  </w:rPr>
                  <w:delText>number of trucks</w:delText>
                </w:r>
              </w:del>
            </w:ins>
            <w:del w:id="2494" w:author="Nataliya Tomaskovic" w:date="2022-08-19T16:36:00Z">
              <w:r w:rsidRPr="00DD122E" w:rsidDel="00F218D0">
                <w:rPr>
                  <w:rFonts w:ascii="Times New Roman" w:eastAsia="Times New Roman" w:hAnsi="Times New Roman" w:cs="Times New Roman"/>
                  <w:lang w:val="en-GB"/>
                  <w:rPrChange w:id="2495" w:author="OLENA PASHKOVA (NEPTUNE.UA)" w:date="2022-11-21T15:27:00Z">
                    <w:rPr>
                      <w:rFonts w:ascii="Times New Roman" w:eastAsia="Times New Roman" w:hAnsi="Times New Roman" w:cs="Times New Roman"/>
                      <w:lang w:val="en-GB"/>
                    </w:rPr>
                  </w:rPrChange>
                </w:rPr>
                <w:delText xml:space="preserve"> vehicles corresponding to this volume before shipment at the time of unloading</w:delText>
              </w:r>
            </w:del>
            <w:ins w:id="2496" w:author="Nataliya Tomaskovic" w:date="2022-08-18T20:14:00Z">
              <w:del w:id="2497" w:author="Nataliya Tomaskovic" w:date="2022-08-19T16:36:00Z">
                <w:r w:rsidRPr="00DD122E" w:rsidDel="00F218D0">
                  <w:rPr>
                    <w:rFonts w:ascii="Times New Roman" w:eastAsia="Times New Roman" w:hAnsi="Times New Roman" w:cs="Times New Roman"/>
                    <w:lang w:val="en-GB"/>
                    <w:rPrChange w:id="2498" w:author="OLENA PASHKOVA (NEPTUNE.UA)" w:date="2022-11-21T15:27:00Z">
                      <w:rPr>
                        <w:rFonts w:ascii="Times New Roman" w:eastAsia="Times New Roman" w:hAnsi="Times New Roman" w:cs="Times New Roman"/>
                        <w:lang w:val="en-GB"/>
                      </w:rPr>
                    </w:rPrChange>
                  </w:rPr>
                  <w:delText>shipment;</w:delText>
                </w:r>
              </w:del>
            </w:ins>
            <w:del w:id="2499" w:author="Nataliya Tomaskovic" w:date="2022-08-19T16:36:00Z">
              <w:r w:rsidRPr="00DD122E" w:rsidDel="00F218D0">
                <w:rPr>
                  <w:rFonts w:ascii="Times New Roman" w:eastAsia="Times New Roman" w:hAnsi="Times New Roman" w:cs="Times New Roman"/>
                  <w:lang w:val="en-GB"/>
                  <w:rPrChange w:id="2500" w:author="OLENA PASHKOVA (NEPTUNE.UA)" w:date="2022-11-21T15:27:00Z">
                    <w:rPr>
                      <w:rFonts w:ascii="Times New Roman" w:eastAsia="Times New Roman" w:hAnsi="Times New Roman" w:cs="Times New Roman"/>
                      <w:lang w:val="en-GB"/>
                    </w:rPr>
                  </w:rPrChange>
                </w:rPr>
                <w:delText>.</w:delText>
              </w:r>
            </w:del>
          </w:p>
          <w:p w14:paraId="67E7759F" w14:textId="77777777" w:rsidR="00400CA9" w:rsidRPr="00DD122E" w:rsidDel="00F218D0" w:rsidRDefault="00400CA9" w:rsidP="00400CA9">
            <w:pPr>
              <w:contextualSpacing/>
              <w:jc w:val="both"/>
              <w:rPr>
                <w:ins w:id="2501" w:author="Nataliya Tomaskovic" w:date="2022-08-18T21:33:00Z"/>
                <w:del w:id="2502" w:author="Nataliya Tomaskovic" w:date="2022-08-19T16:36:00Z"/>
                <w:rFonts w:ascii="Times New Roman" w:eastAsia="Times New Roman" w:hAnsi="Times New Roman" w:cs="Times New Roman"/>
                <w:lang w:val="en-GB"/>
                <w:rPrChange w:id="2503" w:author="OLENA PASHKOVA (NEPTUNE.UA)" w:date="2022-11-21T15:27:00Z">
                  <w:rPr>
                    <w:ins w:id="2504" w:author="Nataliya Tomaskovic" w:date="2022-08-18T21:33:00Z"/>
                    <w:del w:id="2505" w:author="Nataliya Tomaskovic" w:date="2022-08-19T16:36:00Z"/>
                    <w:rFonts w:ascii="Times New Roman" w:eastAsia="Times New Roman" w:hAnsi="Times New Roman" w:cs="Times New Roman"/>
                    <w:lang w:val="en-GB"/>
                  </w:rPr>
                </w:rPrChange>
              </w:rPr>
            </w:pPr>
          </w:p>
          <w:p w14:paraId="359846BB" w14:textId="77777777" w:rsidR="00400CA9" w:rsidRPr="00DD122E" w:rsidDel="00F218D0" w:rsidRDefault="00400CA9" w:rsidP="00400CA9">
            <w:pPr>
              <w:contextualSpacing/>
              <w:jc w:val="both"/>
              <w:rPr>
                <w:ins w:id="2506" w:author="Nataliya Tomaskovic" w:date="2022-08-18T20:15:00Z"/>
                <w:del w:id="2507" w:author="Nataliya Tomaskovic" w:date="2022-08-19T16:36:00Z"/>
                <w:rFonts w:ascii="Times New Roman" w:eastAsia="Times New Roman" w:hAnsi="Times New Roman" w:cs="Times New Roman"/>
                <w:lang w:val="en-GB"/>
                <w:rPrChange w:id="2508" w:author="OLENA PASHKOVA (NEPTUNE.UA)" w:date="2022-11-21T15:27:00Z">
                  <w:rPr>
                    <w:ins w:id="2509" w:author="Nataliya Tomaskovic" w:date="2022-08-18T20:15:00Z"/>
                    <w:del w:id="2510" w:author="Nataliya Tomaskovic" w:date="2022-08-19T16:36:00Z"/>
                    <w:rFonts w:ascii="Times New Roman" w:eastAsia="Times New Roman" w:hAnsi="Times New Roman" w:cs="Times New Roman"/>
                    <w:lang w:val="en-GB"/>
                  </w:rPr>
                </w:rPrChange>
              </w:rPr>
            </w:pPr>
          </w:p>
          <w:p w14:paraId="2DDE31FA" w14:textId="77777777" w:rsidR="00400CA9" w:rsidRPr="00DD122E" w:rsidDel="00F218D0" w:rsidRDefault="00400CA9" w:rsidP="00400CA9">
            <w:pPr>
              <w:contextualSpacing/>
              <w:jc w:val="both"/>
              <w:rPr>
                <w:del w:id="2511" w:author="Nataliya Tomaskovic" w:date="2022-08-19T16:36:00Z"/>
                <w:rFonts w:ascii="Times New Roman" w:eastAsia="Times New Roman" w:hAnsi="Times New Roman" w:cs="Times New Roman"/>
                <w:lang w:val="en-GB"/>
                <w:rPrChange w:id="2512" w:author="OLENA PASHKOVA (NEPTUNE.UA)" w:date="2022-11-21T15:27:00Z">
                  <w:rPr>
                    <w:del w:id="2513" w:author="Nataliya Tomaskovic" w:date="2022-08-19T16:36:00Z"/>
                    <w:rFonts w:ascii="Times New Roman" w:eastAsia="Times New Roman" w:hAnsi="Times New Roman" w:cs="Times New Roman"/>
                    <w:lang w:val="en-GB"/>
                  </w:rPr>
                </w:rPrChange>
              </w:rPr>
            </w:pPr>
          </w:p>
          <w:p w14:paraId="40300695" w14:textId="77777777" w:rsidR="00400CA9" w:rsidRPr="00DD122E" w:rsidDel="00F218D0" w:rsidRDefault="00400CA9" w:rsidP="00400CA9">
            <w:pPr>
              <w:contextualSpacing/>
              <w:jc w:val="both"/>
              <w:rPr>
                <w:del w:id="2514" w:author="Nataliya Tomaskovic" w:date="2022-08-19T16:36:00Z"/>
                <w:rFonts w:ascii="Times New Roman" w:eastAsia="Times New Roman" w:hAnsi="Times New Roman" w:cs="Times New Roman"/>
                <w:highlight w:val="yellow"/>
                <w:lang w:val="en-GB"/>
                <w:rPrChange w:id="2515" w:author="OLENA PASHKOVA (NEPTUNE.UA)" w:date="2022-11-21T15:27:00Z">
                  <w:rPr>
                    <w:del w:id="2516" w:author="Nataliya Tomaskovic" w:date="2022-08-19T16:36:00Z"/>
                    <w:rFonts w:ascii="Times New Roman" w:eastAsia="Times New Roman" w:hAnsi="Times New Roman" w:cs="Times New Roman"/>
                    <w:lang w:val="en-GB"/>
                  </w:rPr>
                </w:rPrChange>
              </w:rPr>
            </w:pPr>
            <w:del w:id="2517" w:author="Nataliya Tomaskovic" w:date="2022-08-19T16:36:00Z">
              <w:r w:rsidRPr="00DD122E" w:rsidDel="00F218D0">
                <w:rPr>
                  <w:rFonts w:ascii="Times New Roman" w:eastAsia="Times New Roman" w:hAnsi="Times New Roman" w:cs="Times New Roman"/>
                  <w:lang w:val="en-GB"/>
                  <w:rPrChange w:id="2518" w:author="OLENA PASHKOVA (NEPTUNE.UA)" w:date="2022-11-21T15:27:00Z">
                    <w:rPr>
                      <w:rFonts w:ascii="Times New Roman" w:eastAsia="Times New Roman" w:hAnsi="Times New Roman" w:cs="Times New Roman"/>
                      <w:lang w:val="en-GB"/>
                    </w:rPr>
                  </w:rPrChange>
                </w:rPr>
                <w:delText>-</w:delText>
              </w:r>
              <w:r w:rsidRPr="00DD122E" w:rsidDel="00F218D0">
                <w:rPr>
                  <w:rFonts w:ascii="Times New Roman" w:eastAsia="Times New Roman" w:hAnsi="Times New Roman" w:cs="Times New Roman"/>
                  <w:lang w:val="en-GB"/>
                  <w:rPrChange w:id="2519" w:author="OLENA PASHKOVA (NEPTUNE.UA)" w:date="2022-11-21T15:27:00Z">
                    <w:rPr>
                      <w:rFonts w:ascii="Times New Roman" w:eastAsia="Times New Roman" w:hAnsi="Times New Roman" w:cs="Times New Roman"/>
                      <w:lang w:val="en-GB"/>
                    </w:rPr>
                  </w:rPrChange>
                </w:rPr>
                <w:tab/>
              </w:r>
            </w:del>
            <w:ins w:id="2520" w:author="Nataliya Tomaskovic" w:date="2022-08-18T20:15:00Z">
              <w:del w:id="2521" w:author="Nataliya Tomaskovic" w:date="2022-08-19T16:36:00Z">
                <w:r w:rsidRPr="00DD122E" w:rsidDel="00F218D0">
                  <w:rPr>
                    <w:rFonts w:ascii="Times New Roman" w:eastAsia="Times New Roman" w:hAnsi="Times New Roman" w:cs="Times New Roman"/>
                    <w:highlight w:val="yellow"/>
                    <w:lang w:val="en-GB"/>
                    <w:rPrChange w:id="2522" w:author="OLENA PASHKOVA (NEPTUNE.UA)" w:date="2022-11-21T15:27:00Z">
                      <w:rPr>
                        <w:rFonts w:ascii="Times New Roman" w:eastAsia="Times New Roman" w:hAnsi="Times New Roman" w:cs="Times New Roman"/>
                        <w:lang w:val="en-GB"/>
                      </w:rPr>
                    </w:rPrChange>
                  </w:rPr>
                  <w:delText>Quality s</w:delText>
                </w:r>
              </w:del>
            </w:ins>
            <w:del w:id="2523" w:author="Nataliya Tomaskovic" w:date="2022-08-19T16:36:00Z">
              <w:r w:rsidRPr="00DD122E" w:rsidDel="00F218D0">
                <w:rPr>
                  <w:rFonts w:ascii="Times New Roman" w:eastAsia="Times New Roman" w:hAnsi="Times New Roman" w:cs="Times New Roman"/>
                  <w:highlight w:val="yellow"/>
                  <w:lang w:val="en-GB"/>
                  <w:rPrChange w:id="2524" w:author="OLENA PASHKOVA (NEPTUNE.UA)" w:date="2022-11-21T15:27:00Z">
                    <w:rPr>
                      <w:rFonts w:ascii="Times New Roman" w:eastAsia="Times New Roman" w:hAnsi="Times New Roman" w:cs="Times New Roman"/>
                      <w:lang w:val="en-GB"/>
                    </w:rPr>
                  </w:rPrChange>
                </w:rPr>
                <w:delText xml:space="preserve">Specification with indication of quality </w:delText>
              </w:r>
            </w:del>
          </w:p>
          <w:p w14:paraId="0D7955E7" w14:textId="77777777" w:rsidR="00400CA9" w:rsidRPr="00DD122E" w:rsidDel="00F218D0" w:rsidRDefault="00400CA9" w:rsidP="00400CA9">
            <w:pPr>
              <w:contextualSpacing/>
              <w:jc w:val="both"/>
              <w:rPr>
                <w:del w:id="2525" w:author="Nataliya Tomaskovic" w:date="2022-08-19T16:36:00Z"/>
                <w:rFonts w:ascii="Times New Roman" w:eastAsia="Times New Roman" w:hAnsi="Times New Roman" w:cs="Times New Roman"/>
                <w:highlight w:val="yellow"/>
                <w:lang w:val="en-GB"/>
                <w:rPrChange w:id="2526" w:author="OLENA PASHKOVA (NEPTUNE.UA)" w:date="2022-11-21T15:27:00Z">
                  <w:rPr>
                    <w:del w:id="2527" w:author="Nataliya Tomaskovic" w:date="2022-08-19T16:36:00Z"/>
                    <w:rFonts w:ascii="Times New Roman" w:eastAsia="Times New Roman" w:hAnsi="Times New Roman" w:cs="Times New Roman"/>
                    <w:lang w:val="en-GB"/>
                  </w:rPr>
                </w:rPrChange>
              </w:rPr>
            </w:pPr>
            <w:del w:id="2528" w:author="Nataliya Tomaskovic" w:date="2022-08-19T16:36:00Z">
              <w:r w:rsidRPr="00DD122E" w:rsidDel="00F218D0">
                <w:rPr>
                  <w:rFonts w:ascii="Times New Roman" w:eastAsia="Times New Roman" w:hAnsi="Times New Roman" w:cs="Times New Roman"/>
                  <w:highlight w:val="yellow"/>
                  <w:lang w:val="en-GB"/>
                  <w:rPrChange w:id="2529" w:author="OLENA PASHKOVA (NEPTUNE.UA)" w:date="2022-11-21T15:27:00Z">
                    <w:rPr>
                      <w:rFonts w:ascii="Times New Roman" w:eastAsia="Times New Roman" w:hAnsi="Times New Roman" w:cs="Times New Roman"/>
                      <w:lang w:val="en-GB"/>
                    </w:rPr>
                  </w:rPrChange>
                </w:rPr>
                <w:delText>indicators, which must be agreed with the Contractor;</w:delText>
              </w:r>
            </w:del>
          </w:p>
          <w:p w14:paraId="02E1353F" w14:textId="77777777" w:rsidR="00400CA9" w:rsidRPr="00DD122E" w:rsidDel="00F218D0" w:rsidRDefault="00400CA9" w:rsidP="00400CA9">
            <w:pPr>
              <w:contextualSpacing/>
              <w:jc w:val="both"/>
              <w:rPr>
                <w:del w:id="2530" w:author="Nataliya Tomaskovic" w:date="2022-08-19T16:36:00Z"/>
                <w:rFonts w:ascii="Times New Roman" w:eastAsia="Times New Roman" w:hAnsi="Times New Roman" w:cs="Times New Roman"/>
                <w:highlight w:val="yellow"/>
                <w:lang w:val="en-GB"/>
                <w:rPrChange w:id="2531" w:author="OLENA PASHKOVA (NEPTUNE.UA)" w:date="2022-11-21T15:27:00Z">
                  <w:rPr>
                    <w:del w:id="2532" w:author="Nataliya Tomaskovic" w:date="2022-08-19T16:36:00Z"/>
                    <w:rFonts w:ascii="Times New Roman" w:eastAsia="Times New Roman" w:hAnsi="Times New Roman" w:cs="Times New Roman"/>
                    <w:lang w:val="en-GB"/>
                  </w:rPr>
                </w:rPrChange>
              </w:rPr>
            </w:pPr>
            <w:del w:id="2533" w:author="Nataliya Tomaskovic" w:date="2022-08-19T16:36:00Z">
              <w:r w:rsidRPr="00DD122E" w:rsidDel="00F218D0">
                <w:rPr>
                  <w:rFonts w:ascii="Times New Roman" w:eastAsia="Times New Roman" w:hAnsi="Times New Roman" w:cs="Times New Roman"/>
                  <w:highlight w:val="yellow"/>
                  <w:lang w:val="en-GB"/>
                  <w:rPrChange w:id="2534" w:author="OLENA PASHKOVA (NEPTUNE.UA)" w:date="2022-11-21T15:27:00Z">
                    <w:rPr>
                      <w:rFonts w:ascii="Times New Roman" w:eastAsia="Times New Roman" w:hAnsi="Times New Roman" w:cs="Times New Roman"/>
                      <w:lang w:val="en-GB"/>
                    </w:rPr>
                  </w:rPrChange>
                </w:rPr>
                <w:delText>-</w:delText>
              </w:r>
              <w:r w:rsidRPr="00DD122E" w:rsidDel="00F218D0">
                <w:rPr>
                  <w:rFonts w:ascii="Times New Roman" w:eastAsia="Times New Roman" w:hAnsi="Times New Roman" w:cs="Times New Roman"/>
                  <w:highlight w:val="yellow"/>
                  <w:lang w:val="en-GB"/>
                  <w:rPrChange w:id="2535" w:author="OLENA PASHKOVA (NEPTUNE.UA)" w:date="2022-11-21T15:27:00Z">
                    <w:rPr>
                      <w:rFonts w:ascii="Times New Roman" w:eastAsia="Times New Roman" w:hAnsi="Times New Roman" w:cs="Times New Roman"/>
                      <w:lang w:val="en-GB"/>
                    </w:rPr>
                  </w:rPrChange>
                </w:rPr>
                <w:tab/>
              </w:r>
              <w:commentRangeStart w:id="2536"/>
              <w:r w:rsidRPr="00DD122E" w:rsidDel="00F218D0">
                <w:rPr>
                  <w:rFonts w:ascii="Times New Roman" w:eastAsia="Times New Roman" w:hAnsi="Times New Roman" w:cs="Times New Roman"/>
                  <w:highlight w:val="yellow"/>
                  <w:lang w:val="en-GB"/>
                  <w:rPrChange w:id="2537" w:author="OLENA PASHKOVA (NEPTUNE.UA)" w:date="2022-11-21T15:27:00Z">
                    <w:rPr>
                      <w:rFonts w:ascii="Times New Roman" w:eastAsia="Times New Roman" w:hAnsi="Times New Roman" w:cs="Times New Roman"/>
                      <w:lang w:val="en-GB"/>
                    </w:rPr>
                  </w:rPrChange>
                </w:rPr>
                <w:delText>Instructions for filling in the Truck Bill;</w:delText>
              </w:r>
              <w:commentRangeEnd w:id="2536"/>
              <w:r w:rsidRPr="00DD122E" w:rsidDel="00F218D0">
                <w:rPr>
                  <w:rFonts w:ascii="Times New Roman" w:eastAsia="Calibri" w:hAnsi="Times New Roman" w:cs="Times New Roman"/>
                  <w:rPrChange w:id="2538" w:author="OLENA PASHKOVA (NEPTUNE.UA)" w:date="2022-11-21T15:27:00Z">
                    <w:rPr>
                      <w:rFonts w:ascii="Calibri" w:eastAsia="Calibri" w:hAnsi="Calibri" w:cs="Times New Roman"/>
                      <w:sz w:val="16"/>
                      <w:szCs w:val="16"/>
                    </w:rPr>
                  </w:rPrChange>
                </w:rPr>
                <w:commentReference w:id="2536"/>
              </w:r>
            </w:del>
          </w:p>
          <w:p w14:paraId="14C45974" w14:textId="77777777" w:rsidR="00400CA9" w:rsidRPr="00DD122E" w:rsidDel="00F218D0" w:rsidRDefault="00400CA9" w:rsidP="00400CA9">
            <w:pPr>
              <w:contextualSpacing/>
              <w:jc w:val="both"/>
              <w:rPr>
                <w:del w:id="2539" w:author="Nataliya Tomaskovic" w:date="2022-08-19T16:36:00Z"/>
                <w:rFonts w:ascii="Times New Roman" w:eastAsia="Times New Roman" w:hAnsi="Times New Roman" w:cs="Times New Roman"/>
                <w:highlight w:val="magenta"/>
                <w:lang w:val="en-GB"/>
                <w:rPrChange w:id="2540" w:author="OLENA PASHKOVA (NEPTUNE.UA)" w:date="2022-11-21T15:27:00Z">
                  <w:rPr>
                    <w:del w:id="2541" w:author="Nataliya Tomaskovic" w:date="2022-08-19T16:36:00Z"/>
                    <w:rFonts w:ascii="Times New Roman" w:eastAsia="Times New Roman" w:hAnsi="Times New Roman" w:cs="Times New Roman"/>
                    <w:lang w:val="en-GB"/>
                  </w:rPr>
                </w:rPrChange>
              </w:rPr>
            </w:pPr>
            <w:del w:id="2542" w:author="Nataliya Tomaskovic" w:date="2022-08-19T16:36:00Z">
              <w:r w:rsidRPr="00DD122E" w:rsidDel="00F218D0">
                <w:rPr>
                  <w:rFonts w:ascii="Times New Roman" w:eastAsia="Times New Roman" w:hAnsi="Times New Roman" w:cs="Times New Roman"/>
                  <w:highlight w:val="yellow"/>
                  <w:lang w:val="en-GB"/>
                  <w:rPrChange w:id="2543" w:author="OLENA PASHKOVA (NEPTUNE.UA)" w:date="2022-11-21T15:27:00Z">
                    <w:rPr>
                      <w:rFonts w:ascii="Times New Roman" w:eastAsia="Times New Roman" w:hAnsi="Times New Roman" w:cs="Times New Roman"/>
                      <w:lang w:val="en-GB"/>
                    </w:rPr>
                  </w:rPrChange>
                </w:rPr>
                <w:delText>-</w:delText>
              </w:r>
              <w:r w:rsidRPr="00DD122E" w:rsidDel="00F218D0">
                <w:rPr>
                  <w:rFonts w:ascii="Times New Roman" w:eastAsia="Times New Roman" w:hAnsi="Times New Roman" w:cs="Times New Roman"/>
                  <w:highlight w:val="yellow"/>
                  <w:lang w:val="en-GB"/>
                  <w:rPrChange w:id="2544" w:author="OLENA PASHKOVA (NEPTUNE.UA)" w:date="2022-11-21T15:27:00Z">
                    <w:rPr>
                      <w:rFonts w:ascii="Times New Roman" w:eastAsia="Times New Roman" w:hAnsi="Times New Roman" w:cs="Times New Roman"/>
                      <w:lang w:val="en-GB"/>
                    </w:rPr>
                  </w:rPrChange>
                </w:rPr>
                <w:tab/>
              </w:r>
              <w:r w:rsidRPr="00DD122E" w:rsidDel="00F218D0">
                <w:rPr>
                  <w:rFonts w:ascii="Times New Roman" w:eastAsia="Times New Roman" w:hAnsi="Times New Roman" w:cs="Times New Roman"/>
                  <w:highlight w:val="magenta"/>
                  <w:lang w:val="en-GB"/>
                  <w:rPrChange w:id="2545" w:author="OLENA PASHKOVA (NEPTUNE.UA)" w:date="2022-11-21T15:27:00Z">
                    <w:rPr>
                      <w:rFonts w:ascii="Times New Roman" w:eastAsia="Times New Roman" w:hAnsi="Times New Roman" w:cs="Times New Roman"/>
                      <w:lang w:val="en-GB"/>
                    </w:rPr>
                  </w:rPrChange>
                </w:rPr>
                <w:delText>Let</w:delText>
              </w:r>
            </w:del>
            <w:ins w:id="2546" w:author="Nataliya Tomaskovic" w:date="2022-08-18T21:39:00Z">
              <w:del w:id="2547" w:author="Nataliya Tomaskovic" w:date="2022-08-19T16:36:00Z">
                <w:r w:rsidRPr="00DD122E" w:rsidDel="00F218D0">
                  <w:rPr>
                    <w:rFonts w:ascii="Times New Roman" w:eastAsia="Times New Roman" w:hAnsi="Times New Roman" w:cs="Times New Roman"/>
                    <w:highlight w:val="magenta"/>
                    <w:lang w:val="en-GB"/>
                    <w:rPrChange w:id="2548" w:author="OLENA PASHKOVA (NEPTUNE.UA)" w:date="2022-11-21T15:27:00Z">
                      <w:rPr>
                        <w:rFonts w:ascii="Times New Roman" w:eastAsia="Times New Roman" w:hAnsi="Times New Roman" w:cs="Times New Roman"/>
                        <w:highlight w:val="magenta"/>
                        <w:lang w:val="en-GB"/>
                      </w:rPr>
                    </w:rPrChange>
                  </w:rPr>
                  <w:delText>–</w:delText>
                </w:r>
              </w:del>
            </w:ins>
            <w:del w:id="2549" w:author="Nataliya Tomaskovic" w:date="2022-08-19T16:36:00Z">
              <w:r w:rsidRPr="00DD122E" w:rsidDel="00F218D0">
                <w:rPr>
                  <w:rFonts w:ascii="Times New Roman" w:eastAsia="Times New Roman" w:hAnsi="Times New Roman" w:cs="Times New Roman"/>
                  <w:highlight w:val="magenta"/>
                  <w:lang w:val="en-GB"/>
                  <w:rPrChange w:id="2550" w:author="OLENA PASHKOVA (NEPTUNE.UA)" w:date="2022-11-21T15:27:00Z">
                    <w:rPr>
                      <w:rFonts w:ascii="Times New Roman" w:eastAsia="Times New Roman" w:hAnsi="Times New Roman" w:cs="Times New Roman"/>
                      <w:lang w:val="en-GB"/>
                    </w:rPr>
                  </w:rPrChange>
                </w:rPr>
                <w:delText>ter - order for shipment;</w:delText>
              </w:r>
            </w:del>
          </w:p>
          <w:p w14:paraId="4BA86706" w14:textId="77777777" w:rsidR="00400CA9" w:rsidRPr="00DD122E" w:rsidDel="00F218D0" w:rsidRDefault="00400CA9" w:rsidP="00400CA9">
            <w:pPr>
              <w:contextualSpacing/>
              <w:jc w:val="both"/>
              <w:rPr>
                <w:del w:id="2551" w:author="Nataliya Tomaskovic" w:date="2022-08-19T16:36:00Z"/>
                <w:rFonts w:ascii="Times New Roman" w:eastAsia="Times New Roman" w:hAnsi="Times New Roman" w:cs="Times New Roman"/>
                <w:highlight w:val="yellow"/>
                <w:lang w:val="en-GB"/>
                <w:rPrChange w:id="2552" w:author="OLENA PASHKOVA (NEPTUNE.UA)" w:date="2022-11-21T15:27:00Z">
                  <w:rPr>
                    <w:del w:id="2553" w:author="Nataliya Tomaskovic" w:date="2022-08-19T16:36:00Z"/>
                    <w:rFonts w:ascii="Times New Roman" w:eastAsia="Times New Roman" w:hAnsi="Times New Roman" w:cs="Times New Roman"/>
                    <w:highlight w:val="yellow"/>
                    <w:lang w:val="en-GB"/>
                  </w:rPr>
                </w:rPrChange>
              </w:rPr>
            </w:pPr>
            <w:del w:id="2554" w:author="Nataliya Tomaskovic" w:date="2022-08-19T16:36:00Z">
              <w:r w:rsidRPr="00DD122E" w:rsidDel="00F218D0">
                <w:rPr>
                  <w:rFonts w:ascii="Times New Roman" w:eastAsia="Times New Roman" w:hAnsi="Times New Roman" w:cs="Times New Roman"/>
                  <w:highlight w:val="yellow"/>
                  <w:lang w:val="en-GB"/>
                </w:rPr>
                <w:delText>-</w:delText>
              </w:r>
              <w:r w:rsidRPr="00DD122E" w:rsidDel="00F218D0">
                <w:rPr>
                  <w:rFonts w:ascii="Times New Roman" w:eastAsia="Times New Roman" w:hAnsi="Times New Roman" w:cs="Times New Roman"/>
                  <w:highlight w:val="yellow"/>
                  <w:lang w:val="en-GB"/>
                </w:rPr>
                <w:tab/>
                <w:delText>Power of attorney indicating the nominee;</w:delText>
              </w:r>
            </w:del>
          </w:p>
          <w:p w14:paraId="16851E49" w14:textId="77777777" w:rsidR="00400CA9" w:rsidRPr="00DD122E" w:rsidDel="00F218D0" w:rsidRDefault="00400CA9" w:rsidP="00400CA9">
            <w:pPr>
              <w:contextualSpacing/>
              <w:jc w:val="both"/>
              <w:rPr>
                <w:del w:id="2555" w:author="Nataliya Tomaskovic" w:date="2022-08-19T16:36:00Z"/>
                <w:rFonts w:ascii="Times New Roman" w:eastAsia="Times New Roman" w:hAnsi="Times New Roman" w:cs="Times New Roman"/>
                <w:highlight w:val="yellow"/>
                <w:lang w:val="en-GB"/>
                <w:rPrChange w:id="2556" w:author="OLENA PASHKOVA (NEPTUNE.UA)" w:date="2022-11-21T15:27:00Z">
                  <w:rPr>
                    <w:del w:id="2557" w:author="Nataliya Tomaskovic" w:date="2022-08-19T16:36:00Z"/>
                    <w:rFonts w:ascii="Times New Roman" w:eastAsia="Times New Roman" w:hAnsi="Times New Roman" w:cs="Times New Roman"/>
                    <w:highlight w:val="yellow"/>
                    <w:lang w:val="en-GB"/>
                  </w:rPr>
                </w:rPrChange>
              </w:rPr>
            </w:pPr>
            <w:del w:id="2558" w:author="Nataliya Tomaskovic" w:date="2022-08-19T16:36:00Z">
              <w:r w:rsidRPr="00DD122E" w:rsidDel="00F218D0">
                <w:rPr>
                  <w:rFonts w:ascii="Times New Roman" w:eastAsia="Times New Roman" w:hAnsi="Times New Roman" w:cs="Times New Roman"/>
                  <w:highlight w:val="yellow"/>
                  <w:lang w:val="en-GB"/>
                  <w:rPrChange w:id="2559" w:author="OLENA PASHKOVA (NEPTUNE.UA)" w:date="2022-11-21T15:27:00Z">
                    <w:rPr>
                      <w:rFonts w:ascii="Times New Roman" w:eastAsia="Times New Roman" w:hAnsi="Times New Roman" w:cs="Times New Roman"/>
                      <w:highlight w:val="yellow"/>
                      <w:lang w:val="en-GB"/>
                    </w:rPr>
                  </w:rPrChange>
                </w:rPr>
                <w:delText>-</w:delText>
              </w:r>
              <w:r w:rsidRPr="00DD122E" w:rsidDel="00F218D0">
                <w:rPr>
                  <w:rFonts w:ascii="Times New Roman" w:eastAsia="Times New Roman" w:hAnsi="Times New Roman" w:cs="Times New Roman"/>
                  <w:highlight w:val="yellow"/>
                  <w:lang w:val="en-GB"/>
                  <w:rPrChange w:id="2560" w:author="OLENA PASHKOVA (NEPTUNE.UA)" w:date="2022-11-21T15:27:00Z">
                    <w:rPr>
                      <w:rFonts w:ascii="Times New Roman" w:eastAsia="Times New Roman" w:hAnsi="Times New Roman" w:cs="Times New Roman"/>
                      <w:highlight w:val="yellow"/>
                      <w:lang w:val="en-GB"/>
                    </w:rPr>
                  </w:rPrChange>
                </w:rPr>
                <w:tab/>
                <w:delText>List of vehicle numbers and their dimensions;</w:delText>
              </w:r>
            </w:del>
          </w:p>
          <w:p w14:paraId="0BE7867A" w14:textId="77777777" w:rsidR="00400CA9" w:rsidRPr="00DD122E" w:rsidDel="00F218D0" w:rsidRDefault="00400CA9" w:rsidP="00400CA9">
            <w:pPr>
              <w:contextualSpacing/>
              <w:jc w:val="both"/>
              <w:rPr>
                <w:del w:id="2561" w:author="Nataliya Tomaskovic" w:date="2022-08-19T16:36:00Z"/>
                <w:rFonts w:ascii="Times New Roman" w:eastAsia="Times New Roman" w:hAnsi="Times New Roman" w:cs="Times New Roman"/>
                <w:highlight w:val="yellow"/>
                <w:lang w:val="en-GB"/>
                <w:rPrChange w:id="2562" w:author="OLENA PASHKOVA (NEPTUNE.UA)" w:date="2022-11-21T15:27:00Z">
                  <w:rPr>
                    <w:del w:id="2563" w:author="Nataliya Tomaskovic" w:date="2022-08-19T16:36:00Z"/>
                    <w:rFonts w:ascii="Times New Roman" w:eastAsia="Times New Roman" w:hAnsi="Times New Roman" w:cs="Times New Roman"/>
                    <w:lang w:val="en-GB"/>
                  </w:rPr>
                </w:rPrChange>
              </w:rPr>
            </w:pPr>
            <w:del w:id="2564" w:author="Nataliya Tomaskovic" w:date="2022-08-19T16:36:00Z">
              <w:r w:rsidRPr="00DD122E" w:rsidDel="00F218D0">
                <w:rPr>
                  <w:rFonts w:ascii="Times New Roman" w:eastAsia="Times New Roman" w:hAnsi="Times New Roman" w:cs="Times New Roman"/>
                  <w:highlight w:val="yellow"/>
                  <w:lang w:val="en-GB"/>
                  <w:rPrChange w:id="2565" w:author="OLENA PASHKOVA (NEPTUNE.UA)" w:date="2022-11-21T15:27:00Z">
                    <w:rPr>
                      <w:rFonts w:ascii="Times New Roman" w:eastAsia="Times New Roman" w:hAnsi="Times New Roman" w:cs="Times New Roman"/>
                      <w:highlight w:val="yellow"/>
                      <w:lang w:val="en-GB"/>
                    </w:rPr>
                  </w:rPrChange>
                </w:rPr>
                <w:delText>-</w:delText>
              </w:r>
              <w:r w:rsidRPr="00DD122E" w:rsidDel="00F218D0">
                <w:rPr>
                  <w:rFonts w:ascii="Times New Roman" w:eastAsia="Times New Roman" w:hAnsi="Times New Roman" w:cs="Times New Roman"/>
                  <w:highlight w:val="yellow"/>
                  <w:lang w:val="en-GB"/>
                  <w:rPrChange w:id="2566" w:author="OLENA PASHKOVA (NEPTUNE.UA)" w:date="2022-11-21T15:27:00Z">
                    <w:rPr>
                      <w:rFonts w:ascii="Times New Roman" w:eastAsia="Times New Roman" w:hAnsi="Times New Roman" w:cs="Times New Roman"/>
                      <w:highlight w:val="yellow"/>
                      <w:lang w:val="en-GB"/>
                    </w:rPr>
                  </w:rPrChange>
                </w:rPr>
                <w:tab/>
              </w:r>
            </w:del>
            <w:ins w:id="2567" w:author="Nataliya Tomaskovic" w:date="2022-08-18T20:16:00Z">
              <w:del w:id="2568" w:author="Nataliya Tomaskovic" w:date="2022-08-19T16:36:00Z">
                <w:r w:rsidRPr="00DD122E" w:rsidDel="00F218D0">
                  <w:rPr>
                    <w:rFonts w:ascii="Times New Roman" w:eastAsia="Times New Roman" w:hAnsi="Times New Roman" w:cs="Times New Roman"/>
                    <w:highlight w:val="yellow"/>
                    <w:lang w:val="en-GB"/>
                    <w:rPrChange w:id="2569" w:author="OLENA PASHKOVA (NEPTUNE.UA)" w:date="2022-11-21T15:27:00Z">
                      <w:rPr>
                        <w:rFonts w:ascii="Times New Roman" w:eastAsia="Times New Roman" w:hAnsi="Times New Roman" w:cs="Times New Roman"/>
                        <w:highlight w:val="yellow"/>
                        <w:lang w:val="en-GB"/>
                      </w:rPr>
                    </w:rPrChange>
                  </w:rPr>
                  <w:delText xml:space="preserve">Names </w:delText>
                </w:r>
              </w:del>
            </w:ins>
            <w:del w:id="2570" w:author="Nataliya Tomaskovic" w:date="2022-08-19T16:36:00Z">
              <w:r w:rsidRPr="00DD122E" w:rsidDel="00F218D0">
                <w:rPr>
                  <w:rFonts w:ascii="Times New Roman" w:eastAsia="Times New Roman" w:hAnsi="Times New Roman" w:cs="Times New Roman"/>
                  <w:highlight w:val="yellow"/>
                  <w:lang w:val="en-GB"/>
                  <w:rPrChange w:id="2571" w:author="OLENA PASHKOVA (NEPTUNE.UA)" w:date="2022-11-21T15:27:00Z">
                    <w:rPr>
                      <w:rFonts w:ascii="Times New Roman" w:eastAsia="Times New Roman" w:hAnsi="Times New Roman" w:cs="Times New Roman"/>
                      <w:lang w:val="en-GB"/>
                    </w:rPr>
                  </w:rPrChange>
                </w:rPr>
                <w:delText>List of drivers, numbers of their driver</w:delText>
              </w:r>
            </w:del>
            <w:ins w:id="2572" w:author="Nataliya Tomaskovic" w:date="2022-08-18T20:16:00Z">
              <w:del w:id="2573" w:author="Nataliya Tomaskovic" w:date="2022-08-19T16:36:00Z">
                <w:r w:rsidRPr="00DD122E" w:rsidDel="00F218D0">
                  <w:rPr>
                    <w:rFonts w:ascii="Times New Roman" w:eastAsia="Times New Roman" w:hAnsi="Times New Roman" w:cs="Times New Roman"/>
                    <w:highlight w:val="yellow"/>
                    <w:lang w:val="en-GB"/>
                    <w:rPrChange w:id="2574" w:author="OLENA PASHKOVA (NEPTUNE.UA)" w:date="2022-11-21T15:27:00Z">
                      <w:rPr>
                        <w:rFonts w:ascii="Times New Roman" w:eastAsia="Times New Roman" w:hAnsi="Times New Roman" w:cs="Times New Roman"/>
                        <w:highlight w:val="yellow"/>
                        <w:lang w:val="en-GB"/>
                      </w:rPr>
                    </w:rPrChange>
                  </w:rPr>
                  <w:delText>’</w:delText>
                </w:r>
              </w:del>
            </w:ins>
            <w:del w:id="2575" w:author="Nataliya Tomaskovic" w:date="2022-08-19T16:36:00Z">
              <w:r w:rsidRPr="00DD122E" w:rsidDel="00F218D0">
                <w:rPr>
                  <w:rFonts w:ascii="Times New Roman" w:eastAsia="Times New Roman" w:hAnsi="Times New Roman" w:cs="Times New Roman"/>
                  <w:highlight w:val="yellow"/>
                  <w:lang w:val="en-GB"/>
                  <w:rPrChange w:id="2576" w:author="OLENA PASHKOVA (NEPTUNE.UA)" w:date="2022-11-21T15:27:00Z">
                    <w:rPr>
                      <w:rFonts w:ascii="Times New Roman" w:eastAsia="Times New Roman" w:hAnsi="Times New Roman" w:cs="Times New Roman"/>
                      <w:lang w:val="en-GB"/>
                    </w:rPr>
                  </w:rPrChange>
                </w:rPr>
                <w:delText xml:space="preserve">'s licenses </w:delText>
              </w:r>
            </w:del>
          </w:p>
          <w:p w14:paraId="4C1EB363" w14:textId="77777777" w:rsidR="00400CA9" w:rsidRPr="00DD122E" w:rsidRDefault="00400CA9" w:rsidP="00400CA9">
            <w:pPr>
              <w:contextualSpacing/>
              <w:jc w:val="both"/>
              <w:rPr>
                <w:ins w:id="2577" w:author="Nataliya Tomaskovic" w:date="2022-08-18T20:19:00Z"/>
                <w:rFonts w:ascii="Times New Roman" w:eastAsia="Times New Roman" w:hAnsi="Times New Roman" w:cs="Times New Roman"/>
                <w:lang w:val="en-GB"/>
              </w:rPr>
            </w:pPr>
            <w:del w:id="2578" w:author="Nataliya Tomaskovic" w:date="2022-08-19T16:36:00Z">
              <w:r w:rsidRPr="00DD122E" w:rsidDel="00F218D0">
                <w:rPr>
                  <w:rFonts w:ascii="Times New Roman" w:eastAsia="Times New Roman" w:hAnsi="Times New Roman" w:cs="Times New Roman"/>
                  <w:highlight w:val="yellow"/>
                  <w:lang w:val="en-GB"/>
                  <w:rPrChange w:id="2579" w:author="OLENA PASHKOVA (NEPTUNE.UA)" w:date="2022-11-21T15:27:00Z">
                    <w:rPr>
                      <w:rFonts w:ascii="Times New Roman" w:eastAsia="Times New Roman" w:hAnsi="Times New Roman" w:cs="Times New Roman"/>
                      <w:lang w:val="en-GB"/>
                    </w:rPr>
                  </w:rPrChange>
                </w:rPr>
                <w:delText xml:space="preserve">and their contact </w:delText>
              </w:r>
            </w:del>
            <w:ins w:id="2580" w:author="Nataliya Tomaskovic" w:date="2022-08-18T20:17:00Z">
              <w:del w:id="2581" w:author="Nataliya Tomaskovic" w:date="2022-08-19T16:36:00Z">
                <w:r w:rsidRPr="00DD122E" w:rsidDel="00F218D0">
                  <w:rPr>
                    <w:rFonts w:ascii="Times New Roman" w:eastAsia="Times New Roman" w:hAnsi="Times New Roman" w:cs="Times New Roman"/>
                    <w:highlight w:val="yellow"/>
                    <w:lang w:val="en-GB"/>
                    <w:rPrChange w:id="2582" w:author="OLENA PASHKOVA (NEPTUNE.UA)" w:date="2022-11-21T15:27:00Z">
                      <w:rPr>
                        <w:rFonts w:ascii="Times New Roman" w:eastAsia="Times New Roman" w:hAnsi="Times New Roman" w:cs="Times New Roman"/>
                        <w:highlight w:val="yellow"/>
                        <w:lang w:val="en-GB"/>
                      </w:rPr>
                    </w:rPrChange>
                  </w:rPr>
                  <w:delText>cell phone numbers</w:delText>
                </w:r>
              </w:del>
            </w:ins>
            <w:del w:id="2583" w:author="Nataliya Tomaskovic" w:date="2022-08-19T16:36:00Z">
              <w:r w:rsidRPr="00DD122E" w:rsidDel="00F218D0">
                <w:rPr>
                  <w:rFonts w:ascii="Times New Roman" w:eastAsia="Times New Roman" w:hAnsi="Times New Roman" w:cs="Times New Roman"/>
                  <w:highlight w:val="yellow"/>
                  <w:lang w:val="en-GB"/>
                  <w:rPrChange w:id="2584" w:author="OLENA PASHKOVA (NEPTUNE.UA)" w:date="2022-11-21T15:27:00Z">
                    <w:rPr>
                      <w:rFonts w:ascii="Times New Roman" w:eastAsia="Times New Roman" w:hAnsi="Times New Roman" w:cs="Times New Roman"/>
                      <w:lang w:val="en-GB"/>
                    </w:rPr>
                  </w:rPrChange>
                </w:rPr>
                <w:delText>details.</w:delText>
              </w:r>
            </w:del>
          </w:p>
          <w:p w14:paraId="50D4B83A" w14:textId="77777777" w:rsidR="00400CA9" w:rsidRPr="00DD122E" w:rsidRDefault="00400CA9" w:rsidP="00400CA9">
            <w:pPr>
              <w:contextualSpacing/>
              <w:jc w:val="both"/>
              <w:rPr>
                <w:rFonts w:ascii="Times New Roman" w:eastAsia="Times New Roman" w:hAnsi="Times New Roman" w:cs="Times New Roman"/>
                <w:lang w:val="en-GB"/>
              </w:rPr>
            </w:pPr>
          </w:p>
          <w:p w14:paraId="0BAC6C0E" w14:textId="77777777" w:rsidR="00400CA9" w:rsidRPr="00DD122E" w:rsidRDefault="00400CA9" w:rsidP="00400CA9">
            <w:pPr>
              <w:contextualSpacing/>
              <w:jc w:val="both"/>
              <w:rPr>
                <w:ins w:id="2585" w:author="Nataliya Tomaskovic" w:date="2022-08-18T20:31:00Z"/>
                <w:rFonts w:ascii="Times New Roman" w:eastAsia="Times New Roman" w:hAnsi="Times New Roman" w:cs="Times New Roman"/>
                <w:lang w:val="en-GB"/>
                <w:rPrChange w:id="2586" w:author="OLENA PASHKOVA (NEPTUNE.UA)" w:date="2022-11-21T15:27:00Z">
                  <w:rPr>
                    <w:ins w:id="2587" w:author="Nataliya Tomaskovic" w:date="2022-08-18T20:31:00Z"/>
                    <w:rFonts w:ascii="Times New Roman" w:eastAsia="Times New Roman" w:hAnsi="Times New Roman" w:cs="Times New Roman"/>
                    <w:lang w:val="en-GB"/>
                  </w:rPr>
                </w:rPrChange>
              </w:rPr>
            </w:pPr>
            <w:bookmarkStart w:id="2588" w:name="_Hlk111746927"/>
            <w:r w:rsidRPr="00DD122E">
              <w:rPr>
                <w:rFonts w:ascii="Times New Roman" w:eastAsia="Times New Roman" w:hAnsi="Times New Roman" w:cs="Times New Roman"/>
                <w:b/>
                <w:bCs/>
                <w:lang w:val="en-GB"/>
                <w:rPrChange w:id="2589" w:author="OLENA PASHKOVA (NEPTUNE.UA)" w:date="2022-11-21T15:27:00Z">
                  <w:rPr>
                    <w:rFonts w:ascii="Times New Roman" w:eastAsia="Times New Roman" w:hAnsi="Times New Roman" w:cs="Times New Roman"/>
                    <w:b/>
                    <w:bCs/>
                    <w:lang w:val="en-GB"/>
                  </w:rPr>
                </w:rPrChange>
              </w:rPr>
              <w:t>5.6.2.</w:t>
            </w:r>
            <w:r w:rsidRPr="00DD122E">
              <w:rPr>
                <w:rFonts w:ascii="Times New Roman" w:eastAsia="Times New Roman" w:hAnsi="Times New Roman" w:cs="Times New Roman"/>
                <w:lang w:val="en-GB"/>
                <w:rPrChange w:id="2590" w:author="OLENA PASHKOVA (NEPTUNE.UA)" w:date="2022-11-21T15:27:00Z">
                  <w:rPr>
                    <w:rFonts w:ascii="Times New Roman" w:eastAsia="Times New Roman" w:hAnsi="Times New Roman" w:cs="Times New Roman"/>
                    <w:lang w:val="en-GB"/>
                  </w:rPr>
                </w:rPrChange>
              </w:rPr>
              <w:t xml:space="preserve"> </w:t>
            </w:r>
            <w:ins w:id="2591" w:author="Nataliya Tomaskovic" w:date="2022-08-18T20:26:00Z">
              <w:del w:id="2592" w:author="Nataliya Tomaskovic" w:date="2022-08-19T16:35:00Z">
                <w:r w:rsidRPr="00DD122E" w:rsidDel="00F218D0">
                  <w:rPr>
                    <w:rFonts w:ascii="Times New Roman" w:eastAsia="Times New Roman" w:hAnsi="Times New Roman" w:cs="Times New Roman"/>
                    <w:lang w:val="en-GB"/>
                    <w:rPrChange w:id="2593" w:author="OLENA PASHKOVA (NEPTUNE.UA)" w:date="2022-11-21T15:27:00Z">
                      <w:rPr>
                        <w:rFonts w:ascii="Times New Roman" w:eastAsia="Times New Roman" w:hAnsi="Times New Roman" w:cs="Times New Roman"/>
                        <w:lang w:val="en-GB"/>
                      </w:rPr>
                    </w:rPrChange>
                  </w:rPr>
                  <w:delText xml:space="preserve">For truck </w:delText>
                </w:r>
              </w:del>
              <w:del w:id="2594" w:author="Nataliya Tomaskovic" w:date="2022-08-19T16:34:00Z">
                <w:r w:rsidRPr="00DD122E" w:rsidDel="00F218D0">
                  <w:rPr>
                    <w:rFonts w:ascii="Times New Roman" w:eastAsia="Times New Roman" w:hAnsi="Times New Roman" w:cs="Times New Roman"/>
                    <w:lang w:val="en-GB"/>
                    <w:rPrChange w:id="2595" w:author="OLENA PASHKOVA (NEPTUNE.UA)" w:date="2022-11-21T15:27:00Z">
                      <w:rPr>
                        <w:rFonts w:ascii="Times New Roman" w:eastAsia="Times New Roman" w:hAnsi="Times New Roman" w:cs="Times New Roman"/>
                        <w:lang w:val="en-GB"/>
                      </w:rPr>
                    </w:rPrChange>
                  </w:rPr>
                  <w:delText>deliveries</w:delText>
                </w:r>
              </w:del>
            </w:ins>
            <w:del w:id="2596" w:author="Nataliya Tomaskovic" w:date="2022-08-19T16:35:00Z">
              <w:r w:rsidRPr="00DD122E" w:rsidDel="00F218D0">
                <w:rPr>
                  <w:rFonts w:ascii="Times New Roman" w:eastAsia="Times New Roman" w:hAnsi="Times New Roman" w:cs="Times New Roman"/>
                  <w:lang w:val="en-GB"/>
                  <w:rPrChange w:id="2597" w:author="OLENA PASHKOVA (NEPTUNE.UA)" w:date="2022-11-21T15:27:00Z">
                    <w:rPr>
                      <w:rFonts w:ascii="Times New Roman" w:eastAsia="Times New Roman" w:hAnsi="Times New Roman" w:cs="Times New Roman"/>
                      <w:lang w:val="en-GB"/>
                    </w:rPr>
                  </w:rPrChange>
                </w:rPr>
                <w:delText xml:space="preserve">When carrying out shipment by road transport, the Customer is obliged to ensure the arrival at the Contractor's Terminal </w:delText>
              </w:r>
            </w:del>
            <w:ins w:id="2598" w:author="Nataliya Tomaskovic" w:date="2022-08-18T20:27:00Z">
              <w:del w:id="2599" w:author="Nataliya Tomaskovic" w:date="2022-08-19T16:35:00Z">
                <w:r w:rsidRPr="00DD122E" w:rsidDel="00F218D0">
                  <w:rPr>
                    <w:rFonts w:ascii="Times New Roman" w:eastAsia="Times New Roman" w:hAnsi="Times New Roman" w:cs="Times New Roman"/>
                    <w:lang w:val="en-GB"/>
                    <w:rPrChange w:id="2600" w:author="OLENA PASHKOVA (NEPTUNE.UA)" w:date="2022-11-21T15:27:00Z">
                      <w:rPr>
                        <w:rFonts w:ascii="Times New Roman" w:eastAsia="Times New Roman" w:hAnsi="Times New Roman" w:cs="Times New Roman"/>
                        <w:lang w:val="en-GB"/>
                      </w:rPr>
                    </w:rPrChange>
                  </w:rPr>
                  <w:delText>with</w:delText>
                </w:r>
              </w:del>
            </w:ins>
            <w:del w:id="2601" w:author="Nataliya Tomaskovic" w:date="2022-08-19T16:35:00Z">
              <w:r w:rsidRPr="00DD122E" w:rsidDel="00F218D0">
                <w:rPr>
                  <w:rFonts w:ascii="Times New Roman" w:eastAsia="Times New Roman" w:hAnsi="Times New Roman" w:cs="Times New Roman"/>
                  <w:lang w:val="en-GB"/>
                  <w:rPrChange w:id="2602" w:author="OLENA PASHKOVA (NEPTUNE.UA)" w:date="2022-11-21T15:27:00Z">
                    <w:rPr>
                      <w:rFonts w:ascii="Times New Roman" w:eastAsia="Times New Roman" w:hAnsi="Times New Roman" w:cs="Times New Roman"/>
                      <w:lang w:val="en-GB"/>
                    </w:rPr>
                  </w:rPrChange>
                </w:rPr>
                <w:delText xml:space="preserve">in the agreed </w:delText>
              </w:r>
            </w:del>
            <w:ins w:id="2603" w:author="Nataliya Tomaskovic" w:date="2022-08-18T20:27:00Z">
              <w:del w:id="2604" w:author="Nataliya Tomaskovic" w:date="2022-08-19T16:35:00Z">
                <w:r w:rsidRPr="00DD122E" w:rsidDel="00F218D0">
                  <w:rPr>
                    <w:rFonts w:ascii="Times New Roman" w:eastAsia="Times New Roman" w:hAnsi="Times New Roman" w:cs="Times New Roman"/>
                    <w:lang w:val="en-GB"/>
                    <w:rPrChange w:id="2605" w:author="OLENA PASHKOVA (NEPTUNE.UA)" w:date="2022-11-21T15:27:00Z">
                      <w:rPr>
                        <w:rFonts w:ascii="Times New Roman" w:eastAsia="Times New Roman" w:hAnsi="Times New Roman" w:cs="Times New Roman"/>
                        <w:lang w:val="en-GB"/>
                      </w:rPr>
                    </w:rPrChange>
                  </w:rPr>
                  <w:delText>period</w:delText>
                </w:r>
              </w:del>
            </w:ins>
            <w:del w:id="2606" w:author="Nataliya Tomaskovic" w:date="2022-08-19T16:35:00Z">
              <w:r w:rsidRPr="00DD122E" w:rsidDel="00F218D0">
                <w:rPr>
                  <w:rFonts w:ascii="Times New Roman" w:eastAsia="Times New Roman" w:hAnsi="Times New Roman" w:cs="Times New Roman"/>
                  <w:lang w:val="en-GB"/>
                  <w:rPrChange w:id="2607" w:author="OLENA PASHKOVA (NEPTUNE.UA)" w:date="2022-11-21T15:27:00Z">
                    <w:rPr>
                      <w:rFonts w:ascii="Times New Roman" w:eastAsia="Times New Roman" w:hAnsi="Times New Roman" w:cs="Times New Roman"/>
                      <w:lang w:val="en-GB"/>
                    </w:rPr>
                  </w:rPrChange>
                </w:rPr>
                <w:delText xml:space="preserve">time of vehicles in the amount of at least 15 vehicles </w:delText>
              </w:r>
            </w:del>
            <w:ins w:id="2608" w:author="Nataliya Tomaskovic" w:date="2022-08-18T20:27:00Z">
              <w:del w:id="2609" w:author="Nataliya Tomaskovic" w:date="2022-08-19T16:35:00Z">
                <w:r w:rsidRPr="00DD122E" w:rsidDel="00F218D0">
                  <w:rPr>
                    <w:rFonts w:ascii="Times New Roman" w:eastAsia="Times New Roman" w:hAnsi="Times New Roman" w:cs="Times New Roman"/>
                    <w:lang w:val="en-GB"/>
                    <w:rPrChange w:id="2610" w:author="OLENA PASHKOVA (NEPTUNE.UA)" w:date="2022-11-21T15:27:00Z">
                      <w:rPr>
                        <w:rFonts w:ascii="Times New Roman" w:eastAsia="Times New Roman" w:hAnsi="Times New Roman" w:cs="Times New Roman"/>
                        <w:lang w:val="en-GB"/>
                      </w:rPr>
                    </w:rPrChange>
                  </w:rPr>
                  <w:delText xml:space="preserve">trucks </w:delText>
                </w:r>
              </w:del>
            </w:ins>
            <w:del w:id="2611" w:author="Nataliya Tomaskovic" w:date="2022-08-19T16:35:00Z">
              <w:r w:rsidRPr="00DD122E" w:rsidDel="00F218D0">
                <w:rPr>
                  <w:rFonts w:ascii="Times New Roman" w:eastAsia="Times New Roman" w:hAnsi="Times New Roman" w:cs="Times New Roman"/>
                  <w:lang w:val="en-GB"/>
                  <w:rPrChange w:id="2612" w:author="OLENA PASHKOVA (NEPTUNE.UA)" w:date="2022-11-21T15:27:00Z">
                    <w:rPr>
                      <w:rFonts w:ascii="Times New Roman" w:eastAsia="Times New Roman" w:hAnsi="Times New Roman" w:cs="Times New Roman"/>
                      <w:lang w:val="en-GB"/>
                    </w:rPr>
                  </w:rPrChange>
                </w:rPr>
                <w:delText xml:space="preserve">per day. </w:delText>
              </w:r>
            </w:del>
            <w:del w:id="2613" w:author="Nataliya Tomaskovic" w:date="2022-08-19T16:34:00Z">
              <w:r w:rsidRPr="00DD122E" w:rsidDel="00F218D0">
                <w:rPr>
                  <w:rFonts w:ascii="Times New Roman" w:eastAsia="Times New Roman" w:hAnsi="Times New Roman" w:cs="Times New Roman"/>
                  <w:lang w:val="en-GB"/>
                  <w:rPrChange w:id="2614" w:author="OLENA PASHKOVA (NEPTUNE.UA)" w:date="2022-11-21T15:27:00Z">
                    <w:rPr>
                      <w:rFonts w:ascii="Times New Roman" w:eastAsia="Times New Roman" w:hAnsi="Times New Roman" w:cs="Times New Roman"/>
                      <w:lang w:val="en-GB"/>
                    </w:rPr>
                  </w:rPrChange>
                </w:rPr>
                <w:delText xml:space="preserve">In case of non-arrival of </w:delText>
              </w:r>
            </w:del>
            <w:ins w:id="2615" w:author="Nataliya Tomaskovic" w:date="2022-08-18T20:27:00Z">
              <w:del w:id="2616" w:author="Nataliya Tomaskovic" w:date="2022-08-19T16:34:00Z">
                <w:r w:rsidRPr="00DD122E" w:rsidDel="00F218D0">
                  <w:rPr>
                    <w:rFonts w:ascii="Times New Roman" w:eastAsia="Times New Roman" w:hAnsi="Times New Roman" w:cs="Times New Roman"/>
                    <w:lang w:val="en-GB"/>
                    <w:rPrChange w:id="2617" w:author="OLENA PASHKOVA (NEPTUNE.UA)" w:date="2022-11-21T15:27:00Z">
                      <w:rPr>
                        <w:rFonts w:ascii="Times New Roman" w:eastAsia="Times New Roman" w:hAnsi="Times New Roman" w:cs="Times New Roman"/>
                        <w:lang w:val="en-GB"/>
                      </w:rPr>
                    </w:rPrChange>
                  </w:rPr>
                  <w:delText>truck</w:delText>
                </w:r>
              </w:del>
            </w:ins>
            <w:ins w:id="2618" w:author="Nataliya Tomaskovic" w:date="2022-08-18T20:28:00Z">
              <w:del w:id="2619" w:author="Nataliya Tomaskovic" w:date="2022-08-19T16:34:00Z">
                <w:r w:rsidRPr="00DD122E" w:rsidDel="00F218D0">
                  <w:rPr>
                    <w:rFonts w:ascii="Times New Roman" w:eastAsia="Times New Roman" w:hAnsi="Times New Roman" w:cs="Times New Roman"/>
                    <w:lang w:val="en-GB"/>
                    <w:rPrChange w:id="2620" w:author="OLENA PASHKOVA (NEPTUNE.UA)" w:date="2022-11-21T15:27:00Z">
                      <w:rPr>
                        <w:rFonts w:ascii="Times New Roman" w:eastAsia="Times New Roman" w:hAnsi="Times New Roman" w:cs="Times New Roman"/>
                        <w:lang w:val="en-GB"/>
                      </w:rPr>
                    </w:rPrChange>
                  </w:rPr>
                  <w:delText>s</w:delText>
                </w:r>
              </w:del>
            </w:ins>
            <w:ins w:id="2621" w:author="Nataliya Tomaskovic" w:date="2022-08-18T20:27:00Z">
              <w:del w:id="2622" w:author="Nataliya Tomaskovic" w:date="2022-08-19T16:34:00Z">
                <w:r w:rsidRPr="00DD122E" w:rsidDel="00F218D0">
                  <w:rPr>
                    <w:rFonts w:ascii="Times New Roman" w:eastAsia="Times New Roman" w:hAnsi="Times New Roman" w:cs="Times New Roman"/>
                    <w:lang w:val="en-GB"/>
                    <w:rPrChange w:id="2623" w:author="OLENA PASHKOVA (NEPTUNE.UA)" w:date="2022-11-21T15:27:00Z">
                      <w:rPr>
                        <w:rFonts w:ascii="Times New Roman" w:eastAsia="Times New Roman" w:hAnsi="Times New Roman" w:cs="Times New Roman"/>
                        <w:lang w:val="en-GB"/>
                      </w:rPr>
                    </w:rPrChange>
                  </w:rPr>
                  <w:delText xml:space="preserve"> </w:delText>
                </w:r>
              </w:del>
            </w:ins>
            <w:del w:id="2624" w:author="Nataliya Tomaskovic" w:date="2022-08-19T16:34:00Z">
              <w:r w:rsidRPr="00DD122E" w:rsidDel="00F218D0">
                <w:rPr>
                  <w:rFonts w:ascii="Times New Roman" w:eastAsia="Times New Roman" w:hAnsi="Times New Roman" w:cs="Times New Roman"/>
                  <w:lang w:val="en-GB"/>
                  <w:rPrChange w:id="2625" w:author="OLENA PASHKOVA (NEPTUNE.UA)" w:date="2022-11-21T15:27:00Z">
                    <w:rPr>
                      <w:rFonts w:ascii="Times New Roman" w:eastAsia="Times New Roman" w:hAnsi="Times New Roman" w:cs="Times New Roman"/>
                      <w:lang w:val="en-GB"/>
                    </w:rPr>
                  </w:rPrChange>
                </w:rPr>
                <w:delText xml:space="preserve">vehicles </w:delText>
              </w:r>
            </w:del>
            <w:ins w:id="2626" w:author="Nataliya Tomaskovic" w:date="2022-08-18T20:27:00Z">
              <w:del w:id="2627" w:author="Nataliya Tomaskovic" w:date="2022-08-19T16:34:00Z">
                <w:r w:rsidRPr="00DD122E" w:rsidDel="00F218D0">
                  <w:rPr>
                    <w:rFonts w:ascii="Times New Roman" w:eastAsia="Times New Roman" w:hAnsi="Times New Roman" w:cs="Times New Roman"/>
                    <w:lang w:val="en-GB"/>
                    <w:rPrChange w:id="2628" w:author="OLENA PASHKOVA (NEPTUNE.UA)" w:date="2022-11-21T15:27:00Z">
                      <w:rPr>
                        <w:rFonts w:ascii="Times New Roman" w:eastAsia="Times New Roman" w:hAnsi="Times New Roman" w:cs="Times New Roman"/>
                        <w:lang w:val="en-GB"/>
                      </w:rPr>
                    </w:rPrChange>
                  </w:rPr>
                  <w:delText>within</w:delText>
                </w:r>
              </w:del>
            </w:ins>
            <w:del w:id="2629" w:author="Nataliya Tomaskovic" w:date="2022-08-19T16:34:00Z">
              <w:r w:rsidRPr="00DD122E" w:rsidDel="00F218D0">
                <w:rPr>
                  <w:rFonts w:ascii="Times New Roman" w:eastAsia="Times New Roman" w:hAnsi="Times New Roman" w:cs="Times New Roman"/>
                  <w:lang w:val="en-GB"/>
                  <w:rPrChange w:id="2630" w:author="OLENA PASHKOVA (NEPTUNE.UA)" w:date="2022-11-21T15:27:00Z">
                    <w:rPr>
                      <w:rFonts w:ascii="Times New Roman" w:eastAsia="Times New Roman" w:hAnsi="Times New Roman" w:cs="Times New Roman"/>
                      <w:lang w:val="en-GB"/>
                    </w:rPr>
                  </w:rPrChange>
                </w:rPr>
                <w:delText xml:space="preserve">by </w:delText>
              </w:r>
            </w:del>
            <w:ins w:id="2631" w:author="Nataliya Tomaskovic" w:date="2022-08-18T20:27:00Z">
              <w:del w:id="2632" w:author="Nataliya Tomaskovic" w:date="2022-08-19T16:34:00Z">
                <w:r w:rsidRPr="00DD122E" w:rsidDel="00F218D0">
                  <w:rPr>
                    <w:rFonts w:ascii="Times New Roman" w:eastAsia="Times New Roman" w:hAnsi="Times New Roman" w:cs="Times New Roman"/>
                    <w:lang w:val="en-GB"/>
                    <w:rPrChange w:id="2633" w:author="OLENA PASHKOVA (NEPTUNE.UA)" w:date="2022-11-21T15:27:00Z">
                      <w:rPr>
                        <w:rFonts w:ascii="Times New Roman" w:eastAsia="Times New Roman" w:hAnsi="Times New Roman" w:cs="Times New Roman"/>
                        <w:lang w:val="en-GB"/>
                      </w:rPr>
                    </w:rPrChange>
                  </w:rPr>
                  <w:delText xml:space="preserve"> </w:delText>
                </w:r>
              </w:del>
            </w:ins>
            <w:del w:id="2634" w:author="Nataliya Tomaskovic" w:date="2022-08-19T16:34:00Z">
              <w:r w:rsidRPr="00DD122E" w:rsidDel="00F218D0">
                <w:rPr>
                  <w:rFonts w:ascii="Times New Roman" w:eastAsia="Times New Roman" w:hAnsi="Times New Roman" w:cs="Times New Roman"/>
                  <w:lang w:val="en-GB"/>
                  <w:rPrChange w:id="2635" w:author="OLENA PASHKOVA (NEPTUNE.UA)" w:date="2022-11-21T15:27:00Z">
                    <w:rPr>
                      <w:rFonts w:ascii="Times New Roman" w:eastAsia="Times New Roman" w:hAnsi="Times New Roman" w:cs="Times New Roman"/>
                      <w:lang w:val="en-GB"/>
                    </w:rPr>
                  </w:rPrChange>
                </w:rPr>
                <w:delText xml:space="preserve">the agreed time and/or arrival of less than 10 </w:delText>
              </w:r>
            </w:del>
            <w:ins w:id="2636" w:author="Nataliya Tomaskovic" w:date="2022-08-18T20:27:00Z">
              <w:del w:id="2637" w:author="Nataliya Tomaskovic" w:date="2022-08-19T16:34:00Z">
                <w:r w:rsidRPr="00DD122E" w:rsidDel="00F218D0">
                  <w:rPr>
                    <w:rFonts w:ascii="Times New Roman" w:eastAsia="Times New Roman" w:hAnsi="Times New Roman" w:cs="Times New Roman"/>
                    <w:lang w:val="en-GB"/>
                    <w:rPrChange w:id="2638" w:author="OLENA PASHKOVA (NEPTUNE.UA)" w:date="2022-11-21T15:27:00Z">
                      <w:rPr>
                        <w:rFonts w:ascii="Times New Roman" w:eastAsia="Times New Roman" w:hAnsi="Times New Roman" w:cs="Times New Roman"/>
                        <w:lang w:val="en-GB"/>
                      </w:rPr>
                    </w:rPrChange>
                  </w:rPr>
                  <w:delText>truck</w:delText>
                </w:r>
              </w:del>
            </w:ins>
            <w:ins w:id="2639" w:author="Nataliya Tomaskovic" w:date="2022-08-18T20:28:00Z">
              <w:del w:id="2640" w:author="Nataliya Tomaskovic" w:date="2022-08-19T16:34:00Z">
                <w:r w:rsidRPr="00DD122E" w:rsidDel="00F218D0">
                  <w:rPr>
                    <w:rFonts w:ascii="Times New Roman" w:eastAsia="Times New Roman" w:hAnsi="Times New Roman" w:cs="Times New Roman"/>
                    <w:lang w:val="en-GB"/>
                    <w:rPrChange w:id="2641" w:author="OLENA PASHKOVA (NEPTUNE.UA)" w:date="2022-11-21T15:27:00Z">
                      <w:rPr>
                        <w:rFonts w:ascii="Times New Roman" w:eastAsia="Times New Roman" w:hAnsi="Times New Roman" w:cs="Times New Roman"/>
                        <w:lang w:val="en-GB"/>
                      </w:rPr>
                    </w:rPrChange>
                  </w:rPr>
                  <w:delText>s</w:delText>
                </w:r>
              </w:del>
            </w:ins>
            <w:ins w:id="2642" w:author="Nataliya Tomaskovic" w:date="2022-08-18T20:27:00Z">
              <w:del w:id="2643" w:author="Nataliya Tomaskovic" w:date="2022-08-19T16:34:00Z">
                <w:r w:rsidRPr="00DD122E" w:rsidDel="00F218D0">
                  <w:rPr>
                    <w:rFonts w:ascii="Times New Roman" w:eastAsia="Times New Roman" w:hAnsi="Times New Roman" w:cs="Times New Roman"/>
                    <w:lang w:val="en-GB"/>
                    <w:rPrChange w:id="2644" w:author="OLENA PASHKOVA (NEPTUNE.UA)" w:date="2022-11-21T15:27:00Z">
                      <w:rPr>
                        <w:rFonts w:ascii="Times New Roman" w:eastAsia="Times New Roman" w:hAnsi="Times New Roman" w:cs="Times New Roman"/>
                        <w:lang w:val="en-GB"/>
                      </w:rPr>
                    </w:rPrChange>
                  </w:rPr>
                  <w:delText xml:space="preserve"> </w:delText>
                </w:r>
              </w:del>
            </w:ins>
            <w:del w:id="2645" w:author="Nataliya Tomaskovic" w:date="2022-08-19T16:34:00Z">
              <w:r w:rsidRPr="00DD122E" w:rsidDel="00F218D0">
                <w:rPr>
                  <w:rFonts w:ascii="Times New Roman" w:eastAsia="Times New Roman" w:hAnsi="Times New Roman" w:cs="Times New Roman"/>
                  <w:lang w:val="en-GB"/>
                  <w:rPrChange w:id="2646" w:author="OLENA PASHKOVA (NEPTUNE.UA)" w:date="2022-11-21T15:27:00Z">
                    <w:rPr>
                      <w:rFonts w:ascii="Times New Roman" w:eastAsia="Times New Roman" w:hAnsi="Times New Roman" w:cs="Times New Roman"/>
                      <w:lang w:val="en-GB"/>
                    </w:rPr>
                  </w:rPrChange>
                </w:rPr>
                <w:delText xml:space="preserve">vehicles during the day, the Contractor reserves the right to invoice the </w:delText>
              </w:r>
              <w:r w:rsidRPr="00DD122E" w:rsidDel="00F218D0">
                <w:rPr>
                  <w:rFonts w:ascii="Times New Roman" w:eastAsia="Times New Roman" w:hAnsi="Times New Roman" w:cs="Times New Roman"/>
                  <w:highlight w:val="magenta"/>
                  <w:lang w:val="en-GB"/>
                  <w:rPrChange w:id="2647" w:author="OLENA PASHKOVA (NEPTUNE.UA)" w:date="2022-11-21T15:27:00Z">
                    <w:rPr>
                      <w:rFonts w:ascii="Times New Roman" w:eastAsia="Times New Roman" w:hAnsi="Times New Roman" w:cs="Times New Roman"/>
                      <w:lang w:val="en-GB"/>
                    </w:rPr>
                  </w:rPrChange>
                </w:rPr>
                <w:delText>Customer for the costs incurred in preparation for shipment in the amount of 1000.0 US dollars per day without tax added value. In this case, the Customer is obliged to pay the costs incurred by the</w:delText>
              </w:r>
              <w:r w:rsidRPr="00DD122E" w:rsidDel="00F218D0">
                <w:rPr>
                  <w:rFonts w:ascii="Times New Roman" w:eastAsia="Times New Roman" w:hAnsi="Times New Roman" w:cs="Times New Roman"/>
                  <w:lang w:val="en-GB"/>
                  <w:rPrChange w:id="2648" w:author="OLENA PASHKOVA (NEPTUNE.UA)" w:date="2022-11-21T15:27:00Z">
                    <w:rPr>
                      <w:rFonts w:ascii="Times New Roman" w:eastAsia="Times New Roman" w:hAnsi="Times New Roman" w:cs="Times New Roman"/>
                      <w:lang w:val="en-GB"/>
                    </w:rPr>
                  </w:rPrChange>
                </w:rPr>
                <w:delText xml:space="preserve"> Contractor according to the invoice.</w:delText>
              </w:r>
            </w:del>
          </w:p>
          <w:p w14:paraId="70BA0689" w14:textId="77777777" w:rsidR="00400CA9" w:rsidRPr="00DD122E" w:rsidDel="00F218D0" w:rsidRDefault="00400CA9" w:rsidP="00400CA9">
            <w:pPr>
              <w:contextualSpacing/>
              <w:jc w:val="both"/>
              <w:rPr>
                <w:ins w:id="2649" w:author="Nataliya Tomaskovic" w:date="2022-08-18T20:31:00Z"/>
                <w:del w:id="2650" w:author="Nataliya Tomaskovic" w:date="2022-08-19T16:36:00Z"/>
                <w:rFonts w:ascii="Times New Roman" w:eastAsia="Times New Roman" w:hAnsi="Times New Roman" w:cs="Times New Roman"/>
                <w:lang w:val="en-GB"/>
                <w:rPrChange w:id="2651" w:author="OLENA PASHKOVA (NEPTUNE.UA)" w:date="2022-11-21T15:27:00Z">
                  <w:rPr>
                    <w:ins w:id="2652" w:author="Nataliya Tomaskovic" w:date="2022-08-18T20:31:00Z"/>
                    <w:del w:id="2653" w:author="Nataliya Tomaskovic" w:date="2022-08-19T16:36:00Z"/>
                    <w:rFonts w:ascii="Times New Roman" w:eastAsia="Times New Roman" w:hAnsi="Times New Roman" w:cs="Times New Roman"/>
                    <w:lang w:val="en-GB"/>
                  </w:rPr>
                </w:rPrChange>
              </w:rPr>
            </w:pPr>
          </w:p>
          <w:bookmarkEnd w:id="2588"/>
          <w:p w14:paraId="1D9C2A9A" w14:textId="77777777" w:rsidR="00400CA9" w:rsidRPr="00DD122E" w:rsidRDefault="00400CA9" w:rsidP="00400CA9">
            <w:pPr>
              <w:contextualSpacing/>
              <w:jc w:val="both"/>
              <w:rPr>
                <w:rFonts w:ascii="Times New Roman" w:eastAsia="Calibri" w:hAnsi="Times New Roman" w:cs="Times New Roman"/>
                <w:b/>
                <w:lang w:val="en-US"/>
                <w:rPrChange w:id="2654" w:author="OLENA PASHKOVA (NEPTUNE.UA)" w:date="2022-11-21T15:27:00Z">
                  <w:rPr>
                    <w:rFonts w:ascii="Times New Roman" w:eastAsia="Calibri" w:hAnsi="Times New Roman" w:cs="Times New Roman"/>
                    <w:b/>
                    <w:lang w:val="en-US"/>
                  </w:rPr>
                </w:rPrChange>
              </w:rPr>
            </w:pPr>
          </w:p>
          <w:p w14:paraId="0B1B1F14" w14:textId="77777777" w:rsidR="00400CA9" w:rsidRPr="00DD122E" w:rsidRDefault="00400CA9" w:rsidP="00400CA9">
            <w:pPr>
              <w:contextualSpacing/>
              <w:jc w:val="both"/>
              <w:rPr>
                <w:ins w:id="2655" w:author="Nataliya Tomaskovic" w:date="2022-08-18T20:31:00Z"/>
                <w:rFonts w:ascii="Times New Roman" w:eastAsia="Calibri" w:hAnsi="Times New Roman" w:cs="Times New Roman"/>
                <w:lang w:val="en-US"/>
                <w:rPrChange w:id="2656" w:author="OLENA PASHKOVA (NEPTUNE.UA)" w:date="2022-11-21T15:27:00Z">
                  <w:rPr>
                    <w:ins w:id="2657" w:author="Nataliya Tomaskovic" w:date="2022-08-18T20:31:00Z"/>
                    <w:rFonts w:ascii="Times New Roman" w:eastAsia="Calibri" w:hAnsi="Times New Roman" w:cs="Times New Roman"/>
                    <w:lang w:val="en-US"/>
                  </w:rPr>
                </w:rPrChange>
              </w:rPr>
            </w:pPr>
            <w:r w:rsidRPr="00DD122E">
              <w:rPr>
                <w:rFonts w:ascii="Times New Roman" w:eastAsia="Calibri" w:hAnsi="Times New Roman" w:cs="Times New Roman"/>
                <w:b/>
                <w:lang w:val="en-US"/>
                <w:rPrChange w:id="2658" w:author="OLENA PASHKOVA (NEPTUNE.UA)" w:date="2022-11-21T15:27:00Z">
                  <w:rPr>
                    <w:rFonts w:ascii="Times New Roman" w:eastAsia="Calibri" w:hAnsi="Times New Roman" w:cs="Times New Roman"/>
                    <w:b/>
                    <w:lang w:val="en-US"/>
                  </w:rPr>
                </w:rPrChange>
              </w:rPr>
              <w:t>5.7.</w:t>
            </w:r>
            <w:r w:rsidRPr="00DD122E">
              <w:rPr>
                <w:rFonts w:ascii="Times New Roman" w:eastAsia="Calibri" w:hAnsi="Times New Roman" w:cs="Times New Roman"/>
                <w:lang w:val="en-US"/>
                <w:rPrChange w:id="2659" w:author="OLENA PASHKOVA (NEPTUNE.UA)" w:date="2022-11-21T15:27:00Z">
                  <w:rPr>
                    <w:rFonts w:ascii="Times New Roman" w:eastAsia="Calibri" w:hAnsi="Times New Roman" w:cs="Times New Roman"/>
                    <w:lang w:val="en-US"/>
                  </w:rPr>
                </w:rPrChange>
              </w:rPr>
              <w:tab/>
              <w:t>The Customer is obliged to pay the Contractor’s invoices in accordance with this Agreement,</w:t>
            </w:r>
            <w:r w:rsidRPr="00DD122E">
              <w:rPr>
                <w:rFonts w:ascii="Times New Roman" w:eastAsia="Times New Roman" w:hAnsi="Times New Roman" w:cs="Times New Roman"/>
                <w:lang w:val="en-GB"/>
                <w:rPrChange w:id="2660" w:author="OLENA PASHKOVA (NEPTUNE.UA)" w:date="2022-11-21T15:27:00Z">
                  <w:rPr>
                    <w:rFonts w:ascii="Times New Roman" w:eastAsia="Times New Roman" w:hAnsi="Times New Roman" w:cs="Times New Roman"/>
                    <w:lang w:val="en-GB"/>
                  </w:rPr>
                </w:rPrChange>
              </w:rPr>
              <w:t xml:space="preserve"> if the invoices were correctly issued and timely submitted</w:t>
            </w:r>
            <w:r w:rsidRPr="00DD122E">
              <w:rPr>
                <w:rFonts w:ascii="Times New Roman" w:eastAsia="Calibri" w:hAnsi="Times New Roman" w:cs="Times New Roman"/>
                <w:lang w:val="en-US"/>
                <w:rPrChange w:id="2661" w:author="OLENA PASHKOVA (NEPTUNE.UA)" w:date="2022-11-21T15:27:00Z">
                  <w:rPr>
                    <w:rFonts w:ascii="Times New Roman" w:eastAsia="Calibri" w:hAnsi="Times New Roman" w:cs="Times New Roman"/>
                    <w:lang w:val="en-US"/>
                  </w:rPr>
                </w:rPrChange>
              </w:rPr>
              <w:t>.</w:t>
            </w:r>
            <w:ins w:id="2662" w:author="Nataliya Tomaskovic" w:date="2022-08-18T20:30:00Z">
              <w:r w:rsidRPr="00DD122E">
                <w:rPr>
                  <w:rFonts w:ascii="Times New Roman" w:eastAsia="Calibri" w:hAnsi="Times New Roman" w:cs="Times New Roman"/>
                  <w:lang w:val="en-US"/>
                  <w:rPrChange w:id="2663" w:author="OLENA PASHKOVA (NEPTUNE.UA)" w:date="2022-11-21T15:27:00Z">
                    <w:rPr>
                      <w:rFonts w:ascii="Times New Roman" w:eastAsia="Calibri" w:hAnsi="Times New Roman" w:cs="Times New Roman"/>
                      <w:lang w:val="en-US"/>
                    </w:rPr>
                  </w:rPrChange>
                </w:rPr>
                <w:t xml:space="preserve"> </w:t>
              </w:r>
            </w:ins>
          </w:p>
          <w:p w14:paraId="2A840088" w14:textId="77777777" w:rsidR="00400CA9" w:rsidRPr="00DD122E" w:rsidDel="00782B9C" w:rsidRDefault="00400CA9" w:rsidP="00400CA9">
            <w:pPr>
              <w:contextualSpacing/>
              <w:jc w:val="both"/>
              <w:rPr>
                <w:del w:id="2664" w:author="Nataliya Tomaskovic" w:date="2022-08-18T20:31:00Z"/>
                <w:rFonts w:ascii="Times New Roman" w:eastAsia="Calibri" w:hAnsi="Times New Roman" w:cs="Times New Roman"/>
                <w:lang w:val="en-US"/>
                <w:rPrChange w:id="2665" w:author="OLENA PASHKOVA (NEPTUNE.UA)" w:date="2022-11-21T15:27:00Z">
                  <w:rPr>
                    <w:del w:id="2666" w:author="Nataliya Tomaskovic" w:date="2022-08-18T20:31:00Z"/>
                    <w:rFonts w:ascii="Times New Roman" w:eastAsia="Calibri" w:hAnsi="Times New Roman" w:cs="Times New Roman"/>
                    <w:lang w:val="en-US"/>
                  </w:rPr>
                </w:rPrChange>
              </w:rPr>
            </w:pPr>
          </w:p>
          <w:p w14:paraId="25153913" w14:textId="175E61EA" w:rsidR="00400CA9" w:rsidRPr="00DD122E" w:rsidRDefault="00400CA9" w:rsidP="00400CA9">
            <w:pPr>
              <w:contextualSpacing/>
              <w:jc w:val="both"/>
              <w:rPr>
                <w:ins w:id="2667" w:author="OLENA PASHKOVA (NEPTUNE.UA)" w:date="2022-11-21T02:25:00Z"/>
                <w:rFonts w:ascii="Times New Roman" w:eastAsia="Calibri" w:hAnsi="Times New Roman" w:cs="Times New Roman"/>
                <w:lang w:val="en-US"/>
              </w:rPr>
            </w:pPr>
            <w:r w:rsidRPr="00DD122E">
              <w:rPr>
                <w:rFonts w:ascii="Times New Roman" w:eastAsia="Calibri" w:hAnsi="Times New Roman" w:cs="Times New Roman"/>
                <w:b/>
                <w:lang w:val="en-US"/>
                <w:rPrChange w:id="2668" w:author="OLENA PASHKOVA (NEPTUNE.UA)" w:date="2022-11-21T15:27:00Z">
                  <w:rPr>
                    <w:rFonts w:ascii="Times New Roman" w:eastAsia="Calibri" w:hAnsi="Times New Roman" w:cs="Times New Roman"/>
                    <w:b/>
                    <w:lang w:val="en-US"/>
                  </w:rPr>
                </w:rPrChange>
              </w:rPr>
              <w:t>5.8.</w:t>
            </w:r>
            <w:ins w:id="2669" w:author="OLENA PASHKOVA (NEPTUNE.UA)" w:date="2022-11-21T02:20:00Z">
              <w:r w:rsidR="002B66E0" w:rsidRPr="00DD122E">
                <w:rPr>
                  <w:rFonts w:ascii="Times New Roman" w:eastAsia="Calibri" w:hAnsi="Times New Roman" w:cs="Times New Roman"/>
                  <w:b/>
                  <w:lang w:val="en-US"/>
                  <w:rPrChange w:id="2670" w:author="OLENA PASHKOVA (NEPTUNE.UA)" w:date="2022-11-21T15:27:00Z">
                    <w:rPr>
                      <w:rFonts w:ascii="Times New Roman" w:eastAsia="Calibri" w:hAnsi="Times New Roman" w:cs="Times New Roman"/>
                      <w:b/>
                      <w:lang w:val="en-US"/>
                    </w:rPr>
                  </w:rPrChange>
                </w:rPr>
                <w:t xml:space="preserve"> </w:t>
              </w:r>
            </w:ins>
            <w:ins w:id="2671" w:author="OLENA PASHKOVA (NEPTUNE.UA)" w:date="2022-11-21T02:23:00Z">
              <w:r w:rsidR="004B4F5A" w:rsidRPr="00DD122E">
                <w:rPr>
                  <w:rFonts w:ascii="Times New Roman" w:eastAsia="Calibri" w:hAnsi="Times New Roman" w:cs="Times New Roman"/>
                  <w:bCs/>
                  <w:lang w:val="en-US"/>
                  <w:rPrChange w:id="2672" w:author="OLENA PASHKOVA (NEPTUNE.UA)" w:date="2022-11-21T15:27:00Z">
                    <w:rPr>
                      <w:rFonts w:ascii="Times New Roman" w:eastAsia="Calibri" w:hAnsi="Times New Roman" w:cs="Times New Roman"/>
                      <w:b/>
                      <w:lang w:val="en-US"/>
                    </w:rPr>
                  </w:rPrChange>
                </w:rPr>
                <w:t xml:space="preserve">Ensures timely and in a right order execution of documents necessary for customs clearance and </w:t>
              </w:r>
            </w:ins>
            <w:ins w:id="2673" w:author="OLENA PASHKOVA (NEPTUNE.UA)" w:date="2022-11-21T02:24:00Z">
              <w:r w:rsidR="00216325" w:rsidRPr="00DD122E">
                <w:rPr>
                  <w:rFonts w:ascii="Times New Roman" w:eastAsia="Calibri" w:hAnsi="Times New Roman" w:cs="Times New Roman"/>
                  <w:bCs/>
                  <w:lang w:val="en-US"/>
                </w:rPr>
                <w:t>release</w:t>
              </w:r>
            </w:ins>
            <w:ins w:id="2674" w:author="OLENA PASHKOVA (NEPTUNE.UA)" w:date="2022-11-21T02:25:00Z">
              <w:r w:rsidR="00216325" w:rsidRPr="00DD122E">
                <w:rPr>
                  <w:rFonts w:ascii="Times New Roman" w:eastAsia="Calibri" w:hAnsi="Times New Roman" w:cs="Times New Roman"/>
                  <w:bCs/>
                  <w:lang w:val="en-US"/>
                </w:rPr>
                <w:t xml:space="preserve"> o</w:t>
              </w:r>
            </w:ins>
            <w:ins w:id="2675" w:author="OLENA PASHKOVA (NEPTUNE.UA)" w:date="2022-11-21T02:24:00Z">
              <w:r w:rsidR="00216325" w:rsidRPr="006F5E0C">
                <w:rPr>
                  <w:rFonts w:ascii="Times New Roman" w:eastAsia="Calibri" w:hAnsi="Times New Roman" w:cs="Times New Roman"/>
                  <w:bCs/>
                  <w:lang w:val="en-US"/>
                </w:rPr>
                <w:t>f</w:t>
              </w:r>
              <w:r w:rsidR="004B4F5A" w:rsidRPr="006F5E0C">
                <w:rPr>
                  <w:rFonts w:ascii="Times New Roman" w:eastAsia="Calibri" w:hAnsi="Times New Roman" w:cs="Times New Roman"/>
                  <w:bCs/>
                  <w:lang w:val="en-US"/>
                </w:rPr>
                <w:t xml:space="preserve"> Cargo</w:t>
              </w:r>
              <w:r w:rsidR="00B11A98" w:rsidRPr="00783C1A">
                <w:rPr>
                  <w:rFonts w:ascii="Times New Roman" w:eastAsia="Calibri" w:hAnsi="Times New Roman" w:cs="Times New Roman"/>
                  <w:bCs/>
                  <w:lang w:val="en-US"/>
                </w:rPr>
                <w:t>.</w:t>
              </w:r>
            </w:ins>
            <w:del w:id="2676" w:author="OLENA PASHKOVA (NEPTUNE.UA)" w:date="2022-11-21T02:19:00Z">
              <w:r w:rsidRPr="00DD122E" w:rsidDel="002B66E0">
                <w:rPr>
                  <w:rFonts w:ascii="Times New Roman" w:eastAsia="Calibri" w:hAnsi="Times New Roman" w:cs="Times New Roman"/>
                  <w:lang w:val="en-US"/>
                  <w:rPrChange w:id="2677" w:author="OLENA PASHKOVA (NEPTUNE.UA)" w:date="2022-11-21T15:27:00Z">
                    <w:rPr>
                      <w:rFonts w:ascii="Times New Roman" w:eastAsia="Calibri" w:hAnsi="Times New Roman" w:cs="Times New Roman"/>
                      <w:lang w:val="en-US"/>
                    </w:rPr>
                  </w:rPrChange>
                </w:rPr>
                <w:tab/>
              </w:r>
            </w:del>
            <w:commentRangeStart w:id="2678"/>
            <w:commentRangeStart w:id="2679"/>
            <w:del w:id="2680" w:author="Viktoriya Elik" w:date="2022-08-25T10:28:00Z">
              <w:r w:rsidRPr="00DD122E" w:rsidDel="006957EF">
                <w:rPr>
                  <w:rFonts w:ascii="Times New Roman" w:eastAsia="Calibri" w:hAnsi="Times New Roman" w:cs="Times New Roman"/>
                  <w:lang w:val="en-US"/>
                  <w:rPrChange w:id="2681" w:author="OLENA PASHKOVA (NEPTUNE.UA)" w:date="2022-11-21T15:27:00Z">
                    <w:rPr>
                      <w:rFonts w:ascii="Times New Roman" w:eastAsia="Calibri" w:hAnsi="Times New Roman" w:cs="Times New Roman"/>
                      <w:lang w:val="en-US"/>
                    </w:rPr>
                  </w:rPrChange>
                </w:rPr>
                <w:delText>Timely provides the Contractor with the documents necessary for the clearance of the cargo.</w:delText>
              </w:r>
              <w:commentRangeEnd w:id="2678"/>
              <w:r w:rsidRPr="00DD122E" w:rsidDel="006957EF">
                <w:rPr>
                  <w:rFonts w:ascii="Times New Roman" w:eastAsia="Calibri" w:hAnsi="Times New Roman" w:cs="Times New Roman"/>
                  <w:rPrChange w:id="2682" w:author="OLENA PASHKOVA (NEPTUNE.UA)" w:date="2022-11-21T15:27:00Z">
                    <w:rPr>
                      <w:rFonts w:ascii="Calibri" w:eastAsia="Calibri" w:hAnsi="Calibri" w:cs="Times New Roman"/>
                      <w:sz w:val="16"/>
                      <w:szCs w:val="16"/>
                    </w:rPr>
                  </w:rPrChange>
                </w:rPr>
                <w:commentReference w:id="2678"/>
              </w:r>
            </w:del>
            <w:commentRangeEnd w:id="2679"/>
            <w:r w:rsidRPr="00DD122E">
              <w:rPr>
                <w:rFonts w:ascii="Times New Roman" w:eastAsia="Calibri" w:hAnsi="Times New Roman" w:cs="Times New Roman"/>
                <w:rPrChange w:id="2683" w:author="OLENA PASHKOVA (NEPTUNE.UA)" w:date="2022-11-21T15:27:00Z">
                  <w:rPr>
                    <w:rFonts w:ascii="Calibri" w:eastAsia="Calibri" w:hAnsi="Calibri" w:cs="Times New Roman"/>
                    <w:sz w:val="16"/>
                    <w:szCs w:val="16"/>
                  </w:rPr>
                </w:rPrChange>
              </w:rPr>
              <w:commentReference w:id="2679"/>
            </w:r>
          </w:p>
          <w:p w14:paraId="1ADF12B8" w14:textId="77777777" w:rsidR="00216325" w:rsidRPr="00DD122E" w:rsidRDefault="00216325" w:rsidP="00400CA9">
            <w:pPr>
              <w:contextualSpacing/>
              <w:jc w:val="both"/>
              <w:rPr>
                <w:rFonts w:ascii="Times New Roman" w:eastAsia="Calibri" w:hAnsi="Times New Roman" w:cs="Times New Roman"/>
                <w:lang w:val="en-US"/>
              </w:rPr>
            </w:pPr>
          </w:p>
          <w:p w14:paraId="3A3B554F" w14:textId="77777777" w:rsidR="00400CA9" w:rsidRPr="00DD122E" w:rsidRDefault="00400CA9" w:rsidP="00400CA9">
            <w:pPr>
              <w:contextualSpacing/>
              <w:jc w:val="both"/>
              <w:rPr>
                <w:ins w:id="2684" w:author="Nataliya Tomaskovic" w:date="2022-08-18T21:33:00Z"/>
                <w:rFonts w:ascii="Times New Roman" w:eastAsia="Calibri" w:hAnsi="Times New Roman" w:cs="Times New Roman"/>
                <w:lang w:val="en-US"/>
                <w:rPrChange w:id="2685" w:author="OLENA PASHKOVA (NEPTUNE.UA)" w:date="2022-11-21T15:27:00Z">
                  <w:rPr>
                    <w:ins w:id="2686" w:author="Nataliya Tomaskovic" w:date="2022-08-18T21:33:00Z"/>
                    <w:rFonts w:ascii="Times New Roman" w:eastAsia="Calibri" w:hAnsi="Times New Roman" w:cs="Times New Roman"/>
                    <w:lang w:val="en-US"/>
                  </w:rPr>
                </w:rPrChange>
              </w:rPr>
            </w:pPr>
            <w:r w:rsidRPr="00DD122E">
              <w:rPr>
                <w:rFonts w:ascii="Times New Roman" w:eastAsia="Calibri" w:hAnsi="Times New Roman" w:cs="Times New Roman"/>
                <w:b/>
                <w:lang w:val="en-US"/>
                <w:rPrChange w:id="2687" w:author="OLENA PASHKOVA (NEPTUNE.UA)" w:date="2022-11-21T15:27:00Z">
                  <w:rPr>
                    <w:rFonts w:ascii="Times New Roman" w:eastAsia="Calibri" w:hAnsi="Times New Roman" w:cs="Times New Roman"/>
                    <w:b/>
                    <w:lang w:val="en-US"/>
                  </w:rPr>
                </w:rPrChange>
              </w:rPr>
              <w:t>5.9.</w:t>
            </w:r>
            <w:r w:rsidRPr="00DD122E">
              <w:rPr>
                <w:rFonts w:ascii="Times New Roman" w:eastAsia="Calibri" w:hAnsi="Times New Roman" w:cs="Times New Roman"/>
                <w:lang w:val="en-US"/>
                <w:rPrChange w:id="2688" w:author="OLENA PASHKOVA (NEPTUNE.UA)" w:date="2022-11-21T15:27:00Z">
                  <w:rPr>
                    <w:rFonts w:ascii="Times New Roman" w:eastAsia="Calibri" w:hAnsi="Times New Roman" w:cs="Times New Roman"/>
                    <w:lang w:val="en-US"/>
                  </w:rPr>
                </w:rPrChange>
              </w:rPr>
              <w:tab/>
              <w:t>Provides settlement with third parties of the issues related to the non-compliance of the quality</w:t>
            </w:r>
            <w:del w:id="2689" w:author="Nataliya Tomaskovic" w:date="2022-08-18T20:32:00Z">
              <w:r w:rsidRPr="00DD122E" w:rsidDel="00782B9C">
                <w:rPr>
                  <w:rFonts w:ascii="Times New Roman" w:eastAsia="Calibri" w:hAnsi="Times New Roman" w:cs="Times New Roman"/>
                  <w:lang w:val="en-US"/>
                  <w:rPrChange w:id="2690" w:author="OLENA PASHKOVA (NEPTUNE.UA)" w:date="2022-11-21T15:27:00Z">
                    <w:rPr>
                      <w:rFonts w:ascii="Times New Roman" w:eastAsia="Calibri" w:hAnsi="Times New Roman" w:cs="Times New Roman"/>
                      <w:lang w:val="en-US"/>
                    </w:rPr>
                  </w:rPrChange>
                </w:rPr>
                <w:delText xml:space="preserve"> of the cargo</w:delText>
              </w:r>
            </w:del>
            <w:r w:rsidRPr="00DD122E">
              <w:rPr>
                <w:rFonts w:ascii="Times New Roman" w:eastAsia="Calibri" w:hAnsi="Times New Roman" w:cs="Times New Roman"/>
                <w:lang w:val="en-US"/>
                <w:rPrChange w:id="2691" w:author="OLENA PASHKOVA (NEPTUNE.UA)" w:date="2022-11-21T15:27:00Z">
                  <w:rPr>
                    <w:rFonts w:ascii="Times New Roman" w:eastAsia="Calibri" w:hAnsi="Times New Roman" w:cs="Times New Roman"/>
                    <w:lang w:val="en-US"/>
                  </w:rPr>
                </w:rPrChange>
              </w:rPr>
              <w:t>, if such non-compliance was detected prior to acceptance of the cargo by the Contractor without the Contractor’s responsibility. At the same time, the Contractor provides the Customer with the maximum possible assistance in resolving the above disputes.</w:t>
            </w:r>
          </w:p>
          <w:p w14:paraId="11449583" w14:textId="77777777" w:rsidR="00400CA9" w:rsidRPr="00DD122E" w:rsidRDefault="00400CA9" w:rsidP="00400CA9">
            <w:pPr>
              <w:contextualSpacing/>
              <w:jc w:val="both"/>
              <w:rPr>
                <w:ins w:id="2692" w:author="Nataliya Tomaskovic" w:date="2022-08-18T21:33:00Z"/>
                <w:rFonts w:ascii="Times New Roman" w:eastAsia="Calibri" w:hAnsi="Times New Roman" w:cs="Times New Roman"/>
                <w:lang w:val="en-US"/>
                <w:rPrChange w:id="2693" w:author="OLENA PASHKOVA (NEPTUNE.UA)" w:date="2022-11-21T15:27:00Z">
                  <w:rPr>
                    <w:ins w:id="2694" w:author="Nataliya Tomaskovic" w:date="2022-08-18T21:33:00Z"/>
                    <w:rFonts w:ascii="Times New Roman" w:eastAsia="Calibri" w:hAnsi="Times New Roman" w:cs="Times New Roman"/>
                    <w:lang w:val="en-US"/>
                  </w:rPr>
                </w:rPrChange>
              </w:rPr>
            </w:pPr>
          </w:p>
          <w:p w14:paraId="0F2885F4" w14:textId="77777777" w:rsidR="00400CA9" w:rsidRPr="00DD122E" w:rsidRDefault="00400CA9" w:rsidP="00400CA9">
            <w:pPr>
              <w:contextualSpacing/>
              <w:jc w:val="both"/>
              <w:rPr>
                <w:rFonts w:ascii="Times New Roman" w:eastAsia="Calibri" w:hAnsi="Times New Roman" w:cs="Times New Roman"/>
                <w:lang w:val="en-US"/>
                <w:rPrChange w:id="2695" w:author="OLENA PASHKOVA (NEPTUNE.UA)" w:date="2022-11-21T15:27:00Z">
                  <w:rPr>
                    <w:rFonts w:ascii="Times New Roman" w:eastAsia="Calibri" w:hAnsi="Times New Roman" w:cs="Times New Roman"/>
                    <w:lang w:val="en-US"/>
                  </w:rPr>
                </w:rPrChange>
              </w:rPr>
            </w:pPr>
          </w:p>
          <w:p w14:paraId="20A7A06F" w14:textId="77777777" w:rsidR="00400CA9" w:rsidRPr="00DD122E"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b/>
                <w:lang w:val="en-US"/>
                <w:rPrChange w:id="2696" w:author="OLENA PASHKOVA (NEPTUNE.UA)" w:date="2022-11-21T15:27:00Z">
                  <w:rPr>
                    <w:rFonts w:ascii="Times New Roman" w:eastAsia="Calibri" w:hAnsi="Times New Roman" w:cs="Times New Roman"/>
                    <w:b/>
                    <w:lang w:val="en-US"/>
                  </w:rPr>
                </w:rPrChange>
              </w:rPr>
              <w:t>5.1</w:t>
            </w:r>
            <w:r w:rsidRPr="00DD122E">
              <w:rPr>
                <w:rFonts w:ascii="Times New Roman" w:eastAsia="Calibri" w:hAnsi="Times New Roman" w:cs="Times New Roman"/>
                <w:b/>
                <w:lang w:val="uk-UA"/>
                <w:rPrChange w:id="2697" w:author="OLENA PASHKOVA (NEPTUNE.UA)" w:date="2022-11-21T15:27:00Z">
                  <w:rPr>
                    <w:rFonts w:ascii="Times New Roman" w:eastAsia="Calibri" w:hAnsi="Times New Roman" w:cs="Times New Roman"/>
                    <w:b/>
                    <w:lang w:val="uk-UA"/>
                  </w:rPr>
                </w:rPrChange>
              </w:rPr>
              <w:t>0</w:t>
            </w:r>
            <w:r w:rsidRPr="00DD122E">
              <w:rPr>
                <w:rFonts w:ascii="Times New Roman" w:eastAsia="Calibri" w:hAnsi="Times New Roman" w:cs="Times New Roman"/>
                <w:b/>
                <w:lang w:val="en-US"/>
                <w:rPrChange w:id="269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2699" w:author="OLENA PASHKOVA (NEPTUNE.UA)" w:date="2022-11-21T15:27:00Z">
                  <w:rPr>
                    <w:rFonts w:ascii="Times New Roman" w:eastAsia="Calibri" w:hAnsi="Times New Roman" w:cs="Times New Roman"/>
                    <w:lang w:val="en-US"/>
                  </w:rPr>
                </w:rPrChange>
              </w:rPr>
              <w:tab/>
              <w:t xml:space="preserve">The Customer is obliged to ensure that the vessel is removed from the Contractor’s berths within 5 (five) hours after the </w:t>
            </w:r>
            <w:r w:rsidRPr="00DD122E">
              <w:rPr>
                <w:rFonts w:ascii="Times New Roman" w:eastAsia="Times New Roman" w:hAnsi="Times New Roman" w:cs="Times New Roman"/>
                <w:lang w:val="uk-UA"/>
                <w:rPrChange w:id="2700" w:author="OLENA PASHKOVA (NEPTUNE.UA)" w:date="2022-11-21T15:27:00Z">
                  <w:rPr>
                    <w:rFonts w:ascii="Times New Roman" w:eastAsia="Times New Roman" w:hAnsi="Times New Roman" w:cs="Times New Roman"/>
                    <w:lang w:val="uk-UA"/>
                  </w:rPr>
                </w:rPrChange>
              </w:rPr>
              <w:t>с</w:t>
            </w:r>
            <w:r w:rsidRPr="00DD122E">
              <w:rPr>
                <w:rFonts w:ascii="Times New Roman" w:eastAsia="Times New Roman" w:hAnsi="Times New Roman" w:cs="Times New Roman"/>
                <w:lang w:val="en-GB"/>
                <w:rPrChange w:id="2701" w:author="OLENA PASHKOVA (NEPTUNE.UA)" w:date="2022-11-21T15:27:00Z">
                  <w:rPr>
                    <w:rFonts w:ascii="Times New Roman" w:eastAsia="Times New Roman" w:hAnsi="Times New Roman" w:cs="Times New Roman"/>
                    <w:lang w:val="en-GB"/>
                  </w:rPr>
                </w:rPrChange>
              </w:rPr>
              <w:t>ompletion of loading operations</w:t>
            </w:r>
            <w:r w:rsidRPr="00DD122E">
              <w:rPr>
                <w:rFonts w:ascii="Times New Roman" w:eastAsia="Times New Roman" w:hAnsi="Times New Roman" w:cs="Times New Roman"/>
                <w:lang w:val="en-US"/>
                <w:rPrChange w:id="2702" w:author="OLENA PASHKOVA (NEPTUNE.UA)" w:date="2022-11-21T15:27:00Z">
                  <w:rPr>
                    <w:rFonts w:ascii="Times New Roman" w:eastAsia="Times New Roman" w:hAnsi="Times New Roman" w:cs="Times New Roman"/>
                    <w:lang w:val="en-US"/>
                  </w:rPr>
                </w:rPrChange>
              </w:rPr>
              <w:t xml:space="preserve">, provided good visibility and favorable weather conditions. </w:t>
            </w:r>
            <w:commentRangeStart w:id="2703"/>
            <w:commentRangeStart w:id="2704"/>
            <w:r w:rsidRPr="00DD122E">
              <w:rPr>
                <w:rFonts w:ascii="Times New Roman" w:eastAsia="Times New Roman" w:hAnsi="Times New Roman" w:cs="Times New Roman"/>
                <w:lang w:val="en-US"/>
                <w:rPrChange w:id="2705" w:author="OLENA PASHKOVA (NEPTUNE.UA)" w:date="2022-11-21T15:27:00Z">
                  <w:rPr>
                    <w:rFonts w:ascii="Times New Roman" w:eastAsia="Times New Roman" w:hAnsi="Times New Roman" w:cs="Times New Roman"/>
                    <w:lang w:val="en-US"/>
                  </w:rPr>
                </w:rPrChange>
              </w:rPr>
              <w:t xml:space="preserve">Including the </w:t>
            </w:r>
            <w:r w:rsidRPr="00DD122E">
              <w:rPr>
                <w:rFonts w:ascii="Times New Roman" w:eastAsia="Calibri" w:hAnsi="Times New Roman" w:cs="Times New Roman"/>
                <w:lang w:val="en-US"/>
                <w:rPrChange w:id="2706" w:author="OLENA PASHKOVA (NEPTUNE.UA)" w:date="2022-11-21T15:27:00Z">
                  <w:rPr>
                    <w:rFonts w:ascii="Times New Roman" w:eastAsia="Calibri" w:hAnsi="Times New Roman" w:cs="Times New Roman"/>
                    <w:lang w:val="en-US"/>
                  </w:rPr>
                </w:rPrChange>
              </w:rPr>
              <w:t>cases of a break in loading for more than 5 hours regardless of the reasons for such a break.</w:t>
            </w:r>
            <w:commentRangeEnd w:id="2703"/>
            <w:r w:rsidRPr="00DD122E">
              <w:rPr>
                <w:rFonts w:ascii="Times New Roman" w:eastAsia="Calibri" w:hAnsi="Times New Roman" w:cs="Times New Roman"/>
                <w:rPrChange w:id="2707" w:author="OLENA PASHKOVA (NEPTUNE.UA)" w:date="2022-11-21T15:27:00Z">
                  <w:rPr>
                    <w:rFonts w:ascii="Calibri" w:eastAsia="Calibri" w:hAnsi="Calibri" w:cs="Times New Roman"/>
                    <w:sz w:val="16"/>
                    <w:szCs w:val="16"/>
                  </w:rPr>
                </w:rPrChange>
              </w:rPr>
              <w:commentReference w:id="2703"/>
            </w:r>
            <w:commentRangeEnd w:id="2704"/>
            <w:r w:rsidRPr="00DD122E">
              <w:rPr>
                <w:rFonts w:ascii="Times New Roman" w:eastAsia="Calibri" w:hAnsi="Times New Roman" w:cs="Times New Roman"/>
                <w:rPrChange w:id="2708" w:author="OLENA PASHKOVA (NEPTUNE.UA)" w:date="2022-11-21T15:27:00Z">
                  <w:rPr>
                    <w:rFonts w:ascii="Calibri" w:eastAsia="Calibri" w:hAnsi="Calibri" w:cs="Times New Roman"/>
                    <w:sz w:val="16"/>
                    <w:szCs w:val="16"/>
                  </w:rPr>
                </w:rPrChange>
              </w:rPr>
              <w:commentReference w:id="2704"/>
            </w:r>
          </w:p>
          <w:p w14:paraId="59C27E0A" w14:textId="77777777" w:rsidR="00400CA9" w:rsidRPr="00783C1A"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lang w:val="en-US"/>
              </w:rPr>
              <w:lastRenderedPageBreak/>
              <w:t xml:space="preserve">If the Customer does not remove the vessel from the </w:t>
            </w:r>
            <w:r w:rsidRPr="006F5E0C">
              <w:rPr>
                <w:rFonts w:ascii="Times New Roman" w:eastAsia="Calibri" w:hAnsi="Times New Roman" w:cs="Times New Roman"/>
                <w:lang w:val="en-US"/>
              </w:rPr>
              <w:t>berth within the specified period of time, the Contractor has the right to carry out independent actions for the removal of the vessel from the Contractor’s berth as per usual practice in the Port, and invoicing the relevant and documented expenses to the Customer.</w:t>
            </w:r>
          </w:p>
          <w:p w14:paraId="156A3CEC" w14:textId="77777777" w:rsidR="00400CA9" w:rsidRPr="00DD122E" w:rsidRDefault="00400CA9" w:rsidP="00400CA9">
            <w:pPr>
              <w:contextualSpacing/>
              <w:jc w:val="both"/>
              <w:rPr>
                <w:rFonts w:ascii="Times New Roman" w:eastAsia="Calibri" w:hAnsi="Times New Roman" w:cs="Times New Roman"/>
                <w:lang w:val="en-US"/>
              </w:rPr>
            </w:pPr>
            <w:commentRangeStart w:id="2709"/>
            <w:commentRangeStart w:id="2710"/>
            <w:r w:rsidRPr="004C5B1D">
              <w:rPr>
                <w:rFonts w:ascii="Times New Roman" w:eastAsia="Calibri" w:hAnsi="Times New Roman" w:cs="Times New Roman"/>
                <w:highlight w:val="yellow"/>
                <w:lang w:val="en-US"/>
              </w:rPr>
              <w:t>If a break in loading is the result of the actions or inaction of the Contractor, the removal of the vessel from the berth is carried out with the attribution of all costs to the account of the Contractor</w:t>
            </w:r>
            <w:r w:rsidRPr="00DD122E">
              <w:rPr>
                <w:rFonts w:ascii="Times New Roman" w:eastAsia="Calibri" w:hAnsi="Times New Roman" w:cs="Times New Roman"/>
                <w:highlight w:val="yellow"/>
                <w:lang w:val="uk-UA"/>
                <w:rPrChange w:id="2711" w:author="OLENA PASHKOVA (NEPTUNE.UA)" w:date="2022-11-21T15:27:00Z">
                  <w:rPr>
                    <w:rFonts w:ascii="Times New Roman" w:eastAsia="Calibri" w:hAnsi="Times New Roman" w:cs="Times New Roman"/>
                    <w:highlight w:val="yellow"/>
                    <w:lang w:val="uk-UA"/>
                  </w:rPr>
                </w:rPrChange>
              </w:rPr>
              <w:t xml:space="preserve"> </w:t>
            </w:r>
            <w:r w:rsidRPr="00DD122E">
              <w:rPr>
                <w:rFonts w:ascii="Times New Roman" w:eastAsia="Calibri" w:hAnsi="Times New Roman" w:cs="Times New Roman"/>
                <w:highlight w:val="yellow"/>
                <w:lang w:val="en-US"/>
                <w:rPrChange w:id="2712" w:author="OLENA PASHKOVA (NEPTUNE.UA)" w:date="2022-11-21T15:27:00Z">
                  <w:rPr>
                    <w:rFonts w:ascii="Times New Roman" w:eastAsia="Calibri" w:hAnsi="Times New Roman" w:cs="Times New Roman"/>
                    <w:highlight w:val="yellow"/>
                    <w:lang w:val="en-US"/>
                  </w:rPr>
                </w:rPrChange>
              </w:rPr>
              <w:t>and/or the Contractor (at the Contractor`s choice)  has the right to carry out independently actions for the removal of the vessel from the berth of the Contractor, in this case  costs to the Customer are not reimbursed</w:t>
            </w:r>
            <w:r w:rsidRPr="00DD122E">
              <w:rPr>
                <w:rFonts w:ascii="Times New Roman" w:eastAsia="Calibri" w:hAnsi="Times New Roman" w:cs="Times New Roman"/>
                <w:highlight w:val="yellow"/>
                <w:lang w:val="uk-UA"/>
                <w:rPrChange w:id="2713" w:author="OLENA PASHKOVA (NEPTUNE.UA)" w:date="2022-11-21T15:27:00Z">
                  <w:rPr>
                    <w:rFonts w:ascii="Times New Roman" w:eastAsia="Calibri" w:hAnsi="Times New Roman" w:cs="Times New Roman"/>
                    <w:highlight w:val="yellow"/>
                    <w:lang w:val="uk-UA"/>
                  </w:rPr>
                </w:rPrChange>
              </w:rPr>
              <w:t>.</w:t>
            </w:r>
            <w:r w:rsidRPr="00DD122E">
              <w:rPr>
                <w:rFonts w:ascii="Times New Roman" w:eastAsia="Calibri" w:hAnsi="Times New Roman" w:cs="Times New Roman"/>
                <w:highlight w:val="yellow"/>
                <w:lang w:val="en-US"/>
                <w:rPrChange w:id="2714" w:author="OLENA PASHKOVA (NEPTUNE.UA)" w:date="2022-11-21T15:27:00Z">
                  <w:rPr>
                    <w:rFonts w:ascii="Times New Roman" w:eastAsia="Calibri" w:hAnsi="Times New Roman" w:cs="Times New Roman"/>
                    <w:highlight w:val="yellow"/>
                    <w:lang w:val="en-US"/>
                  </w:rPr>
                </w:rPrChange>
              </w:rPr>
              <w:t xml:space="preserve"> The removal is done as per usual practice in the Port.</w:t>
            </w:r>
            <w:commentRangeEnd w:id="2709"/>
            <w:r w:rsidRPr="00DD122E">
              <w:rPr>
                <w:rFonts w:ascii="Times New Roman" w:eastAsia="Calibri" w:hAnsi="Times New Roman" w:cs="Times New Roman"/>
                <w:rPrChange w:id="2715" w:author="OLENA PASHKOVA (NEPTUNE.UA)" w:date="2022-11-21T15:27:00Z">
                  <w:rPr>
                    <w:rFonts w:ascii="Calibri" w:eastAsia="Calibri" w:hAnsi="Calibri" w:cs="Times New Roman"/>
                    <w:sz w:val="16"/>
                    <w:szCs w:val="16"/>
                  </w:rPr>
                </w:rPrChange>
              </w:rPr>
              <w:commentReference w:id="2709"/>
            </w:r>
            <w:commentRangeEnd w:id="2710"/>
            <w:r w:rsidRPr="00DD122E">
              <w:rPr>
                <w:rFonts w:ascii="Times New Roman" w:eastAsia="Calibri" w:hAnsi="Times New Roman" w:cs="Times New Roman"/>
                <w:rPrChange w:id="2716" w:author="OLENA PASHKOVA (NEPTUNE.UA)" w:date="2022-11-21T15:27:00Z">
                  <w:rPr>
                    <w:rFonts w:ascii="Calibri" w:eastAsia="Calibri" w:hAnsi="Calibri" w:cs="Times New Roman"/>
                    <w:sz w:val="16"/>
                    <w:szCs w:val="16"/>
                  </w:rPr>
                </w:rPrChange>
              </w:rPr>
              <w:commentReference w:id="2710"/>
            </w:r>
          </w:p>
          <w:p w14:paraId="27AFE3CE" w14:textId="77777777" w:rsidR="00400CA9" w:rsidRPr="00DD122E" w:rsidRDefault="00400CA9" w:rsidP="00400CA9">
            <w:pPr>
              <w:contextualSpacing/>
              <w:jc w:val="both"/>
              <w:rPr>
                <w:rFonts w:ascii="Times New Roman" w:eastAsia="Calibri" w:hAnsi="Times New Roman" w:cs="Times New Roman"/>
                <w:lang w:val="en-US"/>
              </w:rPr>
            </w:pPr>
            <w:bookmarkStart w:id="2717" w:name="_Hlk9862538"/>
            <w:r w:rsidRPr="00DD122E">
              <w:rPr>
                <w:rFonts w:ascii="Times New Roman" w:eastAsia="Calibri" w:hAnsi="Times New Roman" w:cs="Times New Roman"/>
                <w:b/>
                <w:lang w:val="en-US"/>
              </w:rPr>
              <w:t>5.11.</w:t>
            </w:r>
            <w:r w:rsidRPr="006F5E0C">
              <w:rPr>
                <w:rFonts w:ascii="Times New Roman" w:eastAsia="Calibri" w:hAnsi="Times New Roman" w:cs="Times New Roman"/>
                <w:lang w:val="en-US"/>
              </w:rPr>
              <w:t xml:space="preserve"> </w:t>
            </w:r>
            <w:bookmarkEnd w:id="2717"/>
            <w:r w:rsidRPr="006F5E0C">
              <w:rPr>
                <w:rFonts w:ascii="Times New Roman" w:eastAsia="Calibri" w:hAnsi="Times New Roman" w:cs="Times New Roman"/>
                <w:lang w:val="en-US"/>
              </w:rPr>
              <w:t xml:space="preserve">The Contractor has the right to extend the Customer’s vessel period of staying at the berth, as specified in clause 5.10 of this Agreement, on condition there are no other arriving vessels to the berth where the Customer’s vessel is being loaded. </w:t>
            </w:r>
            <w:commentRangeStart w:id="2718"/>
            <w:del w:id="2719" w:author="Nataliya Tomaskovic" w:date="2022-08-18T20:39:00Z">
              <w:r w:rsidRPr="00DD122E" w:rsidDel="009B3061">
                <w:rPr>
                  <w:rFonts w:ascii="Times New Roman" w:eastAsia="Calibri" w:hAnsi="Times New Roman" w:cs="Times New Roman"/>
                  <w:lang w:val="en-US"/>
                  <w:rPrChange w:id="2720" w:author="OLENA PASHKOVA (NEPTUNE.UA)" w:date="2022-11-21T15:27:00Z">
                    <w:rPr>
                      <w:rFonts w:ascii="Times New Roman" w:eastAsia="Calibri" w:hAnsi="Times New Roman" w:cs="Times New Roman"/>
                      <w:lang w:val="en-US"/>
                    </w:rPr>
                  </w:rPrChange>
                </w:rPr>
                <w:delText>At the same time Contractor has right to invoice to the Customer the fee in amount of $ 500,00 per hour for the whole additional period of staying at the berth and Customer is required to pay it.</w:delText>
              </w:r>
            </w:del>
            <w:commentRangeEnd w:id="2718"/>
            <w:r w:rsidRPr="00DD122E">
              <w:rPr>
                <w:rFonts w:ascii="Times New Roman" w:eastAsia="Calibri" w:hAnsi="Times New Roman" w:cs="Times New Roman"/>
                <w:rPrChange w:id="2721" w:author="OLENA PASHKOVA (NEPTUNE.UA)" w:date="2022-11-21T15:27:00Z">
                  <w:rPr>
                    <w:rFonts w:ascii="Calibri" w:eastAsia="Calibri" w:hAnsi="Calibri" w:cs="Times New Roman"/>
                    <w:sz w:val="16"/>
                    <w:szCs w:val="16"/>
                  </w:rPr>
                </w:rPrChange>
              </w:rPr>
              <w:commentReference w:id="2718"/>
            </w:r>
          </w:p>
          <w:p w14:paraId="21C326E9" w14:textId="77777777" w:rsidR="00400CA9" w:rsidRPr="00DD122E" w:rsidRDefault="00400CA9" w:rsidP="00400CA9">
            <w:pPr>
              <w:contextualSpacing/>
              <w:jc w:val="both"/>
              <w:rPr>
                <w:ins w:id="2722" w:author="SERHII SULIMA (NEPTUNE.UA)" w:date="2022-08-30T15:59:00Z"/>
                <w:rFonts w:ascii="Times New Roman" w:eastAsia="Calibri" w:hAnsi="Times New Roman" w:cs="Times New Roman"/>
                <w:b/>
                <w:lang w:val="en-US"/>
              </w:rPr>
            </w:pPr>
          </w:p>
          <w:p w14:paraId="56B880A6" w14:textId="77777777" w:rsidR="00400CA9" w:rsidRPr="00DD122E" w:rsidRDefault="00400CA9" w:rsidP="00400CA9">
            <w:pPr>
              <w:contextualSpacing/>
              <w:jc w:val="both"/>
              <w:rPr>
                <w:rFonts w:ascii="Times New Roman" w:eastAsia="Calibri" w:hAnsi="Times New Roman" w:cs="Times New Roman"/>
                <w:lang w:val="en-US"/>
                <w:rPrChange w:id="272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724" w:author="OLENA PASHKOVA (NEPTUNE.UA)" w:date="2022-11-21T15:27:00Z">
                  <w:rPr>
                    <w:rFonts w:ascii="Times New Roman" w:eastAsia="Calibri" w:hAnsi="Times New Roman" w:cs="Times New Roman"/>
                    <w:b/>
                    <w:lang w:val="en-US"/>
                  </w:rPr>
                </w:rPrChange>
              </w:rPr>
              <w:t>5.12.</w:t>
            </w:r>
            <w:r w:rsidRPr="00DD122E">
              <w:rPr>
                <w:rFonts w:ascii="Times New Roman" w:eastAsia="Calibri" w:hAnsi="Times New Roman" w:cs="Times New Roman"/>
                <w:lang w:val="en-US"/>
                <w:rPrChange w:id="2725" w:author="OLENA PASHKOVA (NEPTUNE.UA)" w:date="2022-11-21T15:27:00Z">
                  <w:rPr>
                    <w:rFonts w:ascii="Times New Roman" w:eastAsia="Calibri" w:hAnsi="Times New Roman" w:cs="Times New Roman"/>
                    <w:lang w:val="en-US"/>
                  </w:rPr>
                </w:rPrChange>
              </w:rPr>
              <w:tab/>
              <w:t>The Customer ensures the timely delivery of vessels that are fit for loading as per clauses 7</w:t>
            </w:r>
            <w:r w:rsidRPr="00DD122E">
              <w:rPr>
                <w:rFonts w:ascii="Times New Roman" w:eastAsia="Calibri" w:hAnsi="Times New Roman" w:cs="Times New Roman"/>
                <w:lang w:val="uk-UA"/>
                <w:rPrChange w:id="272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2727" w:author="OLENA PASHKOVA (NEPTUNE.UA)" w:date="2022-11-21T15:27:00Z">
                  <w:rPr>
                    <w:rFonts w:ascii="Times New Roman" w:eastAsia="Calibri" w:hAnsi="Times New Roman" w:cs="Times New Roman"/>
                    <w:lang w:val="en-US"/>
                  </w:rPr>
                </w:rPrChange>
              </w:rPr>
              <w:t>and 8 of this Agreement.</w:t>
            </w:r>
          </w:p>
          <w:p w14:paraId="7F2C4F7F" w14:textId="77777777" w:rsidR="00400CA9" w:rsidRPr="00DD122E" w:rsidRDefault="00400CA9" w:rsidP="00400CA9">
            <w:pPr>
              <w:contextualSpacing/>
              <w:jc w:val="both"/>
              <w:rPr>
                <w:rFonts w:ascii="Times New Roman" w:eastAsia="Calibri" w:hAnsi="Times New Roman" w:cs="Times New Roman"/>
                <w:lang w:val="en-US"/>
                <w:rPrChange w:id="2728" w:author="OLENA PASHKOVA (NEPTUNE.UA)" w:date="2022-11-21T15:27:00Z">
                  <w:rPr>
                    <w:rFonts w:ascii="Times New Roman" w:eastAsia="Calibri" w:hAnsi="Times New Roman" w:cs="Times New Roman"/>
                    <w:lang w:val="en-US"/>
                  </w:rPr>
                </w:rPrChange>
              </w:rPr>
            </w:pPr>
          </w:p>
          <w:p w14:paraId="61F2AA41" w14:textId="77777777" w:rsidR="00400CA9" w:rsidRPr="00DD122E" w:rsidRDefault="00400CA9" w:rsidP="00400CA9">
            <w:pPr>
              <w:contextualSpacing/>
              <w:jc w:val="both"/>
              <w:rPr>
                <w:rFonts w:ascii="Times New Roman" w:eastAsia="Calibri" w:hAnsi="Times New Roman" w:cs="Times New Roman"/>
                <w:lang w:val="en-US"/>
                <w:rPrChange w:id="2729" w:author="OLENA PASHKOVA (NEPTUNE.UA)" w:date="2022-11-21T15:27:00Z">
                  <w:rPr>
                    <w:rFonts w:ascii="Times New Roman" w:eastAsia="Calibri" w:hAnsi="Times New Roman" w:cs="Times New Roman"/>
                    <w:lang w:val="en-US"/>
                  </w:rPr>
                </w:rPrChange>
              </w:rPr>
            </w:pPr>
          </w:p>
          <w:p w14:paraId="357A67D7" w14:textId="77777777" w:rsidR="00400CA9" w:rsidRPr="00DD122E" w:rsidRDefault="00400CA9" w:rsidP="00400CA9">
            <w:pPr>
              <w:contextualSpacing/>
              <w:jc w:val="both"/>
              <w:rPr>
                <w:rFonts w:ascii="Times New Roman" w:eastAsia="Calibri" w:hAnsi="Times New Roman" w:cs="Times New Roman"/>
                <w:lang w:val="en-US"/>
                <w:rPrChange w:id="2730" w:author="OLENA PASHKOVA (NEPTUNE.UA)" w:date="2022-11-21T15:27:00Z">
                  <w:rPr>
                    <w:rFonts w:ascii="Times New Roman" w:eastAsia="Calibri" w:hAnsi="Times New Roman" w:cs="Times New Roman"/>
                    <w:lang w:val="en-US"/>
                  </w:rPr>
                </w:rPrChange>
              </w:rPr>
            </w:pPr>
          </w:p>
          <w:p w14:paraId="33EE6FFC" w14:textId="77777777" w:rsidR="00400CA9" w:rsidRPr="00DD122E" w:rsidRDefault="00400CA9" w:rsidP="00400CA9">
            <w:pPr>
              <w:contextualSpacing/>
              <w:jc w:val="both"/>
              <w:rPr>
                <w:rFonts w:ascii="Times New Roman" w:eastAsia="Calibri" w:hAnsi="Times New Roman" w:cs="Times New Roman"/>
                <w:lang w:val="en-US"/>
                <w:rPrChange w:id="2731" w:author="OLENA PASHKOVA (NEPTUNE.UA)" w:date="2022-11-21T15:27:00Z">
                  <w:rPr>
                    <w:rFonts w:ascii="Times New Roman" w:eastAsia="Calibri" w:hAnsi="Times New Roman" w:cs="Times New Roman"/>
                    <w:lang w:val="en-US"/>
                  </w:rPr>
                </w:rPrChange>
              </w:rPr>
            </w:pPr>
            <w:bookmarkStart w:id="2732" w:name="_Hlk9862643"/>
            <w:r w:rsidRPr="00DD122E">
              <w:rPr>
                <w:rFonts w:ascii="Times New Roman" w:eastAsia="Calibri" w:hAnsi="Times New Roman" w:cs="Times New Roman"/>
                <w:b/>
                <w:lang w:val="en-US"/>
                <w:rPrChange w:id="2733" w:author="OLENA PASHKOVA (NEPTUNE.UA)" w:date="2022-11-21T15:27:00Z">
                  <w:rPr>
                    <w:rFonts w:ascii="Times New Roman" w:eastAsia="Calibri" w:hAnsi="Times New Roman" w:cs="Times New Roman"/>
                    <w:b/>
                    <w:lang w:val="en-US"/>
                  </w:rPr>
                </w:rPrChange>
              </w:rPr>
              <w:t>5.13.</w:t>
            </w:r>
            <w:r w:rsidRPr="00DD122E">
              <w:rPr>
                <w:rFonts w:ascii="Times New Roman" w:eastAsia="Calibri" w:hAnsi="Times New Roman" w:cs="Times New Roman"/>
                <w:lang w:val="en-US"/>
                <w:rPrChange w:id="2734" w:author="OLENA PASHKOVA (NEPTUNE.UA)" w:date="2022-11-21T15:27:00Z">
                  <w:rPr>
                    <w:rFonts w:ascii="Times New Roman" w:eastAsia="Calibri" w:hAnsi="Times New Roman" w:cs="Times New Roman"/>
                    <w:lang w:val="en-US"/>
                  </w:rPr>
                </w:rPrChange>
              </w:rPr>
              <w:t xml:space="preserve"> The Customer is required to ensure timely delivery of cargo to the Contractor’s Terminal and the removal of the cargo from the Contractor’s Terminal in time specified by the schedule of Grain shipment on the vessels.</w:t>
            </w:r>
          </w:p>
          <w:p w14:paraId="5D4AD7F5" w14:textId="77777777" w:rsidR="00400CA9" w:rsidRPr="00DD122E" w:rsidRDefault="00400CA9" w:rsidP="00400CA9">
            <w:pPr>
              <w:contextualSpacing/>
              <w:jc w:val="both"/>
              <w:rPr>
                <w:rFonts w:ascii="Times New Roman" w:eastAsia="Calibri" w:hAnsi="Times New Roman" w:cs="Times New Roman"/>
                <w:lang w:val="en-US"/>
                <w:rPrChange w:id="2735" w:author="OLENA PASHKOVA (NEPTUNE.UA)" w:date="2022-11-21T15:27:00Z">
                  <w:rPr>
                    <w:rFonts w:ascii="Times New Roman" w:eastAsia="Calibri" w:hAnsi="Times New Roman" w:cs="Times New Roman"/>
                    <w:lang w:val="en-US"/>
                  </w:rPr>
                </w:rPrChange>
              </w:rPr>
            </w:pPr>
          </w:p>
          <w:bookmarkEnd w:id="2732"/>
          <w:p w14:paraId="1B4BC1CD" w14:textId="77777777" w:rsidR="00400CA9" w:rsidRPr="00DD122E" w:rsidRDefault="00400CA9" w:rsidP="00400CA9">
            <w:pPr>
              <w:contextualSpacing/>
              <w:jc w:val="both"/>
              <w:rPr>
                <w:rFonts w:ascii="Times New Roman" w:eastAsia="Calibri" w:hAnsi="Times New Roman" w:cs="Times New Roman"/>
                <w:lang w:val="en-US"/>
                <w:rPrChange w:id="273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737" w:author="OLENA PASHKOVA (NEPTUNE.UA)" w:date="2022-11-21T15:27:00Z">
                  <w:rPr>
                    <w:rFonts w:ascii="Times New Roman" w:eastAsia="Calibri" w:hAnsi="Times New Roman" w:cs="Times New Roman"/>
                    <w:b/>
                    <w:lang w:val="en-US"/>
                  </w:rPr>
                </w:rPrChange>
              </w:rPr>
              <w:t>5.14.</w:t>
            </w:r>
            <w:r w:rsidRPr="00DD122E">
              <w:rPr>
                <w:rFonts w:ascii="Times New Roman" w:eastAsia="Calibri" w:hAnsi="Times New Roman" w:cs="Times New Roman"/>
                <w:lang w:val="en-US"/>
                <w:rPrChange w:id="2738" w:author="OLENA PASHKOVA (NEPTUNE.UA)" w:date="2022-11-21T15:27:00Z">
                  <w:rPr>
                    <w:rFonts w:ascii="Times New Roman" w:eastAsia="Calibri" w:hAnsi="Times New Roman" w:cs="Times New Roman"/>
                    <w:lang w:val="en-US"/>
                  </w:rPr>
                </w:rPrChange>
              </w:rPr>
              <w:t xml:space="preserve"> The Customer ensures compliance of the quality of the Grain that arrived at the Contractor’s Terminal within specifications and standards set by this Agreement.</w:t>
            </w:r>
          </w:p>
          <w:p w14:paraId="44568940" w14:textId="5E0472E3" w:rsidR="00400CA9" w:rsidRPr="00DD122E" w:rsidDel="00BF64E3" w:rsidRDefault="00342884" w:rsidP="00400CA9">
            <w:pPr>
              <w:contextualSpacing/>
              <w:jc w:val="both"/>
              <w:rPr>
                <w:ins w:id="2739" w:author="Nataliya Tomaskovic" w:date="2022-08-18T21:34:00Z"/>
                <w:del w:id="2740" w:author="Viktoriya Elik" w:date="2022-08-25T10:38:00Z"/>
                <w:rFonts w:ascii="Times New Roman" w:eastAsia="Calibri" w:hAnsi="Times New Roman" w:cs="Times New Roman"/>
                <w:lang w:val="en-US"/>
                <w:rPrChange w:id="2741" w:author="OLENA PASHKOVA (NEPTUNE.UA)" w:date="2022-11-21T15:27:00Z">
                  <w:rPr>
                    <w:ins w:id="2742" w:author="Nataliya Tomaskovic" w:date="2022-08-18T21:34:00Z"/>
                    <w:del w:id="2743" w:author="Viktoriya Elik" w:date="2022-08-25T10:38:00Z"/>
                    <w:rFonts w:ascii="Times New Roman" w:eastAsia="Calibri" w:hAnsi="Times New Roman" w:cs="Times New Roman"/>
                    <w:lang w:val="en-US"/>
                  </w:rPr>
                </w:rPrChange>
              </w:rPr>
            </w:pPr>
            <w:ins w:id="2744" w:author="OLENA PASHKOVA (NEPTUNE.UA)" w:date="2022-11-21T02:33:00Z">
              <w:r w:rsidRPr="00DD122E">
                <w:rPr>
                  <w:rFonts w:ascii="Times New Roman" w:eastAsia="Calibri" w:hAnsi="Times New Roman" w:cs="Times New Roman"/>
                  <w:b/>
                  <w:lang w:val="uk-UA"/>
                  <w:rPrChange w:id="2745" w:author="OLENA PASHKOVA (NEPTUNE.UA)" w:date="2022-11-21T15:27:00Z">
                    <w:rPr>
                      <w:rFonts w:ascii="Times New Roman" w:eastAsia="Calibri" w:hAnsi="Times New Roman" w:cs="Times New Roman"/>
                      <w:b/>
                      <w:lang w:val="uk-UA"/>
                    </w:rPr>
                  </w:rPrChange>
                </w:rPr>
                <w:t xml:space="preserve">5.15. </w:t>
              </w:r>
            </w:ins>
            <w:ins w:id="2746" w:author="OLENA PASHKOVA (NEPTUNE.UA)" w:date="2022-11-21T02:34:00Z">
              <w:r w:rsidR="00971FCD" w:rsidRPr="00DD122E">
                <w:rPr>
                  <w:rFonts w:ascii="Times New Roman" w:eastAsia="Calibri" w:hAnsi="Times New Roman" w:cs="Times New Roman"/>
                  <w:bCs/>
                  <w:lang w:val="en-US"/>
                  <w:rPrChange w:id="2747" w:author="OLENA PASHKOVA (NEPTUNE.UA)" w:date="2022-11-21T15:27:00Z">
                    <w:rPr>
                      <w:rFonts w:ascii="Times New Roman" w:eastAsia="Calibri" w:hAnsi="Times New Roman" w:cs="Times New Roman"/>
                      <w:b/>
                      <w:lang w:val="en-US"/>
                    </w:rPr>
                  </w:rPrChange>
                </w:rPr>
                <w:t>The Cust</w:t>
              </w:r>
              <w:r w:rsidR="008403C0" w:rsidRPr="00DD122E">
                <w:rPr>
                  <w:rFonts w:ascii="Times New Roman" w:eastAsia="Calibri" w:hAnsi="Times New Roman" w:cs="Times New Roman"/>
                  <w:bCs/>
                  <w:lang w:val="en-US"/>
                  <w:rPrChange w:id="2748" w:author="OLENA PASHKOVA (NEPTUNE.UA)" w:date="2022-11-21T15:27:00Z">
                    <w:rPr>
                      <w:rFonts w:ascii="Times New Roman" w:eastAsia="Calibri" w:hAnsi="Times New Roman" w:cs="Times New Roman"/>
                      <w:b/>
                      <w:lang w:val="en-US"/>
                    </w:rPr>
                  </w:rPrChange>
                </w:rPr>
                <w:t>omer have to send scan copies</w:t>
              </w:r>
              <w:r w:rsidR="008403C0" w:rsidRPr="00DD122E">
                <w:rPr>
                  <w:rFonts w:ascii="Times New Roman" w:eastAsia="Calibri" w:hAnsi="Times New Roman" w:cs="Times New Roman"/>
                  <w:b/>
                  <w:lang w:val="en-US"/>
                </w:rPr>
                <w:t xml:space="preserve"> </w:t>
              </w:r>
            </w:ins>
            <w:ins w:id="2749" w:author="OLENA PASHKOVA (NEPTUNE.UA)" w:date="2022-11-21T02:35:00Z">
              <w:r w:rsidR="0046335D" w:rsidRPr="00DD122E">
                <w:rPr>
                  <w:rFonts w:ascii="Times New Roman" w:eastAsia="Calibri" w:hAnsi="Times New Roman" w:cs="Times New Roman"/>
                  <w:bCs/>
                  <w:lang w:val="en-US"/>
                  <w:rPrChange w:id="2750" w:author="OLENA PASHKOVA (NEPTUNE.UA)" w:date="2022-11-21T15:27:00Z">
                    <w:rPr>
                      <w:rFonts w:ascii="Times New Roman" w:eastAsia="Calibri" w:hAnsi="Times New Roman" w:cs="Times New Roman"/>
                      <w:b/>
                      <w:lang w:val="en-US"/>
                    </w:rPr>
                  </w:rPrChange>
                </w:rPr>
                <w:t>of quality certificates</w:t>
              </w:r>
              <w:r w:rsidR="0046335D" w:rsidRPr="00DD122E">
                <w:rPr>
                  <w:rFonts w:ascii="Times New Roman" w:eastAsia="Calibri" w:hAnsi="Times New Roman" w:cs="Times New Roman"/>
                  <w:b/>
                  <w:lang w:val="en-US"/>
                </w:rPr>
                <w:t xml:space="preserve"> </w:t>
              </w:r>
              <w:r w:rsidR="0046335D" w:rsidRPr="00DD122E">
                <w:rPr>
                  <w:rFonts w:ascii="Times New Roman" w:eastAsia="Calibri" w:hAnsi="Times New Roman" w:cs="Times New Roman"/>
                  <w:bCs/>
                  <w:lang w:val="en-US"/>
                  <w:rPrChange w:id="2751" w:author="OLENA PASHKOVA (NEPTUNE.UA)" w:date="2022-11-21T15:27:00Z">
                    <w:rPr>
                      <w:rFonts w:ascii="Times New Roman" w:eastAsia="Calibri" w:hAnsi="Times New Roman" w:cs="Times New Roman"/>
                      <w:b/>
                      <w:lang w:val="en-US"/>
                    </w:rPr>
                  </w:rPrChange>
                </w:rPr>
                <w:t xml:space="preserve">on </w:t>
              </w:r>
              <w:r w:rsidR="0087419D" w:rsidRPr="00DD122E">
                <w:rPr>
                  <w:rFonts w:ascii="Times New Roman" w:eastAsia="Calibri" w:hAnsi="Times New Roman" w:cs="Times New Roman"/>
                  <w:bCs/>
                  <w:lang w:val="en-US"/>
                  <w:rPrChange w:id="2752" w:author="OLENA PASHKOVA (NEPTUNE.UA)" w:date="2022-11-21T15:27:00Z">
                    <w:rPr>
                      <w:rFonts w:ascii="Times New Roman" w:eastAsia="Calibri" w:hAnsi="Times New Roman" w:cs="Times New Roman"/>
                      <w:b/>
                      <w:lang w:val="en-US"/>
                    </w:rPr>
                  </w:rPrChange>
                </w:rPr>
                <w:t xml:space="preserve">Contractor`s </w:t>
              </w:r>
              <w:r w:rsidR="0046335D" w:rsidRPr="00DD122E">
                <w:rPr>
                  <w:rFonts w:ascii="Times New Roman" w:eastAsia="Calibri" w:hAnsi="Times New Roman" w:cs="Times New Roman"/>
                  <w:bCs/>
                  <w:lang w:val="en-US"/>
                  <w:rPrChange w:id="2753" w:author="OLENA PASHKOVA (NEPTUNE.UA)" w:date="2022-11-21T15:27:00Z">
                    <w:rPr>
                      <w:rFonts w:ascii="Times New Roman" w:eastAsia="Calibri" w:hAnsi="Times New Roman" w:cs="Times New Roman"/>
                      <w:b/>
                      <w:lang w:val="en-US"/>
                    </w:rPr>
                  </w:rPrChange>
                </w:rPr>
                <w:t xml:space="preserve">email address </w:t>
              </w:r>
            </w:ins>
            <w:ins w:id="2754" w:author="OLENA PASHKOVA (NEPTUNE.UA)" w:date="2022-11-21T02:36:00Z">
              <w:r w:rsidR="0087419D" w:rsidRPr="00DD122E">
                <w:rPr>
                  <w:rFonts w:ascii="Times New Roman" w:eastAsia="Calibri" w:hAnsi="Times New Roman" w:cs="Times New Roman"/>
                  <w:bCs/>
                  <w:lang w:val="en-US"/>
                  <w:rPrChange w:id="2755" w:author="OLENA PASHKOVA (NEPTUNE.UA)" w:date="2022-11-21T15:27:00Z">
                    <w:rPr>
                      <w:rFonts w:ascii="Times New Roman" w:eastAsia="Calibri" w:hAnsi="Times New Roman" w:cs="Times New Roman"/>
                      <w:b/>
                      <w:lang w:val="en-US"/>
                    </w:rPr>
                  </w:rPrChange>
                </w:rPr>
                <w:t>GD_Laboratoriya@neptune.ua</w:t>
              </w:r>
              <w:r w:rsidR="00E95C90" w:rsidRPr="00DD122E">
                <w:rPr>
                  <w:rFonts w:ascii="Times New Roman" w:eastAsia="Calibri" w:hAnsi="Times New Roman" w:cs="Times New Roman"/>
                  <w:bCs/>
                  <w:lang w:val="en-US"/>
                </w:rPr>
                <w:t>.</w:t>
              </w:r>
            </w:ins>
            <w:ins w:id="2756" w:author="OLENA PASHKOVA (NEPTUNE.UA)" w:date="2022-11-21T02:35:00Z">
              <w:r w:rsidR="0046335D" w:rsidRPr="00DD122E">
                <w:rPr>
                  <w:rFonts w:ascii="Times New Roman" w:eastAsia="Calibri" w:hAnsi="Times New Roman" w:cs="Times New Roman"/>
                  <w:b/>
                  <w:lang w:val="en-US"/>
                </w:rPr>
                <w:t xml:space="preserve"> </w:t>
              </w:r>
            </w:ins>
            <w:del w:id="2757" w:author="Viktoriya Elik" w:date="2022-08-25T10:38:00Z">
              <w:r w:rsidR="00400CA9" w:rsidRPr="00DD122E" w:rsidDel="00BF64E3">
                <w:rPr>
                  <w:rFonts w:ascii="Times New Roman" w:eastAsia="Calibri" w:hAnsi="Times New Roman" w:cs="Times New Roman"/>
                  <w:b/>
                  <w:lang w:val="en-US"/>
                  <w:rPrChange w:id="2758" w:author="OLENA PASHKOVA (NEPTUNE.UA)" w:date="2022-11-21T15:27:00Z">
                    <w:rPr>
                      <w:rFonts w:ascii="Times New Roman" w:eastAsia="Calibri" w:hAnsi="Times New Roman" w:cs="Times New Roman"/>
                      <w:b/>
                      <w:lang w:val="en-US"/>
                    </w:rPr>
                  </w:rPrChange>
                </w:rPr>
                <w:delText>5</w:delText>
              </w:r>
              <w:commentRangeStart w:id="2759"/>
              <w:commentRangeStart w:id="2760"/>
              <w:r w:rsidR="00400CA9" w:rsidRPr="00DD122E" w:rsidDel="00BF64E3">
                <w:rPr>
                  <w:rFonts w:ascii="Times New Roman" w:eastAsia="Calibri" w:hAnsi="Times New Roman" w:cs="Times New Roman"/>
                  <w:b/>
                  <w:lang w:val="en-US"/>
                  <w:rPrChange w:id="2761" w:author="OLENA PASHKOVA (NEPTUNE.UA)" w:date="2022-11-21T15:27:00Z">
                    <w:rPr>
                      <w:rFonts w:ascii="Times New Roman" w:eastAsia="Calibri" w:hAnsi="Times New Roman" w:cs="Times New Roman"/>
                      <w:b/>
                      <w:lang w:val="en-US"/>
                    </w:rPr>
                  </w:rPrChange>
                </w:rPr>
                <w:delText>.15.</w:delText>
              </w:r>
              <w:r w:rsidR="00400CA9" w:rsidRPr="00DD122E" w:rsidDel="00BF64E3">
                <w:rPr>
                  <w:rFonts w:ascii="Times New Roman" w:eastAsia="Calibri" w:hAnsi="Times New Roman" w:cs="Times New Roman"/>
                  <w:lang w:val="en-US"/>
                  <w:rPrChange w:id="2762" w:author="OLENA PASHKOVA (NEPTUNE.UA)" w:date="2022-11-21T15:27:00Z">
                    <w:rPr>
                      <w:rFonts w:ascii="Times New Roman" w:eastAsia="Calibri" w:hAnsi="Times New Roman" w:cs="Times New Roman"/>
                      <w:lang w:val="en-US"/>
                    </w:rPr>
                  </w:rPrChange>
                </w:rPr>
                <w:delText xml:space="preserve"> The Customer ensures the arrival of the cargo to the </w:delText>
              </w:r>
            </w:del>
            <w:ins w:id="2763" w:author="Nataliya Tomaskovic" w:date="2022-08-18T20:47:00Z">
              <w:del w:id="2764" w:author="Viktoriya Elik" w:date="2022-08-25T10:38:00Z">
                <w:r w:rsidR="00400CA9" w:rsidRPr="00DD122E" w:rsidDel="00BF64E3">
                  <w:rPr>
                    <w:rFonts w:ascii="Times New Roman" w:eastAsia="Calibri" w:hAnsi="Times New Roman" w:cs="Times New Roman"/>
                    <w:lang w:val="en-US"/>
                    <w:rPrChange w:id="2765" w:author="OLENA PASHKOVA (NEPTUNE.UA)" w:date="2022-11-21T15:27:00Z">
                      <w:rPr>
                        <w:rFonts w:ascii="Times New Roman" w:eastAsia="Calibri" w:hAnsi="Times New Roman" w:cs="Times New Roman"/>
                        <w:lang w:val="en-US"/>
                      </w:rPr>
                    </w:rPrChange>
                  </w:rPr>
                  <w:delText xml:space="preserve">Contractor’s Terminal </w:delText>
                </w:r>
              </w:del>
            </w:ins>
            <w:del w:id="2766" w:author="Viktoriya Elik" w:date="2022-08-25T10:38:00Z">
              <w:r w:rsidR="00400CA9" w:rsidRPr="00DD122E" w:rsidDel="00BF64E3">
                <w:rPr>
                  <w:rFonts w:ascii="Times New Roman" w:eastAsia="Calibri" w:hAnsi="Times New Roman" w:cs="Times New Roman"/>
                  <w:lang w:val="en-US"/>
                  <w:rPrChange w:id="2767" w:author="OLENA PASHKOVA (NEPTUNE.UA)" w:date="2022-11-21T15:27:00Z">
                    <w:rPr>
                      <w:rFonts w:ascii="Times New Roman" w:eastAsia="Calibri" w:hAnsi="Times New Roman" w:cs="Times New Roman"/>
                      <w:lang w:val="en-US"/>
                    </w:rPr>
                  </w:rPrChange>
                </w:rPr>
                <w:delText xml:space="preserve">Contractor with scan copies of quality certificates, while </w:delText>
              </w:r>
            </w:del>
            <w:ins w:id="2768" w:author="Nataliya Tomaskovic" w:date="2022-08-18T20:47:00Z">
              <w:del w:id="2769" w:author="Viktoriya Elik" w:date="2022-08-25T10:38:00Z">
                <w:r w:rsidR="00400CA9" w:rsidRPr="00DD122E" w:rsidDel="00BF64E3">
                  <w:rPr>
                    <w:rFonts w:ascii="Times New Roman" w:eastAsia="Calibri" w:hAnsi="Times New Roman" w:cs="Times New Roman"/>
                    <w:lang w:val="en-US"/>
                    <w:rPrChange w:id="2770" w:author="OLENA PASHKOVA (NEPTUNE.UA)" w:date="2022-11-21T15:27:00Z">
                      <w:rPr>
                        <w:rFonts w:ascii="Times New Roman" w:eastAsia="Calibri" w:hAnsi="Times New Roman" w:cs="Times New Roman"/>
                        <w:lang w:val="en-US"/>
                      </w:rPr>
                    </w:rPrChange>
                  </w:rPr>
                  <w:delText xml:space="preserve">and </w:delText>
                </w:r>
              </w:del>
            </w:ins>
            <w:del w:id="2771" w:author="Viktoriya Elik" w:date="2022-08-25T10:38:00Z">
              <w:r w:rsidR="00400CA9" w:rsidRPr="00DD122E" w:rsidDel="00BF64E3">
                <w:rPr>
                  <w:rFonts w:ascii="Times New Roman" w:eastAsia="Calibri" w:hAnsi="Times New Roman" w:cs="Times New Roman"/>
                  <w:lang w:val="en-US"/>
                  <w:rPrChange w:id="2772" w:author="OLENA PASHKOVA (NEPTUNE.UA)" w:date="2022-11-21T15:27:00Z">
                    <w:rPr>
                      <w:rFonts w:ascii="Times New Roman" w:eastAsia="Calibri" w:hAnsi="Times New Roman" w:cs="Times New Roman"/>
                      <w:lang w:val="en-US"/>
                    </w:rPr>
                  </w:rPrChange>
                </w:rPr>
                <w:delText xml:space="preserve">the Contractor provides the Customer with the only email address to which the senders send copies of the certificates </w:delText>
              </w:r>
            </w:del>
            <w:ins w:id="2773" w:author="Nataliya Tomaskovic" w:date="2022-08-18T20:47:00Z">
              <w:del w:id="2774" w:author="Viktoriya Elik" w:date="2022-08-25T10:38:00Z">
                <w:r w:rsidR="00400CA9" w:rsidRPr="00DD122E" w:rsidDel="00BF64E3">
                  <w:rPr>
                    <w:rFonts w:ascii="Times New Roman" w:eastAsia="Calibri" w:hAnsi="Times New Roman" w:cs="Times New Roman"/>
                    <w:lang w:val="en-US"/>
                    <w:rPrChange w:id="2775" w:author="OLENA PASHKOVA (NEPTUNE.UA)" w:date="2022-11-21T15:27:00Z">
                      <w:rPr>
                        <w:rFonts w:ascii="Times New Roman" w:eastAsia="Calibri" w:hAnsi="Times New Roman" w:cs="Times New Roman"/>
                        <w:lang w:val="en-US"/>
                      </w:rPr>
                    </w:rPrChange>
                  </w:rPr>
                  <w:delText xml:space="preserve">shall be sent </w:delText>
                </w:r>
              </w:del>
            </w:ins>
            <w:del w:id="2776" w:author="Viktoriya Elik" w:date="2022-08-25T10:38:00Z">
              <w:r w:rsidR="00400CA9" w:rsidRPr="00DD122E" w:rsidDel="00BF64E3">
                <w:rPr>
                  <w:rFonts w:ascii="Times New Roman" w:eastAsia="Calibri" w:hAnsi="Times New Roman" w:cs="Times New Roman"/>
                  <w:lang w:val="en-US"/>
                  <w:rPrChange w:id="2777" w:author="OLENA PASHKOVA (NEPTUNE.UA)" w:date="2022-11-21T15:27:00Z">
                    <w:rPr>
                      <w:rFonts w:ascii="Times New Roman" w:eastAsia="Calibri" w:hAnsi="Times New Roman" w:cs="Times New Roman"/>
                      <w:lang w:val="en-US"/>
                    </w:rPr>
                  </w:rPrChange>
                </w:rPr>
                <w:delText xml:space="preserve">without time limitations  </w:delText>
              </w:r>
            </w:del>
            <w:commentRangeEnd w:id="2759"/>
            <w:r w:rsidR="00400CA9" w:rsidRPr="00DD122E">
              <w:rPr>
                <w:rFonts w:ascii="Times New Roman" w:eastAsia="Calibri" w:hAnsi="Times New Roman" w:cs="Times New Roman"/>
                <w:rPrChange w:id="2778" w:author="OLENA PASHKOVA (NEPTUNE.UA)" w:date="2022-11-21T15:27:00Z">
                  <w:rPr>
                    <w:rFonts w:ascii="Calibri" w:eastAsia="Calibri" w:hAnsi="Calibri" w:cs="Times New Roman"/>
                    <w:sz w:val="16"/>
                    <w:szCs w:val="16"/>
                  </w:rPr>
                </w:rPrChange>
              </w:rPr>
              <w:commentReference w:id="2759"/>
            </w:r>
            <w:commentRangeEnd w:id="2760"/>
            <w:r w:rsidR="00400CA9" w:rsidRPr="00DD122E">
              <w:rPr>
                <w:rFonts w:ascii="Times New Roman" w:eastAsia="Calibri" w:hAnsi="Times New Roman" w:cs="Times New Roman"/>
                <w:rPrChange w:id="2779" w:author="OLENA PASHKOVA (NEPTUNE.UA)" w:date="2022-11-21T15:27:00Z">
                  <w:rPr>
                    <w:rFonts w:ascii="Calibri" w:eastAsia="Calibri" w:hAnsi="Calibri" w:cs="Times New Roman"/>
                    <w:sz w:val="16"/>
                    <w:szCs w:val="16"/>
                  </w:rPr>
                </w:rPrChange>
              </w:rPr>
              <w:commentReference w:id="2760"/>
            </w:r>
          </w:p>
          <w:p w14:paraId="46DC236F" w14:textId="77777777" w:rsidR="00400CA9" w:rsidRPr="00DD122E" w:rsidRDefault="00400CA9" w:rsidP="00400CA9">
            <w:pPr>
              <w:contextualSpacing/>
              <w:jc w:val="both"/>
              <w:rPr>
                <w:rFonts w:ascii="Times New Roman" w:eastAsia="Calibri" w:hAnsi="Times New Roman" w:cs="Times New Roman"/>
                <w:lang w:val="en-US"/>
                <w:rPrChange w:id="2780" w:author="OLENA PASHKOVA (NEPTUNE.UA)" w:date="2022-11-21T15:27:00Z">
                  <w:rPr>
                    <w:rFonts w:ascii="Times New Roman" w:eastAsia="Calibri" w:hAnsi="Times New Roman" w:cs="Times New Roman"/>
                    <w:lang w:val="en-US"/>
                  </w:rPr>
                </w:rPrChange>
              </w:rPr>
            </w:pPr>
          </w:p>
          <w:p w14:paraId="0648223C" w14:textId="77777777" w:rsidR="00400CA9" w:rsidRPr="00DD122E"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b/>
                <w:lang w:val="en-US"/>
                <w:rPrChange w:id="2781" w:author="OLENA PASHKOVA (NEPTUNE.UA)" w:date="2022-11-21T15:27:00Z">
                  <w:rPr>
                    <w:rFonts w:ascii="Times New Roman" w:eastAsia="Calibri" w:hAnsi="Times New Roman" w:cs="Times New Roman"/>
                    <w:b/>
                    <w:lang w:val="en-US"/>
                  </w:rPr>
                </w:rPrChange>
              </w:rPr>
              <w:t>5.16.</w:t>
            </w:r>
            <w:r w:rsidRPr="00DD122E">
              <w:rPr>
                <w:rFonts w:ascii="Times New Roman" w:eastAsia="Calibri" w:hAnsi="Times New Roman" w:cs="Times New Roman"/>
                <w:lang w:val="en-US"/>
                <w:rPrChange w:id="2782" w:author="OLENA PASHKOVA (NEPTUNE.UA)" w:date="2022-11-21T15:27:00Z">
                  <w:rPr>
                    <w:rFonts w:ascii="Times New Roman" w:eastAsia="Calibri" w:hAnsi="Times New Roman" w:cs="Times New Roman"/>
                    <w:lang w:val="en-US"/>
                  </w:rPr>
                </w:rPrChange>
              </w:rPr>
              <w:t xml:space="preserve"> In case of rail deliveries, Customer shall pay to the Contractor, at actual cost, all additional expenses of the Contractor, including but not limited to those that may arise in connection with waiting time before discharge of damaged cargo (</w:t>
            </w:r>
            <w:commentRangeStart w:id="2783"/>
            <w:r w:rsidRPr="00DD122E">
              <w:rPr>
                <w:rFonts w:ascii="Times New Roman" w:eastAsia="Calibri" w:hAnsi="Times New Roman" w:cs="Times New Roman"/>
                <w:lang w:val="en-US"/>
                <w:rPrChange w:id="2784" w:author="OLENA PASHKOVA (NEPTUNE.UA)" w:date="2022-11-21T15:27:00Z">
                  <w:rPr>
                    <w:rFonts w:ascii="Times New Roman" w:eastAsia="Calibri" w:hAnsi="Times New Roman" w:cs="Times New Roman"/>
                    <w:lang w:val="en-US"/>
                  </w:rPr>
                </w:rPrChange>
              </w:rPr>
              <w:t xml:space="preserve">over </w:t>
            </w:r>
            <w:r w:rsidRPr="00DD122E">
              <w:rPr>
                <w:rFonts w:ascii="Times New Roman" w:eastAsia="Calibri" w:hAnsi="Times New Roman" w:cs="Times New Roman"/>
                <w:highlight w:val="yellow"/>
                <w:lang w:val="en-US"/>
                <w:rPrChange w:id="2785" w:author="OLENA PASHKOVA (NEPTUNE.UA)" w:date="2022-11-21T15:27:00Z">
                  <w:rPr>
                    <w:rFonts w:ascii="Times New Roman" w:eastAsia="Calibri" w:hAnsi="Times New Roman" w:cs="Times New Roman"/>
                    <w:highlight w:val="yellow"/>
                    <w:lang w:val="en-US"/>
                  </w:rPr>
                </w:rPrChange>
              </w:rPr>
              <w:t>consolidated</w:t>
            </w:r>
            <w:r w:rsidRPr="00DD122E">
              <w:rPr>
                <w:rFonts w:ascii="Times New Roman" w:eastAsia="Calibri" w:hAnsi="Times New Roman" w:cs="Times New Roman"/>
                <w:lang w:val="en-US"/>
                <w:rPrChange w:id="2786" w:author="OLENA PASHKOVA (NEPTUNE.UA)" w:date="2022-11-21T15:27:00Z">
                  <w:rPr>
                    <w:rFonts w:ascii="Times New Roman" w:eastAsia="Calibri" w:hAnsi="Times New Roman" w:cs="Times New Roman"/>
                    <w:lang w:val="en-US"/>
                  </w:rPr>
                </w:rPrChange>
              </w:rPr>
              <w:t xml:space="preserve">, caked, </w:t>
            </w:r>
            <w:r w:rsidRPr="00DD122E">
              <w:rPr>
                <w:rFonts w:ascii="Times New Roman" w:eastAsia="Calibri" w:hAnsi="Times New Roman" w:cs="Times New Roman"/>
                <w:highlight w:val="magenta"/>
                <w:lang w:val="en-US"/>
              </w:rPr>
              <w:pgNum/>
            </w:r>
            <w:r w:rsidRPr="00DD122E">
              <w:rPr>
                <w:rFonts w:ascii="Times New Roman" w:eastAsia="Calibri" w:hAnsi="Times New Roman" w:cs="Times New Roman"/>
                <w:highlight w:val="magenta"/>
                <w:lang w:val="en-US"/>
              </w:rPr>
              <w:t>eparatelssive</w:t>
            </w:r>
            <w:r w:rsidRPr="00DD122E">
              <w:rPr>
                <w:rFonts w:ascii="Times New Roman" w:eastAsia="Calibri" w:hAnsi="Times New Roman" w:cs="Times New Roman"/>
                <w:lang w:val="en-US"/>
              </w:rPr>
              <w:t xml:space="preserve"> </w:t>
            </w:r>
            <w:commentRangeEnd w:id="2783"/>
            <w:r w:rsidR="00AC196F" w:rsidRPr="00DD122E">
              <w:rPr>
                <w:rStyle w:val="ab"/>
                <w:rFonts w:ascii="Times New Roman" w:hAnsi="Times New Roman" w:cs="Times New Roman"/>
                <w:sz w:val="22"/>
                <w:szCs w:val="22"/>
                <w:rPrChange w:id="2787" w:author="OLENA PASHKOVA (NEPTUNE.UA)" w:date="2022-11-21T15:27:00Z">
                  <w:rPr>
                    <w:rStyle w:val="ab"/>
                  </w:rPr>
                </w:rPrChange>
              </w:rPr>
              <w:commentReference w:id="2783"/>
            </w:r>
            <w:r w:rsidRPr="00DD122E">
              <w:rPr>
                <w:rFonts w:ascii="Times New Roman" w:eastAsia="Calibri" w:hAnsi="Times New Roman" w:cs="Times New Roman"/>
                <w:lang w:val="en-US"/>
              </w:rPr>
              <w:t>impurities or residues of poisonous fumigants, wet, etc.), additional maneuvering operations of a single railway car or a group of railway cars, provided such cost are supported by relevant documents.</w:t>
            </w:r>
          </w:p>
          <w:p w14:paraId="18560129" w14:textId="77777777" w:rsidR="00400CA9" w:rsidRPr="00DD122E" w:rsidRDefault="00400CA9" w:rsidP="00400CA9">
            <w:pPr>
              <w:contextualSpacing/>
              <w:jc w:val="both"/>
              <w:rPr>
                <w:rFonts w:ascii="Times New Roman" w:eastAsia="Calibri" w:hAnsi="Times New Roman" w:cs="Times New Roman"/>
                <w:lang w:val="en-US"/>
                <w:rPrChange w:id="2788" w:author="OLENA PASHKOVA (NEPTUNE.UA)" w:date="2022-11-21T15:27:00Z">
                  <w:rPr>
                    <w:rFonts w:ascii="Times New Roman" w:eastAsia="Calibri" w:hAnsi="Times New Roman" w:cs="Times New Roman"/>
                    <w:lang w:val="en-US"/>
                  </w:rPr>
                </w:rPrChange>
              </w:rPr>
            </w:pPr>
          </w:p>
          <w:p w14:paraId="36773F90" w14:textId="77777777" w:rsidR="00400CA9" w:rsidRPr="00DD122E" w:rsidRDefault="00400CA9" w:rsidP="00400CA9">
            <w:pPr>
              <w:contextualSpacing/>
              <w:jc w:val="both"/>
              <w:rPr>
                <w:rFonts w:ascii="Times New Roman" w:eastAsia="Calibri" w:hAnsi="Times New Roman" w:cs="Times New Roman"/>
                <w:lang w:val="en-US"/>
                <w:rPrChange w:id="2789" w:author="OLENA PASHKOVA (NEPTUNE.UA)" w:date="2022-11-21T15:27:00Z">
                  <w:rPr>
                    <w:rFonts w:ascii="Times New Roman" w:eastAsia="Calibri" w:hAnsi="Times New Roman" w:cs="Times New Roman"/>
                    <w:lang w:val="en-US"/>
                  </w:rPr>
                </w:rPrChange>
              </w:rPr>
            </w:pPr>
          </w:p>
          <w:p w14:paraId="17CE3D99" w14:textId="77777777" w:rsidR="00400CA9" w:rsidRPr="00DD122E" w:rsidRDefault="00400CA9" w:rsidP="00400CA9">
            <w:pPr>
              <w:contextualSpacing/>
              <w:jc w:val="both"/>
              <w:rPr>
                <w:rFonts w:ascii="Times New Roman" w:eastAsia="Calibri" w:hAnsi="Times New Roman" w:cs="Times New Roman"/>
                <w:lang w:val="en-US"/>
                <w:rPrChange w:id="2790" w:author="OLENA PASHKOVA (NEPTUNE.UA)" w:date="2022-11-21T15:27:00Z">
                  <w:rPr>
                    <w:rFonts w:ascii="Times New Roman" w:eastAsia="Calibri" w:hAnsi="Times New Roman" w:cs="Times New Roman"/>
                    <w:lang w:val="en-US"/>
                  </w:rPr>
                </w:rPrChange>
              </w:rPr>
            </w:pPr>
          </w:p>
          <w:p w14:paraId="5E1DD898" w14:textId="77777777" w:rsidR="00400CA9" w:rsidRPr="00DD122E" w:rsidRDefault="00400CA9" w:rsidP="00400CA9">
            <w:pPr>
              <w:contextualSpacing/>
              <w:jc w:val="both"/>
              <w:rPr>
                <w:rFonts w:ascii="Times New Roman" w:eastAsia="Calibri" w:hAnsi="Times New Roman" w:cs="Times New Roman"/>
                <w:lang w:val="en-US" w:bidi="en-US"/>
                <w:rPrChange w:id="2791" w:author="OLENA PASHKOVA (NEPTUNE.UA)" w:date="2022-11-21T15:27:00Z">
                  <w:rPr>
                    <w:rFonts w:ascii="Times New Roman" w:eastAsia="Calibri" w:hAnsi="Times New Roman" w:cs="Times New Roman"/>
                    <w:lang w:val="en-US" w:bidi="en-US"/>
                  </w:rPr>
                </w:rPrChange>
              </w:rPr>
            </w:pPr>
            <w:r w:rsidRPr="00DD122E">
              <w:rPr>
                <w:rFonts w:ascii="Times New Roman" w:eastAsia="Calibri" w:hAnsi="Times New Roman" w:cs="Times New Roman"/>
                <w:b/>
                <w:lang w:val="uk-UA"/>
                <w:rPrChange w:id="2792" w:author="OLENA PASHKOVA (NEPTUNE.UA)" w:date="2022-11-21T15:27:00Z">
                  <w:rPr>
                    <w:rFonts w:ascii="Times New Roman" w:eastAsia="Calibri" w:hAnsi="Times New Roman" w:cs="Times New Roman"/>
                    <w:b/>
                    <w:lang w:val="uk-UA"/>
                  </w:rPr>
                </w:rPrChange>
              </w:rPr>
              <w:t>5.17.</w:t>
            </w:r>
            <w:r w:rsidRPr="00DD122E">
              <w:rPr>
                <w:rFonts w:ascii="Times New Roman" w:eastAsia="Calibri" w:hAnsi="Times New Roman" w:cs="Times New Roman"/>
                <w:lang w:val="uk-UA"/>
                <w:rPrChange w:id="279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2794" w:author="OLENA PASHKOVA (NEPTUNE.UA)" w:date="2022-11-21T15:27:00Z">
                  <w:rPr>
                    <w:rFonts w:ascii="Times New Roman" w:eastAsia="Calibri" w:hAnsi="Times New Roman" w:cs="Times New Roman"/>
                    <w:lang w:val="en-US"/>
                  </w:rPr>
                </w:rPrChange>
              </w:rPr>
              <w:t>The Customer is obliged to deliver, during the planned calendar month, the agreed quantity of Grain +/- 10%.</w:t>
            </w:r>
          </w:p>
          <w:p w14:paraId="3A0B1A08" w14:textId="77777777" w:rsidR="00400CA9" w:rsidRPr="00DD122E" w:rsidRDefault="00400CA9" w:rsidP="00400CA9">
            <w:pPr>
              <w:contextualSpacing/>
              <w:jc w:val="both"/>
              <w:rPr>
                <w:rFonts w:ascii="Times New Roman" w:eastAsia="Calibri" w:hAnsi="Times New Roman" w:cs="Times New Roman"/>
                <w:lang w:val="en-US"/>
                <w:rPrChange w:id="279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2796" w:author="OLENA PASHKOVA (NEPTUNE.UA)" w:date="2022-11-21T15:27:00Z">
                  <w:rPr>
                    <w:rFonts w:ascii="Times New Roman" w:eastAsia="Calibri" w:hAnsi="Times New Roman" w:cs="Times New Roman"/>
                    <w:b/>
                    <w:lang w:val="uk-UA"/>
                  </w:rPr>
                </w:rPrChange>
              </w:rPr>
              <w:lastRenderedPageBreak/>
              <w:t>5.18.</w:t>
            </w:r>
            <w:r w:rsidRPr="00DD122E">
              <w:rPr>
                <w:rFonts w:ascii="Times New Roman" w:eastAsia="Calibri" w:hAnsi="Times New Roman" w:cs="Times New Roman"/>
                <w:lang w:val="en-US"/>
                <w:rPrChange w:id="2797" w:author="OLENA PASHKOVA (NEPTUNE.UA)" w:date="2022-11-21T15:27:00Z">
                  <w:rPr>
                    <w:rFonts w:ascii="Times New Roman" w:eastAsia="Calibri" w:hAnsi="Times New Roman" w:cs="Times New Roman"/>
                    <w:lang w:val="en-US"/>
                  </w:rPr>
                </w:rPrChange>
              </w:rPr>
              <w:tab/>
              <w:t>The Customer shall not ask the Contractor to store or handle the Grain in any way that is unsafe or unlawful.</w:t>
            </w:r>
          </w:p>
          <w:p w14:paraId="56F28470" w14:textId="77777777" w:rsidR="00400CA9" w:rsidRPr="00DD122E" w:rsidRDefault="00400CA9" w:rsidP="00400CA9">
            <w:pPr>
              <w:contextualSpacing/>
              <w:jc w:val="both"/>
              <w:rPr>
                <w:rFonts w:ascii="Times New Roman" w:eastAsia="Calibri" w:hAnsi="Times New Roman" w:cs="Times New Roman"/>
                <w:lang w:val="uk-UA"/>
                <w:rPrChange w:id="2798" w:author="OLENA PASHKOVA (NEPTUNE.UA)" w:date="2022-11-21T15:27:00Z">
                  <w:rPr>
                    <w:rFonts w:ascii="Times New Roman" w:eastAsia="Calibri" w:hAnsi="Times New Roman" w:cs="Times New Roman"/>
                    <w:lang w:val="uk-UA"/>
                  </w:rPr>
                </w:rPrChange>
              </w:rPr>
            </w:pPr>
          </w:p>
          <w:p w14:paraId="30CFAD3B" w14:textId="77777777" w:rsidR="00400CA9" w:rsidRPr="00DD122E" w:rsidDel="00F415B0" w:rsidRDefault="00400CA9" w:rsidP="00400CA9">
            <w:pPr>
              <w:contextualSpacing/>
              <w:jc w:val="both"/>
              <w:rPr>
                <w:del w:id="2799" w:author="Nataliya Tomaskovic" w:date="2022-08-18T20:52:00Z"/>
                <w:rFonts w:ascii="Times New Roman" w:eastAsia="Calibri" w:hAnsi="Times New Roman" w:cs="Times New Roman"/>
                <w:lang w:val="en-US"/>
                <w:rPrChange w:id="2800" w:author="OLENA PASHKOVA (NEPTUNE.UA)" w:date="2022-11-21T15:27:00Z">
                  <w:rPr>
                    <w:del w:id="2801" w:author="Nataliya Tomaskovic" w:date="2022-08-18T20:52:00Z"/>
                    <w:rFonts w:ascii="Times New Roman" w:eastAsia="Calibri" w:hAnsi="Times New Roman" w:cs="Times New Roman"/>
                    <w:lang w:val="en-US"/>
                  </w:rPr>
                </w:rPrChange>
              </w:rPr>
            </w:pPr>
            <w:del w:id="2802" w:author="Nataliya Tomaskovic" w:date="2022-08-18T20:52:00Z">
              <w:r w:rsidRPr="00DD122E" w:rsidDel="00F415B0">
                <w:rPr>
                  <w:rFonts w:ascii="Times New Roman" w:eastAsia="Calibri" w:hAnsi="Times New Roman" w:cs="Times New Roman"/>
                  <w:b/>
                  <w:lang w:val="uk-UA"/>
                  <w:rPrChange w:id="2803" w:author="OLENA PASHKOVA (NEPTUNE.UA)" w:date="2022-11-21T15:27:00Z">
                    <w:rPr>
                      <w:rFonts w:ascii="Times New Roman" w:eastAsia="Calibri" w:hAnsi="Times New Roman" w:cs="Times New Roman"/>
                      <w:b/>
                      <w:lang w:val="uk-UA"/>
                    </w:rPr>
                  </w:rPrChange>
                </w:rPr>
                <w:delText>5</w:delText>
              </w:r>
              <w:commentRangeStart w:id="2804"/>
              <w:r w:rsidRPr="00DD122E" w:rsidDel="00F415B0">
                <w:rPr>
                  <w:rFonts w:ascii="Times New Roman" w:eastAsia="Calibri" w:hAnsi="Times New Roman" w:cs="Times New Roman"/>
                  <w:b/>
                  <w:lang w:val="uk-UA"/>
                  <w:rPrChange w:id="2805" w:author="OLENA PASHKOVA (NEPTUNE.UA)" w:date="2022-11-21T15:27:00Z">
                    <w:rPr>
                      <w:rFonts w:ascii="Times New Roman" w:eastAsia="Calibri" w:hAnsi="Times New Roman" w:cs="Times New Roman"/>
                      <w:b/>
                      <w:lang w:val="uk-UA"/>
                    </w:rPr>
                  </w:rPrChange>
                </w:rPr>
                <w:delText>.19.</w:delText>
              </w:r>
              <w:r w:rsidRPr="00DD122E" w:rsidDel="00F415B0">
                <w:rPr>
                  <w:rFonts w:ascii="Times New Roman" w:eastAsia="Calibri" w:hAnsi="Times New Roman" w:cs="Times New Roman"/>
                  <w:lang w:val="uk-UA"/>
                  <w:rPrChange w:id="2806" w:author="OLENA PASHKOVA (NEPTUNE.UA)" w:date="2022-11-21T15:27:00Z">
                    <w:rPr>
                      <w:rFonts w:ascii="Times New Roman" w:eastAsia="Calibri" w:hAnsi="Times New Roman" w:cs="Times New Roman"/>
                      <w:lang w:val="uk-UA"/>
                    </w:rPr>
                  </w:rPrChange>
                </w:rPr>
                <w:delText xml:space="preserve"> </w:delText>
              </w:r>
              <w:r w:rsidRPr="00DD122E" w:rsidDel="00F415B0">
                <w:rPr>
                  <w:rFonts w:ascii="Times New Roman" w:eastAsia="Calibri" w:hAnsi="Times New Roman" w:cs="Times New Roman"/>
                  <w:lang w:val="en-US"/>
                  <w:rPrChange w:id="2807" w:author="OLENA PASHKOVA (NEPTUNE.UA)" w:date="2022-11-21T15:27:00Z">
                    <w:rPr>
                      <w:rFonts w:ascii="Times New Roman" w:eastAsia="Calibri" w:hAnsi="Times New Roman" w:cs="Times New Roman"/>
                      <w:lang w:val="en-US"/>
                    </w:rPr>
                  </w:rPrChange>
                </w:rPr>
                <w:delText>The Customer has to be required to ensure the insurance of the Cargo.</w:delText>
              </w:r>
            </w:del>
            <w:commentRangeEnd w:id="2804"/>
            <w:r w:rsidRPr="00DD122E">
              <w:rPr>
                <w:rFonts w:ascii="Times New Roman" w:eastAsia="Calibri" w:hAnsi="Times New Roman" w:cs="Times New Roman"/>
                <w:rPrChange w:id="2808" w:author="OLENA PASHKOVA (NEPTUNE.UA)" w:date="2022-11-21T15:27:00Z">
                  <w:rPr>
                    <w:rFonts w:ascii="Calibri" w:eastAsia="Calibri" w:hAnsi="Calibri" w:cs="Times New Roman"/>
                    <w:sz w:val="16"/>
                    <w:szCs w:val="16"/>
                  </w:rPr>
                </w:rPrChange>
              </w:rPr>
              <w:commentReference w:id="2804"/>
            </w:r>
          </w:p>
          <w:p w14:paraId="2A358388" w14:textId="77777777" w:rsidR="00400CA9" w:rsidRPr="00DD122E" w:rsidDel="00F415B0" w:rsidRDefault="00400CA9" w:rsidP="00400CA9">
            <w:pPr>
              <w:contextualSpacing/>
              <w:jc w:val="both"/>
              <w:rPr>
                <w:del w:id="2809" w:author="Nataliya Tomaskovic" w:date="2022-08-18T20:52:00Z"/>
                <w:rFonts w:ascii="Times New Roman" w:eastAsia="Calibri" w:hAnsi="Times New Roman" w:cs="Times New Roman"/>
                <w:b/>
                <w:lang w:val="en-US"/>
                <w:rPrChange w:id="2810" w:author="OLENA PASHKOVA (NEPTUNE.UA)" w:date="2022-11-21T15:27:00Z">
                  <w:rPr>
                    <w:del w:id="2811" w:author="Nataliya Tomaskovic" w:date="2022-08-18T20:52:00Z"/>
                    <w:rFonts w:ascii="Times New Roman" w:eastAsia="Calibri" w:hAnsi="Times New Roman" w:cs="Times New Roman"/>
                    <w:b/>
                    <w:lang w:val="en-US"/>
                  </w:rPr>
                </w:rPrChange>
              </w:rPr>
            </w:pPr>
          </w:p>
          <w:p w14:paraId="6203BCBD" w14:textId="77777777" w:rsidR="00400CA9" w:rsidRPr="00DD122E" w:rsidDel="00F415B0" w:rsidRDefault="00400CA9" w:rsidP="00400CA9">
            <w:pPr>
              <w:contextualSpacing/>
              <w:jc w:val="both"/>
              <w:rPr>
                <w:del w:id="2812" w:author="Nataliya Tomaskovic" w:date="2022-08-18T20:52:00Z"/>
                <w:rFonts w:ascii="Times New Roman" w:eastAsia="Calibri" w:hAnsi="Times New Roman" w:cs="Times New Roman"/>
                <w:b/>
                <w:lang w:val="en-US"/>
                <w:rPrChange w:id="2813" w:author="OLENA PASHKOVA (NEPTUNE.UA)" w:date="2022-11-21T15:27:00Z">
                  <w:rPr>
                    <w:del w:id="2814" w:author="Nataliya Tomaskovic" w:date="2022-08-18T20:52:00Z"/>
                    <w:rFonts w:ascii="Times New Roman" w:eastAsia="Calibri" w:hAnsi="Times New Roman" w:cs="Times New Roman"/>
                    <w:b/>
                    <w:lang w:val="en-US"/>
                  </w:rPr>
                </w:rPrChange>
              </w:rPr>
            </w:pPr>
          </w:p>
          <w:p w14:paraId="47E0A4A3" w14:textId="77777777" w:rsidR="00400CA9" w:rsidRPr="00DD122E" w:rsidRDefault="00400CA9" w:rsidP="00400CA9">
            <w:pPr>
              <w:contextualSpacing/>
              <w:jc w:val="both"/>
              <w:rPr>
                <w:rFonts w:ascii="Times New Roman" w:eastAsia="Calibri" w:hAnsi="Times New Roman" w:cs="Times New Roman"/>
                <w:b/>
                <w:lang w:val="en-US"/>
                <w:rPrChange w:id="2815" w:author="OLENA PASHKOVA (NEPTUNE.UA)" w:date="2022-11-21T15:27:00Z">
                  <w:rPr>
                    <w:rFonts w:ascii="Times New Roman" w:eastAsia="Calibri" w:hAnsi="Times New Roman" w:cs="Times New Roman"/>
                    <w:b/>
                    <w:lang w:val="en-US"/>
                  </w:rPr>
                </w:rPrChange>
              </w:rPr>
            </w:pPr>
          </w:p>
          <w:p w14:paraId="1018DA3C" w14:textId="7E2AD59F" w:rsidR="00400CA9" w:rsidRPr="00DD122E" w:rsidRDefault="00400CA9" w:rsidP="00400CA9">
            <w:pPr>
              <w:contextualSpacing/>
              <w:jc w:val="both"/>
              <w:rPr>
                <w:rFonts w:ascii="Times New Roman" w:eastAsia="Calibri" w:hAnsi="Times New Roman" w:cs="Times New Roman"/>
                <w:b/>
                <w:lang w:val="en-US"/>
                <w:rPrChange w:id="2816"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2817" w:author="OLENA PASHKOVA (NEPTUNE.UA)" w:date="2022-11-21T15:27:00Z">
                  <w:rPr>
                    <w:rFonts w:ascii="Times New Roman" w:eastAsia="Calibri" w:hAnsi="Times New Roman" w:cs="Times New Roman"/>
                    <w:b/>
                    <w:lang w:val="en-US"/>
                  </w:rPr>
                </w:rPrChange>
              </w:rPr>
              <w:t xml:space="preserve">6.   TERMS OF ACCEPTANCE </w:t>
            </w:r>
            <w:ins w:id="2818" w:author="OLENA PASHKOVA (NEPTUNE.UA)" w:date="2022-10-26T10:25:00Z">
              <w:r w:rsidR="006A3007" w:rsidRPr="00DD122E">
                <w:rPr>
                  <w:rFonts w:ascii="Times New Roman" w:eastAsia="Calibri" w:hAnsi="Times New Roman" w:cs="Times New Roman"/>
                  <w:b/>
                  <w:lang w:val="en-US"/>
                  <w:rPrChange w:id="2819" w:author="OLENA PASHKOVA (NEPTUNE.UA)" w:date="2022-11-21T15:27:00Z">
                    <w:rPr>
                      <w:rFonts w:ascii="Times New Roman" w:eastAsia="Calibri" w:hAnsi="Times New Roman" w:cs="Times New Roman"/>
                      <w:b/>
                      <w:lang w:val="en-US"/>
                    </w:rPr>
                  </w:rPrChange>
                </w:rPr>
                <w:t xml:space="preserve">AND </w:t>
              </w:r>
              <w:r w:rsidR="00DA625D" w:rsidRPr="00DD122E">
                <w:rPr>
                  <w:rFonts w:ascii="Times New Roman" w:eastAsia="Calibri" w:hAnsi="Times New Roman" w:cs="Times New Roman"/>
                  <w:b/>
                  <w:lang w:val="en-US"/>
                  <w:rPrChange w:id="2820" w:author="OLENA PASHKOVA (NEPTUNE.UA)" w:date="2022-11-21T15:27:00Z">
                    <w:rPr>
                      <w:rFonts w:ascii="Times New Roman" w:eastAsia="Calibri" w:hAnsi="Times New Roman" w:cs="Times New Roman"/>
                      <w:b/>
                      <w:lang w:val="en-US"/>
                    </w:rPr>
                  </w:rPrChange>
                </w:rPr>
                <w:t xml:space="preserve">SHIPMENT </w:t>
              </w:r>
            </w:ins>
            <w:r w:rsidRPr="00DD122E">
              <w:rPr>
                <w:rFonts w:ascii="Times New Roman" w:eastAsia="Calibri" w:hAnsi="Times New Roman" w:cs="Times New Roman"/>
                <w:b/>
                <w:lang w:val="en-US"/>
                <w:rPrChange w:id="2821" w:author="OLENA PASHKOVA (NEPTUNE.UA)" w:date="2022-11-21T15:27:00Z">
                  <w:rPr>
                    <w:rFonts w:ascii="Times New Roman" w:eastAsia="Calibri" w:hAnsi="Times New Roman" w:cs="Times New Roman"/>
                    <w:b/>
                    <w:lang w:val="en-US"/>
                  </w:rPr>
                </w:rPrChange>
              </w:rPr>
              <w:t>OF GRAIN.</w:t>
            </w:r>
          </w:p>
          <w:p w14:paraId="2478DB2F" w14:textId="77777777" w:rsidR="00400CA9" w:rsidRPr="00DD122E" w:rsidRDefault="00400CA9" w:rsidP="00400CA9">
            <w:pPr>
              <w:contextualSpacing/>
              <w:jc w:val="both"/>
              <w:rPr>
                <w:ins w:id="2822" w:author="Nataliya Tomaskovic" w:date="2022-08-18T20:53:00Z"/>
                <w:rFonts w:ascii="Times New Roman" w:eastAsia="Calibri" w:hAnsi="Times New Roman" w:cs="Times New Roman"/>
                <w:lang w:val="en-US"/>
                <w:rPrChange w:id="2823" w:author="OLENA PASHKOVA (NEPTUNE.UA)" w:date="2022-11-21T15:27:00Z">
                  <w:rPr>
                    <w:ins w:id="2824" w:author="Nataliya Tomaskovic" w:date="2022-08-18T20:53:00Z"/>
                    <w:rFonts w:ascii="Times New Roman" w:eastAsia="Calibri" w:hAnsi="Times New Roman" w:cs="Times New Roman"/>
                    <w:lang w:val="en-US"/>
                  </w:rPr>
                </w:rPrChange>
              </w:rPr>
            </w:pPr>
            <w:r w:rsidRPr="00DD122E">
              <w:rPr>
                <w:rFonts w:ascii="Times New Roman" w:eastAsia="Calibri" w:hAnsi="Times New Roman" w:cs="Times New Roman"/>
                <w:b/>
                <w:lang w:val="en-US"/>
                <w:rPrChange w:id="2825" w:author="OLENA PASHKOVA (NEPTUNE.UA)" w:date="2022-11-21T15:27:00Z">
                  <w:rPr>
                    <w:rFonts w:ascii="Times New Roman" w:eastAsia="Calibri" w:hAnsi="Times New Roman" w:cs="Times New Roman"/>
                    <w:b/>
                    <w:lang w:val="en-US"/>
                  </w:rPr>
                </w:rPrChange>
              </w:rPr>
              <w:t>6.1.</w:t>
            </w:r>
            <w:r w:rsidRPr="00DD122E">
              <w:rPr>
                <w:rFonts w:ascii="Times New Roman" w:eastAsia="Calibri" w:hAnsi="Times New Roman" w:cs="Times New Roman"/>
                <w:lang w:val="en-US"/>
                <w:rPrChange w:id="2826" w:author="OLENA PASHKOVA (NEPTUNE.UA)" w:date="2022-11-21T15:27:00Z">
                  <w:rPr>
                    <w:rFonts w:ascii="Times New Roman" w:eastAsia="Calibri" w:hAnsi="Times New Roman" w:cs="Times New Roman"/>
                    <w:lang w:val="en-US"/>
                  </w:rPr>
                </w:rPrChange>
              </w:rPr>
              <w:tab/>
              <w:t>Control of weight and quality of the grain:</w:t>
            </w:r>
          </w:p>
          <w:p w14:paraId="4B7D5411" w14:textId="77777777" w:rsidR="00400CA9" w:rsidRPr="00DD122E" w:rsidRDefault="00400CA9" w:rsidP="00400CA9">
            <w:pPr>
              <w:contextualSpacing/>
              <w:jc w:val="both"/>
              <w:rPr>
                <w:rFonts w:ascii="Times New Roman" w:eastAsia="Calibri" w:hAnsi="Times New Roman" w:cs="Times New Roman"/>
                <w:lang w:val="en-US"/>
                <w:rPrChange w:id="2827" w:author="OLENA PASHKOVA (NEPTUNE.UA)" w:date="2022-11-21T15:27:00Z">
                  <w:rPr>
                    <w:rFonts w:ascii="Times New Roman" w:eastAsia="Calibri" w:hAnsi="Times New Roman" w:cs="Times New Roman"/>
                    <w:lang w:val="en-US"/>
                  </w:rPr>
                </w:rPrChange>
              </w:rPr>
            </w:pPr>
          </w:p>
          <w:p w14:paraId="220F00A5" w14:textId="77777777" w:rsidR="00400CA9" w:rsidRPr="00DD122E" w:rsidRDefault="00400CA9" w:rsidP="00400CA9">
            <w:pPr>
              <w:contextualSpacing/>
              <w:jc w:val="both"/>
              <w:rPr>
                <w:rFonts w:ascii="Times New Roman" w:eastAsia="Calibri" w:hAnsi="Times New Roman" w:cs="Times New Roman"/>
                <w:lang w:val="en-US"/>
                <w:rPrChange w:id="282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829" w:author="OLENA PASHKOVA (NEPTUNE.UA)" w:date="2022-11-21T15:27:00Z">
                  <w:rPr>
                    <w:rFonts w:ascii="Times New Roman" w:eastAsia="Calibri" w:hAnsi="Times New Roman" w:cs="Times New Roman"/>
                    <w:lang w:val="en-US"/>
                  </w:rPr>
                </w:rPrChange>
              </w:rPr>
              <w:t>The Parties accept and agree that the permissible norm of lack of grain weight during transportation shall not exceed 0.5% of gross weight of the railway car – for</w:t>
            </w:r>
            <w:ins w:id="2830" w:author="Nataliya Tomaskovic" w:date="2022-08-18T20:54:00Z">
              <w:r w:rsidRPr="00DD122E">
                <w:rPr>
                  <w:rFonts w:ascii="Times New Roman" w:eastAsia="Calibri" w:hAnsi="Times New Roman" w:cs="Times New Roman"/>
                  <w:lang w:val="en-US"/>
                  <w:rPrChange w:id="2831" w:author="OLENA PASHKOVA (NEPTUNE.UA)" w:date="2022-11-21T15:27:00Z">
                    <w:rPr>
                      <w:rFonts w:ascii="Times New Roman" w:eastAsia="Calibri" w:hAnsi="Times New Roman" w:cs="Times New Roman"/>
                      <w:lang w:val="en-US"/>
                    </w:rPr>
                  </w:rPrChange>
                </w:rPr>
                <w:t xml:space="preserve"> </w:t>
              </w:r>
            </w:ins>
            <w:del w:id="2832" w:author="Nataliya Tomaskovic" w:date="2022-08-18T20:54:00Z">
              <w:r w:rsidRPr="00DD122E" w:rsidDel="007F5918">
                <w:rPr>
                  <w:rFonts w:ascii="Times New Roman" w:eastAsia="Calibri" w:hAnsi="Times New Roman" w:cs="Times New Roman"/>
                  <w:lang w:val="en-US"/>
                  <w:rPrChange w:id="2833"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2834" w:author="OLENA PASHKOVA (NEPTUNE.UA)" w:date="2022-11-21T15:27:00Z">
                  <w:rPr>
                    <w:rFonts w:ascii="Times New Roman" w:eastAsia="Calibri" w:hAnsi="Times New Roman" w:cs="Times New Roman"/>
                    <w:lang w:val="en-US"/>
                  </w:rPr>
                </w:rPrChange>
              </w:rPr>
              <w:t>railway transportation and 0.2% gross weight – for trucks.</w:t>
            </w:r>
          </w:p>
          <w:p w14:paraId="34988612" w14:textId="77777777" w:rsidR="00400CA9" w:rsidRPr="00DD122E" w:rsidRDefault="00400CA9" w:rsidP="00400CA9">
            <w:pPr>
              <w:contextualSpacing/>
              <w:jc w:val="both"/>
              <w:rPr>
                <w:ins w:id="2835" w:author="Nataliya Tomaskovic" w:date="2022-08-18T20:56:00Z"/>
                <w:rFonts w:ascii="Times New Roman" w:eastAsia="Calibri" w:hAnsi="Times New Roman" w:cs="Times New Roman"/>
                <w:lang w:val="en-US"/>
                <w:rPrChange w:id="2836" w:author="OLENA PASHKOVA (NEPTUNE.UA)" w:date="2022-11-21T15:27:00Z">
                  <w:rPr>
                    <w:ins w:id="2837" w:author="Nataliya Tomaskovic" w:date="2022-08-18T20:56:00Z"/>
                    <w:rFonts w:ascii="Times New Roman" w:eastAsia="Calibri" w:hAnsi="Times New Roman" w:cs="Times New Roman"/>
                    <w:lang w:val="en-US"/>
                  </w:rPr>
                </w:rPrChange>
              </w:rPr>
            </w:pPr>
            <w:r w:rsidRPr="00DD122E">
              <w:rPr>
                <w:rFonts w:ascii="Times New Roman" w:eastAsia="Calibri" w:hAnsi="Times New Roman" w:cs="Times New Roman"/>
                <w:lang w:val="en-US"/>
                <w:rPrChange w:id="2838" w:author="OLENA PASHKOVA (NEPTUNE.UA)" w:date="2022-11-21T15:27:00Z">
                  <w:rPr>
                    <w:rFonts w:ascii="Times New Roman" w:eastAsia="Calibri" w:hAnsi="Times New Roman" w:cs="Times New Roman"/>
                    <w:lang w:val="en-US"/>
                  </w:rPr>
                </w:rPrChange>
              </w:rPr>
              <w:t>In case of shortage in weight above the norm of allowed deviations, in case railway car/truck not damaged, the Contractor must notify the Customer within 2 (two) hours, which in his turn is obliged within 4 (four) hours on working days and 24 (twenty four) hours on weekends and holidays to give a written permission to the Contractor regarding the handling of the grain. After expiration of</w:t>
            </w:r>
            <w:ins w:id="2839" w:author="Nataliya Tomaskovic" w:date="2022-08-18T20:55:00Z">
              <w:r w:rsidRPr="00DD122E">
                <w:rPr>
                  <w:rFonts w:ascii="Times New Roman" w:eastAsia="Calibri" w:hAnsi="Times New Roman" w:cs="Times New Roman"/>
                  <w:lang w:val="en-US"/>
                  <w:rPrChange w:id="2840"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2841" w:author="OLENA PASHKOVA (NEPTUNE.UA)" w:date="2022-11-21T15:27:00Z">
                  <w:rPr>
                    <w:rFonts w:ascii="Times New Roman" w:eastAsia="Calibri" w:hAnsi="Times New Roman" w:cs="Times New Roman"/>
                    <w:lang w:val="en-US"/>
                  </w:rPr>
                </w:rPrChange>
              </w:rPr>
              <w:t xml:space="preserve"> this term, the Party which caused further idle time of the railway cars shall pay/compensate any further expenses related to such idle time of the railway cars according to the documents provided by JSC Ukrainian Railways.</w:t>
            </w:r>
          </w:p>
          <w:p w14:paraId="5A5C28FE" w14:textId="77777777" w:rsidR="00400CA9" w:rsidRPr="00DD122E" w:rsidRDefault="00400CA9" w:rsidP="00400CA9">
            <w:pPr>
              <w:contextualSpacing/>
              <w:jc w:val="both"/>
              <w:rPr>
                <w:ins w:id="2842" w:author="Nataliya Tomaskovic" w:date="2022-08-18T21:34:00Z"/>
                <w:rFonts w:ascii="Times New Roman" w:eastAsia="Calibri" w:hAnsi="Times New Roman" w:cs="Times New Roman"/>
                <w:lang w:val="en-US"/>
                <w:rPrChange w:id="2843" w:author="OLENA PASHKOVA (NEPTUNE.UA)" w:date="2022-11-21T15:27:00Z">
                  <w:rPr>
                    <w:ins w:id="2844" w:author="Nataliya Tomaskovic" w:date="2022-08-18T21:34:00Z"/>
                    <w:rFonts w:ascii="Times New Roman" w:eastAsia="Calibri" w:hAnsi="Times New Roman" w:cs="Times New Roman"/>
                    <w:lang w:val="en-US"/>
                  </w:rPr>
                </w:rPrChange>
              </w:rPr>
            </w:pPr>
          </w:p>
          <w:p w14:paraId="1C9D8AEB" w14:textId="77777777" w:rsidR="00400CA9" w:rsidRPr="00DD122E" w:rsidRDefault="00400CA9" w:rsidP="00400CA9">
            <w:pPr>
              <w:contextualSpacing/>
              <w:jc w:val="both"/>
              <w:rPr>
                <w:ins w:id="2845" w:author="Nataliya Tomaskovic" w:date="2022-08-18T21:34:00Z"/>
                <w:rFonts w:ascii="Times New Roman" w:eastAsia="Calibri" w:hAnsi="Times New Roman" w:cs="Times New Roman"/>
                <w:lang w:val="en-US"/>
                <w:rPrChange w:id="2846" w:author="OLENA PASHKOVA (NEPTUNE.UA)" w:date="2022-11-21T15:27:00Z">
                  <w:rPr>
                    <w:ins w:id="2847" w:author="Nataliya Tomaskovic" w:date="2022-08-18T21:34:00Z"/>
                    <w:rFonts w:ascii="Times New Roman" w:eastAsia="Calibri" w:hAnsi="Times New Roman" w:cs="Times New Roman"/>
                    <w:lang w:val="en-US"/>
                  </w:rPr>
                </w:rPrChange>
              </w:rPr>
            </w:pPr>
          </w:p>
          <w:p w14:paraId="62E70966" w14:textId="77777777" w:rsidR="00400CA9" w:rsidRPr="00DD122E" w:rsidRDefault="00400CA9" w:rsidP="00400CA9">
            <w:pPr>
              <w:contextualSpacing/>
              <w:jc w:val="both"/>
              <w:rPr>
                <w:rFonts w:ascii="Times New Roman" w:eastAsia="Calibri" w:hAnsi="Times New Roman" w:cs="Times New Roman"/>
                <w:lang w:val="en-US"/>
                <w:rPrChange w:id="2848" w:author="OLENA PASHKOVA (NEPTUNE.UA)" w:date="2022-11-21T15:27:00Z">
                  <w:rPr>
                    <w:rFonts w:ascii="Times New Roman" w:eastAsia="Calibri" w:hAnsi="Times New Roman" w:cs="Times New Roman"/>
                    <w:lang w:val="en-US"/>
                  </w:rPr>
                </w:rPrChange>
              </w:rPr>
            </w:pPr>
          </w:p>
          <w:p w14:paraId="54607874" w14:textId="77777777" w:rsidR="00400CA9" w:rsidRPr="00DD122E" w:rsidRDefault="00400CA9" w:rsidP="00400CA9">
            <w:pPr>
              <w:contextualSpacing/>
              <w:jc w:val="both"/>
              <w:rPr>
                <w:rFonts w:ascii="Times New Roman" w:eastAsia="Calibri" w:hAnsi="Times New Roman" w:cs="Times New Roman"/>
                <w:lang w:val="en-GB"/>
                <w:rPrChange w:id="2849" w:author="OLENA PASHKOVA (NEPTUNE.UA)" w:date="2022-11-21T15:27:00Z">
                  <w:rPr>
                    <w:rFonts w:ascii="Times New Roman" w:eastAsia="Calibri" w:hAnsi="Times New Roman" w:cs="Times New Roman"/>
                    <w:lang w:val="en-GB"/>
                  </w:rPr>
                </w:rPrChange>
              </w:rPr>
            </w:pPr>
            <w:commentRangeStart w:id="2850"/>
            <w:commentRangeStart w:id="2851"/>
            <w:r w:rsidRPr="00DD122E">
              <w:rPr>
                <w:rFonts w:ascii="Times New Roman" w:eastAsia="Calibri" w:hAnsi="Times New Roman" w:cs="Times New Roman"/>
                <w:lang w:val="en-US"/>
                <w:rPrChange w:id="2852" w:author="OLENA PASHKOVA (NEPTUNE.UA)" w:date="2022-11-21T15:27:00Z">
                  <w:rPr>
                    <w:rFonts w:ascii="Times New Roman" w:eastAsia="Calibri" w:hAnsi="Times New Roman" w:cs="Times New Roman"/>
                    <w:lang w:val="en-US"/>
                  </w:rPr>
                </w:rPrChange>
              </w:rPr>
              <w:t xml:space="preserve">The control weighing </w:t>
            </w:r>
            <w:commentRangeEnd w:id="2850"/>
            <w:r w:rsidRPr="00DD122E">
              <w:rPr>
                <w:rFonts w:ascii="Times New Roman" w:eastAsia="Calibri" w:hAnsi="Times New Roman" w:cs="Times New Roman"/>
                <w:rPrChange w:id="2853" w:author="OLENA PASHKOVA (NEPTUNE.UA)" w:date="2022-11-21T15:27:00Z">
                  <w:rPr>
                    <w:rFonts w:ascii="Calibri" w:eastAsia="Calibri" w:hAnsi="Calibri" w:cs="Times New Roman"/>
                    <w:sz w:val="16"/>
                    <w:szCs w:val="16"/>
                  </w:rPr>
                </w:rPrChange>
              </w:rPr>
              <w:commentReference w:id="2850"/>
            </w:r>
            <w:commentRangeEnd w:id="2851"/>
            <w:r w:rsidRPr="00DD122E">
              <w:rPr>
                <w:rFonts w:ascii="Times New Roman" w:eastAsia="Calibri" w:hAnsi="Times New Roman" w:cs="Times New Roman"/>
                <w:rPrChange w:id="2854" w:author="OLENA PASHKOVA (NEPTUNE.UA)" w:date="2022-11-21T15:27:00Z">
                  <w:rPr>
                    <w:rFonts w:ascii="Calibri" w:eastAsia="Calibri" w:hAnsi="Calibri" w:cs="Times New Roman"/>
                    <w:sz w:val="16"/>
                    <w:szCs w:val="16"/>
                  </w:rPr>
                </w:rPrChange>
              </w:rPr>
              <w:commentReference w:id="2851"/>
            </w:r>
            <w:r w:rsidRPr="00DD122E">
              <w:rPr>
                <w:rFonts w:ascii="Times New Roman" w:eastAsia="Calibri" w:hAnsi="Times New Roman" w:cs="Times New Roman"/>
                <w:lang w:val="en-US"/>
              </w:rPr>
              <w:t>must be carried out on serviceable timely verified scales</w:t>
            </w:r>
            <w:r w:rsidRPr="00DD122E">
              <w:rPr>
                <w:rFonts w:ascii="Times New Roman" w:eastAsia="Calibri" w:hAnsi="Times New Roman" w:cs="Times New Roman"/>
                <w:lang w:val="uk-UA"/>
              </w:rPr>
              <w:t xml:space="preserve"> </w:t>
            </w:r>
            <w:r w:rsidRPr="006F5E0C">
              <w:rPr>
                <w:rFonts w:ascii="Times New Roman" w:eastAsia="Calibri" w:hAnsi="Times New Roman" w:cs="Times New Roman"/>
                <w:lang w:val="en-US"/>
              </w:rPr>
              <w:t>of the Contractor, certified by a document of the appropriate authorized body. The parties agreed that the results of the control (arbitration) weighing are accepted as th</w:t>
            </w:r>
            <w:r w:rsidRPr="00DD122E">
              <w:rPr>
                <w:rFonts w:ascii="Times New Roman" w:eastAsia="Calibri" w:hAnsi="Times New Roman" w:cs="Times New Roman"/>
                <w:lang w:val="en-US"/>
                <w:rPrChange w:id="2855" w:author="OLENA PASHKOVA (NEPTUNE.UA)" w:date="2022-11-21T15:27:00Z">
                  <w:rPr>
                    <w:rFonts w:ascii="Times New Roman" w:eastAsia="Calibri" w:hAnsi="Times New Roman" w:cs="Times New Roman"/>
                    <w:lang w:val="en-US"/>
                  </w:rPr>
                </w:rPrChange>
              </w:rPr>
              <w:t xml:space="preserve">e final result. If during the control (arbitration) weighing the gross weight confirms the initial weighing, taking into account the </w:t>
            </w:r>
            <w:commentRangeStart w:id="2856"/>
            <w:commentRangeStart w:id="2857"/>
            <w:commentRangeStart w:id="2858"/>
            <w:r w:rsidRPr="00DD122E">
              <w:rPr>
                <w:rFonts w:ascii="Times New Roman" w:eastAsia="Calibri" w:hAnsi="Times New Roman" w:cs="Times New Roman"/>
                <w:lang w:val="en-US"/>
                <w:rPrChange w:id="2859" w:author="OLENA PASHKOVA (NEPTUNE.UA)" w:date="2022-11-21T15:27:00Z">
                  <w:rPr>
                    <w:rFonts w:ascii="Times New Roman" w:eastAsia="Calibri" w:hAnsi="Times New Roman" w:cs="Times New Roman"/>
                    <w:lang w:val="en-US"/>
                  </w:rPr>
                </w:rPrChange>
              </w:rPr>
              <w:t xml:space="preserve">technological </w:t>
            </w:r>
            <w:commentRangeEnd w:id="2856"/>
            <w:commentRangeEnd w:id="2858"/>
            <w:r w:rsidRPr="00DD122E">
              <w:rPr>
                <w:rFonts w:ascii="Times New Roman" w:eastAsia="Calibri" w:hAnsi="Times New Roman" w:cs="Times New Roman"/>
                <w:rPrChange w:id="2860" w:author="OLENA PASHKOVA (NEPTUNE.UA)" w:date="2022-11-21T15:27:00Z">
                  <w:rPr>
                    <w:rFonts w:ascii="Calibri" w:eastAsia="Calibri" w:hAnsi="Calibri" w:cs="Times New Roman"/>
                    <w:sz w:val="16"/>
                    <w:szCs w:val="16"/>
                  </w:rPr>
                </w:rPrChange>
              </w:rPr>
              <w:commentReference w:id="2856"/>
            </w:r>
            <w:commentRangeEnd w:id="2857"/>
            <w:r w:rsidRPr="00DD122E">
              <w:rPr>
                <w:rFonts w:ascii="Times New Roman" w:eastAsia="Calibri" w:hAnsi="Times New Roman" w:cs="Times New Roman"/>
                <w:rPrChange w:id="2861" w:author="OLENA PASHKOVA (NEPTUNE.UA)" w:date="2022-11-21T15:27:00Z">
                  <w:rPr>
                    <w:rFonts w:ascii="Calibri" w:eastAsia="Calibri" w:hAnsi="Calibri" w:cs="Times New Roman"/>
                    <w:sz w:val="16"/>
                    <w:szCs w:val="16"/>
                  </w:rPr>
                </w:rPrChange>
              </w:rPr>
              <w:commentReference w:id="2857"/>
            </w:r>
            <w:r w:rsidRPr="00DD122E">
              <w:rPr>
                <w:rFonts w:ascii="Times New Roman" w:eastAsia="Calibri" w:hAnsi="Times New Roman" w:cs="Times New Roman"/>
                <w:rPrChange w:id="2862" w:author="OLENA PASHKOVA (NEPTUNE.UA)" w:date="2022-11-21T15:27:00Z">
                  <w:rPr>
                    <w:rFonts w:ascii="Calibri" w:eastAsia="Calibri" w:hAnsi="Calibri" w:cs="Times New Roman"/>
                    <w:sz w:val="16"/>
                    <w:szCs w:val="16"/>
                  </w:rPr>
                </w:rPrChange>
              </w:rPr>
              <w:commentReference w:id="2858"/>
            </w:r>
            <w:r w:rsidRPr="00DD122E">
              <w:rPr>
                <w:rFonts w:ascii="Times New Roman" w:eastAsia="Calibri" w:hAnsi="Times New Roman" w:cs="Times New Roman"/>
                <w:lang w:val="en-US"/>
              </w:rPr>
              <w:t>error of the scales, according to the error of the scales specified in the calibration document, all costs associated with the arbitration weighing, confirmed by relevant documents, are charged to the Customer</w:t>
            </w:r>
            <w:r w:rsidRPr="00DD122E">
              <w:rPr>
                <w:rFonts w:ascii="Times New Roman" w:eastAsia="Calibri" w:hAnsi="Times New Roman" w:cs="Times New Roman"/>
                <w:lang w:val="uk-UA"/>
                <w:rPrChange w:id="286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GB"/>
                <w:rPrChange w:id="2864" w:author="OLENA PASHKOVA (NEPTUNE.UA)" w:date="2022-11-21T15:27:00Z">
                  <w:rPr>
                    <w:rFonts w:ascii="Times New Roman" w:eastAsia="Calibri" w:hAnsi="Times New Roman" w:cs="Times New Roman"/>
                    <w:lang w:val="en-GB"/>
                  </w:rPr>
                </w:rPrChange>
              </w:rPr>
              <w:t>Contractor ha</w:t>
            </w:r>
            <w:r w:rsidRPr="00DD122E">
              <w:rPr>
                <w:rFonts w:ascii="Times New Roman" w:eastAsia="Calibri" w:hAnsi="Times New Roman" w:cs="Times New Roman"/>
                <w:lang w:val="en-US"/>
                <w:rPrChange w:id="2865" w:author="OLENA PASHKOVA (NEPTUNE.UA)" w:date="2022-11-21T15:27:00Z">
                  <w:rPr>
                    <w:rFonts w:ascii="Times New Roman" w:eastAsia="Calibri" w:hAnsi="Times New Roman" w:cs="Times New Roman"/>
                    <w:lang w:val="en-US"/>
                  </w:rPr>
                </w:rPrChange>
              </w:rPr>
              <w:t>s</w:t>
            </w:r>
            <w:r w:rsidRPr="00DD122E">
              <w:rPr>
                <w:rFonts w:ascii="Times New Roman" w:eastAsia="Calibri" w:hAnsi="Times New Roman" w:cs="Times New Roman"/>
                <w:lang w:val="en-GB"/>
                <w:rPrChange w:id="2866" w:author="OLENA PASHKOVA (NEPTUNE.UA)" w:date="2022-11-21T15:27:00Z">
                  <w:rPr>
                    <w:rFonts w:ascii="Times New Roman" w:eastAsia="Calibri" w:hAnsi="Times New Roman" w:cs="Times New Roman"/>
                    <w:lang w:val="en-GB"/>
                  </w:rPr>
                </w:rPrChange>
              </w:rPr>
              <w:t xml:space="preserve"> the right to demand the Customer to reimburse expenses incurred in connection with waiting written permission from Customer more than stated in this clause (means cost of idle stay railway cars and additional manoeuvres with this railway cars confirmed by appropriate documents).</w:t>
            </w:r>
          </w:p>
          <w:p w14:paraId="13F9D149" w14:textId="77777777" w:rsidR="00400CA9" w:rsidRPr="00DD122E" w:rsidRDefault="00400CA9" w:rsidP="00400CA9">
            <w:pPr>
              <w:contextualSpacing/>
              <w:jc w:val="both"/>
              <w:rPr>
                <w:rFonts w:ascii="Times New Roman" w:eastAsia="Calibri" w:hAnsi="Times New Roman" w:cs="Times New Roman"/>
                <w:lang w:val="en-US"/>
                <w:rPrChange w:id="2867" w:author="OLENA PASHKOVA (NEPTUNE.UA)" w:date="2022-11-21T15:27:00Z">
                  <w:rPr>
                    <w:rFonts w:ascii="Times New Roman" w:eastAsia="Calibri" w:hAnsi="Times New Roman" w:cs="Times New Roman"/>
                    <w:lang w:val="en-US"/>
                  </w:rPr>
                </w:rPrChange>
              </w:rPr>
            </w:pPr>
          </w:p>
          <w:p w14:paraId="71DE9A82" w14:textId="77777777" w:rsidR="00400CA9" w:rsidRPr="00DD122E" w:rsidRDefault="00400CA9" w:rsidP="00400CA9">
            <w:pPr>
              <w:contextualSpacing/>
              <w:jc w:val="both"/>
              <w:rPr>
                <w:rFonts w:ascii="Times New Roman" w:eastAsia="Calibri" w:hAnsi="Times New Roman" w:cs="Times New Roman"/>
                <w:lang w:val="en-US"/>
                <w:rPrChange w:id="2868" w:author="OLENA PASHKOVA (NEPTUNE.UA)" w:date="2022-11-21T15:27:00Z">
                  <w:rPr>
                    <w:rFonts w:ascii="Times New Roman" w:eastAsia="Calibri" w:hAnsi="Times New Roman" w:cs="Times New Roman"/>
                    <w:lang w:val="en-US"/>
                  </w:rPr>
                </w:rPrChange>
              </w:rPr>
            </w:pPr>
          </w:p>
          <w:p w14:paraId="03DA67E3" w14:textId="77777777" w:rsidR="00400CA9" w:rsidRPr="00DD122E" w:rsidRDefault="00400CA9" w:rsidP="00400CA9">
            <w:pPr>
              <w:contextualSpacing/>
              <w:jc w:val="both"/>
              <w:rPr>
                <w:rFonts w:ascii="Times New Roman" w:eastAsia="Calibri" w:hAnsi="Times New Roman" w:cs="Times New Roman"/>
                <w:lang w:val="en-US"/>
                <w:rPrChange w:id="2869" w:author="OLENA PASHKOVA (NEPTUNE.UA)" w:date="2022-11-21T15:27:00Z">
                  <w:rPr>
                    <w:rFonts w:ascii="Times New Roman" w:eastAsia="Calibri" w:hAnsi="Times New Roman" w:cs="Times New Roman"/>
                    <w:lang w:val="en-US"/>
                  </w:rPr>
                </w:rPrChange>
              </w:rPr>
            </w:pPr>
          </w:p>
          <w:p w14:paraId="6CD03047" w14:textId="77777777" w:rsidR="00400CA9" w:rsidRPr="00DD122E" w:rsidRDefault="00400CA9" w:rsidP="00400CA9">
            <w:pPr>
              <w:contextualSpacing/>
              <w:jc w:val="both"/>
              <w:rPr>
                <w:rFonts w:ascii="Times New Roman" w:eastAsia="Calibri" w:hAnsi="Times New Roman" w:cs="Times New Roman"/>
                <w:lang w:val="en-US"/>
                <w:rPrChange w:id="2870" w:author="OLENA PASHKOVA (NEPTUNE.UA)" w:date="2022-11-21T15:27:00Z">
                  <w:rPr>
                    <w:rFonts w:ascii="Times New Roman" w:eastAsia="Calibri" w:hAnsi="Times New Roman" w:cs="Times New Roman"/>
                    <w:lang w:val="en-US"/>
                  </w:rPr>
                </w:rPrChange>
              </w:rPr>
            </w:pPr>
          </w:p>
          <w:p w14:paraId="09D8F235" w14:textId="77777777" w:rsidR="00400CA9" w:rsidRPr="00DD122E" w:rsidRDefault="00400CA9" w:rsidP="00400CA9">
            <w:pPr>
              <w:contextualSpacing/>
              <w:jc w:val="both"/>
              <w:rPr>
                <w:rFonts w:ascii="Times New Roman" w:eastAsia="Calibri" w:hAnsi="Times New Roman" w:cs="Times New Roman"/>
                <w:lang w:val="en-US"/>
                <w:rPrChange w:id="2871" w:author="OLENA PASHKOVA (NEPTUNE.UA)" w:date="2022-11-21T15:27:00Z">
                  <w:rPr>
                    <w:rFonts w:ascii="Times New Roman" w:eastAsia="Calibri" w:hAnsi="Times New Roman" w:cs="Times New Roman"/>
                    <w:lang w:val="en-US"/>
                  </w:rPr>
                </w:rPrChange>
              </w:rPr>
            </w:pPr>
          </w:p>
          <w:p w14:paraId="62D089A2" w14:textId="77777777" w:rsidR="00400CA9" w:rsidRPr="00DD122E" w:rsidDel="00EC0BFD" w:rsidRDefault="00400CA9" w:rsidP="00400CA9">
            <w:pPr>
              <w:contextualSpacing/>
              <w:jc w:val="both"/>
              <w:rPr>
                <w:ins w:id="2872" w:author="Nataliya Tomaskovic" w:date="2022-08-18T21:36:00Z"/>
                <w:del w:id="2873" w:author="Viktoriya Elik" w:date="2022-08-25T11:28:00Z"/>
                <w:rFonts w:ascii="Times New Roman" w:eastAsia="Calibri" w:hAnsi="Times New Roman" w:cs="Times New Roman"/>
                <w:lang w:val="en-US"/>
                <w:rPrChange w:id="2874" w:author="OLENA PASHKOVA (NEPTUNE.UA)" w:date="2022-11-21T15:27:00Z">
                  <w:rPr>
                    <w:ins w:id="2875" w:author="Nataliya Tomaskovic" w:date="2022-08-18T21:36:00Z"/>
                    <w:del w:id="2876" w:author="Viktoriya Elik" w:date="2022-08-25T11:28:00Z"/>
                    <w:rFonts w:ascii="Times New Roman" w:eastAsia="Calibri" w:hAnsi="Times New Roman" w:cs="Times New Roman"/>
                    <w:lang w:val="en-US"/>
                  </w:rPr>
                </w:rPrChange>
              </w:rPr>
            </w:pPr>
            <w:del w:id="2877" w:author="Viktoriya Elik" w:date="2022-08-25T11:28:00Z">
              <w:r w:rsidRPr="00DD122E" w:rsidDel="00EC0BFD">
                <w:rPr>
                  <w:rFonts w:ascii="Times New Roman" w:eastAsia="Calibri" w:hAnsi="Times New Roman" w:cs="Times New Roman"/>
                  <w:b/>
                  <w:lang w:val="en-US"/>
                  <w:rPrChange w:id="2878" w:author="OLENA PASHKOVA (NEPTUNE.UA)" w:date="2022-11-21T15:27:00Z">
                    <w:rPr>
                      <w:rFonts w:ascii="Times New Roman" w:eastAsia="Calibri" w:hAnsi="Times New Roman" w:cs="Times New Roman"/>
                      <w:b/>
                      <w:lang w:val="en-US"/>
                    </w:rPr>
                  </w:rPrChange>
                </w:rPr>
                <w:delText>6</w:delText>
              </w:r>
            </w:del>
            <w:del w:id="2879" w:author="Viktoriya Elik" w:date="2022-08-25T11:27:00Z">
              <w:r w:rsidRPr="00DD122E" w:rsidDel="00EC0BFD">
                <w:rPr>
                  <w:rFonts w:ascii="Times New Roman" w:eastAsia="Calibri" w:hAnsi="Times New Roman" w:cs="Times New Roman"/>
                  <w:b/>
                  <w:lang w:val="en-US"/>
                  <w:rPrChange w:id="2880" w:author="OLENA PASHKOVA (NEPTUNE.UA)" w:date="2022-11-21T15:27:00Z">
                    <w:rPr>
                      <w:rFonts w:ascii="Times New Roman" w:eastAsia="Calibri" w:hAnsi="Times New Roman" w:cs="Times New Roman"/>
                      <w:b/>
                      <w:lang w:val="en-US"/>
                    </w:rPr>
                  </w:rPrChange>
                </w:rPr>
                <w:delText>.1.</w:delText>
              </w:r>
            </w:del>
            <w:del w:id="2881" w:author="Viktoriya Elik" w:date="2022-08-25T11:26:00Z">
              <w:r w:rsidRPr="00DD122E" w:rsidDel="00EC0BFD">
                <w:rPr>
                  <w:rFonts w:ascii="Times New Roman" w:eastAsia="Calibri" w:hAnsi="Times New Roman" w:cs="Times New Roman"/>
                  <w:b/>
                  <w:lang w:val="en-US"/>
                  <w:rPrChange w:id="2882" w:author="OLENA PASHKOVA (NEPTUNE.UA)" w:date="2022-11-21T15:27:00Z">
                    <w:rPr>
                      <w:rFonts w:ascii="Times New Roman" w:eastAsia="Calibri" w:hAnsi="Times New Roman" w:cs="Times New Roman"/>
                      <w:b/>
                      <w:lang w:val="en-US"/>
                    </w:rPr>
                  </w:rPrChange>
                </w:rPr>
                <w:delText>1</w:delText>
              </w:r>
              <w:r w:rsidRPr="00DD122E" w:rsidDel="00EC0BFD">
                <w:rPr>
                  <w:rFonts w:ascii="Times New Roman" w:eastAsia="Calibri" w:hAnsi="Times New Roman" w:cs="Times New Roman"/>
                  <w:lang w:val="en-US"/>
                  <w:rPrChange w:id="2883" w:author="OLENA PASHKOVA (NEPTUNE.UA)" w:date="2022-11-21T15:27:00Z">
                    <w:rPr>
                      <w:rFonts w:ascii="Times New Roman" w:eastAsia="Calibri" w:hAnsi="Times New Roman" w:cs="Times New Roman"/>
                      <w:lang w:val="en-US"/>
                    </w:rPr>
                  </w:rPrChange>
                </w:rPr>
                <w:delText>.</w:delText>
              </w:r>
            </w:del>
            <w:del w:id="2884" w:author="Viktoriya Elik" w:date="2022-08-25T11:28:00Z">
              <w:r w:rsidRPr="00DD122E" w:rsidDel="00EC0BFD">
                <w:rPr>
                  <w:rFonts w:ascii="Times New Roman" w:eastAsia="Calibri" w:hAnsi="Times New Roman" w:cs="Times New Roman"/>
                  <w:lang w:val="en-US"/>
                  <w:rPrChange w:id="2885" w:author="OLENA PASHKOVA (NEPTUNE.UA)" w:date="2022-11-21T15:27:00Z">
                    <w:rPr>
                      <w:rFonts w:ascii="Times New Roman" w:eastAsia="Calibri" w:hAnsi="Times New Roman" w:cs="Times New Roman"/>
                      <w:lang w:val="en-US"/>
                    </w:rPr>
                  </w:rPrChange>
                </w:rPr>
                <w:delText xml:space="preserve"> If, according to the </w:delText>
              </w:r>
            </w:del>
            <w:ins w:id="2886" w:author="Nataliya Tomaskovic" w:date="2022-08-18T21:01:00Z">
              <w:del w:id="2887" w:author="Viktoriya Elik" w:date="2022-08-25T11:28:00Z">
                <w:r w:rsidRPr="00DD122E" w:rsidDel="00EC0BFD">
                  <w:rPr>
                    <w:rFonts w:ascii="Times New Roman" w:eastAsia="Calibri" w:hAnsi="Times New Roman" w:cs="Times New Roman"/>
                    <w:lang w:val="en-US"/>
                    <w:rPrChange w:id="2888" w:author="OLENA PASHKOVA (NEPTUNE.UA)" w:date="2022-11-21T15:27:00Z">
                      <w:rPr>
                        <w:rFonts w:ascii="Times New Roman" w:eastAsia="Calibri" w:hAnsi="Times New Roman" w:cs="Times New Roman"/>
                        <w:lang w:val="en-US"/>
                      </w:rPr>
                    </w:rPrChange>
                  </w:rPr>
                  <w:delText xml:space="preserve">test </w:delText>
                </w:r>
              </w:del>
            </w:ins>
            <w:del w:id="2889" w:author="Viktoriya Elik" w:date="2022-08-25T11:28:00Z">
              <w:r w:rsidRPr="00DD122E" w:rsidDel="00EC0BFD">
                <w:rPr>
                  <w:rFonts w:ascii="Times New Roman" w:eastAsia="Calibri" w:hAnsi="Times New Roman" w:cs="Times New Roman"/>
                  <w:lang w:val="en-US"/>
                  <w:rPrChange w:id="2890" w:author="OLENA PASHKOVA (NEPTUNE.UA)" w:date="2022-11-21T15:27:00Z">
                    <w:rPr>
                      <w:rFonts w:ascii="Times New Roman" w:eastAsia="Calibri" w:hAnsi="Times New Roman" w:cs="Times New Roman"/>
                      <w:lang w:val="en-US"/>
                    </w:rPr>
                  </w:rPrChange>
                </w:rPr>
                <w:delText>results of tests of the Terminal</w:delText>
              </w:r>
            </w:del>
            <w:ins w:id="2891" w:author="Nataliya Tomaskovic" w:date="2022-08-18T21:01:00Z">
              <w:del w:id="2892" w:author="Viktoriya Elik" w:date="2022-08-25T11:28:00Z">
                <w:r w:rsidRPr="00DD122E" w:rsidDel="00EC0BFD">
                  <w:rPr>
                    <w:rFonts w:ascii="Times New Roman" w:eastAsia="Calibri" w:hAnsi="Times New Roman" w:cs="Times New Roman"/>
                    <w:lang w:val="en-US"/>
                    <w:rPrChange w:id="2893" w:author="OLENA PASHKOVA (NEPTUNE.UA)" w:date="2022-11-21T15:27:00Z">
                      <w:rPr>
                        <w:rFonts w:ascii="Times New Roman" w:eastAsia="Calibri" w:hAnsi="Times New Roman" w:cs="Times New Roman"/>
                        <w:lang w:val="en-US"/>
                      </w:rPr>
                    </w:rPrChange>
                  </w:rPr>
                  <w:delText>’</w:delText>
                </w:r>
              </w:del>
            </w:ins>
            <w:del w:id="2894" w:author="Viktoriya Elik" w:date="2022-08-25T11:28:00Z">
              <w:r w:rsidRPr="00DD122E" w:rsidDel="00EC0BFD">
                <w:rPr>
                  <w:rFonts w:ascii="Times New Roman" w:eastAsia="Calibri" w:hAnsi="Times New Roman" w:cs="Times New Roman"/>
                  <w:lang w:val="en-US"/>
                  <w:rPrChange w:id="2895" w:author="OLENA PASHKOVA (NEPTUNE.UA)" w:date="2022-11-21T15:27:00Z">
                    <w:rPr>
                      <w:rFonts w:ascii="Times New Roman" w:eastAsia="Calibri" w:hAnsi="Times New Roman" w:cs="Times New Roman"/>
                      <w:lang w:val="en-US"/>
                    </w:rPr>
                  </w:rPrChange>
                </w:rPr>
                <w:delText xml:space="preserve">'s Laboratory, the discrepancies in the grain quality indicators </w:delText>
              </w:r>
            </w:del>
            <w:ins w:id="2896" w:author="Nataliya Tomaskovic" w:date="2022-08-18T21:01:00Z">
              <w:del w:id="2897" w:author="Viktoriya Elik" w:date="2022-08-25T11:28:00Z">
                <w:r w:rsidRPr="00DD122E" w:rsidDel="00EC0BFD">
                  <w:rPr>
                    <w:rFonts w:ascii="Times New Roman" w:eastAsia="Calibri" w:hAnsi="Times New Roman" w:cs="Times New Roman"/>
                    <w:lang w:val="en-US"/>
                    <w:rPrChange w:id="2898" w:author="OLENA PASHKOVA (NEPTUNE.UA)" w:date="2022-11-21T15:27:00Z">
                      <w:rPr>
                        <w:rFonts w:ascii="Times New Roman" w:eastAsia="Calibri" w:hAnsi="Times New Roman" w:cs="Times New Roman"/>
                        <w:lang w:val="en-US"/>
                      </w:rPr>
                    </w:rPrChange>
                  </w:rPr>
                  <w:delText xml:space="preserve">parameters </w:delText>
                </w:r>
              </w:del>
            </w:ins>
            <w:del w:id="2899" w:author="Viktoriya Elik" w:date="2022-08-25T11:28:00Z">
              <w:r w:rsidRPr="00DD122E" w:rsidDel="00EC0BFD">
                <w:rPr>
                  <w:rFonts w:ascii="Times New Roman" w:eastAsia="Calibri" w:hAnsi="Times New Roman" w:cs="Times New Roman"/>
                  <w:lang w:val="en-US"/>
                  <w:rPrChange w:id="2900" w:author="OLENA PASHKOVA (NEPTUNE.UA)" w:date="2022-11-21T15:27:00Z">
                    <w:rPr>
                      <w:rFonts w:ascii="Times New Roman" w:eastAsia="Calibri" w:hAnsi="Times New Roman" w:cs="Times New Roman"/>
                      <w:lang w:val="en-US"/>
                    </w:rPr>
                  </w:rPrChange>
                </w:rPr>
                <w:delText xml:space="preserve">are detected beyond the normal tolerances </w:delText>
              </w:r>
            </w:del>
            <w:ins w:id="2901" w:author="Nataliya Tomaskovic" w:date="2022-08-18T21:01:00Z">
              <w:del w:id="2902" w:author="Viktoriya Elik" w:date="2022-08-25T11:28:00Z">
                <w:r w:rsidRPr="00DD122E" w:rsidDel="00EC0BFD">
                  <w:rPr>
                    <w:rFonts w:ascii="Times New Roman" w:eastAsia="Calibri" w:hAnsi="Times New Roman" w:cs="Times New Roman"/>
                    <w:lang w:val="en-US"/>
                    <w:rPrChange w:id="2903" w:author="OLENA PASHKOVA (NEPTUNE.UA)" w:date="2022-11-21T15:27:00Z">
                      <w:rPr>
                        <w:rFonts w:ascii="Times New Roman" w:eastAsia="Calibri" w:hAnsi="Times New Roman" w:cs="Times New Roman"/>
                        <w:lang w:val="en-US"/>
                      </w:rPr>
                    </w:rPrChange>
                  </w:rPr>
                  <w:delText xml:space="preserve">against </w:delText>
                </w:r>
              </w:del>
            </w:ins>
            <w:del w:id="2904" w:author="Viktoriya Elik" w:date="2022-08-25T11:28:00Z">
              <w:r w:rsidRPr="00DD122E" w:rsidDel="00EC0BFD">
                <w:rPr>
                  <w:rFonts w:ascii="Times New Roman" w:eastAsia="Calibri" w:hAnsi="Times New Roman" w:cs="Times New Roman"/>
                  <w:lang w:val="en-US"/>
                  <w:rPrChange w:id="2905" w:author="OLENA PASHKOVA (NEPTUNE.UA)" w:date="2022-11-21T15:27:00Z">
                    <w:rPr>
                      <w:rFonts w:ascii="Times New Roman" w:eastAsia="Calibri" w:hAnsi="Times New Roman" w:cs="Times New Roman"/>
                      <w:lang w:val="en-US"/>
                    </w:rPr>
                  </w:rPrChange>
                </w:rPr>
                <w:delText xml:space="preserve">with the quality indicators </w:delText>
              </w:r>
            </w:del>
            <w:ins w:id="2906" w:author="Nataliya Tomaskovic" w:date="2022-08-18T21:01:00Z">
              <w:del w:id="2907" w:author="Viktoriya Elik" w:date="2022-08-25T11:28:00Z">
                <w:r w:rsidRPr="00DD122E" w:rsidDel="00EC0BFD">
                  <w:rPr>
                    <w:rFonts w:ascii="Times New Roman" w:eastAsia="Calibri" w:hAnsi="Times New Roman" w:cs="Times New Roman"/>
                    <w:lang w:val="en-US"/>
                    <w:rPrChange w:id="2908" w:author="OLENA PASHKOVA (NEPTUNE.UA)" w:date="2022-11-21T15:27:00Z">
                      <w:rPr>
                        <w:rFonts w:ascii="Times New Roman" w:eastAsia="Calibri" w:hAnsi="Times New Roman" w:cs="Times New Roman"/>
                        <w:lang w:val="en-US"/>
                      </w:rPr>
                    </w:rPrChange>
                  </w:rPr>
                  <w:delText xml:space="preserve">parameters </w:delText>
                </w:r>
              </w:del>
            </w:ins>
            <w:del w:id="2909" w:author="Viktoriya Elik" w:date="2022-08-25T11:28:00Z">
              <w:r w:rsidRPr="00DD122E" w:rsidDel="00EC0BFD">
                <w:rPr>
                  <w:rFonts w:ascii="Times New Roman" w:eastAsia="Calibri" w:hAnsi="Times New Roman" w:cs="Times New Roman"/>
                  <w:lang w:val="en-US"/>
                  <w:rPrChange w:id="2910" w:author="OLENA PASHKOVA (NEPTUNE.UA)" w:date="2022-11-21T15:27:00Z">
                    <w:rPr>
                      <w:rFonts w:ascii="Times New Roman" w:eastAsia="Calibri" w:hAnsi="Times New Roman" w:cs="Times New Roman"/>
                      <w:lang w:val="en-US"/>
                    </w:rPr>
                  </w:rPrChange>
                </w:rPr>
                <w:delText xml:space="preserve">specified in the accompanying </w:delText>
              </w:r>
            </w:del>
            <w:ins w:id="2911" w:author="Nataliya Tomaskovic" w:date="2022-08-18T21:01:00Z">
              <w:del w:id="2912" w:author="Viktoriya Elik" w:date="2022-08-25T11:28:00Z">
                <w:r w:rsidRPr="00DD122E" w:rsidDel="00EC0BFD">
                  <w:rPr>
                    <w:rFonts w:ascii="Times New Roman" w:eastAsia="Calibri" w:hAnsi="Times New Roman" w:cs="Times New Roman"/>
                    <w:lang w:val="en-US"/>
                    <w:rPrChange w:id="2913" w:author="OLENA PASHKOVA (NEPTUNE.UA)" w:date="2022-11-21T15:27:00Z">
                      <w:rPr>
                        <w:rFonts w:ascii="Times New Roman" w:eastAsia="Calibri" w:hAnsi="Times New Roman" w:cs="Times New Roman"/>
                        <w:lang w:val="en-US"/>
                      </w:rPr>
                    </w:rPrChange>
                  </w:rPr>
                  <w:delText xml:space="preserve">quality </w:delText>
                </w:r>
              </w:del>
            </w:ins>
            <w:del w:id="2914" w:author="Viktoriya Elik" w:date="2022-08-25T11:28:00Z">
              <w:r w:rsidRPr="00DD122E" w:rsidDel="00EC0BFD">
                <w:rPr>
                  <w:rFonts w:ascii="Times New Roman" w:eastAsia="Calibri" w:hAnsi="Times New Roman" w:cs="Times New Roman"/>
                  <w:lang w:val="en-US"/>
                  <w:rPrChange w:id="2915" w:author="OLENA PASHKOVA (NEPTUNE.UA)" w:date="2022-11-21T15:27:00Z">
                    <w:rPr>
                      <w:rFonts w:ascii="Times New Roman" w:eastAsia="Calibri" w:hAnsi="Times New Roman" w:cs="Times New Roman"/>
                      <w:lang w:val="en-US"/>
                    </w:rPr>
                  </w:rPrChange>
                </w:rPr>
                <w:delText>documents</w:delText>
              </w:r>
            </w:del>
            <w:ins w:id="2916" w:author="Nataliya Tomaskovic" w:date="2022-08-18T21:01:00Z">
              <w:del w:id="2917" w:author="Viktoriya Elik" w:date="2022-08-25T11:28:00Z">
                <w:r w:rsidRPr="00DD122E" w:rsidDel="00EC0BFD">
                  <w:rPr>
                    <w:rFonts w:ascii="Times New Roman" w:eastAsia="Calibri" w:hAnsi="Times New Roman" w:cs="Times New Roman"/>
                    <w:lang w:val="en-US"/>
                    <w:rPrChange w:id="2918" w:author="OLENA PASHKOVA (NEPTUNE.UA)" w:date="2022-11-21T15:27:00Z">
                      <w:rPr>
                        <w:rFonts w:ascii="Times New Roman" w:eastAsia="Calibri" w:hAnsi="Times New Roman" w:cs="Times New Roman"/>
                        <w:lang w:val="en-US"/>
                      </w:rPr>
                    </w:rPrChange>
                  </w:rPr>
                  <w:delText xml:space="preserve"> presented by shippers</w:delText>
                </w:r>
              </w:del>
            </w:ins>
            <w:del w:id="2919" w:author="Viktoriya Elik" w:date="2022-08-25T11:28:00Z">
              <w:r w:rsidRPr="00DD122E" w:rsidDel="00EC0BFD">
                <w:rPr>
                  <w:rFonts w:ascii="Times New Roman" w:eastAsia="Calibri" w:hAnsi="Times New Roman" w:cs="Times New Roman"/>
                  <w:lang w:val="en-US"/>
                  <w:rPrChange w:id="2920" w:author="OLENA PASHKOVA (NEPTUNE.UA)" w:date="2022-11-21T15:27:00Z">
                    <w:rPr>
                      <w:rFonts w:ascii="Times New Roman" w:eastAsia="Calibri" w:hAnsi="Times New Roman" w:cs="Times New Roman"/>
                      <w:lang w:val="en-US"/>
                    </w:rPr>
                  </w:rPrChange>
                </w:rPr>
                <w:delText xml:space="preserve"> on the quality of the consignor's grain (analysis cards, certificates of quality), in this case the Laboratory shall be guided by the procedure for solving disputable questions on determining the quality of the grain in accordance with the </w:delText>
              </w:r>
              <w:commentRangeStart w:id="2921"/>
              <w:commentRangeStart w:id="2922"/>
              <w:r w:rsidRPr="00DD122E" w:rsidDel="00EC0BFD">
                <w:rPr>
                  <w:rFonts w:ascii="Times New Roman" w:eastAsia="Calibri" w:hAnsi="Times New Roman" w:cs="Times New Roman"/>
                  <w:highlight w:val="yellow"/>
                  <w:lang w:val="en-US"/>
                  <w:rPrChange w:id="2923" w:author="OLENA PASHKOVA (NEPTUNE.UA)" w:date="2022-11-21T15:27:00Z">
                    <w:rPr>
                      <w:rFonts w:ascii="Times New Roman" w:hAnsi="Times New Roman" w:cs="Times New Roman"/>
                      <w:lang w:val="en-US"/>
                    </w:rPr>
                  </w:rPrChange>
                </w:rPr>
                <w:delText xml:space="preserve">Instructions on </w:delText>
              </w:r>
              <w:r w:rsidRPr="00DD122E" w:rsidDel="00EC0BFD">
                <w:rPr>
                  <w:rFonts w:ascii="Times New Roman" w:eastAsia="Calibri" w:hAnsi="Times New Roman" w:cs="Times New Roman"/>
                  <w:highlight w:val="yellow"/>
                  <w:lang w:val="en-US"/>
                  <w:rPrChange w:id="2924" w:author="OLENA PASHKOVA (NEPTUNE.UA)" w:date="2022-11-21T15:27:00Z">
                    <w:rPr>
                      <w:rFonts w:ascii="Times New Roman" w:hAnsi="Times New Roman" w:cs="Times New Roman"/>
                      <w:lang w:val="en-US"/>
                    </w:rPr>
                  </w:rPrChange>
                </w:rPr>
                <w:lastRenderedPageBreak/>
                <w:delText xml:space="preserve">Accounting of Grain of Contractor </w:delText>
              </w:r>
              <w:commentRangeEnd w:id="2921"/>
              <w:r w:rsidRPr="00DD122E" w:rsidDel="00EC0BFD">
                <w:rPr>
                  <w:rFonts w:ascii="Times New Roman" w:eastAsia="Calibri" w:hAnsi="Times New Roman" w:cs="Times New Roman"/>
                  <w:rPrChange w:id="2925" w:author="OLENA PASHKOVA (NEPTUNE.UA)" w:date="2022-11-21T15:27:00Z">
                    <w:rPr>
                      <w:rFonts w:ascii="Calibri" w:eastAsia="Calibri" w:hAnsi="Calibri" w:cs="Times New Roman"/>
                      <w:sz w:val="16"/>
                      <w:szCs w:val="16"/>
                    </w:rPr>
                  </w:rPrChange>
                </w:rPr>
                <w:commentReference w:id="2921"/>
              </w:r>
            </w:del>
            <w:commentRangeEnd w:id="2922"/>
            <w:r w:rsidRPr="00DD122E">
              <w:rPr>
                <w:rFonts w:ascii="Times New Roman" w:eastAsia="Calibri" w:hAnsi="Times New Roman" w:cs="Times New Roman"/>
                <w:rPrChange w:id="2926" w:author="OLENA PASHKOVA (NEPTUNE.UA)" w:date="2022-11-21T15:27:00Z">
                  <w:rPr>
                    <w:rFonts w:ascii="Calibri" w:eastAsia="Calibri" w:hAnsi="Calibri" w:cs="Times New Roman"/>
                    <w:sz w:val="16"/>
                    <w:szCs w:val="16"/>
                  </w:rPr>
                </w:rPrChange>
              </w:rPr>
              <w:commentReference w:id="2922"/>
            </w:r>
            <w:del w:id="2927" w:author="Viktoriya Elik" w:date="2022-08-25T11:28:00Z">
              <w:r w:rsidRPr="00DD122E" w:rsidDel="00EC0BFD">
                <w:rPr>
                  <w:rFonts w:ascii="Times New Roman" w:eastAsia="Calibri" w:hAnsi="Times New Roman" w:cs="Times New Roman"/>
                  <w:highlight w:val="yellow"/>
                  <w:lang w:val="en-US"/>
                  <w:rPrChange w:id="2928" w:author="OLENA PASHKOVA (NEPTUNE.UA)" w:date="2022-11-21T15:27:00Z">
                    <w:rPr>
                      <w:rFonts w:ascii="Times New Roman" w:hAnsi="Times New Roman" w:cs="Times New Roman"/>
                      <w:lang w:val="en-US"/>
                    </w:rPr>
                  </w:rPrChange>
                </w:rPr>
                <w:delText>and clause 6.9 of Agreement</w:delText>
              </w:r>
              <w:r w:rsidRPr="00DD122E" w:rsidDel="00EC0BFD">
                <w:rPr>
                  <w:rFonts w:ascii="Times New Roman" w:eastAsia="Calibri" w:hAnsi="Times New Roman" w:cs="Times New Roman"/>
                  <w:lang w:val="en-US"/>
                  <w:rPrChange w:id="2929" w:author="OLENA PASHKOVA (NEPTUNE.UA)" w:date="2022-11-21T15:27:00Z">
                    <w:rPr>
                      <w:rFonts w:ascii="Times New Roman" w:eastAsia="Calibri" w:hAnsi="Times New Roman" w:cs="Times New Roman"/>
                      <w:lang w:val="en-US"/>
                    </w:rPr>
                  </w:rPrChange>
                </w:rPr>
                <w:delText xml:space="preserve">  (hereina</w:delText>
              </w:r>
            </w:del>
            <w:ins w:id="2930" w:author="Nataliya Tomaskovic" w:date="2022-08-19T19:41:00Z">
              <w:del w:id="2931" w:author="Viktoriya Elik" w:date="2022-08-25T11:28:00Z">
                <w:r w:rsidRPr="00DD122E" w:rsidDel="00EC0BFD">
                  <w:rPr>
                    <w:rFonts w:ascii="Times New Roman" w:eastAsia="Calibri" w:hAnsi="Times New Roman" w:cs="Times New Roman"/>
                    <w:lang w:val="en-US"/>
                    <w:rPrChange w:id="2932" w:author="OLENA PASHKOVA (NEPTUNE.UA)" w:date="2022-11-21T15:27:00Z">
                      <w:rPr>
                        <w:rFonts w:ascii="Times New Roman" w:eastAsia="Calibri" w:hAnsi="Times New Roman" w:cs="Times New Roman"/>
                        <w:lang w:val="en-US"/>
                      </w:rPr>
                    </w:rPrChange>
                  </w:rPr>
                  <w:delText>f</w:delText>
                </w:r>
              </w:del>
            </w:ins>
            <w:del w:id="2933" w:author="Viktoriya Elik" w:date="2022-08-25T11:28:00Z">
              <w:r w:rsidRPr="00DD122E" w:rsidDel="00EC0BFD">
                <w:rPr>
                  <w:rFonts w:ascii="Times New Roman" w:eastAsia="Calibri" w:hAnsi="Times New Roman" w:cs="Times New Roman"/>
                  <w:lang w:val="en-US"/>
                  <w:rPrChange w:id="2934" w:author="OLENA PASHKOVA (NEPTUNE.UA)" w:date="2022-11-21T15:27:00Z">
                    <w:rPr>
                      <w:rFonts w:ascii="Times New Roman" w:eastAsia="Calibri" w:hAnsi="Times New Roman" w:cs="Times New Roman"/>
                      <w:lang w:val="en-US"/>
                    </w:rPr>
                  </w:rPrChange>
                </w:rPr>
                <w:delText>f</w:delText>
              </w:r>
            </w:del>
            <w:ins w:id="2935" w:author="Nataliya Tomaskovic" w:date="2022-08-18T21:39:00Z">
              <w:del w:id="2936" w:author="Viktoriya Elik" w:date="2022-08-25T11:28:00Z">
                <w:r w:rsidRPr="00DD122E" w:rsidDel="00EC0BFD">
                  <w:rPr>
                    <w:rFonts w:ascii="Times New Roman" w:eastAsia="Calibri" w:hAnsi="Times New Roman" w:cs="Times New Roman"/>
                    <w:lang w:val="en-US"/>
                    <w:rPrChange w:id="2937" w:author="OLENA PASHKOVA (NEPTUNE.UA)" w:date="2022-11-21T15:27:00Z">
                      <w:rPr>
                        <w:rFonts w:ascii="Times New Roman" w:eastAsia="Calibri" w:hAnsi="Times New Roman" w:cs="Times New Roman"/>
                        <w:lang w:val="en-US"/>
                      </w:rPr>
                    </w:rPrChange>
                  </w:rPr>
                  <w:delText>–</w:delText>
                </w:r>
              </w:del>
            </w:ins>
            <w:del w:id="2938" w:author="Viktoriya Elik" w:date="2022-08-25T11:28:00Z">
              <w:r w:rsidRPr="00DD122E" w:rsidDel="00EC0BFD">
                <w:rPr>
                  <w:rFonts w:ascii="Times New Roman" w:eastAsia="Calibri" w:hAnsi="Times New Roman" w:cs="Times New Roman"/>
                  <w:lang w:val="en-US"/>
                  <w:rPrChange w:id="2939" w:author="OLENA PASHKOVA (NEPTUNE.UA)" w:date="2022-11-21T15:27:00Z">
                    <w:rPr>
                      <w:rFonts w:ascii="Times New Roman" w:eastAsia="Calibri" w:hAnsi="Times New Roman" w:cs="Times New Roman"/>
                      <w:lang w:val="en-US"/>
                    </w:rPr>
                  </w:rPrChange>
                </w:rPr>
                <w:delText xml:space="preserve">ter - the </w:delText>
              </w:r>
              <w:r w:rsidRPr="00DD122E" w:rsidDel="00EC0BFD">
                <w:rPr>
                  <w:rFonts w:ascii="Times New Roman" w:eastAsia="Calibri" w:hAnsi="Times New Roman" w:cs="Times New Roman"/>
                  <w:highlight w:val="yellow"/>
                  <w:lang w:val="en-US"/>
                  <w:rPrChange w:id="2940" w:author="OLENA PASHKOVA (NEPTUNE.UA)" w:date="2022-11-21T15:27:00Z">
                    <w:rPr>
                      <w:rFonts w:ascii="Times New Roman" w:hAnsi="Times New Roman" w:cs="Times New Roman"/>
                      <w:lang w:val="en-US"/>
                    </w:rPr>
                  </w:rPrChange>
                </w:rPr>
                <w:delText>Arbitral</w:delText>
              </w:r>
              <w:r w:rsidRPr="00DD122E" w:rsidDel="00EC0BFD">
                <w:rPr>
                  <w:rFonts w:ascii="Times New Roman" w:eastAsia="Calibri" w:hAnsi="Times New Roman" w:cs="Times New Roman"/>
                  <w:lang w:val="en-US"/>
                  <w:rPrChange w:id="2941" w:author="OLENA PASHKOVA (NEPTUNE.UA)" w:date="2022-11-21T15:27:00Z">
                    <w:rPr>
                      <w:rFonts w:ascii="Times New Roman" w:eastAsia="Calibri" w:hAnsi="Times New Roman" w:cs="Times New Roman"/>
                      <w:lang w:val="en-US"/>
                    </w:rPr>
                  </w:rPrChange>
                </w:rPr>
                <w:delText xml:space="preserve"> Determination)..</w:delText>
              </w:r>
            </w:del>
          </w:p>
          <w:p w14:paraId="753CF666" w14:textId="77777777" w:rsidR="00400CA9" w:rsidRPr="00DD122E" w:rsidRDefault="00400CA9" w:rsidP="00400CA9">
            <w:pPr>
              <w:contextualSpacing/>
              <w:jc w:val="both"/>
              <w:rPr>
                <w:rFonts w:ascii="Times New Roman" w:eastAsia="Calibri" w:hAnsi="Times New Roman" w:cs="Times New Roman"/>
                <w:lang w:val="en-US"/>
                <w:rPrChange w:id="2942" w:author="OLENA PASHKOVA (NEPTUNE.UA)" w:date="2022-11-21T15:27:00Z">
                  <w:rPr>
                    <w:rFonts w:ascii="Times New Roman" w:eastAsia="Calibri" w:hAnsi="Times New Roman" w:cs="Times New Roman"/>
                    <w:lang w:val="en-US"/>
                  </w:rPr>
                </w:rPrChange>
              </w:rPr>
            </w:pPr>
          </w:p>
          <w:p w14:paraId="3EC58C22" w14:textId="4DA930EA" w:rsidR="00400CA9" w:rsidRPr="00DD122E" w:rsidRDefault="00400CA9" w:rsidP="00400CA9">
            <w:pPr>
              <w:contextualSpacing/>
              <w:jc w:val="both"/>
              <w:rPr>
                <w:rFonts w:ascii="Times New Roman" w:eastAsia="Calibri" w:hAnsi="Times New Roman" w:cs="Times New Roman"/>
                <w:lang w:val="en-US"/>
                <w:rPrChange w:id="294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944" w:author="OLENA PASHKOVA (NEPTUNE.UA)" w:date="2022-11-21T15:27:00Z">
                  <w:rPr>
                    <w:rFonts w:ascii="Times New Roman" w:eastAsia="Calibri" w:hAnsi="Times New Roman" w:cs="Times New Roman"/>
                    <w:b/>
                    <w:lang w:val="en-US"/>
                  </w:rPr>
                </w:rPrChange>
              </w:rPr>
              <w:t>6.</w:t>
            </w:r>
            <w:ins w:id="2945" w:author="OLENA PASHKOVA (NEPTUNE.UA)" w:date="2022-11-21T02:40:00Z">
              <w:r w:rsidR="00746F4C" w:rsidRPr="00DD122E">
                <w:rPr>
                  <w:rFonts w:ascii="Times New Roman" w:eastAsia="Calibri" w:hAnsi="Times New Roman" w:cs="Times New Roman"/>
                  <w:b/>
                  <w:lang w:val="uk-UA"/>
                  <w:rPrChange w:id="2946"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2947" w:author="OLENA PASHKOVA (NEPTUNE.UA)" w:date="2022-11-21T15:27:00Z">
                  <w:rPr>
                    <w:rFonts w:ascii="Times New Roman" w:eastAsia="Calibri" w:hAnsi="Times New Roman" w:cs="Times New Roman"/>
                    <w:b/>
                    <w:lang w:val="en-US"/>
                  </w:rPr>
                </w:rPrChange>
              </w:rPr>
              <w:t>2.</w:t>
            </w:r>
            <w:r w:rsidRPr="00DD122E">
              <w:rPr>
                <w:rFonts w:ascii="Times New Roman" w:eastAsia="Calibri" w:hAnsi="Times New Roman" w:cs="Times New Roman"/>
                <w:lang w:val="en-US"/>
                <w:rPrChange w:id="2948" w:author="OLENA PASHKOVA (NEPTUNE.UA)" w:date="2022-11-21T15:27:00Z">
                  <w:rPr>
                    <w:rFonts w:ascii="Times New Roman" w:eastAsia="Calibri" w:hAnsi="Times New Roman" w:cs="Times New Roman"/>
                    <w:lang w:val="en-US"/>
                  </w:rPr>
                </w:rPrChange>
              </w:rPr>
              <w:t xml:space="preserve"> Transshipment losses of the Cargo can amount up to 0.2%. They are deducted from Customer’s recorded quantity prior to loading on the vessel. These losses shall be documented, with true and valid calculations</w:t>
            </w:r>
            <w:r w:rsidRPr="00DD122E">
              <w:rPr>
                <w:rFonts w:ascii="Times New Roman" w:eastAsia="Calibri" w:hAnsi="Times New Roman" w:cs="Times New Roman"/>
                <w:highlight w:val="yellow"/>
                <w:lang w:val="en-US"/>
                <w:rPrChange w:id="2949" w:author="OLENA PASHKOVA (NEPTUNE.UA)" w:date="2022-11-21T15:27:00Z">
                  <w:rPr>
                    <w:rFonts w:ascii="Times New Roman" w:eastAsia="Calibri" w:hAnsi="Times New Roman" w:cs="Times New Roman"/>
                    <w:highlight w:val="yellow"/>
                    <w:lang w:val="en-US"/>
                  </w:rPr>
                </w:rPrChange>
              </w:rPr>
              <w:t>.</w:t>
            </w:r>
          </w:p>
          <w:p w14:paraId="7004759B" w14:textId="77777777" w:rsidR="003B2F75" w:rsidRPr="00DD122E" w:rsidRDefault="003B2F75" w:rsidP="00400CA9">
            <w:pPr>
              <w:contextualSpacing/>
              <w:jc w:val="both"/>
              <w:rPr>
                <w:ins w:id="2950" w:author="OLENA PASHKOVA (NEPTUNE.UA)" w:date="2022-11-21T02:41:00Z"/>
                <w:rFonts w:ascii="Times New Roman" w:eastAsia="Calibri" w:hAnsi="Times New Roman" w:cs="Times New Roman"/>
                <w:b/>
                <w:lang w:val="en-US"/>
                <w:rPrChange w:id="2951" w:author="OLENA PASHKOVA (NEPTUNE.UA)" w:date="2022-11-21T15:27:00Z">
                  <w:rPr>
                    <w:ins w:id="2952" w:author="OLENA PASHKOVA (NEPTUNE.UA)" w:date="2022-11-21T02:41:00Z"/>
                    <w:rFonts w:ascii="Times New Roman" w:eastAsia="Calibri" w:hAnsi="Times New Roman" w:cs="Times New Roman"/>
                    <w:b/>
                    <w:lang w:val="en-US"/>
                  </w:rPr>
                </w:rPrChange>
              </w:rPr>
            </w:pPr>
          </w:p>
          <w:p w14:paraId="3B9DCF8A" w14:textId="69229D96" w:rsidR="00400CA9" w:rsidRPr="00DD122E" w:rsidRDefault="00400CA9" w:rsidP="00400CA9">
            <w:pPr>
              <w:contextualSpacing/>
              <w:jc w:val="both"/>
              <w:rPr>
                <w:rFonts w:ascii="Times New Roman" w:eastAsia="Calibri" w:hAnsi="Times New Roman" w:cs="Times New Roman"/>
                <w:bCs/>
                <w:lang w:val="en-US"/>
                <w:rPrChange w:id="295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2954" w:author="OLENA PASHKOVA (NEPTUNE.UA)" w:date="2022-11-21T15:27:00Z">
                  <w:rPr>
                    <w:rFonts w:ascii="Times New Roman" w:eastAsia="Calibri" w:hAnsi="Times New Roman" w:cs="Times New Roman"/>
                    <w:b/>
                    <w:lang w:val="en-US"/>
                  </w:rPr>
                </w:rPrChange>
              </w:rPr>
              <w:t>6.</w:t>
            </w:r>
            <w:ins w:id="2955" w:author="OLENA PASHKOVA (NEPTUNE.UA)" w:date="2022-11-21T02:41:00Z">
              <w:r w:rsidR="003B2F75" w:rsidRPr="00DD122E">
                <w:rPr>
                  <w:rFonts w:ascii="Times New Roman" w:eastAsia="Calibri" w:hAnsi="Times New Roman" w:cs="Times New Roman"/>
                  <w:b/>
                  <w:lang w:val="uk-UA"/>
                  <w:rPrChange w:id="2956"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2957" w:author="OLENA PASHKOVA (NEPTUNE.UA)" w:date="2022-11-21T15:27:00Z">
                  <w:rPr>
                    <w:rFonts w:ascii="Times New Roman" w:eastAsia="Calibri" w:hAnsi="Times New Roman" w:cs="Times New Roman"/>
                    <w:b/>
                    <w:lang w:val="en-US"/>
                  </w:rPr>
                </w:rPrChange>
              </w:rPr>
              <w:t>3.</w:t>
            </w:r>
            <w:r w:rsidRPr="00DD122E">
              <w:rPr>
                <w:rFonts w:ascii="Times New Roman" w:eastAsia="Calibri" w:hAnsi="Times New Roman" w:cs="Times New Roman"/>
                <w:lang w:val="en-US"/>
                <w:rPrChange w:id="2958"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bCs/>
                <w:lang w:val="en-US"/>
                <w:rPrChange w:id="2959" w:author="OLENA PASHKOVA (NEPTUNE.UA)" w:date="2022-11-21T15:27:00Z">
                  <w:rPr>
                    <w:rFonts w:ascii="Times New Roman" w:eastAsia="Calibri" w:hAnsi="Times New Roman" w:cs="Times New Roman"/>
                    <w:bCs/>
                    <w:lang w:val="en-US"/>
                  </w:rPr>
                </w:rPrChange>
              </w:rPr>
              <w:t>The following quality of the Cargo (grain, oilseeds) shall be established:</w:t>
            </w:r>
          </w:p>
          <w:p w14:paraId="302FBD25" w14:textId="555F5B07" w:rsidR="00400CA9" w:rsidRPr="00DD122E" w:rsidRDefault="00400CA9" w:rsidP="00400CA9">
            <w:pPr>
              <w:contextualSpacing/>
              <w:jc w:val="both"/>
              <w:rPr>
                <w:rFonts w:ascii="Times New Roman" w:eastAsia="Calibri" w:hAnsi="Times New Roman" w:cs="Times New Roman"/>
                <w:lang w:val="en-US"/>
                <w:rPrChange w:id="296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2961" w:author="OLENA PASHKOVA (NEPTUNE.UA)" w:date="2022-11-21T15:27:00Z">
                  <w:rPr>
                    <w:rFonts w:ascii="Times New Roman" w:eastAsia="Calibri" w:hAnsi="Times New Roman" w:cs="Times New Roman"/>
                    <w:b/>
                    <w:lang w:val="en-US"/>
                  </w:rPr>
                </w:rPrChange>
              </w:rPr>
              <w:t>6.</w:t>
            </w:r>
            <w:ins w:id="2962" w:author="OLENA PASHKOVA (NEPTUNE.UA)" w:date="2022-11-21T02:41:00Z">
              <w:r w:rsidR="003B2F75" w:rsidRPr="00DD122E">
                <w:rPr>
                  <w:rFonts w:ascii="Times New Roman" w:eastAsia="Calibri" w:hAnsi="Times New Roman" w:cs="Times New Roman"/>
                  <w:b/>
                  <w:lang w:val="uk-UA"/>
                  <w:rPrChange w:id="2963" w:author="OLENA PASHKOVA (NEPTUNE.UA)" w:date="2022-11-21T15:27:00Z">
                    <w:rPr>
                      <w:rFonts w:ascii="Times New Roman" w:eastAsia="Calibri" w:hAnsi="Times New Roman" w:cs="Times New Roman"/>
                      <w:b/>
                      <w:lang w:val="uk-UA"/>
                    </w:rPr>
                  </w:rPrChange>
                </w:rPr>
                <w:t>1</w:t>
              </w:r>
              <w:r w:rsidR="00C65AE9" w:rsidRPr="00DD122E">
                <w:rPr>
                  <w:rFonts w:ascii="Times New Roman" w:eastAsia="Calibri" w:hAnsi="Times New Roman" w:cs="Times New Roman"/>
                  <w:b/>
                  <w:lang w:val="uk-UA"/>
                  <w:rPrChange w:id="2964" w:author="OLENA PASHKOVA (NEPTUNE.UA)" w:date="2022-11-21T15:27:00Z">
                    <w:rPr>
                      <w:rFonts w:ascii="Times New Roman" w:eastAsia="Calibri" w:hAnsi="Times New Roman" w:cs="Times New Roman"/>
                      <w:b/>
                      <w:lang w:val="uk-UA"/>
                    </w:rPr>
                  </w:rPrChange>
                </w:rPr>
                <w:t>.</w:t>
              </w:r>
            </w:ins>
            <w:r w:rsidRPr="00DD122E">
              <w:rPr>
                <w:rFonts w:ascii="Times New Roman" w:eastAsia="Calibri" w:hAnsi="Times New Roman" w:cs="Times New Roman"/>
                <w:b/>
                <w:lang w:val="en-US"/>
                <w:rPrChange w:id="2965" w:author="OLENA PASHKOVA (NEPTUNE.UA)" w:date="2022-11-21T15:27:00Z">
                  <w:rPr>
                    <w:rFonts w:ascii="Times New Roman" w:eastAsia="Calibri" w:hAnsi="Times New Roman" w:cs="Times New Roman"/>
                    <w:b/>
                    <w:lang w:val="en-US"/>
                  </w:rPr>
                </w:rPrChange>
              </w:rPr>
              <w:t>3.1. Corn</w:t>
            </w:r>
            <w:r w:rsidRPr="00DD122E">
              <w:rPr>
                <w:rFonts w:ascii="Times New Roman" w:eastAsia="Calibri" w:hAnsi="Times New Roman" w:cs="Times New Roman"/>
                <w:lang w:val="en-US"/>
                <w:rPrChange w:id="2966"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b/>
                <w:bCs/>
                <w:lang w:val="en-US"/>
                <w:rPrChange w:id="2967" w:author="OLENA PASHKOVA (NEPTUNE.UA)" w:date="2022-11-21T15:27:00Z">
                  <w:rPr>
                    <w:rFonts w:ascii="Times New Roman" w:eastAsia="Calibri" w:hAnsi="Times New Roman" w:cs="Times New Roman"/>
                    <w:b/>
                    <w:bCs/>
                    <w:lang w:val="en-US"/>
                  </w:rPr>
                </w:rPrChange>
              </w:rPr>
              <w:t>DSTU 4525:2006</w:t>
            </w:r>
          </w:p>
          <w:p w14:paraId="32781061" w14:textId="77777777" w:rsidR="00400CA9" w:rsidRPr="00DD122E" w:rsidRDefault="00400CA9" w:rsidP="00400CA9">
            <w:pPr>
              <w:contextualSpacing/>
              <w:jc w:val="both"/>
              <w:rPr>
                <w:rFonts w:ascii="Times New Roman" w:eastAsia="Calibri" w:hAnsi="Times New Roman" w:cs="Times New Roman"/>
                <w:lang w:val="en-US"/>
                <w:rPrChange w:id="296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969" w:author="OLENA PASHKOVA (NEPTUNE.UA)" w:date="2022-11-21T15:27:00Z">
                  <w:rPr>
                    <w:rFonts w:ascii="Times New Roman" w:eastAsia="Calibri" w:hAnsi="Times New Roman" w:cs="Times New Roman"/>
                    <w:lang w:val="en-US"/>
                  </w:rPr>
                </w:rPrChange>
              </w:rPr>
              <w:t>Moisture – max 14.5%</w:t>
            </w:r>
          </w:p>
          <w:p w14:paraId="43192E35" w14:textId="77777777" w:rsidR="00400CA9" w:rsidRPr="00DD122E" w:rsidRDefault="00400CA9" w:rsidP="00400CA9">
            <w:pPr>
              <w:contextualSpacing/>
              <w:jc w:val="both"/>
              <w:rPr>
                <w:rFonts w:ascii="Times New Roman" w:eastAsia="Calibri" w:hAnsi="Times New Roman" w:cs="Times New Roman"/>
                <w:lang w:val="en-US"/>
                <w:rPrChange w:id="297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971" w:author="OLENA PASHKOVA (NEPTUNE.UA)" w:date="2022-11-21T15:27:00Z">
                  <w:rPr>
                    <w:rFonts w:ascii="Times New Roman" w:eastAsia="Calibri" w:hAnsi="Times New Roman" w:cs="Times New Roman"/>
                    <w:lang w:val="en-US"/>
                  </w:rPr>
                </w:rPrChange>
              </w:rPr>
              <w:t>Foreign matter – max 2.0%</w:t>
            </w:r>
          </w:p>
          <w:p w14:paraId="380E8058" w14:textId="77777777" w:rsidR="00400CA9" w:rsidRPr="00DD122E" w:rsidRDefault="00400CA9" w:rsidP="00400CA9">
            <w:pPr>
              <w:contextualSpacing/>
              <w:jc w:val="both"/>
              <w:rPr>
                <w:rFonts w:ascii="Times New Roman" w:eastAsia="Calibri" w:hAnsi="Times New Roman" w:cs="Times New Roman"/>
                <w:lang w:val="en-US"/>
                <w:rPrChange w:id="297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973" w:author="OLENA PASHKOVA (NEPTUNE.UA)" w:date="2022-11-21T15:27:00Z">
                  <w:rPr>
                    <w:rFonts w:ascii="Times New Roman" w:eastAsia="Calibri" w:hAnsi="Times New Roman" w:cs="Times New Roman"/>
                    <w:lang w:val="en-US"/>
                  </w:rPr>
                </w:rPrChange>
              </w:rPr>
              <w:t>Broken grain – max 5.0%</w:t>
            </w:r>
          </w:p>
          <w:p w14:paraId="1F5E88B0" w14:textId="77777777" w:rsidR="00400CA9" w:rsidRPr="00DD122E" w:rsidRDefault="00400CA9" w:rsidP="00400CA9">
            <w:pPr>
              <w:contextualSpacing/>
              <w:jc w:val="both"/>
              <w:rPr>
                <w:rFonts w:ascii="Times New Roman" w:eastAsia="Calibri" w:hAnsi="Times New Roman" w:cs="Times New Roman"/>
                <w:lang w:val="en-US"/>
                <w:rPrChange w:id="297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975" w:author="OLENA PASHKOVA (NEPTUNE.UA)" w:date="2022-11-21T15:27:00Z">
                  <w:rPr>
                    <w:rFonts w:ascii="Times New Roman" w:eastAsia="Calibri" w:hAnsi="Times New Roman" w:cs="Times New Roman"/>
                    <w:lang w:val="en-US"/>
                  </w:rPr>
                </w:rPrChange>
              </w:rPr>
              <w:t>Damaged grain – max 5.0% (including heat damage 0.1%)</w:t>
            </w:r>
          </w:p>
          <w:p w14:paraId="08AE7DD1" w14:textId="77777777" w:rsidR="00400CA9" w:rsidRPr="00DD122E" w:rsidRDefault="00400CA9" w:rsidP="00400CA9">
            <w:pPr>
              <w:contextualSpacing/>
              <w:jc w:val="both"/>
              <w:rPr>
                <w:rFonts w:ascii="Times New Roman" w:eastAsia="Calibri" w:hAnsi="Times New Roman" w:cs="Times New Roman"/>
                <w:lang w:val="en-US"/>
                <w:rPrChange w:id="297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977" w:author="OLENA PASHKOVA (NEPTUNE.UA)" w:date="2022-11-21T15:27:00Z">
                  <w:rPr>
                    <w:rFonts w:ascii="Times New Roman" w:eastAsia="Calibri" w:hAnsi="Times New Roman" w:cs="Times New Roman"/>
                    <w:lang w:val="en-US"/>
                  </w:rPr>
                </w:rPrChange>
              </w:rPr>
              <w:t>Ambrosia – max 10 pcs/kg.</w:t>
            </w:r>
          </w:p>
          <w:p w14:paraId="291D5F0B" w14:textId="77777777" w:rsidR="00400CA9" w:rsidRPr="00DD122E" w:rsidRDefault="00400CA9" w:rsidP="00400CA9">
            <w:pPr>
              <w:contextualSpacing/>
              <w:jc w:val="both"/>
              <w:rPr>
                <w:rFonts w:ascii="Times New Roman" w:eastAsia="Calibri" w:hAnsi="Times New Roman" w:cs="Times New Roman"/>
                <w:lang w:val="en-US"/>
                <w:rPrChange w:id="297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2979" w:author="OLENA PASHKOVA (NEPTUNE.UA)" w:date="2022-11-21T15:27:00Z">
                  <w:rPr>
                    <w:rFonts w:ascii="Times New Roman" w:eastAsia="Calibri" w:hAnsi="Times New Roman" w:cs="Times New Roman"/>
                    <w:lang w:val="en-US"/>
                  </w:rPr>
                </w:rPrChange>
              </w:rPr>
              <w:t>Other parameters as per requirements of DSTU 4525: 2006 “Corn. Technical terms”. Corn should be in good condition; have a smell characteristic of healthy grain (no smoky, malt, mildew, other foreign smells); the color of a healthy grain of the appropriate type.</w:t>
            </w:r>
          </w:p>
          <w:p w14:paraId="66D3F199" w14:textId="77777777" w:rsidR="00400CA9" w:rsidRPr="00DD122E" w:rsidRDefault="00400CA9" w:rsidP="00400CA9">
            <w:pPr>
              <w:contextualSpacing/>
              <w:jc w:val="both"/>
              <w:rPr>
                <w:rFonts w:ascii="Times New Roman" w:eastAsia="Calibri" w:hAnsi="Times New Roman" w:cs="Times New Roman"/>
                <w:lang w:val="en-US"/>
                <w:rPrChange w:id="2980" w:author="OLENA PASHKOVA (NEPTUNE.UA)" w:date="2022-11-21T15:27:00Z">
                  <w:rPr>
                    <w:rFonts w:ascii="Times New Roman" w:eastAsia="Calibri" w:hAnsi="Times New Roman" w:cs="Times New Roman"/>
                    <w:lang w:val="en-US"/>
                  </w:rPr>
                </w:rPrChange>
              </w:rPr>
            </w:pPr>
          </w:p>
          <w:p w14:paraId="6BE87B28" w14:textId="77777777" w:rsidR="00400CA9" w:rsidRPr="00DD122E" w:rsidRDefault="00400CA9" w:rsidP="00400CA9">
            <w:pPr>
              <w:contextualSpacing/>
              <w:jc w:val="both"/>
              <w:rPr>
                <w:rFonts w:ascii="Times New Roman" w:eastAsia="Calibri" w:hAnsi="Times New Roman" w:cs="Times New Roman"/>
                <w:lang w:val="en-US"/>
                <w:rPrChange w:id="2981" w:author="OLENA PASHKOVA (NEPTUNE.UA)" w:date="2022-11-21T15:27:00Z">
                  <w:rPr>
                    <w:rFonts w:ascii="Times New Roman" w:eastAsia="Calibri" w:hAnsi="Times New Roman" w:cs="Times New Roman"/>
                    <w:lang w:val="en-US"/>
                  </w:rPr>
                </w:rPrChange>
              </w:rPr>
            </w:pPr>
          </w:p>
          <w:p w14:paraId="50C9A20B" w14:textId="77777777" w:rsidR="00400CA9" w:rsidRPr="00DD122E" w:rsidRDefault="00400CA9" w:rsidP="00400CA9">
            <w:pPr>
              <w:contextualSpacing/>
              <w:jc w:val="both"/>
              <w:rPr>
                <w:rFonts w:ascii="Times New Roman" w:eastAsia="Calibri" w:hAnsi="Times New Roman" w:cs="Times New Roman"/>
                <w:b/>
                <w:lang w:val="en-US"/>
                <w:rPrChange w:id="2982" w:author="OLENA PASHKOVA (NEPTUNE.UA)" w:date="2022-11-21T15:27:00Z">
                  <w:rPr>
                    <w:rFonts w:ascii="Times New Roman" w:eastAsia="Calibri" w:hAnsi="Times New Roman" w:cs="Times New Roman"/>
                    <w:b/>
                    <w:lang w:val="en-US"/>
                  </w:rPr>
                </w:rPrChange>
              </w:rPr>
            </w:pPr>
          </w:p>
          <w:p w14:paraId="625A6B37" w14:textId="5378F557" w:rsidR="00400CA9" w:rsidRPr="00DD122E" w:rsidRDefault="00400CA9" w:rsidP="00400CA9">
            <w:pPr>
              <w:contextualSpacing/>
              <w:jc w:val="both"/>
              <w:rPr>
                <w:rFonts w:ascii="Times New Roman" w:eastAsia="Calibri" w:hAnsi="Times New Roman" w:cs="Times New Roman"/>
                <w:bCs/>
                <w:lang w:val="en-US"/>
                <w:rPrChange w:id="298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2984" w:author="OLENA PASHKOVA (NEPTUNE.UA)" w:date="2022-11-21T15:27:00Z">
                  <w:rPr>
                    <w:rFonts w:ascii="Times New Roman" w:eastAsia="Calibri" w:hAnsi="Times New Roman" w:cs="Times New Roman"/>
                    <w:b/>
                    <w:lang w:val="en-US"/>
                  </w:rPr>
                </w:rPrChange>
              </w:rPr>
              <w:t>6.</w:t>
            </w:r>
            <w:ins w:id="2985" w:author="OLENA PASHKOVA (NEPTUNE.UA)" w:date="2022-11-21T02:42:00Z">
              <w:r w:rsidR="00C65AE9" w:rsidRPr="00DD122E">
                <w:rPr>
                  <w:rFonts w:ascii="Times New Roman" w:eastAsia="Calibri" w:hAnsi="Times New Roman" w:cs="Times New Roman"/>
                  <w:b/>
                  <w:lang w:val="uk-UA"/>
                  <w:rPrChange w:id="2986"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2987" w:author="OLENA PASHKOVA (NEPTUNE.UA)" w:date="2022-11-21T15:27:00Z">
                  <w:rPr>
                    <w:rFonts w:ascii="Times New Roman" w:eastAsia="Calibri" w:hAnsi="Times New Roman" w:cs="Times New Roman"/>
                    <w:b/>
                    <w:lang w:val="en-US"/>
                  </w:rPr>
                </w:rPrChange>
              </w:rPr>
              <w:t>3.2.  Barley DSTU 3769:98</w:t>
            </w:r>
          </w:p>
          <w:p w14:paraId="41D01A69" w14:textId="77777777" w:rsidR="00400CA9" w:rsidRPr="00DD122E" w:rsidRDefault="00400CA9" w:rsidP="00400CA9">
            <w:pPr>
              <w:contextualSpacing/>
              <w:jc w:val="both"/>
              <w:rPr>
                <w:rFonts w:ascii="Times New Roman" w:eastAsia="Calibri" w:hAnsi="Times New Roman" w:cs="Times New Roman"/>
                <w:bCs/>
                <w:lang w:val="en-US"/>
                <w:rPrChange w:id="2988"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2989" w:author="OLENA PASHKOVA (NEPTUNE.UA)" w:date="2022-11-21T15:27:00Z">
                  <w:rPr>
                    <w:rFonts w:ascii="Times New Roman" w:eastAsia="Calibri" w:hAnsi="Times New Roman" w:cs="Times New Roman"/>
                    <w:bCs/>
                    <w:lang w:val="en-US"/>
                  </w:rPr>
                </w:rPrChange>
              </w:rPr>
              <w:t>Moisture – max 14.0%</w:t>
            </w:r>
          </w:p>
          <w:p w14:paraId="67920A87" w14:textId="77777777" w:rsidR="00400CA9" w:rsidRPr="00DD122E" w:rsidRDefault="00400CA9" w:rsidP="00400CA9">
            <w:pPr>
              <w:contextualSpacing/>
              <w:jc w:val="both"/>
              <w:rPr>
                <w:rFonts w:ascii="Times New Roman" w:eastAsia="Calibri" w:hAnsi="Times New Roman" w:cs="Times New Roman"/>
                <w:bCs/>
                <w:lang w:val="en-US"/>
                <w:rPrChange w:id="2990"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2991" w:author="OLENA PASHKOVA (NEPTUNE.UA)" w:date="2022-11-21T15:27:00Z">
                  <w:rPr>
                    <w:rFonts w:ascii="Times New Roman" w:eastAsia="Calibri" w:hAnsi="Times New Roman" w:cs="Times New Roman"/>
                    <w:bCs/>
                    <w:lang w:val="en-US"/>
                  </w:rPr>
                </w:rPrChange>
              </w:rPr>
              <w:t>Foreign matter – max 2.0%</w:t>
            </w:r>
          </w:p>
          <w:p w14:paraId="68AADBD2" w14:textId="77777777" w:rsidR="00400CA9" w:rsidRPr="00DD122E" w:rsidRDefault="00400CA9" w:rsidP="00400CA9">
            <w:pPr>
              <w:contextualSpacing/>
              <w:jc w:val="both"/>
              <w:rPr>
                <w:rFonts w:ascii="Times New Roman" w:eastAsia="Calibri" w:hAnsi="Times New Roman" w:cs="Times New Roman"/>
                <w:bCs/>
                <w:lang w:val="en-US"/>
                <w:rPrChange w:id="2992"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2993" w:author="OLENA PASHKOVA (NEPTUNE.UA)" w:date="2022-11-21T15:27:00Z">
                  <w:rPr>
                    <w:rFonts w:ascii="Times New Roman" w:eastAsia="Calibri" w:hAnsi="Times New Roman" w:cs="Times New Roman"/>
                    <w:bCs/>
                    <w:lang w:val="en-US"/>
                  </w:rPr>
                </w:rPrChange>
              </w:rPr>
              <w:t xml:space="preserve">Test weight – min 620 g/l </w:t>
            </w:r>
          </w:p>
          <w:p w14:paraId="7DBFEE03" w14:textId="77777777" w:rsidR="00400CA9" w:rsidRPr="00DD122E" w:rsidRDefault="00400CA9" w:rsidP="00400CA9">
            <w:pPr>
              <w:contextualSpacing/>
              <w:jc w:val="both"/>
              <w:rPr>
                <w:rFonts w:ascii="Times New Roman" w:eastAsia="Calibri" w:hAnsi="Times New Roman" w:cs="Times New Roman"/>
                <w:bCs/>
                <w:lang w:val="en-US"/>
              </w:rPr>
            </w:pPr>
            <w:r w:rsidRPr="00DD122E">
              <w:rPr>
                <w:rFonts w:ascii="Times New Roman" w:eastAsia="Calibri" w:hAnsi="Times New Roman" w:cs="Times New Roman"/>
                <w:bCs/>
                <w:lang w:val="en-US"/>
                <w:rPrChange w:id="2994" w:author="OLENA PASHKOVA (NEPTUNE.UA)" w:date="2022-11-21T15:27:00Z">
                  <w:rPr>
                    <w:rFonts w:ascii="Times New Roman" w:eastAsia="Calibri" w:hAnsi="Times New Roman" w:cs="Times New Roman"/>
                    <w:bCs/>
                    <w:lang w:val="en-US"/>
                  </w:rPr>
                </w:rPrChange>
              </w:rPr>
              <w:t>Other parameters shall meet the requirements of DSTU 3769:98 “Barley. Technical terms”.</w:t>
            </w:r>
            <w:r w:rsidRPr="00DD122E">
              <w:rPr>
                <w:rFonts w:ascii="Times New Roman" w:eastAsia="Calibri" w:hAnsi="Times New Roman" w:cs="Times New Roman"/>
                <w:lang w:val="en-US"/>
                <w:rPrChange w:id="2995" w:author="OLENA PASHKOVA (NEPTUNE.UA)" w:date="2022-11-21T15:27:00Z">
                  <w:rPr>
                    <w:rFonts w:ascii="Calibri" w:eastAsia="Calibri" w:hAnsi="Calibri" w:cs="Times New Roman"/>
                    <w:lang w:val="en-US"/>
                  </w:rPr>
                </w:rPrChange>
              </w:rPr>
              <w:t xml:space="preserve"> </w:t>
            </w:r>
            <w:r w:rsidRPr="00DD122E">
              <w:rPr>
                <w:rFonts w:ascii="Times New Roman" w:eastAsia="Calibri" w:hAnsi="Times New Roman" w:cs="Times New Roman"/>
                <w:bCs/>
                <w:lang w:val="en-US"/>
              </w:rPr>
              <w:t>The barley must be in good condition,</w:t>
            </w:r>
            <w:r w:rsidRPr="00DD122E">
              <w:rPr>
                <w:rFonts w:ascii="Times New Roman" w:eastAsia="Calibri" w:hAnsi="Times New Roman" w:cs="Times New Roman"/>
                <w:lang w:val="en-US"/>
                <w:rPrChange w:id="2996" w:author="OLENA PASHKOVA (NEPTUNE.UA)" w:date="2022-11-21T15:27:00Z">
                  <w:rPr>
                    <w:rFonts w:ascii="Calibri" w:eastAsia="Calibri" w:hAnsi="Calibri" w:cs="Times New Roman"/>
                    <w:lang w:val="en-US"/>
                  </w:rPr>
                </w:rPrChange>
              </w:rPr>
              <w:t xml:space="preserve"> </w:t>
            </w:r>
            <w:r w:rsidRPr="00DD122E">
              <w:rPr>
                <w:rFonts w:ascii="Times New Roman" w:eastAsia="Calibri" w:hAnsi="Times New Roman" w:cs="Times New Roman"/>
                <w:bCs/>
                <w:lang w:val="en-US"/>
              </w:rPr>
              <w:t>have a normal color and smell.</w:t>
            </w:r>
          </w:p>
          <w:p w14:paraId="6E7AEACA" w14:textId="77777777" w:rsidR="00C65AE9" w:rsidRPr="00DD122E" w:rsidRDefault="00C65AE9" w:rsidP="00400CA9">
            <w:pPr>
              <w:contextualSpacing/>
              <w:jc w:val="both"/>
              <w:rPr>
                <w:ins w:id="2997" w:author="OLENA PASHKOVA (NEPTUNE.UA)" w:date="2022-11-21T02:42:00Z"/>
                <w:rFonts w:ascii="Times New Roman" w:eastAsia="Calibri" w:hAnsi="Times New Roman" w:cs="Times New Roman"/>
                <w:b/>
                <w:lang w:val="en-US"/>
                <w:rPrChange w:id="2998" w:author="OLENA PASHKOVA (NEPTUNE.UA)" w:date="2022-11-21T15:27:00Z">
                  <w:rPr>
                    <w:ins w:id="2999" w:author="OLENA PASHKOVA (NEPTUNE.UA)" w:date="2022-11-21T02:42:00Z"/>
                    <w:rFonts w:ascii="Times New Roman" w:eastAsia="Calibri" w:hAnsi="Times New Roman" w:cs="Times New Roman"/>
                    <w:b/>
                    <w:lang w:val="en-US"/>
                  </w:rPr>
                </w:rPrChange>
              </w:rPr>
            </w:pPr>
          </w:p>
          <w:p w14:paraId="471AEA6A" w14:textId="76383B72" w:rsidR="00400CA9" w:rsidRPr="00DD122E" w:rsidRDefault="00400CA9" w:rsidP="00400CA9">
            <w:pPr>
              <w:contextualSpacing/>
              <w:jc w:val="both"/>
              <w:rPr>
                <w:rFonts w:ascii="Times New Roman" w:eastAsia="Calibri" w:hAnsi="Times New Roman" w:cs="Times New Roman"/>
                <w:bCs/>
                <w:lang w:val="en-US"/>
                <w:rPrChange w:id="3000"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3001" w:author="OLENA PASHKOVA (NEPTUNE.UA)" w:date="2022-11-21T15:27:00Z">
                  <w:rPr>
                    <w:rFonts w:ascii="Times New Roman" w:eastAsia="Calibri" w:hAnsi="Times New Roman" w:cs="Times New Roman"/>
                    <w:b/>
                    <w:lang w:val="en-US"/>
                  </w:rPr>
                </w:rPrChange>
              </w:rPr>
              <w:t>6.</w:t>
            </w:r>
            <w:ins w:id="3002" w:author="OLENA PASHKOVA (NEPTUNE.UA)" w:date="2022-11-21T02:42:00Z">
              <w:r w:rsidR="00C65AE9" w:rsidRPr="00DD122E">
                <w:rPr>
                  <w:rFonts w:ascii="Times New Roman" w:eastAsia="Calibri" w:hAnsi="Times New Roman" w:cs="Times New Roman"/>
                  <w:b/>
                  <w:lang w:val="uk-UA"/>
                  <w:rPrChange w:id="3003"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3004" w:author="OLENA PASHKOVA (NEPTUNE.UA)" w:date="2022-11-21T15:27:00Z">
                  <w:rPr>
                    <w:rFonts w:ascii="Times New Roman" w:eastAsia="Calibri" w:hAnsi="Times New Roman" w:cs="Times New Roman"/>
                    <w:b/>
                    <w:lang w:val="en-US"/>
                  </w:rPr>
                </w:rPrChange>
              </w:rPr>
              <w:t>3.3.</w:t>
            </w:r>
            <w:r w:rsidRPr="00DD122E">
              <w:rPr>
                <w:rFonts w:ascii="Times New Roman" w:eastAsia="Calibri" w:hAnsi="Times New Roman" w:cs="Times New Roman"/>
                <w:bCs/>
                <w:lang w:val="en-US"/>
                <w:rPrChange w:id="3005" w:author="OLENA PASHKOVA (NEPTUNE.UA)" w:date="2022-11-21T15:27:00Z">
                  <w:rPr>
                    <w:rFonts w:ascii="Times New Roman" w:eastAsia="Calibri" w:hAnsi="Times New Roman" w:cs="Times New Roman"/>
                    <w:bCs/>
                    <w:lang w:val="en-US"/>
                  </w:rPr>
                </w:rPrChange>
              </w:rPr>
              <w:t xml:space="preserve"> </w:t>
            </w:r>
            <w:r w:rsidRPr="00DD122E">
              <w:rPr>
                <w:rFonts w:ascii="Times New Roman" w:eastAsia="Calibri" w:hAnsi="Times New Roman" w:cs="Times New Roman"/>
                <w:b/>
                <w:lang w:val="en-US"/>
                <w:rPrChange w:id="3006" w:author="OLENA PASHKOVA (NEPTUNE.UA)" w:date="2022-11-21T15:27:00Z">
                  <w:rPr>
                    <w:rFonts w:ascii="Times New Roman" w:eastAsia="Calibri" w:hAnsi="Times New Roman" w:cs="Times New Roman"/>
                    <w:b/>
                    <w:lang w:val="en-US"/>
                  </w:rPr>
                </w:rPrChange>
              </w:rPr>
              <w:t>Wheat DSTU 3768: 2019</w:t>
            </w:r>
          </w:p>
          <w:p w14:paraId="6E9FD220" w14:textId="77777777" w:rsidR="00400CA9" w:rsidRPr="00DD122E" w:rsidRDefault="00400CA9" w:rsidP="00400CA9">
            <w:pPr>
              <w:contextualSpacing/>
              <w:jc w:val="both"/>
              <w:rPr>
                <w:rFonts w:ascii="Times New Roman" w:eastAsia="Calibri" w:hAnsi="Times New Roman" w:cs="Times New Roman"/>
                <w:bCs/>
                <w:lang w:val="en-US"/>
                <w:rPrChange w:id="3007"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08" w:author="OLENA PASHKOVA (NEPTUNE.UA)" w:date="2022-11-21T15:27:00Z">
                  <w:rPr>
                    <w:rFonts w:ascii="Times New Roman" w:eastAsia="Calibri" w:hAnsi="Times New Roman" w:cs="Times New Roman"/>
                    <w:bCs/>
                    <w:lang w:val="en-US"/>
                  </w:rPr>
                </w:rPrChange>
              </w:rPr>
              <w:t xml:space="preserve">Class 4 </w:t>
            </w:r>
          </w:p>
          <w:p w14:paraId="044D0BDE" w14:textId="77777777" w:rsidR="00400CA9" w:rsidRPr="00DD122E" w:rsidRDefault="00400CA9" w:rsidP="00400CA9">
            <w:pPr>
              <w:contextualSpacing/>
              <w:jc w:val="both"/>
              <w:rPr>
                <w:rFonts w:ascii="Times New Roman" w:eastAsia="Calibri" w:hAnsi="Times New Roman" w:cs="Times New Roman"/>
                <w:bCs/>
                <w:lang w:val="en-US"/>
                <w:rPrChange w:id="3009"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10" w:author="OLENA PASHKOVA (NEPTUNE.UA)" w:date="2022-11-21T15:27:00Z">
                  <w:rPr>
                    <w:rFonts w:ascii="Times New Roman" w:eastAsia="Calibri" w:hAnsi="Times New Roman" w:cs="Times New Roman"/>
                    <w:bCs/>
                    <w:lang w:val="en-US"/>
                  </w:rPr>
                </w:rPrChange>
              </w:rPr>
              <w:t>Test weight – min 720 g/l</w:t>
            </w:r>
          </w:p>
          <w:p w14:paraId="1ACCE90A" w14:textId="77777777" w:rsidR="00400CA9" w:rsidRPr="00DD122E" w:rsidRDefault="00400CA9" w:rsidP="00400CA9">
            <w:pPr>
              <w:contextualSpacing/>
              <w:jc w:val="both"/>
              <w:rPr>
                <w:rFonts w:ascii="Times New Roman" w:eastAsia="Calibri" w:hAnsi="Times New Roman" w:cs="Times New Roman"/>
                <w:bCs/>
                <w:lang w:val="en-US"/>
                <w:rPrChange w:id="3011"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12" w:author="OLENA PASHKOVA (NEPTUNE.UA)" w:date="2022-11-21T15:27:00Z">
                  <w:rPr>
                    <w:rFonts w:ascii="Times New Roman" w:eastAsia="Calibri" w:hAnsi="Times New Roman" w:cs="Times New Roman"/>
                    <w:bCs/>
                    <w:lang w:val="en-US"/>
                  </w:rPr>
                </w:rPrChange>
              </w:rPr>
              <w:t>Moisture – max 14.0%</w:t>
            </w:r>
          </w:p>
          <w:p w14:paraId="4214F09C" w14:textId="77777777" w:rsidR="00400CA9" w:rsidRPr="00DD122E" w:rsidRDefault="00400CA9" w:rsidP="00400CA9">
            <w:pPr>
              <w:contextualSpacing/>
              <w:jc w:val="both"/>
              <w:rPr>
                <w:rFonts w:ascii="Times New Roman" w:eastAsia="Calibri" w:hAnsi="Times New Roman" w:cs="Times New Roman"/>
                <w:bCs/>
                <w:lang w:val="en-US"/>
                <w:rPrChange w:id="301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14" w:author="OLENA PASHKOVA (NEPTUNE.UA)" w:date="2022-11-21T15:27:00Z">
                  <w:rPr>
                    <w:rFonts w:ascii="Times New Roman" w:eastAsia="Calibri" w:hAnsi="Times New Roman" w:cs="Times New Roman"/>
                    <w:bCs/>
                    <w:lang w:val="en-US"/>
                  </w:rPr>
                </w:rPrChange>
              </w:rPr>
              <w:t>Foreign matter – max 2.0%</w:t>
            </w:r>
          </w:p>
          <w:p w14:paraId="385F718E" w14:textId="77777777" w:rsidR="00400CA9" w:rsidRPr="00DD122E" w:rsidRDefault="00400CA9" w:rsidP="00400CA9">
            <w:pPr>
              <w:contextualSpacing/>
              <w:jc w:val="both"/>
              <w:rPr>
                <w:rFonts w:ascii="Times New Roman" w:eastAsia="Calibri" w:hAnsi="Times New Roman" w:cs="Times New Roman"/>
                <w:bCs/>
                <w:lang w:val="en-US"/>
                <w:rPrChange w:id="3015"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16" w:author="OLENA PASHKOVA (NEPTUNE.UA)" w:date="2022-11-21T15:27:00Z">
                  <w:rPr>
                    <w:rFonts w:ascii="Times New Roman" w:eastAsia="Calibri" w:hAnsi="Times New Roman" w:cs="Times New Roman"/>
                    <w:bCs/>
                    <w:lang w:val="en-US"/>
                  </w:rPr>
                </w:rPrChange>
              </w:rPr>
              <w:t>Other parameters shall meet the requirements of DSTU 3768: 2019 “Wheat. Technical terms”. Wheat shall be in good condition, not rotten, without heat damage; of the natural odor of healthy grain (no smoky, malt, mildew, other foreign smells); of the color of a healthy grain.</w:t>
            </w:r>
          </w:p>
          <w:p w14:paraId="4094291B" w14:textId="77777777" w:rsidR="00400CA9" w:rsidRPr="00DD122E" w:rsidRDefault="00400CA9" w:rsidP="00400CA9">
            <w:pPr>
              <w:contextualSpacing/>
              <w:jc w:val="both"/>
              <w:rPr>
                <w:rFonts w:ascii="Times New Roman" w:eastAsia="Calibri" w:hAnsi="Times New Roman" w:cs="Times New Roman"/>
                <w:b/>
                <w:lang w:val="en-US"/>
                <w:rPrChange w:id="3017" w:author="OLENA PASHKOVA (NEPTUNE.UA)" w:date="2022-11-21T15:27:00Z">
                  <w:rPr>
                    <w:rFonts w:ascii="Times New Roman" w:eastAsia="Calibri" w:hAnsi="Times New Roman" w:cs="Times New Roman"/>
                    <w:b/>
                    <w:lang w:val="en-US"/>
                  </w:rPr>
                </w:rPrChange>
              </w:rPr>
            </w:pPr>
          </w:p>
          <w:p w14:paraId="0EF9C674" w14:textId="77777777" w:rsidR="00400CA9" w:rsidRPr="00DD122E" w:rsidRDefault="00400CA9" w:rsidP="00400CA9">
            <w:pPr>
              <w:contextualSpacing/>
              <w:jc w:val="both"/>
              <w:rPr>
                <w:rFonts w:ascii="Times New Roman" w:eastAsia="Calibri" w:hAnsi="Times New Roman" w:cs="Times New Roman"/>
                <w:b/>
                <w:lang w:val="en-US"/>
                <w:rPrChange w:id="3018" w:author="OLENA PASHKOVA (NEPTUNE.UA)" w:date="2022-11-21T15:27:00Z">
                  <w:rPr>
                    <w:rFonts w:ascii="Times New Roman" w:eastAsia="Calibri" w:hAnsi="Times New Roman" w:cs="Times New Roman"/>
                    <w:b/>
                    <w:lang w:val="en-US"/>
                  </w:rPr>
                </w:rPrChange>
              </w:rPr>
            </w:pPr>
          </w:p>
          <w:p w14:paraId="1F3F1B39" w14:textId="77777777" w:rsidR="00400CA9" w:rsidRPr="00DD122E" w:rsidRDefault="00400CA9" w:rsidP="00400CA9">
            <w:pPr>
              <w:contextualSpacing/>
              <w:jc w:val="both"/>
              <w:rPr>
                <w:rFonts w:ascii="Times New Roman" w:eastAsia="Calibri" w:hAnsi="Times New Roman" w:cs="Times New Roman"/>
                <w:b/>
                <w:lang w:val="en-US"/>
                <w:rPrChange w:id="3019" w:author="OLENA PASHKOVA (NEPTUNE.UA)" w:date="2022-11-21T15:27:00Z">
                  <w:rPr>
                    <w:rFonts w:ascii="Times New Roman" w:eastAsia="Calibri" w:hAnsi="Times New Roman" w:cs="Times New Roman"/>
                    <w:b/>
                    <w:lang w:val="en-US"/>
                  </w:rPr>
                </w:rPrChange>
              </w:rPr>
            </w:pPr>
          </w:p>
          <w:p w14:paraId="53040D55" w14:textId="48556297" w:rsidR="00400CA9" w:rsidRPr="00DD122E" w:rsidRDefault="00400CA9" w:rsidP="00400CA9">
            <w:pPr>
              <w:contextualSpacing/>
              <w:jc w:val="both"/>
              <w:rPr>
                <w:rFonts w:ascii="Times New Roman" w:eastAsia="Calibri" w:hAnsi="Times New Roman" w:cs="Times New Roman"/>
                <w:b/>
                <w:lang w:val="en-US"/>
              </w:rPr>
            </w:pPr>
            <w:r w:rsidRPr="00DD122E">
              <w:rPr>
                <w:rFonts w:ascii="Times New Roman" w:eastAsia="Calibri" w:hAnsi="Times New Roman" w:cs="Times New Roman"/>
                <w:b/>
                <w:lang w:val="en-US"/>
                <w:rPrChange w:id="3020" w:author="OLENA PASHKOVA (NEPTUNE.UA)" w:date="2022-11-21T15:27:00Z">
                  <w:rPr>
                    <w:rFonts w:ascii="Times New Roman" w:eastAsia="Calibri" w:hAnsi="Times New Roman" w:cs="Times New Roman"/>
                    <w:b/>
                    <w:lang w:val="en-US"/>
                  </w:rPr>
                </w:rPrChange>
              </w:rPr>
              <w:t>6.</w:t>
            </w:r>
            <w:ins w:id="3021" w:author="OLENA PASHKOVA (NEPTUNE.UA)" w:date="2022-11-21T02:42:00Z">
              <w:r w:rsidR="00C65AE9" w:rsidRPr="00DD122E">
                <w:rPr>
                  <w:rFonts w:ascii="Times New Roman" w:eastAsia="Calibri" w:hAnsi="Times New Roman" w:cs="Times New Roman"/>
                  <w:b/>
                  <w:lang w:val="uk-UA"/>
                  <w:rPrChange w:id="3022"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3023" w:author="OLENA PASHKOVA (NEPTUNE.UA)" w:date="2022-11-21T15:27:00Z">
                  <w:rPr>
                    <w:rFonts w:ascii="Times New Roman" w:eastAsia="Calibri" w:hAnsi="Times New Roman" w:cs="Times New Roman"/>
                    <w:b/>
                    <w:lang w:val="en-US"/>
                  </w:rPr>
                </w:rPrChange>
              </w:rPr>
              <w:t>3.4.</w:t>
            </w:r>
            <w:r w:rsidRPr="00DD122E">
              <w:rPr>
                <w:rFonts w:ascii="Times New Roman" w:eastAsia="Calibri" w:hAnsi="Times New Roman" w:cs="Times New Roman"/>
                <w:lang w:val="en-US"/>
                <w:rPrChange w:id="3024" w:author="OLENA PASHKOVA (NEPTUNE.UA)" w:date="2022-11-21T15:27:00Z">
                  <w:rPr>
                    <w:rFonts w:ascii="Calibri" w:eastAsia="Calibri" w:hAnsi="Calibri" w:cs="Times New Roman"/>
                    <w:lang w:val="en-US"/>
                  </w:rPr>
                </w:rPrChange>
              </w:rPr>
              <w:t xml:space="preserve"> </w:t>
            </w:r>
            <w:r w:rsidRPr="00DD122E">
              <w:rPr>
                <w:rFonts w:ascii="Times New Roman" w:eastAsia="Calibri" w:hAnsi="Times New Roman" w:cs="Times New Roman"/>
                <w:b/>
                <w:lang w:val="en-US"/>
              </w:rPr>
              <w:t>Wheat DSTU 3768: 2019</w:t>
            </w:r>
          </w:p>
          <w:p w14:paraId="5D80557C" w14:textId="77777777" w:rsidR="00400CA9" w:rsidRPr="00DD122E" w:rsidRDefault="00400CA9" w:rsidP="00400CA9">
            <w:pPr>
              <w:contextualSpacing/>
              <w:jc w:val="both"/>
              <w:rPr>
                <w:rFonts w:ascii="Times New Roman" w:eastAsia="Calibri" w:hAnsi="Times New Roman" w:cs="Times New Roman"/>
                <w:bCs/>
                <w:lang w:val="en-US"/>
                <w:rPrChange w:id="3025"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26" w:author="OLENA PASHKOVA (NEPTUNE.UA)" w:date="2022-11-21T15:27:00Z">
                  <w:rPr>
                    <w:rFonts w:ascii="Times New Roman" w:eastAsia="Calibri" w:hAnsi="Times New Roman" w:cs="Times New Roman"/>
                    <w:bCs/>
                    <w:lang w:val="en-US"/>
                  </w:rPr>
                </w:rPrChange>
              </w:rPr>
              <w:t>Class 3</w:t>
            </w:r>
          </w:p>
          <w:p w14:paraId="1F5C6D8F" w14:textId="77777777" w:rsidR="00400CA9" w:rsidRPr="00DD122E" w:rsidRDefault="00400CA9" w:rsidP="00400CA9">
            <w:pPr>
              <w:contextualSpacing/>
              <w:jc w:val="both"/>
              <w:rPr>
                <w:rFonts w:ascii="Times New Roman" w:eastAsia="Calibri" w:hAnsi="Times New Roman" w:cs="Times New Roman"/>
                <w:bCs/>
                <w:lang w:val="en-US"/>
                <w:rPrChange w:id="3027"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28" w:author="OLENA PASHKOVA (NEPTUNE.UA)" w:date="2022-11-21T15:27:00Z">
                  <w:rPr>
                    <w:rFonts w:ascii="Times New Roman" w:eastAsia="Calibri" w:hAnsi="Times New Roman" w:cs="Times New Roman"/>
                    <w:bCs/>
                    <w:lang w:val="en-US"/>
                  </w:rPr>
                </w:rPrChange>
              </w:rPr>
              <w:t>Test weight – min 750 g/l</w:t>
            </w:r>
          </w:p>
          <w:p w14:paraId="37E3D5ED" w14:textId="77777777" w:rsidR="00400CA9" w:rsidRPr="00DD122E" w:rsidRDefault="00400CA9" w:rsidP="00400CA9">
            <w:pPr>
              <w:contextualSpacing/>
              <w:jc w:val="both"/>
              <w:rPr>
                <w:rFonts w:ascii="Times New Roman" w:eastAsia="Calibri" w:hAnsi="Times New Roman" w:cs="Times New Roman"/>
                <w:bCs/>
                <w:lang w:val="en-US"/>
                <w:rPrChange w:id="3029"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30" w:author="OLENA PASHKOVA (NEPTUNE.UA)" w:date="2022-11-21T15:27:00Z">
                  <w:rPr>
                    <w:rFonts w:ascii="Times New Roman" w:eastAsia="Calibri" w:hAnsi="Times New Roman" w:cs="Times New Roman"/>
                    <w:bCs/>
                    <w:lang w:val="en-US"/>
                  </w:rPr>
                </w:rPrChange>
              </w:rPr>
              <w:t>Moisture – max 14.0%</w:t>
            </w:r>
          </w:p>
          <w:p w14:paraId="3A92A9CF" w14:textId="77777777" w:rsidR="00400CA9" w:rsidRPr="00DD122E" w:rsidRDefault="00400CA9" w:rsidP="00400CA9">
            <w:pPr>
              <w:contextualSpacing/>
              <w:jc w:val="both"/>
              <w:rPr>
                <w:rFonts w:ascii="Times New Roman" w:eastAsia="Calibri" w:hAnsi="Times New Roman" w:cs="Times New Roman"/>
                <w:bCs/>
                <w:lang w:val="en-US"/>
                <w:rPrChange w:id="3031"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32" w:author="OLENA PASHKOVA (NEPTUNE.UA)" w:date="2022-11-21T15:27:00Z">
                  <w:rPr>
                    <w:rFonts w:ascii="Times New Roman" w:eastAsia="Calibri" w:hAnsi="Times New Roman" w:cs="Times New Roman"/>
                    <w:bCs/>
                    <w:lang w:val="en-US"/>
                  </w:rPr>
                </w:rPrChange>
              </w:rPr>
              <w:t>Foreign matter – max 2.0%</w:t>
            </w:r>
          </w:p>
          <w:p w14:paraId="27893355" w14:textId="77777777" w:rsidR="00400CA9" w:rsidRPr="00DD122E" w:rsidRDefault="00400CA9" w:rsidP="00400CA9">
            <w:pPr>
              <w:contextualSpacing/>
              <w:jc w:val="both"/>
              <w:rPr>
                <w:rFonts w:ascii="Times New Roman" w:eastAsia="Calibri" w:hAnsi="Times New Roman" w:cs="Times New Roman"/>
                <w:bCs/>
                <w:lang w:val="en-US"/>
                <w:rPrChange w:id="303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34" w:author="OLENA PASHKOVA (NEPTUNE.UA)" w:date="2022-11-21T15:27:00Z">
                  <w:rPr>
                    <w:rFonts w:ascii="Times New Roman" w:eastAsia="Calibri" w:hAnsi="Times New Roman" w:cs="Times New Roman"/>
                    <w:bCs/>
                    <w:lang w:val="en-US"/>
                  </w:rPr>
                </w:rPrChange>
              </w:rPr>
              <w:t>Protein, on a dry matter – min 11.0%</w:t>
            </w:r>
          </w:p>
          <w:p w14:paraId="55830225" w14:textId="77777777" w:rsidR="00400CA9" w:rsidRPr="00DD122E" w:rsidRDefault="00400CA9" w:rsidP="00400CA9">
            <w:pPr>
              <w:contextualSpacing/>
              <w:jc w:val="both"/>
              <w:rPr>
                <w:rFonts w:ascii="Times New Roman" w:eastAsia="Calibri" w:hAnsi="Times New Roman" w:cs="Times New Roman"/>
                <w:bCs/>
                <w:lang w:val="en-US"/>
                <w:rPrChange w:id="3035"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36" w:author="OLENA PASHKOVA (NEPTUNE.UA)" w:date="2022-11-21T15:27:00Z">
                  <w:rPr>
                    <w:rFonts w:ascii="Times New Roman" w:eastAsia="Calibri" w:hAnsi="Times New Roman" w:cs="Times New Roman"/>
                    <w:bCs/>
                    <w:lang w:val="en-US"/>
                  </w:rPr>
                </w:rPrChange>
              </w:rPr>
              <w:t>Wet gluten – min 18.0%</w:t>
            </w:r>
          </w:p>
          <w:p w14:paraId="1DF61D1C" w14:textId="77777777" w:rsidR="00400CA9" w:rsidRPr="00DD122E" w:rsidRDefault="00400CA9" w:rsidP="00400CA9">
            <w:pPr>
              <w:contextualSpacing/>
              <w:jc w:val="both"/>
              <w:rPr>
                <w:rFonts w:ascii="Times New Roman" w:eastAsia="Calibri" w:hAnsi="Times New Roman" w:cs="Times New Roman"/>
                <w:bCs/>
                <w:lang w:val="en-US"/>
                <w:rPrChange w:id="3037"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38" w:author="OLENA PASHKOVA (NEPTUNE.UA)" w:date="2022-11-21T15:27:00Z">
                  <w:rPr>
                    <w:rFonts w:ascii="Times New Roman" w:eastAsia="Calibri" w:hAnsi="Times New Roman" w:cs="Times New Roman"/>
                    <w:bCs/>
                    <w:lang w:val="en-US"/>
                  </w:rPr>
                </w:rPrChange>
              </w:rPr>
              <w:t>Falling number – min 200 s.</w:t>
            </w:r>
          </w:p>
          <w:p w14:paraId="05C78295" w14:textId="77777777" w:rsidR="00400CA9" w:rsidRPr="00DD122E" w:rsidRDefault="00400CA9" w:rsidP="00400CA9">
            <w:pPr>
              <w:contextualSpacing/>
              <w:jc w:val="both"/>
              <w:rPr>
                <w:rFonts w:ascii="Times New Roman" w:eastAsia="Calibri" w:hAnsi="Times New Roman" w:cs="Times New Roman"/>
                <w:bCs/>
                <w:lang w:val="en-US"/>
                <w:rPrChange w:id="3039"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40" w:author="OLENA PASHKOVA (NEPTUNE.UA)" w:date="2022-11-21T15:27:00Z">
                  <w:rPr>
                    <w:rFonts w:ascii="Times New Roman" w:eastAsia="Calibri" w:hAnsi="Times New Roman" w:cs="Times New Roman"/>
                    <w:bCs/>
                    <w:lang w:val="en-US"/>
                  </w:rPr>
                </w:rPrChange>
              </w:rPr>
              <w:t>Bug damaged kernels – max 2.0%</w:t>
            </w:r>
          </w:p>
          <w:p w14:paraId="51E94593" w14:textId="77777777" w:rsidR="00400CA9" w:rsidRPr="00DD122E" w:rsidRDefault="00400CA9" w:rsidP="00400CA9">
            <w:pPr>
              <w:contextualSpacing/>
              <w:jc w:val="both"/>
              <w:rPr>
                <w:rFonts w:ascii="Times New Roman" w:eastAsia="Calibri" w:hAnsi="Times New Roman" w:cs="Times New Roman"/>
                <w:b/>
                <w:lang w:val="en-US"/>
                <w:rPrChange w:id="3041"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Cs/>
                <w:lang w:val="en-US"/>
                <w:rPrChange w:id="3042" w:author="OLENA PASHKOVA (NEPTUNE.UA)" w:date="2022-11-21T15:27:00Z">
                  <w:rPr>
                    <w:rFonts w:ascii="Times New Roman" w:eastAsia="Calibri" w:hAnsi="Times New Roman" w:cs="Times New Roman"/>
                    <w:bCs/>
                    <w:lang w:val="en-US"/>
                  </w:rPr>
                </w:rPrChange>
              </w:rPr>
              <w:t>Other parameters shall meet the requirements of DSTU 3768:2019 “Wheat. Technical terms”. Wheat shall be in good condition, not rotten, without heat damage; of the natural odor of healthy grain (no smoky, malt, mildew, other foreign smells); of the color of a healthy grain</w:t>
            </w:r>
            <w:r w:rsidRPr="00DD122E">
              <w:rPr>
                <w:rFonts w:ascii="Times New Roman" w:eastAsia="Calibri" w:hAnsi="Times New Roman" w:cs="Times New Roman"/>
                <w:b/>
                <w:lang w:val="en-US"/>
                <w:rPrChange w:id="3043" w:author="OLENA PASHKOVA (NEPTUNE.UA)" w:date="2022-11-21T15:27:00Z">
                  <w:rPr>
                    <w:rFonts w:ascii="Times New Roman" w:eastAsia="Calibri" w:hAnsi="Times New Roman" w:cs="Times New Roman"/>
                    <w:b/>
                    <w:lang w:val="en-US"/>
                  </w:rPr>
                </w:rPrChange>
              </w:rPr>
              <w:t>.</w:t>
            </w:r>
          </w:p>
          <w:p w14:paraId="7D1F021F" w14:textId="77777777" w:rsidR="00400CA9" w:rsidRPr="00DD122E" w:rsidRDefault="00400CA9" w:rsidP="00400CA9">
            <w:pPr>
              <w:contextualSpacing/>
              <w:jc w:val="both"/>
              <w:rPr>
                <w:rFonts w:ascii="Times New Roman" w:eastAsia="Calibri" w:hAnsi="Times New Roman" w:cs="Times New Roman"/>
                <w:b/>
                <w:lang w:val="en-US"/>
                <w:rPrChange w:id="3044" w:author="OLENA PASHKOVA (NEPTUNE.UA)" w:date="2022-11-21T15:27:00Z">
                  <w:rPr>
                    <w:rFonts w:ascii="Times New Roman" w:eastAsia="Calibri" w:hAnsi="Times New Roman" w:cs="Times New Roman"/>
                    <w:b/>
                    <w:lang w:val="en-US"/>
                  </w:rPr>
                </w:rPrChange>
              </w:rPr>
            </w:pPr>
          </w:p>
          <w:p w14:paraId="29A16AC8" w14:textId="77777777" w:rsidR="00400CA9" w:rsidRPr="00DD122E" w:rsidRDefault="00400CA9" w:rsidP="00400CA9">
            <w:pPr>
              <w:contextualSpacing/>
              <w:jc w:val="both"/>
              <w:rPr>
                <w:rFonts w:ascii="Times New Roman" w:eastAsia="Calibri" w:hAnsi="Times New Roman" w:cs="Times New Roman"/>
                <w:b/>
                <w:lang w:val="en-US"/>
                <w:rPrChange w:id="3045" w:author="OLENA PASHKOVA (NEPTUNE.UA)" w:date="2022-11-21T15:27:00Z">
                  <w:rPr>
                    <w:rFonts w:ascii="Times New Roman" w:eastAsia="Calibri" w:hAnsi="Times New Roman" w:cs="Times New Roman"/>
                    <w:b/>
                    <w:lang w:val="en-US"/>
                  </w:rPr>
                </w:rPrChange>
              </w:rPr>
            </w:pPr>
          </w:p>
          <w:p w14:paraId="308A3686" w14:textId="0EB424CF" w:rsidR="00400CA9" w:rsidRPr="00DD122E" w:rsidRDefault="00400CA9" w:rsidP="00400CA9">
            <w:pPr>
              <w:contextualSpacing/>
              <w:jc w:val="both"/>
              <w:rPr>
                <w:ins w:id="3046" w:author="OLENA PASHKOVA (NEPTUNE.UA)" w:date="2022-11-21T02:42:00Z"/>
                <w:rFonts w:ascii="Times New Roman" w:eastAsia="Calibri" w:hAnsi="Times New Roman" w:cs="Times New Roman"/>
                <w:b/>
                <w:lang w:val="en-US"/>
                <w:rPrChange w:id="3047" w:author="OLENA PASHKOVA (NEPTUNE.UA)" w:date="2022-11-21T15:27:00Z">
                  <w:rPr>
                    <w:ins w:id="3048" w:author="OLENA PASHKOVA (NEPTUNE.UA)" w:date="2022-11-21T02:42:00Z"/>
                    <w:rFonts w:ascii="Times New Roman" w:eastAsia="Calibri" w:hAnsi="Times New Roman" w:cs="Times New Roman"/>
                    <w:b/>
                    <w:lang w:val="en-US"/>
                  </w:rPr>
                </w:rPrChange>
              </w:rPr>
            </w:pPr>
          </w:p>
          <w:p w14:paraId="2FF4C688" w14:textId="5C71251F" w:rsidR="00C65AE9" w:rsidRPr="00DD122E" w:rsidRDefault="00C65AE9" w:rsidP="00400CA9">
            <w:pPr>
              <w:contextualSpacing/>
              <w:jc w:val="both"/>
              <w:rPr>
                <w:ins w:id="3049" w:author="OLENA PASHKOVA (NEPTUNE.UA)" w:date="2022-11-21T02:42:00Z"/>
                <w:rFonts w:ascii="Times New Roman" w:eastAsia="Calibri" w:hAnsi="Times New Roman" w:cs="Times New Roman"/>
                <w:b/>
                <w:lang w:val="en-US"/>
                <w:rPrChange w:id="3050" w:author="OLENA PASHKOVA (NEPTUNE.UA)" w:date="2022-11-21T15:27:00Z">
                  <w:rPr>
                    <w:ins w:id="3051" w:author="OLENA PASHKOVA (NEPTUNE.UA)" w:date="2022-11-21T02:42:00Z"/>
                    <w:rFonts w:ascii="Times New Roman" w:eastAsia="Calibri" w:hAnsi="Times New Roman" w:cs="Times New Roman"/>
                    <w:b/>
                    <w:lang w:val="en-US"/>
                  </w:rPr>
                </w:rPrChange>
              </w:rPr>
            </w:pPr>
          </w:p>
          <w:p w14:paraId="7BAA0EAB" w14:textId="77777777" w:rsidR="00C65AE9" w:rsidRPr="00DD122E" w:rsidRDefault="00C65AE9" w:rsidP="00400CA9">
            <w:pPr>
              <w:contextualSpacing/>
              <w:jc w:val="both"/>
              <w:rPr>
                <w:rFonts w:ascii="Times New Roman" w:eastAsia="Calibri" w:hAnsi="Times New Roman" w:cs="Times New Roman"/>
                <w:b/>
                <w:lang w:val="en-US"/>
                <w:rPrChange w:id="3052" w:author="OLENA PASHKOVA (NEPTUNE.UA)" w:date="2022-11-21T15:27:00Z">
                  <w:rPr>
                    <w:rFonts w:ascii="Times New Roman" w:eastAsia="Calibri" w:hAnsi="Times New Roman" w:cs="Times New Roman"/>
                    <w:b/>
                    <w:lang w:val="en-US"/>
                  </w:rPr>
                </w:rPrChange>
              </w:rPr>
            </w:pPr>
          </w:p>
          <w:p w14:paraId="415A918A" w14:textId="77777777" w:rsidR="00400CA9" w:rsidRPr="00DD122E" w:rsidRDefault="00400CA9" w:rsidP="00400CA9">
            <w:pPr>
              <w:contextualSpacing/>
              <w:jc w:val="both"/>
              <w:rPr>
                <w:rFonts w:ascii="Times New Roman" w:eastAsia="Calibri" w:hAnsi="Times New Roman" w:cs="Times New Roman"/>
                <w:b/>
                <w:lang w:val="en-US"/>
                <w:rPrChange w:id="3053" w:author="OLENA PASHKOVA (NEPTUNE.UA)" w:date="2022-11-21T15:27:00Z">
                  <w:rPr>
                    <w:rFonts w:ascii="Times New Roman" w:eastAsia="Calibri" w:hAnsi="Times New Roman" w:cs="Times New Roman"/>
                    <w:b/>
                    <w:lang w:val="en-US"/>
                  </w:rPr>
                </w:rPrChange>
              </w:rPr>
            </w:pPr>
          </w:p>
          <w:p w14:paraId="4A8E3353" w14:textId="508D94EF" w:rsidR="00400CA9" w:rsidRPr="00DD122E" w:rsidRDefault="00400CA9" w:rsidP="00400CA9">
            <w:pPr>
              <w:contextualSpacing/>
              <w:jc w:val="both"/>
              <w:rPr>
                <w:rFonts w:ascii="Times New Roman" w:eastAsia="Calibri" w:hAnsi="Times New Roman" w:cs="Times New Roman"/>
                <w:b/>
                <w:lang w:val="en-US"/>
                <w:rPrChange w:id="3054"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3055" w:author="OLENA PASHKOVA (NEPTUNE.UA)" w:date="2022-11-21T15:27:00Z">
                  <w:rPr>
                    <w:rFonts w:ascii="Times New Roman" w:eastAsia="Calibri" w:hAnsi="Times New Roman" w:cs="Times New Roman"/>
                    <w:b/>
                    <w:lang w:val="en-US"/>
                  </w:rPr>
                </w:rPrChange>
              </w:rPr>
              <w:t>6.</w:t>
            </w:r>
            <w:ins w:id="3056" w:author="OLENA PASHKOVA (NEPTUNE.UA)" w:date="2022-11-21T02:43:00Z">
              <w:r w:rsidR="00854CF6" w:rsidRPr="00DD122E">
                <w:rPr>
                  <w:rFonts w:ascii="Times New Roman" w:eastAsia="Calibri" w:hAnsi="Times New Roman" w:cs="Times New Roman"/>
                  <w:b/>
                  <w:lang w:val="uk-UA"/>
                  <w:rPrChange w:id="3057"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3058" w:author="OLENA PASHKOVA (NEPTUNE.UA)" w:date="2022-11-21T15:27:00Z">
                  <w:rPr>
                    <w:rFonts w:ascii="Times New Roman" w:eastAsia="Calibri" w:hAnsi="Times New Roman" w:cs="Times New Roman"/>
                    <w:b/>
                    <w:lang w:val="en-US"/>
                  </w:rPr>
                </w:rPrChange>
              </w:rPr>
              <w:t>3.5. Wheat DSTU 3768: 2019</w:t>
            </w:r>
          </w:p>
          <w:p w14:paraId="4C53C8F9" w14:textId="77777777" w:rsidR="00400CA9" w:rsidRPr="00DD122E" w:rsidRDefault="00400CA9" w:rsidP="00400CA9">
            <w:pPr>
              <w:contextualSpacing/>
              <w:jc w:val="both"/>
              <w:rPr>
                <w:rFonts w:ascii="Times New Roman" w:eastAsia="Calibri" w:hAnsi="Times New Roman" w:cs="Times New Roman"/>
                <w:bCs/>
                <w:lang w:val="en-US"/>
                <w:rPrChange w:id="3059"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60" w:author="OLENA PASHKOVA (NEPTUNE.UA)" w:date="2022-11-21T15:27:00Z">
                  <w:rPr>
                    <w:rFonts w:ascii="Times New Roman" w:eastAsia="Calibri" w:hAnsi="Times New Roman" w:cs="Times New Roman"/>
                    <w:bCs/>
                    <w:lang w:val="en-US"/>
                  </w:rPr>
                </w:rPrChange>
              </w:rPr>
              <w:t>Class 2</w:t>
            </w:r>
          </w:p>
          <w:p w14:paraId="4551DFC8" w14:textId="77777777" w:rsidR="00400CA9" w:rsidRPr="00DD122E" w:rsidRDefault="00400CA9" w:rsidP="00400CA9">
            <w:pPr>
              <w:contextualSpacing/>
              <w:jc w:val="both"/>
              <w:rPr>
                <w:rFonts w:ascii="Times New Roman" w:eastAsia="Calibri" w:hAnsi="Times New Roman" w:cs="Times New Roman"/>
                <w:bCs/>
                <w:lang w:val="en-US"/>
                <w:rPrChange w:id="3061"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62" w:author="OLENA PASHKOVA (NEPTUNE.UA)" w:date="2022-11-21T15:27:00Z">
                  <w:rPr>
                    <w:rFonts w:ascii="Times New Roman" w:eastAsia="Calibri" w:hAnsi="Times New Roman" w:cs="Times New Roman"/>
                    <w:bCs/>
                    <w:lang w:val="en-US"/>
                  </w:rPr>
                </w:rPrChange>
              </w:rPr>
              <w:t>Test weight - min 760 g/l</w:t>
            </w:r>
          </w:p>
          <w:p w14:paraId="7102E800" w14:textId="77777777" w:rsidR="00400CA9" w:rsidRPr="00DD122E" w:rsidRDefault="00400CA9" w:rsidP="00400CA9">
            <w:pPr>
              <w:contextualSpacing/>
              <w:jc w:val="both"/>
              <w:rPr>
                <w:rFonts w:ascii="Times New Roman" w:eastAsia="Calibri" w:hAnsi="Times New Roman" w:cs="Times New Roman"/>
                <w:bCs/>
                <w:lang w:val="en-US"/>
                <w:rPrChange w:id="306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64" w:author="OLENA PASHKOVA (NEPTUNE.UA)" w:date="2022-11-21T15:27:00Z">
                  <w:rPr>
                    <w:rFonts w:ascii="Times New Roman" w:eastAsia="Calibri" w:hAnsi="Times New Roman" w:cs="Times New Roman"/>
                    <w:bCs/>
                    <w:lang w:val="en-US"/>
                  </w:rPr>
                </w:rPrChange>
              </w:rPr>
              <w:t>Moisture – max 14.0%</w:t>
            </w:r>
          </w:p>
          <w:p w14:paraId="178B3ADE" w14:textId="77777777" w:rsidR="00400CA9" w:rsidRPr="00DD122E" w:rsidRDefault="00400CA9" w:rsidP="00400CA9">
            <w:pPr>
              <w:contextualSpacing/>
              <w:jc w:val="both"/>
              <w:rPr>
                <w:rFonts w:ascii="Times New Roman" w:eastAsia="Calibri" w:hAnsi="Times New Roman" w:cs="Times New Roman"/>
                <w:bCs/>
                <w:lang w:val="en-US"/>
                <w:rPrChange w:id="3065"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66" w:author="OLENA PASHKOVA (NEPTUNE.UA)" w:date="2022-11-21T15:27:00Z">
                  <w:rPr>
                    <w:rFonts w:ascii="Times New Roman" w:eastAsia="Calibri" w:hAnsi="Times New Roman" w:cs="Times New Roman"/>
                    <w:bCs/>
                    <w:lang w:val="en-US"/>
                  </w:rPr>
                </w:rPrChange>
              </w:rPr>
              <w:t>Foreign matter – max 2.0%</w:t>
            </w:r>
          </w:p>
          <w:p w14:paraId="535E1BA8" w14:textId="77777777" w:rsidR="00400CA9" w:rsidRPr="00DD122E" w:rsidRDefault="00400CA9" w:rsidP="00400CA9">
            <w:pPr>
              <w:contextualSpacing/>
              <w:jc w:val="both"/>
              <w:rPr>
                <w:rFonts w:ascii="Times New Roman" w:eastAsia="Calibri" w:hAnsi="Times New Roman" w:cs="Times New Roman"/>
                <w:bCs/>
                <w:lang w:val="en-US"/>
                <w:rPrChange w:id="3067"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68" w:author="OLENA PASHKOVA (NEPTUNE.UA)" w:date="2022-11-21T15:27:00Z">
                  <w:rPr>
                    <w:rFonts w:ascii="Times New Roman" w:eastAsia="Calibri" w:hAnsi="Times New Roman" w:cs="Times New Roman"/>
                    <w:bCs/>
                    <w:lang w:val="en-US"/>
                  </w:rPr>
                </w:rPrChange>
              </w:rPr>
              <w:t>Protein, on a dry matter – min 12.5%</w:t>
            </w:r>
          </w:p>
          <w:p w14:paraId="5C57E108" w14:textId="77777777" w:rsidR="00400CA9" w:rsidRPr="00DD122E" w:rsidRDefault="00400CA9" w:rsidP="00400CA9">
            <w:pPr>
              <w:contextualSpacing/>
              <w:jc w:val="both"/>
              <w:rPr>
                <w:rFonts w:ascii="Times New Roman" w:eastAsia="Calibri" w:hAnsi="Times New Roman" w:cs="Times New Roman"/>
                <w:bCs/>
                <w:lang w:val="en-US"/>
                <w:rPrChange w:id="3069"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70" w:author="OLENA PASHKOVA (NEPTUNE.UA)" w:date="2022-11-21T15:27:00Z">
                  <w:rPr>
                    <w:rFonts w:ascii="Times New Roman" w:eastAsia="Calibri" w:hAnsi="Times New Roman" w:cs="Times New Roman"/>
                    <w:bCs/>
                    <w:lang w:val="en-US"/>
                  </w:rPr>
                </w:rPrChange>
              </w:rPr>
              <w:t>Wet gluten – min 23.0%</w:t>
            </w:r>
          </w:p>
          <w:p w14:paraId="3260EA6A" w14:textId="77777777" w:rsidR="00400CA9" w:rsidRPr="00DD122E" w:rsidRDefault="00400CA9" w:rsidP="00400CA9">
            <w:pPr>
              <w:contextualSpacing/>
              <w:jc w:val="both"/>
              <w:rPr>
                <w:rFonts w:ascii="Times New Roman" w:eastAsia="Calibri" w:hAnsi="Times New Roman" w:cs="Times New Roman"/>
                <w:bCs/>
                <w:lang w:val="en-US"/>
                <w:rPrChange w:id="3071"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72" w:author="OLENA PASHKOVA (NEPTUNE.UA)" w:date="2022-11-21T15:27:00Z">
                  <w:rPr>
                    <w:rFonts w:ascii="Times New Roman" w:eastAsia="Calibri" w:hAnsi="Times New Roman" w:cs="Times New Roman"/>
                    <w:bCs/>
                    <w:lang w:val="en-US"/>
                  </w:rPr>
                </w:rPrChange>
              </w:rPr>
              <w:t>Falling number – min 230 s</w:t>
            </w:r>
          </w:p>
          <w:p w14:paraId="4B0DBDAC" w14:textId="77777777" w:rsidR="00400CA9" w:rsidRPr="00DD122E" w:rsidRDefault="00400CA9" w:rsidP="00400CA9">
            <w:pPr>
              <w:contextualSpacing/>
              <w:jc w:val="both"/>
              <w:rPr>
                <w:rFonts w:ascii="Times New Roman" w:eastAsia="Calibri" w:hAnsi="Times New Roman" w:cs="Times New Roman"/>
                <w:bCs/>
                <w:lang w:val="en-US"/>
                <w:rPrChange w:id="307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74" w:author="OLENA PASHKOVA (NEPTUNE.UA)" w:date="2022-11-21T15:27:00Z">
                  <w:rPr>
                    <w:rFonts w:ascii="Times New Roman" w:eastAsia="Calibri" w:hAnsi="Times New Roman" w:cs="Times New Roman"/>
                    <w:bCs/>
                    <w:lang w:val="en-US"/>
                  </w:rPr>
                </w:rPrChange>
              </w:rPr>
              <w:t>Bug damaged kernels – max 2.0%</w:t>
            </w:r>
          </w:p>
          <w:p w14:paraId="69324F2A" w14:textId="77777777" w:rsidR="00400CA9" w:rsidRPr="00DD122E" w:rsidRDefault="00400CA9" w:rsidP="00400CA9">
            <w:pPr>
              <w:contextualSpacing/>
              <w:jc w:val="both"/>
              <w:rPr>
                <w:rFonts w:ascii="Times New Roman" w:eastAsia="Calibri" w:hAnsi="Times New Roman" w:cs="Times New Roman"/>
                <w:bCs/>
                <w:lang w:val="en-US"/>
                <w:rPrChange w:id="3075"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76" w:author="OLENA PASHKOVA (NEPTUNE.UA)" w:date="2022-11-21T15:27:00Z">
                  <w:rPr>
                    <w:rFonts w:ascii="Times New Roman" w:eastAsia="Calibri" w:hAnsi="Times New Roman" w:cs="Times New Roman"/>
                    <w:bCs/>
                    <w:lang w:val="en-US"/>
                  </w:rPr>
                </w:rPrChange>
              </w:rPr>
              <w:t>Other parameters shall meet the requirements of DSTU 3768:2019 “Wheat. Technical terms”. Wheat shall be in good condition, not rotten, without heat damage; of the natural odor of healthy grain (no smoky, malt, mildew, other foreign smells); of the color of a healthy grain.</w:t>
            </w:r>
          </w:p>
          <w:p w14:paraId="4A13FCBD" w14:textId="77777777" w:rsidR="00400CA9" w:rsidRPr="00DD122E" w:rsidRDefault="00400CA9" w:rsidP="00400CA9">
            <w:pPr>
              <w:contextualSpacing/>
              <w:jc w:val="both"/>
              <w:rPr>
                <w:rFonts w:ascii="Times New Roman" w:eastAsia="Calibri" w:hAnsi="Times New Roman" w:cs="Times New Roman"/>
                <w:bCs/>
                <w:lang w:val="en-US"/>
                <w:rPrChange w:id="3077" w:author="OLENA PASHKOVA (NEPTUNE.UA)" w:date="2022-11-21T15:27:00Z">
                  <w:rPr>
                    <w:rFonts w:ascii="Times New Roman" w:eastAsia="Calibri" w:hAnsi="Times New Roman" w:cs="Times New Roman"/>
                    <w:bCs/>
                    <w:lang w:val="en-US"/>
                  </w:rPr>
                </w:rPrChange>
              </w:rPr>
            </w:pPr>
          </w:p>
          <w:p w14:paraId="7BD3A983" w14:textId="77777777" w:rsidR="00400CA9" w:rsidRPr="00DD122E" w:rsidRDefault="00400CA9" w:rsidP="00400CA9">
            <w:pPr>
              <w:contextualSpacing/>
              <w:jc w:val="both"/>
              <w:rPr>
                <w:rFonts w:ascii="Times New Roman" w:eastAsia="Calibri" w:hAnsi="Times New Roman" w:cs="Times New Roman"/>
                <w:b/>
                <w:lang w:val="en-US"/>
                <w:rPrChange w:id="3078" w:author="OLENA PASHKOVA (NEPTUNE.UA)" w:date="2022-11-21T15:27:00Z">
                  <w:rPr>
                    <w:rFonts w:ascii="Times New Roman" w:eastAsia="Calibri" w:hAnsi="Times New Roman" w:cs="Times New Roman"/>
                    <w:b/>
                    <w:lang w:val="en-US"/>
                  </w:rPr>
                </w:rPrChange>
              </w:rPr>
            </w:pPr>
          </w:p>
          <w:p w14:paraId="021AF20B" w14:textId="77777777" w:rsidR="00400CA9" w:rsidRPr="00DD122E" w:rsidRDefault="00400CA9" w:rsidP="00400CA9">
            <w:pPr>
              <w:contextualSpacing/>
              <w:jc w:val="both"/>
              <w:rPr>
                <w:rFonts w:ascii="Times New Roman" w:eastAsia="Calibri" w:hAnsi="Times New Roman" w:cs="Times New Roman"/>
                <w:b/>
                <w:lang w:val="en-US"/>
                <w:rPrChange w:id="3079" w:author="OLENA PASHKOVA (NEPTUNE.UA)" w:date="2022-11-21T15:27:00Z">
                  <w:rPr>
                    <w:rFonts w:ascii="Times New Roman" w:eastAsia="Calibri" w:hAnsi="Times New Roman" w:cs="Times New Roman"/>
                    <w:b/>
                    <w:lang w:val="en-US"/>
                  </w:rPr>
                </w:rPrChange>
              </w:rPr>
            </w:pPr>
          </w:p>
          <w:p w14:paraId="275AED4B" w14:textId="77777777" w:rsidR="00400CA9" w:rsidRPr="00DD122E" w:rsidRDefault="00400CA9" w:rsidP="00400CA9">
            <w:pPr>
              <w:contextualSpacing/>
              <w:jc w:val="both"/>
              <w:rPr>
                <w:rFonts w:ascii="Times New Roman" w:eastAsia="Calibri" w:hAnsi="Times New Roman" w:cs="Times New Roman"/>
                <w:b/>
                <w:lang w:val="en-US"/>
                <w:rPrChange w:id="3080" w:author="OLENA PASHKOVA (NEPTUNE.UA)" w:date="2022-11-21T15:27:00Z">
                  <w:rPr>
                    <w:rFonts w:ascii="Times New Roman" w:eastAsia="Calibri" w:hAnsi="Times New Roman" w:cs="Times New Roman"/>
                    <w:b/>
                    <w:lang w:val="en-US"/>
                  </w:rPr>
                </w:rPrChange>
              </w:rPr>
            </w:pPr>
          </w:p>
          <w:p w14:paraId="664E182E" w14:textId="659A2BA5" w:rsidR="00400CA9" w:rsidRPr="00DD122E" w:rsidRDefault="00400CA9" w:rsidP="00400CA9">
            <w:pPr>
              <w:contextualSpacing/>
              <w:jc w:val="both"/>
              <w:rPr>
                <w:rFonts w:ascii="Times New Roman" w:eastAsia="Calibri" w:hAnsi="Times New Roman" w:cs="Times New Roman"/>
                <w:b/>
                <w:lang w:val="en-US"/>
                <w:rPrChange w:id="3081"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3082" w:author="OLENA PASHKOVA (NEPTUNE.UA)" w:date="2022-11-21T15:27:00Z">
                  <w:rPr>
                    <w:rFonts w:ascii="Times New Roman" w:eastAsia="Calibri" w:hAnsi="Times New Roman" w:cs="Times New Roman"/>
                    <w:b/>
                    <w:lang w:val="en-US"/>
                  </w:rPr>
                </w:rPrChange>
              </w:rPr>
              <w:t>6.</w:t>
            </w:r>
            <w:ins w:id="3083" w:author="OLENA PASHKOVA (NEPTUNE.UA)" w:date="2022-11-21T02:43:00Z">
              <w:r w:rsidR="00854CF6" w:rsidRPr="00DD122E">
                <w:rPr>
                  <w:rFonts w:ascii="Times New Roman" w:eastAsia="Calibri" w:hAnsi="Times New Roman" w:cs="Times New Roman"/>
                  <w:b/>
                  <w:lang w:val="uk-UA"/>
                  <w:rPrChange w:id="3084"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3085" w:author="OLENA PASHKOVA (NEPTUNE.UA)" w:date="2022-11-21T15:27:00Z">
                  <w:rPr>
                    <w:rFonts w:ascii="Times New Roman" w:eastAsia="Calibri" w:hAnsi="Times New Roman" w:cs="Times New Roman"/>
                    <w:b/>
                    <w:lang w:val="en-US"/>
                  </w:rPr>
                </w:rPrChange>
              </w:rPr>
              <w:t>3.6.</w:t>
            </w:r>
            <w:r w:rsidRPr="00DD122E">
              <w:rPr>
                <w:rFonts w:ascii="Times New Roman" w:eastAsia="Calibri" w:hAnsi="Times New Roman" w:cs="Times New Roman"/>
                <w:bCs/>
                <w:lang w:val="en-US"/>
                <w:rPrChange w:id="3086" w:author="OLENA PASHKOVA (NEPTUNE.UA)" w:date="2022-11-21T15:27:00Z">
                  <w:rPr>
                    <w:rFonts w:ascii="Times New Roman" w:eastAsia="Calibri" w:hAnsi="Times New Roman" w:cs="Times New Roman"/>
                    <w:bCs/>
                    <w:lang w:val="en-US"/>
                  </w:rPr>
                </w:rPrChange>
              </w:rPr>
              <w:t xml:space="preserve"> </w:t>
            </w:r>
            <w:r w:rsidRPr="00DD122E">
              <w:rPr>
                <w:rFonts w:ascii="Times New Roman" w:eastAsia="Calibri" w:hAnsi="Times New Roman" w:cs="Times New Roman"/>
                <w:b/>
                <w:lang w:val="en-US"/>
                <w:rPrChange w:id="3087" w:author="OLENA PASHKOVA (NEPTUNE.UA)" w:date="2022-11-21T15:27:00Z">
                  <w:rPr>
                    <w:rFonts w:ascii="Times New Roman" w:eastAsia="Calibri" w:hAnsi="Times New Roman" w:cs="Times New Roman"/>
                    <w:b/>
                    <w:lang w:val="en-US"/>
                  </w:rPr>
                </w:rPrChange>
              </w:rPr>
              <w:t>Soya DSTU 4964:2008</w:t>
            </w:r>
          </w:p>
          <w:p w14:paraId="5D0296EB" w14:textId="77777777" w:rsidR="00400CA9" w:rsidRPr="00DD122E" w:rsidRDefault="00400CA9" w:rsidP="00400CA9">
            <w:pPr>
              <w:contextualSpacing/>
              <w:jc w:val="both"/>
              <w:rPr>
                <w:rFonts w:ascii="Times New Roman" w:eastAsia="Calibri" w:hAnsi="Times New Roman" w:cs="Times New Roman"/>
                <w:bCs/>
                <w:lang w:val="en-US"/>
                <w:rPrChange w:id="3088"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89" w:author="OLENA PASHKOVA (NEPTUNE.UA)" w:date="2022-11-21T15:27:00Z">
                  <w:rPr>
                    <w:rFonts w:ascii="Times New Roman" w:eastAsia="Calibri" w:hAnsi="Times New Roman" w:cs="Times New Roman"/>
                    <w:bCs/>
                    <w:lang w:val="en-US"/>
                  </w:rPr>
                </w:rPrChange>
              </w:rPr>
              <w:t>Moisture – max 12.0%</w:t>
            </w:r>
          </w:p>
          <w:p w14:paraId="47649907" w14:textId="77777777" w:rsidR="00400CA9" w:rsidRPr="00DD122E" w:rsidRDefault="00400CA9" w:rsidP="00400CA9">
            <w:pPr>
              <w:contextualSpacing/>
              <w:jc w:val="both"/>
              <w:rPr>
                <w:rFonts w:ascii="Times New Roman" w:eastAsia="Calibri" w:hAnsi="Times New Roman" w:cs="Times New Roman"/>
                <w:bCs/>
                <w:lang w:val="en-US"/>
                <w:rPrChange w:id="3090"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91" w:author="OLENA PASHKOVA (NEPTUNE.UA)" w:date="2022-11-21T15:27:00Z">
                  <w:rPr>
                    <w:rFonts w:ascii="Times New Roman" w:eastAsia="Calibri" w:hAnsi="Times New Roman" w:cs="Times New Roman"/>
                    <w:bCs/>
                    <w:lang w:val="en-US"/>
                  </w:rPr>
                </w:rPrChange>
              </w:rPr>
              <w:t>Protein on dry matter – min 33.0%</w:t>
            </w:r>
          </w:p>
          <w:p w14:paraId="794F6B58" w14:textId="77777777" w:rsidR="00400CA9" w:rsidRPr="00DD122E" w:rsidRDefault="00400CA9" w:rsidP="00400CA9">
            <w:pPr>
              <w:contextualSpacing/>
              <w:jc w:val="both"/>
              <w:rPr>
                <w:rFonts w:ascii="Times New Roman" w:eastAsia="Calibri" w:hAnsi="Times New Roman" w:cs="Times New Roman"/>
                <w:bCs/>
                <w:lang w:val="en-US"/>
                <w:rPrChange w:id="3092"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93" w:author="OLENA PASHKOVA (NEPTUNE.UA)" w:date="2022-11-21T15:27:00Z">
                  <w:rPr>
                    <w:rFonts w:ascii="Times New Roman" w:eastAsia="Calibri" w:hAnsi="Times New Roman" w:cs="Times New Roman"/>
                    <w:bCs/>
                    <w:lang w:val="en-US"/>
                  </w:rPr>
                </w:rPrChange>
              </w:rPr>
              <w:t>Oil content on dry matter – min 18.5%</w:t>
            </w:r>
          </w:p>
          <w:p w14:paraId="76D60BF2" w14:textId="77777777" w:rsidR="00400CA9" w:rsidRPr="00DD122E" w:rsidRDefault="00400CA9" w:rsidP="00400CA9">
            <w:pPr>
              <w:contextualSpacing/>
              <w:jc w:val="both"/>
              <w:rPr>
                <w:rFonts w:ascii="Times New Roman" w:eastAsia="Calibri" w:hAnsi="Times New Roman" w:cs="Times New Roman"/>
                <w:bCs/>
                <w:lang w:val="en-US"/>
                <w:rPrChange w:id="3094"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95" w:author="OLENA PASHKOVA (NEPTUNE.UA)" w:date="2022-11-21T15:27:00Z">
                  <w:rPr>
                    <w:rFonts w:ascii="Times New Roman" w:eastAsia="Calibri" w:hAnsi="Times New Roman" w:cs="Times New Roman"/>
                    <w:bCs/>
                    <w:lang w:val="en-US"/>
                  </w:rPr>
                </w:rPrChange>
              </w:rPr>
              <w:t>Foreign matter – max 3.0%</w:t>
            </w:r>
          </w:p>
          <w:p w14:paraId="0C954238" w14:textId="77777777" w:rsidR="00400CA9" w:rsidRPr="00DD122E" w:rsidRDefault="00400CA9" w:rsidP="00400CA9">
            <w:pPr>
              <w:contextualSpacing/>
              <w:jc w:val="both"/>
              <w:rPr>
                <w:rFonts w:ascii="Times New Roman" w:eastAsia="Calibri" w:hAnsi="Times New Roman" w:cs="Times New Roman"/>
                <w:bCs/>
                <w:lang w:val="en-US"/>
                <w:rPrChange w:id="3096"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97" w:author="OLENA PASHKOVA (NEPTUNE.UA)" w:date="2022-11-21T15:27:00Z">
                  <w:rPr>
                    <w:rFonts w:ascii="Times New Roman" w:eastAsia="Calibri" w:hAnsi="Times New Roman" w:cs="Times New Roman"/>
                    <w:bCs/>
                    <w:lang w:val="en-US"/>
                  </w:rPr>
                </w:rPrChange>
              </w:rPr>
              <w:t>Other parameters shall meet the requirements of DSTU 4964: 2008 “Soya. Technical requirements”.</w:t>
            </w:r>
          </w:p>
          <w:p w14:paraId="551A2932" w14:textId="77777777" w:rsidR="00400CA9" w:rsidRPr="00DD122E" w:rsidRDefault="00400CA9" w:rsidP="00400CA9">
            <w:pPr>
              <w:contextualSpacing/>
              <w:jc w:val="both"/>
              <w:rPr>
                <w:rFonts w:ascii="Times New Roman" w:eastAsia="Calibri" w:hAnsi="Times New Roman" w:cs="Times New Roman"/>
                <w:bCs/>
                <w:lang w:val="en-US"/>
                <w:rPrChange w:id="3098"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Cs/>
                <w:lang w:val="en-US"/>
                <w:rPrChange w:id="3099" w:author="OLENA PASHKOVA (NEPTUNE.UA)" w:date="2022-11-21T15:27:00Z">
                  <w:rPr>
                    <w:rFonts w:ascii="Times New Roman" w:eastAsia="Calibri" w:hAnsi="Times New Roman" w:cs="Times New Roman"/>
                    <w:bCs/>
                    <w:lang w:val="en-US"/>
                  </w:rPr>
                </w:rPrChange>
              </w:rPr>
              <w:t>The soybean seeds must be in good condition, without self-warming and heat damage during drying, have a shape, color and odor of healthy soybeans (without smoky, moldy and foreign smells).</w:t>
            </w:r>
          </w:p>
          <w:p w14:paraId="67AB4E9C" w14:textId="77777777" w:rsidR="00400CA9" w:rsidRPr="00DD122E" w:rsidRDefault="00400CA9" w:rsidP="00400CA9">
            <w:pPr>
              <w:contextualSpacing/>
              <w:jc w:val="both"/>
              <w:rPr>
                <w:rFonts w:ascii="Times New Roman" w:eastAsia="Calibri" w:hAnsi="Times New Roman" w:cs="Times New Roman"/>
                <w:b/>
                <w:lang w:val="en-US"/>
                <w:rPrChange w:id="3100" w:author="OLENA PASHKOVA (NEPTUNE.UA)" w:date="2022-11-21T15:27:00Z">
                  <w:rPr>
                    <w:rFonts w:ascii="Times New Roman" w:eastAsia="Calibri" w:hAnsi="Times New Roman" w:cs="Times New Roman"/>
                    <w:b/>
                    <w:lang w:val="en-US"/>
                  </w:rPr>
                </w:rPrChange>
              </w:rPr>
            </w:pPr>
          </w:p>
          <w:p w14:paraId="6AF60566" w14:textId="77777777" w:rsidR="007B1311" w:rsidRPr="00DD122E" w:rsidRDefault="007B1311" w:rsidP="00400CA9">
            <w:pPr>
              <w:contextualSpacing/>
              <w:jc w:val="both"/>
              <w:rPr>
                <w:ins w:id="3101" w:author="OLENA PASHKOVA (NEPTUNE.UA)" w:date="2022-11-21T02:43:00Z"/>
                <w:rFonts w:ascii="Times New Roman" w:eastAsia="Calibri" w:hAnsi="Times New Roman" w:cs="Times New Roman"/>
                <w:b/>
                <w:lang w:val="en-US"/>
                <w:rPrChange w:id="3102" w:author="OLENA PASHKOVA (NEPTUNE.UA)" w:date="2022-11-21T15:27:00Z">
                  <w:rPr>
                    <w:ins w:id="3103" w:author="OLENA PASHKOVA (NEPTUNE.UA)" w:date="2022-11-21T02:43:00Z"/>
                    <w:rFonts w:ascii="Times New Roman" w:eastAsia="Calibri" w:hAnsi="Times New Roman" w:cs="Times New Roman"/>
                    <w:b/>
                    <w:lang w:val="en-US"/>
                  </w:rPr>
                </w:rPrChange>
              </w:rPr>
            </w:pPr>
          </w:p>
          <w:p w14:paraId="31F3A2A5" w14:textId="02FB4DDD" w:rsidR="00400CA9" w:rsidRPr="00DD122E" w:rsidRDefault="00400CA9" w:rsidP="00400CA9">
            <w:pPr>
              <w:contextualSpacing/>
              <w:jc w:val="both"/>
              <w:rPr>
                <w:rFonts w:ascii="Times New Roman" w:eastAsia="Calibri" w:hAnsi="Times New Roman" w:cs="Times New Roman"/>
                <w:lang w:val="en-US"/>
                <w:rPrChange w:id="310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105" w:author="OLENA PASHKOVA (NEPTUNE.UA)" w:date="2022-11-21T15:27:00Z">
                  <w:rPr>
                    <w:rFonts w:ascii="Times New Roman" w:eastAsia="Calibri" w:hAnsi="Times New Roman" w:cs="Times New Roman"/>
                    <w:b/>
                    <w:lang w:val="en-US"/>
                  </w:rPr>
                </w:rPrChange>
              </w:rPr>
              <w:t>6.</w:t>
            </w:r>
            <w:ins w:id="3106" w:author="OLENA PASHKOVA (NEPTUNE.UA)" w:date="2022-11-21T02:44:00Z">
              <w:r w:rsidR="00E6527A" w:rsidRPr="00DD122E">
                <w:rPr>
                  <w:rFonts w:ascii="Times New Roman" w:eastAsia="Calibri" w:hAnsi="Times New Roman" w:cs="Times New Roman"/>
                  <w:b/>
                  <w:lang w:val="uk-UA"/>
                  <w:rPrChange w:id="3107"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3108" w:author="OLENA PASHKOVA (NEPTUNE.UA)" w:date="2022-11-21T15:27:00Z">
                  <w:rPr>
                    <w:rFonts w:ascii="Times New Roman" w:eastAsia="Calibri" w:hAnsi="Times New Roman" w:cs="Times New Roman"/>
                    <w:b/>
                    <w:lang w:val="en-US"/>
                  </w:rPr>
                </w:rPrChange>
              </w:rPr>
              <w:t>3.</w:t>
            </w:r>
            <w:r w:rsidRPr="00DD122E">
              <w:rPr>
                <w:rFonts w:ascii="Times New Roman" w:eastAsia="Calibri" w:hAnsi="Times New Roman" w:cs="Times New Roman"/>
                <w:b/>
                <w:lang w:val="uk-UA"/>
                <w:rPrChange w:id="3109" w:author="OLENA PASHKOVA (NEPTUNE.UA)" w:date="2022-11-21T15:27:00Z">
                  <w:rPr>
                    <w:rFonts w:ascii="Times New Roman" w:eastAsia="Calibri" w:hAnsi="Times New Roman" w:cs="Times New Roman"/>
                    <w:b/>
                    <w:lang w:val="uk-UA"/>
                  </w:rPr>
                </w:rPrChange>
              </w:rPr>
              <w:t>7</w:t>
            </w:r>
            <w:r w:rsidRPr="00DD122E">
              <w:rPr>
                <w:rFonts w:ascii="Times New Roman" w:eastAsia="Calibri" w:hAnsi="Times New Roman" w:cs="Times New Roman"/>
                <w:lang w:val="en-US"/>
                <w:rPrChange w:id="3110" w:author="OLENA PASHKOVA (NEPTUNE.UA)" w:date="2022-11-21T15:27:00Z">
                  <w:rPr>
                    <w:rFonts w:ascii="Times New Roman" w:eastAsia="Calibri" w:hAnsi="Times New Roman" w:cs="Times New Roman"/>
                    <w:lang w:val="en-US"/>
                  </w:rPr>
                </w:rPrChange>
              </w:rPr>
              <w:t>. In case of non-compliance  of quality (moisture and foreign matter) of the grain delivered by the Customer to the Terminal, if the Terminal’s technological capabilities allow, the Contractor shall provide drying/cleaning services per separate direct contracts with suppliers.</w:t>
            </w:r>
          </w:p>
          <w:p w14:paraId="6AB363F6" w14:textId="77777777" w:rsidR="00400CA9" w:rsidRPr="00DD122E" w:rsidRDefault="00400CA9" w:rsidP="00400CA9">
            <w:pPr>
              <w:contextualSpacing/>
              <w:jc w:val="both"/>
              <w:rPr>
                <w:rFonts w:ascii="Times New Roman" w:eastAsia="Calibri" w:hAnsi="Times New Roman" w:cs="Times New Roman"/>
                <w:lang w:val="en-US"/>
                <w:rPrChange w:id="3111" w:author="OLENA PASHKOVA (NEPTUNE.UA)" w:date="2022-11-21T15:27:00Z">
                  <w:rPr>
                    <w:rFonts w:ascii="Times New Roman" w:eastAsia="Calibri" w:hAnsi="Times New Roman" w:cs="Times New Roman"/>
                    <w:lang w:val="en-US"/>
                  </w:rPr>
                </w:rPrChange>
              </w:rPr>
            </w:pPr>
          </w:p>
          <w:p w14:paraId="7F0ED444" w14:textId="77777777" w:rsidR="00400CA9" w:rsidRPr="00DD122E" w:rsidRDefault="00400CA9" w:rsidP="00400CA9">
            <w:pPr>
              <w:contextualSpacing/>
              <w:jc w:val="both"/>
              <w:rPr>
                <w:rFonts w:ascii="Times New Roman" w:eastAsia="Calibri" w:hAnsi="Times New Roman" w:cs="Times New Roman"/>
                <w:b/>
                <w:lang w:val="en-US"/>
                <w:rPrChange w:id="3112"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lang w:val="en-US"/>
                <w:rPrChange w:id="3113" w:author="OLENA PASHKOVA (NEPTUNE.UA)" w:date="2022-11-21T15:27:00Z">
                  <w:rPr>
                    <w:rFonts w:ascii="Times New Roman" w:eastAsia="Calibri" w:hAnsi="Times New Roman" w:cs="Times New Roman"/>
                    <w:lang w:val="en-US"/>
                  </w:rPr>
                </w:rPrChange>
              </w:rPr>
              <w:t xml:space="preserve">The quantity of accepted Grain shall be recalculated basis </w:t>
            </w:r>
            <w:r w:rsidRPr="00DD122E">
              <w:rPr>
                <w:rFonts w:ascii="Times New Roman" w:eastAsia="Calibri" w:hAnsi="Times New Roman" w:cs="Times New Roman"/>
                <w:b/>
                <w:lang w:val="en-US"/>
                <w:rPrChange w:id="3114" w:author="OLENA PASHKOVA (NEPTUNE.UA)" w:date="2022-11-21T15:27:00Z">
                  <w:rPr>
                    <w:rFonts w:ascii="Times New Roman" w:eastAsia="Calibri" w:hAnsi="Times New Roman" w:cs="Times New Roman"/>
                    <w:b/>
                    <w:lang w:val="en-US"/>
                  </w:rPr>
                </w:rPrChange>
              </w:rPr>
              <w:t>removed excess moisture and foreign matter.</w:t>
            </w:r>
          </w:p>
          <w:p w14:paraId="76F2373A" w14:textId="77777777" w:rsidR="00400CA9" w:rsidRPr="00DD122E" w:rsidRDefault="00400CA9" w:rsidP="00400CA9">
            <w:pPr>
              <w:contextualSpacing/>
              <w:jc w:val="both"/>
              <w:rPr>
                <w:rFonts w:ascii="Times New Roman" w:eastAsia="Calibri" w:hAnsi="Times New Roman" w:cs="Times New Roman"/>
                <w:b/>
                <w:lang w:val="en-US"/>
                <w:rPrChange w:id="3115" w:author="OLENA PASHKOVA (NEPTUNE.UA)" w:date="2022-11-21T15:27:00Z">
                  <w:rPr>
                    <w:rFonts w:ascii="Times New Roman" w:eastAsia="Calibri" w:hAnsi="Times New Roman" w:cs="Times New Roman"/>
                    <w:b/>
                    <w:lang w:val="en-US"/>
                  </w:rPr>
                </w:rPrChange>
              </w:rPr>
            </w:pPr>
          </w:p>
          <w:p w14:paraId="453D9618" w14:textId="77777777" w:rsidR="00400CA9" w:rsidRPr="00DD122E" w:rsidDel="00E27B0F" w:rsidRDefault="00400CA9" w:rsidP="00400CA9">
            <w:pPr>
              <w:contextualSpacing/>
              <w:jc w:val="both"/>
              <w:rPr>
                <w:del w:id="3116" w:author="Nataliya Tomaskovic" w:date="2022-08-18T21:12:00Z"/>
                <w:rFonts w:ascii="Times New Roman" w:eastAsia="Calibri" w:hAnsi="Times New Roman" w:cs="Times New Roman"/>
                <w:lang w:val="en-US"/>
                <w:rPrChange w:id="3117" w:author="OLENA PASHKOVA (NEPTUNE.UA)" w:date="2022-11-21T15:27:00Z">
                  <w:rPr>
                    <w:del w:id="3118" w:author="Nataliya Tomaskovic" w:date="2022-08-18T21:12:00Z"/>
                    <w:rFonts w:ascii="Times New Roman" w:eastAsia="Calibri" w:hAnsi="Times New Roman" w:cs="Times New Roman"/>
                    <w:lang w:val="en-US"/>
                  </w:rPr>
                </w:rPrChange>
              </w:rPr>
            </w:pPr>
          </w:p>
          <w:p w14:paraId="66B3F174" w14:textId="18D9C64B" w:rsidR="00400CA9" w:rsidRPr="00DD122E" w:rsidDel="00E6527A" w:rsidRDefault="00400CA9" w:rsidP="00400CA9">
            <w:pPr>
              <w:contextualSpacing/>
              <w:jc w:val="both"/>
              <w:rPr>
                <w:del w:id="3119" w:author="Viktoriya Elik" w:date="2022-08-25T12:06:00Z"/>
                <w:rFonts w:ascii="Times New Roman" w:eastAsia="Calibri" w:hAnsi="Times New Roman" w:cs="Times New Roman"/>
                <w:lang w:val="en-US"/>
                <w:rPrChange w:id="3120" w:author="OLENA PASHKOVA (NEPTUNE.UA)" w:date="2022-11-21T15:27:00Z">
                  <w:rPr>
                    <w:del w:id="3121" w:author="Viktoriya Elik" w:date="2022-08-25T12:06:00Z"/>
                    <w:rFonts w:ascii="Times New Roman" w:eastAsia="Calibri" w:hAnsi="Times New Roman" w:cs="Times New Roman"/>
                    <w:lang w:val="en-US"/>
                  </w:rPr>
                </w:rPrChange>
              </w:rPr>
            </w:pPr>
            <w:commentRangeStart w:id="3122"/>
            <w:commentRangeStart w:id="3123"/>
            <w:del w:id="3124" w:author="Viktoriya Elik" w:date="2022-08-25T12:06:00Z">
              <w:r w:rsidRPr="00DD122E" w:rsidDel="00223B5D">
                <w:rPr>
                  <w:rFonts w:ascii="Times New Roman" w:eastAsia="Calibri" w:hAnsi="Times New Roman" w:cs="Times New Roman"/>
                  <w:b/>
                  <w:lang w:val="en-US"/>
                  <w:rPrChange w:id="3125" w:author="OLENA PASHKOVA (NEPTUNE.UA)" w:date="2022-11-21T15:27:00Z">
                    <w:rPr>
                      <w:rFonts w:ascii="Times New Roman" w:eastAsia="Calibri" w:hAnsi="Times New Roman" w:cs="Times New Roman"/>
                      <w:b/>
                      <w:lang w:val="en-US"/>
                    </w:rPr>
                  </w:rPrChange>
                </w:rPr>
                <w:delText>6</w:delText>
              </w:r>
            </w:del>
            <w:del w:id="3126" w:author="OLENA PASHKOVA (NEPTUNE.UA)" w:date="2022-10-26T04:02:00Z">
              <w:r w:rsidRPr="00DD122E" w:rsidDel="002517AE">
                <w:rPr>
                  <w:rFonts w:ascii="Times New Roman" w:eastAsia="Calibri" w:hAnsi="Times New Roman" w:cs="Times New Roman"/>
                  <w:b/>
                  <w:lang w:val="en-US"/>
                  <w:rPrChange w:id="3127" w:author="OLENA PASHKOVA (NEPTUNE.UA)" w:date="2022-11-21T15:27:00Z">
                    <w:rPr>
                      <w:rFonts w:ascii="Times New Roman" w:eastAsia="Calibri" w:hAnsi="Times New Roman" w:cs="Times New Roman"/>
                      <w:b/>
                      <w:lang w:val="en-US"/>
                    </w:rPr>
                  </w:rPrChange>
                </w:rPr>
                <w:delText>.1.3.8</w:delText>
              </w:r>
              <w:r w:rsidRPr="00DD122E" w:rsidDel="002517AE">
                <w:rPr>
                  <w:rFonts w:ascii="Times New Roman" w:eastAsia="Calibri" w:hAnsi="Times New Roman" w:cs="Times New Roman"/>
                  <w:lang w:val="en-US"/>
                  <w:rPrChange w:id="3128" w:author="OLENA PASHKOVA (NEPTUNE.UA)" w:date="2022-11-21T15:27:00Z">
                    <w:rPr>
                      <w:rFonts w:ascii="Times New Roman" w:eastAsia="Calibri" w:hAnsi="Times New Roman" w:cs="Times New Roman"/>
                      <w:lang w:val="en-US"/>
                    </w:rPr>
                  </w:rPrChange>
                </w:rPr>
                <w:delText>.</w:delText>
              </w:r>
              <w:r w:rsidRPr="00DD122E" w:rsidDel="002517AE">
                <w:rPr>
                  <w:rFonts w:ascii="Times New Roman" w:eastAsia="Calibri" w:hAnsi="Times New Roman" w:cs="Times New Roman"/>
                  <w:lang w:val="en-US"/>
                  <w:rPrChange w:id="3129" w:author="OLENA PASHKOVA (NEPTUNE.UA)" w:date="2022-11-21T15:27:00Z">
                    <w:rPr>
                      <w:rFonts w:ascii="Times New Roman" w:eastAsia="Calibri" w:hAnsi="Times New Roman" w:cs="Times New Roman"/>
                      <w:lang w:val="en-US"/>
                    </w:rPr>
                  </w:rPrChange>
                </w:rPr>
                <w:tab/>
                <w:delText xml:space="preserve">The Customer </w:delText>
              </w:r>
            </w:del>
            <w:ins w:id="3130" w:author="Nataliya Tomaskovic" w:date="2022-08-18T21:13:00Z">
              <w:del w:id="3131" w:author="OLENA PASHKOVA (NEPTUNE.UA)" w:date="2022-10-26T04:02:00Z">
                <w:r w:rsidRPr="00DD122E" w:rsidDel="002517AE">
                  <w:rPr>
                    <w:rFonts w:ascii="Times New Roman" w:eastAsia="Calibri" w:hAnsi="Times New Roman" w:cs="Times New Roman"/>
                    <w:lang w:val="en-US"/>
                    <w:rPrChange w:id="3132" w:author="OLENA PASHKOVA (NEPTUNE.UA)" w:date="2022-11-21T15:27:00Z">
                      <w:rPr>
                        <w:rFonts w:ascii="Times New Roman" w:eastAsia="Calibri" w:hAnsi="Times New Roman" w:cs="Times New Roman"/>
                        <w:lang w:val="en-US"/>
                      </w:rPr>
                    </w:rPrChange>
                  </w:rPr>
                  <w:delText xml:space="preserve">has </w:delText>
                </w:r>
              </w:del>
            </w:ins>
            <w:del w:id="3133" w:author="OLENA PASHKOVA (NEPTUNE.UA)" w:date="2022-10-26T04:02:00Z">
              <w:r w:rsidRPr="00DD122E" w:rsidDel="002517AE">
                <w:rPr>
                  <w:rFonts w:ascii="Times New Roman" w:eastAsia="Calibri" w:hAnsi="Times New Roman" w:cs="Times New Roman"/>
                  <w:lang w:val="en-US"/>
                  <w:rPrChange w:id="3134" w:author="OLENA PASHKOVA (NEPTUNE.UA)" w:date="2022-11-21T15:27:00Z">
                    <w:rPr>
                      <w:rFonts w:ascii="Times New Roman" w:eastAsia="Calibri" w:hAnsi="Times New Roman" w:cs="Times New Roman"/>
                      <w:lang w:val="en-US"/>
                    </w:rPr>
                  </w:rPrChange>
                </w:rPr>
                <w:delText>argee</w:delText>
              </w:r>
            </w:del>
            <w:ins w:id="3135" w:author="Nataliya Tomaskovic" w:date="2022-08-18T21:13:00Z">
              <w:del w:id="3136" w:author="OLENA PASHKOVA (NEPTUNE.UA)" w:date="2022-10-26T04:02:00Z">
                <w:r w:rsidRPr="00DD122E" w:rsidDel="002517AE">
                  <w:rPr>
                    <w:rFonts w:ascii="Times New Roman" w:eastAsia="Calibri" w:hAnsi="Times New Roman" w:cs="Times New Roman"/>
                    <w:lang w:val="en-US"/>
                    <w:rPrChange w:id="3137" w:author="OLENA PASHKOVA (NEPTUNE.UA)" w:date="2022-11-21T15:27:00Z">
                      <w:rPr>
                        <w:rFonts w:ascii="Times New Roman" w:eastAsia="Calibri" w:hAnsi="Times New Roman" w:cs="Times New Roman"/>
                        <w:lang w:val="en-US"/>
                      </w:rPr>
                    </w:rPrChange>
                  </w:rPr>
                  <w:delText>d</w:delText>
                </w:r>
              </w:del>
            </w:ins>
            <w:del w:id="3138" w:author="OLENA PASHKOVA (NEPTUNE.UA)" w:date="2022-10-26T04:02:00Z">
              <w:r w:rsidRPr="00DD122E" w:rsidDel="002517AE">
                <w:rPr>
                  <w:rFonts w:ascii="Times New Roman" w:eastAsia="Calibri" w:hAnsi="Times New Roman" w:cs="Times New Roman"/>
                  <w:lang w:val="en-US"/>
                  <w:rPrChange w:id="3139" w:author="OLENA PASHKOVA (NEPTUNE.UA)" w:date="2022-11-21T15:27:00Z">
                    <w:rPr>
                      <w:rFonts w:ascii="Times New Roman" w:eastAsia="Calibri" w:hAnsi="Times New Roman" w:cs="Times New Roman"/>
                      <w:lang w:val="en-US"/>
                    </w:rPr>
                  </w:rPrChange>
                </w:rPr>
                <w:delText>s to have the Grain dried/cleaned in accordance with separate contracts between suppliers and Contractor, taking into account the Contractor’s technological capabilities.</w:delText>
              </w:r>
              <w:commentRangeEnd w:id="3122"/>
              <w:r w:rsidRPr="00DD122E" w:rsidDel="002517AE">
                <w:rPr>
                  <w:rFonts w:ascii="Times New Roman" w:eastAsia="Calibri" w:hAnsi="Times New Roman" w:cs="Times New Roman"/>
                  <w:rPrChange w:id="3140" w:author="OLENA PASHKOVA (NEPTUNE.UA)" w:date="2022-11-21T15:27:00Z">
                    <w:rPr>
                      <w:rFonts w:ascii="Calibri" w:eastAsia="Calibri" w:hAnsi="Calibri" w:cs="Times New Roman"/>
                      <w:sz w:val="16"/>
                      <w:szCs w:val="16"/>
                    </w:rPr>
                  </w:rPrChange>
                </w:rPr>
                <w:commentReference w:id="3122"/>
              </w:r>
              <w:commentRangeEnd w:id="3123"/>
              <w:r w:rsidRPr="00DD122E" w:rsidDel="002517AE">
                <w:rPr>
                  <w:rFonts w:ascii="Times New Roman" w:eastAsia="Calibri" w:hAnsi="Times New Roman" w:cs="Times New Roman"/>
                  <w:rPrChange w:id="3141" w:author="OLENA PASHKOVA (NEPTUNE.UA)" w:date="2022-11-21T15:27:00Z">
                    <w:rPr>
                      <w:rFonts w:ascii="Calibri" w:eastAsia="Calibri" w:hAnsi="Calibri" w:cs="Times New Roman"/>
                      <w:sz w:val="16"/>
                      <w:szCs w:val="16"/>
                    </w:rPr>
                  </w:rPrChange>
                </w:rPr>
                <w:commentReference w:id="3123"/>
              </w:r>
            </w:del>
          </w:p>
          <w:p w14:paraId="7598F426" w14:textId="77777777" w:rsidR="00E6527A" w:rsidRPr="00DD122E" w:rsidRDefault="00E6527A" w:rsidP="00400CA9">
            <w:pPr>
              <w:contextualSpacing/>
              <w:jc w:val="both"/>
              <w:rPr>
                <w:ins w:id="3142" w:author="OLENA PASHKOVA (NEPTUNE.UA)" w:date="2022-11-21T02:44:00Z"/>
                <w:rFonts w:ascii="Times New Roman" w:eastAsia="Calibri" w:hAnsi="Times New Roman" w:cs="Times New Roman"/>
                <w:b/>
                <w:lang w:val="en-US"/>
                <w:rPrChange w:id="3143" w:author="OLENA PASHKOVA (NEPTUNE.UA)" w:date="2022-11-21T15:27:00Z">
                  <w:rPr>
                    <w:ins w:id="3144" w:author="OLENA PASHKOVA (NEPTUNE.UA)" w:date="2022-11-21T02:44:00Z"/>
                    <w:rFonts w:ascii="Times New Roman" w:eastAsia="Calibri" w:hAnsi="Times New Roman" w:cs="Times New Roman"/>
                    <w:b/>
                    <w:lang w:val="en-US"/>
                  </w:rPr>
                </w:rPrChange>
              </w:rPr>
            </w:pPr>
          </w:p>
          <w:p w14:paraId="2042EE12" w14:textId="77777777" w:rsidR="00400CA9" w:rsidRPr="00DD122E" w:rsidRDefault="00400CA9" w:rsidP="00400CA9">
            <w:pPr>
              <w:contextualSpacing/>
              <w:jc w:val="both"/>
              <w:rPr>
                <w:ins w:id="3145" w:author="Nataliya Tomaskovic" w:date="2022-08-18T21:37:00Z"/>
                <w:rFonts w:ascii="Times New Roman" w:eastAsia="Calibri" w:hAnsi="Times New Roman" w:cs="Times New Roman"/>
                <w:lang w:val="en-US"/>
                <w:rPrChange w:id="3146" w:author="OLENA PASHKOVA (NEPTUNE.UA)" w:date="2022-11-21T15:27:00Z">
                  <w:rPr>
                    <w:ins w:id="3147" w:author="Nataliya Tomaskovic" w:date="2022-08-18T21:37:00Z"/>
                    <w:rFonts w:ascii="Times New Roman" w:eastAsia="Calibri" w:hAnsi="Times New Roman" w:cs="Times New Roman"/>
                    <w:lang w:val="en-US"/>
                  </w:rPr>
                </w:rPrChange>
              </w:rPr>
            </w:pPr>
            <w:r w:rsidRPr="00DD122E">
              <w:rPr>
                <w:rFonts w:ascii="Times New Roman" w:eastAsia="Calibri" w:hAnsi="Times New Roman" w:cs="Times New Roman"/>
                <w:b/>
                <w:lang w:val="en-US"/>
                <w:rPrChange w:id="3148" w:author="OLENA PASHKOVA (NEPTUNE.UA)" w:date="2022-11-21T15:27:00Z">
                  <w:rPr>
                    <w:rFonts w:ascii="Times New Roman" w:eastAsia="Calibri" w:hAnsi="Times New Roman" w:cs="Times New Roman"/>
                    <w:b/>
                    <w:lang w:val="en-US"/>
                  </w:rPr>
                </w:rPrChange>
              </w:rPr>
              <w:t>6.1.3.</w:t>
            </w:r>
            <w:r w:rsidRPr="00DD122E">
              <w:rPr>
                <w:rFonts w:ascii="Times New Roman" w:eastAsia="Calibri" w:hAnsi="Times New Roman" w:cs="Times New Roman"/>
                <w:b/>
                <w:lang w:val="uk-UA"/>
                <w:rPrChange w:id="3149" w:author="OLENA PASHKOVA (NEPTUNE.UA)" w:date="2022-11-21T15:27:00Z">
                  <w:rPr>
                    <w:rFonts w:ascii="Times New Roman" w:eastAsia="Calibri" w:hAnsi="Times New Roman" w:cs="Times New Roman"/>
                    <w:b/>
                    <w:lang w:val="uk-UA"/>
                  </w:rPr>
                </w:rPrChange>
              </w:rPr>
              <w:t>9</w:t>
            </w:r>
            <w:r w:rsidRPr="00DD122E">
              <w:rPr>
                <w:rFonts w:ascii="Times New Roman" w:eastAsia="Calibri" w:hAnsi="Times New Roman" w:cs="Times New Roman"/>
                <w:lang w:val="en-US"/>
                <w:rPrChange w:id="3150" w:author="OLENA PASHKOVA (NEPTUNE.UA)" w:date="2022-11-21T15:27:00Z">
                  <w:rPr>
                    <w:rFonts w:ascii="Times New Roman" w:eastAsia="Calibri" w:hAnsi="Times New Roman" w:cs="Times New Roman"/>
                    <w:lang w:val="en-US"/>
                  </w:rPr>
                </w:rPrChange>
              </w:rPr>
              <w:t>. In the absence of the Contractor’s technical capabilities to bring the grain quality to the standard’s requirement, the Contractor shall record its refusal on the Consignment Note with the mark “RETURN” and issue the Return Certificate indicating a quality parameters that exceed the limitations of the Terminal’s technical capabilities.</w:t>
            </w:r>
          </w:p>
          <w:p w14:paraId="42B3F6D7" w14:textId="77777777" w:rsidR="00400CA9" w:rsidRPr="00DD122E" w:rsidRDefault="00400CA9" w:rsidP="00400CA9">
            <w:pPr>
              <w:contextualSpacing/>
              <w:jc w:val="both"/>
              <w:rPr>
                <w:rFonts w:ascii="Times New Roman" w:eastAsia="Calibri" w:hAnsi="Times New Roman" w:cs="Times New Roman"/>
                <w:lang w:val="en-US"/>
                <w:rPrChange w:id="3151" w:author="OLENA PASHKOVA (NEPTUNE.UA)" w:date="2022-11-21T15:27:00Z">
                  <w:rPr>
                    <w:rFonts w:ascii="Times New Roman" w:eastAsia="Calibri" w:hAnsi="Times New Roman" w:cs="Times New Roman"/>
                    <w:lang w:val="en-US"/>
                  </w:rPr>
                </w:rPrChange>
              </w:rPr>
            </w:pPr>
          </w:p>
          <w:p w14:paraId="0D1168D4" w14:textId="77777777" w:rsidR="00400CA9" w:rsidRPr="00DD122E" w:rsidRDefault="00400CA9" w:rsidP="00400CA9">
            <w:pPr>
              <w:contextualSpacing/>
              <w:jc w:val="both"/>
              <w:rPr>
                <w:ins w:id="3152" w:author="SERHII SULIMA (NEPTUNE.UA)" w:date="2022-08-30T16:34:00Z"/>
                <w:rFonts w:ascii="Times New Roman" w:eastAsia="Calibri" w:hAnsi="Times New Roman" w:cs="Times New Roman"/>
                <w:b/>
                <w:lang w:val="en-US"/>
                <w:rPrChange w:id="3153" w:author="OLENA PASHKOVA (NEPTUNE.UA)" w:date="2022-11-21T15:27:00Z">
                  <w:rPr>
                    <w:ins w:id="3154" w:author="SERHII SULIMA (NEPTUNE.UA)" w:date="2022-08-30T16:34:00Z"/>
                    <w:rFonts w:ascii="Times New Roman" w:eastAsia="Calibri" w:hAnsi="Times New Roman" w:cs="Times New Roman"/>
                    <w:b/>
                    <w:lang w:val="en-US"/>
                  </w:rPr>
                </w:rPrChange>
              </w:rPr>
            </w:pPr>
          </w:p>
          <w:p w14:paraId="6FEF54DF" w14:textId="77777777" w:rsidR="00400CA9" w:rsidRPr="00DD122E" w:rsidRDefault="00400CA9" w:rsidP="00400CA9">
            <w:pPr>
              <w:contextualSpacing/>
              <w:jc w:val="both"/>
              <w:rPr>
                <w:ins w:id="3155" w:author="Nataliya Tomaskovic" w:date="2022-08-18T21:37:00Z"/>
                <w:rFonts w:ascii="Times New Roman" w:eastAsia="Calibri" w:hAnsi="Times New Roman" w:cs="Times New Roman"/>
                <w:lang w:val="en-US"/>
                <w:rPrChange w:id="3156" w:author="OLENA PASHKOVA (NEPTUNE.UA)" w:date="2022-11-21T15:27:00Z">
                  <w:rPr>
                    <w:ins w:id="3157" w:author="Nataliya Tomaskovic" w:date="2022-08-18T21:37:00Z"/>
                    <w:rFonts w:ascii="Times New Roman" w:eastAsia="Calibri" w:hAnsi="Times New Roman" w:cs="Times New Roman"/>
                    <w:lang w:val="en-US"/>
                  </w:rPr>
                </w:rPrChange>
              </w:rPr>
            </w:pPr>
            <w:r w:rsidRPr="00DD122E">
              <w:rPr>
                <w:rFonts w:ascii="Times New Roman" w:eastAsia="Calibri" w:hAnsi="Times New Roman" w:cs="Times New Roman"/>
                <w:b/>
                <w:lang w:val="en-US"/>
                <w:rPrChange w:id="3158" w:author="OLENA PASHKOVA (NEPTUNE.UA)" w:date="2022-11-21T15:27:00Z">
                  <w:rPr>
                    <w:rFonts w:ascii="Times New Roman" w:eastAsia="Calibri" w:hAnsi="Times New Roman" w:cs="Times New Roman"/>
                    <w:b/>
                    <w:lang w:val="en-US"/>
                  </w:rPr>
                </w:rPrChange>
              </w:rPr>
              <w:lastRenderedPageBreak/>
              <w:t>6.2.</w:t>
            </w:r>
            <w:r w:rsidRPr="00DD122E">
              <w:rPr>
                <w:rFonts w:ascii="Times New Roman" w:eastAsia="Calibri" w:hAnsi="Times New Roman" w:cs="Times New Roman"/>
                <w:lang w:val="en-US"/>
                <w:rPrChange w:id="3159" w:author="OLENA PASHKOVA (NEPTUNE.UA)" w:date="2022-11-21T15:27:00Z">
                  <w:rPr>
                    <w:rFonts w:ascii="Times New Roman" w:eastAsia="Calibri" w:hAnsi="Times New Roman" w:cs="Times New Roman"/>
                    <w:lang w:val="en-US"/>
                  </w:rPr>
                </w:rPrChange>
              </w:rPr>
              <w:t xml:space="preserve"> The weight of accepted Grain shall be determined by the Terminal using its calibrated truck or railway  electronic scales for static and dynamic weighing, installed at the Terminal. </w:t>
            </w:r>
          </w:p>
          <w:p w14:paraId="4B97D045" w14:textId="77777777" w:rsidR="00400CA9" w:rsidRPr="00DD122E" w:rsidRDefault="00400CA9" w:rsidP="00400CA9">
            <w:pPr>
              <w:contextualSpacing/>
              <w:jc w:val="both"/>
              <w:rPr>
                <w:rFonts w:ascii="Times New Roman" w:eastAsia="Calibri" w:hAnsi="Times New Roman" w:cs="Times New Roman"/>
                <w:lang w:val="en-US"/>
                <w:rPrChange w:id="3160" w:author="OLENA PASHKOVA (NEPTUNE.UA)" w:date="2022-11-21T15:27:00Z">
                  <w:rPr>
                    <w:rFonts w:ascii="Times New Roman" w:eastAsia="Calibri" w:hAnsi="Times New Roman" w:cs="Times New Roman"/>
                    <w:lang w:val="en-US"/>
                  </w:rPr>
                </w:rPrChange>
              </w:rPr>
            </w:pPr>
          </w:p>
          <w:p w14:paraId="1A1DB837" w14:textId="19FB0BB1" w:rsidR="00400CA9" w:rsidRPr="00DD122E" w:rsidRDefault="00400CA9" w:rsidP="00400CA9">
            <w:pPr>
              <w:contextualSpacing/>
              <w:jc w:val="both"/>
              <w:rPr>
                <w:ins w:id="3161" w:author="OLENA PASHKOVA (NEPTUNE.UA)" w:date="2022-11-21T02:50:00Z"/>
                <w:rFonts w:ascii="Times New Roman" w:eastAsia="Calibri" w:hAnsi="Times New Roman" w:cs="Times New Roman"/>
                <w:lang w:val="en-US"/>
                <w:rPrChange w:id="3162" w:author="OLENA PASHKOVA (NEPTUNE.UA)" w:date="2022-11-21T15:27:00Z">
                  <w:rPr>
                    <w:ins w:id="3163" w:author="OLENA PASHKOVA (NEPTUNE.UA)" w:date="2022-11-21T02:50:00Z"/>
                    <w:rFonts w:ascii="Times New Roman" w:eastAsia="Calibri" w:hAnsi="Times New Roman" w:cs="Times New Roman"/>
                    <w:lang w:val="en-US"/>
                  </w:rPr>
                </w:rPrChange>
              </w:rPr>
            </w:pPr>
            <w:r w:rsidRPr="00DD122E">
              <w:rPr>
                <w:rFonts w:ascii="Times New Roman" w:eastAsia="Calibri" w:hAnsi="Times New Roman" w:cs="Times New Roman"/>
                <w:b/>
                <w:lang w:val="en-US"/>
                <w:rPrChange w:id="3164" w:author="OLENA PASHKOVA (NEPTUNE.UA)" w:date="2022-11-21T15:27:00Z">
                  <w:rPr>
                    <w:rFonts w:ascii="Times New Roman" w:eastAsia="Calibri" w:hAnsi="Times New Roman" w:cs="Times New Roman"/>
                    <w:b/>
                    <w:lang w:val="en-US"/>
                  </w:rPr>
                </w:rPrChange>
              </w:rPr>
              <w:t>6.</w:t>
            </w:r>
            <w:r w:rsidRPr="00DD122E">
              <w:rPr>
                <w:rFonts w:ascii="Times New Roman" w:eastAsia="Calibri" w:hAnsi="Times New Roman" w:cs="Times New Roman"/>
                <w:b/>
                <w:lang w:val="uk-UA"/>
                <w:rPrChange w:id="3165" w:author="OLENA PASHKOVA (NEPTUNE.UA)" w:date="2022-11-21T15:27:00Z">
                  <w:rPr>
                    <w:rFonts w:ascii="Times New Roman" w:eastAsia="Calibri" w:hAnsi="Times New Roman" w:cs="Times New Roman"/>
                    <w:b/>
                    <w:lang w:val="uk-UA"/>
                  </w:rPr>
                </w:rPrChange>
              </w:rPr>
              <w:t>3</w:t>
            </w:r>
            <w:r w:rsidRPr="00DD122E">
              <w:rPr>
                <w:rFonts w:ascii="Times New Roman" w:eastAsia="Calibri" w:hAnsi="Times New Roman" w:cs="Times New Roman"/>
                <w:lang w:val="en-US"/>
                <w:rPrChange w:id="3166" w:author="OLENA PASHKOVA (NEPTUNE.UA)" w:date="2022-11-21T15:27:00Z">
                  <w:rPr>
                    <w:rFonts w:ascii="Times New Roman" w:eastAsia="Calibri" w:hAnsi="Times New Roman" w:cs="Times New Roman"/>
                    <w:lang w:val="en-US"/>
                  </w:rPr>
                </w:rPrChange>
              </w:rPr>
              <w:t>. In the Customer requests to reissue the documents for the cargo to a third party, the re-issuance of the documents for the Customer’s Cargo at the Terminal for the benefit of a third party</w:t>
            </w:r>
            <w:ins w:id="3167" w:author="OLENA PASHKOVA (NEPTUNE.UA)" w:date="2022-11-21T02:45:00Z">
              <w:r w:rsidR="000A79EB" w:rsidRPr="00DD122E">
                <w:rPr>
                  <w:rFonts w:ascii="Times New Roman" w:eastAsia="Calibri" w:hAnsi="Times New Roman" w:cs="Times New Roman"/>
                  <w:lang w:val="uk-UA"/>
                  <w:rPrChange w:id="3168" w:author="OLENA PASHKOVA (NEPTUNE.UA)" w:date="2022-11-21T15:27:00Z">
                    <w:rPr>
                      <w:rFonts w:ascii="Times New Roman" w:eastAsia="Calibri" w:hAnsi="Times New Roman" w:cs="Times New Roman"/>
                      <w:lang w:val="uk-UA"/>
                    </w:rPr>
                  </w:rPrChange>
                </w:rPr>
                <w:t xml:space="preserve"> </w:t>
              </w:r>
            </w:ins>
            <w:r w:rsidRPr="00DD122E">
              <w:rPr>
                <w:rFonts w:ascii="Times New Roman" w:eastAsia="Calibri" w:hAnsi="Times New Roman" w:cs="Times New Roman"/>
                <w:lang w:val="en-US"/>
                <w:rPrChange w:id="3169" w:author="OLENA PASHKOVA (NEPTUNE.UA)" w:date="2022-11-21T15:27:00Z">
                  <w:rPr>
                    <w:rFonts w:ascii="Times New Roman" w:eastAsia="Calibri" w:hAnsi="Times New Roman" w:cs="Times New Roman"/>
                    <w:lang w:val="en-US"/>
                  </w:rPr>
                </w:rPrChange>
              </w:rPr>
              <w:t>shall be possible provided the availability of:</w:t>
            </w:r>
          </w:p>
          <w:p w14:paraId="4EFC4A89" w14:textId="3FC43D51" w:rsidR="007F4C66" w:rsidRPr="00DD122E" w:rsidRDefault="007F4C66" w:rsidP="00400CA9">
            <w:pPr>
              <w:contextualSpacing/>
              <w:jc w:val="both"/>
              <w:rPr>
                <w:ins w:id="3170" w:author="OLENA PASHKOVA (NEPTUNE.UA)" w:date="2022-11-21T02:50:00Z"/>
                <w:rFonts w:ascii="Times New Roman" w:eastAsia="Calibri" w:hAnsi="Times New Roman" w:cs="Times New Roman"/>
                <w:lang w:val="en-US"/>
                <w:rPrChange w:id="3171" w:author="OLENA PASHKOVA (NEPTUNE.UA)" w:date="2022-11-21T15:27:00Z">
                  <w:rPr>
                    <w:ins w:id="3172" w:author="OLENA PASHKOVA (NEPTUNE.UA)" w:date="2022-11-21T02:50:00Z"/>
                    <w:rFonts w:ascii="Times New Roman" w:eastAsia="Calibri" w:hAnsi="Times New Roman" w:cs="Times New Roman"/>
                    <w:lang w:val="en-US"/>
                  </w:rPr>
                </w:rPrChange>
              </w:rPr>
            </w:pPr>
          </w:p>
          <w:p w14:paraId="66711434" w14:textId="1B210F8C" w:rsidR="007F4C66" w:rsidRPr="00DD122E" w:rsidRDefault="007F4C66" w:rsidP="00400CA9">
            <w:pPr>
              <w:contextualSpacing/>
              <w:jc w:val="both"/>
              <w:rPr>
                <w:ins w:id="3173" w:author="OLENA PASHKOVA (NEPTUNE.UA)" w:date="2022-11-21T02:50:00Z"/>
                <w:rFonts w:ascii="Times New Roman" w:eastAsia="Calibri" w:hAnsi="Times New Roman" w:cs="Times New Roman"/>
                <w:lang w:val="en-US"/>
                <w:rPrChange w:id="3174" w:author="OLENA PASHKOVA (NEPTUNE.UA)" w:date="2022-11-21T15:27:00Z">
                  <w:rPr>
                    <w:ins w:id="3175" w:author="OLENA PASHKOVA (NEPTUNE.UA)" w:date="2022-11-21T02:50:00Z"/>
                    <w:rFonts w:ascii="Times New Roman" w:eastAsia="Calibri" w:hAnsi="Times New Roman" w:cs="Times New Roman"/>
                    <w:lang w:val="en-US"/>
                  </w:rPr>
                </w:rPrChange>
              </w:rPr>
            </w:pPr>
          </w:p>
          <w:p w14:paraId="5E5E1C9D" w14:textId="77777777" w:rsidR="007F4C66" w:rsidRPr="00DD122E" w:rsidRDefault="007F4C66" w:rsidP="00400CA9">
            <w:pPr>
              <w:contextualSpacing/>
              <w:jc w:val="both"/>
              <w:rPr>
                <w:rFonts w:ascii="Times New Roman" w:eastAsia="Calibri" w:hAnsi="Times New Roman" w:cs="Times New Roman"/>
                <w:lang w:val="en-US"/>
                <w:rPrChange w:id="3176" w:author="OLENA PASHKOVA (NEPTUNE.UA)" w:date="2022-11-21T15:27:00Z">
                  <w:rPr>
                    <w:rFonts w:ascii="Times New Roman" w:eastAsia="Calibri" w:hAnsi="Times New Roman" w:cs="Times New Roman"/>
                    <w:lang w:val="en-US"/>
                  </w:rPr>
                </w:rPrChange>
              </w:rPr>
            </w:pPr>
          </w:p>
          <w:p w14:paraId="0130E4F6" w14:textId="77777777" w:rsidR="00400CA9" w:rsidRPr="00DD122E" w:rsidRDefault="00400CA9" w:rsidP="00400CA9">
            <w:pPr>
              <w:contextualSpacing/>
              <w:jc w:val="both"/>
              <w:rPr>
                <w:rFonts w:ascii="Times New Roman" w:eastAsia="Calibri" w:hAnsi="Times New Roman" w:cs="Times New Roman"/>
                <w:lang w:val="en-US"/>
                <w:rPrChange w:id="317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178"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179" w:author="OLENA PASHKOVA (NEPTUNE.UA)" w:date="2022-11-21T15:27:00Z">
                  <w:rPr>
                    <w:rFonts w:ascii="Times New Roman" w:eastAsia="Calibri" w:hAnsi="Times New Roman" w:cs="Times New Roman"/>
                    <w:lang w:val="en-US"/>
                  </w:rPr>
                </w:rPrChange>
              </w:rPr>
              <w:tab/>
              <w:t>Original letter requesting the re-issuance of the documents for the cargo for a third party;</w:t>
            </w:r>
          </w:p>
          <w:p w14:paraId="4BCC4FB6" w14:textId="77777777" w:rsidR="00400CA9" w:rsidRPr="00DD122E"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lang w:val="en-US"/>
                <w:rPrChange w:id="3180"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181" w:author="OLENA PASHKOVA (NEPTUNE.UA)" w:date="2022-11-21T15:27:00Z">
                  <w:rPr>
                    <w:rFonts w:ascii="Times New Roman" w:eastAsia="Calibri" w:hAnsi="Times New Roman" w:cs="Times New Roman"/>
                    <w:lang w:val="en-US"/>
                  </w:rPr>
                </w:rPrChange>
              </w:rPr>
              <w:tab/>
            </w:r>
            <w:commentRangeStart w:id="3182"/>
            <w:r w:rsidRPr="00DD122E">
              <w:rPr>
                <w:rFonts w:ascii="Times New Roman" w:eastAsia="Calibri" w:hAnsi="Times New Roman" w:cs="Times New Roman"/>
                <w:highlight w:val="magenta"/>
                <w:lang w:val="en-US"/>
                <w:rPrChange w:id="3183" w:author="OLENA PASHKOVA (NEPTUNE.UA)" w:date="2022-11-21T15:27:00Z">
                  <w:rPr>
                    <w:rFonts w:ascii="Times New Roman" w:eastAsia="Calibri" w:hAnsi="Times New Roman" w:cs="Times New Roman"/>
                    <w:highlight w:val="magenta"/>
                    <w:lang w:val="en-US"/>
                  </w:rPr>
                </w:rPrChange>
              </w:rPr>
              <w:t>Power of Attorney from the Customer;</w:t>
            </w:r>
            <w:commentRangeEnd w:id="3182"/>
            <w:r w:rsidRPr="00DD122E">
              <w:rPr>
                <w:rFonts w:ascii="Times New Roman" w:eastAsia="Calibri" w:hAnsi="Times New Roman" w:cs="Times New Roman"/>
                <w:rPrChange w:id="3184" w:author="OLENA PASHKOVA (NEPTUNE.UA)" w:date="2022-11-21T15:27:00Z">
                  <w:rPr>
                    <w:rFonts w:ascii="Calibri" w:eastAsia="Calibri" w:hAnsi="Calibri" w:cs="Times New Roman"/>
                    <w:sz w:val="16"/>
                    <w:szCs w:val="16"/>
                  </w:rPr>
                </w:rPrChange>
              </w:rPr>
              <w:commentReference w:id="3182"/>
            </w:r>
          </w:p>
          <w:p w14:paraId="781AE89C" w14:textId="77777777" w:rsidR="00400CA9" w:rsidRPr="006F5E0C"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lang w:val="en-US"/>
              </w:rPr>
              <w:t>•</w:t>
            </w:r>
            <w:r w:rsidRPr="00DD122E">
              <w:rPr>
                <w:rFonts w:ascii="Times New Roman" w:eastAsia="Calibri" w:hAnsi="Times New Roman" w:cs="Times New Roman"/>
                <w:lang w:val="en-US"/>
              </w:rPr>
              <w:tab/>
              <w:t>Originals of warehouse documents;</w:t>
            </w:r>
          </w:p>
          <w:p w14:paraId="3B5A98C4" w14:textId="77777777" w:rsidR="00400CA9" w:rsidRPr="00DD122E" w:rsidRDefault="00400CA9" w:rsidP="00400CA9">
            <w:pPr>
              <w:contextualSpacing/>
              <w:jc w:val="both"/>
              <w:rPr>
                <w:rFonts w:ascii="Times New Roman" w:eastAsia="Calibri" w:hAnsi="Times New Roman" w:cs="Times New Roman"/>
                <w:lang w:val="uk-UA"/>
                <w:rPrChange w:id="3185" w:author="OLENA PASHKOVA (NEPTUNE.UA)" w:date="2022-11-21T15:27:00Z">
                  <w:rPr>
                    <w:rFonts w:ascii="Times New Roman" w:eastAsia="Calibri" w:hAnsi="Times New Roman" w:cs="Times New Roman"/>
                    <w:lang w:val="uk-UA"/>
                  </w:rPr>
                </w:rPrChange>
              </w:rPr>
            </w:pPr>
            <w:r w:rsidRPr="00DD122E">
              <w:rPr>
                <w:rFonts w:ascii="Times New Roman" w:eastAsia="Calibri" w:hAnsi="Times New Roman" w:cs="Times New Roman"/>
                <w:lang w:val="en-US"/>
                <w:rPrChange w:id="3186"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187" w:author="OLENA PASHKOVA (NEPTUNE.UA)" w:date="2022-11-21T15:27:00Z">
                  <w:rPr>
                    <w:rFonts w:ascii="Times New Roman" w:eastAsia="Calibri" w:hAnsi="Times New Roman" w:cs="Times New Roman"/>
                    <w:lang w:val="en-US"/>
                  </w:rPr>
                </w:rPrChange>
              </w:rPr>
              <w:tab/>
              <w:t>Trilateral Title Transfer Deed;</w:t>
            </w:r>
          </w:p>
          <w:p w14:paraId="1DA366DB" w14:textId="77777777" w:rsidR="00400CA9" w:rsidRPr="00DD122E" w:rsidRDefault="00400CA9" w:rsidP="00400CA9">
            <w:pPr>
              <w:contextualSpacing/>
              <w:jc w:val="both"/>
              <w:rPr>
                <w:rFonts w:ascii="Times New Roman" w:eastAsia="Calibri" w:hAnsi="Times New Roman" w:cs="Times New Roman"/>
                <w:lang w:val="uk-UA"/>
                <w:rPrChange w:id="3188" w:author="OLENA PASHKOVA (NEPTUNE.UA)" w:date="2022-11-21T15:27:00Z">
                  <w:rPr>
                    <w:rFonts w:ascii="Times New Roman" w:eastAsia="Calibri" w:hAnsi="Times New Roman" w:cs="Times New Roman"/>
                    <w:lang w:val="uk-UA"/>
                  </w:rPr>
                </w:rPrChange>
              </w:rPr>
            </w:pPr>
            <w:r w:rsidRPr="00DD122E">
              <w:rPr>
                <w:rFonts w:ascii="Times New Roman" w:eastAsia="Calibri" w:hAnsi="Times New Roman" w:cs="Times New Roman"/>
                <w:lang w:val="en-US"/>
                <w:rPrChange w:id="3189"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190" w:author="OLENA PASHKOVA (NEPTUNE.UA)" w:date="2022-11-21T15:27:00Z">
                  <w:rPr>
                    <w:rFonts w:ascii="Times New Roman" w:eastAsia="Calibri" w:hAnsi="Times New Roman" w:cs="Times New Roman"/>
                    <w:lang w:val="en-US"/>
                  </w:rPr>
                </w:rPrChange>
              </w:rPr>
              <w:tab/>
              <w:t>Atranshipment agreement concluded with a third party;</w:t>
            </w:r>
          </w:p>
          <w:p w14:paraId="20AD9642" w14:textId="77777777" w:rsidR="00400CA9" w:rsidRPr="00DD122E" w:rsidRDefault="00400CA9" w:rsidP="00400CA9">
            <w:pPr>
              <w:contextualSpacing/>
              <w:jc w:val="both"/>
              <w:rPr>
                <w:rFonts w:ascii="Times New Roman" w:eastAsia="Calibri" w:hAnsi="Times New Roman" w:cs="Times New Roman"/>
                <w:lang w:val="en-US"/>
                <w:rPrChange w:id="319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192"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193" w:author="OLENA PASHKOVA (NEPTUNE.UA)" w:date="2022-11-21T15:27:00Z">
                  <w:rPr>
                    <w:rFonts w:ascii="Times New Roman" w:eastAsia="Calibri" w:hAnsi="Times New Roman" w:cs="Times New Roman"/>
                    <w:lang w:val="en-US"/>
                  </w:rPr>
                </w:rPrChange>
              </w:rPr>
              <w:tab/>
            </w:r>
            <w:r w:rsidRPr="00DD122E">
              <w:rPr>
                <w:rFonts w:ascii="Times New Roman" w:eastAsia="Calibri" w:hAnsi="Times New Roman" w:cs="Times New Roman"/>
                <w:highlight w:val="yellow"/>
                <w:lang w:val="en-US"/>
                <w:rPrChange w:id="3194" w:author="OLENA PASHKOVA (NEPTUNE.UA)" w:date="2022-11-21T15:27:00Z">
                  <w:rPr>
                    <w:rFonts w:ascii="Times New Roman" w:eastAsia="Calibri" w:hAnsi="Times New Roman" w:cs="Times New Roman"/>
                    <w:highlight w:val="yellow"/>
                    <w:lang w:val="en-US"/>
                  </w:rPr>
                </w:rPrChange>
              </w:rPr>
              <w:t>Obligatory availability at the Customer’s representative and a third Party's representative of a document confirming his/her identity, as well as a document confirming his/her authority.</w:t>
            </w:r>
            <w:r w:rsidRPr="00DD122E">
              <w:rPr>
                <w:rFonts w:ascii="Times New Roman" w:eastAsia="Calibri" w:hAnsi="Times New Roman" w:cs="Times New Roman"/>
                <w:lang w:val="en-US"/>
                <w:rPrChange w:id="3195" w:author="OLENA PASHKOVA (NEPTUNE.UA)" w:date="2022-11-21T15:27:00Z">
                  <w:rPr>
                    <w:rFonts w:ascii="Times New Roman" w:eastAsia="Calibri" w:hAnsi="Times New Roman" w:cs="Times New Roman"/>
                    <w:lang w:val="en-US"/>
                  </w:rPr>
                </w:rPrChange>
              </w:rPr>
              <w:t xml:space="preserve"> </w:t>
            </w:r>
          </w:p>
          <w:p w14:paraId="3E6A2C61" w14:textId="77777777" w:rsidR="00400CA9" w:rsidRPr="00DD122E" w:rsidRDefault="00400CA9" w:rsidP="00400CA9">
            <w:pPr>
              <w:contextualSpacing/>
              <w:jc w:val="both"/>
              <w:rPr>
                <w:rFonts w:ascii="Times New Roman" w:eastAsia="Calibri" w:hAnsi="Times New Roman" w:cs="Times New Roman"/>
                <w:lang w:val="en-US"/>
                <w:rPrChange w:id="3196" w:author="OLENA PASHKOVA (NEPTUNE.UA)" w:date="2022-11-21T15:27:00Z">
                  <w:rPr>
                    <w:rFonts w:ascii="Times New Roman" w:eastAsia="Calibri" w:hAnsi="Times New Roman" w:cs="Times New Roman"/>
                    <w:lang w:val="en-US"/>
                  </w:rPr>
                </w:rPrChange>
              </w:rPr>
            </w:pPr>
          </w:p>
          <w:p w14:paraId="0A356D3E" w14:textId="77777777" w:rsidR="00400CA9" w:rsidRPr="00DD122E" w:rsidRDefault="00400CA9" w:rsidP="00400CA9">
            <w:pPr>
              <w:contextualSpacing/>
              <w:jc w:val="both"/>
              <w:rPr>
                <w:rFonts w:ascii="Times New Roman" w:eastAsia="Calibri" w:hAnsi="Times New Roman" w:cs="Times New Roman"/>
                <w:lang w:val="en-US"/>
                <w:rPrChange w:id="3197" w:author="OLENA PASHKOVA (NEPTUNE.UA)" w:date="2022-11-21T15:27:00Z">
                  <w:rPr>
                    <w:rFonts w:ascii="Times New Roman" w:eastAsia="Calibri" w:hAnsi="Times New Roman" w:cs="Times New Roman"/>
                    <w:lang w:val="en-US"/>
                  </w:rPr>
                </w:rPrChange>
              </w:rPr>
            </w:pPr>
          </w:p>
          <w:p w14:paraId="2B99DE4C" w14:textId="77777777" w:rsidR="00DF1C59" w:rsidRPr="00DD122E" w:rsidRDefault="00DF1C59" w:rsidP="00400CA9">
            <w:pPr>
              <w:contextualSpacing/>
              <w:jc w:val="both"/>
              <w:rPr>
                <w:ins w:id="3198" w:author="OLENA PASHKOVA (NEPTUNE.UA)" w:date="2022-11-21T02:50:00Z"/>
                <w:rFonts w:ascii="Times New Roman" w:eastAsia="Calibri" w:hAnsi="Times New Roman" w:cs="Times New Roman"/>
                <w:lang w:val="en-US"/>
                <w:rPrChange w:id="3199" w:author="OLENA PASHKOVA (NEPTUNE.UA)" w:date="2022-11-21T15:27:00Z">
                  <w:rPr>
                    <w:ins w:id="3200" w:author="OLENA PASHKOVA (NEPTUNE.UA)" w:date="2022-11-21T02:50:00Z"/>
                    <w:rFonts w:ascii="Times New Roman" w:eastAsia="Calibri" w:hAnsi="Times New Roman" w:cs="Times New Roman"/>
                    <w:lang w:val="en-US"/>
                  </w:rPr>
                </w:rPrChange>
              </w:rPr>
            </w:pPr>
          </w:p>
          <w:p w14:paraId="3EAC9B7F" w14:textId="40E4FBBA" w:rsidR="00400CA9" w:rsidRPr="00DD122E" w:rsidRDefault="00400CA9" w:rsidP="00400CA9">
            <w:pPr>
              <w:contextualSpacing/>
              <w:jc w:val="both"/>
              <w:rPr>
                <w:rFonts w:ascii="Times New Roman" w:eastAsia="Calibri" w:hAnsi="Times New Roman" w:cs="Times New Roman"/>
                <w:lang w:val="en-US"/>
                <w:rPrChange w:id="320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202" w:author="OLENA PASHKOVA (NEPTUNE.UA)" w:date="2022-11-21T15:27:00Z">
                  <w:rPr>
                    <w:rFonts w:ascii="Times New Roman" w:eastAsia="Calibri" w:hAnsi="Times New Roman" w:cs="Times New Roman"/>
                    <w:lang w:val="en-US"/>
                  </w:rPr>
                </w:rPrChange>
              </w:rPr>
              <w:t>If these conditions are not met, the Cargo shall not be subject to transfer to third party.</w:t>
            </w:r>
          </w:p>
          <w:p w14:paraId="7ED624E9" w14:textId="77777777" w:rsidR="00400CA9" w:rsidRPr="00DD122E" w:rsidRDefault="00400CA9" w:rsidP="00400CA9">
            <w:pPr>
              <w:contextualSpacing/>
              <w:jc w:val="both"/>
              <w:rPr>
                <w:rFonts w:ascii="Times New Roman" w:eastAsia="Calibri" w:hAnsi="Times New Roman" w:cs="Times New Roman"/>
                <w:lang w:val="en-US"/>
                <w:rPrChange w:id="320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204" w:author="OLENA PASHKOVA (NEPTUNE.UA)" w:date="2022-11-21T15:27:00Z">
                  <w:rPr>
                    <w:rFonts w:ascii="Times New Roman" w:eastAsia="Calibri" w:hAnsi="Times New Roman" w:cs="Times New Roman"/>
                    <w:b/>
                    <w:lang w:val="en-US"/>
                  </w:rPr>
                </w:rPrChange>
              </w:rPr>
              <w:t>6.</w:t>
            </w:r>
            <w:r w:rsidRPr="00DD122E">
              <w:rPr>
                <w:rFonts w:ascii="Times New Roman" w:eastAsia="Calibri" w:hAnsi="Times New Roman" w:cs="Times New Roman"/>
                <w:b/>
                <w:lang w:val="uk-UA"/>
                <w:rPrChange w:id="3205" w:author="OLENA PASHKOVA (NEPTUNE.UA)" w:date="2022-11-21T15:27:00Z">
                  <w:rPr>
                    <w:rFonts w:ascii="Times New Roman" w:eastAsia="Calibri" w:hAnsi="Times New Roman" w:cs="Times New Roman"/>
                    <w:b/>
                    <w:lang w:val="uk-UA"/>
                  </w:rPr>
                </w:rPrChange>
              </w:rPr>
              <w:t>4</w:t>
            </w:r>
            <w:r w:rsidRPr="00DD122E">
              <w:rPr>
                <w:rFonts w:ascii="Times New Roman" w:eastAsia="Calibri" w:hAnsi="Times New Roman" w:cs="Times New Roman"/>
                <w:b/>
                <w:lang w:val="en-US"/>
                <w:rPrChange w:id="3206"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3207" w:author="OLENA PASHKOVA (NEPTUNE.UA)" w:date="2022-11-21T15:27:00Z">
                  <w:rPr>
                    <w:rFonts w:ascii="Times New Roman" w:eastAsia="Calibri" w:hAnsi="Times New Roman" w:cs="Times New Roman"/>
                    <w:lang w:val="en-US"/>
                  </w:rPr>
                </w:rPrChange>
              </w:rPr>
              <w:t xml:space="preserve"> The transfer for the Cargo shall be based on the actual quality in the total batch of grain at the time of transfer, which must be confirmed by the data of the Contractor’s Laboratory.</w:t>
            </w:r>
          </w:p>
          <w:p w14:paraId="7852ED4F" w14:textId="77777777" w:rsidR="00400CA9" w:rsidRPr="00DD122E" w:rsidRDefault="00400CA9" w:rsidP="00400CA9">
            <w:pPr>
              <w:contextualSpacing/>
              <w:jc w:val="both"/>
              <w:rPr>
                <w:rFonts w:ascii="Times New Roman" w:eastAsia="Calibri" w:hAnsi="Times New Roman" w:cs="Times New Roman"/>
                <w:lang w:val="en-US"/>
                <w:rPrChange w:id="3208" w:author="OLENA PASHKOVA (NEPTUNE.UA)" w:date="2022-11-21T15:27:00Z">
                  <w:rPr>
                    <w:rFonts w:ascii="Times New Roman" w:eastAsia="Calibri" w:hAnsi="Times New Roman" w:cs="Times New Roman"/>
                    <w:lang w:val="en-US"/>
                  </w:rPr>
                </w:rPrChange>
              </w:rPr>
            </w:pPr>
          </w:p>
          <w:p w14:paraId="2066FAD8" w14:textId="77777777" w:rsidR="00400CA9" w:rsidRPr="00DD122E" w:rsidDel="007761B9" w:rsidRDefault="00400CA9" w:rsidP="00400CA9">
            <w:pPr>
              <w:contextualSpacing/>
              <w:jc w:val="both"/>
              <w:rPr>
                <w:ins w:id="3209" w:author="Nataliya Tomaskovic" w:date="2022-08-18T21:37:00Z"/>
                <w:del w:id="3210" w:author="Viktoriya Elik" w:date="2022-08-26T15:38:00Z"/>
                <w:rFonts w:ascii="Times New Roman" w:eastAsia="Calibri" w:hAnsi="Times New Roman" w:cs="Times New Roman"/>
                <w:lang w:val="en-US"/>
                <w:rPrChange w:id="3211" w:author="OLENA PASHKOVA (NEPTUNE.UA)" w:date="2022-11-21T15:27:00Z">
                  <w:rPr>
                    <w:ins w:id="3212" w:author="Nataliya Tomaskovic" w:date="2022-08-18T21:37:00Z"/>
                    <w:del w:id="3213" w:author="Viktoriya Elik" w:date="2022-08-26T15:38:00Z"/>
                    <w:rFonts w:ascii="Times New Roman" w:eastAsia="Calibri" w:hAnsi="Times New Roman" w:cs="Times New Roman"/>
                    <w:lang w:val="en-US"/>
                  </w:rPr>
                </w:rPrChange>
              </w:rPr>
            </w:pPr>
            <w:commentRangeStart w:id="3214"/>
            <w:del w:id="3215" w:author="Viktoriya Elik" w:date="2022-08-26T15:38:00Z">
              <w:r w:rsidRPr="00DD122E" w:rsidDel="007761B9">
                <w:rPr>
                  <w:rFonts w:ascii="Times New Roman" w:eastAsia="Calibri" w:hAnsi="Times New Roman" w:cs="Times New Roman"/>
                  <w:b/>
                  <w:lang w:val="en-US"/>
                  <w:rPrChange w:id="3216" w:author="OLENA PASHKOVA (NEPTUNE.UA)" w:date="2022-11-21T15:27:00Z">
                    <w:rPr>
                      <w:rFonts w:ascii="Times New Roman" w:eastAsia="Calibri" w:hAnsi="Times New Roman" w:cs="Times New Roman"/>
                      <w:b/>
                      <w:lang w:val="en-US"/>
                    </w:rPr>
                  </w:rPrChange>
                </w:rPr>
                <w:delText>6.</w:delText>
              </w:r>
              <w:r w:rsidRPr="00DD122E" w:rsidDel="007761B9">
                <w:rPr>
                  <w:rFonts w:ascii="Times New Roman" w:eastAsia="Calibri" w:hAnsi="Times New Roman" w:cs="Times New Roman"/>
                  <w:b/>
                  <w:lang w:val="uk-UA"/>
                  <w:rPrChange w:id="3217" w:author="OLENA PASHKOVA (NEPTUNE.UA)" w:date="2022-11-21T15:27:00Z">
                    <w:rPr>
                      <w:rFonts w:ascii="Times New Roman" w:eastAsia="Calibri" w:hAnsi="Times New Roman" w:cs="Times New Roman"/>
                      <w:b/>
                      <w:lang w:val="uk-UA"/>
                    </w:rPr>
                  </w:rPrChange>
                </w:rPr>
                <w:delText>5</w:delText>
              </w:r>
              <w:r w:rsidRPr="00DD122E" w:rsidDel="007761B9">
                <w:rPr>
                  <w:rFonts w:ascii="Times New Roman" w:eastAsia="Calibri" w:hAnsi="Times New Roman" w:cs="Times New Roman"/>
                  <w:b/>
                  <w:lang w:val="en-US"/>
                  <w:rPrChange w:id="3218" w:author="OLENA PASHKOVA (NEPTUNE.UA)" w:date="2022-11-21T15:27:00Z">
                    <w:rPr>
                      <w:rFonts w:ascii="Times New Roman" w:eastAsia="Calibri" w:hAnsi="Times New Roman" w:cs="Times New Roman"/>
                      <w:b/>
                      <w:lang w:val="en-US"/>
                    </w:rPr>
                  </w:rPrChange>
                </w:rPr>
                <w:delText>.</w:delText>
              </w:r>
              <w:r w:rsidRPr="00DD122E" w:rsidDel="007761B9">
                <w:rPr>
                  <w:rFonts w:ascii="Times New Roman" w:eastAsia="Calibri" w:hAnsi="Times New Roman" w:cs="Times New Roman"/>
                  <w:lang w:val="en-US"/>
                  <w:rPrChange w:id="3219" w:author="OLENA PASHKOVA (NEPTUNE.UA)" w:date="2022-11-21T15:27:00Z">
                    <w:rPr>
                      <w:rFonts w:ascii="Times New Roman" w:eastAsia="Calibri" w:hAnsi="Times New Roman" w:cs="Times New Roman"/>
                      <w:lang w:val="en-US"/>
                    </w:rPr>
                  </w:rPrChange>
                </w:rPr>
                <w:delText xml:space="preserve"> The Contractor shall not be responsible for the deterioration of the quality characteristics of the Cargo </w:delText>
              </w:r>
            </w:del>
            <w:del w:id="3220" w:author="Viktoriya Elik" w:date="2022-08-25T15:46:00Z">
              <w:r w:rsidRPr="00DD122E" w:rsidDel="00FE56B5">
                <w:rPr>
                  <w:rFonts w:ascii="Times New Roman" w:eastAsia="Calibri" w:hAnsi="Times New Roman" w:cs="Times New Roman"/>
                  <w:lang w:val="en-US"/>
                  <w:rPrChange w:id="3221" w:author="OLENA PASHKOVA (NEPTUNE.UA)" w:date="2022-11-21T15:27:00Z">
                    <w:rPr>
                      <w:rFonts w:ascii="Times New Roman" w:eastAsia="Calibri" w:hAnsi="Times New Roman" w:cs="Times New Roman"/>
                      <w:lang w:val="en-US"/>
                    </w:rPr>
                  </w:rPrChange>
                </w:rPr>
                <w:delText xml:space="preserve">and the loss of its quantity </w:delText>
              </w:r>
            </w:del>
            <w:del w:id="3222" w:author="Viktoriya Elik" w:date="2022-08-26T15:38:00Z">
              <w:r w:rsidRPr="00DD122E" w:rsidDel="007761B9">
                <w:rPr>
                  <w:rFonts w:ascii="Times New Roman" w:eastAsia="Calibri" w:hAnsi="Times New Roman" w:cs="Times New Roman"/>
                  <w:lang w:val="en-US"/>
                  <w:rPrChange w:id="3223" w:author="OLENA PASHKOVA (NEPTUNE.UA)" w:date="2022-11-21T15:27:00Z">
                    <w:rPr>
                      <w:rFonts w:ascii="Times New Roman" w:eastAsia="Calibri" w:hAnsi="Times New Roman" w:cs="Times New Roman"/>
                      <w:lang w:val="en-US"/>
                    </w:rPr>
                  </w:rPrChange>
                </w:rPr>
                <w:delText>in cases where it is stored for more than 60 calendar days</w:delText>
              </w:r>
            </w:del>
            <w:del w:id="3224" w:author="Viktoriya Elik" w:date="2022-08-25T15:46:00Z">
              <w:r w:rsidRPr="00DD122E" w:rsidDel="00FE56B5">
                <w:rPr>
                  <w:rFonts w:ascii="Times New Roman" w:eastAsia="Calibri" w:hAnsi="Times New Roman" w:cs="Times New Roman"/>
                  <w:lang w:val="en-US"/>
                  <w:rPrChange w:id="3225" w:author="OLENA PASHKOVA (NEPTUNE.UA)" w:date="2022-11-21T15:27:00Z">
                    <w:rPr>
                      <w:rFonts w:ascii="Times New Roman" w:eastAsia="Calibri" w:hAnsi="Times New Roman" w:cs="Times New Roman"/>
                      <w:lang w:val="en-US"/>
                    </w:rPr>
                  </w:rPrChange>
                </w:rPr>
                <w:delText>,</w:delText>
              </w:r>
            </w:del>
            <w:del w:id="3226" w:author="Viktoriya Elik" w:date="2022-08-26T15:38:00Z">
              <w:r w:rsidRPr="00DD122E" w:rsidDel="007761B9">
                <w:rPr>
                  <w:rFonts w:ascii="Times New Roman" w:eastAsia="Calibri" w:hAnsi="Times New Roman" w:cs="Times New Roman"/>
                  <w:lang w:val="en-US"/>
                  <w:rPrChange w:id="3227" w:author="OLENA PASHKOVA (NEPTUNE.UA)" w:date="2022-11-21T15:27:00Z">
                    <w:rPr>
                      <w:rFonts w:ascii="Times New Roman" w:eastAsia="Calibri" w:hAnsi="Times New Roman" w:cs="Times New Roman"/>
                      <w:lang w:val="en-US"/>
                    </w:rPr>
                  </w:rPrChange>
                </w:rPr>
                <w:delText xml:space="preserve"> </w:delText>
              </w:r>
            </w:del>
            <w:del w:id="3228" w:author="Viktoriya Elik" w:date="2022-08-25T15:46:00Z">
              <w:r w:rsidRPr="00DD122E" w:rsidDel="00FE56B5">
                <w:rPr>
                  <w:rFonts w:ascii="Times New Roman" w:eastAsia="Calibri" w:hAnsi="Times New Roman" w:cs="Times New Roman"/>
                  <w:lang w:val="en-US"/>
                  <w:rPrChange w:id="3229" w:author="OLENA PASHKOVA (NEPTUNE.UA)" w:date="2022-11-21T15:27:00Z">
                    <w:rPr>
                      <w:rFonts w:ascii="Times New Roman" w:eastAsia="Calibri" w:hAnsi="Times New Roman" w:cs="Times New Roman"/>
                      <w:lang w:val="en-US"/>
                    </w:rPr>
                  </w:rPrChange>
                </w:rPr>
                <w:delText xml:space="preserve">if the Customer fail to perform the obligations </w:delText>
              </w:r>
            </w:del>
            <w:ins w:id="3230" w:author="Nataliya Tomaskovic" w:date="2022-08-18T21:20:00Z">
              <w:del w:id="3231" w:author="Viktoriya Elik" w:date="2022-08-25T15:46:00Z">
                <w:r w:rsidRPr="00DD122E" w:rsidDel="00FE56B5">
                  <w:rPr>
                    <w:rFonts w:ascii="Times New Roman" w:eastAsia="Calibri" w:hAnsi="Times New Roman" w:cs="Times New Roman"/>
                    <w:lang w:val="en-US"/>
                    <w:rPrChange w:id="3232" w:author="OLENA PASHKOVA (NEPTUNE.UA)" w:date="2022-11-21T15:27:00Z">
                      <w:rPr>
                        <w:rFonts w:ascii="Times New Roman" w:eastAsia="Calibri" w:hAnsi="Times New Roman" w:cs="Times New Roman"/>
                        <w:lang w:val="en-US"/>
                      </w:rPr>
                    </w:rPrChange>
                  </w:rPr>
                  <w:delText>as per this Agreement</w:delText>
                </w:r>
              </w:del>
            </w:ins>
            <w:del w:id="3233" w:author="Viktoriya Elik" w:date="2022-08-25T15:46:00Z">
              <w:r w:rsidRPr="00DD122E" w:rsidDel="00FE56B5">
                <w:rPr>
                  <w:rFonts w:ascii="Times New Roman" w:eastAsia="Calibri" w:hAnsi="Times New Roman" w:cs="Times New Roman"/>
                  <w:lang w:val="en-US"/>
                  <w:rPrChange w:id="3234" w:author="OLENA PASHKOVA (NEPTUNE.UA)" w:date="2022-11-21T15:27:00Z">
                    <w:rPr>
                      <w:rFonts w:ascii="Times New Roman" w:eastAsia="Calibri" w:hAnsi="Times New Roman" w:cs="Times New Roman"/>
                      <w:lang w:val="en-US"/>
                    </w:rPr>
                  </w:rPrChange>
                </w:rPr>
                <w:delText xml:space="preserve">hereunder </w:delText>
              </w:r>
            </w:del>
            <w:del w:id="3235" w:author="Viktoriya Elik" w:date="2022-08-26T15:38:00Z">
              <w:r w:rsidRPr="00DD122E" w:rsidDel="007761B9">
                <w:rPr>
                  <w:rFonts w:ascii="Times New Roman" w:eastAsia="Calibri" w:hAnsi="Times New Roman" w:cs="Times New Roman"/>
                  <w:lang w:val="en-US"/>
                  <w:rPrChange w:id="3236" w:author="OLENA PASHKOVA (NEPTUNE.UA)" w:date="2022-11-21T15:27:00Z">
                    <w:rPr>
                      <w:rFonts w:ascii="Times New Roman" w:eastAsia="Calibri" w:hAnsi="Times New Roman" w:cs="Times New Roman"/>
                      <w:lang w:val="en-US"/>
                    </w:rPr>
                  </w:rPrChange>
                </w:rPr>
                <w:delText>and the Contractor's directions.</w:delText>
              </w:r>
            </w:del>
            <w:ins w:id="3237" w:author="Nataliya Tomaskovic" w:date="2022-08-18T21:20:00Z">
              <w:del w:id="3238" w:author="Viktoriya Elik" w:date="2022-08-26T15:38:00Z">
                <w:r w:rsidRPr="00DD122E" w:rsidDel="007761B9">
                  <w:rPr>
                    <w:rFonts w:ascii="Times New Roman" w:eastAsia="Calibri" w:hAnsi="Times New Roman" w:cs="Times New Roman"/>
                    <w:lang w:val="en-US"/>
                    <w:rPrChange w:id="3239" w:author="OLENA PASHKOVA (NEPTUNE.UA)" w:date="2022-11-21T15:27:00Z">
                      <w:rPr>
                        <w:rFonts w:ascii="Times New Roman" w:eastAsia="Calibri" w:hAnsi="Times New Roman" w:cs="Times New Roman"/>
                        <w:lang w:val="en-US"/>
                      </w:rPr>
                    </w:rPrChange>
                  </w:rPr>
                  <w:delText>.</w:delText>
                </w:r>
              </w:del>
            </w:ins>
            <w:commentRangeEnd w:id="3214"/>
            <w:r w:rsidRPr="00DD122E">
              <w:rPr>
                <w:rFonts w:ascii="Times New Roman" w:eastAsia="Calibri" w:hAnsi="Times New Roman" w:cs="Times New Roman"/>
                <w:rPrChange w:id="3240" w:author="OLENA PASHKOVA (NEPTUNE.UA)" w:date="2022-11-21T15:27:00Z">
                  <w:rPr>
                    <w:rFonts w:ascii="Calibri" w:eastAsia="Calibri" w:hAnsi="Calibri" w:cs="Times New Roman"/>
                    <w:sz w:val="16"/>
                    <w:szCs w:val="16"/>
                  </w:rPr>
                </w:rPrChange>
              </w:rPr>
              <w:commentReference w:id="3214"/>
            </w:r>
          </w:p>
          <w:p w14:paraId="29B1EFC9" w14:textId="77777777" w:rsidR="00400CA9" w:rsidRPr="00DD122E" w:rsidRDefault="00400CA9" w:rsidP="00400CA9">
            <w:pPr>
              <w:contextualSpacing/>
              <w:jc w:val="both"/>
              <w:rPr>
                <w:ins w:id="3241" w:author="Nataliya Tomaskovic" w:date="2022-08-18T21:37:00Z"/>
                <w:rFonts w:ascii="Times New Roman" w:eastAsia="Calibri" w:hAnsi="Times New Roman" w:cs="Times New Roman"/>
                <w:lang w:val="en-US"/>
                <w:rPrChange w:id="3242" w:author="OLENA PASHKOVA (NEPTUNE.UA)" w:date="2022-11-21T15:27:00Z">
                  <w:rPr>
                    <w:ins w:id="3243" w:author="Nataliya Tomaskovic" w:date="2022-08-18T21:37:00Z"/>
                    <w:rFonts w:ascii="Times New Roman" w:eastAsia="Calibri" w:hAnsi="Times New Roman" w:cs="Times New Roman"/>
                    <w:lang w:val="en-US"/>
                  </w:rPr>
                </w:rPrChange>
              </w:rPr>
            </w:pPr>
          </w:p>
          <w:p w14:paraId="2A48B827" w14:textId="77777777" w:rsidR="00400CA9" w:rsidRPr="00DD122E" w:rsidRDefault="00400CA9" w:rsidP="00400CA9">
            <w:pPr>
              <w:contextualSpacing/>
              <w:jc w:val="both"/>
              <w:rPr>
                <w:rFonts w:ascii="Times New Roman" w:eastAsia="Calibri" w:hAnsi="Times New Roman" w:cs="Times New Roman"/>
                <w:lang w:val="en-US"/>
                <w:rPrChange w:id="3244" w:author="OLENA PASHKOVA (NEPTUNE.UA)" w:date="2022-11-21T15:27:00Z">
                  <w:rPr>
                    <w:rFonts w:ascii="Times New Roman" w:eastAsia="Calibri" w:hAnsi="Times New Roman" w:cs="Times New Roman"/>
                    <w:lang w:val="en-US"/>
                  </w:rPr>
                </w:rPrChange>
              </w:rPr>
            </w:pPr>
          </w:p>
          <w:p w14:paraId="42CD8A9B" w14:textId="77777777" w:rsidR="00400CA9" w:rsidRPr="00DD122E" w:rsidRDefault="00400CA9" w:rsidP="00400CA9">
            <w:pPr>
              <w:contextualSpacing/>
              <w:jc w:val="both"/>
              <w:rPr>
                <w:rFonts w:ascii="Times New Roman" w:eastAsia="Calibri" w:hAnsi="Times New Roman" w:cs="Times New Roman"/>
                <w:lang w:val="en-US"/>
                <w:rPrChange w:id="324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246" w:author="OLENA PASHKOVA (NEPTUNE.UA)" w:date="2022-11-21T15:27:00Z">
                  <w:rPr>
                    <w:rFonts w:ascii="Times New Roman" w:eastAsia="Calibri" w:hAnsi="Times New Roman" w:cs="Times New Roman"/>
                    <w:b/>
                    <w:lang w:val="en-US"/>
                  </w:rPr>
                </w:rPrChange>
              </w:rPr>
              <w:t>6.</w:t>
            </w:r>
            <w:r w:rsidRPr="00DD122E">
              <w:rPr>
                <w:rFonts w:ascii="Times New Roman" w:eastAsia="Calibri" w:hAnsi="Times New Roman" w:cs="Times New Roman"/>
                <w:b/>
                <w:lang w:val="uk-UA"/>
                <w:rPrChange w:id="3247" w:author="OLENA PASHKOVA (NEPTUNE.UA)" w:date="2022-11-21T15:27:00Z">
                  <w:rPr>
                    <w:rFonts w:ascii="Times New Roman" w:eastAsia="Calibri" w:hAnsi="Times New Roman" w:cs="Times New Roman"/>
                    <w:b/>
                    <w:lang w:val="uk-UA"/>
                  </w:rPr>
                </w:rPrChange>
              </w:rPr>
              <w:t>6</w:t>
            </w:r>
            <w:r w:rsidRPr="00DD122E">
              <w:rPr>
                <w:rFonts w:ascii="Times New Roman" w:eastAsia="Calibri" w:hAnsi="Times New Roman" w:cs="Times New Roman"/>
                <w:b/>
                <w:lang w:val="en-US"/>
                <w:rPrChange w:id="324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3249" w:author="OLENA PASHKOVA (NEPTUNE.UA)" w:date="2022-11-21T15:27:00Z">
                  <w:rPr>
                    <w:rFonts w:ascii="Times New Roman" w:eastAsia="Calibri" w:hAnsi="Times New Roman" w:cs="Times New Roman"/>
                    <w:lang w:val="en-US"/>
                  </w:rPr>
                </w:rPrChange>
              </w:rPr>
              <w:t xml:space="preserve">  In case the grain, arriving by railway or by trucks, has visual signs of shortage or unauthorized access to the grain, and/or  technical damage to the vehicle, the Contractor informs the Customer </w:t>
            </w:r>
            <w:r w:rsidRPr="00DD122E">
              <w:rPr>
                <w:rFonts w:ascii="Times New Roman" w:eastAsia="Calibri" w:hAnsi="Times New Roman" w:cs="Times New Roman"/>
                <w:b/>
                <w:bCs/>
                <w:lang w:val="en-US"/>
                <w:rPrChange w:id="3250" w:author="OLENA PASHKOVA (NEPTUNE.UA)" w:date="2022-11-21T15:27:00Z">
                  <w:rPr>
                    <w:rFonts w:ascii="Times New Roman" w:eastAsia="Calibri" w:hAnsi="Times New Roman" w:cs="Times New Roman"/>
                    <w:b/>
                    <w:bCs/>
                    <w:lang w:val="en-US"/>
                  </w:rPr>
                </w:rPrChange>
              </w:rPr>
              <w:t>within 4 (four) hours</w:t>
            </w:r>
            <w:r w:rsidRPr="00DD122E">
              <w:rPr>
                <w:rFonts w:ascii="Times New Roman" w:eastAsia="Calibri" w:hAnsi="Times New Roman" w:cs="Times New Roman"/>
                <w:lang w:val="en-US"/>
                <w:rPrChange w:id="3251" w:author="OLENA PASHKOVA (NEPTUNE.UA)" w:date="2022-11-21T15:27:00Z">
                  <w:rPr>
                    <w:rFonts w:ascii="Times New Roman" w:eastAsia="Calibri" w:hAnsi="Times New Roman" w:cs="Times New Roman"/>
                    <w:lang w:val="en-US"/>
                  </w:rPr>
                </w:rPrChange>
              </w:rPr>
              <w:t xml:space="preserve"> by phone and in writing at the address </w:t>
            </w:r>
            <w:ins w:id="3252" w:author="SERHII SULIMA (NEPTUNE.UA)" w:date="2022-08-30T16:44:00Z">
              <w:r w:rsidRPr="00DD122E">
                <w:rPr>
                  <w:rFonts w:ascii="Times New Roman" w:eastAsia="Calibri" w:hAnsi="Times New Roman" w:cs="Times New Roman"/>
                  <w:lang w:val="en-US"/>
                </w:rPr>
                <w:fldChar w:fldCharType="begin"/>
              </w:r>
              <w:r w:rsidRPr="00DD122E">
                <w:rPr>
                  <w:rFonts w:ascii="Times New Roman" w:eastAsia="Calibri" w:hAnsi="Times New Roman" w:cs="Times New Roman"/>
                  <w:lang w:val="en-US"/>
                  <w:rPrChange w:id="3253" w:author="OLENA PASHKOVA (NEPTUNE.UA)" w:date="2022-11-21T15:27:00Z">
                    <w:rPr>
                      <w:rFonts w:ascii="Times New Roman" w:eastAsia="Calibri" w:hAnsi="Times New Roman" w:cs="Times New Roman"/>
                      <w:lang w:val="en-US"/>
                    </w:rPr>
                  </w:rPrChange>
                </w:rPr>
                <w:instrText xml:space="preserve"> HYPERLINK "mailto:</w:instrText>
              </w:r>
            </w:ins>
            <w:r w:rsidRPr="00DD122E">
              <w:rPr>
                <w:rFonts w:ascii="Times New Roman" w:eastAsia="Calibri" w:hAnsi="Times New Roman" w:cs="Times New Roman"/>
                <w:lang w:val="en-US"/>
                <w:rPrChange w:id="3254" w:author="OLENA PASHKOVA (NEPTUNE.UA)" w:date="2022-11-21T15:27:00Z">
                  <w:rPr>
                    <w:rFonts w:ascii="Times New Roman" w:eastAsia="Calibri" w:hAnsi="Times New Roman" w:cs="Times New Roman"/>
                    <w:lang w:val="en-US"/>
                  </w:rPr>
                </w:rPrChange>
              </w:rPr>
              <w:instrText>kiev_grain_oilseeds@cargill.com</w:instrText>
            </w:r>
            <w:ins w:id="3255" w:author="SERHII SULIMA (NEPTUNE.UA)" w:date="2022-08-30T16:44:00Z">
              <w:r w:rsidRPr="00DD122E">
                <w:rPr>
                  <w:rFonts w:ascii="Times New Roman" w:eastAsia="Calibri" w:hAnsi="Times New Roman" w:cs="Times New Roman"/>
                  <w:lang w:val="en-US"/>
                  <w:rPrChange w:id="3256" w:author="OLENA PASHKOVA (NEPTUNE.UA)" w:date="2022-11-21T15:27:00Z">
                    <w:rPr>
                      <w:rFonts w:ascii="Times New Roman" w:eastAsia="Calibri" w:hAnsi="Times New Roman" w:cs="Times New Roman"/>
                      <w:lang w:val="en-US"/>
                    </w:rPr>
                  </w:rPrChange>
                </w:rPr>
                <w:instrText xml:space="preserve">" </w:instrText>
              </w:r>
              <w:r w:rsidRPr="00DD122E">
                <w:rPr>
                  <w:rFonts w:ascii="Times New Roman" w:eastAsia="Calibri" w:hAnsi="Times New Roman" w:cs="Times New Roman"/>
                  <w:lang w:val="en-US"/>
                  <w:rPrChange w:id="3257" w:author="OLENA PASHKOVA (NEPTUNE.UA)" w:date="2022-11-21T15:27:00Z">
                    <w:rPr>
                      <w:rFonts w:ascii="Times New Roman" w:eastAsia="Calibri" w:hAnsi="Times New Roman" w:cs="Times New Roman"/>
                      <w:lang w:val="en-US"/>
                    </w:rPr>
                  </w:rPrChange>
                </w:rPr>
                <w:fldChar w:fldCharType="separate"/>
              </w:r>
            </w:ins>
            <w:r w:rsidRPr="00DD122E">
              <w:rPr>
                <w:rFonts w:ascii="Times New Roman" w:eastAsia="Calibri" w:hAnsi="Times New Roman" w:cs="Times New Roman"/>
                <w:color w:val="0563C1"/>
                <w:u w:val="single"/>
                <w:lang w:val="en-US"/>
              </w:rPr>
              <w:t>kiev_grain_oilseeds@cargill.com</w:t>
            </w:r>
            <w:ins w:id="3258" w:author="SERHII SULIMA (NEPTUNE.UA)" w:date="2022-08-30T16:44:00Z">
              <w:r w:rsidRPr="00DD122E">
                <w:rPr>
                  <w:rFonts w:ascii="Times New Roman" w:eastAsia="Calibri" w:hAnsi="Times New Roman" w:cs="Times New Roman"/>
                  <w:lang w:val="en-US"/>
                </w:rPr>
                <w:fldChar w:fldCharType="end"/>
              </w:r>
              <w:r w:rsidRPr="00DD122E">
                <w:rPr>
                  <w:rFonts w:ascii="Times New Roman" w:eastAsia="Calibri" w:hAnsi="Times New Roman" w:cs="Times New Roman"/>
                  <w:lang w:val="en-US"/>
                </w:rPr>
                <w:t xml:space="preserve"> </w:t>
              </w:r>
            </w:ins>
            <w:r w:rsidRPr="00DD122E">
              <w:rPr>
                <w:rFonts w:ascii="Times New Roman" w:eastAsia="Calibri" w:hAnsi="Times New Roman" w:cs="Times New Roman"/>
                <w:lang w:val="en-US"/>
              </w:rPr>
              <w:t>,  and also sends documents to the station for registration of commercial statements or statements of the general form, for further transfer to the Customer.</w:t>
            </w:r>
          </w:p>
          <w:p w14:paraId="624B3F5D" w14:textId="5D25BD20" w:rsidR="00400CA9" w:rsidRPr="00DD122E" w:rsidRDefault="00400CA9" w:rsidP="00400CA9">
            <w:pPr>
              <w:contextualSpacing/>
              <w:jc w:val="both"/>
              <w:rPr>
                <w:rFonts w:ascii="Times New Roman" w:eastAsia="Calibri" w:hAnsi="Times New Roman" w:cs="Times New Roman"/>
                <w:lang w:val="en-US"/>
                <w:rPrChange w:id="325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260" w:author="OLENA PASHKOVA (NEPTUNE.UA)" w:date="2022-11-21T15:27:00Z">
                  <w:rPr>
                    <w:rFonts w:ascii="Times New Roman" w:eastAsia="Calibri" w:hAnsi="Times New Roman" w:cs="Times New Roman"/>
                    <w:lang w:val="en-US"/>
                  </w:rPr>
                </w:rPrChange>
              </w:rPr>
              <w:t xml:space="preserve">In the case the grain arriving to the Contractor by railway or by trucks is deteriorated (caked/lumpy, grain with foreign objects/excess impurities, wet damaged grain, etc.), the Contractor shall ensure the issuance of relevant protocols based on which the Customer reimburses the additional costs associated with the discharging, storage and return of such cargo, including demurrage of r/w </w:t>
            </w:r>
            <w:commentRangeStart w:id="3261"/>
            <w:r w:rsidRPr="00DD122E">
              <w:rPr>
                <w:rFonts w:ascii="Times New Roman" w:eastAsia="Calibri" w:hAnsi="Times New Roman" w:cs="Times New Roman"/>
                <w:lang w:val="en-US"/>
                <w:rPrChange w:id="3262" w:author="OLENA PASHKOVA (NEPTUNE.UA)" w:date="2022-11-21T15:27:00Z">
                  <w:rPr>
                    <w:rFonts w:ascii="Times New Roman" w:eastAsia="Calibri" w:hAnsi="Times New Roman" w:cs="Times New Roman"/>
                    <w:lang w:val="en-US"/>
                  </w:rPr>
                </w:rPrChange>
              </w:rPr>
              <w:t>cars</w:t>
            </w:r>
            <w:commentRangeEnd w:id="3261"/>
            <w:r w:rsidRPr="00DD122E">
              <w:rPr>
                <w:rFonts w:ascii="Times New Roman" w:eastAsia="Calibri" w:hAnsi="Times New Roman" w:cs="Times New Roman"/>
                <w:rPrChange w:id="3263" w:author="OLENA PASHKOVA (NEPTUNE.UA)" w:date="2022-11-21T15:27:00Z">
                  <w:rPr>
                    <w:rFonts w:ascii="Calibri" w:eastAsia="Calibri" w:hAnsi="Calibri" w:cs="Times New Roman"/>
                    <w:sz w:val="16"/>
                    <w:szCs w:val="16"/>
                  </w:rPr>
                </w:rPrChange>
              </w:rPr>
              <w:commentReference w:id="3261"/>
            </w:r>
            <w:r w:rsidRPr="00DD122E">
              <w:rPr>
                <w:rFonts w:ascii="Times New Roman" w:eastAsia="Calibri" w:hAnsi="Times New Roman" w:cs="Times New Roman"/>
                <w:lang w:val="en-US"/>
              </w:rPr>
              <w:t xml:space="preserve">. </w:t>
            </w:r>
            <w:ins w:id="3264" w:author="OLENA PASHKOVA (NEPTUNE.UA)" w:date="2022-10-26T09:10:00Z">
              <w:r w:rsidR="00640B54" w:rsidRPr="00DD122E">
                <w:rPr>
                  <w:rFonts w:ascii="Times New Roman" w:eastAsia="Calibri" w:hAnsi="Times New Roman" w:cs="Times New Roman"/>
                  <w:lang w:val="en-US"/>
                </w:rPr>
                <w:t>Rail cars</w:t>
              </w:r>
              <w:r w:rsidR="00640B54" w:rsidRPr="006F5E0C">
                <w:rPr>
                  <w:rFonts w:ascii="Times New Roman" w:eastAsia="Calibri" w:hAnsi="Times New Roman" w:cs="Times New Roman"/>
                  <w:lang w:val="en-US"/>
                </w:rPr>
                <w:t xml:space="preserve"> with residual amounts of fumigants will not be accepted and must be redirected by the </w:t>
              </w:r>
            </w:ins>
            <w:ins w:id="3265" w:author="OLENA PASHKOVA (NEPTUNE.UA)" w:date="2022-10-26T09:11:00Z">
              <w:r w:rsidR="00C1630F" w:rsidRPr="00DD122E">
                <w:rPr>
                  <w:rFonts w:ascii="Times New Roman" w:eastAsia="Calibri" w:hAnsi="Times New Roman" w:cs="Times New Roman"/>
                  <w:lang w:val="en-US"/>
                  <w:rPrChange w:id="3266" w:author="OLENA PASHKOVA (NEPTUNE.UA)" w:date="2022-11-21T15:27:00Z">
                    <w:rPr>
                      <w:rFonts w:ascii="Times New Roman" w:eastAsia="Calibri" w:hAnsi="Times New Roman" w:cs="Times New Roman"/>
                      <w:lang w:val="en-US"/>
                    </w:rPr>
                  </w:rPrChange>
                </w:rPr>
                <w:t>Customer</w:t>
              </w:r>
            </w:ins>
            <w:ins w:id="3267" w:author="OLENA PASHKOVA (NEPTUNE.UA)" w:date="2022-10-26T09:12:00Z">
              <w:r w:rsidR="00B65EE2" w:rsidRPr="00DD122E">
                <w:rPr>
                  <w:rFonts w:ascii="Times New Roman" w:eastAsia="Calibri" w:hAnsi="Times New Roman" w:cs="Times New Roman"/>
                  <w:lang w:val="en-US"/>
                  <w:rPrChange w:id="3268" w:author="OLENA PASHKOVA (NEPTUNE.UA)" w:date="2022-11-21T15:27:00Z">
                    <w:rPr>
                      <w:rFonts w:ascii="Times New Roman" w:eastAsia="Calibri" w:hAnsi="Times New Roman" w:cs="Times New Roman"/>
                      <w:lang w:val="en-US"/>
                    </w:rPr>
                  </w:rPrChange>
                </w:rPr>
                <w:t xml:space="preserve"> wi</w:t>
              </w:r>
            </w:ins>
            <w:ins w:id="3269" w:author="OLENA PASHKOVA (NEPTUNE.UA)" w:date="2022-10-26T09:10:00Z">
              <w:r w:rsidR="00640B54" w:rsidRPr="00DD122E">
                <w:rPr>
                  <w:rFonts w:ascii="Times New Roman" w:eastAsia="Calibri" w:hAnsi="Times New Roman" w:cs="Times New Roman"/>
                  <w:lang w:val="en-US"/>
                  <w:rPrChange w:id="3270" w:author="OLENA PASHKOVA (NEPTUNE.UA)" w:date="2022-11-21T15:27:00Z">
                    <w:rPr>
                      <w:rFonts w:ascii="Times New Roman" w:eastAsia="Calibri" w:hAnsi="Times New Roman" w:cs="Times New Roman"/>
                      <w:lang w:val="en-US"/>
                    </w:rPr>
                  </w:rPrChange>
                </w:rPr>
                <w:t>thin 3 (three) days from the moment of notification by the Contractor</w:t>
              </w:r>
            </w:ins>
            <w:ins w:id="3271" w:author="OLENA PASHKOVA (NEPTUNE.UA)" w:date="2022-10-26T09:12:00Z">
              <w:r w:rsidR="00B65EE2" w:rsidRPr="00DD122E">
                <w:rPr>
                  <w:rFonts w:ascii="Times New Roman" w:eastAsia="Calibri" w:hAnsi="Times New Roman" w:cs="Times New Roman"/>
                  <w:lang w:val="en-US"/>
                  <w:rPrChange w:id="3272" w:author="OLENA PASHKOVA (NEPTUNE.UA)" w:date="2022-11-21T15:27:00Z">
                    <w:rPr>
                      <w:rFonts w:ascii="Times New Roman" w:eastAsia="Calibri" w:hAnsi="Times New Roman" w:cs="Times New Roman"/>
                      <w:lang w:val="en-US"/>
                    </w:rPr>
                  </w:rPrChange>
                </w:rPr>
                <w:t>.</w:t>
              </w:r>
            </w:ins>
          </w:p>
          <w:p w14:paraId="7BCAB191" w14:textId="77777777" w:rsidR="00400CA9" w:rsidRPr="00DD122E" w:rsidRDefault="00400CA9" w:rsidP="00400CA9">
            <w:pPr>
              <w:contextualSpacing/>
              <w:jc w:val="both"/>
              <w:rPr>
                <w:rFonts w:ascii="Times New Roman" w:eastAsia="Calibri" w:hAnsi="Times New Roman" w:cs="Times New Roman"/>
                <w:lang w:val="en-US"/>
                <w:rPrChange w:id="3273" w:author="OLENA PASHKOVA (NEPTUNE.UA)" w:date="2022-11-21T15:27:00Z">
                  <w:rPr>
                    <w:rFonts w:ascii="Times New Roman" w:eastAsia="Calibri" w:hAnsi="Times New Roman" w:cs="Times New Roman"/>
                    <w:lang w:val="en-US"/>
                  </w:rPr>
                </w:rPrChange>
              </w:rPr>
            </w:pPr>
          </w:p>
          <w:p w14:paraId="2A0AFF43" w14:textId="77777777" w:rsidR="00400CA9" w:rsidRPr="00DD122E" w:rsidRDefault="00400CA9" w:rsidP="00400CA9">
            <w:pPr>
              <w:contextualSpacing/>
              <w:jc w:val="both"/>
              <w:rPr>
                <w:rFonts w:ascii="Times New Roman" w:eastAsia="Calibri" w:hAnsi="Times New Roman" w:cs="Times New Roman"/>
                <w:lang w:val="en-US"/>
                <w:rPrChange w:id="3274" w:author="OLENA PASHKOVA (NEPTUNE.UA)" w:date="2022-11-21T15:27:00Z">
                  <w:rPr>
                    <w:rFonts w:ascii="Times New Roman" w:eastAsia="Calibri" w:hAnsi="Times New Roman" w:cs="Times New Roman"/>
                    <w:lang w:val="en-US"/>
                  </w:rPr>
                </w:rPrChange>
              </w:rPr>
            </w:pPr>
          </w:p>
          <w:p w14:paraId="02EF8349" w14:textId="77777777" w:rsidR="00400CA9" w:rsidRPr="00DD122E" w:rsidRDefault="00400CA9" w:rsidP="00400CA9">
            <w:pPr>
              <w:contextualSpacing/>
              <w:jc w:val="both"/>
              <w:rPr>
                <w:rFonts w:ascii="Times New Roman" w:eastAsia="Calibri" w:hAnsi="Times New Roman" w:cs="Times New Roman"/>
                <w:lang w:val="en-US"/>
                <w:rPrChange w:id="3275" w:author="OLENA PASHKOVA (NEPTUNE.UA)" w:date="2022-11-21T15:27:00Z">
                  <w:rPr>
                    <w:rFonts w:ascii="Times New Roman" w:eastAsia="Calibri" w:hAnsi="Times New Roman" w:cs="Times New Roman"/>
                    <w:lang w:val="en-US"/>
                  </w:rPr>
                </w:rPrChange>
              </w:rPr>
            </w:pPr>
          </w:p>
          <w:p w14:paraId="398C481C" w14:textId="77777777" w:rsidR="00400CA9" w:rsidRPr="00DD122E" w:rsidRDefault="00400CA9" w:rsidP="00400CA9">
            <w:pPr>
              <w:contextualSpacing/>
              <w:jc w:val="both"/>
              <w:rPr>
                <w:rFonts w:ascii="Times New Roman" w:eastAsia="Calibri" w:hAnsi="Times New Roman" w:cs="Times New Roman"/>
                <w:lang w:val="en-US"/>
                <w:rPrChange w:id="3276" w:author="OLENA PASHKOVA (NEPTUNE.UA)" w:date="2022-11-21T15:27:00Z">
                  <w:rPr>
                    <w:rFonts w:ascii="Times New Roman" w:eastAsia="Calibri" w:hAnsi="Times New Roman" w:cs="Times New Roman"/>
                    <w:lang w:val="en-US"/>
                  </w:rPr>
                </w:rPrChange>
              </w:rPr>
            </w:pPr>
          </w:p>
          <w:p w14:paraId="55B723AE" w14:textId="6642D28F" w:rsidR="00400CA9" w:rsidRPr="00DD122E" w:rsidDel="008E15A5" w:rsidRDefault="00400CA9" w:rsidP="008E15A5">
            <w:pPr>
              <w:contextualSpacing/>
              <w:jc w:val="both"/>
              <w:rPr>
                <w:del w:id="3277" w:author="OLENA PASHKOVA (NEPTUNE.UA)" w:date="2022-11-21T02:57:00Z"/>
                <w:rFonts w:ascii="Times New Roman" w:eastAsia="Calibri" w:hAnsi="Times New Roman" w:cs="Times New Roman"/>
                <w:lang w:val="en-US"/>
                <w:rPrChange w:id="3278" w:author="OLENA PASHKOVA (NEPTUNE.UA)" w:date="2022-11-21T15:27:00Z">
                  <w:rPr>
                    <w:del w:id="3279" w:author="OLENA PASHKOVA (NEPTUNE.UA)" w:date="2022-11-21T02:57:00Z"/>
                    <w:rFonts w:ascii="Times New Roman" w:eastAsia="Calibri" w:hAnsi="Times New Roman" w:cs="Times New Roman"/>
                    <w:lang w:val="en-US"/>
                  </w:rPr>
                </w:rPrChange>
              </w:rPr>
            </w:pPr>
            <w:commentRangeStart w:id="3280"/>
            <w:commentRangeEnd w:id="3280"/>
            <w:r w:rsidRPr="00DD122E">
              <w:rPr>
                <w:rFonts w:ascii="Times New Roman" w:eastAsia="Calibri" w:hAnsi="Times New Roman" w:cs="Times New Roman"/>
                <w:rPrChange w:id="3281" w:author="OLENA PASHKOVA (NEPTUNE.UA)" w:date="2022-11-21T15:27:00Z">
                  <w:rPr>
                    <w:rFonts w:ascii="Calibri" w:eastAsia="Calibri" w:hAnsi="Calibri" w:cs="Times New Roman"/>
                    <w:sz w:val="16"/>
                    <w:szCs w:val="16"/>
                  </w:rPr>
                </w:rPrChange>
              </w:rPr>
              <w:lastRenderedPageBreak/>
              <w:commentReference w:id="3280"/>
            </w:r>
            <w:commentRangeStart w:id="3282"/>
            <w:del w:id="3283" w:author="OLENA PASHKOVA (NEPTUNE.UA)" w:date="2022-11-21T02:57:00Z">
              <w:r w:rsidRPr="00DD122E" w:rsidDel="008E15A5">
                <w:rPr>
                  <w:rFonts w:ascii="Times New Roman" w:eastAsia="Calibri" w:hAnsi="Times New Roman" w:cs="Times New Roman"/>
                  <w:lang w:val="en-US"/>
                  <w:rPrChange w:id="3284" w:author="OLENA PASHKOVA (NEPTUNE.UA)" w:date="2022-11-21T15:27:00Z">
                    <w:rPr>
                      <w:rFonts w:ascii="Times New Roman" w:eastAsia="Calibri" w:hAnsi="Times New Roman" w:cs="Times New Roman"/>
                      <w:lang w:val="en-US"/>
                    </w:rPr>
                  </w:rPrChange>
                </w:rPr>
                <w:delText xml:space="preserve">In case </w:delText>
              </w:r>
              <w:r w:rsidRPr="00DD122E" w:rsidDel="008E15A5">
                <w:rPr>
                  <w:rFonts w:ascii="Times New Roman" w:eastAsia="Calibri" w:hAnsi="Times New Roman" w:cs="Times New Roman"/>
                  <w:b/>
                  <w:bCs/>
                  <w:lang w:val="en-US"/>
                  <w:rPrChange w:id="3285" w:author="OLENA PASHKOVA (NEPTUNE.UA)" w:date="2022-11-21T15:27:00Z">
                    <w:rPr>
                      <w:rFonts w:ascii="Times New Roman" w:eastAsia="Calibri" w:hAnsi="Times New Roman" w:cs="Times New Roman"/>
                      <w:b/>
                      <w:bCs/>
                      <w:lang w:val="en-US"/>
                    </w:rPr>
                  </w:rPrChange>
                </w:rPr>
                <w:delText>fumigants</w:delText>
              </w:r>
              <w:r w:rsidRPr="00DD122E" w:rsidDel="008E15A5">
                <w:rPr>
                  <w:rFonts w:ascii="Times New Roman" w:eastAsia="Calibri" w:hAnsi="Times New Roman" w:cs="Times New Roman"/>
                  <w:lang w:val="en-US"/>
                  <w:rPrChange w:id="3286" w:author="OLENA PASHKOVA (NEPTUNE.UA)" w:date="2022-11-21T15:27:00Z">
                    <w:rPr>
                      <w:rFonts w:ascii="Times New Roman" w:eastAsia="Calibri" w:hAnsi="Times New Roman" w:cs="Times New Roman"/>
                      <w:lang w:val="en-US"/>
                    </w:rPr>
                  </w:rPrChange>
                </w:rPr>
                <w:delText xml:space="preserve"> are detected in railway cars, the Contractor has the right to charge the Customer in the amount of </w:delText>
              </w:r>
              <w:r w:rsidRPr="00DD122E" w:rsidDel="008E15A5">
                <w:rPr>
                  <w:rFonts w:ascii="Times New Roman" w:eastAsia="Calibri" w:hAnsi="Times New Roman" w:cs="Times New Roman"/>
                  <w:b/>
                  <w:bCs/>
                  <w:lang w:val="en-US"/>
                  <w:rPrChange w:id="3287" w:author="OLENA PASHKOVA (NEPTUNE.UA)" w:date="2022-11-21T15:27:00Z">
                    <w:rPr>
                      <w:rFonts w:ascii="Times New Roman" w:eastAsia="Calibri" w:hAnsi="Times New Roman" w:cs="Times New Roman"/>
                      <w:b/>
                      <w:bCs/>
                      <w:lang w:val="en-US"/>
                    </w:rPr>
                  </w:rPrChange>
                </w:rPr>
                <w:delText>USD</w:delText>
              </w:r>
              <w:r w:rsidRPr="00DD122E" w:rsidDel="008E15A5">
                <w:rPr>
                  <w:rFonts w:ascii="Times New Roman" w:eastAsia="Calibri" w:hAnsi="Times New Roman" w:cs="Times New Roman"/>
                  <w:lang w:val="en-US"/>
                  <w:rPrChange w:id="3288" w:author="OLENA PASHKOVA (NEPTUNE.UA)" w:date="2022-11-21T15:27:00Z">
                    <w:rPr>
                      <w:rFonts w:ascii="Times New Roman" w:eastAsia="Calibri" w:hAnsi="Times New Roman" w:cs="Times New Roman"/>
                      <w:lang w:val="en-US"/>
                    </w:rPr>
                  </w:rPrChange>
                </w:rPr>
                <w:delText xml:space="preserve"> </w:delText>
              </w:r>
              <w:commentRangeStart w:id="3289"/>
              <w:r w:rsidRPr="00DD122E" w:rsidDel="008E15A5">
                <w:rPr>
                  <w:rFonts w:ascii="Times New Roman" w:eastAsia="Calibri" w:hAnsi="Times New Roman" w:cs="Times New Roman"/>
                  <w:b/>
                  <w:bCs/>
                  <w:lang w:val="en-US"/>
                  <w:rPrChange w:id="3290" w:author="OLENA PASHKOVA (NEPTUNE.UA)" w:date="2022-11-21T15:27:00Z">
                    <w:rPr>
                      <w:rFonts w:ascii="Times New Roman" w:eastAsia="Calibri" w:hAnsi="Times New Roman" w:cs="Times New Roman"/>
                      <w:b/>
                      <w:bCs/>
                      <w:lang w:val="en-US"/>
                    </w:rPr>
                  </w:rPrChange>
                </w:rPr>
                <w:delText>50.00 per railway car per day</w:delText>
              </w:r>
              <w:commentRangeEnd w:id="3289"/>
              <w:r w:rsidRPr="00DD122E" w:rsidDel="008E15A5">
                <w:rPr>
                  <w:rFonts w:ascii="Times New Roman" w:eastAsia="Calibri" w:hAnsi="Times New Roman" w:cs="Times New Roman"/>
                  <w:rPrChange w:id="3291" w:author="OLENA PASHKOVA (NEPTUNE.UA)" w:date="2022-11-21T15:27:00Z">
                    <w:rPr>
                      <w:rFonts w:ascii="Calibri" w:eastAsia="Calibri" w:hAnsi="Calibri" w:cs="Times New Roman"/>
                      <w:sz w:val="16"/>
                      <w:szCs w:val="16"/>
                    </w:rPr>
                  </w:rPrChange>
                </w:rPr>
                <w:commentReference w:id="3289"/>
              </w:r>
              <w:r w:rsidRPr="00DD122E" w:rsidDel="008E15A5">
                <w:rPr>
                  <w:rFonts w:ascii="Times New Roman" w:eastAsia="Calibri" w:hAnsi="Times New Roman" w:cs="Times New Roman"/>
                  <w:lang w:val="en-US"/>
                  <w:rPrChange w:id="3293" w:author="OLENA PASHKOVA (NEPTUNE.UA)" w:date="2022-11-21T15:27:00Z">
                    <w:rPr>
                      <w:rFonts w:ascii="Times New Roman" w:eastAsia="Calibri" w:hAnsi="Times New Roman" w:cs="Times New Roman"/>
                      <w:lang w:val="en-US"/>
                    </w:rPr>
                  </w:rPrChange>
                </w:rPr>
                <w:delText>, and the Customer is obliged to pay such a penalty within 10 (five) banking days from the date of relevant invoice.</w:delText>
              </w:r>
              <w:commentRangeEnd w:id="3282"/>
              <w:r w:rsidRPr="00DD122E" w:rsidDel="008E15A5">
                <w:rPr>
                  <w:rFonts w:ascii="Times New Roman" w:eastAsia="Calibri" w:hAnsi="Times New Roman" w:cs="Times New Roman"/>
                  <w:rPrChange w:id="3294" w:author="OLENA PASHKOVA (NEPTUNE.UA)" w:date="2022-11-21T15:27:00Z">
                    <w:rPr>
                      <w:rFonts w:ascii="Calibri" w:eastAsia="Calibri" w:hAnsi="Calibri" w:cs="Times New Roman"/>
                      <w:sz w:val="16"/>
                      <w:szCs w:val="16"/>
                    </w:rPr>
                  </w:rPrChange>
                </w:rPr>
                <w:commentReference w:id="3282"/>
              </w:r>
            </w:del>
          </w:p>
          <w:p w14:paraId="6DE09BF5" w14:textId="47407F24" w:rsidR="00400CA9" w:rsidRPr="00DD122E" w:rsidRDefault="00400CA9" w:rsidP="00DA60BA">
            <w:pPr>
              <w:contextualSpacing/>
              <w:jc w:val="both"/>
              <w:rPr>
                <w:rFonts w:ascii="Times New Roman" w:eastAsia="Calibri" w:hAnsi="Times New Roman" w:cs="Times New Roman"/>
                <w:lang w:val="en-US"/>
                <w:rPrChange w:id="3295" w:author="OLENA PASHKOVA (NEPTUNE.UA)" w:date="2022-11-21T15:27:00Z">
                  <w:rPr>
                    <w:rFonts w:ascii="Times New Roman" w:eastAsia="Calibri" w:hAnsi="Times New Roman" w:cs="Times New Roman"/>
                    <w:lang w:val="en-US"/>
                  </w:rPr>
                </w:rPrChange>
              </w:rPr>
            </w:pPr>
            <w:del w:id="3296" w:author="OLENA PASHKOVA (NEPTUNE.UA)" w:date="2022-11-21T02:57:00Z">
              <w:r w:rsidRPr="00DD122E" w:rsidDel="008E15A5">
                <w:rPr>
                  <w:rFonts w:ascii="Times New Roman" w:eastAsia="Calibri" w:hAnsi="Times New Roman" w:cs="Times New Roman"/>
                  <w:lang w:val="en-US"/>
                  <w:rPrChange w:id="3297" w:author="OLENA PASHKOVA (NEPTUNE.UA)" w:date="2022-11-21T15:27:00Z">
                    <w:rPr>
                      <w:rFonts w:ascii="Times New Roman" w:eastAsia="Calibri" w:hAnsi="Times New Roman" w:cs="Times New Roman"/>
                      <w:lang w:val="en-US"/>
                    </w:rPr>
                  </w:rPrChange>
                </w:rPr>
                <w:delText xml:space="preserve">The Customer is obliged to dispose of the damaged Cargo within 3 (three) days from the moment of Contractor’s notification. In case the Customer fails to dispose of the damaged cargo, the Customer will pay  a penalty in amount of </w:delText>
              </w:r>
              <w:commentRangeStart w:id="3298"/>
              <w:r w:rsidRPr="00DD122E" w:rsidDel="008E15A5">
                <w:rPr>
                  <w:rFonts w:ascii="Times New Roman" w:eastAsia="Calibri" w:hAnsi="Times New Roman" w:cs="Times New Roman"/>
                  <w:b/>
                  <w:bCs/>
                  <w:lang w:val="en-US"/>
                  <w:rPrChange w:id="3299" w:author="OLENA PASHKOVA (NEPTUNE.UA)" w:date="2022-11-21T15:27:00Z">
                    <w:rPr>
                      <w:rFonts w:ascii="Times New Roman" w:eastAsia="Calibri" w:hAnsi="Times New Roman" w:cs="Times New Roman"/>
                      <w:b/>
                      <w:bCs/>
                      <w:lang w:val="en-US"/>
                    </w:rPr>
                  </w:rPrChange>
                </w:rPr>
                <w:delText>USD 50.00 per day per railway car</w:delText>
              </w:r>
              <w:commentRangeEnd w:id="3298"/>
              <w:r w:rsidRPr="00DD122E" w:rsidDel="008E15A5">
                <w:rPr>
                  <w:rFonts w:ascii="Times New Roman" w:eastAsia="Calibri" w:hAnsi="Times New Roman" w:cs="Times New Roman"/>
                  <w:rPrChange w:id="3300" w:author="OLENA PASHKOVA (NEPTUNE.UA)" w:date="2022-11-21T15:27:00Z">
                    <w:rPr>
                      <w:rFonts w:ascii="Calibri" w:eastAsia="Calibri" w:hAnsi="Calibri" w:cs="Times New Roman"/>
                      <w:sz w:val="16"/>
                      <w:szCs w:val="16"/>
                    </w:rPr>
                  </w:rPrChange>
                </w:rPr>
                <w:commentReference w:id="3298"/>
              </w:r>
              <w:r w:rsidRPr="00DD122E" w:rsidDel="008E15A5">
                <w:rPr>
                  <w:rFonts w:ascii="Times New Roman" w:eastAsia="Calibri" w:hAnsi="Times New Roman" w:cs="Times New Roman"/>
                  <w:lang w:val="en-US"/>
                  <w:rPrChange w:id="3301" w:author="OLENA PASHKOVA (NEPTUNE.UA)" w:date="2022-11-21T15:27:00Z">
                    <w:rPr>
                      <w:rFonts w:ascii="Times New Roman" w:eastAsia="Calibri" w:hAnsi="Times New Roman" w:cs="Times New Roman"/>
                      <w:lang w:val="en-US"/>
                    </w:rPr>
                  </w:rPrChange>
                </w:rPr>
                <w:delText xml:space="preserve"> from the moment of notification and until removal of the cargo, and to reimburse the Contractor for all documented costs and losses incurred in connection with damaged cargo arrival, excluding profit loss.</w:delText>
              </w:r>
            </w:del>
          </w:p>
          <w:p w14:paraId="5CCBE65C" w14:textId="77777777" w:rsidR="00400CA9" w:rsidRPr="00DD122E" w:rsidRDefault="00400CA9" w:rsidP="00400CA9">
            <w:pPr>
              <w:contextualSpacing/>
              <w:jc w:val="both"/>
              <w:rPr>
                <w:rFonts w:ascii="Times New Roman" w:eastAsia="Calibri" w:hAnsi="Times New Roman" w:cs="Times New Roman"/>
                <w:lang w:val="en-US"/>
                <w:rPrChange w:id="3302" w:author="OLENA PASHKOVA (NEPTUNE.UA)" w:date="2022-11-21T15:27:00Z">
                  <w:rPr>
                    <w:rFonts w:ascii="Times New Roman" w:eastAsia="Calibri" w:hAnsi="Times New Roman" w:cs="Times New Roman"/>
                    <w:lang w:val="en-US"/>
                  </w:rPr>
                </w:rPrChange>
              </w:rPr>
            </w:pPr>
          </w:p>
          <w:p w14:paraId="1551480B" w14:textId="77777777" w:rsidR="00400CA9" w:rsidRPr="00DD122E" w:rsidRDefault="00400CA9" w:rsidP="00400CA9">
            <w:pPr>
              <w:contextualSpacing/>
              <w:jc w:val="both"/>
              <w:rPr>
                <w:rFonts w:ascii="Times New Roman" w:eastAsia="Calibri" w:hAnsi="Times New Roman" w:cs="Times New Roman"/>
                <w:lang w:val="en-US"/>
                <w:rPrChange w:id="3303" w:author="OLENA PASHKOVA (NEPTUNE.UA)" w:date="2022-11-21T15:27:00Z">
                  <w:rPr>
                    <w:rFonts w:ascii="Times New Roman" w:eastAsia="Calibri" w:hAnsi="Times New Roman" w:cs="Times New Roman"/>
                    <w:lang w:val="en-US"/>
                  </w:rPr>
                </w:rPrChange>
              </w:rPr>
            </w:pPr>
          </w:p>
          <w:p w14:paraId="6A4581B2" w14:textId="77777777" w:rsidR="00400CA9" w:rsidRPr="00DD122E" w:rsidRDefault="00400CA9" w:rsidP="00400CA9">
            <w:pPr>
              <w:contextualSpacing/>
              <w:jc w:val="both"/>
              <w:rPr>
                <w:rFonts w:ascii="Times New Roman" w:eastAsia="Calibri" w:hAnsi="Times New Roman" w:cs="Times New Roman"/>
                <w:lang w:val="en-US"/>
                <w:rPrChange w:id="3304" w:author="OLENA PASHKOVA (NEPTUNE.UA)" w:date="2022-11-21T15:27:00Z">
                  <w:rPr>
                    <w:rFonts w:ascii="Times New Roman" w:eastAsia="Calibri" w:hAnsi="Times New Roman" w:cs="Times New Roman"/>
                    <w:lang w:val="en-US"/>
                  </w:rPr>
                </w:rPrChange>
              </w:rPr>
            </w:pPr>
          </w:p>
          <w:p w14:paraId="078D703F" w14:textId="4F367993" w:rsidR="00400CA9" w:rsidRPr="00DD122E" w:rsidDel="00F35712" w:rsidRDefault="00400CA9" w:rsidP="00400CA9">
            <w:pPr>
              <w:contextualSpacing/>
              <w:jc w:val="both"/>
              <w:rPr>
                <w:del w:id="3305" w:author="OLENA PASHKOVA (NEPTUNE.UA)" w:date="2022-10-26T10:27:00Z"/>
                <w:rFonts w:ascii="Times New Roman" w:eastAsia="Calibri" w:hAnsi="Times New Roman" w:cs="Times New Roman"/>
                <w:lang w:val="en-US"/>
                <w:rPrChange w:id="3306" w:author="OLENA PASHKOVA (NEPTUNE.UA)" w:date="2022-11-21T15:27:00Z">
                  <w:rPr>
                    <w:del w:id="3307" w:author="OLENA PASHKOVA (NEPTUNE.UA)" w:date="2022-10-26T10:27:00Z"/>
                    <w:rFonts w:ascii="Times New Roman" w:eastAsia="Calibri" w:hAnsi="Times New Roman" w:cs="Times New Roman"/>
                    <w:lang w:val="en-US"/>
                  </w:rPr>
                </w:rPrChange>
              </w:rPr>
            </w:pPr>
            <w:del w:id="3308" w:author="OLENA PASHKOVA (NEPTUNE.UA)" w:date="2022-10-26T10:27:00Z">
              <w:r w:rsidRPr="00DD122E" w:rsidDel="00F35712">
                <w:rPr>
                  <w:rFonts w:ascii="Times New Roman" w:eastAsia="Calibri" w:hAnsi="Times New Roman" w:cs="Times New Roman"/>
                  <w:b/>
                  <w:lang w:val="en-US"/>
                  <w:rPrChange w:id="3309" w:author="OLENA PASHKOVA (NEPTUNE.UA)" w:date="2022-11-21T15:27:00Z">
                    <w:rPr>
                      <w:rFonts w:ascii="Times New Roman" w:eastAsia="Calibri" w:hAnsi="Times New Roman" w:cs="Times New Roman"/>
                      <w:b/>
                      <w:lang w:val="en-US"/>
                    </w:rPr>
                  </w:rPrChange>
                </w:rPr>
                <w:delText>6.7</w:delText>
              </w:r>
              <w:r w:rsidRPr="00DD122E" w:rsidDel="00F35712">
                <w:rPr>
                  <w:rFonts w:ascii="Times New Roman" w:eastAsia="Calibri" w:hAnsi="Times New Roman" w:cs="Times New Roman"/>
                  <w:lang w:val="en-US"/>
                  <w:rPrChange w:id="3310" w:author="OLENA PASHKOVA (NEPTUNE.UA)" w:date="2022-11-21T15:27:00Z">
                    <w:rPr>
                      <w:rFonts w:ascii="Times New Roman" w:eastAsia="Calibri" w:hAnsi="Times New Roman" w:cs="Times New Roman"/>
                      <w:lang w:val="en-US"/>
                    </w:rPr>
                  </w:rPrChange>
                </w:rPr>
                <w:delText>.</w:delText>
              </w:r>
              <w:r w:rsidRPr="00DD122E" w:rsidDel="00F35712">
                <w:rPr>
                  <w:rFonts w:ascii="Times New Roman" w:eastAsia="Calibri" w:hAnsi="Times New Roman" w:cs="Times New Roman"/>
                  <w:lang w:val="en-US"/>
                  <w:rPrChange w:id="3311" w:author="OLENA PASHKOVA (NEPTUNE.UA)" w:date="2022-11-21T15:27:00Z">
                    <w:rPr>
                      <w:rFonts w:ascii="Times New Roman" w:eastAsia="Calibri" w:hAnsi="Times New Roman" w:cs="Times New Roman"/>
                      <w:lang w:val="en-US"/>
                    </w:rPr>
                  </w:rPrChange>
                </w:rPr>
                <w:tab/>
                <w:delText>The quantity of grain loaded onto a vessel is determined according to the bill of lading.</w:delText>
              </w:r>
            </w:del>
          </w:p>
          <w:p w14:paraId="5817C78C" w14:textId="7533A3DB" w:rsidR="00400CA9" w:rsidRPr="00DD122E" w:rsidDel="00F35712" w:rsidRDefault="00400CA9" w:rsidP="00400CA9">
            <w:pPr>
              <w:contextualSpacing/>
              <w:jc w:val="both"/>
              <w:rPr>
                <w:del w:id="3312" w:author="OLENA PASHKOVA (NEPTUNE.UA)" w:date="2022-10-26T10:27:00Z"/>
                <w:rFonts w:ascii="Times New Roman" w:eastAsia="Calibri" w:hAnsi="Times New Roman" w:cs="Times New Roman"/>
                <w:lang w:val="en-US"/>
                <w:rPrChange w:id="3313" w:author="OLENA PASHKOVA (NEPTUNE.UA)" w:date="2022-11-21T15:27:00Z">
                  <w:rPr>
                    <w:del w:id="3314" w:author="OLENA PASHKOVA (NEPTUNE.UA)" w:date="2022-10-26T10:27:00Z"/>
                    <w:rFonts w:ascii="Times New Roman" w:eastAsia="Calibri" w:hAnsi="Times New Roman" w:cs="Times New Roman"/>
                    <w:lang w:val="en-US"/>
                  </w:rPr>
                </w:rPrChange>
              </w:rPr>
            </w:pPr>
            <w:del w:id="3315" w:author="OLENA PASHKOVA (NEPTUNE.UA)" w:date="2022-10-26T10:27:00Z">
              <w:r w:rsidRPr="00DD122E" w:rsidDel="00F35712">
                <w:rPr>
                  <w:rFonts w:ascii="Times New Roman" w:eastAsia="Calibri" w:hAnsi="Times New Roman" w:cs="Times New Roman"/>
                  <w:lang w:val="en-US"/>
                  <w:rPrChange w:id="3316" w:author="OLENA PASHKOVA (NEPTUNE.UA)" w:date="2022-11-21T15:27:00Z">
                    <w:rPr>
                      <w:rFonts w:ascii="Times New Roman" w:eastAsia="Calibri" w:hAnsi="Times New Roman" w:cs="Times New Roman"/>
                      <w:lang w:val="en-US"/>
                    </w:rPr>
                  </w:rPrChange>
                </w:rPr>
                <w:delText xml:space="preserve">In case of transshipment at the berth 25 the Parties have agreed the weight of the Grain loaded onto the vessel is determined as per calibrated bunker scales and relevant </w:delText>
              </w:r>
              <w:commentRangeStart w:id="3317"/>
              <w:r w:rsidRPr="00DD122E" w:rsidDel="00F35712">
                <w:rPr>
                  <w:rFonts w:ascii="Times New Roman" w:eastAsia="Calibri" w:hAnsi="Times New Roman" w:cs="Times New Roman"/>
                  <w:highlight w:val="yellow"/>
                  <w:lang w:val="en-US"/>
                  <w:rPrChange w:id="3318" w:author="OLENA PASHKOVA (NEPTUNE.UA)" w:date="2022-11-21T15:27:00Z">
                    <w:rPr>
                      <w:rFonts w:ascii="Times New Roman" w:eastAsia="Calibri" w:hAnsi="Times New Roman" w:cs="Times New Roman"/>
                      <w:highlight w:val="yellow"/>
                      <w:lang w:val="en-US"/>
                    </w:rPr>
                  </w:rPrChange>
                </w:rPr>
                <w:delText xml:space="preserve">Certificate of Quantity of the Grain loaded issued by the Contractor </w:delText>
              </w:r>
              <w:commentRangeEnd w:id="3317"/>
              <w:r w:rsidRPr="00DD122E" w:rsidDel="00F35712">
                <w:rPr>
                  <w:rFonts w:ascii="Times New Roman" w:eastAsia="Calibri" w:hAnsi="Times New Roman" w:cs="Times New Roman"/>
                  <w:rPrChange w:id="3319" w:author="OLENA PASHKOVA (NEPTUNE.UA)" w:date="2022-11-21T15:27:00Z">
                    <w:rPr>
                      <w:rFonts w:ascii="Calibri" w:eastAsia="Calibri" w:hAnsi="Calibri" w:cs="Times New Roman"/>
                      <w:sz w:val="16"/>
                      <w:szCs w:val="16"/>
                    </w:rPr>
                  </w:rPrChange>
                </w:rPr>
                <w:commentReference w:id="3317"/>
              </w:r>
              <w:r w:rsidRPr="00DD122E" w:rsidDel="00F35712">
                <w:rPr>
                  <w:rFonts w:ascii="Times New Roman" w:eastAsia="Calibri" w:hAnsi="Times New Roman" w:cs="Times New Roman"/>
                  <w:highlight w:val="yellow"/>
                  <w:lang w:val="en-US"/>
                  <w:rPrChange w:id="3320" w:author="OLENA PASHKOVA (NEPTUNE.UA)" w:date="2022-11-21T15:27:00Z">
                    <w:rPr>
                      <w:rFonts w:ascii="Times New Roman" w:eastAsia="Calibri" w:hAnsi="Times New Roman" w:cs="Times New Roman"/>
                      <w:highlight w:val="yellow"/>
                      <w:lang w:val="en-US"/>
                    </w:rPr>
                  </w:rPrChange>
                </w:rPr>
                <w:delText>and presented to the Customer within 2 (two hours) after completion of loading</w:delText>
              </w:r>
              <w:commentRangeStart w:id="3321"/>
              <w:commentRangeEnd w:id="3321"/>
              <w:r w:rsidRPr="00DD122E" w:rsidDel="00F35712">
                <w:rPr>
                  <w:rFonts w:ascii="Times New Roman" w:eastAsia="Calibri" w:hAnsi="Times New Roman" w:cs="Times New Roman"/>
                  <w:rPrChange w:id="3322" w:author="OLENA PASHKOVA (NEPTUNE.UA)" w:date="2022-11-21T15:27:00Z">
                    <w:rPr>
                      <w:rFonts w:ascii="Calibri" w:eastAsia="Calibri" w:hAnsi="Calibri" w:cs="Times New Roman"/>
                      <w:sz w:val="16"/>
                      <w:szCs w:val="16"/>
                    </w:rPr>
                  </w:rPrChange>
                </w:rPr>
                <w:commentReference w:id="3321"/>
              </w:r>
              <w:r w:rsidRPr="00DD122E" w:rsidDel="00F35712">
                <w:rPr>
                  <w:rFonts w:ascii="Times New Roman" w:eastAsia="Calibri" w:hAnsi="Times New Roman" w:cs="Times New Roman"/>
                  <w:highlight w:val="yellow"/>
                  <w:lang w:val="en-US"/>
                  <w:rPrChange w:id="3323" w:author="OLENA PASHKOVA (NEPTUNE.UA)" w:date="2022-11-21T15:27:00Z">
                    <w:rPr>
                      <w:rFonts w:ascii="Times New Roman" w:eastAsia="Calibri" w:hAnsi="Times New Roman" w:cs="Times New Roman"/>
                      <w:highlight w:val="yellow"/>
                      <w:lang w:val="en-US"/>
                    </w:rPr>
                  </w:rPrChange>
                </w:rPr>
                <w:delText>.</w:delText>
              </w:r>
              <w:r w:rsidRPr="00DD122E" w:rsidDel="00F35712">
                <w:rPr>
                  <w:rFonts w:ascii="Times New Roman" w:eastAsia="Calibri" w:hAnsi="Times New Roman" w:cs="Times New Roman"/>
                  <w:lang w:val="en-US"/>
                  <w:rPrChange w:id="3324" w:author="OLENA PASHKOVA (NEPTUNE.UA)" w:date="2022-11-21T15:27:00Z">
                    <w:rPr>
                      <w:rFonts w:ascii="Times New Roman" w:eastAsia="Calibri" w:hAnsi="Times New Roman" w:cs="Times New Roman"/>
                      <w:lang w:val="en-US"/>
                    </w:rPr>
                  </w:rPrChange>
                </w:rPr>
                <w:delText xml:space="preserve"> The weight of bulk cargoes in the bill of lading shall be recorded on the basis of the Certificate of Quantity of the Grain loaded on the vessel and shall be taken as the basis for issuing the final invoice. </w:delText>
              </w:r>
            </w:del>
          </w:p>
          <w:p w14:paraId="2E4E6D00" w14:textId="77777777" w:rsidR="006467B0" w:rsidRPr="00DD122E" w:rsidRDefault="006467B0" w:rsidP="00400CA9">
            <w:pPr>
              <w:contextualSpacing/>
              <w:jc w:val="both"/>
              <w:rPr>
                <w:ins w:id="3325" w:author="OLENA PASHKOVA (NEPTUNE.UA)" w:date="2022-11-21T03:03:00Z"/>
                <w:rFonts w:ascii="Times New Roman" w:eastAsia="Calibri" w:hAnsi="Times New Roman" w:cs="Times New Roman"/>
                <w:b/>
                <w:lang w:val="en-US"/>
                <w:rPrChange w:id="3326" w:author="OLENA PASHKOVA (NEPTUNE.UA)" w:date="2022-11-21T15:27:00Z">
                  <w:rPr>
                    <w:ins w:id="3327" w:author="OLENA PASHKOVA (NEPTUNE.UA)" w:date="2022-11-21T03:03:00Z"/>
                    <w:rFonts w:ascii="Times New Roman" w:eastAsia="Calibri" w:hAnsi="Times New Roman" w:cs="Times New Roman"/>
                    <w:b/>
                    <w:lang w:val="en-US"/>
                  </w:rPr>
                </w:rPrChange>
              </w:rPr>
            </w:pPr>
          </w:p>
          <w:p w14:paraId="6A236A68" w14:textId="77777777" w:rsidR="006467B0" w:rsidRPr="00DD122E" w:rsidRDefault="006467B0" w:rsidP="00400CA9">
            <w:pPr>
              <w:contextualSpacing/>
              <w:jc w:val="both"/>
              <w:rPr>
                <w:ins w:id="3328" w:author="OLENA PASHKOVA (NEPTUNE.UA)" w:date="2022-11-21T03:04:00Z"/>
                <w:rFonts w:ascii="Times New Roman" w:eastAsia="Calibri" w:hAnsi="Times New Roman" w:cs="Times New Roman"/>
                <w:b/>
                <w:lang w:val="en-US"/>
                <w:rPrChange w:id="3329" w:author="OLENA PASHKOVA (NEPTUNE.UA)" w:date="2022-11-21T15:27:00Z">
                  <w:rPr>
                    <w:ins w:id="3330" w:author="OLENA PASHKOVA (NEPTUNE.UA)" w:date="2022-11-21T03:04:00Z"/>
                    <w:rFonts w:ascii="Times New Roman" w:eastAsia="Calibri" w:hAnsi="Times New Roman" w:cs="Times New Roman"/>
                    <w:b/>
                    <w:lang w:val="en-US"/>
                  </w:rPr>
                </w:rPrChange>
              </w:rPr>
            </w:pPr>
          </w:p>
          <w:p w14:paraId="2C25C655" w14:textId="77777777" w:rsidR="00E20ECC" w:rsidRPr="00DD122E" w:rsidRDefault="00E20ECC" w:rsidP="00400CA9">
            <w:pPr>
              <w:contextualSpacing/>
              <w:jc w:val="both"/>
              <w:rPr>
                <w:ins w:id="3331" w:author="OLENA PASHKOVA (NEPTUNE.UA)" w:date="2022-11-21T03:04:00Z"/>
                <w:rFonts w:ascii="Times New Roman" w:eastAsia="Calibri" w:hAnsi="Times New Roman" w:cs="Times New Roman"/>
                <w:b/>
                <w:lang w:val="en-US"/>
                <w:rPrChange w:id="3332" w:author="OLENA PASHKOVA (NEPTUNE.UA)" w:date="2022-11-21T15:27:00Z">
                  <w:rPr>
                    <w:ins w:id="3333" w:author="OLENA PASHKOVA (NEPTUNE.UA)" w:date="2022-11-21T03:04:00Z"/>
                    <w:rFonts w:ascii="Times New Roman" w:eastAsia="Calibri" w:hAnsi="Times New Roman" w:cs="Times New Roman"/>
                    <w:b/>
                    <w:lang w:val="en-US"/>
                  </w:rPr>
                </w:rPrChange>
              </w:rPr>
            </w:pPr>
          </w:p>
          <w:p w14:paraId="234F3B93" w14:textId="49D2842E" w:rsidR="00400CA9" w:rsidRPr="00DD122E" w:rsidRDefault="00400CA9" w:rsidP="00400CA9">
            <w:pPr>
              <w:contextualSpacing/>
              <w:jc w:val="both"/>
              <w:rPr>
                <w:rFonts w:ascii="Times New Roman" w:eastAsia="Calibri" w:hAnsi="Times New Roman" w:cs="Times New Roman"/>
                <w:lang w:val="en-US"/>
                <w:rPrChange w:id="333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335" w:author="OLENA PASHKOVA (NEPTUNE.UA)" w:date="2022-11-21T15:27:00Z">
                  <w:rPr>
                    <w:rFonts w:ascii="Times New Roman" w:eastAsia="Calibri" w:hAnsi="Times New Roman" w:cs="Times New Roman"/>
                    <w:b/>
                    <w:lang w:val="en-US"/>
                  </w:rPr>
                </w:rPrChange>
              </w:rPr>
              <w:t>6.8.</w:t>
            </w:r>
            <w:r w:rsidRPr="00DD122E">
              <w:rPr>
                <w:rFonts w:ascii="Times New Roman" w:eastAsia="Calibri" w:hAnsi="Times New Roman" w:cs="Times New Roman"/>
                <w:lang w:val="en-US"/>
                <w:rPrChange w:id="3336" w:author="OLENA PASHKOVA (NEPTUNE.UA)" w:date="2022-11-21T15:27:00Z">
                  <w:rPr>
                    <w:rFonts w:ascii="Times New Roman" w:eastAsia="Calibri" w:hAnsi="Times New Roman" w:cs="Times New Roman"/>
                    <w:lang w:val="en-US"/>
                  </w:rPr>
                </w:rPrChange>
              </w:rPr>
              <w:tab/>
              <w:t>The quality of the accepted Grain is determined by the Contractor’s Authorized Laboratory (further – Laboratory) and in accordance with the terms of this Agreement.</w:t>
            </w:r>
          </w:p>
          <w:p w14:paraId="31AD3797" w14:textId="77777777" w:rsidR="00400CA9" w:rsidRPr="00DD122E" w:rsidRDefault="00400CA9" w:rsidP="00400CA9">
            <w:pPr>
              <w:contextualSpacing/>
              <w:jc w:val="both"/>
              <w:rPr>
                <w:rFonts w:ascii="Times New Roman" w:eastAsia="Calibri" w:hAnsi="Times New Roman" w:cs="Times New Roman"/>
                <w:lang w:val="en-US"/>
                <w:rPrChange w:id="3337" w:author="OLENA PASHKOVA (NEPTUNE.UA)" w:date="2022-11-21T15:27:00Z">
                  <w:rPr>
                    <w:rFonts w:ascii="Times New Roman" w:eastAsia="Calibri" w:hAnsi="Times New Roman" w:cs="Times New Roman"/>
                    <w:lang w:val="en-US"/>
                  </w:rPr>
                </w:rPrChange>
              </w:rPr>
            </w:pPr>
          </w:p>
          <w:p w14:paraId="5D3A76BE" w14:textId="77777777" w:rsidR="00400CA9" w:rsidRPr="00DD122E" w:rsidRDefault="00400CA9" w:rsidP="00400CA9">
            <w:pPr>
              <w:contextualSpacing/>
              <w:jc w:val="both"/>
              <w:rPr>
                <w:rFonts w:ascii="Times New Roman" w:eastAsia="Calibri" w:hAnsi="Times New Roman" w:cs="Times New Roman"/>
                <w:lang w:val="en-US"/>
                <w:rPrChange w:id="3338" w:author="OLENA PASHKOVA (NEPTUNE.UA)" w:date="2022-11-21T15:27:00Z">
                  <w:rPr>
                    <w:rFonts w:ascii="Times New Roman" w:eastAsia="Calibri" w:hAnsi="Times New Roman" w:cs="Times New Roman"/>
                    <w:lang w:val="en-US"/>
                  </w:rPr>
                </w:rPrChange>
              </w:rPr>
            </w:pPr>
          </w:p>
          <w:p w14:paraId="26EA3D87" w14:textId="77777777" w:rsidR="00400CA9" w:rsidRPr="00DD122E" w:rsidRDefault="00400CA9" w:rsidP="00400CA9">
            <w:pPr>
              <w:contextualSpacing/>
              <w:jc w:val="both"/>
              <w:rPr>
                <w:rFonts w:ascii="Times New Roman" w:eastAsia="Calibri" w:hAnsi="Times New Roman" w:cs="Times New Roman"/>
                <w:lang w:val="en-US"/>
                <w:rPrChange w:id="333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3340" w:author="OLENA PASHKOVA (NEPTUNE.UA)" w:date="2022-11-21T15:27:00Z">
                  <w:rPr>
                    <w:rFonts w:ascii="Times New Roman" w:eastAsia="Calibri" w:hAnsi="Times New Roman" w:cs="Times New Roman"/>
                    <w:b/>
                    <w:lang w:val="en-US"/>
                  </w:rPr>
                </w:rPrChange>
              </w:rPr>
              <w:t>6.9</w:t>
            </w:r>
            <w:r w:rsidRPr="00DD122E">
              <w:rPr>
                <w:rFonts w:ascii="Times New Roman" w:eastAsia="Calibri" w:hAnsi="Times New Roman" w:cs="Times New Roman"/>
                <w:lang w:val="en-US"/>
                <w:rPrChange w:id="3341" w:author="OLENA PASHKOVA (NEPTUNE.UA)" w:date="2022-11-21T15:27:00Z">
                  <w:rPr>
                    <w:rFonts w:ascii="Times New Roman" w:eastAsia="Calibri" w:hAnsi="Times New Roman" w:cs="Times New Roman"/>
                    <w:lang w:val="en-US"/>
                  </w:rPr>
                </w:rPrChange>
              </w:rPr>
              <w:t xml:space="preserve">If according to the test results of the Terminal’s Laboratory, the discrepancies in the grain quality parameters are detected beyond the normal tolerances against the quality parameters specified in the accompanying quality documents presented by shippers (analysis cards, certificates of quality), , the Contractor shall inform the Customer within </w:t>
            </w:r>
            <w:r w:rsidRPr="00DD122E">
              <w:rPr>
                <w:rFonts w:ascii="Times New Roman" w:eastAsia="Calibri" w:hAnsi="Times New Roman" w:cs="Times New Roman"/>
                <w:b/>
                <w:bCs/>
                <w:lang w:val="en-US"/>
                <w:rPrChange w:id="3342" w:author="OLENA PASHKOVA (NEPTUNE.UA)" w:date="2022-11-21T15:27:00Z">
                  <w:rPr>
                    <w:rFonts w:ascii="Times New Roman" w:eastAsia="Calibri" w:hAnsi="Times New Roman" w:cs="Times New Roman"/>
                    <w:b/>
                    <w:bCs/>
                    <w:lang w:val="en-US"/>
                  </w:rPr>
                </w:rPrChange>
              </w:rPr>
              <w:t>2 (two) hours</w:t>
            </w:r>
            <w:r w:rsidRPr="00DD122E">
              <w:rPr>
                <w:rFonts w:ascii="Times New Roman" w:eastAsia="Calibri" w:hAnsi="Times New Roman" w:cs="Times New Roman"/>
                <w:lang w:val="en-US"/>
                <w:rPrChange w:id="3343" w:author="OLENA PASHKOVA (NEPTUNE.UA)" w:date="2022-11-21T15:27:00Z">
                  <w:rPr>
                    <w:rFonts w:ascii="Times New Roman" w:eastAsia="Calibri" w:hAnsi="Times New Roman" w:cs="Times New Roman"/>
                    <w:lang w:val="en-US"/>
                  </w:rPr>
                </w:rPrChange>
              </w:rPr>
              <w:t xml:space="preserve"> by telephone and by e-mail about the non-conformity of the quality, and the transport unit with this cargo is not unloaded before resolving the dispute on quality. </w:t>
            </w:r>
          </w:p>
          <w:p w14:paraId="34B731AD" w14:textId="77777777" w:rsidR="00014D09" w:rsidRPr="00DD122E" w:rsidRDefault="00014D09" w:rsidP="00400CA9">
            <w:pPr>
              <w:contextualSpacing/>
              <w:jc w:val="both"/>
              <w:rPr>
                <w:ins w:id="3344" w:author="OLENA PASHKOVA (NEPTUNE.UA)" w:date="2022-11-21T03:05:00Z"/>
                <w:rFonts w:ascii="Times New Roman" w:eastAsia="Calibri" w:hAnsi="Times New Roman" w:cs="Times New Roman"/>
                <w:lang w:val="en-US"/>
                <w:rPrChange w:id="3345" w:author="OLENA PASHKOVA (NEPTUNE.UA)" w:date="2022-11-21T15:27:00Z">
                  <w:rPr>
                    <w:ins w:id="3346" w:author="OLENA PASHKOVA (NEPTUNE.UA)" w:date="2022-11-21T03:05:00Z"/>
                    <w:rFonts w:ascii="Times New Roman" w:eastAsia="Calibri" w:hAnsi="Times New Roman" w:cs="Times New Roman"/>
                    <w:lang w:val="en-US"/>
                  </w:rPr>
                </w:rPrChange>
              </w:rPr>
            </w:pPr>
          </w:p>
          <w:p w14:paraId="03472A1B" w14:textId="1873FCD5" w:rsidR="00400CA9" w:rsidRPr="00DD122E" w:rsidRDefault="00400CA9" w:rsidP="00400CA9">
            <w:pPr>
              <w:contextualSpacing/>
              <w:jc w:val="both"/>
              <w:rPr>
                <w:rFonts w:ascii="Times New Roman" w:eastAsia="Calibri" w:hAnsi="Times New Roman" w:cs="Times New Roman"/>
                <w:lang w:val="en-US"/>
                <w:rPrChange w:id="334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348" w:author="OLENA PASHKOVA (NEPTUNE.UA)" w:date="2022-11-21T15:27:00Z">
                  <w:rPr>
                    <w:rFonts w:ascii="Times New Roman" w:eastAsia="Calibri" w:hAnsi="Times New Roman" w:cs="Times New Roman"/>
                    <w:lang w:val="en-US"/>
                  </w:rPr>
                </w:rPrChange>
              </w:rPr>
              <w:t xml:space="preserve">The Customer and/or his authorized representative have to arrive to the Contractor’s Terminal for arbitration sampling </w:t>
            </w:r>
            <w:r w:rsidRPr="00DD122E">
              <w:rPr>
                <w:rFonts w:ascii="Times New Roman" w:eastAsia="Calibri" w:hAnsi="Times New Roman" w:cs="Times New Roman"/>
                <w:b/>
                <w:bCs/>
                <w:lang w:val="en-US"/>
                <w:rPrChange w:id="3349" w:author="OLENA PASHKOVA (NEPTUNE.UA)" w:date="2022-11-21T15:27:00Z">
                  <w:rPr>
                    <w:rFonts w:ascii="Times New Roman" w:eastAsia="Calibri" w:hAnsi="Times New Roman" w:cs="Times New Roman"/>
                    <w:b/>
                    <w:bCs/>
                    <w:lang w:val="en-US"/>
                  </w:rPr>
                </w:rPrChange>
              </w:rPr>
              <w:t xml:space="preserve">within </w:t>
            </w:r>
            <w:commentRangeStart w:id="3350"/>
            <w:r w:rsidRPr="00DD122E">
              <w:rPr>
                <w:rFonts w:ascii="Times New Roman" w:eastAsia="Calibri" w:hAnsi="Times New Roman" w:cs="Times New Roman"/>
                <w:b/>
                <w:bCs/>
                <w:lang w:val="en-US"/>
                <w:rPrChange w:id="3351" w:author="OLENA PASHKOVA (NEPTUNE.UA)" w:date="2022-11-21T15:27:00Z">
                  <w:rPr>
                    <w:rFonts w:ascii="Times New Roman" w:eastAsia="Calibri" w:hAnsi="Times New Roman" w:cs="Times New Roman"/>
                    <w:b/>
                    <w:bCs/>
                    <w:lang w:val="en-US"/>
                  </w:rPr>
                </w:rPrChange>
              </w:rPr>
              <w:t>36</w:t>
            </w:r>
            <w:commentRangeEnd w:id="3350"/>
            <w:r w:rsidRPr="00DD122E">
              <w:rPr>
                <w:rFonts w:ascii="Times New Roman" w:eastAsia="Calibri" w:hAnsi="Times New Roman" w:cs="Times New Roman"/>
                <w:rPrChange w:id="3352" w:author="OLENA PASHKOVA (NEPTUNE.UA)" w:date="2022-11-21T15:27:00Z">
                  <w:rPr>
                    <w:rFonts w:ascii="Calibri" w:eastAsia="Calibri" w:hAnsi="Calibri" w:cs="Times New Roman"/>
                    <w:sz w:val="16"/>
                    <w:szCs w:val="16"/>
                  </w:rPr>
                </w:rPrChange>
              </w:rPr>
              <w:commentReference w:id="3350"/>
            </w:r>
            <w:r w:rsidRPr="00DD122E">
              <w:rPr>
                <w:rFonts w:ascii="Times New Roman" w:eastAsia="Calibri" w:hAnsi="Times New Roman" w:cs="Times New Roman"/>
                <w:b/>
                <w:bCs/>
                <w:lang w:val="en-US"/>
              </w:rPr>
              <w:t xml:space="preserve"> (thirty-six) hours</w:t>
            </w:r>
            <w:r w:rsidRPr="00DD122E">
              <w:rPr>
                <w:rFonts w:ascii="Times New Roman" w:eastAsia="Calibri" w:hAnsi="Times New Roman" w:cs="Times New Roman"/>
                <w:lang w:val="en-US"/>
              </w:rPr>
              <w:t xml:space="preserve"> from the moment the notice is received from the Contractor.</w:t>
            </w:r>
          </w:p>
          <w:p w14:paraId="5E74CA2F" w14:textId="77777777" w:rsidR="00400CA9" w:rsidRPr="00DD122E" w:rsidRDefault="00400CA9" w:rsidP="00400CA9">
            <w:pPr>
              <w:contextualSpacing/>
              <w:jc w:val="both"/>
              <w:rPr>
                <w:rFonts w:ascii="Times New Roman" w:eastAsia="Calibri" w:hAnsi="Times New Roman" w:cs="Times New Roman"/>
                <w:lang w:val="en-US"/>
                <w:rPrChange w:id="3353" w:author="OLENA PASHKOVA (NEPTUNE.UA)" w:date="2022-11-21T15:27:00Z">
                  <w:rPr>
                    <w:rFonts w:ascii="Times New Roman" w:eastAsia="Calibri" w:hAnsi="Times New Roman" w:cs="Times New Roman"/>
                    <w:lang w:val="en-US"/>
                  </w:rPr>
                </w:rPrChange>
              </w:rPr>
            </w:pPr>
          </w:p>
          <w:p w14:paraId="417D627D" w14:textId="77777777" w:rsidR="00400CA9" w:rsidRPr="00DD122E" w:rsidRDefault="00400CA9" w:rsidP="00400CA9">
            <w:pPr>
              <w:contextualSpacing/>
              <w:jc w:val="both"/>
              <w:rPr>
                <w:rFonts w:ascii="Times New Roman" w:eastAsia="Calibri" w:hAnsi="Times New Roman" w:cs="Times New Roman"/>
                <w:lang w:val="en-US"/>
                <w:rPrChange w:id="335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355" w:author="OLENA PASHKOVA (NEPTUNE.UA)" w:date="2022-11-21T15:27:00Z">
                  <w:rPr>
                    <w:rFonts w:ascii="Times New Roman" w:eastAsia="Calibri" w:hAnsi="Times New Roman" w:cs="Times New Roman"/>
                    <w:lang w:val="en-US"/>
                  </w:rPr>
                </w:rPrChange>
              </w:rPr>
              <w:t>If the Customer’s representatives do not arrive to the Contractor’s Terminal within 36 (thirty six) hours from the moment the notice is received from the Contractor, the Laboratory results shall be deemed final.</w:t>
            </w:r>
          </w:p>
          <w:p w14:paraId="02382118" w14:textId="77777777" w:rsidR="00400CA9" w:rsidRPr="00DD122E" w:rsidRDefault="00400CA9" w:rsidP="00400CA9">
            <w:pPr>
              <w:contextualSpacing/>
              <w:jc w:val="both"/>
              <w:rPr>
                <w:rFonts w:ascii="Times New Roman" w:eastAsia="Calibri" w:hAnsi="Times New Roman" w:cs="Times New Roman"/>
                <w:lang w:val="en-US"/>
                <w:rPrChange w:id="3356" w:author="OLENA PASHKOVA (NEPTUNE.UA)" w:date="2022-11-21T15:27:00Z">
                  <w:rPr>
                    <w:rFonts w:ascii="Times New Roman" w:eastAsia="Calibri" w:hAnsi="Times New Roman" w:cs="Times New Roman"/>
                    <w:lang w:val="en-US"/>
                  </w:rPr>
                </w:rPrChange>
              </w:rPr>
            </w:pPr>
          </w:p>
          <w:p w14:paraId="5ED16969" w14:textId="77777777" w:rsidR="00E20ECC" w:rsidRPr="00DD122E" w:rsidRDefault="00E20ECC" w:rsidP="00400CA9">
            <w:pPr>
              <w:contextualSpacing/>
              <w:jc w:val="both"/>
              <w:rPr>
                <w:ins w:id="3357" w:author="OLENA PASHKOVA (NEPTUNE.UA)" w:date="2022-11-21T03:04:00Z"/>
                <w:rFonts w:ascii="Times New Roman" w:eastAsia="Calibri" w:hAnsi="Times New Roman" w:cs="Times New Roman"/>
                <w:lang w:val="en-US"/>
                <w:rPrChange w:id="3358" w:author="OLENA PASHKOVA (NEPTUNE.UA)" w:date="2022-11-21T15:27:00Z">
                  <w:rPr>
                    <w:ins w:id="3359" w:author="OLENA PASHKOVA (NEPTUNE.UA)" w:date="2022-11-21T03:04:00Z"/>
                    <w:rFonts w:ascii="Times New Roman" w:eastAsia="Calibri" w:hAnsi="Times New Roman" w:cs="Times New Roman"/>
                    <w:lang w:val="en-US"/>
                  </w:rPr>
                </w:rPrChange>
              </w:rPr>
            </w:pPr>
          </w:p>
          <w:p w14:paraId="3E5A345D" w14:textId="293B30F1" w:rsidR="00400CA9" w:rsidRPr="00DD122E" w:rsidRDefault="00400CA9" w:rsidP="00400CA9">
            <w:pPr>
              <w:contextualSpacing/>
              <w:jc w:val="both"/>
              <w:rPr>
                <w:rFonts w:ascii="Times New Roman" w:eastAsia="Calibri" w:hAnsi="Times New Roman" w:cs="Times New Roman"/>
                <w:lang w:val="en-US"/>
                <w:rPrChange w:id="336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361" w:author="OLENA PASHKOVA (NEPTUNE.UA)" w:date="2022-11-21T15:27:00Z">
                  <w:rPr>
                    <w:rFonts w:ascii="Times New Roman" w:eastAsia="Calibri" w:hAnsi="Times New Roman" w:cs="Times New Roman"/>
                    <w:lang w:val="en-US"/>
                  </w:rPr>
                </w:rPrChange>
              </w:rPr>
              <w:t>If the arbitration sampling takes place 3 (three) sapmles are drawn. The relevant protocol must be signed by involved parties.</w:t>
            </w:r>
          </w:p>
          <w:p w14:paraId="2597B8CB" w14:textId="77777777" w:rsidR="00400CA9" w:rsidRPr="00DD122E" w:rsidRDefault="00400CA9" w:rsidP="00400CA9">
            <w:pPr>
              <w:contextualSpacing/>
              <w:jc w:val="both"/>
              <w:rPr>
                <w:rFonts w:ascii="Times New Roman" w:eastAsia="Calibri" w:hAnsi="Times New Roman" w:cs="Times New Roman"/>
                <w:lang w:val="en-US"/>
                <w:rPrChange w:id="336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363" w:author="OLENA PASHKOVA (NEPTUNE.UA)" w:date="2022-11-21T15:27:00Z">
                  <w:rPr>
                    <w:rFonts w:ascii="Times New Roman" w:eastAsia="Calibri" w:hAnsi="Times New Roman" w:cs="Times New Roman"/>
                    <w:lang w:val="en-US"/>
                  </w:rPr>
                </w:rPrChange>
              </w:rPr>
              <w:lastRenderedPageBreak/>
              <w:t xml:space="preserve">One of arbitration samples is tested by Contractor’s laboratory. If one of the Parties disagrees with the test results of the Contractor’s laboratory, the second  sample, duly sealed and signed with the sampling report, shall be sent by disputing Party to SE “Agmintest” or SGS Ukraine (further Arbitration Laboratory) within 1 (one day) from the day from receipt of the test results of the first arbitration sample . </w:t>
            </w:r>
          </w:p>
          <w:p w14:paraId="48990888" w14:textId="77777777" w:rsidR="00400CA9" w:rsidRPr="00DD122E" w:rsidRDefault="00400CA9" w:rsidP="00400CA9">
            <w:pPr>
              <w:contextualSpacing/>
              <w:jc w:val="both"/>
              <w:rPr>
                <w:rFonts w:ascii="Times New Roman" w:eastAsia="Calibri" w:hAnsi="Times New Roman" w:cs="Times New Roman"/>
                <w:lang w:val="en-US"/>
                <w:rPrChange w:id="3364" w:author="OLENA PASHKOVA (NEPTUNE.UA)" w:date="2022-11-21T15:27:00Z">
                  <w:rPr>
                    <w:rFonts w:ascii="Times New Roman" w:eastAsia="Calibri" w:hAnsi="Times New Roman" w:cs="Times New Roman"/>
                    <w:lang w:val="en-US"/>
                  </w:rPr>
                </w:rPrChange>
              </w:rPr>
            </w:pPr>
          </w:p>
          <w:p w14:paraId="31E91981" w14:textId="77777777" w:rsidR="00400CA9" w:rsidRPr="00DD122E" w:rsidRDefault="00400CA9" w:rsidP="00400CA9">
            <w:pPr>
              <w:contextualSpacing/>
              <w:jc w:val="both"/>
              <w:rPr>
                <w:rFonts w:ascii="Times New Roman" w:eastAsia="Calibri" w:hAnsi="Times New Roman" w:cs="Times New Roman"/>
                <w:lang w:val="en-US"/>
                <w:rPrChange w:id="3365" w:author="OLENA PASHKOVA (NEPTUNE.UA)" w:date="2022-11-21T15:27:00Z">
                  <w:rPr>
                    <w:rFonts w:ascii="Times New Roman" w:eastAsia="Calibri" w:hAnsi="Times New Roman" w:cs="Times New Roman"/>
                    <w:lang w:val="en-US"/>
                  </w:rPr>
                </w:rPrChange>
              </w:rPr>
            </w:pPr>
          </w:p>
          <w:p w14:paraId="56844A5F" w14:textId="77777777" w:rsidR="00400CA9" w:rsidRPr="00DD122E" w:rsidRDefault="00400CA9" w:rsidP="00400CA9">
            <w:pPr>
              <w:contextualSpacing/>
              <w:jc w:val="both"/>
              <w:rPr>
                <w:rFonts w:ascii="Times New Roman" w:eastAsia="Calibri" w:hAnsi="Times New Roman" w:cs="Times New Roman"/>
                <w:lang w:val="en-US"/>
                <w:rPrChange w:id="336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367" w:author="OLENA PASHKOVA (NEPTUNE.UA)" w:date="2022-11-21T15:27:00Z">
                  <w:rPr>
                    <w:rFonts w:ascii="Times New Roman" w:eastAsia="Calibri" w:hAnsi="Times New Roman" w:cs="Times New Roman"/>
                    <w:lang w:val="en-US"/>
                  </w:rPr>
                </w:rPrChange>
              </w:rPr>
              <w:t>The results of Arbitration Laboratory</w:t>
            </w:r>
            <w:r w:rsidRPr="00DD122E" w:rsidDel="00DF0B7A">
              <w:rPr>
                <w:rFonts w:ascii="Times New Roman" w:eastAsia="Calibri" w:hAnsi="Times New Roman" w:cs="Times New Roman"/>
                <w:lang w:val="en-US"/>
                <w:rPrChange w:id="3368"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3369" w:author="OLENA PASHKOVA (NEPTUNE.UA)" w:date="2022-11-21T15:27:00Z">
                  <w:rPr>
                    <w:rFonts w:ascii="Times New Roman" w:eastAsia="Calibri" w:hAnsi="Times New Roman" w:cs="Times New Roman"/>
                    <w:lang w:val="en-US"/>
                  </w:rPr>
                </w:rPrChange>
              </w:rPr>
              <w:t>are final and binding for all parties involved and will not be appealed.</w:t>
            </w:r>
          </w:p>
          <w:p w14:paraId="2C25F68E" w14:textId="77777777" w:rsidR="00400CA9" w:rsidRPr="00DD122E" w:rsidRDefault="00400CA9" w:rsidP="00400CA9">
            <w:pPr>
              <w:contextualSpacing/>
              <w:jc w:val="both"/>
              <w:rPr>
                <w:rFonts w:ascii="Times New Roman" w:eastAsia="Calibri" w:hAnsi="Times New Roman" w:cs="Times New Roman"/>
                <w:lang w:val="en-US"/>
                <w:rPrChange w:id="337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371" w:author="OLENA PASHKOVA (NEPTUNE.UA)" w:date="2022-11-21T15:27:00Z">
                  <w:rPr>
                    <w:rFonts w:ascii="Times New Roman" w:eastAsia="Calibri" w:hAnsi="Times New Roman" w:cs="Times New Roman"/>
                    <w:lang w:val="en-US"/>
                  </w:rPr>
                </w:rPrChange>
              </w:rPr>
              <w:t>All costs incurred as a result of quality ARBITRATION such as detention, demurrage and usage of railway cars (namely,</w:t>
            </w:r>
            <w:r w:rsidRPr="00DD122E">
              <w:rPr>
                <w:rFonts w:ascii="Times New Roman" w:eastAsia="Calibri" w:hAnsi="Times New Roman" w:cs="Times New Roman"/>
                <w:lang w:val="uk-UA"/>
                <w:rPrChange w:id="3372"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373" w:author="OLENA PASHKOVA (NEPTUNE.UA)" w:date="2022-11-21T15:27:00Z">
                  <w:rPr>
                    <w:rFonts w:ascii="Times New Roman" w:eastAsia="Calibri" w:hAnsi="Times New Roman" w:cs="Times New Roman"/>
                    <w:lang w:val="en-US"/>
                  </w:rPr>
                </w:rPrChange>
              </w:rPr>
              <w:t>but not limited, specified in clause 5.16 of this Agreement) and additional shunting of railway cars,</w:t>
            </w:r>
            <w:r w:rsidRPr="00DD122E">
              <w:rPr>
                <w:rFonts w:ascii="Times New Roman" w:eastAsia="Calibri" w:hAnsi="Times New Roman" w:cs="Times New Roman"/>
                <w:lang w:val="uk-UA"/>
                <w:rPrChange w:id="3374"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375" w:author="OLENA PASHKOVA (NEPTUNE.UA)" w:date="2022-11-21T15:27:00Z">
                  <w:rPr>
                    <w:rFonts w:ascii="Times New Roman" w:eastAsia="Calibri" w:hAnsi="Times New Roman" w:cs="Times New Roman"/>
                    <w:lang w:val="en-US"/>
                  </w:rPr>
                </w:rPrChange>
              </w:rPr>
              <w:t xml:space="preserve">are at the Cost of the party that lost the dispute on quality. </w:t>
            </w:r>
          </w:p>
          <w:p w14:paraId="47706979" w14:textId="77777777" w:rsidR="00400CA9" w:rsidRPr="00DD122E" w:rsidRDefault="00400CA9" w:rsidP="00400CA9">
            <w:pPr>
              <w:contextualSpacing/>
              <w:jc w:val="both"/>
              <w:rPr>
                <w:rFonts w:ascii="Times New Roman" w:eastAsia="Calibri" w:hAnsi="Times New Roman" w:cs="Times New Roman"/>
                <w:b/>
                <w:lang w:val="en-US"/>
                <w:rPrChange w:id="3376" w:author="OLENA PASHKOVA (NEPTUNE.UA)" w:date="2022-11-21T15:27:00Z">
                  <w:rPr>
                    <w:rFonts w:ascii="Times New Roman" w:eastAsia="Calibri" w:hAnsi="Times New Roman" w:cs="Times New Roman"/>
                    <w:b/>
                    <w:lang w:val="en-US"/>
                  </w:rPr>
                </w:rPrChange>
              </w:rPr>
            </w:pPr>
          </w:p>
          <w:p w14:paraId="3E8B102A" w14:textId="77777777" w:rsidR="00400CA9" w:rsidRPr="00DD122E" w:rsidRDefault="00400CA9" w:rsidP="00400CA9">
            <w:pPr>
              <w:contextualSpacing/>
              <w:jc w:val="both"/>
              <w:rPr>
                <w:rFonts w:ascii="Times New Roman" w:eastAsia="Calibri" w:hAnsi="Times New Roman" w:cs="Times New Roman"/>
                <w:b/>
                <w:lang w:val="en-US"/>
                <w:rPrChange w:id="3377" w:author="OLENA PASHKOVA (NEPTUNE.UA)" w:date="2022-11-21T15:27:00Z">
                  <w:rPr>
                    <w:rFonts w:ascii="Times New Roman" w:eastAsia="Calibri" w:hAnsi="Times New Roman" w:cs="Times New Roman"/>
                    <w:b/>
                    <w:lang w:val="en-US"/>
                  </w:rPr>
                </w:rPrChange>
              </w:rPr>
            </w:pPr>
          </w:p>
          <w:p w14:paraId="77F7E07D" w14:textId="77777777" w:rsidR="00400CA9" w:rsidRPr="00DD122E" w:rsidRDefault="00400CA9" w:rsidP="00400CA9">
            <w:pPr>
              <w:contextualSpacing/>
              <w:jc w:val="both"/>
              <w:rPr>
                <w:rFonts w:ascii="Times New Roman" w:eastAsia="Calibri" w:hAnsi="Times New Roman" w:cs="Times New Roman"/>
                <w:b/>
                <w:lang w:val="en-US"/>
                <w:rPrChange w:id="3378" w:author="OLENA PASHKOVA (NEPTUNE.UA)" w:date="2022-11-21T15:27:00Z">
                  <w:rPr>
                    <w:rFonts w:ascii="Times New Roman" w:eastAsia="Calibri" w:hAnsi="Times New Roman" w:cs="Times New Roman"/>
                    <w:b/>
                    <w:lang w:val="en-US"/>
                  </w:rPr>
                </w:rPrChange>
              </w:rPr>
            </w:pPr>
          </w:p>
          <w:p w14:paraId="2D6D2853" w14:textId="77777777" w:rsidR="006D5D00" w:rsidRPr="00DD122E" w:rsidRDefault="006D5D00" w:rsidP="00400CA9">
            <w:pPr>
              <w:contextualSpacing/>
              <w:jc w:val="both"/>
              <w:rPr>
                <w:ins w:id="3379" w:author="OLENA PASHKOVA (NEPTUNE.UA)" w:date="2022-11-21T03:08:00Z"/>
                <w:rFonts w:ascii="Times New Roman" w:eastAsia="Calibri" w:hAnsi="Times New Roman" w:cs="Times New Roman"/>
                <w:b/>
                <w:lang w:val="en-US"/>
                <w:rPrChange w:id="3380" w:author="OLENA PASHKOVA (NEPTUNE.UA)" w:date="2022-11-21T15:27:00Z">
                  <w:rPr>
                    <w:ins w:id="3381" w:author="OLENA PASHKOVA (NEPTUNE.UA)" w:date="2022-11-21T03:08:00Z"/>
                    <w:rFonts w:ascii="Times New Roman" w:eastAsia="Calibri" w:hAnsi="Times New Roman" w:cs="Times New Roman"/>
                    <w:b/>
                    <w:lang w:val="en-US"/>
                  </w:rPr>
                </w:rPrChange>
              </w:rPr>
            </w:pPr>
          </w:p>
          <w:p w14:paraId="4B050B02" w14:textId="77777777" w:rsidR="006D5D00" w:rsidRPr="00DD122E" w:rsidRDefault="006D5D00" w:rsidP="00400CA9">
            <w:pPr>
              <w:contextualSpacing/>
              <w:jc w:val="both"/>
              <w:rPr>
                <w:ins w:id="3382" w:author="OLENA PASHKOVA (NEPTUNE.UA)" w:date="2022-11-21T03:08:00Z"/>
                <w:rFonts w:ascii="Times New Roman" w:eastAsia="Calibri" w:hAnsi="Times New Roman" w:cs="Times New Roman"/>
                <w:b/>
                <w:lang w:val="en-US"/>
                <w:rPrChange w:id="3383" w:author="OLENA PASHKOVA (NEPTUNE.UA)" w:date="2022-11-21T15:27:00Z">
                  <w:rPr>
                    <w:ins w:id="3384" w:author="OLENA PASHKOVA (NEPTUNE.UA)" w:date="2022-11-21T03:08:00Z"/>
                    <w:rFonts w:ascii="Times New Roman" w:eastAsia="Calibri" w:hAnsi="Times New Roman" w:cs="Times New Roman"/>
                    <w:b/>
                    <w:lang w:val="en-US"/>
                  </w:rPr>
                </w:rPrChange>
              </w:rPr>
            </w:pPr>
          </w:p>
          <w:p w14:paraId="3959C990" w14:textId="77777777" w:rsidR="006D5D00" w:rsidRPr="00DD122E" w:rsidRDefault="006D5D00" w:rsidP="00400CA9">
            <w:pPr>
              <w:contextualSpacing/>
              <w:jc w:val="both"/>
              <w:rPr>
                <w:ins w:id="3385" w:author="OLENA PASHKOVA (NEPTUNE.UA)" w:date="2022-11-21T03:08:00Z"/>
                <w:rFonts w:ascii="Times New Roman" w:eastAsia="Calibri" w:hAnsi="Times New Roman" w:cs="Times New Roman"/>
                <w:b/>
                <w:lang w:val="en-US"/>
                <w:rPrChange w:id="3386" w:author="OLENA PASHKOVA (NEPTUNE.UA)" w:date="2022-11-21T15:27:00Z">
                  <w:rPr>
                    <w:ins w:id="3387" w:author="OLENA PASHKOVA (NEPTUNE.UA)" w:date="2022-11-21T03:08:00Z"/>
                    <w:rFonts w:ascii="Times New Roman" w:eastAsia="Calibri" w:hAnsi="Times New Roman" w:cs="Times New Roman"/>
                    <w:b/>
                    <w:lang w:val="en-US"/>
                  </w:rPr>
                </w:rPrChange>
              </w:rPr>
            </w:pPr>
          </w:p>
          <w:p w14:paraId="583A2E74" w14:textId="77777777" w:rsidR="006D5D00" w:rsidRPr="00DD122E" w:rsidRDefault="006D5D00" w:rsidP="00400CA9">
            <w:pPr>
              <w:contextualSpacing/>
              <w:jc w:val="both"/>
              <w:rPr>
                <w:ins w:id="3388" w:author="OLENA PASHKOVA (NEPTUNE.UA)" w:date="2022-11-21T03:08:00Z"/>
                <w:rFonts w:ascii="Times New Roman" w:eastAsia="Calibri" w:hAnsi="Times New Roman" w:cs="Times New Roman"/>
                <w:b/>
                <w:lang w:val="en-US"/>
                <w:rPrChange w:id="3389" w:author="OLENA PASHKOVA (NEPTUNE.UA)" w:date="2022-11-21T15:27:00Z">
                  <w:rPr>
                    <w:ins w:id="3390" w:author="OLENA PASHKOVA (NEPTUNE.UA)" w:date="2022-11-21T03:08:00Z"/>
                    <w:rFonts w:ascii="Times New Roman" w:eastAsia="Calibri" w:hAnsi="Times New Roman" w:cs="Times New Roman"/>
                    <w:b/>
                    <w:lang w:val="en-US"/>
                  </w:rPr>
                </w:rPrChange>
              </w:rPr>
            </w:pPr>
          </w:p>
          <w:p w14:paraId="00F534EF" w14:textId="77777777" w:rsidR="006D5D00" w:rsidRPr="00DD122E" w:rsidRDefault="006D5D00" w:rsidP="00400CA9">
            <w:pPr>
              <w:contextualSpacing/>
              <w:jc w:val="both"/>
              <w:rPr>
                <w:ins w:id="3391" w:author="OLENA PASHKOVA (NEPTUNE.UA)" w:date="2022-11-21T03:08:00Z"/>
                <w:rFonts w:ascii="Times New Roman" w:eastAsia="Calibri" w:hAnsi="Times New Roman" w:cs="Times New Roman"/>
                <w:b/>
                <w:lang w:val="en-US"/>
                <w:rPrChange w:id="3392" w:author="OLENA PASHKOVA (NEPTUNE.UA)" w:date="2022-11-21T15:27:00Z">
                  <w:rPr>
                    <w:ins w:id="3393" w:author="OLENA PASHKOVA (NEPTUNE.UA)" w:date="2022-11-21T03:08:00Z"/>
                    <w:rFonts w:ascii="Times New Roman" w:eastAsia="Calibri" w:hAnsi="Times New Roman" w:cs="Times New Roman"/>
                    <w:b/>
                    <w:lang w:val="en-US"/>
                  </w:rPr>
                </w:rPrChange>
              </w:rPr>
            </w:pPr>
          </w:p>
          <w:p w14:paraId="413D5A89" w14:textId="77777777" w:rsidR="006D5D00" w:rsidRPr="00DD122E" w:rsidRDefault="006D5D00" w:rsidP="00400CA9">
            <w:pPr>
              <w:contextualSpacing/>
              <w:jc w:val="both"/>
              <w:rPr>
                <w:ins w:id="3394" w:author="OLENA PASHKOVA (NEPTUNE.UA)" w:date="2022-11-21T03:08:00Z"/>
                <w:rFonts w:ascii="Times New Roman" w:eastAsia="Calibri" w:hAnsi="Times New Roman" w:cs="Times New Roman"/>
                <w:b/>
                <w:lang w:val="en-US"/>
                <w:rPrChange w:id="3395" w:author="OLENA PASHKOVA (NEPTUNE.UA)" w:date="2022-11-21T15:27:00Z">
                  <w:rPr>
                    <w:ins w:id="3396" w:author="OLENA PASHKOVA (NEPTUNE.UA)" w:date="2022-11-21T03:08:00Z"/>
                    <w:rFonts w:ascii="Times New Roman" w:eastAsia="Calibri" w:hAnsi="Times New Roman" w:cs="Times New Roman"/>
                    <w:b/>
                    <w:lang w:val="en-US"/>
                  </w:rPr>
                </w:rPrChange>
              </w:rPr>
            </w:pPr>
          </w:p>
          <w:p w14:paraId="1702C56E" w14:textId="77777777" w:rsidR="006D5D00" w:rsidRPr="00DD122E" w:rsidRDefault="006D5D00" w:rsidP="00400CA9">
            <w:pPr>
              <w:contextualSpacing/>
              <w:jc w:val="both"/>
              <w:rPr>
                <w:ins w:id="3397" w:author="OLENA PASHKOVA (NEPTUNE.UA)" w:date="2022-11-21T03:08:00Z"/>
                <w:rFonts w:ascii="Times New Roman" w:eastAsia="Calibri" w:hAnsi="Times New Roman" w:cs="Times New Roman"/>
                <w:b/>
                <w:lang w:val="en-US"/>
                <w:rPrChange w:id="3398" w:author="OLENA PASHKOVA (NEPTUNE.UA)" w:date="2022-11-21T15:27:00Z">
                  <w:rPr>
                    <w:ins w:id="3399" w:author="OLENA PASHKOVA (NEPTUNE.UA)" w:date="2022-11-21T03:08:00Z"/>
                    <w:rFonts w:ascii="Times New Roman" w:eastAsia="Calibri" w:hAnsi="Times New Roman" w:cs="Times New Roman"/>
                    <w:b/>
                    <w:lang w:val="en-US"/>
                  </w:rPr>
                </w:rPrChange>
              </w:rPr>
            </w:pPr>
          </w:p>
          <w:p w14:paraId="28BCE2F4" w14:textId="77777777" w:rsidR="00AB4CDD" w:rsidRPr="00DD122E" w:rsidRDefault="00AB4CDD" w:rsidP="00400CA9">
            <w:pPr>
              <w:contextualSpacing/>
              <w:jc w:val="both"/>
              <w:rPr>
                <w:ins w:id="3400" w:author="OLENA PASHKOVA (NEPTUNE.UA)" w:date="2022-11-21T03:09:00Z"/>
                <w:rFonts w:ascii="Times New Roman" w:eastAsia="Calibri" w:hAnsi="Times New Roman" w:cs="Times New Roman"/>
                <w:b/>
                <w:lang w:val="en-US"/>
                <w:rPrChange w:id="3401" w:author="OLENA PASHKOVA (NEPTUNE.UA)" w:date="2022-11-21T15:27:00Z">
                  <w:rPr>
                    <w:ins w:id="3402" w:author="OLENA PASHKOVA (NEPTUNE.UA)" w:date="2022-11-21T03:09:00Z"/>
                    <w:rFonts w:ascii="Times New Roman" w:eastAsia="Calibri" w:hAnsi="Times New Roman" w:cs="Times New Roman"/>
                    <w:b/>
                    <w:lang w:val="en-US"/>
                  </w:rPr>
                </w:rPrChange>
              </w:rPr>
            </w:pPr>
          </w:p>
          <w:p w14:paraId="5BF102A5" w14:textId="77777777" w:rsidR="00AB4CDD" w:rsidRPr="00DD122E" w:rsidRDefault="00AB4CDD" w:rsidP="00400CA9">
            <w:pPr>
              <w:contextualSpacing/>
              <w:jc w:val="both"/>
              <w:rPr>
                <w:ins w:id="3403" w:author="OLENA PASHKOVA (NEPTUNE.UA)" w:date="2022-11-21T03:09:00Z"/>
                <w:rFonts w:ascii="Times New Roman" w:eastAsia="Calibri" w:hAnsi="Times New Roman" w:cs="Times New Roman"/>
                <w:b/>
                <w:lang w:val="en-US"/>
                <w:rPrChange w:id="3404" w:author="OLENA PASHKOVA (NEPTUNE.UA)" w:date="2022-11-21T15:27:00Z">
                  <w:rPr>
                    <w:ins w:id="3405" w:author="OLENA PASHKOVA (NEPTUNE.UA)" w:date="2022-11-21T03:09:00Z"/>
                    <w:rFonts w:ascii="Times New Roman" w:eastAsia="Calibri" w:hAnsi="Times New Roman" w:cs="Times New Roman"/>
                    <w:b/>
                    <w:lang w:val="en-US"/>
                  </w:rPr>
                </w:rPrChange>
              </w:rPr>
            </w:pPr>
          </w:p>
          <w:p w14:paraId="29E4717C" w14:textId="77777777" w:rsidR="00AB4CDD" w:rsidRPr="00DD122E" w:rsidRDefault="00AB4CDD" w:rsidP="00400CA9">
            <w:pPr>
              <w:contextualSpacing/>
              <w:jc w:val="both"/>
              <w:rPr>
                <w:ins w:id="3406" w:author="OLENA PASHKOVA (NEPTUNE.UA)" w:date="2022-11-21T03:09:00Z"/>
                <w:rFonts w:ascii="Times New Roman" w:eastAsia="Calibri" w:hAnsi="Times New Roman" w:cs="Times New Roman"/>
                <w:b/>
                <w:lang w:val="en-US"/>
                <w:rPrChange w:id="3407" w:author="OLENA PASHKOVA (NEPTUNE.UA)" w:date="2022-11-21T15:27:00Z">
                  <w:rPr>
                    <w:ins w:id="3408" w:author="OLENA PASHKOVA (NEPTUNE.UA)" w:date="2022-11-21T03:09:00Z"/>
                    <w:rFonts w:ascii="Times New Roman" w:eastAsia="Calibri" w:hAnsi="Times New Roman" w:cs="Times New Roman"/>
                    <w:b/>
                    <w:lang w:val="en-US"/>
                  </w:rPr>
                </w:rPrChange>
              </w:rPr>
            </w:pPr>
          </w:p>
          <w:p w14:paraId="75E93C7C" w14:textId="77777777" w:rsidR="00AB4CDD" w:rsidRPr="00DD122E" w:rsidRDefault="00AB4CDD" w:rsidP="00400CA9">
            <w:pPr>
              <w:contextualSpacing/>
              <w:jc w:val="both"/>
              <w:rPr>
                <w:ins w:id="3409" w:author="OLENA PASHKOVA (NEPTUNE.UA)" w:date="2022-11-21T03:09:00Z"/>
                <w:rFonts w:ascii="Times New Roman" w:eastAsia="Calibri" w:hAnsi="Times New Roman" w:cs="Times New Roman"/>
                <w:b/>
                <w:lang w:val="en-US"/>
                <w:rPrChange w:id="3410" w:author="OLENA PASHKOVA (NEPTUNE.UA)" w:date="2022-11-21T15:27:00Z">
                  <w:rPr>
                    <w:ins w:id="3411" w:author="OLENA PASHKOVA (NEPTUNE.UA)" w:date="2022-11-21T03:09:00Z"/>
                    <w:rFonts w:ascii="Times New Roman" w:eastAsia="Calibri" w:hAnsi="Times New Roman" w:cs="Times New Roman"/>
                    <w:b/>
                    <w:lang w:val="en-US"/>
                  </w:rPr>
                </w:rPrChange>
              </w:rPr>
            </w:pPr>
          </w:p>
          <w:p w14:paraId="2EE5E853" w14:textId="77777777" w:rsidR="00AB4CDD" w:rsidRPr="00DD122E" w:rsidRDefault="00AB4CDD" w:rsidP="00400CA9">
            <w:pPr>
              <w:contextualSpacing/>
              <w:jc w:val="both"/>
              <w:rPr>
                <w:ins w:id="3412" w:author="OLENA PASHKOVA (NEPTUNE.UA)" w:date="2022-11-21T03:09:00Z"/>
                <w:rFonts w:ascii="Times New Roman" w:eastAsia="Calibri" w:hAnsi="Times New Roman" w:cs="Times New Roman"/>
                <w:b/>
                <w:lang w:val="en-US"/>
                <w:rPrChange w:id="3413" w:author="OLENA PASHKOVA (NEPTUNE.UA)" w:date="2022-11-21T15:27:00Z">
                  <w:rPr>
                    <w:ins w:id="3414" w:author="OLENA PASHKOVA (NEPTUNE.UA)" w:date="2022-11-21T03:09:00Z"/>
                    <w:rFonts w:ascii="Times New Roman" w:eastAsia="Calibri" w:hAnsi="Times New Roman" w:cs="Times New Roman"/>
                    <w:b/>
                    <w:lang w:val="en-US"/>
                  </w:rPr>
                </w:rPrChange>
              </w:rPr>
            </w:pPr>
          </w:p>
          <w:p w14:paraId="5B9BE817" w14:textId="77777777" w:rsidR="00AB4CDD" w:rsidRPr="00DD122E" w:rsidRDefault="00AB4CDD" w:rsidP="00400CA9">
            <w:pPr>
              <w:contextualSpacing/>
              <w:jc w:val="both"/>
              <w:rPr>
                <w:ins w:id="3415" w:author="OLENA PASHKOVA (NEPTUNE.UA)" w:date="2022-11-21T03:09:00Z"/>
                <w:rFonts w:ascii="Times New Roman" w:eastAsia="Calibri" w:hAnsi="Times New Roman" w:cs="Times New Roman"/>
                <w:b/>
                <w:lang w:val="en-US"/>
                <w:rPrChange w:id="3416" w:author="OLENA PASHKOVA (NEPTUNE.UA)" w:date="2022-11-21T15:27:00Z">
                  <w:rPr>
                    <w:ins w:id="3417" w:author="OLENA PASHKOVA (NEPTUNE.UA)" w:date="2022-11-21T03:09:00Z"/>
                    <w:rFonts w:ascii="Times New Roman" w:eastAsia="Calibri" w:hAnsi="Times New Roman" w:cs="Times New Roman"/>
                    <w:b/>
                    <w:lang w:val="en-US"/>
                  </w:rPr>
                </w:rPrChange>
              </w:rPr>
            </w:pPr>
          </w:p>
          <w:p w14:paraId="34DF7F32" w14:textId="77777777" w:rsidR="00AB4CDD" w:rsidRPr="00DD122E" w:rsidRDefault="00AB4CDD" w:rsidP="00400CA9">
            <w:pPr>
              <w:contextualSpacing/>
              <w:jc w:val="both"/>
              <w:rPr>
                <w:ins w:id="3418" w:author="OLENA PASHKOVA (NEPTUNE.UA)" w:date="2022-11-21T03:09:00Z"/>
                <w:rFonts w:ascii="Times New Roman" w:eastAsia="Calibri" w:hAnsi="Times New Roman" w:cs="Times New Roman"/>
                <w:b/>
                <w:lang w:val="en-US"/>
                <w:rPrChange w:id="3419" w:author="OLENA PASHKOVA (NEPTUNE.UA)" w:date="2022-11-21T15:27:00Z">
                  <w:rPr>
                    <w:ins w:id="3420" w:author="OLENA PASHKOVA (NEPTUNE.UA)" w:date="2022-11-21T03:09:00Z"/>
                    <w:rFonts w:ascii="Times New Roman" w:eastAsia="Calibri" w:hAnsi="Times New Roman" w:cs="Times New Roman"/>
                    <w:b/>
                    <w:lang w:val="en-US"/>
                  </w:rPr>
                </w:rPrChange>
              </w:rPr>
            </w:pPr>
          </w:p>
          <w:p w14:paraId="7B6C1551" w14:textId="4C03479F" w:rsidR="00400CA9" w:rsidRPr="00DD122E"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b/>
                <w:lang w:val="en-US"/>
                <w:rPrChange w:id="3421" w:author="OLENA PASHKOVA (NEPTUNE.UA)" w:date="2022-11-21T15:27:00Z">
                  <w:rPr>
                    <w:rFonts w:ascii="Times New Roman" w:eastAsia="Calibri" w:hAnsi="Times New Roman" w:cs="Times New Roman"/>
                    <w:b/>
                    <w:lang w:val="en-US"/>
                  </w:rPr>
                </w:rPrChange>
              </w:rPr>
              <w:t>6.</w:t>
            </w:r>
            <w:r w:rsidRPr="00DD122E">
              <w:rPr>
                <w:rFonts w:ascii="Times New Roman" w:eastAsia="Calibri" w:hAnsi="Times New Roman" w:cs="Times New Roman"/>
                <w:b/>
                <w:lang w:val="uk-UA"/>
                <w:rPrChange w:id="3422" w:author="OLENA PASHKOVA (NEPTUNE.UA)" w:date="2022-11-21T15:27:00Z">
                  <w:rPr>
                    <w:rFonts w:ascii="Times New Roman" w:eastAsia="Calibri" w:hAnsi="Times New Roman" w:cs="Times New Roman"/>
                    <w:b/>
                    <w:lang w:val="uk-UA"/>
                  </w:rPr>
                </w:rPrChange>
              </w:rPr>
              <w:t>1</w:t>
            </w:r>
            <w:r w:rsidRPr="00DD122E">
              <w:rPr>
                <w:rFonts w:ascii="Times New Roman" w:eastAsia="Calibri" w:hAnsi="Times New Roman" w:cs="Times New Roman"/>
                <w:b/>
                <w:lang w:val="en-US"/>
                <w:rPrChange w:id="3423" w:author="OLENA PASHKOVA (NEPTUNE.UA)" w:date="2022-11-21T15:27:00Z">
                  <w:rPr>
                    <w:rFonts w:ascii="Times New Roman" w:eastAsia="Calibri" w:hAnsi="Times New Roman" w:cs="Times New Roman"/>
                    <w:b/>
                    <w:lang w:val="en-US"/>
                  </w:rPr>
                </w:rPrChange>
              </w:rPr>
              <w:t>0.</w:t>
            </w:r>
            <w:r w:rsidRPr="00DD122E">
              <w:rPr>
                <w:rFonts w:ascii="Times New Roman" w:eastAsia="Calibri" w:hAnsi="Times New Roman" w:cs="Times New Roman"/>
                <w:lang w:val="en-US"/>
                <w:rPrChange w:id="3424" w:author="OLENA PASHKOVA (NEPTUNE.UA)" w:date="2022-11-21T15:27:00Z">
                  <w:rPr>
                    <w:rFonts w:ascii="Times New Roman" w:eastAsia="Calibri" w:hAnsi="Times New Roman" w:cs="Times New Roman"/>
                    <w:lang w:val="en-US"/>
                  </w:rPr>
                </w:rPrChange>
              </w:rPr>
              <w:tab/>
              <w:t>Grain weight losses (shrink</w:t>
            </w:r>
            <w:commentRangeStart w:id="3425"/>
            <w:r w:rsidRPr="00DD122E">
              <w:rPr>
                <w:rFonts w:ascii="Times New Roman" w:eastAsia="Calibri" w:hAnsi="Times New Roman" w:cs="Times New Roman"/>
                <w:lang w:val="en-US"/>
                <w:rPrChange w:id="3426" w:author="OLENA PASHKOVA (NEPTUNE.UA)" w:date="2022-11-21T15:27:00Z">
                  <w:rPr>
                    <w:rFonts w:ascii="Times New Roman" w:eastAsia="Calibri" w:hAnsi="Times New Roman" w:cs="Times New Roman"/>
                    <w:lang w:val="en-US"/>
                  </w:rPr>
                </w:rPrChange>
              </w:rPr>
              <w:t xml:space="preserve">) </w:t>
            </w:r>
            <w:del w:id="3427" w:author="Nataliya Tomaskovic" w:date="2022-08-18T22:22:00Z">
              <w:r w:rsidRPr="00DD122E" w:rsidDel="0007065A">
                <w:rPr>
                  <w:rFonts w:ascii="Times New Roman" w:eastAsia="Calibri" w:hAnsi="Times New Roman" w:cs="Times New Roman"/>
                  <w:lang w:val="en-US"/>
                  <w:rPrChange w:id="3428" w:author="OLENA PASHKOVA (NEPTUNE.UA)" w:date="2022-11-21T15:27:00Z">
                    <w:rPr>
                      <w:rFonts w:ascii="Times New Roman" w:eastAsia="Calibri" w:hAnsi="Times New Roman" w:cs="Times New Roman"/>
                      <w:lang w:val="en-US"/>
                    </w:rPr>
                  </w:rPrChange>
                </w:rPr>
                <w:delText xml:space="preserve">with the exception of substantiated losses, confirmed by acts of completion and loss rates </w:delText>
              </w:r>
            </w:del>
            <w:r w:rsidRPr="00DD122E">
              <w:rPr>
                <w:rFonts w:ascii="Times New Roman" w:eastAsia="Calibri" w:hAnsi="Times New Roman" w:cs="Times New Roman"/>
                <w:lang w:val="en-US"/>
                <w:rPrChange w:id="3429" w:author="OLENA PASHKOVA (NEPTUNE.UA)" w:date="2022-11-21T15:27:00Z">
                  <w:rPr>
                    <w:rFonts w:ascii="Times New Roman" w:eastAsia="Calibri" w:hAnsi="Times New Roman" w:cs="Times New Roman"/>
                    <w:lang w:val="en-US"/>
                  </w:rPr>
                </w:rPrChange>
              </w:rPr>
              <w:t xml:space="preserve">during acceptance, storage and shipment </w:t>
            </w:r>
            <w:commentRangeEnd w:id="3425"/>
            <w:r w:rsidRPr="00DD122E">
              <w:rPr>
                <w:rFonts w:ascii="Times New Roman" w:eastAsia="Calibri" w:hAnsi="Times New Roman" w:cs="Times New Roman"/>
                <w:rPrChange w:id="3430" w:author="OLENA PASHKOVA (NEPTUNE.UA)" w:date="2022-11-21T15:27:00Z">
                  <w:rPr>
                    <w:rFonts w:ascii="Calibri" w:eastAsia="Calibri" w:hAnsi="Calibri" w:cs="Times New Roman"/>
                    <w:sz w:val="16"/>
                    <w:szCs w:val="16"/>
                  </w:rPr>
                </w:rPrChange>
              </w:rPr>
              <w:commentReference w:id="3425"/>
            </w:r>
            <w:r w:rsidRPr="00DD122E">
              <w:rPr>
                <w:rFonts w:ascii="Times New Roman" w:eastAsia="Calibri" w:hAnsi="Times New Roman" w:cs="Times New Roman"/>
                <w:lang w:val="en-US"/>
              </w:rPr>
              <w:t>will not exceed 0.2% of the total weight of the Customer’s Grain accepted by the Contractor.</w:t>
            </w:r>
          </w:p>
          <w:p w14:paraId="7C7AB2A4" w14:textId="77777777" w:rsidR="00400CA9" w:rsidRPr="00DD122E" w:rsidRDefault="00400CA9" w:rsidP="00400CA9">
            <w:pPr>
              <w:contextualSpacing/>
              <w:jc w:val="both"/>
              <w:rPr>
                <w:rFonts w:ascii="Times New Roman" w:eastAsia="Calibri" w:hAnsi="Times New Roman" w:cs="Times New Roman"/>
                <w:lang w:val="en-US"/>
                <w:rPrChange w:id="343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432" w:author="OLENA PASHKOVA (NEPTUNE.UA)" w:date="2022-11-21T15:27:00Z">
                  <w:rPr>
                    <w:rFonts w:ascii="Times New Roman" w:eastAsia="Calibri" w:hAnsi="Times New Roman" w:cs="Times New Roman"/>
                    <w:lang w:val="en-US"/>
                  </w:rPr>
                </w:rPrChange>
              </w:rPr>
              <w:t>The Contractor presents to the Customer an act of wite-off of the specified 0.2% of the Customer’s Grain weight after loading of each individual vessel or, in some cases, another transport.</w:t>
            </w:r>
          </w:p>
          <w:p w14:paraId="0A244547" w14:textId="77777777" w:rsidR="00400CA9" w:rsidRPr="00DD122E" w:rsidRDefault="00400CA9" w:rsidP="00400CA9">
            <w:pPr>
              <w:contextualSpacing/>
              <w:jc w:val="both"/>
              <w:rPr>
                <w:ins w:id="3433" w:author="Nataliya Tomaskovic" w:date="2022-08-18T22:23:00Z"/>
                <w:rFonts w:ascii="Times New Roman" w:eastAsia="Calibri" w:hAnsi="Times New Roman" w:cs="Times New Roman"/>
                <w:b/>
                <w:lang w:val="en-US"/>
                <w:rPrChange w:id="3434" w:author="OLENA PASHKOVA (NEPTUNE.UA)" w:date="2022-11-21T15:27:00Z">
                  <w:rPr>
                    <w:ins w:id="3435" w:author="Nataliya Tomaskovic" w:date="2022-08-18T22:23:00Z"/>
                    <w:rFonts w:ascii="Times New Roman" w:eastAsia="Calibri" w:hAnsi="Times New Roman" w:cs="Times New Roman"/>
                    <w:b/>
                    <w:lang w:val="en-US"/>
                  </w:rPr>
                </w:rPrChange>
              </w:rPr>
            </w:pPr>
          </w:p>
          <w:p w14:paraId="2C826679" w14:textId="77777777" w:rsidR="00400CA9" w:rsidRPr="00DD122E" w:rsidDel="004800DE" w:rsidRDefault="00400CA9" w:rsidP="00400CA9">
            <w:pPr>
              <w:contextualSpacing/>
              <w:jc w:val="both"/>
              <w:rPr>
                <w:del w:id="3436" w:author="Nataliya Tomaskovic" w:date="2022-08-19T19:43:00Z"/>
                <w:rFonts w:ascii="Times New Roman" w:eastAsia="Calibri" w:hAnsi="Times New Roman" w:cs="Times New Roman"/>
                <w:b/>
                <w:lang w:val="en-US"/>
                <w:rPrChange w:id="3437" w:author="OLENA PASHKOVA (NEPTUNE.UA)" w:date="2022-11-21T15:27:00Z">
                  <w:rPr>
                    <w:del w:id="3438" w:author="Nataliya Tomaskovic" w:date="2022-08-19T19:43:00Z"/>
                    <w:rFonts w:ascii="Times New Roman" w:eastAsia="Calibri" w:hAnsi="Times New Roman" w:cs="Times New Roman"/>
                    <w:b/>
                    <w:lang w:val="en-US"/>
                  </w:rPr>
                </w:rPrChange>
              </w:rPr>
            </w:pPr>
          </w:p>
          <w:p w14:paraId="21A1F3D8" w14:textId="77777777" w:rsidR="00400CA9" w:rsidRPr="00DD122E" w:rsidRDefault="00400CA9" w:rsidP="00400CA9">
            <w:pPr>
              <w:contextualSpacing/>
              <w:jc w:val="both"/>
              <w:rPr>
                <w:ins w:id="3439" w:author="Nataliya Tomaskovic" w:date="2022-08-22T16:21:00Z"/>
                <w:rFonts w:ascii="Times New Roman" w:eastAsia="Calibri" w:hAnsi="Times New Roman" w:cs="Times New Roman"/>
                <w:b/>
                <w:lang w:val="en-US"/>
                <w:rPrChange w:id="3440" w:author="OLENA PASHKOVA (NEPTUNE.UA)" w:date="2022-11-21T15:27:00Z">
                  <w:rPr>
                    <w:ins w:id="3441" w:author="Nataliya Tomaskovic" w:date="2022-08-22T16:21:00Z"/>
                    <w:rFonts w:ascii="Times New Roman" w:eastAsia="Calibri" w:hAnsi="Times New Roman" w:cs="Times New Roman"/>
                    <w:b/>
                    <w:lang w:val="en-US"/>
                  </w:rPr>
                </w:rPrChange>
              </w:rPr>
            </w:pPr>
          </w:p>
          <w:p w14:paraId="5D146EAC" w14:textId="77777777" w:rsidR="00400CA9" w:rsidRPr="00DD122E" w:rsidRDefault="00400CA9" w:rsidP="00400CA9">
            <w:pPr>
              <w:contextualSpacing/>
              <w:jc w:val="both"/>
              <w:rPr>
                <w:rFonts w:ascii="Times New Roman" w:eastAsia="Calibri" w:hAnsi="Times New Roman" w:cs="Times New Roman"/>
                <w:b/>
                <w:lang w:val="en-US"/>
                <w:rPrChange w:id="3442" w:author="OLENA PASHKOVA (NEPTUNE.UA)" w:date="2022-11-21T15:27:00Z">
                  <w:rPr>
                    <w:rFonts w:ascii="Times New Roman" w:eastAsia="Calibri" w:hAnsi="Times New Roman" w:cs="Times New Roman"/>
                    <w:b/>
                    <w:lang w:val="en-US"/>
                  </w:rPr>
                </w:rPrChange>
              </w:rPr>
            </w:pPr>
          </w:p>
          <w:p w14:paraId="73E6A814" w14:textId="4CDA8FB4" w:rsidR="00400CA9" w:rsidRPr="00DD122E" w:rsidRDefault="00400CA9" w:rsidP="00400CA9">
            <w:pPr>
              <w:contextualSpacing/>
              <w:jc w:val="both"/>
              <w:rPr>
                <w:rFonts w:ascii="Times New Roman" w:eastAsia="Calibri" w:hAnsi="Times New Roman" w:cs="Times New Roman"/>
                <w:lang w:val="en-US"/>
              </w:rPr>
            </w:pPr>
            <w:commentRangeStart w:id="3443"/>
            <w:del w:id="3444" w:author="OLENA PASHKOVA (NEPTUNE.UA)" w:date="2022-11-21T03:15:00Z">
              <w:r w:rsidRPr="00DD122E" w:rsidDel="00791C06">
                <w:rPr>
                  <w:rFonts w:ascii="Times New Roman" w:eastAsia="Calibri" w:hAnsi="Times New Roman" w:cs="Times New Roman"/>
                  <w:b/>
                  <w:lang w:val="en-US"/>
                  <w:rPrChange w:id="3445" w:author="OLENA PASHKOVA (NEPTUNE.UA)" w:date="2022-11-21T15:27:00Z">
                    <w:rPr>
                      <w:rFonts w:ascii="Times New Roman" w:eastAsia="Calibri" w:hAnsi="Times New Roman" w:cs="Times New Roman"/>
                      <w:b/>
                      <w:lang w:val="en-US"/>
                    </w:rPr>
                  </w:rPrChange>
                </w:rPr>
                <w:delText>6</w:delText>
              </w:r>
              <w:r w:rsidRPr="00DD122E" w:rsidDel="009417AE">
                <w:rPr>
                  <w:rFonts w:ascii="Times New Roman" w:eastAsia="Calibri" w:hAnsi="Times New Roman" w:cs="Times New Roman"/>
                  <w:b/>
                  <w:lang w:val="en-US"/>
                  <w:rPrChange w:id="3446" w:author="OLENA PASHKOVA (NEPTUNE.UA)" w:date="2022-11-21T15:27:00Z">
                    <w:rPr>
                      <w:rFonts w:ascii="Times New Roman" w:eastAsia="Calibri" w:hAnsi="Times New Roman" w:cs="Times New Roman"/>
                      <w:b/>
                      <w:lang w:val="en-US"/>
                    </w:rPr>
                  </w:rPrChange>
                </w:rPr>
                <w:delText>.</w:delText>
              </w:r>
              <w:r w:rsidRPr="00DD122E" w:rsidDel="009417AE">
                <w:rPr>
                  <w:rFonts w:ascii="Times New Roman" w:eastAsia="Calibri" w:hAnsi="Times New Roman" w:cs="Times New Roman"/>
                  <w:b/>
                  <w:lang w:val="uk-UA"/>
                  <w:rPrChange w:id="3447" w:author="OLENA PASHKOVA (NEPTUNE.UA)" w:date="2022-11-21T15:27:00Z">
                    <w:rPr>
                      <w:rFonts w:ascii="Times New Roman" w:eastAsia="Calibri" w:hAnsi="Times New Roman" w:cs="Times New Roman"/>
                      <w:b/>
                      <w:lang w:val="uk-UA"/>
                    </w:rPr>
                  </w:rPrChange>
                </w:rPr>
                <w:delText>1</w:delText>
              </w:r>
              <w:r w:rsidRPr="00DD122E" w:rsidDel="009417AE">
                <w:rPr>
                  <w:rFonts w:ascii="Times New Roman" w:eastAsia="Calibri" w:hAnsi="Times New Roman" w:cs="Times New Roman"/>
                  <w:b/>
                  <w:lang w:val="en-US"/>
                  <w:rPrChange w:id="3448" w:author="OLENA PASHKOVA (NEPTUNE.UA)" w:date="2022-11-21T15:27:00Z">
                    <w:rPr>
                      <w:rFonts w:ascii="Times New Roman" w:eastAsia="Calibri" w:hAnsi="Times New Roman" w:cs="Times New Roman"/>
                      <w:b/>
                      <w:lang w:val="en-US"/>
                    </w:rPr>
                  </w:rPrChange>
                </w:rPr>
                <w:delText>1.</w:delText>
              </w:r>
            </w:del>
            <w:r w:rsidRPr="00DD122E">
              <w:rPr>
                <w:rFonts w:ascii="Times New Roman" w:eastAsia="Calibri" w:hAnsi="Times New Roman" w:cs="Times New Roman"/>
                <w:lang w:val="en-US"/>
                <w:rPrChange w:id="3449" w:author="OLENA PASHKOVA (NEPTUNE.UA)" w:date="2022-11-21T15:27:00Z">
                  <w:rPr>
                    <w:rFonts w:ascii="Times New Roman" w:eastAsia="Calibri" w:hAnsi="Times New Roman" w:cs="Times New Roman"/>
                    <w:lang w:val="en-US"/>
                  </w:rPr>
                </w:rPrChange>
              </w:rPr>
              <w:tab/>
            </w:r>
            <w:del w:id="3450" w:author="OLENA PASHKOVA (NEPTUNE.UA)" w:date="2022-11-21T03:11:00Z">
              <w:r w:rsidRPr="00DD122E" w:rsidDel="00414337">
                <w:rPr>
                  <w:rFonts w:ascii="Times New Roman" w:eastAsia="Calibri" w:hAnsi="Times New Roman" w:cs="Times New Roman"/>
                  <w:lang w:val="en-US"/>
                  <w:rPrChange w:id="3451" w:author="OLENA PASHKOVA (NEPTUNE.UA)" w:date="2022-11-21T15:27:00Z">
                    <w:rPr>
                      <w:rFonts w:ascii="Times New Roman" w:eastAsia="Calibri" w:hAnsi="Times New Roman" w:cs="Times New Roman"/>
                      <w:lang w:val="en-US"/>
                    </w:rPr>
                  </w:rPrChange>
                </w:rPr>
                <w:delText>In case, at Customer’s fault, the railway cars are idle on the access railway tracks, the Customer shall compensate Contractor the costs for the usage of railway cars</w:delText>
              </w:r>
              <w:r w:rsidRPr="00DD122E" w:rsidDel="00414337">
                <w:rPr>
                  <w:rFonts w:ascii="Times New Roman" w:eastAsia="Calibri" w:hAnsi="Times New Roman" w:cs="Times New Roman"/>
                  <w:lang w:val="uk-UA"/>
                  <w:rPrChange w:id="3452" w:author="OLENA PASHKOVA (NEPTUNE.UA)" w:date="2022-11-21T15:27:00Z">
                    <w:rPr>
                      <w:rFonts w:ascii="Times New Roman" w:eastAsia="Calibri" w:hAnsi="Times New Roman" w:cs="Times New Roman"/>
                      <w:lang w:val="uk-UA"/>
                    </w:rPr>
                  </w:rPrChange>
                </w:rPr>
                <w:delText xml:space="preserve"> </w:delText>
              </w:r>
              <w:r w:rsidRPr="00DD122E" w:rsidDel="00414337">
                <w:rPr>
                  <w:rFonts w:ascii="Times New Roman" w:eastAsia="Calibri" w:hAnsi="Times New Roman" w:cs="Times New Roman"/>
                  <w:lang w:val="en-US"/>
                  <w:rPrChange w:id="3453" w:author="OLENA PASHKOVA (NEPTUNE.UA)" w:date="2022-11-21T15:27:00Z">
                    <w:rPr>
                      <w:rFonts w:ascii="Times New Roman" w:eastAsia="Calibri" w:hAnsi="Times New Roman" w:cs="Times New Roman"/>
                      <w:lang w:val="en-US"/>
                    </w:rPr>
                  </w:rPrChange>
                </w:rPr>
                <w:delText>in accordance with “Code of ruls for the use railway cars and containers” and “Code of tariffs for transportation of goods by rail within Ukraine and related services”.</w:delText>
              </w:r>
              <w:commentRangeEnd w:id="3443"/>
              <w:r w:rsidRPr="00DD122E" w:rsidDel="00414337">
                <w:rPr>
                  <w:rFonts w:ascii="Times New Roman" w:eastAsia="Calibri" w:hAnsi="Times New Roman" w:cs="Times New Roman"/>
                  <w:rPrChange w:id="3454" w:author="OLENA PASHKOVA (NEPTUNE.UA)" w:date="2022-11-21T15:27:00Z">
                    <w:rPr>
                      <w:rFonts w:ascii="Calibri" w:eastAsia="Calibri" w:hAnsi="Calibri" w:cs="Times New Roman"/>
                      <w:sz w:val="16"/>
                      <w:szCs w:val="16"/>
                    </w:rPr>
                  </w:rPrChange>
                </w:rPr>
                <w:commentReference w:id="3443"/>
              </w:r>
            </w:del>
          </w:p>
          <w:p w14:paraId="72CB012C" w14:textId="77777777" w:rsidR="00400CA9" w:rsidRPr="00DD122E" w:rsidRDefault="00400CA9" w:rsidP="00400CA9">
            <w:pPr>
              <w:widowControl w:val="0"/>
              <w:contextualSpacing/>
              <w:jc w:val="both"/>
              <w:rPr>
                <w:rFonts w:ascii="Times New Roman" w:eastAsia="Times New Roman" w:hAnsi="Times New Roman" w:cs="Times New Roman"/>
                <w:b/>
                <w:lang w:val="en-US" w:bidi="en-US"/>
              </w:rPr>
            </w:pPr>
          </w:p>
          <w:p w14:paraId="70F8E334" w14:textId="77777777" w:rsidR="00400CA9" w:rsidRPr="00DD122E" w:rsidDel="00CB3498" w:rsidRDefault="00400CA9" w:rsidP="00400CA9">
            <w:pPr>
              <w:widowControl w:val="0"/>
              <w:contextualSpacing/>
              <w:jc w:val="both"/>
              <w:rPr>
                <w:del w:id="3455" w:author="Viktoriya Elik" w:date="2022-08-25T18:05:00Z"/>
                <w:rFonts w:ascii="Times New Roman" w:eastAsia="Times New Roman" w:hAnsi="Times New Roman" w:cs="Times New Roman"/>
                <w:lang w:val="en-US" w:bidi="en-US"/>
                <w:rPrChange w:id="3456" w:author="OLENA PASHKOVA (NEPTUNE.UA)" w:date="2022-11-21T15:27:00Z">
                  <w:rPr>
                    <w:del w:id="3457" w:author="Viktoriya Elik" w:date="2022-08-25T18:05:00Z"/>
                    <w:rFonts w:ascii="Times New Roman" w:eastAsia="Times New Roman" w:hAnsi="Times New Roman" w:cs="Times New Roman"/>
                    <w:lang w:val="en-US" w:bidi="en-US"/>
                  </w:rPr>
                </w:rPrChange>
              </w:rPr>
            </w:pPr>
            <w:commentRangeStart w:id="3458"/>
            <w:commentRangeStart w:id="3459"/>
            <w:del w:id="3460" w:author="Viktoriya Elik" w:date="2022-08-25T18:05:00Z">
              <w:r w:rsidRPr="006F5E0C" w:rsidDel="00CB3498">
                <w:rPr>
                  <w:rFonts w:ascii="Times New Roman" w:eastAsia="Times New Roman" w:hAnsi="Times New Roman" w:cs="Times New Roman"/>
                  <w:b/>
                  <w:lang w:val="en-US" w:bidi="en-US"/>
                </w:rPr>
                <w:delText>6.12</w:delText>
              </w:r>
              <w:r w:rsidRPr="00DD122E" w:rsidDel="00CB3498">
                <w:rPr>
                  <w:rFonts w:ascii="Times New Roman" w:eastAsia="Times New Roman" w:hAnsi="Times New Roman" w:cs="Times New Roman"/>
                  <w:lang w:val="en-US" w:bidi="en-US"/>
                  <w:rPrChange w:id="3461" w:author="OLENA PASHKOVA (NEPTUNE.UA)" w:date="2022-11-21T15:27:00Z">
                    <w:rPr>
                      <w:rFonts w:ascii="Times New Roman" w:eastAsia="Times New Roman" w:hAnsi="Times New Roman" w:cs="Times New Roman"/>
                      <w:lang w:val="en-US" w:bidi="en-US"/>
                    </w:rPr>
                  </w:rPrChange>
                </w:rPr>
                <w:delText>. Cargo delivery to the Terminal above the agreed volumes without additional written coordination with the Contractor is prohibited.</w:delText>
              </w:r>
            </w:del>
            <w:commentRangeEnd w:id="3458"/>
            <w:r w:rsidRPr="00DD122E">
              <w:rPr>
                <w:rFonts w:ascii="Times New Roman" w:eastAsia="Calibri" w:hAnsi="Times New Roman" w:cs="Times New Roman"/>
                <w:rPrChange w:id="3462" w:author="OLENA PASHKOVA (NEPTUNE.UA)" w:date="2022-11-21T15:27:00Z">
                  <w:rPr>
                    <w:rFonts w:ascii="Calibri" w:eastAsia="Calibri" w:hAnsi="Calibri" w:cs="Times New Roman"/>
                    <w:sz w:val="16"/>
                    <w:szCs w:val="16"/>
                  </w:rPr>
                </w:rPrChange>
              </w:rPr>
              <w:commentReference w:id="3458"/>
            </w:r>
            <w:commentRangeEnd w:id="3459"/>
            <w:r w:rsidRPr="00DD122E">
              <w:rPr>
                <w:rFonts w:ascii="Times New Roman" w:eastAsia="Calibri" w:hAnsi="Times New Roman" w:cs="Times New Roman"/>
                <w:rPrChange w:id="3463" w:author="OLENA PASHKOVA (NEPTUNE.UA)" w:date="2022-11-21T15:27:00Z">
                  <w:rPr>
                    <w:rFonts w:ascii="Calibri" w:eastAsia="Calibri" w:hAnsi="Calibri" w:cs="Times New Roman"/>
                    <w:sz w:val="16"/>
                    <w:szCs w:val="16"/>
                  </w:rPr>
                </w:rPrChange>
              </w:rPr>
              <w:commentReference w:id="3459"/>
            </w:r>
          </w:p>
          <w:p w14:paraId="1731233A" w14:textId="77777777" w:rsidR="00400CA9" w:rsidRPr="00DD122E" w:rsidDel="00E82B96" w:rsidRDefault="00400CA9" w:rsidP="00400CA9">
            <w:pPr>
              <w:widowControl w:val="0"/>
              <w:contextualSpacing/>
              <w:jc w:val="both"/>
              <w:rPr>
                <w:del w:id="3464" w:author="Nataliya Tomaskovic" w:date="2022-08-18T22:24:00Z"/>
                <w:rFonts w:ascii="Times New Roman" w:eastAsia="Times New Roman" w:hAnsi="Times New Roman" w:cs="Times New Roman"/>
                <w:b/>
                <w:lang w:val="en-US" w:bidi="en-US"/>
                <w:rPrChange w:id="3465" w:author="OLENA PASHKOVA (NEPTUNE.UA)" w:date="2022-11-21T15:27:00Z">
                  <w:rPr>
                    <w:del w:id="3466" w:author="Nataliya Tomaskovic" w:date="2022-08-18T22:24:00Z"/>
                    <w:rFonts w:ascii="Times New Roman" w:eastAsia="Times New Roman" w:hAnsi="Times New Roman" w:cs="Times New Roman"/>
                    <w:b/>
                    <w:lang w:val="en-US" w:bidi="en-US"/>
                  </w:rPr>
                </w:rPrChange>
              </w:rPr>
            </w:pPr>
          </w:p>
          <w:p w14:paraId="532119BF" w14:textId="77777777" w:rsidR="00400CA9" w:rsidRPr="00DD122E" w:rsidDel="00CB3498" w:rsidRDefault="00400CA9" w:rsidP="00400CA9">
            <w:pPr>
              <w:widowControl w:val="0"/>
              <w:contextualSpacing/>
              <w:jc w:val="both"/>
              <w:rPr>
                <w:del w:id="3467" w:author="Viktoriya Elik" w:date="2022-08-25T18:05:00Z"/>
                <w:rFonts w:ascii="Times New Roman" w:eastAsia="Times New Roman" w:hAnsi="Times New Roman" w:cs="Times New Roman"/>
                <w:lang w:val="en-US" w:eastAsia="ru-RU" w:bidi="ru-RU"/>
                <w:rPrChange w:id="3468" w:author="OLENA PASHKOVA (NEPTUNE.UA)" w:date="2022-11-21T15:27:00Z">
                  <w:rPr>
                    <w:del w:id="3469" w:author="Viktoriya Elik" w:date="2022-08-25T18:05:00Z"/>
                    <w:rFonts w:ascii="Times New Roman" w:eastAsia="Times New Roman" w:hAnsi="Times New Roman" w:cs="Times New Roman"/>
                    <w:lang w:val="en-US" w:eastAsia="ru-RU" w:bidi="ru-RU"/>
                  </w:rPr>
                </w:rPrChange>
              </w:rPr>
            </w:pPr>
            <w:del w:id="3470" w:author="Viktoriya Elik" w:date="2022-08-25T18:05:00Z">
              <w:r w:rsidRPr="00DD122E" w:rsidDel="00CB3498">
                <w:rPr>
                  <w:rFonts w:ascii="Times New Roman" w:eastAsia="Times New Roman" w:hAnsi="Times New Roman" w:cs="Times New Roman"/>
                  <w:b/>
                  <w:lang w:val="en-US" w:bidi="en-US"/>
                  <w:rPrChange w:id="3471" w:author="OLENA PASHKOVA (NEPTUNE.UA)" w:date="2022-11-21T15:27:00Z">
                    <w:rPr>
                      <w:rFonts w:ascii="Times New Roman" w:eastAsia="Times New Roman" w:hAnsi="Times New Roman" w:cs="Times New Roman"/>
                      <w:b/>
                      <w:lang w:val="en-US" w:bidi="en-US"/>
                    </w:rPr>
                  </w:rPrChange>
                </w:rPr>
                <w:delText>6.13.</w:delText>
              </w:r>
              <w:r w:rsidRPr="00DD122E" w:rsidDel="00CB3498">
                <w:rPr>
                  <w:rFonts w:ascii="Times New Roman" w:eastAsia="Times New Roman" w:hAnsi="Times New Roman" w:cs="Times New Roman"/>
                  <w:lang w:val="en-US" w:bidi="en-US"/>
                  <w:rPrChange w:id="3472" w:author="OLENA PASHKOVA (NEPTUNE.UA)" w:date="2022-11-21T15:27:00Z">
                    <w:rPr>
                      <w:rFonts w:ascii="Times New Roman" w:eastAsia="Times New Roman" w:hAnsi="Times New Roman" w:cs="Times New Roman"/>
                      <w:lang w:val="en-US" w:bidi="en-US"/>
                    </w:rPr>
                  </w:rPrChange>
                </w:rPr>
                <w:delText xml:space="preserve"> </w:delText>
              </w:r>
              <w:commentRangeStart w:id="3473"/>
              <w:r w:rsidRPr="00DD122E" w:rsidDel="00CB3498">
                <w:rPr>
                  <w:rFonts w:ascii="Times New Roman" w:eastAsia="Times New Roman" w:hAnsi="Times New Roman" w:cs="Times New Roman"/>
                  <w:highlight w:val="yellow"/>
                  <w:lang w:val="en-US" w:bidi="en-US"/>
                  <w:rPrChange w:id="3474" w:author="OLENA PASHKOVA (NEPTUNE.UA)" w:date="2022-11-21T15:27:00Z">
                    <w:rPr>
                      <w:rFonts w:ascii="Times New Roman" w:eastAsia="Times New Roman" w:hAnsi="Times New Roman" w:cs="Times New Roman"/>
                      <w:lang w:val="en-US" w:bidi="en-US"/>
                    </w:rPr>
                  </w:rPrChange>
                </w:rPr>
                <w:delText xml:space="preserve">In case of detection of Grain surpluses based on the results of inventory and after </w:delText>
              </w:r>
            </w:del>
            <w:ins w:id="3475" w:author="Nataliya Tomaskovic" w:date="2022-08-18T22:25:00Z">
              <w:del w:id="3476" w:author="Viktoriya Elik" w:date="2022-08-25T18:05:00Z">
                <w:r w:rsidRPr="00DD122E" w:rsidDel="00CB3498">
                  <w:rPr>
                    <w:rFonts w:ascii="Times New Roman" w:eastAsia="Times New Roman" w:hAnsi="Times New Roman" w:cs="Times New Roman"/>
                    <w:highlight w:val="yellow"/>
                    <w:lang w:val="en-US" w:bidi="en-US"/>
                    <w:rPrChange w:id="3477" w:author="OLENA PASHKOVA (NEPTUNE.UA)" w:date="2022-11-21T15:27:00Z">
                      <w:rPr>
                        <w:rFonts w:ascii="Times New Roman" w:eastAsia="Times New Roman" w:hAnsi="Times New Roman" w:cs="Times New Roman"/>
                        <w:lang w:val="en-US" w:bidi="en-US"/>
                      </w:rPr>
                    </w:rPrChange>
                  </w:rPr>
                  <w:delText>issuance</w:delText>
                </w:r>
              </w:del>
            </w:ins>
            <w:del w:id="3478" w:author="Viktoriya Elik" w:date="2022-08-25T18:05:00Z">
              <w:r w:rsidRPr="00DD122E" w:rsidDel="00CB3498">
                <w:rPr>
                  <w:rFonts w:ascii="Times New Roman" w:eastAsia="Times New Roman" w:hAnsi="Times New Roman" w:cs="Times New Roman"/>
                  <w:highlight w:val="yellow"/>
                  <w:lang w:val="en-US" w:bidi="en-US"/>
                  <w:rPrChange w:id="3479" w:author="OLENA PASHKOVA (NEPTUNE.UA)" w:date="2022-11-21T15:27:00Z">
                    <w:rPr>
                      <w:rFonts w:ascii="Times New Roman" w:eastAsia="Times New Roman" w:hAnsi="Times New Roman" w:cs="Times New Roman"/>
                      <w:lang w:val="en-US" w:bidi="en-US"/>
                    </w:rPr>
                  </w:rPrChange>
                </w:rPr>
                <w:delText xml:space="preserve">drawing </w:delText>
              </w:r>
            </w:del>
            <w:ins w:id="3480" w:author="Nataliya Tomaskovic" w:date="2022-08-18T22:25:00Z">
              <w:del w:id="3481" w:author="Viktoriya Elik" w:date="2022-08-25T18:05:00Z">
                <w:r w:rsidRPr="00DD122E" w:rsidDel="00CB3498">
                  <w:rPr>
                    <w:rFonts w:ascii="Times New Roman" w:eastAsia="Times New Roman" w:hAnsi="Times New Roman" w:cs="Times New Roman"/>
                    <w:highlight w:val="yellow"/>
                    <w:lang w:val="en-US" w:bidi="en-US"/>
                    <w:rPrChange w:id="3482" w:author="OLENA PASHKOVA (NEPTUNE.UA)" w:date="2022-11-21T15:27:00Z">
                      <w:rPr>
                        <w:rFonts w:ascii="Times New Roman" w:eastAsia="Times New Roman" w:hAnsi="Times New Roman" w:cs="Times New Roman"/>
                        <w:lang w:val="en-US" w:bidi="en-US"/>
                      </w:rPr>
                    </w:rPrChange>
                  </w:rPr>
                  <w:delText xml:space="preserve"> of</w:delText>
                </w:r>
              </w:del>
            </w:ins>
            <w:del w:id="3483" w:author="Viktoriya Elik" w:date="2022-08-25T18:05:00Z">
              <w:r w:rsidRPr="00DD122E" w:rsidDel="00CB3498">
                <w:rPr>
                  <w:rFonts w:ascii="Times New Roman" w:eastAsia="Times New Roman" w:hAnsi="Times New Roman" w:cs="Times New Roman"/>
                  <w:highlight w:val="yellow"/>
                  <w:lang w:val="en-US" w:bidi="en-US"/>
                  <w:rPrChange w:id="3484" w:author="OLENA PASHKOVA (NEPTUNE.UA)" w:date="2022-11-21T15:27:00Z">
                    <w:rPr>
                      <w:rFonts w:ascii="Times New Roman" w:eastAsia="Times New Roman" w:hAnsi="Times New Roman" w:cs="Times New Roman"/>
                      <w:lang w:val="en-US" w:bidi="en-US"/>
                    </w:rPr>
                  </w:rPrChange>
                </w:rPr>
                <w:delText xml:space="preserve">up </w:delText>
              </w:r>
            </w:del>
            <w:ins w:id="3485" w:author="Nataliya Tomaskovic" w:date="2022-08-18T22:25:00Z">
              <w:del w:id="3486" w:author="Viktoriya Elik" w:date="2022-08-25T18:05:00Z">
                <w:r w:rsidRPr="00DD122E" w:rsidDel="00CB3498">
                  <w:rPr>
                    <w:rFonts w:ascii="Times New Roman" w:eastAsia="Times New Roman" w:hAnsi="Times New Roman" w:cs="Times New Roman"/>
                    <w:highlight w:val="yellow"/>
                    <w:lang w:val="en-US" w:bidi="en-US"/>
                    <w:rPrChange w:id="3487" w:author="OLENA PASHKOVA (NEPTUNE.UA)" w:date="2022-11-21T15:27:00Z">
                      <w:rPr>
                        <w:rFonts w:ascii="Times New Roman" w:eastAsia="Times New Roman" w:hAnsi="Times New Roman" w:cs="Times New Roman"/>
                        <w:lang w:val="en-US" w:bidi="en-US"/>
                      </w:rPr>
                    </w:rPrChange>
                  </w:rPr>
                  <w:delText xml:space="preserve"> </w:delText>
                </w:r>
              </w:del>
            </w:ins>
            <w:del w:id="3488" w:author="Viktoriya Elik" w:date="2022-08-25T18:05:00Z">
              <w:r w:rsidRPr="00DD122E" w:rsidDel="00CB3498">
                <w:rPr>
                  <w:rFonts w:ascii="Times New Roman" w:eastAsia="Times New Roman" w:hAnsi="Times New Roman" w:cs="Times New Roman"/>
                  <w:highlight w:val="yellow"/>
                  <w:lang w:val="en-US" w:bidi="en-US"/>
                  <w:rPrChange w:id="3489" w:author="OLENA PASHKOVA (NEPTUNE.UA)" w:date="2022-11-21T15:27:00Z">
                    <w:rPr>
                      <w:rFonts w:ascii="Times New Roman" w:eastAsia="Times New Roman" w:hAnsi="Times New Roman" w:cs="Times New Roman"/>
                      <w:lang w:val="en-US" w:bidi="en-US"/>
                    </w:rPr>
                  </w:rPrChange>
                </w:rPr>
                <w:delText>the Grain Calculation Acts</w:delText>
              </w:r>
            </w:del>
            <w:ins w:id="3490" w:author="Nataliya Tomaskovic" w:date="2022-08-18T22:25:00Z">
              <w:del w:id="3491" w:author="Viktoriya Elik" w:date="2022-08-25T18:05:00Z">
                <w:r w:rsidRPr="00DD122E" w:rsidDel="00CB3498">
                  <w:rPr>
                    <w:rFonts w:ascii="Times New Roman" w:eastAsia="Times New Roman" w:hAnsi="Times New Roman" w:cs="Times New Roman"/>
                    <w:highlight w:val="yellow"/>
                    <w:lang w:val="en-US" w:bidi="en-US"/>
                    <w:rPrChange w:id="3492" w:author="OLENA PASHKOVA (NEPTUNE.UA)" w:date="2022-11-21T15:27:00Z">
                      <w:rPr>
                        <w:rFonts w:ascii="Times New Roman" w:eastAsia="Times New Roman" w:hAnsi="Times New Roman" w:cs="Times New Roman"/>
                        <w:lang w:val="en-US" w:bidi="en-US"/>
                      </w:rPr>
                    </w:rPrChange>
                  </w:rPr>
                  <w:delText>Statements</w:delText>
                </w:r>
              </w:del>
            </w:ins>
            <w:del w:id="3493" w:author="Viktoriya Elik" w:date="2022-08-25T18:05:00Z">
              <w:r w:rsidRPr="00DD122E" w:rsidDel="00CB3498">
                <w:rPr>
                  <w:rFonts w:ascii="Times New Roman" w:eastAsia="Times New Roman" w:hAnsi="Times New Roman" w:cs="Times New Roman"/>
                  <w:highlight w:val="yellow"/>
                  <w:lang w:val="en-US" w:bidi="en-US"/>
                  <w:rPrChange w:id="3494" w:author="OLENA PASHKOVA (NEPTUNE.UA)" w:date="2022-11-21T15:27:00Z">
                    <w:rPr>
                      <w:rFonts w:ascii="Times New Roman" w:eastAsia="Times New Roman" w:hAnsi="Times New Roman" w:cs="Times New Roman"/>
                      <w:lang w:val="en-US" w:bidi="en-US"/>
                    </w:rPr>
                  </w:rPrChange>
                </w:rPr>
                <w:delText xml:space="preserve">, such surpluses become the property of the Contractor. By signing the Agreement, the </w:delText>
              </w:r>
              <w:r w:rsidRPr="00DD122E" w:rsidDel="00CB3498">
                <w:rPr>
                  <w:rFonts w:ascii="Times New Roman" w:eastAsia="Times New Roman" w:hAnsi="Times New Roman" w:cs="Times New Roman"/>
                  <w:highlight w:val="yellow"/>
                  <w:lang w:val="en-US" w:bidi="en-US"/>
                  <w:rPrChange w:id="3495" w:author="OLENA PASHKOVA (NEPTUNE.UA)" w:date="2022-11-21T15:27:00Z">
                    <w:rPr>
                      <w:rFonts w:ascii="Times New Roman" w:eastAsia="Times New Roman" w:hAnsi="Times New Roman" w:cs="Times New Roman"/>
                      <w:lang w:val="en-US" w:bidi="en-US"/>
                    </w:rPr>
                  </w:rPrChange>
                </w:rPr>
                <w:lastRenderedPageBreak/>
                <w:delText>Customer confirms that he automatically waives surpluses in favor of the Contractor and waives any rights to them, guarantees the absence of further claims on his part for such surpluses.</w:delText>
              </w:r>
            </w:del>
            <w:commentRangeEnd w:id="3473"/>
            <w:r w:rsidRPr="00DD122E">
              <w:rPr>
                <w:rFonts w:ascii="Times New Roman" w:eastAsia="Calibri" w:hAnsi="Times New Roman" w:cs="Times New Roman"/>
                <w:rPrChange w:id="3496" w:author="OLENA PASHKOVA (NEPTUNE.UA)" w:date="2022-11-21T15:27:00Z">
                  <w:rPr>
                    <w:rFonts w:ascii="Calibri" w:eastAsia="Calibri" w:hAnsi="Calibri" w:cs="Times New Roman"/>
                    <w:sz w:val="16"/>
                    <w:szCs w:val="16"/>
                  </w:rPr>
                </w:rPrChange>
              </w:rPr>
              <w:commentReference w:id="3473"/>
            </w:r>
          </w:p>
          <w:p w14:paraId="37E59EA3" w14:textId="77777777" w:rsidR="00400CA9" w:rsidRPr="00DD122E" w:rsidRDefault="00400CA9" w:rsidP="00400CA9">
            <w:pPr>
              <w:contextualSpacing/>
              <w:jc w:val="both"/>
              <w:rPr>
                <w:ins w:id="3497" w:author="Nataliya Tomaskovic" w:date="2022-08-18T22:25:00Z"/>
                <w:rFonts w:ascii="Times New Roman" w:eastAsia="Calibri" w:hAnsi="Times New Roman" w:cs="Times New Roman"/>
                <w:lang w:val="en-US"/>
                <w:rPrChange w:id="3498" w:author="OLENA PASHKOVA (NEPTUNE.UA)" w:date="2022-11-21T15:27:00Z">
                  <w:rPr>
                    <w:ins w:id="3499" w:author="Nataliya Tomaskovic" w:date="2022-08-18T22:25:00Z"/>
                    <w:rFonts w:ascii="Times New Roman" w:eastAsia="Calibri" w:hAnsi="Times New Roman" w:cs="Times New Roman"/>
                    <w:lang w:val="en-US"/>
                  </w:rPr>
                </w:rPrChange>
              </w:rPr>
            </w:pPr>
          </w:p>
          <w:p w14:paraId="453935A5" w14:textId="6ECD8619" w:rsidR="00B87690" w:rsidRPr="00DD122E" w:rsidRDefault="00B87690" w:rsidP="00B87690">
            <w:pPr>
              <w:contextualSpacing/>
              <w:jc w:val="both"/>
              <w:rPr>
                <w:ins w:id="3500" w:author="OLENA PASHKOVA (NEPTUNE.UA)" w:date="2022-10-26T10:27:00Z"/>
                <w:rFonts w:ascii="Times New Roman" w:eastAsia="Calibri" w:hAnsi="Times New Roman" w:cs="Times New Roman"/>
                <w:lang w:val="en-US"/>
                <w:rPrChange w:id="3501" w:author="OLENA PASHKOVA (NEPTUNE.UA)" w:date="2022-11-21T15:27:00Z">
                  <w:rPr>
                    <w:ins w:id="3502" w:author="OLENA PASHKOVA (NEPTUNE.UA)" w:date="2022-10-26T10:27:00Z"/>
                    <w:rFonts w:ascii="Times New Roman" w:eastAsia="Calibri" w:hAnsi="Times New Roman" w:cs="Times New Roman"/>
                    <w:lang w:val="en-US"/>
                  </w:rPr>
                </w:rPrChange>
              </w:rPr>
            </w:pPr>
            <w:ins w:id="3503" w:author="OLENA PASHKOVA (NEPTUNE.UA)" w:date="2022-10-26T10:27:00Z">
              <w:r w:rsidRPr="00DD122E">
                <w:rPr>
                  <w:rFonts w:ascii="Times New Roman" w:eastAsia="Calibri" w:hAnsi="Times New Roman" w:cs="Times New Roman"/>
                  <w:lang w:val="en-US"/>
                  <w:rPrChange w:id="3504" w:author="OLENA PASHKOVA (NEPTUNE.UA)" w:date="2022-11-21T15:27:00Z">
                    <w:rPr>
                      <w:rFonts w:ascii="Times New Roman" w:eastAsia="Calibri" w:hAnsi="Times New Roman" w:cs="Times New Roman"/>
                      <w:lang w:val="en-US"/>
                    </w:rPr>
                  </w:rPrChange>
                </w:rPr>
                <w:t>6.</w:t>
              </w:r>
            </w:ins>
            <w:ins w:id="3505" w:author="OLENA PASHKOVA (NEPTUNE.UA)" w:date="2022-11-21T03:15:00Z">
              <w:r w:rsidR="00791C06" w:rsidRPr="00DD122E">
                <w:rPr>
                  <w:rFonts w:ascii="Times New Roman" w:eastAsia="Calibri" w:hAnsi="Times New Roman" w:cs="Times New Roman"/>
                  <w:lang w:val="uk-UA"/>
                  <w:rPrChange w:id="3506" w:author="OLENA PASHKOVA (NEPTUNE.UA)" w:date="2022-11-21T15:27:00Z">
                    <w:rPr>
                      <w:rFonts w:ascii="Times New Roman" w:eastAsia="Calibri" w:hAnsi="Times New Roman" w:cs="Times New Roman"/>
                      <w:lang w:val="uk-UA"/>
                    </w:rPr>
                  </w:rPrChange>
                </w:rPr>
                <w:t>12</w:t>
              </w:r>
            </w:ins>
            <w:ins w:id="3507" w:author="OLENA PASHKOVA (NEPTUNE.UA)" w:date="2022-10-26T10:27:00Z">
              <w:r w:rsidRPr="00DD122E">
                <w:rPr>
                  <w:rFonts w:ascii="Times New Roman" w:eastAsia="Calibri" w:hAnsi="Times New Roman" w:cs="Times New Roman"/>
                  <w:lang w:val="en-US"/>
                  <w:rPrChange w:id="3508"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509" w:author="OLENA PASHKOVA (NEPTUNE.UA)" w:date="2022-11-21T15:27:00Z">
                    <w:rPr>
                      <w:rFonts w:ascii="Times New Roman" w:eastAsia="Calibri" w:hAnsi="Times New Roman" w:cs="Times New Roman"/>
                      <w:lang w:val="en-US"/>
                    </w:rPr>
                  </w:rPrChange>
                </w:rPr>
                <w:tab/>
                <w:t>The quantity of grain loaded onto a vessel</w:t>
              </w:r>
            </w:ins>
            <w:ins w:id="3510" w:author="OLENA PASHKOVA (NEPTUNE.UA)" w:date="2022-11-21T03:17:00Z">
              <w:r w:rsidR="00721DFA" w:rsidRPr="00DD122E">
                <w:rPr>
                  <w:rFonts w:ascii="Times New Roman" w:hAnsi="Times New Roman" w:cs="Times New Roman"/>
                  <w:lang w:val="en-US"/>
                  <w:rPrChange w:id="3511" w:author="OLENA PASHKOVA (NEPTUNE.UA)" w:date="2022-11-21T15:27:00Z">
                    <w:rPr/>
                  </w:rPrChange>
                </w:rPr>
                <w:t xml:space="preserve"> </w:t>
              </w:r>
              <w:r w:rsidR="00721DFA" w:rsidRPr="00DD122E">
                <w:rPr>
                  <w:rFonts w:ascii="Times New Roman" w:eastAsia="Calibri" w:hAnsi="Times New Roman" w:cs="Times New Roman"/>
                  <w:lang w:val="en-US"/>
                </w:rPr>
                <w:t>is determined as the weight stated in the relevant bill(s) of lading signed by the Master of the vessel or by the duly authorized marine agent</w:t>
              </w:r>
              <w:r w:rsidR="008B2F83" w:rsidRPr="00DD122E">
                <w:rPr>
                  <w:rFonts w:ascii="Times New Roman" w:eastAsia="Calibri" w:hAnsi="Times New Roman" w:cs="Times New Roman"/>
                  <w:lang w:val="uk-UA"/>
                  <w:rPrChange w:id="3512" w:author="OLENA PASHKOVA (NEPTUNE.UA)" w:date="2022-11-21T15:27:00Z">
                    <w:rPr>
                      <w:rFonts w:ascii="Times New Roman" w:eastAsia="Calibri" w:hAnsi="Times New Roman" w:cs="Times New Roman"/>
                      <w:lang w:val="uk-UA"/>
                    </w:rPr>
                  </w:rPrChange>
                </w:rPr>
                <w:t>.</w:t>
              </w:r>
            </w:ins>
            <w:ins w:id="3513" w:author="OLENA PASHKOVA (NEPTUNE.UA)" w:date="2022-10-26T10:27:00Z">
              <w:r w:rsidRPr="00DD122E">
                <w:rPr>
                  <w:rFonts w:ascii="Times New Roman" w:eastAsia="Calibri" w:hAnsi="Times New Roman" w:cs="Times New Roman"/>
                  <w:lang w:val="en-US"/>
                  <w:rPrChange w:id="3514" w:author="OLENA PASHKOVA (NEPTUNE.UA)" w:date="2022-11-21T15:27:00Z">
                    <w:rPr>
                      <w:rFonts w:ascii="Times New Roman" w:eastAsia="Calibri" w:hAnsi="Times New Roman" w:cs="Times New Roman"/>
                      <w:lang w:val="en-US"/>
                    </w:rPr>
                  </w:rPrChange>
                </w:rPr>
                <w:t xml:space="preserve"> </w:t>
              </w:r>
            </w:ins>
          </w:p>
          <w:p w14:paraId="227CF3B7" w14:textId="77777777" w:rsidR="008B2F83" w:rsidRPr="00DD122E" w:rsidRDefault="008B2F83" w:rsidP="00B87690">
            <w:pPr>
              <w:contextualSpacing/>
              <w:jc w:val="both"/>
              <w:rPr>
                <w:ins w:id="3515" w:author="OLENA PASHKOVA (NEPTUNE.UA)" w:date="2022-11-21T03:18:00Z"/>
                <w:rFonts w:ascii="Times New Roman" w:eastAsia="Calibri" w:hAnsi="Times New Roman" w:cs="Times New Roman"/>
                <w:lang w:val="en-US"/>
                <w:rPrChange w:id="3516" w:author="OLENA PASHKOVA (NEPTUNE.UA)" w:date="2022-11-21T15:27:00Z">
                  <w:rPr>
                    <w:ins w:id="3517" w:author="OLENA PASHKOVA (NEPTUNE.UA)" w:date="2022-11-21T03:18:00Z"/>
                    <w:rFonts w:ascii="Times New Roman" w:eastAsia="Calibri" w:hAnsi="Times New Roman" w:cs="Times New Roman"/>
                    <w:lang w:val="en-US"/>
                  </w:rPr>
                </w:rPrChange>
              </w:rPr>
            </w:pPr>
          </w:p>
          <w:p w14:paraId="53D8CE57" w14:textId="77777777" w:rsidR="00C322CE" w:rsidRPr="00DD122E" w:rsidRDefault="00C322CE" w:rsidP="00B87690">
            <w:pPr>
              <w:contextualSpacing/>
              <w:jc w:val="both"/>
              <w:rPr>
                <w:ins w:id="3518" w:author="OLENA PASHKOVA (NEPTUNE.UA)" w:date="2022-11-21T03:18:00Z"/>
                <w:rFonts w:ascii="Times New Roman" w:eastAsia="Calibri" w:hAnsi="Times New Roman" w:cs="Times New Roman"/>
                <w:lang w:val="en-US"/>
                <w:rPrChange w:id="3519" w:author="OLENA PASHKOVA (NEPTUNE.UA)" w:date="2022-11-21T15:27:00Z">
                  <w:rPr>
                    <w:ins w:id="3520" w:author="OLENA PASHKOVA (NEPTUNE.UA)" w:date="2022-11-21T03:18:00Z"/>
                    <w:rFonts w:ascii="Times New Roman" w:eastAsia="Calibri" w:hAnsi="Times New Roman" w:cs="Times New Roman"/>
                    <w:lang w:val="en-US"/>
                  </w:rPr>
                </w:rPrChange>
              </w:rPr>
            </w:pPr>
          </w:p>
          <w:p w14:paraId="7F039C6B" w14:textId="0DF6E5C1" w:rsidR="00400CA9" w:rsidRPr="00DD122E" w:rsidRDefault="00C322CE" w:rsidP="00B87690">
            <w:pPr>
              <w:contextualSpacing/>
              <w:jc w:val="both"/>
              <w:rPr>
                <w:rFonts w:ascii="Times New Roman" w:eastAsia="Calibri" w:hAnsi="Times New Roman" w:cs="Times New Roman"/>
                <w:lang w:val="en-US"/>
                <w:rPrChange w:id="3521" w:author="OLENA PASHKOVA (NEPTUNE.UA)" w:date="2022-11-21T15:27:00Z">
                  <w:rPr>
                    <w:rFonts w:ascii="Times New Roman" w:eastAsia="Calibri" w:hAnsi="Times New Roman" w:cs="Times New Roman"/>
                    <w:lang w:val="en-US"/>
                  </w:rPr>
                </w:rPrChange>
              </w:rPr>
            </w:pPr>
            <w:ins w:id="3522" w:author="OLENA PASHKOVA (NEPTUNE.UA)" w:date="2022-11-21T03:18:00Z">
              <w:r w:rsidRPr="00DD122E">
                <w:rPr>
                  <w:rFonts w:ascii="Times New Roman" w:eastAsia="Calibri" w:hAnsi="Times New Roman" w:cs="Times New Roman"/>
                  <w:lang w:val="en-US"/>
                  <w:rPrChange w:id="3523" w:author="OLENA PASHKOVA (NEPTUNE.UA)" w:date="2022-11-21T15:27:00Z">
                    <w:rPr>
                      <w:rFonts w:ascii="Times New Roman" w:eastAsia="Calibri" w:hAnsi="Times New Roman" w:cs="Times New Roman"/>
                      <w:lang w:val="en-US"/>
                    </w:rPr>
                  </w:rPrChange>
                </w:rPr>
                <w:t>T</w:t>
              </w:r>
            </w:ins>
            <w:ins w:id="3524" w:author="OLENA PASHKOVA (NEPTUNE.UA)" w:date="2022-10-26T10:27:00Z">
              <w:r w:rsidR="00B87690" w:rsidRPr="00DD122E">
                <w:rPr>
                  <w:rFonts w:ascii="Times New Roman" w:eastAsia="Calibri" w:hAnsi="Times New Roman" w:cs="Times New Roman"/>
                  <w:lang w:val="en-US"/>
                  <w:rPrChange w:id="3525" w:author="OLENA PASHKOVA (NEPTUNE.UA)" w:date="2022-11-21T15:27:00Z">
                    <w:rPr>
                      <w:rFonts w:ascii="Times New Roman" w:eastAsia="Calibri" w:hAnsi="Times New Roman" w:cs="Times New Roman"/>
                      <w:lang w:val="en-US"/>
                    </w:rPr>
                  </w:rPrChange>
                </w:rPr>
                <w:t>he Parties have agreed the weight of the Grain loaded onto the vessel is determined as per calibrated bunker scales and relevant Certificate of Quantity of the Grain loaded issued by the Contractor and presented to the Customer within 2 (two hours) after completion of loading. The weight of bulk cargoes in the bill of lading shall be recorded on the basis of the Certificate of Quantity of the Grain loaded on the vessel and shall be taken as the basis for issuing the final invoice.</w:t>
              </w:r>
            </w:ins>
          </w:p>
          <w:p w14:paraId="4894A078" w14:textId="7229C2C2" w:rsidR="00400CA9" w:rsidRPr="00DD122E" w:rsidDel="00E40F2A" w:rsidRDefault="00400CA9" w:rsidP="00400CA9">
            <w:pPr>
              <w:contextualSpacing/>
              <w:jc w:val="both"/>
              <w:rPr>
                <w:del w:id="3526" w:author="OLENA PASHKOVA (NEPTUNE.UA)" w:date="2022-11-21T03:21:00Z"/>
                <w:rFonts w:ascii="Times New Roman" w:eastAsia="Calibri" w:hAnsi="Times New Roman" w:cs="Times New Roman"/>
                <w:b/>
                <w:lang w:val="en-US"/>
                <w:rPrChange w:id="3527" w:author="OLENA PASHKOVA (NEPTUNE.UA)" w:date="2022-11-21T15:27:00Z">
                  <w:rPr>
                    <w:del w:id="3528" w:author="OLENA PASHKOVA (NEPTUNE.UA)" w:date="2022-11-21T03:21:00Z"/>
                    <w:rFonts w:ascii="Times New Roman" w:eastAsia="Calibri" w:hAnsi="Times New Roman" w:cs="Times New Roman"/>
                    <w:b/>
                    <w:lang w:val="en-US"/>
                  </w:rPr>
                </w:rPrChange>
              </w:rPr>
            </w:pPr>
          </w:p>
          <w:p w14:paraId="44142964" w14:textId="6C038C1C" w:rsidR="002578D6" w:rsidRPr="00DD122E" w:rsidRDefault="002578D6" w:rsidP="002578D6">
            <w:pPr>
              <w:contextualSpacing/>
              <w:jc w:val="both"/>
              <w:rPr>
                <w:ins w:id="3529" w:author="OLENA PASHKOVA (NEPTUNE.UA)" w:date="2022-10-26T11:12:00Z"/>
                <w:rFonts w:ascii="Times New Roman" w:eastAsia="Calibri" w:hAnsi="Times New Roman" w:cs="Times New Roman"/>
                <w:bCs/>
                <w:lang w:val="en-US"/>
                <w:rPrChange w:id="3530" w:author="OLENA PASHKOVA (NEPTUNE.UA)" w:date="2022-11-21T15:27:00Z">
                  <w:rPr>
                    <w:ins w:id="3531" w:author="OLENA PASHKOVA (NEPTUNE.UA)" w:date="2022-10-26T11:12:00Z"/>
                    <w:rFonts w:ascii="Times New Roman" w:eastAsia="Calibri" w:hAnsi="Times New Roman" w:cs="Times New Roman"/>
                    <w:b/>
                    <w:lang w:val="en-US"/>
                  </w:rPr>
                </w:rPrChange>
              </w:rPr>
            </w:pPr>
            <w:ins w:id="3532" w:author="OLENA PASHKOVA (NEPTUNE.UA)" w:date="2022-10-26T11:12:00Z">
              <w:r w:rsidRPr="00DD122E">
                <w:rPr>
                  <w:rFonts w:ascii="Times New Roman" w:eastAsia="Calibri" w:hAnsi="Times New Roman" w:cs="Times New Roman"/>
                  <w:bCs/>
                  <w:lang w:val="en-US"/>
                  <w:rPrChange w:id="3533" w:author="OLENA PASHKOVA (NEPTUNE.UA)" w:date="2022-11-21T15:27:00Z">
                    <w:rPr>
                      <w:rFonts w:ascii="Times New Roman" w:eastAsia="Calibri" w:hAnsi="Times New Roman" w:cs="Times New Roman"/>
                      <w:b/>
                      <w:lang w:val="en-US"/>
                    </w:rPr>
                  </w:rPrChange>
                </w:rPr>
                <w:t xml:space="preserve"> </w:t>
              </w:r>
            </w:ins>
            <w:ins w:id="3534" w:author="OLENA PASHKOVA (NEPTUNE.UA)" w:date="2022-11-21T03:23:00Z">
              <w:r w:rsidR="00D40D59" w:rsidRPr="00DD122E">
                <w:rPr>
                  <w:rFonts w:ascii="Times New Roman" w:eastAsia="Calibri" w:hAnsi="Times New Roman" w:cs="Times New Roman"/>
                  <w:bCs/>
                  <w:lang w:val="en-US"/>
                </w:rPr>
                <w:t>6.13.</w:t>
              </w:r>
            </w:ins>
            <w:ins w:id="3535" w:author="OLENA PASHKOVA (NEPTUNE.UA)" w:date="2022-10-26T11:12:00Z">
              <w:r w:rsidRPr="00DD122E">
                <w:rPr>
                  <w:rFonts w:ascii="Times New Roman" w:eastAsia="Calibri" w:hAnsi="Times New Roman" w:cs="Times New Roman"/>
                  <w:bCs/>
                  <w:lang w:val="en-US"/>
                  <w:rPrChange w:id="3536" w:author="OLENA PASHKOVA (NEPTUNE.UA)" w:date="2022-11-21T15:27:00Z">
                    <w:rPr>
                      <w:rFonts w:ascii="Times New Roman" w:eastAsia="Calibri" w:hAnsi="Times New Roman" w:cs="Times New Roman"/>
                      <w:b/>
                      <w:lang w:val="en-US"/>
                    </w:rPr>
                  </w:rPrChange>
                </w:rPr>
                <w:t xml:space="preserve"> The quantity of transshipped grain in case of shipment onto trucks is determined by Contractor’s verified scales and specified in the Truck waybills and/or Acts of acceptance-transfer of Grain. </w:t>
              </w:r>
            </w:ins>
          </w:p>
          <w:p w14:paraId="5484B5B2" w14:textId="77777777" w:rsidR="002578D6" w:rsidRPr="00DD122E" w:rsidRDefault="002578D6" w:rsidP="002578D6">
            <w:pPr>
              <w:contextualSpacing/>
              <w:jc w:val="both"/>
              <w:rPr>
                <w:ins w:id="3537" w:author="OLENA PASHKOVA (NEPTUNE.UA)" w:date="2022-10-26T11:12:00Z"/>
                <w:rFonts w:ascii="Times New Roman" w:eastAsia="Calibri" w:hAnsi="Times New Roman" w:cs="Times New Roman"/>
                <w:bCs/>
                <w:lang w:val="en-US"/>
                <w:rPrChange w:id="3538" w:author="OLENA PASHKOVA (NEPTUNE.UA)" w:date="2022-11-21T15:27:00Z">
                  <w:rPr>
                    <w:ins w:id="3539" w:author="OLENA PASHKOVA (NEPTUNE.UA)" w:date="2022-10-26T11:12:00Z"/>
                    <w:rFonts w:ascii="Times New Roman" w:eastAsia="Calibri" w:hAnsi="Times New Roman" w:cs="Times New Roman"/>
                    <w:b/>
                    <w:lang w:val="en-US"/>
                  </w:rPr>
                </w:rPrChange>
              </w:rPr>
            </w:pPr>
          </w:p>
          <w:p w14:paraId="023B5BBD" w14:textId="77777777" w:rsidR="002578D6" w:rsidRPr="00DD122E" w:rsidRDefault="002578D6" w:rsidP="002578D6">
            <w:pPr>
              <w:contextualSpacing/>
              <w:jc w:val="both"/>
              <w:rPr>
                <w:ins w:id="3540" w:author="OLENA PASHKOVA (NEPTUNE.UA)" w:date="2022-10-26T11:12:00Z"/>
                <w:rFonts w:ascii="Times New Roman" w:eastAsia="Calibri" w:hAnsi="Times New Roman" w:cs="Times New Roman"/>
                <w:bCs/>
                <w:lang w:val="en-US"/>
                <w:rPrChange w:id="3541" w:author="OLENA PASHKOVA (NEPTUNE.UA)" w:date="2022-11-21T15:27:00Z">
                  <w:rPr>
                    <w:ins w:id="3542" w:author="OLENA PASHKOVA (NEPTUNE.UA)" w:date="2022-10-26T11:12:00Z"/>
                    <w:rFonts w:ascii="Times New Roman" w:eastAsia="Calibri" w:hAnsi="Times New Roman" w:cs="Times New Roman"/>
                    <w:b/>
                    <w:lang w:val="en-US"/>
                  </w:rPr>
                </w:rPrChange>
              </w:rPr>
            </w:pPr>
          </w:p>
          <w:p w14:paraId="3A3B0E9E" w14:textId="77777777" w:rsidR="002578D6" w:rsidRPr="00DD122E" w:rsidRDefault="002578D6" w:rsidP="002578D6">
            <w:pPr>
              <w:contextualSpacing/>
              <w:jc w:val="both"/>
              <w:rPr>
                <w:ins w:id="3543" w:author="OLENA PASHKOVA (NEPTUNE.UA)" w:date="2022-10-26T11:12:00Z"/>
                <w:rFonts w:ascii="Times New Roman" w:eastAsia="Calibri" w:hAnsi="Times New Roman" w:cs="Times New Roman"/>
                <w:bCs/>
                <w:lang w:val="en-US"/>
                <w:rPrChange w:id="3544" w:author="OLENA PASHKOVA (NEPTUNE.UA)" w:date="2022-11-21T15:27:00Z">
                  <w:rPr>
                    <w:ins w:id="3545" w:author="OLENA PASHKOVA (NEPTUNE.UA)" w:date="2022-10-26T11:12:00Z"/>
                    <w:rFonts w:ascii="Times New Roman" w:eastAsia="Calibri" w:hAnsi="Times New Roman" w:cs="Times New Roman"/>
                    <w:b/>
                    <w:lang w:val="en-US"/>
                  </w:rPr>
                </w:rPrChange>
              </w:rPr>
            </w:pPr>
            <w:ins w:id="3546" w:author="OLENA PASHKOVA (NEPTUNE.UA)" w:date="2022-10-26T11:12:00Z">
              <w:r w:rsidRPr="00DD122E">
                <w:rPr>
                  <w:rFonts w:ascii="Times New Roman" w:eastAsia="Calibri" w:hAnsi="Times New Roman" w:cs="Times New Roman"/>
                  <w:bCs/>
                  <w:lang w:val="en-US"/>
                  <w:rPrChange w:id="3547" w:author="OLENA PASHKOVA (NEPTUNE.UA)" w:date="2022-11-21T15:27:00Z">
                    <w:rPr>
                      <w:rFonts w:ascii="Times New Roman" w:eastAsia="Calibri" w:hAnsi="Times New Roman" w:cs="Times New Roman"/>
                      <w:b/>
                      <w:lang w:val="en-US"/>
                    </w:rPr>
                  </w:rPrChange>
                </w:rPr>
                <w:t xml:space="preserve">The quality of Grain shipped onto trucks and/or railway cars is determined by the Laboratory for each transport unit and is final. </w:t>
              </w:r>
            </w:ins>
          </w:p>
          <w:p w14:paraId="06AC9CA5" w14:textId="77777777" w:rsidR="002578D6" w:rsidRPr="00DD122E" w:rsidRDefault="002578D6" w:rsidP="002578D6">
            <w:pPr>
              <w:contextualSpacing/>
              <w:jc w:val="both"/>
              <w:rPr>
                <w:ins w:id="3548" w:author="OLENA PASHKOVA (NEPTUNE.UA)" w:date="2022-10-26T11:12:00Z"/>
                <w:rFonts w:ascii="Times New Roman" w:eastAsia="Calibri" w:hAnsi="Times New Roman" w:cs="Times New Roman"/>
                <w:bCs/>
                <w:lang w:val="en-US"/>
                <w:rPrChange w:id="3549" w:author="OLENA PASHKOVA (NEPTUNE.UA)" w:date="2022-11-21T15:27:00Z">
                  <w:rPr>
                    <w:ins w:id="3550" w:author="OLENA PASHKOVA (NEPTUNE.UA)" w:date="2022-10-26T11:12:00Z"/>
                    <w:rFonts w:ascii="Times New Roman" w:eastAsia="Calibri" w:hAnsi="Times New Roman" w:cs="Times New Roman"/>
                    <w:b/>
                    <w:lang w:val="en-US"/>
                  </w:rPr>
                </w:rPrChange>
              </w:rPr>
            </w:pPr>
          </w:p>
          <w:p w14:paraId="585AF58C" w14:textId="798EDE47" w:rsidR="00E802D2" w:rsidRPr="00DD122E" w:rsidRDefault="00E802D2" w:rsidP="002578D6">
            <w:pPr>
              <w:contextualSpacing/>
              <w:jc w:val="both"/>
              <w:rPr>
                <w:ins w:id="3551" w:author="OLENA PASHKOVA (NEPTUNE.UA)" w:date="2022-11-21T03:26:00Z"/>
                <w:rFonts w:ascii="Times New Roman" w:eastAsia="Calibri" w:hAnsi="Times New Roman" w:cs="Times New Roman"/>
                <w:bCs/>
                <w:lang w:val="en-US"/>
                <w:rPrChange w:id="3552" w:author="OLENA PASHKOVA (NEPTUNE.UA)" w:date="2022-11-21T15:27:00Z">
                  <w:rPr>
                    <w:ins w:id="3553" w:author="OLENA PASHKOVA (NEPTUNE.UA)" w:date="2022-11-21T03:26:00Z"/>
                    <w:rFonts w:ascii="Times New Roman" w:eastAsia="Calibri" w:hAnsi="Times New Roman" w:cs="Times New Roman"/>
                    <w:bCs/>
                    <w:lang w:val="en-US"/>
                  </w:rPr>
                </w:rPrChange>
              </w:rPr>
            </w:pPr>
            <w:ins w:id="3554" w:author="OLENA PASHKOVA (NEPTUNE.UA)" w:date="2022-11-21T03:26:00Z">
              <w:r w:rsidRPr="00DD122E">
                <w:rPr>
                  <w:rFonts w:ascii="Times New Roman" w:eastAsia="Calibri" w:hAnsi="Times New Roman" w:cs="Times New Roman"/>
                  <w:bCs/>
                  <w:lang w:val="en-US"/>
                </w:rPr>
                <w:t>The quality of the entire batch of Grain specified in the Customer's application is determined by the Contractor's laboratory based on the results of the shipment of the entire batch according to the weighted average indicators. The quality must meet the indicators agreed by the Parties in the relevant specification.</w:t>
              </w:r>
            </w:ins>
          </w:p>
          <w:p w14:paraId="00CB9BDF" w14:textId="77777777" w:rsidR="00E802D2" w:rsidRPr="00DD122E" w:rsidRDefault="00E802D2" w:rsidP="002578D6">
            <w:pPr>
              <w:contextualSpacing/>
              <w:jc w:val="both"/>
              <w:rPr>
                <w:ins w:id="3555" w:author="OLENA PASHKOVA (NEPTUNE.UA)" w:date="2022-11-21T03:26:00Z"/>
                <w:rFonts w:ascii="Times New Roman" w:eastAsia="Calibri" w:hAnsi="Times New Roman" w:cs="Times New Roman"/>
                <w:bCs/>
                <w:lang w:val="en-US"/>
                <w:rPrChange w:id="3556" w:author="OLENA PASHKOVA (NEPTUNE.UA)" w:date="2022-11-21T15:27:00Z">
                  <w:rPr>
                    <w:ins w:id="3557" w:author="OLENA PASHKOVA (NEPTUNE.UA)" w:date="2022-11-21T03:26:00Z"/>
                    <w:rFonts w:ascii="Times New Roman" w:eastAsia="Calibri" w:hAnsi="Times New Roman" w:cs="Times New Roman"/>
                    <w:bCs/>
                    <w:lang w:val="en-US"/>
                  </w:rPr>
                </w:rPrChange>
              </w:rPr>
            </w:pPr>
          </w:p>
          <w:p w14:paraId="6ACB18A2" w14:textId="77777777" w:rsidR="00E802D2" w:rsidRPr="00DD122E" w:rsidRDefault="00E802D2" w:rsidP="002578D6">
            <w:pPr>
              <w:contextualSpacing/>
              <w:jc w:val="both"/>
              <w:rPr>
                <w:ins w:id="3558" w:author="OLENA PASHKOVA (NEPTUNE.UA)" w:date="2022-11-21T03:26:00Z"/>
                <w:rFonts w:ascii="Times New Roman" w:eastAsia="Calibri" w:hAnsi="Times New Roman" w:cs="Times New Roman"/>
                <w:bCs/>
                <w:lang w:val="en-US"/>
                <w:rPrChange w:id="3559" w:author="OLENA PASHKOVA (NEPTUNE.UA)" w:date="2022-11-21T15:27:00Z">
                  <w:rPr>
                    <w:ins w:id="3560" w:author="OLENA PASHKOVA (NEPTUNE.UA)" w:date="2022-11-21T03:26:00Z"/>
                    <w:rFonts w:ascii="Times New Roman" w:eastAsia="Calibri" w:hAnsi="Times New Roman" w:cs="Times New Roman"/>
                    <w:bCs/>
                    <w:lang w:val="en-US"/>
                  </w:rPr>
                </w:rPrChange>
              </w:rPr>
            </w:pPr>
          </w:p>
          <w:p w14:paraId="08DCEF24" w14:textId="1E277548" w:rsidR="00400CA9" w:rsidRPr="006F5E0C" w:rsidRDefault="00400CA9" w:rsidP="002578D6">
            <w:pPr>
              <w:contextualSpacing/>
              <w:jc w:val="both"/>
              <w:rPr>
                <w:rFonts w:ascii="Times New Roman" w:eastAsia="Calibri" w:hAnsi="Times New Roman" w:cs="Times New Roman"/>
                <w:b/>
                <w:lang w:val="en-US"/>
              </w:rPr>
            </w:pPr>
            <w:del w:id="3561" w:author="OLENA PASHKOVA (NEPTUNE.UA)" w:date="2022-11-21T03:24:00Z">
              <w:r w:rsidRPr="00DD122E" w:rsidDel="008E348B">
                <w:rPr>
                  <w:rFonts w:ascii="Times New Roman" w:eastAsia="Calibri" w:hAnsi="Times New Roman" w:cs="Times New Roman"/>
                  <w:bCs/>
                  <w:lang w:val="en-US"/>
                  <w:rPrChange w:id="3562" w:author="OLENA PASHKOVA (NEPTUNE.UA)" w:date="2022-11-21T15:27:00Z">
                    <w:rPr>
                      <w:rFonts w:ascii="Times New Roman" w:eastAsia="Calibri" w:hAnsi="Times New Roman" w:cs="Times New Roman"/>
                      <w:b/>
                      <w:lang w:val="en-US"/>
                    </w:rPr>
                  </w:rPrChange>
                </w:rPr>
                <w:delText>7</w:delText>
              </w:r>
            </w:del>
            <w:r w:rsidRPr="00DD122E">
              <w:rPr>
                <w:rFonts w:ascii="Times New Roman" w:eastAsia="Calibri" w:hAnsi="Times New Roman" w:cs="Times New Roman"/>
                <w:b/>
                <w:lang w:val="en-US"/>
              </w:rPr>
              <w:t>.</w:t>
            </w:r>
            <w:r w:rsidRPr="00DD122E">
              <w:rPr>
                <w:rFonts w:ascii="Times New Roman" w:eastAsia="Calibri" w:hAnsi="Times New Roman" w:cs="Times New Roman"/>
                <w:b/>
                <w:lang w:val="en-US"/>
              </w:rPr>
              <w:tab/>
              <w:t>SPECIFICATIONS</w:t>
            </w:r>
            <w:r w:rsidRPr="00DD122E">
              <w:rPr>
                <w:rFonts w:ascii="Times New Roman" w:eastAsia="Calibri" w:hAnsi="Times New Roman" w:cs="Times New Roman"/>
                <w:b/>
                <w:lang w:val="uk-UA"/>
              </w:rPr>
              <w:t xml:space="preserve"> </w:t>
            </w:r>
            <w:r w:rsidRPr="006F5E0C">
              <w:rPr>
                <w:rFonts w:ascii="Times New Roman" w:eastAsia="Calibri" w:hAnsi="Times New Roman" w:cs="Times New Roman"/>
                <w:b/>
                <w:lang w:val="en-US"/>
              </w:rPr>
              <w:t xml:space="preserve">OF THE TRANSPORT: </w:t>
            </w:r>
          </w:p>
          <w:p w14:paraId="1ECEFFDD" w14:textId="77777777" w:rsidR="00400CA9" w:rsidRPr="00DD122E" w:rsidRDefault="00400CA9" w:rsidP="00400CA9">
            <w:pPr>
              <w:contextualSpacing/>
              <w:jc w:val="both"/>
              <w:rPr>
                <w:rFonts w:ascii="Times New Roman" w:eastAsia="Calibri" w:hAnsi="Times New Roman" w:cs="Times New Roman"/>
                <w:b/>
                <w:lang w:val="uk-UA"/>
                <w:rPrChange w:id="3563" w:author="OLENA PASHKOVA (NEPTUNE.UA)" w:date="2022-11-21T15:27:00Z">
                  <w:rPr>
                    <w:rFonts w:ascii="Times New Roman" w:eastAsia="Calibri" w:hAnsi="Times New Roman" w:cs="Times New Roman"/>
                    <w:b/>
                    <w:lang w:val="uk-UA"/>
                  </w:rPr>
                </w:rPrChange>
              </w:rPr>
            </w:pPr>
          </w:p>
          <w:p w14:paraId="063A7537" w14:textId="77777777" w:rsidR="00400CA9" w:rsidRPr="00DD122E" w:rsidRDefault="00400CA9" w:rsidP="00400CA9">
            <w:pPr>
              <w:contextualSpacing/>
              <w:jc w:val="both"/>
              <w:rPr>
                <w:rFonts w:ascii="Times New Roman" w:eastAsia="Calibri" w:hAnsi="Times New Roman" w:cs="Times New Roman"/>
                <w:lang w:val="en-US"/>
                <w:rPrChange w:id="356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3565" w:author="OLENA PASHKOVA (NEPTUNE.UA)" w:date="2022-11-21T15:27:00Z">
                  <w:rPr>
                    <w:rFonts w:ascii="Times New Roman" w:eastAsia="Calibri" w:hAnsi="Times New Roman" w:cs="Times New Roman"/>
                    <w:b/>
                    <w:lang w:val="uk-UA"/>
                  </w:rPr>
                </w:rPrChange>
              </w:rPr>
              <w:t>7.1.</w:t>
            </w:r>
            <w:r w:rsidRPr="00DD122E">
              <w:rPr>
                <w:rFonts w:ascii="Times New Roman" w:eastAsia="Calibri" w:hAnsi="Times New Roman" w:cs="Times New Roman"/>
                <w:b/>
                <w:lang w:val="en-US"/>
                <w:rPrChange w:id="3566" w:author="OLENA PASHKOVA (NEPTUNE.UA)" w:date="2022-11-21T15:27:00Z">
                  <w:rPr>
                    <w:rFonts w:ascii="Times New Roman" w:eastAsia="Calibri" w:hAnsi="Times New Roman" w:cs="Times New Roman"/>
                    <w:b/>
                    <w:lang w:val="en-US"/>
                  </w:rPr>
                </w:rPrChange>
              </w:rPr>
              <w:t xml:space="preserve"> The vessels shall</w:t>
            </w:r>
            <w:r w:rsidRPr="00DD122E">
              <w:rPr>
                <w:rFonts w:ascii="Times New Roman" w:eastAsia="Calibri" w:hAnsi="Times New Roman" w:cs="Times New Roman"/>
                <w:lang w:val="en-US"/>
                <w:rPrChange w:id="3567" w:author="OLENA PASHKOVA (NEPTUNE.UA)" w:date="2022-11-21T15:27:00Z">
                  <w:rPr>
                    <w:rFonts w:ascii="Times New Roman" w:eastAsia="Calibri" w:hAnsi="Times New Roman" w:cs="Times New Roman"/>
                    <w:lang w:val="en-US"/>
                  </w:rPr>
                </w:rPrChange>
              </w:rPr>
              <w:t xml:space="preserve"> have no tweendecks with minimal wings of under-deck space, technically fit, suitable for loading, and shall ensure the reliable transport of the Cargo. It is forbidden to present the vessel to the Port with an open flushing system.</w:t>
            </w:r>
          </w:p>
          <w:p w14:paraId="0BAF6DBD" w14:textId="77777777" w:rsidR="00400CA9" w:rsidRPr="00DD122E" w:rsidRDefault="00400CA9" w:rsidP="00400CA9">
            <w:pPr>
              <w:contextualSpacing/>
              <w:jc w:val="both"/>
              <w:rPr>
                <w:rFonts w:ascii="Times New Roman" w:eastAsia="Calibri" w:hAnsi="Times New Roman" w:cs="Times New Roman"/>
                <w:lang w:val="en-US"/>
                <w:rPrChange w:id="3568" w:author="OLENA PASHKOVA (NEPTUNE.UA)" w:date="2022-11-21T15:27:00Z">
                  <w:rPr>
                    <w:rFonts w:ascii="Times New Roman" w:eastAsia="Calibri" w:hAnsi="Times New Roman" w:cs="Times New Roman"/>
                    <w:lang w:val="en-US"/>
                  </w:rPr>
                </w:rPrChange>
              </w:rPr>
            </w:pPr>
          </w:p>
          <w:p w14:paraId="6411AC52" w14:textId="77777777" w:rsidR="00400CA9" w:rsidRPr="00DD122E" w:rsidRDefault="00400CA9" w:rsidP="00400CA9">
            <w:pPr>
              <w:contextualSpacing/>
              <w:jc w:val="both"/>
              <w:rPr>
                <w:rFonts w:ascii="Times New Roman" w:eastAsia="Calibri" w:hAnsi="Times New Roman" w:cs="Times New Roman"/>
                <w:lang w:val="en-US"/>
                <w:rPrChange w:id="3569" w:author="OLENA PASHKOVA (NEPTUNE.UA)" w:date="2022-11-21T15:27:00Z">
                  <w:rPr>
                    <w:rFonts w:ascii="Times New Roman" w:eastAsia="Calibri" w:hAnsi="Times New Roman" w:cs="Times New Roman"/>
                    <w:lang w:val="en-US"/>
                  </w:rPr>
                </w:rPrChange>
              </w:rPr>
            </w:pPr>
          </w:p>
          <w:p w14:paraId="150CBCA1" w14:textId="77777777" w:rsidR="00400CA9" w:rsidRPr="00DD122E" w:rsidRDefault="00400CA9" w:rsidP="00400CA9">
            <w:pPr>
              <w:contextualSpacing/>
              <w:jc w:val="both"/>
              <w:rPr>
                <w:rFonts w:ascii="Times New Roman" w:eastAsia="Calibri" w:hAnsi="Times New Roman" w:cs="Times New Roman"/>
                <w:lang w:val="en-US"/>
                <w:rPrChange w:id="3570" w:author="OLENA PASHKOVA (NEPTUNE.UA)" w:date="2022-11-21T15:27:00Z">
                  <w:rPr>
                    <w:rFonts w:ascii="Times New Roman" w:eastAsia="Calibri" w:hAnsi="Times New Roman" w:cs="Times New Roman"/>
                    <w:lang w:val="en-US"/>
                  </w:rPr>
                </w:rPrChange>
              </w:rPr>
            </w:pPr>
          </w:p>
          <w:p w14:paraId="24AD231D" w14:textId="77777777" w:rsidR="00400CA9" w:rsidRPr="00DD122E" w:rsidRDefault="00400CA9" w:rsidP="00400CA9">
            <w:pPr>
              <w:contextualSpacing/>
              <w:jc w:val="both"/>
              <w:rPr>
                <w:rFonts w:ascii="Times New Roman" w:eastAsia="Calibri" w:hAnsi="Times New Roman" w:cs="Times New Roman"/>
                <w:lang w:val="en-US"/>
                <w:rPrChange w:id="357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3572" w:author="OLENA PASHKOVA (NEPTUNE.UA)" w:date="2022-11-21T15:27:00Z">
                  <w:rPr>
                    <w:rFonts w:ascii="Times New Roman" w:eastAsia="Calibri" w:hAnsi="Times New Roman" w:cs="Times New Roman"/>
                    <w:b/>
                    <w:lang w:val="uk-UA"/>
                  </w:rPr>
                </w:rPrChange>
              </w:rPr>
              <w:t>7.2.</w:t>
            </w:r>
            <w:r w:rsidRPr="00DD122E">
              <w:rPr>
                <w:rFonts w:ascii="Times New Roman" w:eastAsia="Calibri" w:hAnsi="Times New Roman" w:cs="Times New Roman"/>
                <w:lang w:val="uk-UA"/>
                <w:rPrChange w:id="357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574" w:author="OLENA PASHKOVA (NEPTUNE.UA)" w:date="2022-11-21T15:27:00Z">
                  <w:rPr>
                    <w:rFonts w:ascii="Times New Roman" w:eastAsia="Calibri" w:hAnsi="Times New Roman" w:cs="Times New Roman"/>
                    <w:lang w:val="en-US"/>
                  </w:rPr>
                </w:rPrChange>
              </w:rPr>
              <w:t>At the time of the officially announced ice campaign in the region, the nominated vessel shall have an ice class for its acceptance for piloting as a part of ice convoy. In the absence of an ice class, the vessel may be accepted for piloting only with the written consent of the classification society for navigation in ice conditions.</w:t>
            </w:r>
          </w:p>
          <w:p w14:paraId="2128D2F9" w14:textId="5AEB7335" w:rsidR="00400CA9" w:rsidRPr="00DD122E" w:rsidRDefault="00400CA9" w:rsidP="00400CA9">
            <w:pPr>
              <w:contextualSpacing/>
              <w:jc w:val="both"/>
              <w:rPr>
                <w:ins w:id="3575" w:author="OLENA PASHKOVA (NEPTUNE.UA)" w:date="2022-11-21T03:26:00Z"/>
                <w:rFonts w:ascii="Times New Roman" w:eastAsia="Calibri" w:hAnsi="Times New Roman" w:cs="Times New Roman"/>
                <w:b/>
                <w:lang w:val="uk-UA"/>
                <w:rPrChange w:id="3576" w:author="OLENA PASHKOVA (NEPTUNE.UA)" w:date="2022-11-21T15:27:00Z">
                  <w:rPr>
                    <w:ins w:id="3577" w:author="OLENA PASHKOVA (NEPTUNE.UA)" w:date="2022-11-21T03:26:00Z"/>
                    <w:rFonts w:ascii="Times New Roman" w:eastAsia="Calibri" w:hAnsi="Times New Roman" w:cs="Times New Roman"/>
                    <w:b/>
                    <w:lang w:val="uk-UA"/>
                  </w:rPr>
                </w:rPrChange>
              </w:rPr>
            </w:pPr>
          </w:p>
          <w:p w14:paraId="15AF90BF" w14:textId="77777777" w:rsidR="00110FF5" w:rsidRPr="00DD122E" w:rsidRDefault="00110FF5" w:rsidP="00400CA9">
            <w:pPr>
              <w:contextualSpacing/>
              <w:jc w:val="both"/>
              <w:rPr>
                <w:rFonts w:ascii="Times New Roman" w:eastAsia="Calibri" w:hAnsi="Times New Roman" w:cs="Times New Roman"/>
                <w:b/>
                <w:lang w:val="uk-UA"/>
                <w:rPrChange w:id="3578" w:author="OLENA PASHKOVA (NEPTUNE.UA)" w:date="2022-11-21T15:27:00Z">
                  <w:rPr>
                    <w:rFonts w:ascii="Times New Roman" w:eastAsia="Calibri" w:hAnsi="Times New Roman" w:cs="Times New Roman"/>
                    <w:b/>
                    <w:lang w:val="uk-UA"/>
                  </w:rPr>
                </w:rPrChange>
              </w:rPr>
            </w:pPr>
          </w:p>
          <w:p w14:paraId="36326037" w14:textId="11317DA4" w:rsidR="00400CA9" w:rsidRPr="00DD122E" w:rsidRDefault="00400CA9" w:rsidP="00400CA9">
            <w:pPr>
              <w:contextualSpacing/>
              <w:jc w:val="both"/>
              <w:rPr>
                <w:ins w:id="3579" w:author="OLENA PASHKOVA (NEPTUNE.UA)" w:date="2022-10-26T09:56:00Z"/>
                <w:rFonts w:ascii="Times New Roman" w:eastAsia="Calibri" w:hAnsi="Times New Roman" w:cs="Times New Roman"/>
                <w:b/>
                <w:lang w:val="en-US"/>
                <w:rPrChange w:id="3580" w:author="OLENA PASHKOVA (NEPTUNE.UA)" w:date="2022-11-21T15:27:00Z">
                  <w:rPr>
                    <w:ins w:id="3581" w:author="OLENA PASHKOVA (NEPTUNE.UA)" w:date="2022-10-26T09:56:00Z"/>
                    <w:rFonts w:ascii="Times New Roman" w:eastAsia="Calibri" w:hAnsi="Times New Roman" w:cs="Times New Roman"/>
                    <w:b/>
                    <w:lang w:val="en-US"/>
                  </w:rPr>
                </w:rPrChange>
              </w:rPr>
            </w:pPr>
            <w:r w:rsidRPr="00DD122E">
              <w:rPr>
                <w:rFonts w:ascii="Times New Roman" w:eastAsia="Calibri" w:hAnsi="Times New Roman" w:cs="Times New Roman"/>
                <w:b/>
                <w:lang w:val="uk-UA"/>
                <w:rPrChange w:id="3582" w:author="OLENA PASHKOVA (NEPTUNE.UA)" w:date="2022-11-21T15:27:00Z">
                  <w:rPr>
                    <w:rFonts w:ascii="Times New Roman" w:eastAsia="Calibri" w:hAnsi="Times New Roman" w:cs="Times New Roman"/>
                    <w:b/>
                    <w:lang w:val="uk-UA"/>
                  </w:rPr>
                </w:rPrChange>
              </w:rPr>
              <w:t xml:space="preserve">7.3. </w:t>
            </w:r>
            <w:r w:rsidRPr="00DD122E">
              <w:rPr>
                <w:rFonts w:ascii="Times New Roman" w:eastAsia="Calibri" w:hAnsi="Times New Roman" w:cs="Times New Roman"/>
                <w:b/>
                <w:lang w:val="en-US"/>
                <w:rPrChange w:id="3583" w:author="OLENA PASHKOVA (NEPTUNE.UA)" w:date="2022-11-21T15:27:00Z">
                  <w:rPr>
                    <w:rFonts w:ascii="Times New Roman" w:eastAsia="Calibri" w:hAnsi="Times New Roman" w:cs="Times New Roman"/>
                    <w:b/>
                    <w:lang w:val="en-US"/>
                  </w:rPr>
                </w:rPrChange>
              </w:rPr>
              <w:t>Restrictions for trucks/trailers:</w:t>
            </w:r>
          </w:p>
          <w:p w14:paraId="597DBDC4" w14:textId="25E0052D" w:rsidR="00591317" w:rsidRPr="00DD122E" w:rsidRDefault="00591317" w:rsidP="00591317">
            <w:pPr>
              <w:contextualSpacing/>
              <w:jc w:val="both"/>
              <w:rPr>
                <w:ins w:id="3584" w:author="OLENA PASHKOVA (NEPTUNE.UA)" w:date="2022-10-26T09:56:00Z"/>
                <w:rFonts w:ascii="Times New Roman" w:eastAsia="Calibri" w:hAnsi="Times New Roman" w:cs="Times New Roman"/>
                <w:bCs/>
                <w:lang w:val="en-US"/>
                <w:rPrChange w:id="3585" w:author="OLENA PASHKOVA (NEPTUNE.UA)" w:date="2022-11-21T15:27:00Z">
                  <w:rPr>
                    <w:ins w:id="3586" w:author="OLENA PASHKOVA (NEPTUNE.UA)" w:date="2022-10-26T09:56:00Z"/>
                    <w:rFonts w:ascii="Times New Roman" w:eastAsia="Calibri" w:hAnsi="Times New Roman" w:cs="Times New Roman"/>
                    <w:b/>
                    <w:lang w:val="en-US"/>
                  </w:rPr>
                </w:rPrChange>
              </w:rPr>
            </w:pPr>
            <w:ins w:id="3587" w:author="OLENA PASHKOVA (NEPTUNE.UA)" w:date="2022-10-26T09:56:00Z">
              <w:r w:rsidRPr="00DD122E">
                <w:rPr>
                  <w:rFonts w:ascii="Times New Roman" w:eastAsia="Calibri" w:hAnsi="Times New Roman" w:cs="Times New Roman"/>
                  <w:bCs/>
                  <w:lang w:val="en-US"/>
                  <w:rPrChange w:id="3588" w:author="OLENA PASHKOVA (NEPTUNE.UA)" w:date="2022-11-21T15:27:00Z">
                    <w:rPr>
                      <w:rFonts w:ascii="Times New Roman" w:eastAsia="Calibri" w:hAnsi="Times New Roman" w:cs="Times New Roman"/>
                      <w:b/>
                      <w:lang w:val="en-US"/>
                    </w:rPr>
                  </w:rPrChange>
                </w:rPr>
                <w:t xml:space="preserve">Acceptance and shipment of Grain is carried out only from or into </w:t>
              </w:r>
            </w:ins>
            <w:ins w:id="3589" w:author="OLENA PASHKOVA (NEPTUNE.UA)" w:date="2022-10-26T09:57:00Z">
              <w:r w:rsidRPr="00DD122E">
                <w:rPr>
                  <w:rFonts w:ascii="Times New Roman" w:eastAsia="Calibri" w:hAnsi="Times New Roman" w:cs="Times New Roman"/>
                  <w:bCs/>
                  <w:lang w:val="en-US"/>
                </w:rPr>
                <w:t>trucks</w:t>
              </w:r>
              <w:r w:rsidR="005E4A7D" w:rsidRPr="00DD122E">
                <w:rPr>
                  <w:rFonts w:ascii="Times New Roman" w:eastAsia="Calibri" w:hAnsi="Times New Roman" w:cs="Times New Roman"/>
                  <w:bCs/>
                  <w:lang w:val="en-US"/>
                </w:rPr>
                <w:t xml:space="preserve"> tha</w:t>
              </w:r>
            </w:ins>
            <w:ins w:id="3590" w:author="OLENA PASHKOVA (NEPTUNE.UA)" w:date="2022-10-26T09:56:00Z">
              <w:r w:rsidRPr="00DD122E">
                <w:rPr>
                  <w:rFonts w:ascii="Times New Roman" w:eastAsia="Calibri" w:hAnsi="Times New Roman" w:cs="Times New Roman"/>
                  <w:bCs/>
                  <w:lang w:val="en-US"/>
                  <w:rPrChange w:id="3591" w:author="OLENA PASHKOVA (NEPTUNE.UA)" w:date="2022-11-21T15:27:00Z">
                    <w:rPr>
                      <w:rFonts w:ascii="Times New Roman" w:eastAsia="Calibri" w:hAnsi="Times New Roman" w:cs="Times New Roman"/>
                      <w:b/>
                      <w:lang w:val="en-US"/>
                    </w:rPr>
                  </w:rPrChange>
                </w:rPr>
                <w:t>t meet the following requirements:</w:t>
              </w:r>
            </w:ins>
          </w:p>
          <w:p w14:paraId="47E5FF57" w14:textId="77777777" w:rsidR="00591317" w:rsidRPr="00DD122E" w:rsidRDefault="00591317" w:rsidP="00591317">
            <w:pPr>
              <w:contextualSpacing/>
              <w:jc w:val="both"/>
              <w:rPr>
                <w:ins w:id="3592" w:author="OLENA PASHKOVA (NEPTUNE.UA)" w:date="2022-10-26T09:56:00Z"/>
                <w:rFonts w:ascii="Times New Roman" w:eastAsia="Calibri" w:hAnsi="Times New Roman" w:cs="Times New Roman"/>
                <w:bCs/>
                <w:lang w:val="en-US"/>
                <w:rPrChange w:id="3593" w:author="OLENA PASHKOVA (NEPTUNE.UA)" w:date="2022-11-21T15:27:00Z">
                  <w:rPr>
                    <w:ins w:id="3594" w:author="OLENA PASHKOVA (NEPTUNE.UA)" w:date="2022-10-26T09:56:00Z"/>
                    <w:rFonts w:ascii="Times New Roman" w:eastAsia="Calibri" w:hAnsi="Times New Roman" w:cs="Times New Roman"/>
                    <w:b/>
                    <w:lang w:val="en-US"/>
                  </w:rPr>
                </w:rPrChange>
              </w:rPr>
            </w:pPr>
            <w:ins w:id="3595" w:author="OLENA PASHKOVA (NEPTUNE.UA)" w:date="2022-10-26T09:56:00Z">
              <w:r w:rsidRPr="00DD122E">
                <w:rPr>
                  <w:rFonts w:ascii="Times New Roman" w:eastAsia="Calibri" w:hAnsi="Times New Roman" w:cs="Times New Roman"/>
                  <w:bCs/>
                  <w:lang w:val="en-US"/>
                  <w:rPrChange w:id="3596" w:author="OLENA PASHKOVA (NEPTUNE.UA)" w:date="2022-11-21T15:27:00Z">
                    <w:rPr>
                      <w:rFonts w:ascii="Times New Roman" w:eastAsia="Calibri" w:hAnsi="Times New Roman" w:cs="Times New Roman"/>
                      <w:b/>
                      <w:lang w:val="en-US"/>
                    </w:rPr>
                  </w:rPrChange>
                </w:rPr>
                <w:t>- intended for the transportation of grain according to its technical and sanitary characteristics;</w:t>
              </w:r>
            </w:ins>
          </w:p>
          <w:p w14:paraId="5D817F1A" w14:textId="77777777" w:rsidR="00591317" w:rsidRPr="00DD122E" w:rsidRDefault="00591317" w:rsidP="00591317">
            <w:pPr>
              <w:contextualSpacing/>
              <w:jc w:val="both"/>
              <w:rPr>
                <w:ins w:id="3597" w:author="OLENA PASHKOVA (NEPTUNE.UA)" w:date="2022-10-26T09:56:00Z"/>
                <w:rFonts w:ascii="Times New Roman" w:eastAsia="Calibri" w:hAnsi="Times New Roman" w:cs="Times New Roman"/>
                <w:bCs/>
                <w:lang w:val="en-US"/>
                <w:rPrChange w:id="3598" w:author="OLENA PASHKOVA (NEPTUNE.UA)" w:date="2022-11-21T15:27:00Z">
                  <w:rPr>
                    <w:ins w:id="3599" w:author="OLENA PASHKOVA (NEPTUNE.UA)" w:date="2022-10-26T09:56:00Z"/>
                    <w:rFonts w:ascii="Times New Roman" w:eastAsia="Calibri" w:hAnsi="Times New Roman" w:cs="Times New Roman"/>
                    <w:b/>
                    <w:lang w:val="en-US"/>
                  </w:rPr>
                </w:rPrChange>
              </w:rPr>
            </w:pPr>
            <w:ins w:id="3600" w:author="OLENA PASHKOVA (NEPTUNE.UA)" w:date="2022-10-26T09:56:00Z">
              <w:r w:rsidRPr="00DD122E">
                <w:rPr>
                  <w:rFonts w:ascii="Times New Roman" w:eastAsia="Calibri" w:hAnsi="Times New Roman" w:cs="Times New Roman"/>
                  <w:bCs/>
                  <w:lang w:val="en-US"/>
                  <w:rPrChange w:id="3601" w:author="OLENA PASHKOVA (NEPTUNE.UA)" w:date="2022-11-21T15:27:00Z">
                    <w:rPr>
                      <w:rFonts w:ascii="Times New Roman" w:eastAsia="Calibri" w:hAnsi="Times New Roman" w:cs="Times New Roman"/>
                      <w:b/>
                      <w:lang w:val="en-US"/>
                    </w:rPr>
                  </w:rPrChange>
                </w:rPr>
                <w:t>- total gross weight no more than 65 tons;</w:t>
              </w:r>
            </w:ins>
          </w:p>
          <w:p w14:paraId="32ADA80A" w14:textId="0B50B6B9" w:rsidR="00591317" w:rsidRPr="00DD122E" w:rsidRDefault="00591317" w:rsidP="00591317">
            <w:pPr>
              <w:contextualSpacing/>
              <w:jc w:val="both"/>
              <w:rPr>
                <w:ins w:id="3602" w:author="OLENA PASHKOVA (NEPTUNE.UA)" w:date="2022-11-21T03:26:00Z"/>
                <w:rFonts w:ascii="Times New Roman" w:eastAsia="Calibri" w:hAnsi="Times New Roman" w:cs="Times New Roman"/>
                <w:bCs/>
                <w:lang w:val="en-US"/>
              </w:rPr>
            </w:pPr>
            <w:ins w:id="3603" w:author="OLENA PASHKOVA (NEPTUNE.UA)" w:date="2022-10-26T09:56:00Z">
              <w:r w:rsidRPr="00DD122E">
                <w:rPr>
                  <w:rFonts w:ascii="Times New Roman" w:eastAsia="Calibri" w:hAnsi="Times New Roman" w:cs="Times New Roman"/>
                  <w:bCs/>
                  <w:lang w:val="en-US"/>
                  <w:rPrChange w:id="3604" w:author="OLENA PASHKOVA (NEPTUNE.UA)" w:date="2022-11-21T15:27:00Z">
                    <w:rPr>
                      <w:rFonts w:ascii="Times New Roman" w:eastAsia="Calibri" w:hAnsi="Times New Roman" w:cs="Times New Roman"/>
                      <w:b/>
                      <w:lang w:val="en-US"/>
                    </w:rPr>
                  </w:rPrChange>
                </w:rPr>
                <w:lastRenderedPageBreak/>
                <w:t>- with dimensions that allow receiving or shipping grain based on the technical characteristics of the weighing platform, namely:</w:t>
              </w:r>
            </w:ins>
          </w:p>
          <w:p w14:paraId="327E87B0" w14:textId="77777777" w:rsidR="00110FF5" w:rsidRPr="00DD122E" w:rsidRDefault="00110FF5" w:rsidP="00591317">
            <w:pPr>
              <w:contextualSpacing/>
              <w:jc w:val="both"/>
              <w:rPr>
                <w:rFonts w:ascii="Times New Roman" w:eastAsia="Calibri" w:hAnsi="Times New Roman" w:cs="Times New Roman"/>
                <w:bCs/>
                <w:lang w:val="en-US"/>
                <w:rPrChange w:id="3605" w:author="OLENA PASHKOVA (NEPTUNE.UA)" w:date="2022-11-21T15:27:00Z">
                  <w:rPr>
                    <w:rFonts w:ascii="Times New Roman" w:eastAsia="Calibri" w:hAnsi="Times New Roman" w:cs="Times New Roman"/>
                    <w:b/>
                    <w:lang w:val="en-US"/>
                  </w:rPr>
                </w:rPrChange>
              </w:rPr>
            </w:pPr>
          </w:p>
          <w:p w14:paraId="45A1FBF1" w14:textId="05FA3B51" w:rsidR="00400CA9" w:rsidRPr="00DD122E" w:rsidRDefault="00400CA9" w:rsidP="00400CA9">
            <w:pPr>
              <w:contextualSpacing/>
              <w:jc w:val="both"/>
              <w:rPr>
                <w:rFonts w:ascii="Times New Roman" w:eastAsia="Calibri" w:hAnsi="Times New Roman" w:cs="Times New Roman"/>
                <w:lang w:val="en-US"/>
                <w:rPrChange w:id="360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
              <w:t>•</w:t>
            </w:r>
            <w:r w:rsidRPr="00DD122E">
              <w:rPr>
                <w:rFonts w:ascii="Times New Roman" w:eastAsia="Calibri" w:hAnsi="Times New Roman" w:cs="Times New Roman"/>
                <w:lang w:val="en-US"/>
              </w:rPr>
              <w:tab/>
              <w:t xml:space="preserve">Trucks with an interaxial base of no more than 11.5 m, when fixed on the back stops up to </w:t>
            </w:r>
            <w:ins w:id="3607" w:author="OLENA PASHKOVA (NEPTUNE.UA)" w:date="2022-10-26T09:58:00Z">
              <w:r w:rsidR="00A0588B" w:rsidRPr="00DD122E">
                <w:rPr>
                  <w:rFonts w:ascii="Times New Roman" w:eastAsia="Calibri" w:hAnsi="Times New Roman" w:cs="Times New Roman"/>
                  <w:lang w:val="en-US"/>
                  <w:rPrChange w:id="3608" w:author="OLENA PASHKOVA (NEPTUNE.UA)" w:date="2022-11-21T15:27:00Z">
                    <w:rPr>
                      <w:rFonts w:ascii="Times New Roman" w:eastAsia="Calibri" w:hAnsi="Times New Roman" w:cs="Times New Roman"/>
                      <w:lang w:val="en-US"/>
                    </w:rPr>
                  </w:rPrChange>
                </w:rPr>
                <w:t>65</w:t>
              </w:r>
            </w:ins>
            <w:del w:id="3609" w:author="OLENA PASHKOVA (NEPTUNE.UA)" w:date="2022-10-26T09:58:00Z">
              <w:r w:rsidRPr="00DD122E" w:rsidDel="00AE089B">
                <w:rPr>
                  <w:rFonts w:ascii="Times New Roman" w:eastAsia="Calibri" w:hAnsi="Times New Roman" w:cs="Times New Roman"/>
                  <w:lang w:val="en-US"/>
                  <w:rPrChange w:id="3610" w:author="OLENA PASHKOVA (NEPTUNE.UA)" w:date="2022-11-21T15:27:00Z">
                    <w:rPr>
                      <w:rFonts w:ascii="Times New Roman" w:eastAsia="Calibri" w:hAnsi="Times New Roman" w:cs="Times New Roman"/>
                      <w:lang w:val="en-US"/>
                    </w:rPr>
                  </w:rPrChange>
                </w:rPr>
                <w:delText>70</w:delText>
              </w:r>
            </w:del>
            <w:r w:rsidRPr="00DD122E">
              <w:rPr>
                <w:rFonts w:ascii="Times New Roman" w:eastAsia="Calibri" w:hAnsi="Times New Roman" w:cs="Times New Roman"/>
                <w:lang w:val="en-US"/>
                <w:rPrChange w:id="3611" w:author="OLENA PASHKOVA (NEPTUNE.UA)" w:date="2022-11-21T15:27:00Z">
                  <w:rPr>
                    <w:rFonts w:ascii="Times New Roman" w:eastAsia="Calibri" w:hAnsi="Times New Roman" w:cs="Times New Roman"/>
                    <w:lang w:val="en-US"/>
                  </w:rPr>
                </w:rPrChange>
              </w:rPr>
              <w:t xml:space="preserve"> tons gross weight with rear discharge;</w:t>
            </w:r>
          </w:p>
          <w:p w14:paraId="724B1DD8" w14:textId="77777777" w:rsidR="00400CA9" w:rsidRPr="00DD122E" w:rsidRDefault="00400CA9" w:rsidP="00400CA9">
            <w:pPr>
              <w:contextualSpacing/>
              <w:jc w:val="both"/>
              <w:rPr>
                <w:rFonts w:ascii="Times New Roman" w:eastAsia="Calibri" w:hAnsi="Times New Roman" w:cs="Times New Roman"/>
                <w:lang w:val="en-US"/>
                <w:rPrChange w:id="361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13"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14" w:author="OLENA PASHKOVA (NEPTUNE.UA)" w:date="2022-11-21T15:27:00Z">
                  <w:rPr>
                    <w:rFonts w:ascii="Times New Roman" w:eastAsia="Calibri" w:hAnsi="Times New Roman" w:cs="Times New Roman"/>
                    <w:lang w:val="en-US"/>
                  </w:rPr>
                </w:rPrChange>
              </w:rPr>
              <w:tab/>
              <w:t>Trucks with trailers with an interaxial base of no more than 6 m; when fixed on the back stops up to 60 tons gross weight with rear discharge;</w:t>
            </w:r>
          </w:p>
          <w:p w14:paraId="46C4EABE" w14:textId="2864C50A" w:rsidR="00400CA9" w:rsidRPr="00DD122E" w:rsidRDefault="00400CA9" w:rsidP="00400CA9">
            <w:pPr>
              <w:contextualSpacing/>
              <w:jc w:val="both"/>
              <w:rPr>
                <w:rFonts w:ascii="Times New Roman" w:eastAsia="Calibri" w:hAnsi="Times New Roman" w:cs="Times New Roman"/>
                <w:lang w:val="en-US"/>
                <w:rPrChange w:id="361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16"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17" w:author="OLENA PASHKOVA (NEPTUNE.UA)" w:date="2022-11-21T15:27:00Z">
                  <w:rPr>
                    <w:rFonts w:ascii="Times New Roman" w:eastAsia="Calibri" w:hAnsi="Times New Roman" w:cs="Times New Roman"/>
                    <w:lang w:val="en-US"/>
                  </w:rPr>
                </w:rPrChange>
              </w:rPr>
              <w:tab/>
              <w:t xml:space="preserve">Dump trucks and vehicles with a bottom unloading with the height of no more than 4 metres and gross weight no more than </w:t>
            </w:r>
            <w:ins w:id="3618" w:author="OLENA PASHKOVA (NEPTUNE.UA)" w:date="2022-10-26T09:58:00Z">
              <w:r w:rsidR="007E11AB" w:rsidRPr="00DD122E">
                <w:rPr>
                  <w:rFonts w:ascii="Times New Roman" w:eastAsia="Calibri" w:hAnsi="Times New Roman" w:cs="Times New Roman"/>
                  <w:lang w:val="en-US"/>
                  <w:rPrChange w:id="3619" w:author="OLENA PASHKOVA (NEPTUNE.UA)" w:date="2022-11-21T15:27:00Z">
                    <w:rPr>
                      <w:rFonts w:ascii="Times New Roman" w:eastAsia="Calibri" w:hAnsi="Times New Roman" w:cs="Times New Roman"/>
                      <w:lang w:val="en-US"/>
                    </w:rPr>
                  </w:rPrChange>
                </w:rPr>
                <w:t>65</w:t>
              </w:r>
            </w:ins>
            <w:del w:id="3620" w:author="OLENA PASHKOVA (NEPTUNE.UA)" w:date="2022-10-26T09:58:00Z">
              <w:r w:rsidRPr="00DD122E" w:rsidDel="007E11AB">
                <w:rPr>
                  <w:rFonts w:ascii="Times New Roman" w:eastAsia="Calibri" w:hAnsi="Times New Roman" w:cs="Times New Roman"/>
                  <w:lang w:val="en-US"/>
                  <w:rPrChange w:id="3621" w:author="OLENA PASHKOVA (NEPTUNE.UA)" w:date="2022-11-21T15:27:00Z">
                    <w:rPr>
                      <w:rFonts w:ascii="Times New Roman" w:eastAsia="Calibri" w:hAnsi="Times New Roman" w:cs="Times New Roman"/>
                      <w:lang w:val="en-US"/>
                    </w:rPr>
                  </w:rPrChange>
                </w:rPr>
                <w:delText xml:space="preserve">80 </w:delText>
              </w:r>
            </w:del>
            <w:r w:rsidRPr="00DD122E">
              <w:rPr>
                <w:rFonts w:ascii="Times New Roman" w:eastAsia="Calibri" w:hAnsi="Times New Roman" w:cs="Times New Roman"/>
                <w:lang w:val="en-US"/>
                <w:rPrChange w:id="3622" w:author="OLENA PASHKOVA (NEPTUNE.UA)" w:date="2022-11-21T15:27:00Z">
                  <w:rPr>
                    <w:rFonts w:ascii="Times New Roman" w:eastAsia="Calibri" w:hAnsi="Times New Roman" w:cs="Times New Roman"/>
                    <w:lang w:val="en-US"/>
                  </w:rPr>
                </w:rPrChange>
              </w:rPr>
              <w:t>tons.</w:t>
            </w:r>
          </w:p>
          <w:p w14:paraId="0B6E5DDB" w14:textId="77777777" w:rsidR="00400CA9" w:rsidRPr="00DD122E" w:rsidRDefault="00400CA9" w:rsidP="00400CA9">
            <w:pPr>
              <w:numPr>
                <w:ilvl w:val="0"/>
                <w:numId w:val="15"/>
              </w:numPr>
              <w:contextualSpacing/>
              <w:jc w:val="both"/>
              <w:rPr>
                <w:rFonts w:ascii="Times New Roman" w:eastAsia="Calibri" w:hAnsi="Times New Roman" w:cs="Times New Roman"/>
                <w:lang w:val="en-US"/>
                <w:rPrChange w:id="362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24" w:author="OLENA PASHKOVA (NEPTUNE.UA)" w:date="2022-11-21T15:27:00Z">
                  <w:rPr>
                    <w:rFonts w:ascii="Times New Roman" w:eastAsia="Calibri" w:hAnsi="Times New Roman" w:cs="Times New Roman"/>
                    <w:lang w:val="en-US"/>
                  </w:rPr>
                </w:rPrChange>
              </w:rPr>
              <w:t>Trucks with side unloading is not accepted.</w:t>
            </w:r>
          </w:p>
          <w:p w14:paraId="24136471" w14:textId="77777777" w:rsidR="00400CA9" w:rsidRPr="00DD122E" w:rsidRDefault="00400CA9" w:rsidP="00400CA9">
            <w:pPr>
              <w:numPr>
                <w:ilvl w:val="0"/>
                <w:numId w:val="15"/>
              </w:numPr>
              <w:contextualSpacing/>
              <w:jc w:val="both"/>
              <w:rPr>
                <w:rFonts w:ascii="Times New Roman" w:eastAsia="Calibri" w:hAnsi="Times New Roman" w:cs="Times New Roman"/>
                <w:lang w:val="en-US"/>
                <w:rPrChange w:id="362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26" w:author="OLENA PASHKOVA (NEPTUNE.UA)" w:date="2022-11-21T15:27:00Z">
                  <w:rPr>
                    <w:rFonts w:ascii="Times New Roman" w:eastAsia="Calibri" w:hAnsi="Times New Roman" w:cs="Times New Roman"/>
                    <w:lang w:val="en-US"/>
                  </w:rPr>
                </w:rPrChange>
              </w:rPr>
              <w:t>Serviceable dump trucks and/or trucks with rear discharge (availability of serviceable hatches), with body height no more than 4,5 meters, the base length of the trailer is no more than 22 meters.</w:t>
            </w:r>
          </w:p>
          <w:p w14:paraId="1700FA47" w14:textId="77777777" w:rsidR="00400CA9" w:rsidRPr="00DD122E" w:rsidRDefault="00400CA9" w:rsidP="00400CA9">
            <w:pPr>
              <w:contextualSpacing/>
              <w:jc w:val="both"/>
              <w:rPr>
                <w:rFonts w:ascii="Times New Roman" w:eastAsia="Calibri" w:hAnsi="Times New Roman" w:cs="Times New Roman"/>
                <w:lang w:val="en-US"/>
                <w:rPrChange w:id="3627" w:author="OLENA PASHKOVA (NEPTUNE.UA)" w:date="2022-11-21T15:27:00Z">
                  <w:rPr>
                    <w:rFonts w:ascii="Times New Roman" w:eastAsia="Calibri" w:hAnsi="Times New Roman" w:cs="Times New Roman"/>
                    <w:lang w:val="en-US"/>
                  </w:rPr>
                </w:rPrChange>
              </w:rPr>
            </w:pPr>
          </w:p>
          <w:p w14:paraId="1B8E2440" w14:textId="77777777" w:rsidR="00400CA9" w:rsidRPr="00DD122E" w:rsidRDefault="00400CA9" w:rsidP="00400CA9">
            <w:pPr>
              <w:contextualSpacing/>
              <w:jc w:val="both"/>
              <w:rPr>
                <w:rFonts w:ascii="Times New Roman" w:eastAsia="Calibri" w:hAnsi="Times New Roman" w:cs="Times New Roman"/>
                <w:b/>
                <w:lang w:val="uk-UA"/>
                <w:rPrChange w:id="3628" w:author="OLENA PASHKOVA (NEPTUNE.UA)" w:date="2022-11-21T15:27:00Z">
                  <w:rPr>
                    <w:rFonts w:ascii="Times New Roman" w:eastAsia="Calibri" w:hAnsi="Times New Roman" w:cs="Times New Roman"/>
                    <w:b/>
                    <w:lang w:val="uk-UA"/>
                  </w:rPr>
                </w:rPrChange>
              </w:rPr>
            </w:pPr>
          </w:p>
          <w:p w14:paraId="37117667" w14:textId="77777777" w:rsidR="00400CA9" w:rsidRPr="00DD122E" w:rsidRDefault="00400CA9" w:rsidP="00400CA9">
            <w:pPr>
              <w:contextualSpacing/>
              <w:jc w:val="both"/>
              <w:rPr>
                <w:rFonts w:ascii="Times New Roman" w:eastAsia="Calibri" w:hAnsi="Times New Roman" w:cs="Times New Roman"/>
                <w:b/>
                <w:lang w:val="uk-UA"/>
                <w:rPrChange w:id="3629" w:author="OLENA PASHKOVA (NEPTUNE.UA)" w:date="2022-11-21T15:27:00Z">
                  <w:rPr>
                    <w:rFonts w:ascii="Times New Roman" w:eastAsia="Calibri" w:hAnsi="Times New Roman" w:cs="Times New Roman"/>
                    <w:b/>
                    <w:lang w:val="uk-UA"/>
                  </w:rPr>
                </w:rPrChange>
              </w:rPr>
            </w:pPr>
            <w:r w:rsidRPr="00DD122E">
              <w:rPr>
                <w:rFonts w:ascii="Times New Roman" w:eastAsia="Calibri" w:hAnsi="Times New Roman" w:cs="Times New Roman"/>
                <w:b/>
                <w:lang w:val="uk-UA"/>
                <w:rPrChange w:id="3630" w:author="OLENA PASHKOVA (NEPTUNE.UA)" w:date="2022-11-21T15:27:00Z">
                  <w:rPr>
                    <w:rFonts w:ascii="Times New Roman" w:eastAsia="Calibri" w:hAnsi="Times New Roman" w:cs="Times New Roman"/>
                    <w:b/>
                    <w:lang w:val="uk-UA"/>
                  </w:rPr>
                </w:rPrChange>
              </w:rPr>
              <w:t xml:space="preserve">7.4. </w:t>
            </w:r>
            <w:r w:rsidRPr="00DD122E">
              <w:rPr>
                <w:rFonts w:ascii="Times New Roman" w:eastAsia="Calibri" w:hAnsi="Times New Roman" w:cs="Times New Roman"/>
                <w:b/>
                <w:lang w:val="en-US"/>
                <w:rPrChange w:id="3631" w:author="OLENA PASHKOVA (NEPTUNE.UA)" w:date="2022-11-21T15:27:00Z">
                  <w:rPr>
                    <w:rFonts w:ascii="Times New Roman" w:eastAsia="Calibri" w:hAnsi="Times New Roman" w:cs="Times New Roman"/>
                    <w:b/>
                    <w:lang w:val="en-US"/>
                  </w:rPr>
                </w:rPrChange>
              </w:rPr>
              <w:t xml:space="preserve">Restrictions on the acceptance of railway cars: </w:t>
            </w:r>
          </w:p>
          <w:p w14:paraId="33F82E60" w14:textId="77777777" w:rsidR="00400CA9" w:rsidRPr="00DD122E" w:rsidRDefault="00400CA9" w:rsidP="00400CA9">
            <w:pPr>
              <w:contextualSpacing/>
              <w:jc w:val="both"/>
              <w:rPr>
                <w:rFonts w:ascii="Times New Roman" w:eastAsia="Calibri" w:hAnsi="Times New Roman" w:cs="Times New Roman"/>
                <w:lang w:val="en-US"/>
                <w:rPrChange w:id="363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33" w:author="OLENA PASHKOVA (NEPTUNE.UA)" w:date="2022-11-21T15:27:00Z">
                  <w:rPr>
                    <w:rFonts w:ascii="Times New Roman" w:eastAsia="Calibri" w:hAnsi="Times New Roman" w:cs="Times New Roman"/>
                    <w:lang w:val="en-US"/>
                  </w:rPr>
                </w:rPrChange>
              </w:rPr>
              <w:t>specialized hopper grain carrier or other types of railway cars adapted for the Cargoes transportation (in agreement with the Contractor). The Cargo must be presented for unloading in technically sound railway cars, and freely pour out from the open unloading hatches of a railway car without additional efforts; otherwise, the Contractor will not accept the railway cars with the Cargo for handling and shall not be responsible for the damages of the railway cars and the financial costs due to its handling and demurrage.</w:t>
            </w:r>
          </w:p>
          <w:p w14:paraId="5317F45D" w14:textId="77777777" w:rsidR="00400CA9" w:rsidRPr="00DD122E" w:rsidRDefault="00400CA9" w:rsidP="00400CA9">
            <w:pPr>
              <w:contextualSpacing/>
              <w:jc w:val="both"/>
              <w:rPr>
                <w:rFonts w:ascii="Times New Roman" w:eastAsia="Calibri" w:hAnsi="Times New Roman" w:cs="Times New Roman"/>
                <w:lang w:val="en-US"/>
                <w:rPrChange w:id="3634" w:author="OLENA PASHKOVA (NEPTUNE.UA)" w:date="2022-11-21T15:27:00Z">
                  <w:rPr>
                    <w:rFonts w:ascii="Times New Roman" w:eastAsia="Calibri" w:hAnsi="Times New Roman" w:cs="Times New Roman"/>
                    <w:lang w:val="en-US"/>
                  </w:rPr>
                </w:rPrChange>
              </w:rPr>
            </w:pPr>
          </w:p>
          <w:p w14:paraId="5906654E" w14:textId="77777777" w:rsidR="00400CA9" w:rsidRPr="00DD122E" w:rsidRDefault="00400CA9" w:rsidP="00400CA9">
            <w:pPr>
              <w:contextualSpacing/>
              <w:jc w:val="both"/>
              <w:rPr>
                <w:rFonts w:ascii="Times New Roman" w:eastAsia="Calibri" w:hAnsi="Times New Roman" w:cs="Times New Roman"/>
                <w:lang w:val="en-US"/>
                <w:rPrChange w:id="3635" w:author="OLENA PASHKOVA (NEPTUNE.UA)" w:date="2022-11-21T15:27:00Z">
                  <w:rPr>
                    <w:rFonts w:ascii="Times New Roman" w:eastAsia="Calibri" w:hAnsi="Times New Roman" w:cs="Times New Roman"/>
                    <w:lang w:val="en-US"/>
                  </w:rPr>
                </w:rPrChange>
              </w:rPr>
            </w:pPr>
          </w:p>
          <w:p w14:paraId="65695326" w14:textId="77777777" w:rsidR="00400CA9" w:rsidRPr="00DD122E" w:rsidRDefault="00400CA9" w:rsidP="00400CA9">
            <w:pPr>
              <w:contextualSpacing/>
              <w:jc w:val="both"/>
              <w:rPr>
                <w:rFonts w:ascii="Times New Roman" w:eastAsia="Calibri" w:hAnsi="Times New Roman" w:cs="Times New Roman"/>
                <w:lang w:val="en-US"/>
                <w:rPrChange w:id="3636" w:author="OLENA PASHKOVA (NEPTUNE.UA)" w:date="2022-11-21T15:27:00Z">
                  <w:rPr>
                    <w:rFonts w:ascii="Times New Roman" w:eastAsia="Calibri" w:hAnsi="Times New Roman" w:cs="Times New Roman"/>
                    <w:lang w:val="en-US"/>
                  </w:rPr>
                </w:rPrChange>
              </w:rPr>
            </w:pPr>
          </w:p>
          <w:p w14:paraId="14A7D5A3" w14:textId="77777777" w:rsidR="00400CA9" w:rsidRPr="00DD122E" w:rsidRDefault="00400CA9" w:rsidP="00400CA9">
            <w:pPr>
              <w:contextualSpacing/>
              <w:jc w:val="both"/>
              <w:rPr>
                <w:rFonts w:ascii="Times New Roman" w:eastAsia="Calibri" w:hAnsi="Times New Roman" w:cs="Times New Roman"/>
                <w:b/>
                <w:lang w:val="en-US"/>
                <w:rPrChange w:id="3637" w:author="OLENA PASHKOVA (NEPTUNE.UA)" w:date="2022-11-21T15:27:00Z">
                  <w:rPr>
                    <w:rFonts w:ascii="Times New Roman" w:eastAsia="Calibri" w:hAnsi="Times New Roman" w:cs="Times New Roman"/>
                    <w:b/>
                    <w:lang w:val="en-US"/>
                  </w:rPr>
                </w:rPrChange>
              </w:rPr>
            </w:pPr>
          </w:p>
          <w:p w14:paraId="05BB9939" w14:textId="77777777" w:rsidR="00400CA9" w:rsidRPr="00DD122E" w:rsidRDefault="00400CA9" w:rsidP="00400CA9">
            <w:pPr>
              <w:contextualSpacing/>
              <w:jc w:val="both"/>
              <w:rPr>
                <w:rFonts w:ascii="Times New Roman" w:eastAsia="Calibri" w:hAnsi="Times New Roman" w:cs="Times New Roman"/>
                <w:b/>
                <w:lang w:val="en-US"/>
                <w:rPrChange w:id="3638"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3639" w:author="OLENA PASHKOVA (NEPTUNE.UA)" w:date="2022-11-21T15:27:00Z">
                  <w:rPr>
                    <w:rFonts w:ascii="Times New Roman" w:eastAsia="Calibri" w:hAnsi="Times New Roman" w:cs="Times New Roman"/>
                    <w:b/>
                    <w:lang w:val="en-US"/>
                  </w:rPr>
                </w:rPrChange>
              </w:rPr>
              <w:t xml:space="preserve">8. REQUIREMENTS FOR VESSELS: </w:t>
            </w:r>
          </w:p>
          <w:p w14:paraId="08F1CC5E" w14:textId="77777777" w:rsidR="00400CA9" w:rsidRPr="00DD122E" w:rsidRDefault="00400CA9" w:rsidP="00400CA9">
            <w:pPr>
              <w:contextualSpacing/>
              <w:jc w:val="both"/>
              <w:rPr>
                <w:ins w:id="3640" w:author="Nataliya Tomaskovic" w:date="2022-08-18T22:28:00Z"/>
                <w:rFonts w:ascii="Times New Roman" w:eastAsia="Calibri" w:hAnsi="Times New Roman" w:cs="Times New Roman"/>
                <w:bCs/>
                <w:lang w:val="en-US"/>
                <w:rPrChange w:id="3641" w:author="OLENA PASHKOVA (NEPTUNE.UA)" w:date="2022-11-21T15:27:00Z">
                  <w:rPr>
                    <w:ins w:id="3642" w:author="Nataliya Tomaskovic" w:date="2022-08-18T22:28:00Z"/>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3643" w:author="OLENA PASHKOVA (NEPTUNE.UA)" w:date="2022-11-21T15:27:00Z">
                  <w:rPr>
                    <w:rFonts w:ascii="Times New Roman" w:eastAsia="Calibri" w:hAnsi="Times New Roman" w:cs="Times New Roman"/>
                    <w:b/>
                    <w:lang w:val="en-US"/>
                  </w:rPr>
                </w:rPrChange>
              </w:rPr>
              <w:t>8.1.</w:t>
            </w:r>
            <w:r w:rsidRPr="00DD122E">
              <w:rPr>
                <w:rFonts w:ascii="Times New Roman" w:eastAsia="Calibri" w:hAnsi="Times New Roman" w:cs="Times New Roman"/>
                <w:b/>
                <w:lang w:val="en-US"/>
                <w:rPrChange w:id="3644" w:author="OLENA PASHKOVA (NEPTUNE.UA)" w:date="2022-11-21T15:27:00Z">
                  <w:rPr>
                    <w:rFonts w:ascii="Times New Roman" w:eastAsia="Calibri" w:hAnsi="Times New Roman" w:cs="Times New Roman"/>
                    <w:b/>
                    <w:lang w:val="en-US"/>
                  </w:rPr>
                </w:rPrChange>
              </w:rPr>
              <w:tab/>
            </w:r>
            <w:r w:rsidRPr="00DD122E">
              <w:rPr>
                <w:rFonts w:ascii="Times New Roman" w:eastAsia="Calibri" w:hAnsi="Times New Roman" w:cs="Times New Roman"/>
                <w:bCs/>
                <w:lang w:val="en-US"/>
                <w:rPrChange w:id="3645" w:author="OLENA PASHKOVA (NEPTUNE.UA)" w:date="2022-11-21T15:27:00Z">
                  <w:rPr>
                    <w:rFonts w:ascii="Times New Roman" w:eastAsia="Calibri" w:hAnsi="Times New Roman" w:cs="Times New Roman"/>
                    <w:bCs/>
                    <w:lang w:val="en-US"/>
                  </w:rPr>
                </w:rPrChange>
              </w:rPr>
              <w:t xml:space="preserve">Restrictions on the berth </w:t>
            </w:r>
            <w:r w:rsidRPr="00DD122E">
              <w:rPr>
                <w:rFonts w:ascii="Times New Roman" w:eastAsia="Calibri" w:hAnsi="Times New Roman" w:cs="Times New Roman"/>
                <w:bCs/>
                <w:lang w:val="uk-UA"/>
                <w:rPrChange w:id="3646" w:author="OLENA PASHKOVA (NEPTUNE.UA)" w:date="2022-11-21T15:27:00Z">
                  <w:rPr>
                    <w:rFonts w:ascii="Times New Roman" w:eastAsia="Calibri" w:hAnsi="Times New Roman" w:cs="Times New Roman"/>
                    <w:bCs/>
                    <w:lang w:val="uk-UA"/>
                  </w:rPr>
                </w:rPrChange>
              </w:rPr>
              <w:t>25</w:t>
            </w:r>
            <w:r w:rsidRPr="00DD122E">
              <w:rPr>
                <w:rFonts w:ascii="Times New Roman" w:eastAsia="Calibri" w:hAnsi="Times New Roman" w:cs="Times New Roman"/>
                <w:bCs/>
                <w:lang w:val="en-US"/>
                <w:rPrChange w:id="3647" w:author="OLENA PASHKOVA (NEPTUNE.UA)" w:date="2022-11-21T15:27:00Z">
                  <w:rPr>
                    <w:rFonts w:ascii="Times New Roman" w:eastAsia="Calibri" w:hAnsi="Times New Roman" w:cs="Times New Roman"/>
                    <w:bCs/>
                    <w:lang w:val="en-US"/>
                  </w:rPr>
                </w:rPrChange>
              </w:rPr>
              <w:t>:</w:t>
            </w:r>
          </w:p>
          <w:p w14:paraId="3F39EF84" w14:textId="77777777" w:rsidR="00400CA9" w:rsidRPr="00DD122E" w:rsidRDefault="00400CA9" w:rsidP="00400CA9">
            <w:pPr>
              <w:contextualSpacing/>
              <w:jc w:val="both"/>
              <w:rPr>
                <w:rFonts w:ascii="Times New Roman" w:eastAsia="Calibri" w:hAnsi="Times New Roman" w:cs="Times New Roman"/>
                <w:bCs/>
                <w:lang w:val="en-US"/>
                <w:rPrChange w:id="3648" w:author="OLENA PASHKOVA (NEPTUNE.UA)" w:date="2022-11-21T15:27:00Z">
                  <w:rPr>
                    <w:rFonts w:ascii="Times New Roman" w:eastAsia="Calibri" w:hAnsi="Times New Roman" w:cs="Times New Roman"/>
                    <w:bCs/>
                    <w:lang w:val="en-US"/>
                  </w:rPr>
                </w:rPrChange>
              </w:rPr>
            </w:pPr>
          </w:p>
          <w:p w14:paraId="2CA66BBA" w14:textId="77777777" w:rsidR="00400CA9" w:rsidRPr="00DD122E" w:rsidRDefault="00400CA9" w:rsidP="00400CA9">
            <w:pPr>
              <w:contextualSpacing/>
              <w:jc w:val="both"/>
              <w:rPr>
                <w:rFonts w:ascii="Times New Roman" w:eastAsia="Calibri" w:hAnsi="Times New Roman" w:cs="Times New Roman"/>
                <w:lang w:val="en-US"/>
                <w:rPrChange w:id="364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50"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51" w:author="OLENA PASHKOVA (NEPTUNE.UA)" w:date="2022-11-21T15:27:00Z">
                  <w:rPr>
                    <w:rFonts w:ascii="Times New Roman" w:eastAsia="Calibri" w:hAnsi="Times New Roman" w:cs="Times New Roman"/>
                    <w:lang w:val="en-US"/>
                  </w:rPr>
                </w:rPrChange>
              </w:rPr>
              <w:tab/>
              <w:t xml:space="preserve">LOA </w:t>
            </w:r>
            <w:r w:rsidRPr="00DD122E">
              <w:rPr>
                <w:rFonts w:ascii="Times New Roman" w:eastAsia="Calibri" w:hAnsi="Times New Roman" w:cs="Times New Roman"/>
                <w:lang w:val="uk-UA"/>
                <w:rPrChange w:id="3652" w:author="OLENA PASHKOVA (NEPTUNE.UA)" w:date="2022-11-21T15:27:00Z">
                  <w:rPr>
                    <w:rFonts w:ascii="Times New Roman" w:eastAsia="Calibri" w:hAnsi="Times New Roman" w:cs="Times New Roman"/>
                    <w:lang w:val="uk-UA"/>
                  </w:rPr>
                </w:rPrChange>
              </w:rPr>
              <w:t>–</w:t>
            </w:r>
            <w:ins w:id="3653" w:author="Nataliya Tomaskovic" w:date="2022-08-18T22:28:00Z">
              <w:r w:rsidRPr="00DD122E">
                <w:rPr>
                  <w:rFonts w:ascii="Times New Roman" w:eastAsia="Calibri" w:hAnsi="Times New Roman" w:cs="Times New Roman"/>
                  <w:lang w:val="en-US"/>
                  <w:rPrChange w:id="3654"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3655" w:author="OLENA PASHKOVA (NEPTUNE.UA)" w:date="2022-11-21T15:27:00Z">
                  <w:rPr>
                    <w:rFonts w:ascii="Times New Roman" w:eastAsia="Calibri" w:hAnsi="Times New Roman" w:cs="Times New Roman"/>
                    <w:lang w:val="en-US"/>
                  </w:rPr>
                </w:rPrChange>
              </w:rPr>
              <w:t>max</w:t>
            </w:r>
            <w:r w:rsidRPr="00DD122E">
              <w:rPr>
                <w:rFonts w:ascii="Times New Roman" w:eastAsia="Calibri" w:hAnsi="Times New Roman" w:cs="Times New Roman"/>
                <w:lang w:val="uk-UA"/>
                <w:rPrChange w:id="3656" w:author="OLENA PASHKOVA (NEPTUNE.UA)" w:date="2022-11-21T15:27:00Z">
                  <w:rPr>
                    <w:rFonts w:ascii="Times New Roman" w:eastAsia="Calibri" w:hAnsi="Times New Roman" w:cs="Times New Roman"/>
                    <w:lang w:val="uk-UA"/>
                  </w:rPr>
                </w:rPrChange>
              </w:rPr>
              <w:t xml:space="preserve"> 245 </w:t>
            </w:r>
            <w:r w:rsidRPr="00DD122E">
              <w:rPr>
                <w:rFonts w:ascii="Times New Roman" w:eastAsia="Calibri" w:hAnsi="Times New Roman" w:cs="Times New Roman"/>
                <w:lang w:val="en-US"/>
                <w:rPrChange w:id="3657" w:author="OLENA PASHKOVA (NEPTUNE.UA)" w:date="2022-11-21T15:27:00Z">
                  <w:rPr>
                    <w:rFonts w:ascii="Times New Roman" w:eastAsia="Calibri" w:hAnsi="Times New Roman" w:cs="Times New Roman"/>
                    <w:lang w:val="en-US"/>
                  </w:rPr>
                </w:rPrChange>
              </w:rPr>
              <w:t>m</w:t>
            </w:r>
          </w:p>
          <w:p w14:paraId="077F9112" w14:textId="77777777" w:rsidR="00400CA9" w:rsidRPr="00DD122E" w:rsidRDefault="00400CA9" w:rsidP="00400CA9">
            <w:pPr>
              <w:contextualSpacing/>
              <w:jc w:val="both"/>
              <w:rPr>
                <w:rFonts w:ascii="Times New Roman" w:eastAsia="Calibri" w:hAnsi="Times New Roman" w:cs="Times New Roman"/>
                <w:lang w:val="en-US"/>
                <w:rPrChange w:id="365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59"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60" w:author="OLENA PASHKOVA (NEPTUNE.UA)" w:date="2022-11-21T15:27:00Z">
                  <w:rPr>
                    <w:rFonts w:ascii="Times New Roman" w:eastAsia="Calibri" w:hAnsi="Times New Roman" w:cs="Times New Roman"/>
                    <w:lang w:val="en-US"/>
                  </w:rPr>
                </w:rPrChange>
              </w:rPr>
              <w:tab/>
              <w:t xml:space="preserve">Beam – max </w:t>
            </w:r>
            <w:r w:rsidRPr="00DD122E">
              <w:rPr>
                <w:rFonts w:ascii="Times New Roman" w:eastAsia="Calibri" w:hAnsi="Times New Roman" w:cs="Times New Roman"/>
                <w:lang w:val="uk-UA"/>
                <w:rPrChange w:id="3661" w:author="OLENA PASHKOVA (NEPTUNE.UA)" w:date="2022-11-21T15:27:00Z">
                  <w:rPr>
                    <w:rFonts w:ascii="Times New Roman" w:eastAsia="Calibri" w:hAnsi="Times New Roman" w:cs="Times New Roman"/>
                    <w:lang w:val="uk-UA"/>
                  </w:rPr>
                </w:rPrChange>
              </w:rPr>
              <w:t>43</w:t>
            </w:r>
            <w:r w:rsidRPr="00DD122E">
              <w:rPr>
                <w:rFonts w:ascii="Times New Roman" w:eastAsia="Calibri" w:hAnsi="Times New Roman" w:cs="Times New Roman"/>
                <w:lang w:val="en-US"/>
                <w:rPrChange w:id="3662" w:author="OLENA PASHKOVA (NEPTUNE.UA)" w:date="2022-11-21T15:27:00Z">
                  <w:rPr>
                    <w:rFonts w:ascii="Times New Roman" w:eastAsia="Calibri" w:hAnsi="Times New Roman" w:cs="Times New Roman"/>
                    <w:lang w:val="en-US"/>
                  </w:rPr>
                </w:rPrChange>
              </w:rPr>
              <w:t xml:space="preserve"> m </w:t>
            </w:r>
          </w:p>
          <w:p w14:paraId="43ED127E" w14:textId="77777777" w:rsidR="00400CA9" w:rsidRPr="00DD122E" w:rsidRDefault="00400CA9" w:rsidP="00400CA9">
            <w:pPr>
              <w:contextualSpacing/>
              <w:jc w:val="both"/>
              <w:rPr>
                <w:rFonts w:ascii="Times New Roman" w:eastAsia="Calibri" w:hAnsi="Times New Roman" w:cs="Times New Roman"/>
                <w:lang w:val="en-US"/>
                <w:rPrChange w:id="366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64"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65" w:author="OLENA PASHKOVA (NEPTUNE.UA)" w:date="2022-11-21T15:27:00Z">
                  <w:rPr>
                    <w:rFonts w:ascii="Times New Roman" w:eastAsia="Calibri" w:hAnsi="Times New Roman" w:cs="Times New Roman"/>
                    <w:lang w:val="en-US"/>
                  </w:rPr>
                </w:rPrChange>
              </w:rPr>
              <w:tab/>
              <w:t xml:space="preserve">draught – max </w:t>
            </w:r>
            <w:r w:rsidRPr="00DD122E">
              <w:rPr>
                <w:rFonts w:ascii="Times New Roman" w:eastAsia="Calibri" w:hAnsi="Times New Roman" w:cs="Times New Roman"/>
                <w:lang w:val="uk-UA"/>
                <w:rPrChange w:id="3666" w:author="OLENA PASHKOVA (NEPTUNE.UA)" w:date="2022-11-21T15:27:00Z">
                  <w:rPr>
                    <w:rFonts w:ascii="Times New Roman" w:eastAsia="Calibri" w:hAnsi="Times New Roman" w:cs="Times New Roman"/>
                    <w:lang w:val="uk-UA"/>
                  </w:rPr>
                </w:rPrChange>
              </w:rPr>
              <w:t>15</w:t>
            </w:r>
            <w:r w:rsidRPr="00DD122E">
              <w:rPr>
                <w:rFonts w:ascii="Times New Roman" w:eastAsia="Calibri" w:hAnsi="Times New Roman" w:cs="Times New Roman"/>
                <w:lang w:val="en-US"/>
                <w:rPrChange w:id="3667"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uk-UA"/>
                <w:rPrChange w:id="3668" w:author="OLENA PASHKOVA (NEPTUNE.UA)" w:date="2022-11-21T15:27:00Z">
                  <w:rPr>
                    <w:rFonts w:ascii="Times New Roman" w:eastAsia="Calibri" w:hAnsi="Times New Roman" w:cs="Times New Roman"/>
                    <w:lang w:val="uk-UA"/>
                  </w:rPr>
                </w:rPrChange>
              </w:rPr>
              <w:t>27</w:t>
            </w:r>
            <w:r w:rsidRPr="00DD122E">
              <w:rPr>
                <w:rFonts w:ascii="Times New Roman" w:eastAsia="Calibri" w:hAnsi="Times New Roman" w:cs="Times New Roman"/>
                <w:lang w:val="en-US"/>
                <w:rPrChange w:id="3669" w:author="OLENA PASHKOVA (NEPTUNE.UA)" w:date="2022-11-21T15:27:00Z">
                  <w:rPr>
                    <w:rFonts w:ascii="Times New Roman" w:eastAsia="Calibri" w:hAnsi="Times New Roman" w:cs="Times New Roman"/>
                    <w:lang w:val="en-US"/>
                  </w:rPr>
                </w:rPrChange>
              </w:rPr>
              <w:t xml:space="preserve"> m. </w:t>
            </w:r>
          </w:p>
          <w:p w14:paraId="78EB3307" w14:textId="77777777" w:rsidR="00400CA9" w:rsidRPr="00DD122E" w:rsidRDefault="00400CA9" w:rsidP="00400CA9">
            <w:pPr>
              <w:contextualSpacing/>
              <w:jc w:val="both"/>
              <w:rPr>
                <w:rFonts w:ascii="Times New Roman" w:eastAsia="Calibri" w:hAnsi="Times New Roman" w:cs="Times New Roman"/>
                <w:lang w:val="en-US"/>
                <w:rPrChange w:id="367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71"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72" w:author="OLENA PASHKOVA (NEPTUNE.UA)" w:date="2022-11-21T15:27:00Z">
                  <w:rPr>
                    <w:rFonts w:ascii="Times New Roman" w:eastAsia="Calibri" w:hAnsi="Times New Roman" w:cs="Times New Roman"/>
                    <w:lang w:val="en-US"/>
                  </w:rPr>
                </w:rPrChange>
              </w:rPr>
              <w:tab/>
              <w:t>WLTHC – max 21 m</w:t>
            </w:r>
          </w:p>
          <w:p w14:paraId="721189C7" w14:textId="77777777" w:rsidR="00400CA9" w:rsidRPr="00DD122E" w:rsidRDefault="00400CA9" w:rsidP="00400CA9">
            <w:pPr>
              <w:contextualSpacing/>
              <w:jc w:val="both"/>
              <w:rPr>
                <w:rFonts w:ascii="Times New Roman" w:eastAsia="Calibri" w:hAnsi="Times New Roman" w:cs="Times New Roman"/>
                <w:lang w:val="en-US"/>
                <w:rPrChange w:id="367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74"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75" w:author="OLENA PASHKOVA (NEPTUNE.UA)" w:date="2022-11-21T15:27:00Z">
                  <w:rPr>
                    <w:rFonts w:ascii="Times New Roman" w:eastAsia="Calibri" w:hAnsi="Times New Roman" w:cs="Times New Roman"/>
                    <w:lang w:val="en-US"/>
                  </w:rPr>
                </w:rPrChange>
              </w:rPr>
              <w:tab/>
              <w:t>Type of hatch covers – hydraulic folding type;</w:t>
            </w:r>
          </w:p>
          <w:p w14:paraId="25DF8969" w14:textId="77777777" w:rsidR="00400CA9" w:rsidRPr="00DD122E" w:rsidRDefault="00400CA9" w:rsidP="00400CA9">
            <w:pPr>
              <w:contextualSpacing/>
              <w:jc w:val="both"/>
              <w:rPr>
                <w:rFonts w:ascii="Times New Roman" w:eastAsia="Calibri" w:hAnsi="Times New Roman" w:cs="Times New Roman"/>
                <w:lang w:val="en-US"/>
                <w:rPrChange w:id="367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77"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78" w:author="OLENA PASHKOVA (NEPTUNE.UA)" w:date="2022-11-21T15:27:00Z">
                  <w:rPr>
                    <w:rFonts w:ascii="Times New Roman" w:eastAsia="Calibri" w:hAnsi="Times New Roman" w:cs="Times New Roman"/>
                    <w:lang w:val="en-US"/>
                  </w:rPr>
                </w:rPrChange>
              </w:rPr>
              <w:tab/>
              <w:t>Type of hatch covers – rolling type:</w:t>
            </w:r>
          </w:p>
          <w:p w14:paraId="0BA74D33" w14:textId="77777777" w:rsidR="00400CA9" w:rsidRPr="00DD122E" w:rsidRDefault="00400CA9" w:rsidP="00400CA9">
            <w:pPr>
              <w:contextualSpacing/>
              <w:jc w:val="both"/>
              <w:rPr>
                <w:rFonts w:ascii="Times New Roman" w:eastAsia="Calibri" w:hAnsi="Times New Roman" w:cs="Times New Roman"/>
                <w:lang w:val="en-US"/>
                <w:rPrChange w:id="367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80" w:author="OLENA PASHKOVA (NEPTUNE.UA)" w:date="2022-11-21T15:27:00Z">
                  <w:rPr>
                    <w:rFonts w:ascii="Times New Roman" w:eastAsia="Calibri" w:hAnsi="Times New Roman" w:cs="Times New Roman"/>
                    <w:lang w:val="en-US"/>
                  </w:rPr>
                </w:rPrChange>
              </w:rPr>
              <w:tab/>
              <w:t>a) piggy-back type;</w:t>
            </w:r>
          </w:p>
          <w:p w14:paraId="2C495F04" w14:textId="77777777" w:rsidR="00400CA9" w:rsidRPr="00DD122E" w:rsidRDefault="00400CA9" w:rsidP="00400CA9">
            <w:pPr>
              <w:contextualSpacing/>
              <w:jc w:val="both"/>
              <w:rPr>
                <w:rFonts w:ascii="Times New Roman" w:eastAsia="Calibri" w:hAnsi="Times New Roman" w:cs="Times New Roman"/>
                <w:lang w:val="en-US"/>
                <w:rPrChange w:id="368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3682" w:author="OLENA PASHKOVA (NEPTUNE.UA)" w:date="2022-11-21T15:27:00Z">
                  <w:rPr>
                    <w:rFonts w:ascii="Times New Roman" w:eastAsia="Calibri" w:hAnsi="Times New Roman" w:cs="Times New Roman"/>
                    <w:lang w:val="en-US"/>
                  </w:rPr>
                </w:rPrChange>
              </w:rPr>
              <w:tab/>
              <w:t>b) side rolling type</w:t>
            </w:r>
            <w:r w:rsidRPr="00DD122E">
              <w:rPr>
                <w:rFonts w:ascii="Times New Roman" w:eastAsia="Calibri" w:hAnsi="Times New Roman" w:cs="Times New Roman"/>
                <w:lang w:val="uk-UA"/>
                <w:rPrChange w:id="368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684" w:author="OLENA PASHKOVA (NEPTUNE.UA)" w:date="2022-11-21T15:27:00Z">
                  <w:rPr>
                    <w:rFonts w:ascii="Times New Roman" w:eastAsia="Calibri" w:hAnsi="Times New Roman" w:cs="Times New Roman"/>
                    <w:lang w:val="en-US"/>
                  </w:rPr>
                </w:rPrChange>
              </w:rPr>
              <w:t xml:space="preserve"> </w:t>
            </w:r>
          </w:p>
          <w:p w14:paraId="15CEECDB" w14:textId="77777777" w:rsidR="00400CA9" w:rsidRPr="00DD122E" w:rsidRDefault="00400CA9" w:rsidP="00400CA9">
            <w:pPr>
              <w:contextualSpacing/>
              <w:jc w:val="both"/>
              <w:rPr>
                <w:rFonts w:ascii="Times New Roman" w:eastAsia="Calibri" w:hAnsi="Times New Roman" w:cs="Times New Roman"/>
                <w:lang w:val="en-US"/>
                <w:rPrChange w:id="368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bCs/>
                <w:lang w:val="en-US"/>
                <w:rPrChange w:id="3686" w:author="OLENA PASHKOVA (NEPTUNE.UA)" w:date="2022-11-21T15:27:00Z">
                  <w:rPr>
                    <w:rFonts w:ascii="Times New Roman" w:eastAsia="Calibri" w:hAnsi="Times New Roman" w:cs="Times New Roman"/>
                    <w:b/>
                    <w:bCs/>
                    <w:lang w:val="en-US"/>
                  </w:rPr>
                </w:rPrChange>
              </w:rPr>
              <w:tab/>
            </w:r>
            <w:r w:rsidRPr="00DD122E">
              <w:rPr>
                <w:rFonts w:ascii="Times New Roman" w:eastAsia="Calibri" w:hAnsi="Times New Roman" w:cs="Times New Roman"/>
                <w:b/>
                <w:bCs/>
                <w:u w:val="single"/>
                <w:lang w:val="en-US"/>
                <w:rPrChange w:id="3687" w:author="OLENA PASHKOVA (NEPTUNE.UA)" w:date="2022-11-21T15:27:00Z">
                  <w:rPr>
                    <w:rFonts w:ascii="Times New Roman" w:eastAsia="Calibri" w:hAnsi="Times New Roman" w:cs="Times New Roman"/>
                    <w:b/>
                    <w:bCs/>
                    <w:u w:val="single"/>
                    <w:lang w:val="en-US"/>
                  </w:rPr>
                </w:rPrChange>
              </w:rPr>
              <w:t>Except for</w:t>
            </w:r>
            <w:r w:rsidRPr="00DD122E">
              <w:rPr>
                <w:rFonts w:ascii="Times New Roman" w:eastAsia="Calibri" w:hAnsi="Times New Roman" w:cs="Times New Roman"/>
                <w:lang w:val="en-US"/>
                <w:rPrChange w:id="3688" w:author="OLENA PASHKOVA (NEPTUNE.UA)" w:date="2022-11-21T15:27:00Z">
                  <w:rPr>
                    <w:rFonts w:ascii="Times New Roman" w:eastAsia="Calibri" w:hAnsi="Times New Roman" w:cs="Times New Roman"/>
                    <w:lang w:val="en-US"/>
                  </w:rPr>
                </w:rPrChange>
              </w:rPr>
              <w:t xml:space="preserve"> pontoon type covers.</w:t>
            </w:r>
          </w:p>
          <w:p w14:paraId="3E613D37" w14:textId="77777777" w:rsidR="00400CA9" w:rsidRPr="00DD122E" w:rsidRDefault="00400CA9" w:rsidP="00400CA9">
            <w:pPr>
              <w:contextualSpacing/>
              <w:jc w:val="both"/>
              <w:rPr>
                <w:ins w:id="3689" w:author="Nataliya Tomaskovic" w:date="2022-08-18T22:32:00Z"/>
                <w:rFonts w:ascii="Times New Roman" w:eastAsia="Calibri" w:hAnsi="Times New Roman" w:cs="Times New Roman"/>
                <w:lang w:val="en-US"/>
                <w:rPrChange w:id="3690" w:author="OLENA PASHKOVA (NEPTUNE.UA)" w:date="2022-11-21T15:27:00Z">
                  <w:rPr>
                    <w:ins w:id="3691" w:author="Nataliya Tomaskovic" w:date="2022-08-18T22:32:00Z"/>
                    <w:rFonts w:ascii="Times New Roman" w:eastAsia="Calibri" w:hAnsi="Times New Roman" w:cs="Times New Roman"/>
                    <w:lang w:val="en-US"/>
                  </w:rPr>
                </w:rPrChange>
              </w:rPr>
            </w:pPr>
            <w:r w:rsidRPr="00DD122E">
              <w:rPr>
                <w:rFonts w:ascii="Times New Roman" w:eastAsia="Calibri" w:hAnsi="Times New Roman" w:cs="Times New Roman"/>
                <w:lang w:val="en-US"/>
                <w:rPrChange w:id="3692"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3693" w:author="OLENA PASHKOVA (NEPTUNE.UA)" w:date="2022-11-21T15:27:00Z">
                  <w:rPr>
                    <w:rFonts w:ascii="Times New Roman" w:eastAsia="Calibri" w:hAnsi="Times New Roman" w:cs="Times New Roman"/>
                    <w:lang w:val="en-US"/>
                  </w:rPr>
                </w:rPrChange>
              </w:rPr>
              <w:tab/>
            </w:r>
            <w:commentRangeStart w:id="3694"/>
            <w:r w:rsidRPr="00DD122E">
              <w:rPr>
                <w:rFonts w:ascii="Times New Roman" w:eastAsia="Calibri" w:hAnsi="Times New Roman" w:cs="Times New Roman"/>
                <w:lang w:val="en-US"/>
                <w:rPrChange w:id="3695" w:author="OLENA PASHKOVA (NEPTUNE.UA)" w:date="2022-11-21T15:27:00Z">
                  <w:rPr>
                    <w:rFonts w:ascii="Times New Roman" w:eastAsia="Calibri" w:hAnsi="Times New Roman" w:cs="Times New Roman"/>
                    <w:lang w:val="en-US"/>
                  </w:rPr>
                </w:rPrChange>
              </w:rPr>
              <w:t>Type of the vessel – bulk</w:t>
            </w:r>
            <w:ins w:id="3696" w:author="Nataliya Tomaskovic" w:date="2022-08-18T22:32:00Z">
              <w:r w:rsidRPr="00DD122E">
                <w:rPr>
                  <w:rFonts w:ascii="Times New Roman" w:eastAsia="Calibri" w:hAnsi="Times New Roman" w:cs="Times New Roman"/>
                  <w:lang w:val="en-US"/>
                  <w:rPrChange w:id="3697"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3698" w:author="OLENA PASHKOVA (NEPTUNE.UA)" w:date="2022-11-21T15:27:00Z">
                  <w:rPr>
                    <w:rFonts w:ascii="Times New Roman" w:eastAsia="Calibri" w:hAnsi="Times New Roman" w:cs="Times New Roman"/>
                    <w:lang w:val="en-US"/>
                  </w:rPr>
                </w:rPrChange>
              </w:rPr>
              <w:t>carrier</w:t>
            </w:r>
            <w:ins w:id="3699" w:author="Nataliya Tomaskovic" w:date="2022-08-18T22:32:00Z">
              <w:r w:rsidRPr="00DD122E">
                <w:rPr>
                  <w:rFonts w:ascii="Times New Roman" w:eastAsia="Calibri" w:hAnsi="Times New Roman" w:cs="Times New Roman"/>
                  <w:lang w:val="en-US"/>
                  <w:rPrChange w:id="3700" w:author="OLENA PASHKOVA (NEPTUNE.UA)" w:date="2022-11-21T15:27:00Z">
                    <w:rPr>
                      <w:rFonts w:ascii="Times New Roman" w:eastAsia="Calibri" w:hAnsi="Times New Roman" w:cs="Times New Roman"/>
                      <w:lang w:val="en-US"/>
                    </w:rPr>
                  </w:rPrChange>
                </w:rPr>
                <w:t>.</w:t>
              </w:r>
            </w:ins>
            <w:del w:id="3701" w:author="Nataliya Tomaskovic" w:date="2022-08-18T22:32:00Z">
              <w:r w:rsidRPr="00DD122E" w:rsidDel="00E605B6">
                <w:rPr>
                  <w:rFonts w:ascii="Times New Roman" w:eastAsia="Calibri" w:hAnsi="Times New Roman" w:cs="Times New Roman"/>
                  <w:lang w:val="en-US"/>
                  <w:rPrChange w:id="3702" w:author="OLENA PASHKOVA (NEPTUNE.UA)" w:date="2022-11-21T15:27:00Z">
                    <w:rPr>
                      <w:rFonts w:ascii="Times New Roman" w:eastAsia="Calibri" w:hAnsi="Times New Roman" w:cs="Times New Roman"/>
                      <w:lang w:val="en-US"/>
                    </w:rPr>
                  </w:rPrChange>
                </w:rPr>
                <w:delText xml:space="preserve"> with the possibility of stowing using the ve</w:delText>
              </w:r>
            </w:del>
            <w:ins w:id="3703" w:author="Nataliya Tomaskovic" w:date="2022-08-18T21:39:00Z">
              <w:del w:id="3704" w:author="Nataliya Tomaskovic" w:date="2022-08-18T22:32:00Z">
                <w:r w:rsidRPr="00DD122E" w:rsidDel="00E605B6">
                  <w:rPr>
                    <w:rFonts w:ascii="Times New Roman" w:eastAsia="Calibri" w:hAnsi="Times New Roman" w:cs="Times New Roman"/>
                    <w:lang w:val="en-US"/>
                    <w:rPrChange w:id="3705" w:author="OLENA PASHKOVA (NEPTUNE.UA)" w:date="2022-11-21T15:27:00Z">
                      <w:rPr>
                        <w:rFonts w:ascii="Times New Roman" w:eastAsia="Calibri" w:hAnsi="Times New Roman" w:cs="Times New Roman"/>
                        <w:lang w:val="en-US"/>
                      </w:rPr>
                    </w:rPrChange>
                  </w:rPr>
                  <w:delText>’</w:delText>
                </w:r>
              </w:del>
            </w:ins>
            <w:del w:id="3706" w:author="Nataliya Tomaskovic" w:date="2022-08-18T22:32:00Z">
              <w:r w:rsidRPr="00DD122E" w:rsidDel="00E605B6">
                <w:rPr>
                  <w:rFonts w:ascii="Times New Roman" w:eastAsia="Calibri" w:hAnsi="Times New Roman" w:cs="Times New Roman"/>
                  <w:lang w:val="en-US"/>
                  <w:rPrChange w:id="3707" w:author="OLENA PASHKOVA (NEPTUNE.UA)" w:date="2022-11-21T15:27:00Z">
                    <w:rPr>
                      <w:rFonts w:ascii="Times New Roman" w:eastAsia="Calibri" w:hAnsi="Times New Roman" w:cs="Times New Roman"/>
                      <w:lang w:val="en-US"/>
                    </w:rPr>
                  </w:rPrChange>
                </w:rPr>
                <w:delText>ssel's facilities</w:delText>
              </w:r>
            </w:del>
          </w:p>
          <w:p w14:paraId="33762E8A" w14:textId="77777777" w:rsidR="00400CA9" w:rsidRPr="00DD122E" w:rsidRDefault="00400CA9" w:rsidP="00400CA9">
            <w:pPr>
              <w:contextualSpacing/>
              <w:jc w:val="both"/>
              <w:rPr>
                <w:ins w:id="3708" w:author="Nataliya Tomaskovic" w:date="2022-08-18T22:33:00Z"/>
                <w:rFonts w:ascii="Times New Roman" w:eastAsia="Calibri" w:hAnsi="Times New Roman" w:cs="Times New Roman"/>
                <w:lang w:val="en-US"/>
              </w:rPr>
            </w:pPr>
            <w:ins w:id="3709" w:author="Nataliya Tomaskovic" w:date="2022-08-18T22:32:00Z">
              <w:r w:rsidRPr="00DD122E">
                <w:rPr>
                  <w:rFonts w:ascii="Times New Roman" w:eastAsia="Calibri" w:hAnsi="Times New Roman" w:cs="Times New Roman"/>
                  <w:lang w:val="en-US"/>
                  <w:rPrChange w:id="3710" w:author="OLENA PASHKOVA (NEPTUNE.UA)" w:date="2022-11-21T15:27:00Z">
                    <w:rPr>
                      <w:rFonts w:ascii="Times New Roman" w:eastAsia="Calibri" w:hAnsi="Times New Roman" w:cs="Times New Roman"/>
                      <w:lang w:val="en-US"/>
                    </w:rPr>
                  </w:rPrChange>
                </w:rPr>
                <w:tab/>
              </w:r>
            </w:ins>
            <w:del w:id="3711" w:author="Nataliya Tomaskovic" w:date="2022-08-18T22:32:00Z">
              <w:r w:rsidRPr="00DD122E" w:rsidDel="00E605B6">
                <w:rPr>
                  <w:rFonts w:ascii="Times New Roman" w:eastAsia="Calibri" w:hAnsi="Times New Roman" w:cs="Times New Roman"/>
                  <w:lang w:val="en-US"/>
                  <w:rPrChange w:id="3712" w:author="OLENA PASHKOVA (NEPTUNE.UA)" w:date="2022-11-21T15:27:00Z">
                    <w:rPr>
                      <w:rFonts w:ascii="Times New Roman" w:eastAsia="Calibri" w:hAnsi="Times New Roman" w:cs="Times New Roman"/>
                      <w:lang w:val="en-US"/>
                    </w:rPr>
                  </w:rPrChange>
                </w:rPr>
                <w:delText xml:space="preserve">. </w:delText>
              </w:r>
            </w:del>
            <w:del w:id="3713" w:author="Nataliya Tomaskovic" w:date="2022-08-18T22:33:00Z">
              <w:r w:rsidRPr="00DD122E" w:rsidDel="00E605B6">
                <w:rPr>
                  <w:rFonts w:ascii="Times New Roman" w:eastAsia="Calibri" w:hAnsi="Times New Roman" w:cs="Times New Roman"/>
                  <w:lang w:val="en-US"/>
                  <w:rPrChange w:id="3714" w:author="OLENA PASHKOVA (NEPTUNE.UA)" w:date="2022-11-21T15:27:00Z">
                    <w:rPr>
                      <w:rFonts w:ascii="Times New Roman" w:eastAsia="Calibri" w:hAnsi="Times New Roman" w:cs="Times New Roman"/>
                      <w:lang w:val="en-US"/>
                    </w:rPr>
                  </w:rPrChange>
                </w:rPr>
                <w:delText>Excluding oil/bulk/ore vehicles.</w:delText>
              </w:r>
            </w:del>
            <w:commentRangeEnd w:id="3694"/>
            <w:r w:rsidRPr="00DD122E">
              <w:rPr>
                <w:rFonts w:ascii="Times New Roman" w:eastAsia="Calibri" w:hAnsi="Times New Roman" w:cs="Times New Roman"/>
                <w:rPrChange w:id="3715" w:author="OLENA PASHKOVA (NEPTUNE.UA)" w:date="2022-11-21T15:27:00Z">
                  <w:rPr>
                    <w:rFonts w:ascii="Calibri" w:eastAsia="Calibri" w:hAnsi="Calibri" w:cs="Times New Roman"/>
                    <w:sz w:val="16"/>
                    <w:szCs w:val="16"/>
                  </w:rPr>
                </w:rPrChange>
              </w:rPr>
              <w:commentReference w:id="3694"/>
            </w:r>
          </w:p>
          <w:p w14:paraId="57E42984" w14:textId="77777777" w:rsidR="00400CA9" w:rsidRPr="00DD122E" w:rsidRDefault="00400CA9" w:rsidP="00400CA9">
            <w:pPr>
              <w:contextualSpacing/>
              <w:jc w:val="both"/>
              <w:rPr>
                <w:rFonts w:ascii="Times New Roman" w:eastAsia="Calibri" w:hAnsi="Times New Roman" w:cs="Times New Roman"/>
                <w:lang w:val="en-US"/>
              </w:rPr>
            </w:pPr>
          </w:p>
          <w:p w14:paraId="67198E6F" w14:textId="77777777" w:rsidR="00400CA9" w:rsidRPr="006F5E0C" w:rsidRDefault="00400CA9" w:rsidP="00400CA9">
            <w:pPr>
              <w:contextualSpacing/>
              <w:jc w:val="both"/>
              <w:rPr>
                <w:rFonts w:ascii="Times New Roman" w:eastAsia="Calibri" w:hAnsi="Times New Roman" w:cs="Times New Roman"/>
                <w:lang w:val="en-US"/>
              </w:rPr>
            </w:pPr>
          </w:p>
          <w:p w14:paraId="5A7A1E3A" w14:textId="77777777" w:rsidR="00400CA9" w:rsidRPr="00DD122E" w:rsidRDefault="00400CA9" w:rsidP="00400CA9">
            <w:pPr>
              <w:contextualSpacing/>
              <w:jc w:val="both"/>
              <w:rPr>
                <w:rFonts w:ascii="Times New Roman" w:eastAsia="Calibri" w:hAnsi="Times New Roman" w:cs="Times New Roman"/>
                <w:lang w:val="en-US"/>
              </w:rPr>
            </w:pPr>
            <w:commentRangeStart w:id="3716"/>
            <w:commentRangeStart w:id="3717"/>
            <w:r w:rsidRPr="006F5E0C">
              <w:rPr>
                <w:rFonts w:ascii="Times New Roman" w:eastAsia="Calibri" w:hAnsi="Times New Roman" w:cs="Times New Roman"/>
                <w:b/>
                <w:lang w:val="en-US"/>
              </w:rPr>
              <w:t>8.2.</w:t>
            </w:r>
            <w:r w:rsidRPr="00783C1A">
              <w:rPr>
                <w:rFonts w:ascii="Times New Roman" w:eastAsia="Calibri" w:hAnsi="Times New Roman" w:cs="Times New Roman"/>
                <w:lang w:val="en-US"/>
              </w:rPr>
              <w:tab/>
              <w:t>Vessels which technical characteristics exceed the restrictions as specified in this Agreement, may be allowed for loading on an case-by-case basis, with a separate agreement between Contractor and Customer and in case of good weather and or tidal conditions if the required permi</w:t>
            </w:r>
            <w:r w:rsidRPr="004C5B1D">
              <w:rPr>
                <w:rFonts w:ascii="Times New Roman" w:eastAsia="Calibri" w:hAnsi="Times New Roman" w:cs="Times New Roman"/>
                <w:lang w:val="en-US"/>
              </w:rPr>
              <w:t>ts and written agreement from the captain/vessel owner have been obtained.</w:t>
            </w:r>
            <w:commentRangeEnd w:id="3716"/>
            <w:r w:rsidRPr="00DD122E">
              <w:rPr>
                <w:rFonts w:ascii="Times New Roman" w:eastAsia="Calibri" w:hAnsi="Times New Roman" w:cs="Times New Roman"/>
                <w:rPrChange w:id="3718" w:author="OLENA PASHKOVA (NEPTUNE.UA)" w:date="2022-11-21T15:27:00Z">
                  <w:rPr>
                    <w:rFonts w:ascii="Calibri" w:eastAsia="Calibri" w:hAnsi="Calibri" w:cs="Times New Roman"/>
                    <w:sz w:val="16"/>
                    <w:szCs w:val="16"/>
                  </w:rPr>
                </w:rPrChange>
              </w:rPr>
              <w:commentReference w:id="3716"/>
            </w:r>
            <w:commentRangeEnd w:id="3717"/>
            <w:r w:rsidR="003073F6" w:rsidRPr="00DD122E">
              <w:rPr>
                <w:rStyle w:val="ab"/>
                <w:rFonts w:ascii="Times New Roman" w:hAnsi="Times New Roman" w:cs="Times New Roman"/>
                <w:sz w:val="22"/>
                <w:szCs w:val="22"/>
                <w:rPrChange w:id="3719" w:author="OLENA PASHKOVA (NEPTUNE.UA)" w:date="2022-11-21T15:27:00Z">
                  <w:rPr>
                    <w:rStyle w:val="ab"/>
                  </w:rPr>
                </w:rPrChange>
              </w:rPr>
              <w:commentReference w:id="3717"/>
            </w:r>
          </w:p>
          <w:p w14:paraId="19E6721C" w14:textId="77777777" w:rsidR="00400CA9" w:rsidRPr="00DD122E" w:rsidRDefault="00400CA9" w:rsidP="00400CA9">
            <w:pPr>
              <w:contextualSpacing/>
              <w:jc w:val="both"/>
              <w:rPr>
                <w:rFonts w:ascii="Times New Roman" w:eastAsia="Calibri" w:hAnsi="Times New Roman" w:cs="Times New Roman"/>
                <w:lang w:val="en-US"/>
              </w:rPr>
            </w:pPr>
          </w:p>
          <w:p w14:paraId="38B46A3F" w14:textId="3BDFB3CA" w:rsidR="00400CA9" w:rsidRPr="006F5E0C" w:rsidRDefault="00400CA9" w:rsidP="00400CA9">
            <w:pPr>
              <w:contextualSpacing/>
              <w:jc w:val="both"/>
              <w:rPr>
                <w:rFonts w:ascii="Times New Roman" w:eastAsia="Calibri" w:hAnsi="Times New Roman" w:cs="Times New Roman"/>
                <w:b/>
                <w:lang w:val="en-US"/>
              </w:rPr>
            </w:pPr>
          </w:p>
          <w:p w14:paraId="1001148B" w14:textId="0F319A08" w:rsidR="0027132F" w:rsidRPr="00DD122E" w:rsidRDefault="00A062C8" w:rsidP="00400CA9">
            <w:pPr>
              <w:contextualSpacing/>
              <w:jc w:val="both"/>
              <w:rPr>
                <w:rFonts w:ascii="Times New Roman" w:eastAsia="Calibri" w:hAnsi="Times New Roman" w:cs="Times New Roman"/>
                <w:bCs/>
                <w:lang w:val="en-US"/>
                <w:rPrChange w:id="3720" w:author="OLENA PASHKOVA (NEPTUNE.UA)" w:date="2022-11-21T15:27:00Z">
                  <w:rPr>
                    <w:rFonts w:ascii="Times New Roman" w:eastAsia="Calibri" w:hAnsi="Times New Roman" w:cs="Times New Roman"/>
                    <w:b/>
                    <w:lang w:val="en-US"/>
                  </w:rPr>
                </w:rPrChange>
              </w:rPr>
            </w:pPr>
            <w:ins w:id="3721" w:author="OLENA PASHKOVA (NEPTUNE.UA)" w:date="2022-11-21T03:32:00Z">
              <w:r w:rsidRPr="00DD122E">
                <w:rPr>
                  <w:rFonts w:ascii="Times New Roman" w:eastAsia="Calibri" w:hAnsi="Times New Roman" w:cs="Times New Roman"/>
                  <w:b/>
                  <w:lang w:val="en-US"/>
                  <w:rPrChange w:id="3722" w:author="OLENA PASHKOVA (NEPTUNE.UA)" w:date="2022-11-21T15:27:00Z">
                    <w:rPr>
                      <w:rFonts w:ascii="Times New Roman" w:eastAsia="Calibri" w:hAnsi="Times New Roman" w:cs="Times New Roman"/>
                      <w:b/>
                    </w:rPr>
                  </w:rPrChange>
                </w:rPr>
                <w:lastRenderedPageBreak/>
                <w:t>8.</w:t>
              </w:r>
              <w:r w:rsidR="00CB0A0F" w:rsidRPr="00DD122E">
                <w:rPr>
                  <w:rFonts w:ascii="Times New Roman" w:eastAsia="Calibri" w:hAnsi="Times New Roman" w:cs="Times New Roman"/>
                  <w:b/>
                  <w:lang w:val="en-US"/>
                  <w:rPrChange w:id="3723" w:author="OLENA PASHKOVA (NEPTUNE.UA)" w:date="2022-11-21T15:27:00Z">
                    <w:rPr>
                      <w:rFonts w:ascii="Times New Roman" w:eastAsia="Calibri" w:hAnsi="Times New Roman" w:cs="Times New Roman"/>
                      <w:b/>
                    </w:rPr>
                  </w:rPrChange>
                </w:rPr>
                <w:t>3</w:t>
              </w:r>
              <w:r w:rsidR="00CB0A0F" w:rsidRPr="00DD122E">
                <w:rPr>
                  <w:rFonts w:ascii="Times New Roman" w:eastAsia="Calibri" w:hAnsi="Times New Roman" w:cs="Times New Roman"/>
                  <w:bCs/>
                  <w:lang w:val="en-US"/>
                  <w:rPrChange w:id="3724" w:author="OLENA PASHKOVA (NEPTUNE.UA)" w:date="2022-11-21T15:27:00Z">
                    <w:rPr>
                      <w:rFonts w:ascii="Times New Roman" w:eastAsia="Calibri" w:hAnsi="Times New Roman" w:cs="Times New Roman"/>
                      <w:b/>
                    </w:rPr>
                  </w:rPrChange>
                </w:rPr>
                <w:t xml:space="preserve">. </w:t>
              </w:r>
              <w:r w:rsidR="00CB0A0F" w:rsidRPr="00DD122E">
                <w:rPr>
                  <w:rFonts w:ascii="Times New Roman" w:eastAsia="Calibri" w:hAnsi="Times New Roman" w:cs="Times New Roman"/>
                  <w:bCs/>
                  <w:lang w:val="en-US"/>
                  <w:rPrChange w:id="3725" w:author="OLENA PASHKOVA (NEPTUNE.UA)" w:date="2022-11-21T15:27:00Z">
                    <w:rPr>
                      <w:rFonts w:ascii="Times New Roman" w:eastAsia="Calibri" w:hAnsi="Times New Roman" w:cs="Times New Roman"/>
                      <w:b/>
                    </w:rPr>
                  </w:rPrChange>
                </w:rPr>
                <w:t>At the time of the officially announced ice campaign in the region, the nominated vessel must have an ice class to accept it for conducting as part of ice caravans. In the absence of an ice class, the vessel may be accepted for sailing in ice conditions only with the written consent of the classification society.</w:t>
              </w:r>
            </w:ins>
          </w:p>
          <w:p w14:paraId="3891066F" w14:textId="2EB092DD" w:rsidR="0027132F" w:rsidRPr="00DD122E" w:rsidRDefault="0027132F" w:rsidP="00400CA9">
            <w:pPr>
              <w:contextualSpacing/>
              <w:jc w:val="both"/>
              <w:rPr>
                <w:rFonts w:ascii="Times New Roman" w:eastAsia="Calibri" w:hAnsi="Times New Roman" w:cs="Times New Roman"/>
                <w:bCs/>
                <w:lang w:val="en-US"/>
                <w:rPrChange w:id="3726" w:author="OLENA PASHKOVA (NEPTUNE.UA)" w:date="2022-11-21T15:27:00Z">
                  <w:rPr>
                    <w:rFonts w:ascii="Times New Roman" w:eastAsia="Calibri" w:hAnsi="Times New Roman" w:cs="Times New Roman"/>
                    <w:b/>
                    <w:lang w:val="en-US"/>
                  </w:rPr>
                </w:rPrChange>
              </w:rPr>
            </w:pPr>
          </w:p>
          <w:p w14:paraId="46FEE726" w14:textId="3BF685DB" w:rsidR="0027132F" w:rsidRPr="00DD122E" w:rsidRDefault="0027132F" w:rsidP="00400CA9">
            <w:pPr>
              <w:contextualSpacing/>
              <w:jc w:val="both"/>
              <w:rPr>
                <w:rFonts w:ascii="Times New Roman" w:eastAsia="Calibri" w:hAnsi="Times New Roman" w:cs="Times New Roman"/>
                <w:b/>
                <w:lang w:val="en-US"/>
              </w:rPr>
            </w:pPr>
          </w:p>
          <w:p w14:paraId="7B79EF5B" w14:textId="0FE07D3C" w:rsidR="0027132F" w:rsidRPr="00DD122E" w:rsidRDefault="0027132F" w:rsidP="00400CA9">
            <w:pPr>
              <w:contextualSpacing/>
              <w:jc w:val="both"/>
              <w:rPr>
                <w:rFonts w:ascii="Times New Roman" w:eastAsia="Calibri" w:hAnsi="Times New Roman" w:cs="Times New Roman"/>
                <w:b/>
                <w:lang w:val="en-US"/>
              </w:rPr>
            </w:pPr>
          </w:p>
          <w:p w14:paraId="10B37B66" w14:textId="77777777" w:rsidR="00400CA9" w:rsidRPr="00DD122E" w:rsidRDefault="00400CA9" w:rsidP="00400CA9">
            <w:pPr>
              <w:contextualSpacing/>
              <w:jc w:val="both"/>
              <w:rPr>
                <w:rFonts w:ascii="Times New Roman" w:eastAsia="Calibri" w:hAnsi="Times New Roman" w:cs="Times New Roman"/>
                <w:b/>
                <w:lang w:val="en-US"/>
                <w:rPrChange w:id="3727"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3728"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en-US"/>
                <w:rPrChange w:id="3729" w:author="OLENA PASHKOVA (NEPTUNE.UA)" w:date="2022-11-21T15:27:00Z">
                  <w:rPr>
                    <w:rFonts w:ascii="Times New Roman" w:eastAsia="Calibri" w:hAnsi="Times New Roman" w:cs="Times New Roman"/>
                    <w:b/>
                    <w:lang w:val="en-US"/>
                  </w:rPr>
                </w:rPrChange>
              </w:rPr>
              <w:tab/>
              <w:t xml:space="preserve">PRICING AND PAYMENT </w:t>
            </w:r>
          </w:p>
          <w:p w14:paraId="5091B1D3" w14:textId="77777777" w:rsidR="00400CA9" w:rsidRPr="00DD122E" w:rsidRDefault="00400CA9" w:rsidP="00400CA9">
            <w:pPr>
              <w:contextualSpacing/>
              <w:jc w:val="both"/>
              <w:rPr>
                <w:rFonts w:ascii="Times New Roman" w:eastAsia="Calibri" w:hAnsi="Times New Roman" w:cs="Times New Roman"/>
                <w:bCs/>
                <w:lang w:val="en-US"/>
                <w:rPrChange w:id="3730"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3731" w:author="OLENA PASHKOVA (NEPTUNE.UA)" w:date="2022-11-21T15:27:00Z">
                  <w:rPr>
                    <w:rFonts w:ascii="Times New Roman" w:eastAsia="Calibri" w:hAnsi="Times New Roman" w:cs="Times New Roman"/>
                    <w:b/>
                    <w:lang w:val="en-US"/>
                  </w:rPr>
                </w:rPrChange>
              </w:rPr>
              <w:t>9.1.</w:t>
            </w:r>
            <w:r w:rsidRPr="00DD122E">
              <w:rPr>
                <w:rFonts w:ascii="Times New Roman" w:eastAsia="Calibri" w:hAnsi="Times New Roman" w:cs="Times New Roman"/>
                <w:lang w:val="en-US"/>
                <w:rPrChange w:id="3732"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bCs/>
                <w:lang w:val="en-US"/>
                <w:rPrChange w:id="3733" w:author="OLENA PASHKOVA (NEPTUNE.UA)" w:date="2022-11-21T15:27:00Z">
                  <w:rPr>
                    <w:rFonts w:ascii="Times New Roman" w:eastAsia="Calibri" w:hAnsi="Times New Roman" w:cs="Times New Roman"/>
                    <w:bCs/>
                    <w:lang w:val="en-US"/>
                  </w:rPr>
                </w:rPrChange>
              </w:rPr>
              <w:t>The agreed basic complex rate for Grain transshipment services which are stipulated in clause 2.4 of this Agreement is:</w:t>
            </w:r>
          </w:p>
          <w:p w14:paraId="005FC738" w14:textId="77777777" w:rsidR="00400CA9" w:rsidRPr="00DD122E" w:rsidRDefault="00400CA9" w:rsidP="00400CA9">
            <w:pPr>
              <w:contextualSpacing/>
              <w:jc w:val="both"/>
              <w:rPr>
                <w:rFonts w:ascii="Times New Roman" w:eastAsia="Calibri" w:hAnsi="Times New Roman" w:cs="Times New Roman"/>
                <w:bCs/>
                <w:lang w:val="en-US"/>
                <w:rPrChange w:id="3734" w:author="OLENA PASHKOVA (NEPTUNE.UA)" w:date="2022-11-21T15:27:00Z">
                  <w:rPr>
                    <w:rFonts w:ascii="Times New Roman" w:eastAsia="Calibri" w:hAnsi="Times New Roman" w:cs="Times New Roman"/>
                    <w:bCs/>
                    <w:lang w:val="en-US"/>
                  </w:rPr>
                </w:rPrChange>
              </w:rPr>
            </w:pPr>
          </w:p>
          <w:p w14:paraId="756A6178" w14:textId="4BEC2F30" w:rsidR="00400CA9" w:rsidRPr="00DD122E" w:rsidRDefault="00400CA9" w:rsidP="00400CA9">
            <w:pPr>
              <w:contextualSpacing/>
              <w:jc w:val="both"/>
              <w:rPr>
                <w:ins w:id="3735" w:author="OLENA PASHKOVA (NEPTUNE.UA)" w:date="2022-10-26T10:31:00Z"/>
                <w:rFonts w:ascii="Times New Roman" w:eastAsia="Calibri" w:hAnsi="Times New Roman" w:cs="Times New Roman"/>
                <w:lang w:val="en-US"/>
                <w:rPrChange w:id="3736" w:author="OLENA PASHKOVA (NEPTUNE.UA)" w:date="2022-11-21T15:27:00Z">
                  <w:rPr>
                    <w:ins w:id="3737" w:author="OLENA PASHKOVA (NEPTUNE.UA)" w:date="2022-10-26T10:31:00Z"/>
                    <w:rFonts w:ascii="Times New Roman" w:eastAsia="Calibri" w:hAnsi="Times New Roman" w:cs="Times New Roman"/>
                    <w:lang w:val="en-US"/>
                  </w:rPr>
                </w:rPrChange>
              </w:rPr>
            </w:pPr>
            <w:r w:rsidRPr="00DD122E">
              <w:rPr>
                <w:rFonts w:ascii="Times New Roman" w:eastAsia="Calibri" w:hAnsi="Times New Roman" w:cs="Times New Roman"/>
                <w:lang w:val="uk-UA"/>
                <w:rPrChange w:id="3738"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3739" w:author="OLENA PASHKOVA (NEPTUNE.UA)" w:date="2022-11-21T15:27:00Z">
                  <w:rPr>
                    <w:rFonts w:ascii="Times New Roman" w:eastAsia="Calibri" w:hAnsi="Times New Roman" w:cs="Times New Roman"/>
                    <w:lang w:val="en-US"/>
                  </w:rPr>
                </w:rPrChange>
              </w:rPr>
              <w:t xml:space="preserve"> US 15.13 dollars per one metric ton of Grain.</w:t>
            </w:r>
          </w:p>
          <w:p w14:paraId="50D495DF" w14:textId="10545F8B" w:rsidR="00085CBF" w:rsidRPr="00DD122E" w:rsidRDefault="00185348">
            <w:pPr>
              <w:jc w:val="both"/>
              <w:rPr>
                <w:ins w:id="3740" w:author="OLENA PASHKOVA (NEPTUNE.UA)" w:date="2022-10-26T10:31:00Z"/>
                <w:rFonts w:ascii="Times New Roman" w:eastAsia="Calibri" w:hAnsi="Times New Roman" w:cs="Times New Roman"/>
                <w:lang w:val="en-US"/>
                <w:rPrChange w:id="3741" w:author="OLENA PASHKOVA (NEPTUNE.UA)" w:date="2022-11-21T15:27:00Z">
                  <w:rPr>
                    <w:ins w:id="3742" w:author="OLENA PASHKOVA (NEPTUNE.UA)" w:date="2022-10-26T10:31:00Z"/>
                    <w:lang w:val="en-US"/>
                  </w:rPr>
                </w:rPrChange>
              </w:rPr>
              <w:pPrChange w:id="3743" w:author="OLENA PASHKOVA (NEPTUNE.UA)" w:date="2022-10-26T10:34:00Z">
                <w:pPr>
                  <w:contextualSpacing/>
                  <w:jc w:val="both"/>
                </w:pPr>
              </w:pPrChange>
            </w:pPr>
            <w:ins w:id="3744" w:author="OLENA PASHKOVA (NEPTUNE.UA)" w:date="2022-10-26T10:35:00Z">
              <w:r w:rsidRPr="00DD122E">
                <w:rPr>
                  <w:rFonts w:ascii="Times New Roman" w:eastAsia="Calibri" w:hAnsi="Times New Roman" w:cs="Times New Roman"/>
                  <w:lang w:val="en-US"/>
                  <w:rPrChange w:id="3745" w:author="OLENA PASHKOVA (NEPTUNE.UA)" w:date="2022-11-21T15:27:00Z">
                    <w:rPr>
                      <w:rFonts w:ascii="Times New Roman" w:eastAsia="Calibri" w:hAnsi="Times New Roman" w:cs="Times New Roman"/>
                      <w:lang w:val="en-US"/>
                    </w:rPr>
                  </w:rPrChange>
                </w:rPr>
                <w:t xml:space="preserve">• </w:t>
              </w:r>
            </w:ins>
            <w:ins w:id="3746" w:author="OLENA PASHKOVA (NEPTUNE.UA)" w:date="2022-10-26T10:33:00Z">
              <w:r w:rsidR="00833ACC" w:rsidRPr="00DD122E">
                <w:rPr>
                  <w:rFonts w:ascii="Times New Roman" w:eastAsia="Calibri" w:hAnsi="Times New Roman" w:cs="Times New Roman"/>
                  <w:lang w:val="en-US"/>
                  <w:rPrChange w:id="3747" w:author="OLENA PASHKOVA (NEPTUNE.UA)" w:date="2022-11-21T15:27:00Z">
                    <w:rPr>
                      <w:lang w:val="en-US"/>
                    </w:rPr>
                  </w:rPrChange>
                </w:rPr>
                <w:t xml:space="preserve">US 8.50 dollars per one metric ton of Grain </w:t>
              </w:r>
            </w:ins>
            <w:ins w:id="3748" w:author="OLENA PASHKOVA (NEPTUNE.UA)" w:date="2022-10-26T10:31:00Z">
              <w:r w:rsidR="00085CBF" w:rsidRPr="00DD122E">
                <w:rPr>
                  <w:rFonts w:ascii="Times New Roman" w:eastAsia="Calibri" w:hAnsi="Times New Roman" w:cs="Times New Roman"/>
                  <w:lang w:val="en-US"/>
                  <w:rPrChange w:id="3749" w:author="OLENA PASHKOVA (NEPTUNE.UA)" w:date="2022-11-21T15:27:00Z">
                    <w:rPr>
                      <w:lang w:val="en-US"/>
                    </w:rPr>
                  </w:rPrChange>
                </w:rPr>
                <w:t>for grain crop 2021 in the quantity of 181</w:t>
              </w:r>
            </w:ins>
            <w:ins w:id="3750" w:author="OLENA PASHKOVA (NEPTUNE.UA)" w:date="2022-10-26T10:38:00Z">
              <w:r w:rsidR="001413E9" w:rsidRPr="00DD122E">
                <w:rPr>
                  <w:rFonts w:ascii="Times New Roman" w:eastAsia="Calibri" w:hAnsi="Times New Roman" w:cs="Times New Roman"/>
                  <w:lang w:val="uk-UA"/>
                </w:rPr>
                <w:t xml:space="preserve"> </w:t>
              </w:r>
            </w:ins>
            <w:ins w:id="3751" w:author="OLENA PASHKOVA (NEPTUNE.UA)" w:date="2022-10-26T10:31:00Z">
              <w:r w:rsidR="00085CBF" w:rsidRPr="00DD122E">
                <w:rPr>
                  <w:rFonts w:ascii="Times New Roman" w:eastAsia="Calibri" w:hAnsi="Times New Roman" w:cs="Times New Roman"/>
                  <w:lang w:val="en-US"/>
                  <w:rPrChange w:id="3752" w:author="OLENA PASHKOVA (NEPTUNE.UA)" w:date="2022-11-21T15:27:00Z">
                    <w:rPr>
                      <w:lang w:val="en-US"/>
                    </w:rPr>
                  </w:rPrChange>
                </w:rPr>
                <w:t>000.00 MT</w:t>
              </w:r>
            </w:ins>
            <w:ins w:id="3753" w:author="OLENA PASHKOVA (NEPTUNE.UA)" w:date="2022-10-26T10:35:00Z">
              <w:r w:rsidR="00621FB1" w:rsidRPr="00DD122E">
                <w:rPr>
                  <w:rFonts w:ascii="Times New Roman" w:eastAsia="Calibri" w:hAnsi="Times New Roman" w:cs="Times New Roman"/>
                  <w:lang w:val="en-US"/>
                </w:rPr>
                <w:t>.</w:t>
              </w:r>
            </w:ins>
          </w:p>
          <w:p w14:paraId="3EDB24CC" w14:textId="38D6E8B7" w:rsidR="00085CBF" w:rsidRPr="006F5E0C" w:rsidRDefault="00085CBF" w:rsidP="00085CBF">
            <w:pPr>
              <w:contextualSpacing/>
              <w:jc w:val="both"/>
              <w:rPr>
                <w:rFonts w:ascii="Times New Roman" w:eastAsia="Calibri" w:hAnsi="Times New Roman" w:cs="Times New Roman"/>
                <w:lang w:val="en-US"/>
              </w:rPr>
            </w:pPr>
            <w:ins w:id="3754" w:author="OLENA PASHKOVA (NEPTUNE.UA)" w:date="2022-10-26T10:31:00Z">
              <w:r w:rsidRPr="00DD122E">
                <w:rPr>
                  <w:rFonts w:ascii="Times New Roman" w:eastAsia="Calibri" w:hAnsi="Times New Roman" w:cs="Times New Roman"/>
                  <w:lang w:val="en-US"/>
                </w:rPr>
                <w:t xml:space="preserve"> </w:t>
              </w:r>
            </w:ins>
            <w:ins w:id="3755" w:author="OLENA PASHKOVA (NEPTUNE.UA)" w:date="2022-10-26T10:42:00Z">
              <w:r w:rsidR="0032600E" w:rsidRPr="00DD122E">
                <w:rPr>
                  <w:rFonts w:ascii="Times New Roman" w:eastAsia="Calibri" w:hAnsi="Times New Roman" w:cs="Times New Roman"/>
                  <w:lang w:val="en-US"/>
                </w:rPr>
                <w:t xml:space="preserve">The agreed rate for the </w:t>
              </w:r>
              <w:r w:rsidR="0032600E" w:rsidRPr="006F5E0C">
                <w:rPr>
                  <w:rFonts w:ascii="Times New Roman" w:eastAsia="Calibri" w:hAnsi="Times New Roman" w:cs="Times New Roman"/>
                  <w:lang w:val="en-US"/>
                </w:rPr>
                <w:t>Contractor's services is specified with  value added tax (VAT) excluded</w:t>
              </w:r>
              <w:r w:rsidR="0018364E" w:rsidRPr="00DD122E">
                <w:rPr>
                  <w:rFonts w:ascii="Times New Roman" w:eastAsia="Calibri" w:hAnsi="Times New Roman" w:cs="Times New Roman"/>
                  <w:lang w:val="en-US"/>
                  <w:rPrChange w:id="3756" w:author="OLENA PASHKOVA (NEPTUNE.UA)" w:date="2022-11-21T15:27:00Z">
                    <w:rPr>
                      <w:rFonts w:ascii="Times New Roman" w:eastAsia="Calibri" w:hAnsi="Times New Roman" w:cs="Times New Roman"/>
                      <w:lang w:val="en-US"/>
                    </w:rPr>
                  </w:rPrChange>
                </w:rPr>
                <w:t xml:space="preserve">. </w:t>
              </w:r>
            </w:ins>
            <w:ins w:id="3757" w:author="OLENA PASHKOVA (NEPTUNE.UA)" w:date="2022-10-26T10:31:00Z">
              <w:r w:rsidRPr="00DD122E">
                <w:rPr>
                  <w:rFonts w:ascii="Times New Roman" w:eastAsia="Calibri" w:hAnsi="Times New Roman" w:cs="Times New Roman"/>
                  <w:lang w:val="en-US"/>
                  <w:rPrChange w:id="3758" w:author="OLENA PASHKOVA (NEPTUNE.UA)" w:date="2022-11-21T15:27:00Z">
                    <w:rPr>
                      <w:rFonts w:ascii="Times New Roman" w:eastAsia="Calibri" w:hAnsi="Times New Roman" w:cs="Times New Roman"/>
                      <w:lang w:val="en-US"/>
                    </w:rPr>
                  </w:rPrChange>
                </w:rPr>
                <w:t>The agreed rates for services provided by the Contractor are subject to VAT.</w:t>
              </w:r>
            </w:ins>
            <w:ins w:id="3759" w:author="OLENA PASHKOVA (NEPTUNE.UA)" w:date="2022-10-26T10:43:00Z">
              <w:r w:rsidR="0018364E" w:rsidRPr="00DD122E">
                <w:rPr>
                  <w:rFonts w:ascii="Times New Roman" w:hAnsi="Times New Roman" w:cs="Times New Roman"/>
                  <w:lang w:val="en-US"/>
                  <w:rPrChange w:id="3760" w:author="OLENA PASHKOVA (NEPTUNE.UA)" w:date="2022-11-21T15:27:00Z">
                    <w:rPr/>
                  </w:rPrChange>
                </w:rPr>
                <w:t xml:space="preserve"> </w:t>
              </w:r>
              <w:r w:rsidR="0018364E" w:rsidRPr="00DD122E">
                <w:rPr>
                  <w:rFonts w:ascii="Times New Roman" w:eastAsia="Calibri" w:hAnsi="Times New Roman" w:cs="Times New Roman"/>
                  <w:lang w:val="en-US"/>
                </w:rPr>
                <w:t>VAT is charged according to the legislation</w:t>
              </w:r>
              <w:r w:rsidR="00566BF4" w:rsidRPr="00DD122E">
                <w:rPr>
                  <w:rFonts w:ascii="Times New Roman" w:eastAsia="Calibri" w:hAnsi="Times New Roman" w:cs="Times New Roman"/>
                  <w:lang w:val="en-US"/>
                </w:rPr>
                <w:t>.</w:t>
              </w:r>
            </w:ins>
          </w:p>
          <w:p w14:paraId="0D2A264B" w14:textId="27AA7CA3" w:rsidR="00400CA9" w:rsidRPr="00DD122E" w:rsidDel="00566BF4" w:rsidRDefault="00400CA9" w:rsidP="00400CA9">
            <w:pPr>
              <w:contextualSpacing/>
              <w:jc w:val="both"/>
              <w:rPr>
                <w:del w:id="3761" w:author="OLENA PASHKOVA (NEPTUNE.UA)" w:date="2022-10-26T10:43:00Z"/>
                <w:rFonts w:ascii="Times New Roman" w:eastAsia="Calibri" w:hAnsi="Times New Roman" w:cs="Times New Roman"/>
                <w:lang w:val="uk-UA"/>
                <w:rPrChange w:id="3762" w:author="OLENA PASHKOVA (NEPTUNE.UA)" w:date="2022-11-21T15:27:00Z">
                  <w:rPr>
                    <w:del w:id="3763" w:author="OLENA PASHKOVA (NEPTUNE.UA)" w:date="2022-10-26T10:43:00Z"/>
                    <w:rFonts w:ascii="Times New Roman" w:eastAsia="Calibri" w:hAnsi="Times New Roman" w:cs="Times New Roman"/>
                    <w:lang w:val="uk-UA"/>
                  </w:rPr>
                </w:rPrChange>
              </w:rPr>
            </w:pPr>
          </w:p>
          <w:p w14:paraId="30D167D9" w14:textId="7F056AB5" w:rsidR="006D4A86" w:rsidRPr="00DD122E" w:rsidRDefault="007D0E8B" w:rsidP="006D4A86">
            <w:pPr>
              <w:contextualSpacing/>
              <w:jc w:val="both"/>
              <w:rPr>
                <w:ins w:id="3764" w:author="OLENA PASHKOVA (NEPTUNE.UA)" w:date="2022-10-26T10:18:00Z"/>
                <w:rFonts w:ascii="Times New Roman" w:eastAsia="Calibri" w:hAnsi="Times New Roman" w:cs="Times New Roman"/>
                <w:color w:val="C00000"/>
                <w:lang w:val="en-US"/>
                <w:rPrChange w:id="3765" w:author="OLENA PASHKOVA (NEPTUNE.UA)" w:date="2022-11-21T15:27:00Z">
                  <w:rPr>
                    <w:ins w:id="3766" w:author="OLENA PASHKOVA (NEPTUNE.UA)" w:date="2022-10-26T10:18:00Z"/>
                    <w:rFonts w:ascii="Times New Roman" w:eastAsia="Calibri" w:hAnsi="Times New Roman" w:cs="Times New Roman"/>
                    <w:lang w:val="en-US"/>
                  </w:rPr>
                </w:rPrChange>
              </w:rPr>
            </w:pPr>
            <w:r w:rsidRPr="00DD122E">
              <w:rPr>
                <w:rFonts w:ascii="Times New Roman" w:eastAsia="Calibri" w:hAnsi="Times New Roman" w:cs="Times New Roman"/>
                <w:lang w:val="uk-UA"/>
                <w:rPrChange w:id="3767" w:author="OLENA PASHKOVA (NEPTUNE.UA)" w:date="2022-11-21T15:27:00Z">
                  <w:rPr>
                    <w:rFonts w:ascii="Times New Roman" w:eastAsia="Calibri" w:hAnsi="Times New Roman" w:cs="Times New Roman"/>
                    <w:lang w:val="uk-UA"/>
                  </w:rPr>
                </w:rPrChange>
              </w:rPr>
              <w:t>9</w:t>
            </w:r>
            <w:r w:rsidRPr="00DD122E">
              <w:rPr>
                <w:rFonts w:ascii="Times New Roman" w:eastAsia="Calibri" w:hAnsi="Times New Roman" w:cs="Times New Roman"/>
                <w:color w:val="C00000"/>
                <w:lang w:val="uk-UA"/>
                <w:rPrChange w:id="3768" w:author="OLENA PASHKOVA (NEPTUNE.UA)" w:date="2022-11-21T15:27:00Z">
                  <w:rPr>
                    <w:rFonts w:ascii="Times New Roman" w:eastAsia="Calibri" w:hAnsi="Times New Roman" w:cs="Times New Roman"/>
                    <w:lang w:val="uk-UA"/>
                  </w:rPr>
                </w:rPrChange>
              </w:rPr>
              <w:t>.</w:t>
            </w:r>
            <w:ins w:id="3769" w:author="OLENA PASHKOVA (NEPTUNE.UA)" w:date="2022-10-26T11:15:00Z">
              <w:r w:rsidR="000D5B3E" w:rsidRPr="00DD122E">
                <w:rPr>
                  <w:rFonts w:ascii="Times New Roman" w:eastAsia="Calibri" w:hAnsi="Times New Roman" w:cs="Times New Roman"/>
                  <w:color w:val="C00000"/>
                  <w:lang w:val="uk-UA"/>
                </w:rPr>
                <w:t>2.</w:t>
              </w:r>
            </w:ins>
            <w:ins w:id="3770" w:author="OLENA PASHKOVA (NEPTUNE.UA)" w:date="2022-10-26T11:16:00Z">
              <w:r w:rsidR="000D5B3E" w:rsidRPr="00DD122E">
                <w:rPr>
                  <w:rFonts w:ascii="Times New Roman" w:eastAsia="Calibri" w:hAnsi="Times New Roman" w:cs="Times New Roman"/>
                  <w:color w:val="C00000"/>
                  <w:lang w:val="uk-UA"/>
                </w:rPr>
                <w:t xml:space="preserve"> </w:t>
              </w:r>
            </w:ins>
            <w:del w:id="3771" w:author="OLENA PASHKOVA (NEPTUNE.UA)" w:date="2022-10-26T11:15:00Z">
              <w:r w:rsidRPr="00DD122E" w:rsidDel="000D5B3E">
                <w:rPr>
                  <w:rFonts w:ascii="Times New Roman" w:eastAsia="Calibri" w:hAnsi="Times New Roman" w:cs="Times New Roman"/>
                  <w:color w:val="C00000"/>
                  <w:lang w:val="uk-UA"/>
                  <w:rPrChange w:id="3772" w:author="OLENA PASHKOVA (NEPTUNE.UA)" w:date="2022-11-21T15:27:00Z">
                    <w:rPr>
                      <w:rFonts w:ascii="Times New Roman" w:eastAsia="Calibri" w:hAnsi="Times New Roman" w:cs="Times New Roman"/>
                      <w:lang w:val="uk-UA"/>
                    </w:rPr>
                  </w:rPrChange>
                </w:rPr>
                <w:delText>1.1</w:delText>
              </w:r>
            </w:del>
            <w:r w:rsidRPr="00DD122E">
              <w:rPr>
                <w:rFonts w:ascii="Times New Roman" w:eastAsia="Calibri" w:hAnsi="Times New Roman" w:cs="Times New Roman"/>
                <w:color w:val="C00000"/>
                <w:lang w:val="uk-UA"/>
                <w:rPrChange w:id="3773" w:author="OLENA PASHKOVA (NEPTUNE.UA)" w:date="2022-11-21T15:27:00Z">
                  <w:rPr>
                    <w:rFonts w:ascii="Times New Roman" w:eastAsia="Calibri" w:hAnsi="Times New Roman" w:cs="Times New Roman"/>
                    <w:lang w:val="uk-UA"/>
                  </w:rPr>
                </w:rPrChange>
              </w:rPr>
              <w:t>.</w:t>
            </w:r>
            <w:r w:rsidR="006D4A86" w:rsidRPr="00DD122E">
              <w:rPr>
                <w:rFonts w:ascii="Times New Roman" w:eastAsia="Calibri" w:hAnsi="Times New Roman" w:cs="Times New Roman"/>
                <w:color w:val="C00000"/>
                <w:lang w:val="en-US"/>
                <w:rPrChange w:id="3774" w:author="OLENA PASHKOVA (NEPTUNE.UA)" w:date="2022-11-21T15:27:00Z">
                  <w:rPr>
                    <w:rFonts w:ascii="Times New Roman" w:eastAsia="Calibri" w:hAnsi="Times New Roman" w:cs="Times New Roman"/>
                    <w:lang w:val="en-US"/>
                  </w:rPr>
                </w:rPrChange>
              </w:rPr>
              <w:t xml:space="preserve">Application of discount to the basic complex rate shall be applied upon the fact of reaching the corresponding quantity of transshipment as follows: </w:t>
            </w:r>
          </w:p>
          <w:p w14:paraId="020B3780" w14:textId="77777777" w:rsidR="00125862" w:rsidRPr="00DD122E" w:rsidRDefault="00125862" w:rsidP="006D4A86">
            <w:pPr>
              <w:contextualSpacing/>
              <w:jc w:val="both"/>
              <w:rPr>
                <w:rFonts w:ascii="Times New Roman" w:eastAsia="Calibri" w:hAnsi="Times New Roman" w:cs="Times New Roman"/>
                <w:color w:val="C00000"/>
                <w:lang w:val="en-US"/>
                <w:rPrChange w:id="3775" w:author="OLENA PASHKOVA (NEPTUNE.UA)" w:date="2022-11-21T15:27:00Z">
                  <w:rPr>
                    <w:rFonts w:ascii="Times New Roman" w:eastAsia="Calibri" w:hAnsi="Times New Roman" w:cs="Times New Roman"/>
                    <w:lang w:val="en-US"/>
                  </w:rPr>
                </w:rPrChange>
              </w:rPr>
            </w:pPr>
          </w:p>
          <w:p w14:paraId="6C89B596" w14:textId="035CE0E0" w:rsidR="006D4A86" w:rsidRPr="00DD122E" w:rsidRDefault="006D4A86" w:rsidP="006D4A86">
            <w:pPr>
              <w:contextualSpacing/>
              <w:jc w:val="both"/>
              <w:rPr>
                <w:ins w:id="3776" w:author="OLENA PASHKOVA (NEPTUNE.UA)" w:date="2022-10-26T10:18:00Z"/>
                <w:rFonts w:ascii="Times New Roman" w:eastAsia="Calibri" w:hAnsi="Times New Roman" w:cs="Times New Roman"/>
                <w:color w:val="C00000"/>
                <w:lang w:val="en-US"/>
                <w:rPrChange w:id="3777" w:author="OLENA PASHKOVA (NEPTUNE.UA)" w:date="2022-11-21T15:27:00Z">
                  <w:rPr>
                    <w:ins w:id="3778" w:author="OLENA PASHKOVA (NEPTUNE.UA)" w:date="2022-10-26T10:18:00Z"/>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79" w:author="OLENA PASHKOVA (NEPTUNE.UA)" w:date="2022-11-21T15:27:00Z">
                  <w:rPr>
                    <w:rFonts w:ascii="Times New Roman" w:eastAsia="Calibri" w:hAnsi="Times New Roman" w:cs="Times New Roman"/>
                    <w:lang w:val="en-US"/>
                  </w:rPr>
                </w:rPrChange>
              </w:rPr>
              <w:t xml:space="preserve">(a) in the case of a committed or take-or-pay commitment, the Volume Discount which applies to the range into which the quantity committed falls shall apply to the entire quantity committed (eg. a take-or-pay commitment of 850,000mt shall have a discount of 6% applied to the total 850,000mt); </w:t>
            </w:r>
          </w:p>
          <w:p w14:paraId="1D2BADC6" w14:textId="77777777" w:rsidR="00125862" w:rsidRPr="00DD122E" w:rsidRDefault="00125862" w:rsidP="006D4A86">
            <w:pPr>
              <w:contextualSpacing/>
              <w:jc w:val="both"/>
              <w:rPr>
                <w:rFonts w:ascii="Times New Roman" w:eastAsia="Calibri" w:hAnsi="Times New Roman" w:cs="Times New Roman"/>
                <w:color w:val="C00000"/>
                <w:lang w:val="en-US"/>
                <w:rPrChange w:id="3780" w:author="OLENA PASHKOVA (NEPTUNE.UA)" w:date="2022-11-21T15:27:00Z">
                  <w:rPr>
                    <w:rFonts w:ascii="Times New Roman" w:eastAsia="Calibri" w:hAnsi="Times New Roman" w:cs="Times New Roman"/>
                    <w:lang w:val="en-US"/>
                  </w:rPr>
                </w:rPrChange>
              </w:rPr>
            </w:pPr>
          </w:p>
          <w:p w14:paraId="7A083FD0" w14:textId="77777777" w:rsidR="006D4A86" w:rsidRPr="00DD122E" w:rsidRDefault="006D4A86" w:rsidP="006D4A86">
            <w:pPr>
              <w:contextualSpacing/>
              <w:jc w:val="both"/>
              <w:rPr>
                <w:rFonts w:ascii="Times New Roman" w:eastAsia="Calibri" w:hAnsi="Times New Roman" w:cs="Times New Roman"/>
                <w:color w:val="C00000"/>
                <w:lang w:val="en-US"/>
                <w:rPrChange w:id="378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82" w:author="OLENA PASHKOVA (NEPTUNE.UA)" w:date="2022-11-21T15:27:00Z">
                  <w:rPr>
                    <w:rFonts w:ascii="Times New Roman" w:eastAsia="Calibri" w:hAnsi="Times New Roman" w:cs="Times New Roman"/>
                    <w:lang w:val="en-US"/>
                  </w:rPr>
                </w:rPrChange>
              </w:rPr>
              <w:t>(b) in the case of a non-committed or best efforts type commitment, the Volume Discount shall be applied on an incremental basis to the quantity actually shipped (e.g. 850,000mt shipped under a best efforts commitment shall have no discount applied for the first 500,000mt, a discount of 3% applied to the next 250,000mt and a discount of 6% applied to the remaining 100,000mt).</w:t>
            </w:r>
          </w:p>
          <w:p w14:paraId="29850660" w14:textId="77777777" w:rsidR="006D4A86" w:rsidRPr="00DD122E" w:rsidRDefault="006D4A86" w:rsidP="006D4A86">
            <w:pPr>
              <w:contextualSpacing/>
              <w:jc w:val="both"/>
              <w:rPr>
                <w:rFonts w:ascii="Times New Roman" w:eastAsia="Calibri" w:hAnsi="Times New Roman" w:cs="Times New Roman"/>
                <w:color w:val="C00000"/>
                <w:lang w:val="en-US"/>
                <w:rPrChange w:id="378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84" w:author="OLENA PASHKOVA (NEPTUNE.UA)" w:date="2022-11-21T15:27:00Z">
                  <w:rPr>
                    <w:rFonts w:ascii="Times New Roman" w:eastAsia="Calibri" w:hAnsi="Times New Roman" w:cs="Times New Roman"/>
                    <w:lang w:val="en-US"/>
                  </w:rPr>
                </w:rPrChange>
              </w:rPr>
              <w:t>Volume Discount is applied in accordance with the above to the agreed basic complex rate for Grain transshipment services and is calculated by reference to the volume of transshipment at the Terminal on an annual basis as set out below (all figures are in thousands of metric tonnes:</w:t>
            </w:r>
          </w:p>
          <w:p w14:paraId="6F52556F" w14:textId="77777777" w:rsidR="006D4A86" w:rsidRPr="00DD122E" w:rsidRDefault="006D4A86" w:rsidP="006D4A86">
            <w:pPr>
              <w:contextualSpacing/>
              <w:jc w:val="both"/>
              <w:rPr>
                <w:rFonts w:ascii="Times New Roman" w:eastAsia="Calibri" w:hAnsi="Times New Roman" w:cs="Times New Roman"/>
                <w:color w:val="C00000"/>
                <w:lang w:val="en-US"/>
                <w:rPrChange w:id="378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86" w:author="OLENA PASHKOVA (NEPTUNE.UA)" w:date="2022-11-21T15:27:00Z">
                  <w:rPr>
                    <w:rFonts w:ascii="Times New Roman" w:eastAsia="Calibri" w:hAnsi="Times New Roman" w:cs="Times New Roman"/>
                    <w:lang w:val="en-US"/>
                  </w:rPr>
                </w:rPrChange>
              </w:rPr>
              <w:t>Till 500 – 0%</w:t>
            </w:r>
          </w:p>
          <w:p w14:paraId="44A464E2" w14:textId="77777777" w:rsidR="006D4A86" w:rsidRPr="00DD122E" w:rsidRDefault="006D4A86" w:rsidP="006D4A86">
            <w:pPr>
              <w:contextualSpacing/>
              <w:jc w:val="both"/>
              <w:rPr>
                <w:rFonts w:ascii="Times New Roman" w:eastAsia="Calibri" w:hAnsi="Times New Roman" w:cs="Times New Roman"/>
                <w:color w:val="C00000"/>
                <w:lang w:val="en-US"/>
                <w:rPrChange w:id="378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88" w:author="OLENA PASHKOVA (NEPTUNE.UA)" w:date="2022-11-21T15:27:00Z">
                  <w:rPr>
                    <w:rFonts w:ascii="Times New Roman" w:eastAsia="Calibri" w:hAnsi="Times New Roman" w:cs="Times New Roman"/>
                    <w:lang w:val="en-US"/>
                  </w:rPr>
                </w:rPrChange>
              </w:rPr>
              <w:t>501-750 – 3 %</w:t>
            </w:r>
          </w:p>
          <w:p w14:paraId="71BEF8C2" w14:textId="77777777" w:rsidR="006D4A86" w:rsidRPr="00DD122E" w:rsidRDefault="006D4A86" w:rsidP="006D4A86">
            <w:pPr>
              <w:contextualSpacing/>
              <w:jc w:val="both"/>
              <w:rPr>
                <w:rFonts w:ascii="Times New Roman" w:eastAsia="Calibri" w:hAnsi="Times New Roman" w:cs="Times New Roman"/>
                <w:color w:val="C00000"/>
                <w:lang w:val="en-US"/>
                <w:rPrChange w:id="378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90" w:author="OLENA PASHKOVA (NEPTUNE.UA)" w:date="2022-11-21T15:27:00Z">
                  <w:rPr>
                    <w:rFonts w:ascii="Times New Roman" w:eastAsia="Calibri" w:hAnsi="Times New Roman" w:cs="Times New Roman"/>
                    <w:lang w:val="en-US"/>
                  </w:rPr>
                </w:rPrChange>
              </w:rPr>
              <w:t>751-1.000 – 6%</w:t>
            </w:r>
          </w:p>
          <w:p w14:paraId="465A0F54" w14:textId="77777777" w:rsidR="006D4A86" w:rsidRPr="00DD122E" w:rsidRDefault="006D4A86" w:rsidP="006D4A86">
            <w:pPr>
              <w:contextualSpacing/>
              <w:jc w:val="both"/>
              <w:rPr>
                <w:rFonts w:ascii="Times New Roman" w:eastAsia="Calibri" w:hAnsi="Times New Roman" w:cs="Times New Roman"/>
                <w:color w:val="C00000"/>
                <w:lang w:val="en-US"/>
                <w:rPrChange w:id="379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92" w:author="OLENA PASHKOVA (NEPTUNE.UA)" w:date="2022-11-21T15:27:00Z">
                  <w:rPr>
                    <w:rFonts w:ascii="Times New Roman" w:eastAsia="Calibri" w:hAnsi="Times New Roman" w:cs="Times New Roman"/>
                    <w:lang w:val="en-US"/>
                  </w:rPr>
                </w:rPrChange>
              </w:rPr>
              <w:t>1.001-1.250 – 9%</w:t>
            </w:r>
          </w:p>
          <w:p w14:paraId="080AF63E" w14:textId="77777777" w:rsidR="006D4A86" w:rsidRPr="00DD122E" w:rsidRDefault="006D4A86" w:rsidP="006D4A86">
            <w:pPr>
              <w:contextualSpacing/>
              <w:jc w:val="both"/>
              <w:rPr>
                <w:rFonts w:ascii="Times New Roman" w:eastAsia="Calibri" w:hAnsi="Times New Roman" w:cs="Times New Roman"/>
                <w:color w:val="C00000"/>
                <w:lang w:val="en-US"/>
                <w:rPrChange w:id="379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94" w:author="OLENA PASHKOVA (NEPTUNE.UA)" w:date="2022-11-21T15:27:00Z">
                  <w:rPr>
                    <w:rFonts w:ascii="Times New Roman" w:eastAsia="Calibri" w:hAnsi="Times New Roman" w:cs="Times New Roman"/>
                    <w:lang w:val="en-US"/>
                  </w:rPr>
                </w:rPrChange>
              </w:rPr>
              <w:t>1.251- 1.500 – 12%</w:t>
            </w:r>
          </w:p>
          <w:p w14:paraId="27954B24" w14:textId="77777777" w:rsidR="006D4A86" w:rsidRPr="00DD122E" w:rsidRDefault="006D4A86" w:rsidP="006D4A86">
            <w:pPr>
              <w:contextualSpacing/>
              <w:jc w:val="both"/>
              <w:rPr>
                <w:rFonts w:ascii="Times New Roman" w:eastAsia="Calibri" w:hAnsi="Times New Roman" w:cs="Times New Roman"/>
                <w:color w:val="C00000"/>
                <w:lang w:val="en-US"/>
                <w:rPrChange w:id="379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96" w:author="OLENA PASHKOVA (NEPTUNE.UA)" w:date="2022-11-21T15:27:00Z">
                  <w:rPr>
                    <w:rFonts w:ascii="Times New Roman" w:eastAsia="Calibri" w:hAnsi="Times New Roman" w:cs="Times New Roman"/>
                    <w:lang w:val="en-US"/>
                  </w:rPr>
                </w:rPrChange>
              </w:rPr>
              <w:t>1.501-1.750 – 13%</w:t>
            </w:r>
          </w:p>
          <w:p w14:paraId="25707AC6" w14:textId="77777777" w:rsidR="006D4A86" w:rsidRPr="00DD122E" w:rsidRDefault="006D4A86" w:rsidP="006D4A86">
            <w:pPr>
              <w:contextualSpacing/>
              <w:jc w:val="both"/>
              <w:rPr>
                <w:rFonts w:ascii="Times New Roman" w:eastAsia="Calibri" w:hAnsi="Times New Roman" w:cs="Times New Roman"/>
                <w:color w:val="C00000"/>
                <w:lang w:val="en-US"/>
                <w:rPrChange w:id="379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798" w:author="OLENA PASHKOVA (NEPTUNE.UA)" w:date="2022-11-21T15:27:00Z">
                  <w:rPr>
                    <w:rFonts w:ascii="Times New Roman" w:eastAsia="Calibri" w:hAnsi="Times New Roman" w:cs="Times New Roman"/>
                    <w:lang w:val="en-US"/>
                  </w:rPr>
                </w:rPrChange>
              </w:rPr>
              <w:t>1.751-2.000 – 15%</w:t>
            </w:r>
          </w:p>
          <w:p w14:paraId="6722B779" w14:textId="77777777" w:rsidR="006D4A86" w:rsidRPr="00DD122E" w:rsidRDefault="006D4A86" w:rsidP="006D4A86">
            <w:pPr>
              <w:contextualSpacing/>
              <w:jc w:val="both"/>
              <w:rPr>
                <w:rFonts w:ascii="Times New Roman" w:eastAsia="Calibri" w:hAnsi="Times New Roman" w:cs="Times New Roman"/>
                <w:color w:val="C00000"/>
                <w:lang w:val="en-US"/>
                <w:rPrChange w:id="379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800" w:author="OLENA PASHKOVA (NEPTUNE.UA)" w:date="2022-11-21T15:27:00Z">
                  <w:rPr>
                    <w:rFonts w:ascii="Times New Roman" w:eastAsia="Calibri" w:hAnsi="Times New Roman" w:cs="Times New Roman"/>
                    <w:lang w:val="en-US"/>
                  </w:rPr>
                </w:rPrChange>
              </w:rPr>
              <w:t>2.001-2.250 – 17%</w:t>
            </w:r>
          </w:p>
          <w:p w14:paraId="39E589FA" w14:textId="77777777" w:rsidR="006D4A86" w:rsidRPr="00DD122E" w:rsidRDefault="006D4A86" w:rsidP="006D4A86">
            <w:pPr>
              <w:contextualSpacing/>
              <w:jc w:val="both"/>
              <w:rPr>
                <w:rFonts w:ascii="Times New Roman" w:eastAsia="Calibri" w:hAnsi="Times New Roman" w:cs="Times New Roman"/>
                <w:color w:val="C00000"/>
                <w:lang w:val="en-US"/>
                <w:rPrChange w:id="380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802" w:author="OLENA PASHKOVA (NEPTUNE.UA)" w:date="2022-11-21T15:27:00Z">
                  <w:rPr>
                    <w:rFonts w:ascii="Times New Roman" w:eastAsia="Calibri" w:hAnsi="Times New Roman" w:cs="Times New Roman"/>
                    <w:lang w:val="en-US"/>
                  </w:rPr>
                </w:rPrChange>
              </w:rPr>
              <w:t>2.251-2.500 – 18%</w:t>
            </w:r>
          </w:p>
          <w:p w14:paraId="250BCA1D" w14:textId="35EB20AD" w:rsidR="00400CA9" w:rsidRPr="00DD122E" w:rsidRDefault="006D4A86" w:rsidP="006D4A86">
            <w:pPr>
              <w:contextualSpacing/>
              <w:jc w:val="both"/>
              <w:rPr>
                <w:rFonts w:ascii="Times New Roman" w:eastAsia="Calibri" w:hAnsi="Times New Roman" w:cs="Times New Roman"/>
                <w:color w:val="C00000"/>
                <w:lang w:val="en-US"/>
                <w:rPrChange w:id="380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color w:val="C00000"/>
                <w:lang w:val="en-US"/>
                <w:rPrChange w:id="3804" w:author="OLENA PASHKOVA (NEPTUNE.UA)" w:date="2022-11-21T15:27:00Z">
                  <w:rPr>
                    <w:rFonts w:ascii="Times New Roman" w:eastAsia="Calibri" w:hAnsi="Times New Roman" w:cs="Times New Roman"/>
                    <w:lang w:val="en-US"/>
                  </w:rPr>
                </w:rPrChange>
              </w:rPr>
              <w:t>Above 2.500 – 20%</w:t>
            </w:r>
            <w:commentRangeStart w:id="3805"/>
            <w:r w:rsidR="00400CA9" w:rsidRPr="00DD122E">
              <w:rPr>
                <w:rFonts w:ascii="Times New Roman" w:eastAsia="Calibri" w:hAnsi="Times New Roman" w:cs="Times New Roman"/>
                <w:color w:val="C00000"/>
                <w:lang w:val="en-US"/>
                <w:rPrChange w:id="3806" w:author="OLENA PASHKOVA (NEPTUNE.UA)" w:date="2022-11-21T15:27:00Z">
                  <w:rPr>
                    <w:rFonts w:ascii="Times New Roman" w:eastAsia="Calibri" w:hAnsi="Times New Roman" w:cs="Times New Roman"/>
                    <w:lang w:val="en-US"/>
                  </w:rPr>
                </w:rPrChange>
              </w:rPr>
              <w:t>.</w:t>
            </w:r>
            <w:commentRangeEnd w:id="3805"/>
            <w:r w:rsidR="00400CA9" w:rsidRPr="00DD122E">
              <w:rPr>
                <w:rFonts w:ascii="Times New Roman" w:eastAsia="Calibri" w:hAnsi="Times New Roman" w:cs="Times New Roman"/>
                <w:color w:val="C00000"/>
                <w:rPrChange w:id="3807" w:author="OLENA PASHKOVA (NEPTUNE.UA)" w:date="2022-11-21T15:27:00Z">
                  <w:rPr>
                    <w:rFonts w:ascii="Calibri" w:eastAsia="Calibri" w:hAnsi="Calibri" w:cs="Times New Roman"/>
                    <w:sz w:val="16"/>
                    <w:szCs w:val="16"/>
                  </w:rPr>
                </w:rPrChange>
              </w:rPr>
              <w:commentReference w:id="3805"/>
            </w:r>
          </w:p>
          <w:p w14:paraId="50557D38" w14:textId="77777777" w:rsidR="00400CA9" w:rsidRPr="00DD122E" w:rsidRDefault="00400CA9" w:rsidP="00400CA9">
            <w:pPr>
              <w:contextualSpacing/>
              <w:jc w:val="both"/>
              <w:rPr>
                <w:rFonts w:ascii="Times New Roman" w:eastAsia="Calibri" w:hAnsi="Times New Roman" w:cs="Times New Roman"/>
                <w:lang w:val="uk-UA"/>
              </w:rPr>
            </w:pPr>
          </w:p>
          <w:p w14:paraId="7AB1C081" w14:textId="6C219C72" w:rsidR="00400CA9" w:rsidRPr="00DD122E" w:rsidDel="009074C8" w:rsidRDefault="00400CA9" w:rsidP="009074C8">
            <w:pPr>
              <w:contextualSpacing/>
              <w:jc w:val="both"/>
              <w:rPr>
                <w:del w:id="3808" w:author="OLENA PASHKOVA (NEPTUNE.UA)" w:date="2022-10-26T10:31:00Z"/>
                <w:rFonts w:ascii="Times New Roman" w:eastAsia="Calibri" w:hAnsi="Times New Roman" w:cs="Times New Roman"/>
                <w:highlight w:val="cyan"/>
                <w:lang w:val="uk-UA"/>
                <w:rPrChange w:id="3809" w:author="OLENA PASHKOVA (NEPTUNE.UA)" w:date="2022-11-21T15:27:00Z">
                  <w:rPr>
                    <w:del w:id="3810" w:author="OLENA PASHKOVA (NEPTUNE.UA)" w:date="2022-10-26T10:31:00Z"/>
                    <w:rFonts w:ascii="Times New Roman" w:eastAsia="Calibri" w:hAnsi="Times New Roman" w:cs="Times New Roman"/>
                    <w:highlight w:val="cyan"/>
                    <w:lang w:val="uk-UA"/>
                  </w:rPr>
                </w:rPrChange>
              </w:rPr>
            </w:pPr>
            <w:commentRangeStart w:id="3811"/>
            <w:r w:rsidRPr="00DD122E">
              <w:rPr>
                <w:rFonts w:ascii="Times New Roman" w:eastAsia="Calibri" w:hAnsi="Times New Roman" w:cs="Times New Roman"/>
                <w:highlight w:val="cyan"/>
                <w:lang w:val="en-US"/>
              </w:rPr>
              <w:t xml:space="preserve">9.1.1. </w:t>
            </w:r>
            <w:del w:id="3812" w:author="OLENA PASHKOVA (NEPTUNE.UA)" w:date="2022-10-26T10:31:00Z">
              <w:r w:rsidRPr="00DD122E" w:rsidDel="009074C8">
                <w:rPr>
                  <w:rFonts w:ascii="Times New Roman" w:eastAsia="Calibri" w:hAnsi="Times New Roman" w:cs="Times New Roman"/>
                  <w:highlight w:val="cyan"/>
                  <w:lang w:val="en-US"/>
                  <w:rPrChange w:id="3813" w:author="OLENA PASHKOVA (NEPTUNE.UA)" w:date="2022-11-21T15:27:00Z">
                    <w:rPr>
                      <w:rFonts w:ascii="Times New Roman" w:eastAsia="Calibri" w:hAnsi="Times New Roman" w:cs="Times New Roman"/>
                      <w:highlight w:val="cyan"/>
                      <w:lang w:val="en-US"/>
                    </w:rPr>
                  </w:rPrChange>
                </w:rPr>
                <w:delText xml:space="preserve">Base complex rate for the Contractor’s services for grain crop </w:delText>
              </w:r>
              <w:r w:rsidRPr="00DD122E" w:rsidDel="009074C8">
                <w:rPr>
                  <w:rFonts w:ascii="Times New Roman" w:eastAsia="Calibri" w:hAnsi="Times New Roman" w:cs="Times New Roman"/>
                  <w:highlight w:val="cyan"/>
                  <w:lang w:val="uk-UA"/>
                  <w:rPrChange w:id="3814" w:author="OLENA PASHKOVA (NEPTUNE.UA)" w:date="2022-11-21T15:27:00Z">
                    <w:rPr>
                      <w:rFonts w:ascii="Times New Roman" w:eastAsia="Calibri" w:hAnsi="Times New Roman" w:cs="Times New Roman"/>
                      <w:highlight w:val="cyan"/>
                      <w:lang w:val="uk-UA"/>
                    </w:rPr>
                  </w:rPrChange>
                </w:rPr>
                <w:delText xml:space="preserve">2021 </w:delText>
              </w:r>
              <w:r w:rsidRPr="00DD122E" w:rsidDel="009074C8">
                <w:rPr>
                  <w:rFonts w:ascii="Times New Roman" w:eastAsia="Calibri" w:hAnsi="Times New Roman" w:cs="Times New Roman"/>
                  <w:highlight w:val="cyan"/>
                  <w:lang w:val="en-US"/>
                  <w:rPrChange w:id="3815" w:author="OLENA PASHKOVA (NEPTUNE.UA)" w:date="2022-11-21T15:27:00Z">
                    <w:rPr>
                      <w:rFonts w:ascii="Times New Roman" w:eastAsia="Calibri" w:hAnsi="Times New Roman" w:cs="Times New Roman"/>
                      <w:highlight w:val="cyan"/>
                      <w:lang w:val="en-US"/>
                    </w:rPr>
                  </w:rPrChange>
                </w:rPr>
                <w:delText xml:space="preserve">in the quantity of </w:delText>
              </w:r>
              <w:r w:rsidRPr="00DD122E" w:rsidDel="009074C8">
                <w:rPr>
                  <w:rFonts w:ascii="Times New Roman" w:eastAsia="Calibri" w:hAnsi="Times New Roman" w:cs="Times New Roman"/>
                  <w:highlight w:val="cyan"/>
                  <w:lang w:val="uk-UA"/>
                  <w:rPrChange w:id="3816" w:author="OLENA PASHKOVA (NEPTUNE.UA)" w:date="2022-11-21T15:27:00Z">
                    <w:rPr>
                      <w:rFonts w:ascii="Times New Roman" w:eastAsia="Calibri" w:hAnsi="Times New Roman" w:cs="Times New Roman"/>
                      <w:highlight w:val="cyan"/>
                      <w:lang w:val="uk-UA"/>
                    </w:rPr>
                  </w:rPrChange>
                </w:rPr>
                <w:delText>181</w:delText>
              </w:r>
              <w:r w:rsidRPr="00DD122E" w:rsidDel="009074C8">
                <w:rPr>
                  <w:rFonts w:ascii="Times New Roman" w:eastAsia="Calibri" w:hAnsi="Times New Roman" w:cs="Times New Roman"/>
                  <w:highlight w:val="cyan"/>
                  <w:lang w:val="en-US"/>
                  <w:rPrChange w:id="3817" w:author="OLENA PASHKOVA (NEPTUNE.UA)" w:date="2022-11-21T15:27:00Z">
                    <w:rPr>
                      <w:rFonts w:ascii="Times New Roman" w:eastAsia="Calibri" w:hAnsi="Times New Roman" w:cs="Times New Roman"/>
                      <w:highlight w:val="cyan"/>
                      <w:lang w:val="en-US"/>
                    </w:rPr>
                  </w:rPrChange>
                </w:rPr>
                <w:delText>,</w:delText>
              </w:r>
              <w:r w:rsidRPr="00DD122E" w:rsidDel="009074C8">
                <w:rPr>
                  <w:rFonts w:ascii="Times New Roman" w:eastAsia="Calibri" w:hAnsi="Times New Roman" w:cs="Times New Roman"/>
                  <w:highlight w:val="cyan"/>
                  <w:lang w:val="uk-UA"/>
                  <w:rPrChange w:id="3818" w:author="OLENA PASHKOVA (NEPTUNE.UA)" w:date="2022-11-21T15:27:00Z">
                    <w:rPr>
                      <w:rFonts w:ascii="Times New Roman" w:eastAsia="Calibri" w:hAnsi="Times New Roman" w:cs="Times New Roman"/>
                      <w:highlight w:val="cyan"/>
                      <w:lang w:val="uk-UA"/>
                    </w:rPr>
                  </w:rPrChange>
                </w:rPr>
                <w:delText>000</w:delText>
              </w:r>
              <w:r w:rsidRPr="00DD122E" w:rsidDel="009074C8">
                <w:rPr>
                  <w:rFonts w:ascii="Times New Roman" w:eastAsia="Calibri" w:hAnsi="Times New Roman" w:cs="Times New Roman"/>
                  <w:highlight w:val="cyan"/>
                  <w:lang w:val="en-US"/>
                  <w:rPrChange w:id="3819" w:author="OLENA PASHKOVA (NEPTUNE.UA)" w:date="2022-11-21T15:27:00Z">
                    <w:rPr>
                      <w:rFonts w:ascii="Times New Roman" w:eastAsia="Calibri" w:hAnsi="Times New Roman" w:cs="Times New Roman"/>
                      <w:highlight w:val="cyan"/>
                      <w:lang w:val="en-US"/>
                    </w:rPr>
                  </w:rPrChange>
                </w:rPr>
                <w:delText>.00 MT is</w:delText>
              </w:r>
              <w:r w:rsidRPr="00DD122E" w:rsidDel="009074C8">
                <w:rPr>
                  <w:rFonts w:ascii="Times New Roman" w:eastAsia="Calibri" w:hAnsi="Times New Roman" w:cs="Times New Roman"/>
                  <w:highlight w:val="cyan"/>
                  <w:lang w:val="uk-UA"/>
                  <w:rPrChange w:id="3820" w:author="OLENA PASHKOVA (NEPTUNE.UA)" w:date="2022-11-21T15:27:00Z">
                    <w:rPr>
                      <w:rFonts w:ascii="Times New Roman" w:eastAsia="Calibri" w:hAnsi="Times New Roman" w:cs="Times New Roman"/>
                      <w:highlight w:val="cyan"/>
                      <w:lang w:val="uk-UA"/>
                    </w:rPr>
                  </w:rPrChange>
                </w:rPr>
                <w:delText>:</w:delText>
              </w:r>
              <w:commentRangeEnd w:id="3811"/>
              <w:r w:rsidRPr="00DD122E" w:rsidDel="009074C8">
                <w:rPr>
                  <w:rFonts w:ascii="Times New Roman" w:eastAsia="Calibri" w:hAnsi="Times New Roman" w:cs="Times New Roman"/>
                  <w:rPrChange w:id="3821" w:author="OLENA PASHKOVA (NEPTUNE.UA)" w:date="2022-11-21T15:27:00Z">
                    <w:rPr>
                      <w:rFonts w:ascii="Calibri" w:eastAsia="Calibri" w:hAnsi="Calibri" w:cs="Times New Roman"/>
                      <w:sz w:val="16"/>
                      <w:szCs w:val="16"/>
                    </w:rPr>
                  </w:rPrChange>
                </w:rPr>
                <w:commentReference w:id="3811"/>
              </w:r>
            </w:del>
          </w:p>
          <w:p w14:paraId="10331C0A" w14:textId="607BAB96" w:rsidR="00400CA9" w:rsidRPr="00DD122E" w:rsidDel="009074C8" w:rsidRDefault="00400CA9" w:rsidP="00BC686A">
            <w:pPr>
              <w:contextualSpacing/>
              <w:jc w:val="both"/>
              <w:rPr>
                <w:del w:id="3822" w:author="OLENA PASHKOVA (NEPTUNE.UA)" w:date="2022-10-26T10:31:00Z"/>
                <w:rFonts w:ascii="Times New Roman" w:eastAsia="Calibri" w:hAnsi="Times New Roman" w:cs="Times New Roman"/>
                <w:highlight w:val="cyan"/>
                <w:lang w:val="uk-UA"/>
                <w:rPrChange w:id="3823" w:author="OLENA PASHKOVA (NEPTUNE.UA)" w:date="2022-11-21T15:27:00Z">
                  <w:rPr>
                    <w:del w:id="3824" w:author="OLENA PASHKOVA (NEPTUNE.UA)" w:date="2022-10-26T10:31:00Z"/>
                    <w:rFonts w:ascii="Times New Roman" w:eastAsia="Calibri" w:hAnsi="Times New Roman" w:cs="Times New Roman"/>
                    <w:highlight w:val="cyan"/>
                    <w:lang w:val="uk-UA"/>
                  </w:rPr>
                </w:rPrChange>
              </w:rPr>
            </w:pPr>
          </w:p>
          <w:p w14:paraId="13C752D3" w14:textId="09B7C1F8" w:rsidR="00400CA9" w:rsidRPr="00DD122E" w:rsidDel="009074C8" w:rsidRDefault="00400CA9" w:rsidP="00185348">
            <w:pPr>
              <w:contextualSpacing/>
              <w:jc w:val="both"/>
              <w:rPr>
                <w:del w:id="3825" w:author="OLENA PASHKOVA (NEPTUNE.UA)" w:date="2022-10-26T10:31:00Z"/>
                <w:rFonts w:ascii="Times New Roman" w:eastAsia="Calibri" w:hAnsi="Times New Roman" w:cs="Times New Roman"/>
                <w:lang w:val="en-US"/>
                <w:rPrChange w:id="3826" w:author="OLENA PASHKOVA (NEPTUNE.UA)" w:date="2022-11-21T15:27:00Z">
                  <w:rPr>
                    <w:del w:id="3827" w:author="OLENA PASHKOVA (NEPTUNE.UA)" w:date="2022-10-26T10:31:00Z"/>
                    <w:rFonts w:ascii="Times New Roman" w:eastAsia="Calibri" w:hAnsi="Times New Roman" w:cs="Times New Roman"/>
                    <w:lang w:val="en-US"/>
                  </w:rPr>
                </w:rPrChange>
              </w:rPr>
            </w:pPr>
            <w:del w:id="3828" w:author="OLENA PASHKOVA (NEPTUNE.UA)" w:date="2022-10-26T10:31:00Z">
              <w:r w:rsidRPr="00DD122E" w:rsidDel="009074C8">
                <w:rPr>
                  <w:rFonts w:ascii="Times New Roman" w:eastAsia="Calibri" w:hAnsi="Times New Roman" w:cs="Times New Roman"/>
                  <w:highlight w:val="cyan"/>
                  <w:lang w:val="uk-UA"/>
                  <w:rPrChange w:id="3829" w:author="OLENA PASHKOVA (NEPTUNE.UA)" w:date="2022-11-21T15:27:00Z">
                    <w:rPr>
                      <w:rFonts w:ascii="Times New Roman" w:eastAsia="Calibri" w:hAnsi="Times New Roman" w:cs="Times New Roman"/>
                      <w:highlight w:val="cyan"/>
                      <w:lang w:val="uk-UA"/>
                    </w:rPr>
                  </w:rPrChange>
                </w:rPr>
                <w:delText xml:space="preserve"> •</w:delText>
              </w:r>
              <w:r w:rsidRPr="00DD122E" w:rsidDel="009074C8">
                <w:rPr>
                  <w:rFonts w:ascii="Times New Roman" w:eastAsia="Calibri" w:hAnsi="Times New Roman" w:cs="Times New Roman"/>
                  <w:highlight w:val="cyan"/>
                  <w:lang w:val="en-US"/>
                  <w:rPrChange w:id="3830" w:author="OLENA PASHKOVA (NEPTUNE.UA)" w:date="2022-11-21T15:27:00Z">
                    <w:rPr>
                      <w:rFonts w:ascii="Times New Roman" w:eastAsia="Calibri" w:hAnsi="Times New Roman" w:cs="Times New Roman"/>
                      <w:highlight w:val="cyan"/>
                      <w:lang w:val="en-US"/>
                    </w:rPr>
                  </w:rPrChange>
                </w:rPr>
                <w:delText xml:space="preserve"> US 8.50 dollars per one metric ton of Grain.</w:delText>
              </w:r>
            </w:del>
          </w:p>
          <w:p w14:paraId="60C11C0D" w14:textId="6EE2434F" w:rsidR="00400CA9" w:rsidRPr="00DD122E" w:rsidRDefault="00400CA9">
            <w:pPr>
              <w:contextualSpacing/>
              <w:jc w:val="both"/>
              <w:rPr>
                <w:rFonts w:ascii="Times New Roman" w:eastAsia="Calibri" w:hAnsi="Times New Roman" w:cs="Times New Roman"/>
                <w:lang w:val="en-US"/>
                <w:rPrChange w:id="3831" w:author="OLENA PASHKOVA (NEPTUNE.UA)" w:date="2022-11-21T15:27:00Z">
                  <w:rPr>
                    <w:rFonts w:ascii="Times New Roman" w:eastAsia="Calibri" w:hAnsi="Times New Roman" w:cs="Times New Roman"/>
                    <w:lang w:val="en-US"/>
                  </w:rPr>
                </w:rPrChange>
              </w:rPr>
            </w:pPr>
            <w:del w:id="3832" w:author="OLENA PASHKOVA (NEPTUNE.UA)" w:date="2022-10-26T10:31:00Z">
              <w:r w:rsidRPr="00DD122E" w:rsidDel="009074C8">
                <w:rPr>
                  <w:rFonts w:ascii="Times New Roman" w:eastAsia="Calibri" w:hAnsi="Times New Roman" w:cs="Times New Roman"/>
                  <w:lang w:val="en-US"/>
                  <w:rPrChange w:id="3833" w:author="OLENA PASHKOVA (NEPTUNE.UA)" w:date="2022-11-21T15:27:00Z">
                    <w:rPr>
                      <w:rFonts w:ascii="Times New Roman" w:eastAsia="Calibri" w:hAnsi="Times New Roman" w:cs="Times New Roman"/>
                      <w:lang w:val="en-US"/>
                    </w:rPr>
                  </w:rPrChange>
                </w:rPr>
                <w:delText>The agreed rates for services provided by the Contractor are subject to VAT.</w:delText>
              </w:r>
            </w:del>
          </w:p>
          <w:p w14:paraId="6B5E0FCA" w14:textId="73FD70FB" w:rsidR="00400CA9" w:rsidRPr="00DD122E" w:rsidDel="008F1A7C" w:rsidRDefault="00400CA9">
            <w:pPr>
              <w:contextualSpacing/>
              <w:jc w:val="both"/>
              <w:rPr>
                <w:del w:id="3834" w:author="OLENA PASHKOVA (NEPTUNE.UA)" w:date="2022-10-26T11:11:00Z"/>
                <w:rFonts w:ascii="Times New Roman" w:eastAsia="Calibri" w:hAnsi="Times New Roman" w:cs="Times New Roman"/>
                <w:lang w:val="en-US"/>
                <w:rPrChange w:id="3835" w:author="OLENA PASHKOVA (NEPTUNE.UA)" w:date="2022-11-21T15:27:00Z">
                  <w:rPr>
                    <w:del w:id="3836" w:author="OLENA PASHKOVA (NEPTUNE.UA)" w:date="2022-10-26T11:11:00Z"/>
                    <w:rFonts w:ascii="Times New Roman" w:eastAsia="Calibri" w:hAnsi="Times New Roman" w:cs="Times New Roman"/>
                    <w:lang w:val="en-US"/>
                  </w:rPr>
                </w:rPrChange>
              </w:rPr>
            </w:pPr>
            <w:commentRangeStart w:id="3837"/>
            <w:commentRangeStart w:id="3838"/>
            <w:commentRangeStart w:id="3839"/>
            <w:r w:rsidRPr="00DD122E">
              <w:rPr>
                <w:rFonts w:ascii="Times New Roman" w:eastAsia="Calibri" w:hAnsi="Times New Roman" w:cs="Times New Roman"/>
                <w:b/>
                <w:lang w:val="uk-UA"/>
                <w:rPrChange w:id="3840" w:author="OLENA PASHKOVA (NEPTUNE.UA)" w:date="2022-11-21T15:27:00Z">
                  <w:rPr>
                    <w:rFonts w:ascii="Times New Roman" w:eastAsia="Calibri" w:hAnsi="Times New Roman" w:cs="Times New Roman"/>
                    <w:b/>
                    <w:lang w:val="uk-UA"/>
                  </w:rPr>
                </w:rPrChange>
              </w:rPr>
              <w:lastRenderedPageBreak/>
              <w:t>9</w:t>
            </w:r>
            <w:del w:id="3841" w:author="OLENA PASHKOVA (NEPTUNE.UA)" w:date="2022-10-26T11:11:00Z">
              <w:r w:rsidRPr="00DD122E" w:rsidDel="008F1A7C">
                <w:rPr>
                  <w:rFonts w:ascii="Times New Roman" w:eastAsia="Calibri" w:hAnsi="Times New Roman" w:cs="Times New Roman"/>
                  <w:b/>
                  <w:lang w:val="uk-UA"/>
                  <w:rPrChange w:id="3842" w:author="OLENA PASHKOVA (NEPTUNE.UA)" w:date="2022-11-21T15:27:00Z">
                    <w:rPr>
                      <w:rFonts w:ascii="Times New Roman" w:eastAsia="Calibri" w:hAnsi="Times New Roman" w:cs="Times New Roman"/>
                      <w:b/>
                      <w:lang w:val="uk-UA"/>
                    </w:rPr>
                  </w:rPrChange>
                </w:rPr>
                <w:delText>.2.</w:delText>
              </w:r>
              <w:r w:rsidRPr="00DD122E" w:rsidDel="008F1A7C">
                <w:rPr>
                  <w:rFonts w:ascii="Times New Roman" w:eastAsia="Calibri" w:hAnsi="Times New Roman" w:cs="Times New Roman"/>
                  <w:lang w:val="uk-UA"/>
                  <w:rPrChange w:id="3843" w:author="OLENA PASHKOVA (NEPTUNE.UA)" w:date="2022-11-21T15:27:00Z">
                    <w:rPr>
                      <w:rFonts w:ascii="Times New Roman" w:eastAsia="Calibri" w:hAnsi="Times New Roman" w:cs="Times New Roman"/>
                      <w:lang w:val="uk-UA"/>
                    </w:rPr>
                  </w:rPrChange>
                </w:rPr>
                <w:delText xml:space="preserve"> </w:delText>
              </w:r>
              <w:r w:rsidRPr="00DD122E" w:rsidDel="008F1A7C">
                <w:rPr>
                  <w:rFonts w:ascii="Times New Roman" w:eastAsia="Calibri" w:hAnsi="Times New Roman" w:cs="Times New Roman"/>
                  <w:lang w:val="en-US"/>
                  <w:rPrChange w:id="3844" w:author="OLENA PASHKOVA (NEPTUNE.UA)" w:date="2022-11-21T15:27:00Z">
                    <w:rPr>
                      <w:rFonts w:ascii="Times New Roman" w:eastAsia="Calibri" w:hAnsi="Times New Roman" w:cs="Times New Roman"/>
                      <w:lang w:val="en-US"/>
                    </w:rPr>
                  </w:rPrChange>
                </w:rPr>
                <w:delText xml:space="preserve">The quantity of the transshipped Grain is determined as the weight stated in the relevant bill(s) of lading signed by the Master of the vessel or by the duly authorized marine agent. </w:delText>
              </w:r>
              <w:commentRangeEnd w:id="3837"/>
              <w:r w:rsidRPr="00DD122E" w:rsidDel="008F1A7C">
                <w:rPr>
                  <w:rFonts w:ascii="Times New Roman" w:eastAsia="Calibri" w:hAnsi="Times New Roman" w:cs="Times New Roman"/>
                  <w:rPrChange w:id="3845" w:author="OLENA PASHKOVA (NEPTUNE.UA)" w:date="2022-11-21T15:27:00Z">
                    <w:rPr>
                      <w:rFonts w:ascii="Calibri" w:eastAsia="Calibri" w:hAnsi="Calibri" w:cs="Times New Roman"/>
                      <w:sz w:val="16"/>
                      <w:szCs w:val="16"/>
                    </w:rPr>
                  </w:rPrChange>
                </w:rPr>
                <w:commentReference w:id="3837"/>
              </w:r>
            </w:del>
          </w:p>
          <w:p w14:paraId="129095E5" w14:textId="03E0CA2E" w:rsidR="00400CA9" w:rsidRPr="00DD122E" w:rsidDel="008F1A7C" w:rsidRDefault="00400CA9">
            <w:pPr>
              <w:contextualSpacing/>
              <w:jc w:val="both"/>
              <w:rPr>
                <w:del w:id="3846" w:author="OLENA PASHKOVA (NEPTUNE.UA)" w:date="2022-10-26T11:11:00Z"/>
                <w:rFonts w:ascii="Times New Roman" w:eastAsia="Calibri" w:hAnsi="Times New Roman" w:cs="Times New Roman"/>
                <w:lang w:val="en-US"/>
                <w:rPrChange w:id="3847" w:author="OLENA PASHKOVA (NEPTUNE.UA)" w:date="2022-11-21T15:27:00Z">
                  <w:rPr>
                    <w:del w:id="3848" w:author="OLENA PASHKOVA (NEPTUNE.UA)" w:date="2022-10-26T11:11:00Z"/>
                    <w:rFonts w:ascii="Times New Roman" w:eastAsia="Calibri" w:hAnsi="Times New Roman" w:cs="Times New Roman"/>
                    <w:lang w:val="en-US"/>
                  </w:rPr>
                </w:rPrChange>
              </w:rPr>
            </w:pPr>
            <w:commentRangeStart w:id="3849"/>
            <w:del w:id="3850" w:author="OLENA PASHKOVA (NEPTUNE.UA)" w:date="2022-10-26T11:11:00Z">
              <w:r w:rsidRPr="00DD122E" w:rsidDel="008F1A7C">
                <w:rPr>
                  <w:rFonts w:ascii="Times New Roman" w:eastAsia="Calibri" w:hAnsi="Times New Roman" w:cs="Times New Roman"/>
                  <w:b/>
                  <w:bCs/>
                  <w:lang w:val="en-US"/>
                  <w:rPrChange w:id="3851" w:author="OLENA PASHKOVA (NEPTUNE.UA)" w:date="2022-11-21T15:27:00Z">
                    <w:rPr>
                      <w:rFonts w:ascii="Times New Roman" w:eastAsia="Calibri" w:hAnsi="Times New Roman" w:cs="Times New Roman"/>
                      <w:b/>
                      <w:bCs/>
                      <w:lang w:val="en-US"/>
                    </w:rPr>
                  </w:rPrChange>
                </w:rPr>
                <w:delText>9.2.1.</w:delText>
              </w:r>
              <w:r w:rsidRPr="00DD122E" w:rsidDel="008F1A7C">
                <w:rPr>
                  <w:rFonts w:ascii="Times New Roman" w:eastAsia="Calibri" w:hAnsi="Times New Roman" w:cs="Times New Roman"/>
                  <w:lang w:val="en-US"/>
                  <w:rPrChange w:id="3852" w:author="OLENA PASHKOVA (NEPTUNE.UA)" w:date="2022-11-21T15:27:00Z">
                    <w:rPr>
                      <w:rFonts w:ascii="Times New Roman" w:eastAsia="Calibri" w:hAnsi="Times New Roman" w:cs="Times New Roman"/>
                      <w:lang w:val="en-US"/>
                    </w:rPr>
                  </w:rPrChange>
                </w:rPr>
                <w:delText xml:space="preserve"> The quantity of transshipped grain in case of shipment onto trucks is determined by Contractor’s verified scales and specified in the Truck waybills and/or Acts of acceptance-transfer of Grain. </w:delText>
              </w:r>
              <w:commentRangeEnd w:id="3838"/>
              <w:r w:rsidRPr="00DD122E" w:rsidDel="008F1A7C">
                <w:rPr>
                  <w:rFonts w:ascii="Times New Roman" w:eastAsia="Calibri" w:hAnsi="Times New Roman" w:cs="Times New Roman"/>
                  <w:rPrChange w:id="3853" w:author="OLENA PASHKOVA (NEPTUNE.UA)" w:date="2022-11-21T15:27:00Z">
                    <w:rPr>
                      <w:rFonts w:ascii="Calibri" w:eastAsia="Calibri" w:hAnsi="Calibri" w:cs="Times New Roman"/>
                      <w:sz w:val="16"/>
                      <w:szCs w:val="16"/>
                    </w:rPr>
                  </w:rPrChange>
                </w:rPr>
                <w:commentReference w:id="3838"/>
              </w:r>
            </w:del>
            <w:commentRangeEnd w:id="3839"/>
            <w:r w:rsidR="00D35BC4" w:rsidRPr="00DD122E">
              <w:rPr>
                <w:rStyle w:val="ab"/>
                <w:rFonts w:ascii="Times New Roman" w:hAnsi="Times New Roman" w:cs="Times New Roman"/>
                <w:sz w:val="22"/>
                <w:szCs w:val="22"/>
                <w:rPrChange w:id="3854" w:author="OLENA PASHKOVA (NEPTUNE.UA)" w:date="2022-11-21T15:27:00Z">
                  <w:rPr>
                    <w:rStyle w:val="ab"/>
                  </w:rPr>
                </w:rPrChange>
              </w:rPr>
              <w:commentReference w:id="3839"/>
            </w:r>
          </w:p>
          <w:p w14:paraId="4FD3400B" w14:textId="61B8EE1F" w:rsidR="00400CA9" w:rsidRPr="00DD122E" w:rsidDel="008F1A7C" w:rsidRDefault="00400CA9">
            <w:pPr>
              <w:contextualSpacing/>
              <w:jc w:val="both"/>
              <w:rPr>
                <w:del w:id="3855" w:author="OLENA PASHKOVA (NEPTUNE.UA)" w:date="2022-10-26T11:11:00Z"/>
                <w:rFonts w:ascii="Times New Roman" w:eastAsia="Calibri" w:hAnsi="Times New Roman" w:cs="Times New Roman"/>
                <w:lang w:val="en-US"/>
                <w:rPrChange w:id="3856" w:author="OLENA PASHKOVA (NEPTUNE.UA)" w:date="2022-11-21T15:27:00Z">
                  <w:rPr>
                    <w:del w:id="3857" w:author="OLENA PASHKOVA (NEPTUNE.UA)" w:date="2022-10-26T11:11:00Z"/>
                    <w:rFonts w:ascii="Times New Roman" w:eastAsia="Calibri" w:hAnsi="Times New Roman" w:cs="Times New Roman"/>
                    <w:lang w:val="en-US"/>
                  </w:rPr>
                </w:rPrChange>
              </w:rPr>
            </w:pPr>
          </w:p>
          <w:p w14:paraId="764CB544" w14:textId="0E9409EF" w:rsidR="00400CA9" w:rsidRPr="00DD122E" w:rsidDel="008F1A7C" w:rsidRDefault="00400CA9">
            <w:pPr>
              <w:contextualSpacing/>
              <w:jc w:val="both"/>
              <w:rPr>
                <w:del w:id="3858" w:author="OLENA PASHKOVA (NEPTUNE.UA)" w:date="2022-10-26T11:11:00Z"/>
                <w:rFonts w:ascii="Times New Roman" w:eastAsia="Calibri" w:hAnsi="Times New Roman" w:cs="Times New Roman"/>
                <w:lang w:val="en-US"/>
                <w:rPrChange w:id="3859" w:author="OLENA PASHKOVA (NEPTUNE.UA)" w:date="2022-11-21T15:27:00Z">
                  <w:rPr>
                    <w:del w:id="3860" w:author="OLENA PASHKOVA (NEPTUNE.UA)" w:date="2022-10-26T11:11:00Z"/>
                    <w:rFonts w:ascii="Times New Roman" w:eastAsia="Calibri" w:hAnsi="Times New Roman" w:cs="Times New Roman"/>
                    <w:lang w:val="en-US"/>
                  </w:rPr>
                </w:rPrChange>
              </w:rPr>
            </w:pPr>
          </w:p>
          <w:p w14:paraId="77D2F8A5" w14:textId="78300813" w:rsidR="00400CA9" w:rsidRPr="00DD122E" w:rsidDel="008F1A7C" w:rsidRDefault="00400CA9">
            <w:pPr>
              <w:contextualSpacing/>
              <w:jc w:val="both"/>
              <w:rPr>
                <w:ins w:id="3861" w:author="Nataliya Tomaskovic" w:date="2022-08-18T22:47:00Z"/>
                <w:del w:id="3862" w:author="OLENA PASHKOVA (NEPTUNE.UA)" w:date="2022-10-26T11:11:00Z"/>
                <w:rFonts w:ascii="Times New Roman" w:eastAsia="Calibri" w:hAnsi="Times New Roman" w:cs="Times New Roman"/>
                <w:lang w:val="en-US"/>
                <w:rPrChange w:id="3863" w:author="OLENA PASHKOVA (NEPTUNE.UA)" w:date="2022-11-21T15:27:00Z">
                  <w:rPr>
                    <w:ins w:id="3864" w:author="Nataliya Tomaskovic" w:date="2022-08-18T22:47:00Z"/>
                    <w:del w:id="3865" w:author="OLENA PASHKOVA (NEPTUNE.UA)" w:date="2022-10-26T11:11:00Z"/>
                    <w:rFonts w:ascii="Times New Roman" w:eastAsia="Calibri" w:hAnsi="Times New Roman" w:cs="Times New Roman"/>
                    <w:lang w:val="en-US"/>
                  </w:rPr>
                </w:rPrChange>
              </w:rPr>
            </w:pPr>
            <w:commentRangeStart w:id="3866"/>
            <w:del w:id="3867" w:author="OLENA PASHKOVA (NEPTUNE.UA)" w:date="2022-10-26T11:11:00Z">
              <w:r w:rsidRPr="00DD122E" w:rsidDel="008F1A7C">
                <w:rPr>
                  <w:rFonts w:ascii="Times New Roman" w:eastAsia="Calibri" w:hAnsi="Times New Roman" w:cs="Times New Roman"/>
                  <w:lang w:val="en-US"/>
                  <w:rPrChange w:id="3868" w:author="OLENA PASHKOVA (NEPTUNE.UA)" w:date="2022-11-21T15:27:00Z">
                    <w:rPr>
                      <w:rFonts w:ascii="Times New Roman" w:eastAsia="Calibri" w:hAnsi="Times New Roman" w:cs="Times New Roman"/>
                      <w:lang w:val="en-US"/>
                    </w:rPr>
                  </w:rPrChange>
                </w:rPr>
                <w:delText xml:space="preserve">The quality of Grain shipped onto trucks and/or railway cars is determined by the Laboratory for each transport unit and is final. </w:delText>
              </w:r>
            </w:del>
          </w:p>
          <w:commentRangeEnd w:id="3849"/>
          <w:p w14:paraId="7399D763" w14:textId="166A71C4" w:rsidR="00400CA9" w:rsidRPr="00DD122E" w:rsidDel="008F1A7C" w:rsidRDefault="00400CA9">
            <w:pPr>
              <w:contextualSpacing/>
              <w:jc w:val="both"/>
              <w:rPr>
                <w:ins w:id="3869" w:author="Nataliya Tomaskovic" w:date="2022-08-18T22:47:00Z"/>
                <w:del w:id="3870" w:author="OLENA PASHKOVA (NEPTUNE.UA)" w:date="2022-10-26T11:11:00Z"/>
                <w:rFonts w:ascii="Times New Roman" w:eastAsia="Calibri" w:hAnsi="Times New Roman" w:cs="Times New Roman"/>
                <w:lang w:val="en-US"/>
                <w:rPrChange w:id="3871" w:author="OLENA PASHKOVA (NEPTUNE.UA)" w:date="2022-11-21T15:27:00Z">
                  <w:rPr>
                    <w:ins w:id="3872" w:author="Nataliya Tomaskovic" w:date="2022-08-18T22:47:00Z"/>
                    <w:del w:id="3873" w:author="OLENA PASHKOVA (NEPTUNE.UA)" w:date="2022-10-26T11:11:00Z"/>
                    <w:rFonts w:ascii="Times New Roman" w:eastAsia="Calibri" w:hAnsi="Times New Roman" w:cs="Times New Roman"/>
                    <w:lang w:val="en-US"/>
                  </w:rPr>
                </w:rPrChange>
              </w:rPr>
            </w:pPr>
            <w:del w:id="3874" w:author="OLENA PASHKOVA (NEPTUNE.UA)" w:date="2022-10-26T11:11:00Z">
              <w:r w:rsidRPr="00DD122E" w:rsidDel="008F1A7C">
                <w:rPr>
                  <w:rFonts w:ascii="Times New Roman" w:eastAsia="Calibri" w:hAnsi="Times New Roman" w:cs="Times New Roman"/>
                  <w:rPrChange w:id="3875" w:author="OLENA PASHKOVA (NEPTUNE.UA)" w:date="2022-11-21T15:27:00Z">
                    <w:rPr>
                      <w:rFonts w:ascii="Calibri" w:eastAsia="Calibri" w:hAnsi="Calibri" w:cs="Times New Roman"/>
                      <w:sz w:val="16"/>
                      <w:szCs w:val="16"/>
                    </w:rPr>
                  </w:rPrChange>
                </w:rPr>
                <w:commentReference w:id="3849"/>
              </w:r>
            </w:del>
          </w:p>
          <w:p w14:paraId="6FE8DE22" w14:textId="21EEF1A7" w:rsidR="00400CA9" w:rsidRPr="00DD122E" w:rsidRDefault="00400CA9">
            <w:pPr>
              <w:contextualSpacing/>
              <w:jc w:val="both"/>
              <w:rPr>
                <w:rFonts w:ascii="Times New Roman" w:eastAsia="Calibri" w:hAnsi="Times New Roman" w:cs="Times New Roman"/>
                <w:lang w:val="en-US"/>
              </w:rPr>
            </w:pPr>
            <w:commentRangeStart w:id="3876"/>
            <w:del w:id="3877" w:author="OLENA PASHKOVA (NEPTUNE.UA)" w:date="2022-10-26T11:11:00Z">
              <w:r w:rsidRPr="00DD122E" w:rsidDel="008F1A7C">
                <w:rPr>
                  <w:rFonts w:ascii="Times New Roman" w:eastAsia="Calibri" w:hAnsi="Times New Roman" w:cs="Times New Roman"/>
                  <w:lang w:val="en-US"/>
                  <w:rPrChange w:id="3878" w:author="OLENA PASHKOVA (NEPTUNE.UA)" w:date="2022-11-21T15:27:00Z">
                    <w:rPr>
                      <w:rFonts w:ascii="Times New Roman" w:eastAsia="Calibri" w:hAnsi="Times New Roman" w:cs="Times New Roman"/>
                      <w:lang w:val="en-US"/>
                    </w:rPr>
                  </w:rPrChange>
                </w:rPr>
                <w:delText xml:space="preserve">The quality of the whole batch of Grain </w:delText>
              </w:r>
            </w:del>
            <w:ins w:id="3879" w:author="Viktoriya Elik" w:date="2022-08-26T11:36:00Z">
              <w:del w:id="3880" w:author="OLENA PASHKOVA (NEPTUNE.UA)" w:date="2022-10-26T11:11:00Z">
                <w:r w:rsidRPr="00DD122E" w:rsidDel="008F1A7C">
                  <w:rPr>
                    <w:rFonts w:ascii="Times New Roman" w:eastAsia="Calibri" w:hAnsi="Times New Roman" w:cs="Times New Roman"/>
                    <w:lang w:val="en-US"/>
                    <w:rPrChange w:id="3881" w:author="OLENA PASHKOVA (NEPTUNE.UA)" w:date="2022-11-21T15:27:00Z">
                      <w:rPr>
                        <w:rFonts w:ascii="Times New Roman" w:eastAsia="Calibri" w:hAnsi="Times New Roman" w:cs="Times New Roman"/>
                        <w:lang w:val="en-US"/>
                      </w:rPr>
                    </w:rPrChange>
                  </w:rPr>
                  <w:delText xml:space="preserve">loaded onto a vessel is final as per </w:delText>
                </w:r>
              </w:del>
            </w:ins>
            <w:ins w:id="3882" w:author="Viktoriya Elik" w:date="2022-08-26T11:37:00Z">
              <w:del w:id="3883" w:author="OLENA PASHKOVA (NEPTUNE.UA)" w:date="2022-10-26T11:11:00Z">
                <w:r w:rsidRPr="00DD122E" w:rsidDel="008F1A7C">
                  <w:rPr>
                    <w:rFonts w:ascii="Times New Roman" w:eastAsia="Calibri" w:hAnsi="Times New Roman" w:cs="Times New Roman"/>
                    <w:lang w:val="en-US"/>
                    <w:rPrChange w:id="3884" w:author="OLENA PASHKOVA (NEPTUNE.UA)" w:date="2022-11-21T15:27:00Z">
                      <w:rPr>
                        <w:rFonts w:ascii="Times New Roman" w:eastAsia="Calibri" w:hAnsi="Times New Roman" w:cs="Times New Roman"/>
                        <w:lang w:val="en-US"/>
                      </w:rPr>
                    </w:rPrChange>
                  </w:rPr>
                  <w:delText xml:space="preserve">analyses results of </w:delText>
                </w:r>
              </w:del>
            </w:ins>
            <w:ins w:id="3885" w:author="Viktoriya Elik" w:date="2022-08-26T11:38:00Z">
              <w:del w:id="3886" w:author="OLENA PASHKOVA (NEPTUNE.UA)" w:date="2022-10-26T11:11:00Z">
                <w:r w:rsidRPr="00DD122E" w:rsidDel="008F1A7C">
                  <w:rPr>
                    <w:rFonts w:ascii="Times New Roman" w:eastAsia="Calibri" w:hAnsi="Times New Roman" w:cs="Times New Roman"/>
                    <w:lang w:val="en-US"/>
                    <w:rPrChange w:id="3887" w:author="OLENA PASHKOVA (NEPTUNE.UA)" w:date="2022-11-21T15:27:00Z">
                      <w:rPr>
                        <w:rFonts w:ascii="Times New Roman" w:eastAsia="Calibri" w:hAnsi="Times New Roman" w:cs="Times New Roman"/>
                        <w:lang w:val="en-US"/>
                      </w:rPr>
                    </w:rPrChange>
                  </w:rPr>
                  <w:delText>Customer’s surveyor</w:delText>
                </w:r>
              </w:del>
            </w:ins>
            <w:ins w:id="3888" w:author="Viktoriya Elik" w:date="2022-08-26T11:39:00Z">
              <w:del w:id="3889" w:author="OLENA PASHKOVA (NEPTUNE.UA)" w:date="2022-10-26T11:11:00Z">
                <w:r w:rsidRPr="00DD122E" w:rsidDel="008F1A7C">
                  <w:rPr>
                    <w:rFonts w:ascii="Times New Roman" w:eastAsia="Calibri" w:hAnsi="Times New Roman" w:cs="Times New Roman"/>
                    <w:lang w:val="en-US"/>
                    <w:rPrChange w:id="3890" w:author="OLENA PASHKOVA (NEPTUNE.UA)" w:date="2022-11-21T15:27:00Z">
                      <w:rPr>
                        <w:rFonts w:ascii="Times New Roman" w:eastAsia="Calibri" w:hAnsi="Times New Roman" w:cs="Times New Roman"/>
                        <w:lang w:val="en-US"/>
                      </w:rPr>
                    </w:rPrChange>
                  </w:rPr>
                  <w:delText>, which analyses a</w:delText>
                </w:r>
              </w:del>
            </w:ins>
            <w:ins w:id="3891" w:author="Viktoriya Elik" w:date="2022-08-26T11:45:00Z">
              <w:del w:id="3892" w:author="OLENA PASHKOVA (NEPTUNE.UA)" w:date="2022-10-26T11:11:00Z">
                <w:r w:rsidRPr="00DD122E" w:rsidDel="008F1A7C">
                  <w:rPr>
                    <w:rFonts w:ascii="Times New Roman" w:eastAsia="Calibri" w:hAnsi="Times New Roman" w:cs="Times New Roman"/>
                    <w:lang w:val="en-US"/>
                    <w:rPrChange w:id="3893" w:author="OLENA PASHKOVA (NEPTUNE.UA)" w:date="2022-11-21T15:27:00Z">
                      <w:rPr>
                        <w:rFonts w:ascii="Times New Roman" w:eastAsia="Calibri" w:hAnsi="Times New Roman" w:cs="Times New Roman"/>
                        <w:lang w:val="en-US"/>
                      </w:rPr>
                    </w:rPrChange>
                  </w:rPr>
                  <w:delText>re performed of the samples</w:delText>
                </w:r>
              </w:del>
            </w:ins>
            <w:ins w:id="3894" w:author="Viktoriya Elik" w:date="2022-08-26T11:46:00Z">
              <w:del w:id="3895" w:author="OLENA PASHKOVA (NEPTUNE.UA)" w:date="2022-10-26T11:11:00Z">
                <w:r w:rsidRPr="00DD122E" w:rsidDel="008F1A7C">
                  <w:rPr>
                    <w:rFonts w:ascii="Times New Roman" w:eastAsia="Calibri" w:hAnsi="Times New Roman" w:cs="Times New Roman"/>
                    <w:lang w:val="en-US"/>
                    <w:rPrChange w:id="3896" w:author="OLENA PASHKOVA (NEPTUNE.UA)" w:date="2022-11-21T15:27:00Z">
                      <w:rPr>
                        <w:rFonts w:ascii="Times New Roman" w:eastAsia="Calibri" w:hAnsi="Times New Roman" w:cs="Times New Roman"/>
                        <w:lang w:val="en-US"/>
                      </w:rPr>
                    </w:rPrChange>
                  </w:rPr>
                  <w:delText xml:space="preserve"> </w:delText>
                </w:r>
              </w:del>
            </w:ins>
            <w:ins w:id="3897" w:author="Viktoriya Elik" w:date="2022-08-26T11:45:00Z">
              <w:del w:id="3898" w:author="OLENA PASHKOVA (NEPTUNE.UA)" w:date="2022-10-26T11:11:00Z">
                <w:r w:rsidRPr="00DD122E" w:rsidDel="008F1A7C">
                  <w:rPr>
                    <w:rFonts w:ascii="Times New Roman" w:eastAsia="Calibri" w:hAnsi="Times New Roman" w:cs="Times New Roman"/>
                    <w:lang w:val="en-US"/>
                    <w:rPrChange w:id="3899" w:author="OLENA PASHKOVA (NEPTUNE.UA)" w:date="2022-11-21T15:27:00Z">
                      <w:rPr>
                        <w:rFonts w:ascii="Times New Roman" w:eastAsia="Calibri" w:hAnsi="Times New Roman" w:cs="Times New Roman"/>
                        <w:lang w:val="en-US"/>
                      </w:rPr>
                    </w:rPrChange>
                  </w:rPr>
                  <w:delText>dra</w:delText>
                </w:r>
              </w:del>
            </w:ins>
            <w:ins w:id="3900" w:author="Viktoriya Elik" w:date="2022-08-26T11:46:00Z">
              <w:del w:id="3901" w:author="OLENA PASHKOVA (NEPTUNE.UA)" w:date="2022-10-26T11:11:00Z">
                <w:r w:rsidRPr="00DD122E" w:rsidDel="008F1A7C">
                  <w:rPr>
                    <w:rFonts w:ascii="Times New Roman" w:eastAsia="Calibri" w:hAnsi="Times New Roman" w:cs="Times New Roman"/>
                    <w:lang w:val="en-US"/>
                    <w:rPrChange w:id="3902" w:author="OLENA PASHKOVA (NEPTUNE.UA)" w:date="2022-11-21T15:27:00Z">
                      <w:rPr>
                        <w:rFonts w:ascii="Times New Roman" w:eastAsia="Calibri" w:hAnsi="Times New Roman" w:cs="Times New Roman"/>
                        <w:lang w:val="en-US"/>
                      </w:rPr>
                    </w:rPrChange>
                  </w:rPr>
                  <w:delText>wn by Customer’s surveyor.</w:delText>
                </w:r>
              </w:del>
            </w:ins>
            <w:del w:id="3903" w:author="OLENA PASHKOVA (NEPTUNE.UA)" w:date="2022-10-26T11:11:00Z">
              <w:r w:rsidRPr="00DD122E" w:rsidDel="008F1A7C">
                <w:rPr>
                  <w:rFonts w:ascii="Times New Roman" w:eastAsia="Calibri" w:hAnsi="Times New Roman" w:cs="Times New Roman"/>
                  <w:lang w:val="en-US"/>
                  <w:rPrChange w:id="3904" w:author="OLENA PASHKOVA (NEPTUNE.UA)" w:date="2022-11-21T15:27:00Z">
                    <w:rPr>
                      <w:rFonts w:ascii="Times New Roman" w:eastAsia="Calibri" w:hAnsi="Times New Roman" w:cs="Times New Roman"/>
                      <w:lang w:val="en-US"/>
                    </w:rPr>
                  </w:rPrChange>
                </w:rPr>
                <w:delText>specified in the Cus</w:delText>
              </w:r>
            </w:del>
            <w:ins w:id="3905" w:author="Nataliya Tomaskovic" w:date="2022-08-18T22:47:00Z">
              <w:del w:id="3906" w:author="OLENA PASHKOVA (NEPTUNE.UA)" w:date="2022-10-26T11:11:00Z">
                <w:r w:rsidRPr="00DD122E" w:rsidDel="008F1A7C">
                  <w:rPr>
                    <w:rFonts w:ascii="Times New Roman" w:eastAsia="Calibri" w:hAnsi="Times New Roman" w:cs="Times New Roman"/>
                    <w:lang w:val="en-US"/>
                    <w:rPrChange w:id="3907" w:author="OLENA PASHKOVA (NEPTUNE.UA)" w:date="2022-11-21T15:27:00Z">
                      <w:rPr>
                        <w:rFonts w:ascii="Times New Roman" w:eastAsia="Calibri" w:hAnsi="Times New Roman" w:cs="Times New Roman"/>
                        <w:lang w:val="en-US"/>
                      </w:rPr>
                    </w:rPrChange>
                  </w:rPr>
                  <w:delText>t</w:delText>
                </w:r>
              </w:del>
            </w:ins>
            <w:del w:id="3908" w:author="OLENA PASHKOVA (NEPTUNE.UA)" w:date="2022-10-26T11:11:00Z">
              <w:r w:rsidRPr="00DD122E" w:rsidDel="008F1A7C">
                <w:rPr>
                  <w:rFonts w:ascii="Times New Roman" w:eastAsia="Calibri" w:hAnsi="Times New Roman" w:cs="Times New Roman"/>
                  <w:lang w:val="en-US"/>
                  <w:rPrChange w:id="3909" w:author="OLENA PASHKOVA (NEPTUNE.UA)" w:date="2022-11-21T15:27:00Z">
                    <w:rPr>
                      <w:rFonts w:ascii="Times New Roman" w:eastAsia="Calibri" w:hAnsi="Times New Roman" w:cs="Times New Roman"/>
                      <w:lang w:val="en-US"/>
                    </w:rPr>
                  </w:rPrChange>
                </w:rPr>
                <w:delText>t</w:delText>
              </w:r>
            </w:del>
            <w:ins w:id="3910" w:author="Nataliya Tomaskovic" w:date="2022-08-18T21:39:00Z">
              <w:del w:id="3911" w:author="OLENA PASHKOVA (NEPTUNE.UA)" w:date="2022-10-26T11:11:00Z">
                <w:r w:rsidRPr="00DD122E" w:rsidDel="008F1A7C">
                  <w:rPr>
                    <w:rFonts w:ascii="Times New Roman" w:eastAsia="Calibri" w:hAnsi="Times New Roman" w:cs="Times New Roman"/>
                    <w:lang w:val="en-US"/>
                    <w:rPrChange w:id="3912" w:author="OLENA PASHKOVA (NEPTUNE.UA)" w:date="2022-11-21T15:27:00Z">
                      <w:rPr>
                        <w:rFonts w:ascii="Times New Roman" w:eastAsia="Calibri" w:hAnsi="Times New Roman" w:cs="Times New Roman"/>
                        <w:lang w:val="en-US"/>
                      </w:rPr>
                    </w:rPrChange>
                  </w:rPr>
                  <w:delText>’</w:delText>
                </w:r>
              </w:del>
            </w:ins>
            <w:del w:id="3913" w:author="OLENA PASHKOVA (NEPTUNE.UA)" w:date="2022-10-26T11:11:00Z">
              <w:r w:rsidRPr="00DD122E" w:rsidDel="008F1A7C">
                <w:rPr>
                  <w:rFonts w:ascii="Times New Roman" w:eastAsia="Calibri" w:hAnsi="Times New Roman" w:cs="Times New Roman"/>
                  <w:lang w:val="en-US"/>
                  <w:rPrChange w:id="3914" w:author="OLENA PASHKOVA (NEPTUNE.UA)" w:date="2022-11-21T15:27:00Z">
                    <w:rPr>
                      <w:rFonts w:ascii="Times New Roman" w:eastAsia="Calibri" w:hAnsi="Times New Roman" w:cs="Times New Roman"/>
                      <w:lang w:val="en-US"/>
                    </w:rPr>
                  </w:rPrChange>
                </w:rPr>
                <w:delText>omer</w:delText>
              </w:r>
            </w:del>
            <w:ins w:id="3915" w:author="Nataliya Tomaskovic" w:date="2022-08-18T22:47:00Z">
              <w:del w:id="3916" w:author="OLENA PASHKOVA (NEPTUNE.UA)" w:date="2022-10-26T11:11:00Z">
                <w:r w:rsidRPr="00DD122E" w:rsidDel="008F1A7C">
                  <w:rPr>
                    <w:rFonts w:ascii="Times New Roman" w:eastAsia="Calibri" w:hAnsi="Times New Roman" w:cs="Times New Roman"/>
                    <w:lang w:val="en-US"/>
                    <w:rPrChange w:id="3917" w:author="OLENA PASHKOVA (NEPTUNE.UA)" w:date="2022-11-21T15:27:00Z">
                      <w:rPr>
                        <w:rFonts w:ascii="Times New Roman" w:eastAsia="Calibri" w:hAnsi="Times New Roman" w:cs="Times New Roman"/>
                        <w:lang w:val="en-US"/>
                      </w:rPr>
                    </w:rPrChange>
                  </w:rPr>
                  <w:delText>’</w:delText>
                </w:r>
              </w:del>
            </w:ins>
            <w:del w:id="3918" w:author="OLENA PASHKOVA (NEPTUNE.UA)" w:date="2022-10-26T11:11:00Z">
              <w:r w:rsidRPr="00DD122E" w:rsidDel="008F1A7C">
                <w:rPr>
                  <w:rFonts w:ascii="Times New Roman" w:eastAsia="Calibri" w:hAnsi="Times New Roman" w:cs="Times New Roman"/>
                  <w:lang w:val="en-US"/>
                  <w:rPrChange w:id="3919" w:author="OLENA PASHKOVA (NEPTUNE.UA)" w:date="2022-11-21T15:27:00Z">
                    <w:rPr>
                      <w:rFonts w:ascii="Times New Roman" w:eastAsia="Calibri" w:hAnsi="Times New Roman" w:cs="Times New Roman"/>
                      <w:lang w:val="en-US"/>
                    </w:rPr>
                  </w:rPrChange>
                </w:rPr>
                <w:delText xml:space="preserve">'s </w:delText>
              </w:r>
            </w:del>
            <w:ins w:id="3920" w:author="Nataliya Tomaskovic" w:date="2022-08-18T22:51:00Z">
              <w:del w:id="3921" w:author="OLENA PASHKOVA (NEPTUNE.UA)" w:date="2022-10-26T11:11:00Z">
                <w:r w:rsidRPr="00DD122E" w:rsidDel="008F1A7C">
                  <w:rPr>
                    <w:rFonts w:ascii="Times New Roman" w:eastAsia="Calibri" w:hAnsi="Times New Roman" w:cs="Times New Roman"/>
                    <w:lang w:val="en-US"/>
                    <w:rPrChange w:id="3922" w:author="OLENA PASHKOVA (NEPTUNE.UA)" w:date="2022-11-21T15:27:00Z">
                      <w:rPr>
                        <w:rFonts w:ascii="Times New Roman" w:eastAsia="Calibri" w:hAnsi="Times New Roman" w:cs="Times New Roman"/>
                        <w:lang w:val="en-US"/>
                      </w:rPr>
                    </w:rPrChange>
                  </w:rPr>
                  <w:delText>request</w:delText>
                </w:r>
              </w:del>
            </w:ins>
            <w:del w:id="3923" w:author="OLENA PASHKOVA (NEPTUNE.UA)" w:date="2022-10-26T11:11:00Z">
              <w:r w:rsidRPr="00DD122E" w:rsidDel="008F1A7C">
                <w:rPr>
                  <w:rFonts w:ascii="Times New Roman" w:eastAsia="Calibri" w:hAnsi="Times New Roman" w:cs="Times New Roman"/>
                  <w:lang w:val="en-US"/>
                  <w:rPrChange w:id="3924" w:author="OLENA PASHKOVA (NEPTUNE.UA)" w:date="2022-11-21T15:27:00Z">
                    <w:rPr>
                      <w:rFonts w:ascii="Times New Roman" w:eastAsia="Calibri" w:hAnsi="Times New Roman" w:cs="Times New Roman"/>
                      <w:lang w:val="en-US"/>
                    </w:rPr>
                  </w:rPrChange>
                </w:rPr>
                <w:delText>application is determined by the Contra</w:delText>
              </w:r>
            </w:del>
            <w:ins w:id="3925" w:author="Nataliya Tomaskovic" w:date="2022-08-18T21:39:00Z">
              <w:del w:id="3926" w:author="OLENA PASHKOVA (NEPTUNE.UA)" w:date="2022-10-26T11:11:00Z">
                <w:r w:rsidRPr="00DD122E" w:rsidDel="008F1A7C">
                  <w:rPr>
                    <w:rFonts w:ascii="Times New Roman" w:eastAsia="Calibri" w:hAnsi="Times New Roman" w:cs="Times New Roman"/>
                    <w:lang w:val="en-US"/>
                    <w:rPrChange w:id="3927" w:author="OLENA PASHKOVA (NEPTUNE.UA)" w:date="2022-11-21T15:27:00Z">
                      <w:rPr>
                        <w:rFonts w:ascii="Times New Roman" w:eastAsia="Calibri" w:hAnsi="Times New Roman" w:cs="Times New Roman"/>
                        <w:lang w:val="en-US"/>
                      </w:rPr>
                    </w:rPrChange>
                  </w:rPr>
                  <w:delText>’</w:delText>
                </w:r>
              </w:del>
            </w:ins>
            <w:del w:id="3928" w:author="OLENA PASHKOVA (NEPTUNE.UA)" w:date="2022-10-26T11:11:00Z">
              <w:r w:rsidRPr="00DD122E" w:rsidDel="008F1A7C">
                <w:rPr>
                  <w:rFonts w:ascii="Times New Roman" w:eastAsia="Calibri" w:hAnsi="Times New Roman" w:cs="Times New Roman"/>
                  <w:lang w:val="en-US"/>
                  <w:rPrChange w:id="3929" w:author="OLENA PASHKOVA (NEPTUNE.UA)" w:date="2022-11-21T15:27:00Z">
                    <w:rPr>
                      <w:rFonts w:ascii="Times New Roman" w:eastAsia="Calibri" w:hAnsi="Times New Roman" w:cs="Times New Roman"/>
                      <w:lang w:val="en-US"/>
                    </w:rPr>
                  </w:rPrChange>
                </w:rPr>
                <w:delText xml:space="preserve">ctor's Laboratory based on the results of shipment of the whole batch according to the weighted average. The quality must correspond to the indicators </w:delText>
              </w:r>
            </w:del>
            <w:ins w:id="3930" w:author="Nataliya Tomaskovic" w:date="2022-08-18T22:52:00Z">
              <w:del w:id="3931" w:author="OLENA PASHKOVA (NEPTUNE.UA)" w:date="2022-10-26T11:11:00Z">
                <w:r w:rsidRPr="00DD122E" w:rsidDel="008F1A7C">
                  <w:rPr>
                    <w:rFonts w:ascii="Times New Roman" w:eastAsia="Calibri" w:hAnsi="Times New Roman" w:cs="Times New Roman"/>
                    <w:lang w:val="en-US"/>
                    <w:rPrChange w:id="3932" w:author="OLENA PASHKOVA (NEPTUNE.UA)" w:date="2022-11-21T15:27:00Z">
                      <w:rPr>
                        <w:rFonts w:ascii="Times New Roman" w:eastAsia="Calibri" w:hAnsi="Times New Roman" w:cs="Times New Roman"/>
                        <w:lang w:val="en-US"/>
                      </w:rPr>
                    </w:rPrChange>
                  </w:rPr>
                  <w:delText xml:space="preserve">parameters </w:delText>
                </w:r>
              </w:del>
            </w:ins>
            <w:del w:id="3933" w:author="OLENA PASHKOVA (NEPTUNE.UA)" w:date="2022-10-26T11:11:00Z">
              <w:r w:rsidRPr="00DD122E" w:rsidDel="008F1A7C">
                <w:rPr>
                  <w:rFonts w:ascii="Times New Roman" w:eastAsia="Calibri" w:hAnsi="Times New Roman" w:cs="Times New Roman"/>
                  <w:lang w:val="en-US"/>
                  <w:rPrChange w:id="3934" w:author="OLENA PASHKOVA (NEPTUNE.UA)" w:date="2022-11-21T15:27:00Z">
                    <w:rPr>
                      <w:rFonts w:ascii="Times New Roman" w:eastAsia="Calibri" w:hAnsi="Times New Roman" w:cs="Times New Roman"/>
                      <w:lang w:val="en-US"/>
                    </w:rPr>
                  </w:rPrChange>
                </w:rPr>
                <w:delText>agreed by the Parties in the relevant specification</w:delText>
              </w:r>
              <w:commentRangeEnd w:id="3876"/>
              <w:r w:rsidRPr="00DD122E" w:rsidDel="008F1A7C">
                <w:rPr>
                  <w:rFonts w:ascii="Times New Roman" w:eastAsia="Calibri" w:hAnsi="Times New Roman" w:cs="Times New Roman"/>
                  <w:rPrChange w:id="3935" w:author="OLENA PASHKOVA (NEPTUNE.UA)" w:date="2022-11-21T15:27:00Z">
                    <w:rPr>
                      <w:rFonts w:ascii="Calibri" w:eastAsia="Calibri" w:hAnsi="Calibri" w:cs="Times New Roman"/>
                      <w:sz w:val="16"/>
                      <w:szCs w:val="16"/>
                    </w:rPr>
                  </w:rPrChange>
                </w:rPr>
                <w:commentReference w:id="3876"/>
              </w:r>
            </w:del>
            <w:r w:rsidRPr="00DD122E">
              <w:rPr>
                <w:rFonts w:ascii="Times New Roman" w:eastAsia="Calibri" w:hAnsi="Times New Roman" w:cs="Times New Roman"/>
                <w:lang w:val="en-US"/>
              </w:rPr>
              <w:t>.</w:t>
            </w:r>
            <w:commentRangeEnd w:id="3866"/>
            <w:r w:rsidRPr="00DD122E">
              <w:rPr>
                <w:rFonts w:ascii="Times New Roman" w:eastAsia="Calibri" w:hAnsi="Times New Roman" w:cs="Times New Roman"/>
                <w:rPrChange w:id="3936" w:author="OLENA PASHKOVA (NEPTUNE.UA)" w:date="2022-11-21T15:27:00Z">
                  <w:rPr>
                    <w:rFonts w:ascii="Calibri" w:eastAsia="Calibri" w:hAnsi="Calibri" w:cs="Times New Roman"/>
                    <w:sz w:val="16"/>
                    <w:szCs w:val="16"/>
                  </w:rPr>
                </w:rPrChange>
              </w:rPr>
              <w:commentReference w:id="3866"/>
            </w:r>
          </w:p>
          <w:p w14:paraId="539EB137" w14:textId="5DC4E059" w:rsidR="00400CA9" w:rsidRPr="00DD122E" w:rsidRDefault="00400CA9" w:rsidP="00400CA9">
            <w:pPr>
              <w:contextualSpacing/>
              <w:jc w:val="both"/>
              <w:rPr>
                <w:ins w:id="3937" w:author="OLENA PASHKOVA (NEPTUNE.UA)" w:date="2022-10-26T11:16:00Z"/>
                <w:rFonts w:ascii="Times New Roman" w:eastAsia="Calibri" w:hAnsi="Times New Roman" w:cs="Times New Roman"/>
                <w:lang w:val="en-US"/>
              </w:rPr>
            </w:pPr>
          </w:p>
          <w:p w14:paraId="64DF9D48" w14:textId="71A1C305" w:rsidR="00B84728" w:rsidRPr="00DD122E" w:rsidRDefault="00B84728" w:rsidP="00400CA9">
            <w:pPr>
              <w:contextualSpacing/>
              <w:jc w:val="both"/>
              <w:rPr>
                <w:ins w:id="3938" w:author="OLENA PASHKOVA (NEPTUNE.UA)" w:date="2022-10-26T11:16:00Z"/>
                <w:rFonts w:ascii="Times New Roman" w:eastAsia="Calibri" w:hAnsi="Times New Roman" w:cs="Times New Roman"/>
                <w:lang w:val="en-US"/>
                <w:rPrChange w:id="3939" w:author="OLENA PASHKOVA (NEPTUNE.UA)" w:date="2022-11-21T15:27:00Z">
                  <w:rPr>
                    <w:ins w:id="3940" w:author="OLENA PASHKOVA (NEPTUNE.UA)" w:date="2022-10-26T11:16:00Z"/>
                    <w:rFonts w:ascii="Times New Roman" w:eastAsia="Calibri" w:hAnsi="Times New Roman" w:cs="Times New Roman"/>
                    <w:lang w:val="en-US"/>
                  </w:rPr>
                </w:rPrChange>
              </w:rPr>
            </w:pPr>
          </w:p>
          <w:p w14:paraId="65C39E49" w14:textId="77777777" w:rsidR="00B84728" w:rsidRPr="00DD122E" w:rsidRDefault="00B84728" w:rsidP="00400CA9">
            <w:pPr>
              <w:contextualSpacing/>
              <w:jc w:val="both"/>
              <w:rPr>
                <w:rFonts w:ascii="Times New Roman" w:eastAsia="Calibri" w:hAnsi="Times New Roman" w:cs="Times New Roman"/>
                <w:lang w:val="en-US"/>
                <w:rPrChange w:id="3941" w:author="OLENA PASHKOVA (NEPTUNE.UA)" w:date="2022-11-21T15:27:00Z">
                  <w:rPr>
                    <w:rFonts w:ascii="Times New Roman" w:eastAsia="Calibri" w:hAnsi="Times New Roman" w:cs="Times New Roman"/>
                    <w:lang w:val="en-US"/>
                  </w:rPr>
                </w:rPrChange>
              </w:rPr>
            </w:pPr>
          </w:p>
          <w:p w14:paraId="0A01765B" w14:textId="77777777" w:rsidR="00400CA9" w:rsidRPr="00DD122E" w:rsidRDefault="00400CA9" w:rsidP="00400CA9">
            <w:pPr>
              <w:contextualSpacing/>
              <w:jc w:val="both"/>
              <w:rPr>
                <w:ins w:id="3942" w:author="Nataliya Tomaskovic" w:date="2022-08-18T22:56:00Z"/>
                <w:rFonts w:ascii="Times New Roman" w:eastAsia="Calibri" w:hAnsi="Times New Roman" w:cs="Times New Roman"/>
                <w:lang w:val="en-US"/>
                <w:rPrChange w:id="3943" w:author="OLENA PASHKOVA (NEPTUNE.UA)" w:date="2022-11-21T15:27:00Z">
                  <w:rPr>
                    <w:ins w:id="3944" w:author="Nataliya Tomaskovic" w:date="2022-08-18T22:56:00Z"/>
                    <w:rFonts w:ascii="Times New Roman" w:eastAsia="Calibri" w:hAnsi="Times New Roman" w:cs="Times New Roman"/>
                    <w:lang w:val="en-US"/>
                  </w:rPr>
                </w:rPrChange>
              </w:rPr>
            </w:pPr>
            <w:r w:rsidRPr="00DD122E">
              <w:rPr>
                <w:rFonts w:ascii="Times New Roman" w:eastAsia="Calibri" w:hAnsi="Times New Roman" w:cs="Times New Roman"/>
                <w:b/>
                <w:lang w:val="en-US"/>
                <w:rPrChange w:id="3945"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uk-UA"/>
                <w:rPrChange w:id="3946" w:author="OLENA PASHKOVA (NEPTUNE.UA)" w:date="2022-11-21T15:27:00Z">
                  <w:rPr>
                    <w:rFonts w:ascii="Times New Roman" w:eastAsia="Calibri" w:hAnsi="Times New Roman" w:cs="Times New Roman"/>
                    <w:b/>
                    <w:lang w:val="uk-UA"/>
                  </w:rPr>
                </w:rPrChange>
              </w:rPr>
              <w:t>3.</w:t>
            </w:r>
            <w:r w:rsidRPr="00DD122E">
              <w:rPr>
                <w:rFonts w:ascii="Times New Roman" w:eastAsia="Calibri" w:hAnsi="Times New Roman" w:cs="Times New Roman"/>
                <w:b/>
                <w:lang w:val="en-US"/>
                <w:rPrChange w:id="3947" w:author="OLENA PASHKOVA (NEPTUNE.UA)" w:date="2022-11-21T15:27:00Z">
                  <w:rPr>
                    <w:rFonts w:ascii="Times New Roman" w:eastAsia="Calibri" w:hAnsi="Times New Roman" w:cs="Times New Roman"/>
                    <w:b/>
                    <w:lang w:val="en-US"/>
                  </w:rPr>
                </w:rPrChange>
              </w:rPr>
              <w:t xml:space="preserve"> The</w:t>
            </w:r>
            <w:r w:rsidRPr="00DD122E">
              <w:rPr>
                <w:rFonts w:ascii="Times New Roman" w:eastAsia="Calibri" w:hAnsi="Times New Roman" w:cs="Times New Roman"/>
                <w:b/>
                <w:lang w:val="uk-UA"/>
                <w:rPrChange w:id="3948" w:author="OLENA PASHKOVA (NEPTUNE.UA)" w:date="2022-11-21T15:27:00Z">
                  <w:rPr>
                    <w:rFonts w:ascii="Times New Roman" w:eastAsia="Calibri" w:hAnsi="Times New Roman" w:cs="Times New Roman"/>
                    <w:b/>
                    <w:lang w:val="uk-UA"/>
                  </w:rPr>
                </w:rPrChange>
              </w:rPr>
              <w:t xml:space="preserve"> </w:t>
            </w:r>
            <w:r w:rsidRPr="00DD122E">
              <w:rPr>
                <w:rFonts w:ascii="Times New Roman" w:eastAsia="Calibri" w:hAnsi="Times New Roman" w:cs="Times New Roman"/>
                <w:b/>
                <w:lang w:val="en-US"/>
                <w:rPrChange w:id="3949" w:author="OLENA PASHKOVA (NEPTUNE.UA)" w:date="2022-11-21T15:27:00Z">
                  <w:rPr>
                    <w:rFonts w:ascii="Times New Roman" w:eastAsia="Calibri" w:hAnsi="Times New Roman" w:cs="Times New Roman"/>
                    <w:b/>
                    <w:lang w:val="en-US"/>
                  </w:rPr>
                </w:rPrChange>
              </w:rPr>
              <w:t>fee for grain storage (technological accumulation)</w:t>
            </w:r>
            <w:r w:rsidRPr="00DD122E">
              <w:rPr>
                <w:rFonts w:ascii="Times New Roman" w:eastAsia="Calibri" w:hAnsi="Times New Roman" w:cs="Times New Roman"/>
                <w:lang w:val="en-US"/>
                <w:rPrChange w:id="3950" w:author="OLENA PASHKOVA (NEPTUNE.UA)" w:date="2022-11-21T15:27:00Z">
                  <w:rPr>
                    <w:rFonts w:ascii="Times New Roman" w:eastAsia="Calibri" w:hAnsi="Times New Roman" w:cs="Times New Roman"/>
                    <w:lang w:val="en-US"/>
                  </w:rPr>
                </w:rPrChange>
              </w:rPr>
              <w:t>, from the moment of receipt of each transport unit of the consignment of grain included in this shipload lot, irrespective of which quota the given transport unit received initially, according to the railway or truck waybill, without VAT, is:</w:t>
            </w:r>
          </w:p>
          <w:p w14:paraId="75263FB2" w14:textId="77777777" w:rsidR="00400CA9" w:rsidRPr="00DD122E" w:rsidRDefault="00400CA9" w:rsidP="00400CA9">
            <w:pPr>
              <w:contextualSpacing/>
              <w:jc w:val="both"/>
              <w:rPr>
                <w:rFonts w:ascii="Times New Roman" w:eastAsia="Calibri" w:hAnsi="Times New Roman" w:cs="Times New Roman"/>
                <w:lang w:val="en-US"/>
                <w:rPrChange w:id="3951" w:author="OLENA PASHKOVA (NEPTUNE.UA)" w:date="2022-11-21T15:27:00Z">
                  <w:rPr>
                    <w:rFonts w:ascii="Times New Roman" w:eastAsia="Calibri" w:hAnsi="Times New Roman" w:cs="Times New Roman"/>
                    <w:lang w:val="en-US"/>
                  </w:rPr>
                </w:rPrChange>
              </w:rPr>
            </w:pPr>
          </w:p>
          <w:p w14:paraId="57668A2C" w14:textId="77777777" w:rsidR="00400CA9" w:rsidRPr="00DD122E" w:rsidRDefault="00400CA9" w:rsidP="00400CA9">
            <w:pPr>
              <w:contextualSpacing/>
              <w:jc w:val="both"/>
              <w:rPr>
                <w:ins w:id="3952" w:author="SERHII SULIMA (NEPTUNE.UA)" w:date="2022-08-31T11:44:00Z"/>
                <w:rFonts w:ascii="Times New Roman" w:eastAsia="Calibri" w:hAnsi="Times New Roman" w:cs="Times New Roman"/>
                <w:lang w:val="en-US"/>
                <w:rPrChange w:id="3953" w:author="OLENA PASHKOVA (NEPTUNE.UA)" w:date="2022-11-21T15:27:00Z">
                  <w:rPr>
                    <w:ins w:id="3954" w:author="SERHII SULIMA (NEPTUNE.UA)" w:date="2022-08-31T11:44:00Z"/>
                    <w:rFonts w:ascii="Times New Roman" w:eastAsia="Calibri" w:hAnsi="Times New Roman" w:cs="Times New Roman"/>
                    <w:lang w:val="en-US"/>
                  </w:rPr>
                </w:rPrChange>
              </w:rPr>
            </w:pPr>
          </w:p>
          <w:p w14:paraId="13CF933A" w14:textId="77777777" w:rsidR="00400CA9" w:rsidRPr="00DD122E" w:rsidRDefault="00400CA9" w:rsidP="00400CA9">
            <w:pPr>
              <w:contextualSpacing/>
              <w:jc w:val="both"/>
              <w:rPr>
                <w:rFonts w:ascii="Times New Roman" w:eastAsia="Calibri" w:hAnsi="Times New Roman" w:cs="Times New Roman"/>
                <w:lang w:val="en-US"/>
                <w:rPrChange w:id="3955" w:author="OLENA PASHKOVA (NEPTUNE.UA)" w:date="2022-11-21T15:27:00Z">
                  <w:rPr>
                    <w:rFonts w:ascii="Times New Roman" w:eastAsia="Calibri" w:hAnsi="Times New Roman" w:cs="Times New Roman"/>
                    <w:lang w:val="en-US"/>
                  </w:rPr>
                </w:rPrChange>
              </w:rPr>
            </w:pPr>
          </w:p>
          <w:p w14:paraId="1D4FD85C" w14:textId="77777777" w:rsidR="00400CA9" w:rsidRPr="00DD122E" w:rsidRDefault="00400CA9" w:rsidP="00400CA9">
            <w:pPr>
              <w:contextualSpacing/>
              <w:jc w:val="both"/>
              <w:rPr>
                <w:rFonts w:ascii="Times New Roman" w:eastAsia="Calibri" w:hAnsi="Times New Roman" w:cs="Times New Roman"/>
                <w:lang w:val="en-US"/>
                <w:rPrChange w:id="395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3957"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3958"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3959" w:author="OLENA PASHKOVA (NEPTUNE.UA)" w:date="2022-11-21T15:27:00Z">
                  <w:rPr>
                    <w:rFonts w:ascii="Times New Roman" w:eastAsia="Calibri" w:hAnsi="Times New Roman" w:cs="Times New Roman"/>
                    <w:lang w:val="en-US"/>
                  </w:rPr>
                </w:rPrChange>
              </w:rPr>
              <w:t>1-30 days – included in the transshipment rate;</w:t>
            </w:r>
          </w:p>
          <w:p w14:paraId="1B2C156B" w14:textId="77777777" w:rsidR="00400CA9" w:rsidRPr="00DD122E" w:rsidRDefault="00400CA9" w:rsidP="00400CA9">
            <w:pPr>
              <w:contextualSpacing/>
              <w:jc w:val="both"/>
              <w:rPr>
                <w:rFonts w:ascii="Times New Roman" w:eastAsia="Calibri" w:hAnsi="Times New Roman" w:cs="Times New Roman"/>
                <w:lang w:val="en-US"/>
                <w:rPrChange w:id="396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3961"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3962"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3963" w:author="OLENA PASHKOVA (NEPTUNE.UA)" w:date="2022-11-21T15:27:00Z">
                  <w:rPr>
                    <w:rFonts w:ascii="Times New Roman" w:eastAsia="Calibri" w:hAnsi="Times New Roman" w:cs="Times New Roman"/>
                    <w:lang w:val="en-US"/>
                  </w:rPr>
                </w:rPrChange>
              </w:rPr>
              <w:t>31-</w:t>
            </w:r>
            <w:r w:rsidRPr="00DD122E">
              <w:rPr>
                <w:rFonts w:ascii="Times New Roman" w:eastAsia="Calibri" w:hAnsi="Times New Roman" w:cs="Times New Roman"/>
                <w:lang w:val="uk-UA"/>
                <w:rPrChange w:id="3964" w:author="OLENA PASHKOVA (NEPTUNE.UA)" w:date="2022-11-21T15:27:00Z">
                  <w:rPr>
                    <w:rFonts w:ascii="Times New Roman" w:eastAsia="Calibri" w:hAnsi="Times New Roman" w:cs="Times New Roman"/>
                    <w:lang w:val="uk-UA"/>
                  </w:rPr>
                </w:rPrChange>
              </w:rPr>
              <w:t xml:space="preserve">45 </w:t>
            </w:r>
            <w:r w:rsidRPr="00DD122E">
              <w:rPr>
                <w:rFonts w:ascii="Times New Roman" w:eastAsia="Calibri" w:hAnsi="Times New Roman" w:cs="Times New Roman"/>
                <w:lang w:val="en-US"/>
                <w:rPrChange w:id="3965" w:author="OLENA PASHKOVA (NEPTUNE.UA)" w:date="2022-11-21T15:27:00Z">
                  <w:rPr>
                    <w:rFonts w:ascii="Times New Roman" w:eastAsia="Calibri" w:hAnsi="Times New Roman" w:cs="Times New Roman"/>
                    <w:lang w:val="en-US"/>
                  </w:rPr>
                </w:rPrChange>
              </w:rPr>
              <w:t>days – USD 0.104 per day per ton;</w:t>
            </w:r>
          </w:p>
          <w:p w14:paraId="053E751A" w14:textId="77777777" w:rsidR="00400CA9" w:rsidRPr="00DD122E" w:rsidRDefault="00400CA9" w:rsidP="00400CA9">
            <w:pPr>
              <w:contextualSpacing/>
              <w:jc w:val="both"/>
              <w:rPr>
                <w:rFonts w:ascii="Times New Roman" w:eastAsia="Calibri" w:hAnsi="Times New Roman" w:cs="Times New Roman"/>
                <w:lang w:val="en-US"/>
                <w:rPrChange w:id="396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3967"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3968"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3969" w:author="OLENA PASHKOVA (NEPTUNE.UA)" w:date="2022-11-21T15:27:00Z">
                  <w:rPr>
                    <w:rFonts w:ascii="Times New Roman" w:eastAsia="Calibri" w:hAnsi="Times New Roman" w:cs="Times New Roman"/>
                    <w:lang w:val="en-US"/>
                  </w:rPr>
                </w:rPrChange>
              </w:rPr>
              <w:t>46-60 days – USD 0.208</w:t>
            </w:r>
            <w:r w:rsidRPr="00DD122E">
              <w:rPr>
                <w:rFonts w:ascii="Times New Roman" w:eastAsia="Calibri" w:hAnsi="Times New Roman" w:cs="Times New Roman"/>
                <w:lang w:val="uk-UA"/>
                <w:rPrChange w:id="3970"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971" w:author="OLENA PASHKOVA (NEPTUNE.UA)" w:date="2022-11-21T15:27:00Z">
                  <w:rPr>
                    <w:rFonts w:ascii="Times New Roman" w:eastAsia="Calibri" w:hAnsi="Times New Roman" w:cs="Times New Roman"/>
                    <w:lang w:val="en-US"/>
                  </w:rPr>
                </w:rPrChange>
              </w:rPr>
              <w:t>per day per ton;</w:t>
            </w:r>
          </w:p>
          <w:p w14:paraId="481F2802" w14:textId="77777777" w:rsidR="00400CA9" w:rsidRPr="00DD122E" w:rsidRDefault="00400CA9" w:rsidP="00400CA9">
            <w:pPr>
              <w:contextualSpacing/>
              <w:jc w:val="both"/>
              <w:rPr>
                <w:rFonts w:ascii="Times New Roman" w:eastAsia="Calibri" w:hAnsi="Times New Roman" w:cs="Times New Roman"/>
                <w:lang w:val="en-US"/>
                <w:rPrChange w:id="397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397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uk-UA"/>
                <w:rPrChange w:id="3974" w:author="OLENA PASHKOVA (NEPTUNE.UA)" w:date="2022-11-21T15:27:00Z">
                  <w:rPr>
                    <w:rFonts w:ascii="Times New Roman" w:eastAsia="Calibri" w:hAnsi="Times New Roman" w:cs="Times New Roman"/>
                    <w:lang w:val="uk-UA"/>
                  </w:rPr>
                </w:rPrChange>
              </w:rPr>
              <w:tab/>
            </w:r>
            <w:r w:rsidRPr="00DD122E">
              <w:rPr>
                <w:rFonts w:ascii="Times New Roman" w:eastAsia="Calibri" w:hAnsi="Times New Roman" w:cs="Times New Roman"/>
                <w:lang w:val="en-US"/>
                <w:rPrChange w:id="3975" w:author="OLENA PASHKOVA (NEPTUNE.UA)" w:date="2022-11-21T15:27:00Z">
                  <w:rPr>
                    <w:rFonts w:ascii="Times New Roman" w:eastAsia="Calibri" w:hAnsi="Times New Roman" w:cs="Times New Roman"/>
                    <w:lang w:val="en-US"/>
                  </w:rPr>
                </w:rPrChange>
              </w:rPr>
              <w:t>more than 60 days – USD 0.27</w:t>
            </w:r>
            <w:r w:rsidRPr="00DD122E">
              <w:rPr>
                <w:rFonts w:ascii="Times New Roman" w:eastAsia="Calibri" w:hAnsi="Times New Roman" w:cs="Times New Roman"/>
                <w:lang w:val="uk-UA"/>
                <w:rPrChange w:id="397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3977" w:author="OLENA PASHKOVA (NEPTUNE.UA)" w:date="2022-11-21T15:27:00Z">
                  <w:rPr>
                    <w:rFonts w:ascii="Times New Roman" w:eastAsia="Calibri" w:hAnsi="Times New Roman" w:cs="Times New Roman"/>
                    <w:lang w:val="en-US"/>
                  </w:rPr>
                </w:rPrChange>
              </w:rPr>
              <w:t>per day per ton.</w:t>
            </w:r>
          </w:p>
          <w:p w14:paraId="6E4EAC17" w14:textId="77777777" w:rsidR="00400CA9" w:rsidRPr="00DD122E" w:rsidRDefault="00400CA9" w:rsidP="00400CA9">
            <w:pPr>
              <w:contextualSpacing/>
              <w:jc w:val="both"/>
              <w:rPr>
                <w:ins w:id="3978" w:author="Nataliya Tomaskovic" w:date="2022-08-18T22:56:00Z"/>
                <w:rFonts w:ascii="Times New Roman" w:eastAsia="Calibri" w:hAnsi="Times New Roman" w:cs="Times New Roman"/>
                <w:lang w:val="en-US"/>
                <w:rPrChange w:id="3979" w:author="OLENA PASHKOVA (NEPTUNE.UA)" w:date="2022-11-21T15:27:00Z">
                  <w:rPr>
                    <w:ins w:id="3980" w:author="Nataliya Tomaskovic" w:date="2022-08-18T22:56:00Z"/>
                    <w:rFonts w:ascii="Times New Roman" w:eastAsia="Calibri" w:hAnsi="Times New Roman" w:cs="Times New Roman"/>
                    <w:lang w:val="en-US"/>
                  </w:rPr>
                </w:rPrChange>
              </w:rPr>
            </w:pPr>
            <w:r w:rsidRPr="00DD122E">
              <w:rPr>
                <w:rFonts w:ascii="Times New Roman" w:eastAsia="Calibri" w:hAnsi="Times New Roman" w:cs="Times New Roman"/>
                <w:lang w:val="en-US"/>
                <w:rPrChange w:id="3981" w:author="OLENA PASHKOVA (NEPTUNE.UA)" w:date="2022-11-21T15:27:00Z">
                  <w:rPr>
                    <w:rFonts w:ascii="Times New Roman" w:eastAsia="Calibri" w:hAnsi="Times New Roman" w:cs="Times New Roman"/>
                    <w:lang w:val="en-US"/>
                  </w:rPr>
                </w:rPrChange>
              </w:rPr>
              <w:tab/>
              <w:t>VAT is charged according to the legislation of Ukraine.</w:t>
            </w:r>
          </w:p>
          <w:p w14:paraId="5B2CE69D" w14:textId="77777777" w:rsidR="00400CA9" w:rsidRPr="00DD122E" w:rsidDel="004056B6" w:rsidRDefault="00400CA9" w:rsidP="00400CA9">
            <w:pPr>
              <w:contextualSpacing/>
              <w:jc w:val="both"/>
              <w:rPr>
                <w:del w:id="3982" w:author="Nataliya Tomaskovic" w:date="2022-08-18T22:57:00Z"/>
                <w:rFonts w:ascii="Times New Roman" w:eastAsia="Calibri" w:hAnsi="Times New Roman" w:cs="Times New Roman"/>
                <w:lang w:val="en-US"/>
                <w:rPrChange w:id="3983" w:author="OLENA PASHKOVA (NEPTUNE.UA)" w:date="2022-11-21T15:27:00Z">
                  <w:rPr>
                    <w:del w:id="3984" w:author="Nataliya Tomaskovic" w:date="2022-08-18T22:57:00Z"/>
                    <w:rFonts w:ascii="Times New Roman" w:eastAsia="Calibri" w:hAnsi="Times New Roman" w:cs="Times New Roman"/>
                    <w:lang w:val="en-US"/>
                  </w:rPr>
                </w:rPrChange>
              </w:rPr>
            </w:pPr>
          </w:p>
          <w:p w14:paraId="64980367" w14:textId="77777777" w:rsidR="00400CA9" w:rsidRPr="00DD122E" w:rsidDel="00F469D1" w:rsidRDefault="00400CA9" w:rsidP="00400CA9">
            <w:pPr>
              <w:widowControl w:val="0"/>
              <w:contextualSpacing/>
              <w:jc w:val="both"/>
              <w:rPr>
                <w:ins w:id="3985" w:author="Nataliya Tomaskovic" w:date="2022-08-18T22:58:00Z"/>
                <w:del w:id="3986" w:author="Viktoriya Elik" w:date="2022-08-26T11:51:00Z"/>
                <w:rFonts w:ascii="Times New Roman" w:eastAsia="Times New Roman" w:hAnsi="Times New Roman" w:cs="Times New Roman"/>
                <w:lang w:val="en-US" w:bidi="en-US"/>
                <w:rPrChange w:id="3987" w:author="OLENA PASHKOVA (NEPTUNE.UA)" w:date="2022-11-21T15:27:00Z">
                  <w:rPr>
                    <w:ins w:id="3988" w:author="Nataliya Tomaskovic" w:date="2022-08-18T22:58:00Z"/>
                    <w:del w:id="3989" w:author="Viktoriya Elik" w:date="2022-08-26T11:51:00Z"/>
                    <w:rFonts w:ascii="Times New Roman" w:eastAsia="Times New Roman" w:hAnsi="Times New Roman" w:cs="Times New Roman"/>
                    <w:lang w:val="en-US" w:bidi="en-US"/>
                  </w:rPr>
                </w:rPrChange>
              </w:rPr>
            </w:pPr>
            <w:commentRangeStart w:id="3990"/>
            <w:commentRangeStart w:id="3991"/>
            <w:del w:id="3992" w:author="Viktoriya Elik" w:date="2022-08-26T11:51:00Z">
              <w:r w:rsidRPr="00DD122E" w:rsidDel="00F469D1">
                <w:rPr>
                  <w:rFonts w:ascii="Times New Roman" w:eastAsia="Times New Roman" w:hAnsi="Times New Roman" w:cs="Times New Roman"/>
                  <w:lang w:val="en-US" w:bidi="en-US"/>
                  <w:rPrChange w:id="3993" w:author="OLENA PASHKOVA (NEPTUNE.UA)" w:date="2022-11-21T15:27:00Z">
                    <w:rPr>
                      <w:rFonts w:ascii="Times New Roman" w:eastAsia="Times New Roman" w:hAnsi="Times New Roman" w:cs="Times New Roman"/>
                      <w:lang w:val="en-US" w:bidi="en-US"/>
                    </w:rPr>
                  </w:rPrChange>
                </w:rPr>
                <w:delText xml:space="preserve">If due to </w:delText>
              </w:r>
            </w:del>
            <w:ins w:id="3994" w:author="Nataliya Tomaskovic" w:date="2022-08-18T22:58:00Z">
              <w:del w:id="3995" w:author="Viktoriya Elik" w:date="2022-08-26T11:51:00Z">
                <w:r w:rsidRPr="00DD122E" w:rsidDel="00F469D1">
                  <w:rPr>
                    <w:rFonts w:ascii="Times New Roman" w:eastAsia="Times New Roman" w:hAnsi="Times New Roman" w:cs="Times New Roman"/>
                    <w:lang w:val="en-US" w:bidi="en-US"/>
                    <w:rPrChange w:id="3996" w:author="OLENA PASHKOVA (NEPTUNE.UA)" w:date="2022-11-21T15:27:00Z">
                      <w:rPr>
                        <w:rFonts w:ascii="Times New Roman" w:eastAsia="Times New Roman" w:hAnsi="Times New Roman" w:cs="Times New Roman"/>
                        <w:lang w:val="en-US" w:bidi="en-US"/>
                      </w:rPr>
                    </w:rPrChange>
                  </w:rPr>
                  <w:delText>c</w:delText>
                </w:r>
              </w:del>
            </w:ins>
            <w:del w:id="3997" w:author="Viktoriya Elik" w:date="2022-08-26T11:51:00Z">
              <w:r w:rsidRPr="00DD122E" w:rsidDel="00F469D1">
                <w:rPr>
                  <w:rFonts w:ascii="Times New Roman" w:eastAsia="Times New Roman" w:hAnsi="Times New Roman" w:cs="Times New Roman"/>
                  <w:lang w:val="en-US" w:bidi="en-US"/>
                  <w:rPrChange w:id="3998" w:author="OLENA PASHKOVA (NEPTUNE.UA)" w:date="2022-11-21T15:27:00Z">
                    <w:rPr>
                      <w:rFonts w:ascii="Times New Roman" w:eastAsia="Times New Roman" w:hAnsi="Times New Roman" w:cs="Times New Roman"/>
                      <w:lang w:val="en-US" w:bidi="en-US"/>
                    </w:rPr>
                  </w:rPrChange>
                </w:rPr>
                <w:delText>c</w:delText>
              </w:r>
            </w:del>
            <w:ins w:id="3999" w:author="Nataliya Tomaskovic" w:date="2022-08-18T21:39:00Z">
              <w:del w:id="4000" w:author="Viktoriya Elik" w:date="2022-08-26T11:51:00Z">
                <w:r w:rsidRPr="00DD122E" w:rsidDel="00F469D1">
                  <w:rPr>
                    <w:rFonts w:ascii="Times New Roman" w:eastAsia="Times New Roman" w:hAnsi="Times New Roman" w:cs="Times New Roman"/>
                    <w:lang w:val="en-US" w:bidi="en-US"/>
                    <w:rPrChange w:id="4001" w:author="OLENA PASHKOVA (NEPTUNE.UA)" w:date="2022-11-21T15:27:00Z">
                      <w:rPr>
                        <w:rFonts w:ascii="Times New Roman" w:eastAsia="Times New Roman" w:hAnsi="Times New Roman" w:cs="Times New Roman"/>
                        <w:lang w:val="en-US" w:bidi="en-US"/>
                      </w:rPr>
                    </w:rPrChange>
                  </w:rPr>
                  <w:delText>’</w:delText>
                </w:r>
              </w:del>
            </w:ins>
            <w:del w:id="4002" w:author="Viktoriya Elik" w:date="2022-08-26T11:51:00Z">
              <w:r w:rsidRPr="00DD122E" w:rsidDel="00F469D1">
                <w:rPr>
                  <w:rFonts w:ascii="Times New Roman" w:eastAsia="Times New Roman" w:hAnsi="Times New Roman" w:cs="Times New Roman"/>
                  <w:lang w:val="en-US" w:bidi="en-US"/>
                  <w:rPrChange w:id="4003" w:author="OLENA PASHKOVA (NEPTUNE.UA)" w:date="2022-11-21T15:27:00Z">
                    <w:rPr>
                      <w:rFonts w:ascii="Times New Roman" w:eastAsia="Times New Roman" w:hAnsi="Times New Roman" w:cs="Times New Roman"/>
                      <w:lang w:val="en-US" w:bidi="en-US"/>
                    </w:rPr>
                  </w:rPrChange>
                </w:rPr>
                <w:delText>ourt</w:delText>
              </w:r>
            </w:del>
            <w:ins w:id="4004" w:author="Nataliya Tomaskovic" w:date="2022-08-18T22:58:00Z">
              <w:del w:id="4005" w:author="Viktoriya Elik" w:date="2022-08-26T11:51:00Z">
                <w:r w:rsidRPr="00DD122E" w:rsidDel="00F469D1">
                  <w:rPr>
                    <w:rFonts w:ascii="Times New Roman" w:eastAsia="Times New Roman" w:hAnsi="Times New Roman" w:cs="Times New Roman"/>
                    <w:lang w:val="en-US" w:bidi="en-US"/>
                    <w:rPrChange w:id="4006" w:author="OLENA PASHKOVA (NEPTUNE.UA)" w:date="2022-11-21T15:27:00Z">
                      <w:rPr>
                        <w:rFonts w:ascii="Times New Roman" w:eastAsia="Times New Roman" w:hAnsi="Times New Roman" w:cs="Times New Roman"/>
                        <w:lang w:val="en-US" w:bidi="en-US"/>
                      </w:rPr>
                    </w:rPrChange>
                  </w:rPr>
                  <w:delText>’</w:delText>
                </w:r>
              </w:del>
            </w:ins>
            <w:del w:id="4007" w:author="Viktoriya Elik" w:date="2022-08-26T11:51:00Z">
              <w:r w:rsidRPr="00DD122E" w:rsidDel="00F469D1">
                <w:rPr>
                  <w:rFonts w:ascii="Times New Roman" w:eastAsia="Times New Roman" w:hAnsi="Times New Roman" w:cs="Times New Roman"/>
                  <w:lang w:val="en-US" w:bidi="en-US"/>
                  <w:rPrChange w:id="4008" w:author="OLENA PASHKOVA (NEPTUNE.UA)" w:date="2022-11-21T15:27:00Z">
                    <w:rPr>
                      <w:rFonts w:ascii="Times New Roman" w:eastAsia="Times New Roman" w:hAnsi="Times New Roman" w:cs="Times New Roman"/>
                      <w:lang w:val="en-US" w:bidi="en-US"/>
                    </w:rPr>
                  </w:rPrChange>
                </w:rPr>
                <w:delText>'s dec</w:delText>
              </w:r>
            </w:del>
            <w:ins w:id="4009" w:author="Nataliya Tomaskovic" w:date="2022-08-18T22:58:00Z">
              <w:del w:id="4010" w:author="Viktoriya Elik" w:date="2022-08-26T11:51:00Z">
                <w:r w:rsidRPr="00DD122E" w:rsidDel="00F469D1">
                  <w:rPr>
                    <w:rFonts w:ascii="Times New Roman" w:eastAsia="Times New Roman" w:hAnsi="Times New Roman" w:cs="Times New Roman"/>
                    <w:lang w:val="en-US" w:bidi="en-US"/>
                    <w:rPrChange w:id="4011" w:author="OLENA PASHKOVA (NEPTUNE.UA)" w:date="2022-11-21T15:27:00Z">
                      <w:rPr>
                        <w:rFonts w:ascii="Times New Roman" w:eastAsia="Times New Roman" w:hAnsi="Times New Roman" w:cs="Times New Roman"/>
                        <w:lang w:val="en-US" w:bidi="en-US"/>
                      </w:rPr>
                    </w:rPrChange>
                  </w:rPr>
                  <w:delText>ree</w:delText>
                </w:r>
              </w:del>
            </w:ins>
            <w:del w:id="4012" w:author="Viktoriya Elik" w:date="2022-08-26T11:51:00Z">
              <w:r w:rsidRPr="00DD122E" w:rsidDel="00F469D1">
                <w:rPr>
                  <w:rFonts w:ascii="Times New Roman" w:eastAsia="Times New Roman" w:hAnsi="Times New Roman" w:cs="Times New Roman"/>
                  <w:lang w:val="en-US" w:bidi="en-US"/>
                  <w:rPrChange w:id="4013" w:author="OLENA PASHKOVA (NEPTUNE.UA)" w:date="2022-11-21T15:27:00Z">
                    <w:rPr>
                      <w:rFonts w:ascii="Times New Roman" w:eastAsia="Times New Roman" w:hAnsi="Times New Roman" w:cs="Times New Roman"/>
                      <w:lang w:val="en-US" w:bidi="en-US"/>
                    </w:rPr>
                  </w:rPrChange>
                </w:rPr>
                <w:delText>ision</w:delText>
              </w:r>
            </w:del>
            <w:ins w:id="4014" w:author="Nataliya Tomaskovic" w:date="2022-08-18T22:58:00Z">
              <w:del w:id="4015" w:author="Viktoriya Elik" w:date="2022-08-26T11:51:00Z">
                <w:r w:rsidRPr="00DD122E" w:rsidDel="00F469D1">
                  <w:rPr>
                    <w:rFonts w:ascii="Times New Roman" w:eastAsia="Times New Roman" w:hAnsi="Times New Roman" w:cs="Times New Roman"/>
                    <w:lang w:val="en-US" w:bidi="en-US"/>
                    <w:rPrChange w:id="4016" w:author="OLENA PASHKOVA (NEPTUNE.UA)" w:date="2022-11-21T15:27:00Z">
                      <w:rPr>
                        <w:rFonts w:ascii="Times New Roman" w:eastAsia="Times New Roman" w:hAnsi="Times New Roman" w:cs="Times New Roman"/>
                        <w:lang w:val="en-US" w:bidi="en-US"/>
                      </w:rPr>
                    </w:rPrChange>
                  </w:rPr>
                  <w:delText>,</w:delText>
                </w:r>
              </w:del>
            </w:ins>
            <w:del w:id="4017" w:author="Viktoriya Elik" w:date="2022-08-26T11:51:00Z">
              <w:r w:rsidRPr="00DD122E" w:rsidDel="00F469D1">
                <w:rPr>
                  <w:rFonts w:ascii="Times New Roman" w:eastAsia="Times New Roman" w:hAnsi="Times New Roman" w:cs="Times New Roman"/>
                  <w:lang w:val="en-US" w:bidi="en-US"/>
                  <w:rPrChange w:id="4018" w:author="OLENA PASHKOVA (NEPTUNE.UA)" w:date="2022-11-21T15:27:00Z">
                    <w:rPr>
                      <w:rFonts w:ascii="Times New Roman" w:eastAsia="Times New Roman" w:hAnsi="Times New Roman" w:cs="Times New Roman"/>
                      <w:lang w:val="en-US" w:bidi="en-US"/>
                    </w:rPr>
                  </w:rPrChange>
                </w:rPr>
                <w:delText xml:space="preserve"> the Customers cargo is under arrest and/or in case of </w:delText>
              </w:r>
              <w:r w:rsidRPr="00DD122E" w:rsidDel="00F469D1">
                <w:rPr>
                  <w:rFonts w:ascii="Times New Roman" w:eastAsia="Times New Roman" w:hAnsi="Times New Roman" w:cs="Times New Roman"/>
                  <w:highlight w:val="magenta"/>
                  <w:lang w:val="en-US" w:bidi="en-US"/>
                  <w:rPrChange w:id="4019" w:author="OLENA PASHKOVA (NEPTUNE.UA)" w:date="2022-11-21T15:27:00Z">
                    <w:rPr>
                      <w:rFonts w:ascii="Times New Roman" w:eastAsia="Times New Roman" w:hAnsi="Times New Roman" w:cs="Times New Roman"/>
                      <w:sz w:val="19"/>
                      <w:szCs w:val="19"/>
                      <w:lang w:val="en-US" w:bidi="en-US"/>
                    </w:rPr>
                  </w:rPrChange>
                </w:rPr>
                <w:delText>export ban</w:delText>
              </w:r>
            </w:del>
            <w:ins w:id="4020" w:author="Nataliya Tomaskovic" w:date="2022-08-18T22:58:00Z">
              <w:del w:id="4021" w:author="Viktoriya Elik" w:date="2022-08-26T11:51:00Z">
                <w:r w:rsidRPr="00DD122E" w:rsidDel="00F469D1">
                  <w:rPr>
                    <w:rFonts w:ascii="Times New Roman" w:eastAsia="Times New Roman" w:hAnsi="Times New Roman" w:cs="Times New Roman"/>
                    <w:highlight w:val="magenta"/>
                    <w:lang w:val="en-US" w:bidi="en-US"/>
                    <w:rPrChange w:id="4022" w:author="OLENA PASHKOVA (NEPTUNE.UA)" w:date="2022-11-21T15:27:00Z">
                      <w:rPr>
                        <w:rFonts w:ascii="Times New Roman" w:eastAsia="Times New Roman" w:hAnsi="Times New Roman" w:cs="Times New Roman"/>
                        <w:sz w:val="19"/>
                        <w:szCs w:val="19"/>
                        <w:lang w:val="en-US" w:bidi="en-US"/>
                      </w:rPr>
                    </w:rPrChange>
                  </w:rPr>
                  <w:delText>,</w:delText>
                </w:r>
              </w:del>
            </w:ins>
            <w:del w:id="4023" w:author="Viktoriya Elik" w:date="2022-08-26T11:51:00Z">
              <w:r w:rsidRPr="00DD122E" w:rsidDel="00F469D1">
                <w:rPr>
                  <w:rFonts w:ascii="Times New Roman" w:eastAsia="Times New Roman" w:hAnsi="Times New Roman" w:cs="Times New Roman"/>
                  <w:highlight w:val="magenta"/>
                  <w:lang w:val="en-US" w:bidi="en-US"/>
                  <w:rPrChange w:id="4024" w:author="OLENA PASHKOVA (NEPTUNE.UA)" w:date="2022-11-21T15:27:00Z">
                    <w:rPr>
                      <w:rFonts w:ascii="Times New Roman" w:eastAsia="Times New Roman" w:hAnsi="Times New Roman" w:cs="Times New Roman"/>
                      <w:sz w:val="19"/>
                      <w:szCs w:val="19"/>
                      <w:lang w:val="en-US" w:bidi="en-US"/>
                    </w:rPr>
                  </w:rPrChange>
                </w:rPr>
                <w:delText>.</w:delText>
              </w:r>
              <w:r w:rsidRPr="00DD122E" w:rsidDel="00F469D1">
                <w:rPr>
                  <w:rFonts w:ascii="Times New Roman" w:eastAsia="Times New Roman" w:hAnsi="Times New Roman" w:cs="Times New Roman"/>
                  <w:lang w:val="en-US" w:bidi="en-US"/>
                  <w:rPrChange w:id="4025" w:author="OLENA PASHKOVA (NEPTUNE.UA)" w:date="2022-11-21T15:27:00Z">
                    <w:rPr>
                      <w:rFonts w:ascii="Times New Roman" w:eastAsia="Times New Roman" w:hAnsi="Times New Roman" w:cs="Times New Roman"/>
                      <w:lang w:val="en-US" w:bidi="en-US"/>
                    </w:rPr>
                  </w:rPrChange>
                </w:rPr>
                <w:delText xml:space="preserve"> the Customer shall pay </w:delText>
              </w:r>
              <w:r w:rsidRPr="00DD122E" w:rsidDel="00F469D1">
                <w:rPr>
                  <w:rFonts w:ascii="Times New Roman" w:eastAsia="Times New Roman" w:hAnsi="Times New Roman" w:cs="Times New Roman"/>
                  <w:lang w:val="en-US"/>
                  <w:rPrChange w:id="4026" w:author="OLENA PASHKOVA (NEPTUNE.UA)" w:date="2022-11-21T15:27:00Z">
                    <w:rPr>
                      <w:rFonts w:ascii="Times New Roman" w:eastAsia="Times New Roman" w:hAnsi="Times New Roman" w:cs="Times New Roman"/>
                      <w:lang w:val="en-US"/>
                    </w:rPr>
                  </w:rPrChange>
                </w:rPr>
                <w:delText>to</w:delText>
              </w:r>
              <w:r w:rsidRPr="00DD122E" w:rsidDel="00F469D1">
                <w:rPr>
                  <w:rFonts w:ascii="Times New Roman" w:eastAsia="Times New Roman" w:hAnsi="Times New Roman" w:cs="Times New Roman"/>
                  <w:lang w:val="en-US" w:bidi="en-US"/>
                  <w:rPrChange w:id="4027" w:author="OLENA PASHKOVA (NEPTUNE.UA)" w:date="2022-11-21T15:27:00Z">
                    <w:rPr>
                      <w:rFonts w:ascii="Times New Roman" w:eastAsia="Times New Roman" w:hAnsi="Times New Roman" w:cs="Times New Roman"/>
                      <w:lang w:val="en-US" w:bidi="en-US"/>
                    </w:rPr>
                  </w:rPrChange>
                </w:rPr>
                <w:delText xml:space="preserve"> the</w:delText>
              </w:r>
              <w:r w:rsidRPr="00DD122E" w:rsidDel="00F469D1">
                <w:rPr>
                  <w:rFonts w:ascii="Times New Roman" w:eastAsia="Times New Roman" w:hAnsi="Times New Roman" w:cs="Times New Roman"/>
                  <w:lang w:val="en-US"/>
                  <w:rPrChange w:id="4028" w:author="OLENA PASHKOVA (NEPTUNE.UA)" w:date="2022-11-21T15:27:00Z">
                    <w:rPr>
                      <w:rFonts w:ascii="Times New Roman" w:eastAsia="Times New Roman" w:hAnsi="Times New Roman" w:cs="Times New Roman"/>
                      <w:lang w:val="en-US"/>
                    </w:rPr>
                  </w:rPrChange>
                </w:rPr>
                <w:delText xml:space="preserve"> Contractor</w:delText>
              </w:r>
              <w:r w:rsidRPr="00DD122E" w:rsidDel="00F469D1">
                <w:rPr>
                  <w:rFonts w:ascii="Times New Roman" w:eastAsia="Times New Roman" w:hAnsi="Times New Roman" w:cs="Times New Roman"/>
                  <w:lang w:val="en-US" w:bidi="en-US"/>
                  <w:rPrChange w:id="4029" w:author="OLENA PASHKOVA (NEPTUNE.UA)" w:date="2022-11-21T15:27:00Z">
                    <w:rPr>
                      <w:rFonts w:ascii="Times New Roman" w:eastAsia="Times New Roman" w:hAnsi="Times New Roman" w:cs="Times New Roman"/>
                      <w:lang w:val="en-US" w:bidi="en-US"/>
                    </w:rPr>
                  </w:rPrChange>
                </w:rPr>
                <w:delText xml:space="preserve"> the costs of Grain storage for all period of storage as per rates m</w:delText>
              </w:r>
              <w:r w:rsidRPr="00DD122E" w:rsidDel="00F469D1">
                <w:rPr>
                  <w:rFonts w:ascii="Times New Roman" w:eastAsia="Times New Roman" w:hAnsi="Times New Roman" w:cs="Times New Roman"/>
                  <w:color w:val="262626"/>
                  <w:lang w:val="en-US" w:bidi="en-US"/>
                  <w:rPrChange w:id="4030" w:author="OLENA PASHKOVA (NEPTUNE.UA)" w:date="2022-11-21T15:27:00Z">
                    <w:rPr>
                      <w:rFonts w:ascii="Times New Roman" w:eastAsia="Times New Roman" w:hAnsi="Times New Roman" w:cs="Times New Roman"/>
                      <w:color w:val="262626"/>
                      <w:lang w:val="en-US" w:bidi="en-US"/>
                    </w:rPr>
                  </w:rPrChange>
                </w:rPr>
                <w:delText>e</w:delText>
              </w:r>
              <w:r w:rsidRPr="00DD122E" w:rsidDel="00F469D1">
                <w:rPr>
                  <w:rFonts w:ascii="Times New Roman" w:eastAsia="Times New Roman" w:hAnsi="Times New Roman" w:cs="Times New Roman"/>
                  <w:lang w:val="en-US" w:bidi="en-US"/>
                  <w:rPrChange w:id="4031" w:author="OLENA PASHKOVA (NEPTUNE.UA)" w:date="2022-11-21T15:27:00Z">
                    <w:rPr>
                      <w:rFonts w:ascii="Times New Roman" w:eastAsia="Times New Roman" w:hAnsi="Times New Roman" w:cs="Times New Roman"/>
                      <w:lang w:val="en-US" w:bidi="en-US"/>
                    </w:rPr>
                  </w:rPrChange>
                </w:rPr>
                <w:delText>ntioned above.</w:delText>
              </w:r>
            </w:del>
            <w:commentRangeEnd w:id="3990"/>
            <w:r w:rsidRPr="00DD122E">
              <w:rPr>
                <w:rFonts w:ascii="Times New Roman" w:eastAsia="Calibri" w:hAnsi="Times New Roman" w:cs="Times New Roman"/>
                <w:rPrChange w:id="4032" w:author="OLENA PASHKOVA (NEPTUNE.UA)" w:date="2022-11-21T15:27:00Z">
                  <w:rPr>
                    <w:rFonts w:ascii="Calibri" w:eastAsia="Calibri" w:hAnsi="Calibri" w:cs="Times New Roman"/>
                    <w:sz w:val="16"/>
                    <w:szCs w:val="16"/>
                  </w:rPr>
                </w:rPrChange>
              </w:rPr>
              <w:commentReference w:id="3990"/>
            </w:r>
            <w:commentRangeEnd w:id="3991"/>
            <w:r w:rsidR="00477D73" w:rsidRPr="00DD122E">
              <w:rPr>
                <w:rStyle w:val="ab"/>
                <w:rFonts w:ascii="Times New Roman" w:hAnsi="Times New Roman" w:cs="Times New Roman"/>
                <w:sz w:val="22"/>
                <w:szCs w:val="22"/>
                <w:rPrChange w:id="4033" w:author="OLENA PASHKOVA (NEPTUNE.UA)" w:date="2022-11-21T15:27:00Z">
                  <w:rPr>
                    <w:rStyle w:val="ab"/>
                  </w:rPr>
                </w:rPrChange>
              </w:rPr>
              <w:commentReference w:id="3991"/>
            </w:r>
          </w:p>
          <w:p w14:paraId="36C7759D" w14:textId="77777777" w:rsidR="00400CA9" w:rsidRPr="00DD122E" w:rsidRDefault="00400CA9" w:rsidP="00400CA9">
            <w:pPr>
              <w:widowControl w:val="0"/>
              <w:contextualSpacing/>
              <w:jc w:val="both"/>
              <w:rPr>
                <w:rFonts w:ascii="Times New Roman" w:eastAsia="Times New Roman" w:hAnsi="Times New Roman" w:cs="Times New Roman"/>
                <w:lang w:val="en-US" w:bidi="en-US"/>
                <w:rPrChange w:id="4034" w:author="OLENA PASHKOVA (NEPTUNE.UA)" w:date="2022-11-21T15:27:00Z">
                  <w:rPr>
                    <w:rFonts w:ascii="Times New Roman" w:eastAsia="Times New Roman" w:hAnsi="Times New Roman" w:cs="Times New Roman"/>
                    <w:lang w:val="en-US" w:bidi="en-US"/>
                  </w:rPr>
                </w:rPrChange>
              </w:rPr>
            </w:pPr>
          </w:p>
          <w:p w14:paraId="6A11BD88" w14:textId="6F919F82" w:rsidR="00400CA9" w:rsidRPr="00DD122E" w:rsidRDefault="00400CA9" w:rsidP="00400CA9">
            <w:pPr>
              <w:widowControl w:val="0"/>
              <w:contextualSpacing/>
              <w:jc w:val="both"/>
              <w:rPr>
                <w:ins w:id="4035" w:author="Nataliya Tomaskovic" w:date="2022-08-18T23:01:00Z"/>
                <w:rFonts w:ascii="Times New Roman" w:eastAsia="Times New Roman" w:hAnsi="Times New Roman" w:cs="Times New Roman"/>
                <w:lang w:val="en-US" w:bidi="en-US"/>
              </w:rPr>
            </w:pPr>
            <w:commentRangeStart w:id="4036"/>
            <w:ins w:id="4037" w:author="Viktoriya Elik" w:date="2022-08-26T11:51:00Z">
              <w:r w:rsidRPr="00DD122E">
                <w:rPr>
                  <w:rFonts w:ascii="Times New Roman" w:eastAsia="Times New Roman" w:hAnsi="Times New Roman" w:cs="Times New Roman"/>
                  <w:lang w:val="en-US" w:bidi="en-US"/>
                  <w:rPrChange w:id="4038" w:author="OLENA PASHKOVA (NEPTUNE.UA)" w:date="2022-11-21T15:27:00Z">
                    <w:rPr>
                      <w:rFonts w:ascii="Times New Roman" w:eastAsia="Times New Roman" w:hAnsi="Times New Roman" w:cs="Times New Roman"/>
                      <w:lang w:val="en-US" w:bidi="en-US"/>
                    </w:rPr>
                  </w:rPrChange>
                </w:rPr>
                <w:t>N</w:t>
              </w:r>
            </w:ins>
            <w:ins w:id="4039" w:author="Viktoriya Elik" w:date="2022-08-26T11:52:00Z">
              <w:r w:rsidRPr="00DD122E">
                <w:rPr>
                  <w:rFonts w:ascii="Times New Roman" w:eastAsia="Times New Roman" w:hAnsi="Times New Roman" w:cs="Times New Roman"/>
                  <w:lang w:val="en-US" w:bidi="en-US"/>
                  <w:rPrChange w:id="4040" w:author="OLENA PASHKOVA (NEPTUNE.UA)" w:date="2022-11-21T15:27:00Z">
                    <w:rPr>
                      <w:rFonts w:ascii="Times New Roman" w:eastAsia="Times New Roman" w:hAnsi="Times New Roman" w:cs="Times New Roman"/>
                      <w:lang w:val="en-US" w:bidi="en-US"/>
                    </w:rPr>
                  </w:rPrChange>
                </w:rPr>
                <w:t xml:space="preserve">o storage fee is payable </w:t>
              </w:r>
            </w:ins>
            <w:ins w:id="4041" w:author="Viktoriya Elik" w:date="2022-08-26T11:53:00Z">
              <w:r w:rsidRPr="00DD122E">
                <w:rPr>
                  <w:rFonts w:ascii="Times New Roman" w:eastAsia="Times New Roman" w:hAnsi="Times New Roman" w:cs="Times New Roman"/>
                  <w:lang w:val="en-US" w:bidi="en-US"/>
                  <w:rPrChange w:id="4042" w:author="OLENA PASHKOVA (NEPTUNE.UA)" w:date="2022-11-21T15:27:00Z">
                    <w:rPr>
                      <w:rFonts w:ascii="Times New Roman" w:eastAsia="Times New Roman" w:hAnsi="Times New Roman" w:cs="Times New Roman"/>
                      <w:lang w:val="en-US" w:bidi="en-US"/>
                    </w:rPr>
                  </w:rPrChange>
                </w:rPr>
                <w:t xml:space="preserve">from the moment the Terminal or the cargoes are destroyed </w:t>
              </w:r>
              <w:del w:id="4043" w:author="OLENA PASHKOVA (NEPTUNE.UA)" w:date="2022-10-26T11:29:00Z">
                <w:r w:rsidRPr="00DD122E" w:rsidDel="007F44FD">
                  <w:rPr>
                    <w:rFonts w:ascii="Times New Roman" w:eastAsia="Times New Roman" w:hAnsi="Times New Roman" w:cs="Times New Roman"/>
                    <w:lang w:val="en-US" w:bidi="en-US"/>
                    <w:rPrChange w:id="4044" w:author="OLENA PASHKOVA (NEPTUNE.UA)" w:date="2022-11-21T15:27:00Z">
                      <w:rPr>
                        <w:rFonts w:ascii="Times New Roman" w:eastAsia="Times New Roman" w:hAnsi="Times New Roman" w:cs="Times New Roman"/>
                        <w:lang w:val="en-US" w:bidi="en-US"/>
                      </w:rPr>
                    </w:rPrChange>
                  </w:rPr>
                  <w:delText xml:space="preserve">or heavily damaged </w:delText>
                </w:r>
              </w:del>
            </w:ins>
            <w:ins w:id="4045" w:author="Viktoriya Elik" w:date="2022-08-26T11:54:00Z">
              <w:r w:rsidRPr="00DD122E">
                <w:rPr>
                  <w:rFonts w:ascii="Times New Roman" w:eastAsia="Times New Roman" w:hAnsi="Times New Roman" w:cs="Times New Roman"/>
                  <w:lang w:val="en-US" w:bidi="en-US"/>
                  <w:rPrChange w:id="4046" w:author="OLENA PASHKOVA (NEPTUNE.UA)" w:date="2022-11-21T15:27:00Z">
                    <w:rPr>
                      <w:rFonts w:ascii="Times New Roman" w:eastAsia="Times New Roman" w:hAnsi="Times New Roman" w:cs="Times New Roman"/>
                      <w:lang w:val="en-US" w:bidi="en-US"/>
                    </w:rPr>
                  </w:rPrChange>
                </w:rPr>
                <w:t>due to the war or warlike actions in Ukraine.</w:t>
              </w:r>
            </w:ins>
            <w:commentRangeEnd w:id="4036"/>
            <w:r w:rsidRPr="00DD122E">
              <w:rPr>
                <w:rFonts w:ascii="Times New Roman" w:eastAsia="Calibri" w:hAnsi="Times New Roman" w:cs="Times New Roman"/>
                <w:rPrChange w:id="4047" w:author="OLENA PASHKOVA (NEPTUNE.UA)" w:date="2022-11-21T15:27:00Z">
                  <w:rPr>
                    <w:rFonts w:ascii="Calibri" w:eastAsia="Calibri" w:hAnsi="Calibri" w:cs="Times New Roman"/>
                    <w:sz w:val="16"/>
                    <w:szCs w:val="16"/>
                  </w:rPr>
                </w:rPrChange>
              </w:rPr>
              <w:commentReference w:id="4036"/>
            </w:r>
          </w:p>
          <w:p w14:paraId="45A0F6AD" w14:textId="77777777" w:rsidR="00400CA9" w:rsidRPr="00DD122E" w:rsidDel="00473599" w:rsidRDefault="00400CA9" w:rsidP="00400CA9">
            <w:pPr>
              <w:widowControl w:val="0"/>
              <w:contextualSpacing/>
              <w:jc w:val="both"/>
              <w:rPr>
                <w:del w:id="4048" w:author="Nataliya Tomaskovic" w:date="2022-08-18T23:00:00Z"/>
                <w:rFonts w:ascii="Times New Roman" w:eastAsia="Times New Roman" w:hAnsi="Times New Roman" w:cs="Times New Roman"/>
                <w:lang w:val="uk-UA" w:bidi="en-US"/>
              </w:rPr>
            </w:pPr>
          </w:p>
          <w:p w14:paraId="4B2436BE" w14:textId="1BC3C9E3" w:rsidR="00400CA9" w:rsidRPr="00DD122E" w:rsidRDefault="00400CA9" w:rsidP="00400CA9">
            <w:pPr>
              <w:contextualSpacing/>
              <w:jc w:val="both"/>
              <w:rPr>
                <w:ins w:id="4049" w:author="OLENA PASHKOVA (NEPTUNE.UA)" w:date="2022-10-26T11:41:00Z"/>
                <w:rFonts w:ascii="Times New Roman" w:eastAsia="Calibri" w:hAnsi="Times New Roman" w:cs="Times New Roman"/>
                <w:b/>
                <w:lang w:val="en-US"/>
                <w:rPrChange w:id="4050" w:author="OLENA PASHKOVA (NEPTUNE.UA)" w:date="2022-11-21T15:27:00Z">
                  <w:rPr>
                    <w:ins w:id="4051" w:author="OLENA PASHKOVA (NEPTUNE.UA)" w:date="2022-10-26T11:41:00Z"/>
                    <w:rFonts w:ascii="Times New Roman" w:eastAsia="Calibri" w:hAnsi="Times New Roman" w:cs="Times New Roman"/>
                    <w:b/>
                    <w:lang w:val="en-US"/>
                  </w:rPr>
                </w:rPrChange>
              </w:rPr>
            </w:pPr>
          </w:p>
          <w:p w14:paraId="67801A14" w14:textId="77777777" w:rsidR="004B6359" w:rsidRPr="00DD122E" w:rsidRDefault="004B6359" w:rsidP="00400CA9">
            <w:pPr>
              <w:contextualSpacing/>
              <w:jc w:val="both"/>
              <w:rPr>
                <w:ins w:id="4052" w:author="SERHII SULIMA (NEPTUNE.UA)" w:date="2022-09-01T13:03:00Z"/>
                <w:rFonts w:ascii="Times New Roman" w:eastAsia="Calibri" w:hAnsi="Times New Roman" w:cs="Times New Roman"/>
                <w:b/>
                <w:lang w:val="en-US"/>
                <w:rPrChange w:id="4053" w:author="OLENA PASHKOVA (NEPTUNE.UA)" w:date="2022-11-21T15:27:00Z">
                  <w:rPr>
                    <w:ins w:id="4054" w:author="SERHII SULIMA (NEPTUNE.UA)" w:date="2022-09-01T13:03:00Z"/>
                    <w:rFonts w:ascii="Times New Roman" w:eastAsia="Calibri" w:hAnsi="Times New Roman" w:cs="Times New Roman"/>
                    <w:b/>
                    <w:lang w:val="en-US"/>
                  </w:rPr>
                </w:rPrChange>
              </w:rPr>
            </w:pPr>
          </w:p>
          <w:p w14:paraId="47550671" w14:textId="069E7E3A" w:rsidR="00400CA9" w:rsidRPr="00DD122E" w:rsidRDefault="00400CA9" w:rsidP="00400CA9">
            <w:pPr>
              <w:contextualSpacing/>
              <w:jc w:val="both"/>
              <w:rPr>
                <w:ins w:id="4055" w:author="OLENA PASHKOVA (NEPTUNE.UA)" w:date="2022-10-26T11:41:00Z"/>
                <w:rFonts w:ascii="Times New Roman" w:eastAsia="Calibri" w:hAnsi="Times New Roman" w:cs="Times New Roman"/>
                <w:bCs/>
                <w:lang w:val="en-US"/>
                <w:rPrChange w:id="4056" w:author="OLENA PASHKOVA (NEPTUNE.UA)" w:date="2022-11-21T15:27:00Z">
                  <w:rPr>
                    <w:ins w:id="4057" w:author="OLENA PASHKOVA (NEPTUNE.UA)" w:date="2022-10-26T11:41:00Z"/>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4058" w:author="OLENA PASHKOVA (NEPTUNE.UA)" w:date="2022-11-21T15:27:00Z">
                  <w:rPr>
                    <w:rFonts w:ascii="Times New Roman" w:eastAsia="Calibri" w:hAnsi="Times New Roman" w:cs="Times New Roman"/>
                    <w:b/>
                    <w:lang w:val="en-US"/>
                  </w:rPr>
                </w:rPrChange>
              </w:rPr>
              <w:t xml:space="preserve">9.3.1. </w:t>
            </w:r>
            <w:ins w:id="4059" w:author="OLENA PASHKOVA (NEPTUNE.UA)" w:date="2022-10-26T11:35:00Z">
              <w:r w:rsidR="00B70C69" w:rsidRPr="00DD122E">
                <w:rPr>
                  <w:rFonts w:ascii="Times New Roman" w:eastAsia="Calibri" w:hAnsi="Times New Roman" w:cs="Times New Roman"/>
                  <w:bCs/>
                  <w:lang w:val="en-US"/>
                  <w:rPrChange w:id="4060" w:author="OLENA PASHKOVA (NEPTUNE.UA)" w:date="2022-11-21T15:27:00Z">
                    <w:rPr>
                      <w:rFonts w:ascii="Times New Roman" w:eastAsia="Calibri" w:hAnsi="Times New Roman" w:cs="Times New Roman"/>
                      <w:b/>
                      <w:lang w:val="en-US"/>
                    </w:rPr>
                  </w:rPrChange>
                </w:rPr>
                <w:t>The end date of storage of relevant quantity of Grain is the date of Bill of Lading or railway bill or truck waybill</w:t>
              </w:r>
            </w:ins>
            <w:ins w:id="4061" w:author="OLENA PASHKOVA (NEPTUNE.UA)" w:date="2022-10-26T11:37:00Z">
              <w:r w:rsidR="005C0F2B" w:rsidRPr="00DD122E">
                <w:rPr>
                  <w:rFonts w:ascii="Times New Roman" w:eastAsia="Calibri" w:hAnsi="Times New Roman" w:cs="Times New Roman"/>
                  <w:bCs/>
                  <w:lang w:val="uk-UA"/>
                </w:rPr>
                <w:t xml:space="preserve"> </w:t>
              </w:r>
            </w:ins>
            <w:del w:id="4062" w:author="OLENA PASHKOVA (NEPTUNE.UA)" w:date="2022-10-26T11:37:00Z">
              <w:r w:rsidRPr="00DD122E" w:rsidDel="005C0F2B">
                <w:rPr>
                  <w:rFonts w:ascii="Times New Roman" w:eastAsia="Calibri" w:hAnsi="Times New Roman" w:cs="Times New Roman"/>
                  <w:bCs/>
                  <w:lang w:val="en-US"/>
                  <w:rPrChange w:id="4063" w:author="OLENA PASHKOVA (NEPTUNE.UA)" w:date="2022-11-21T15:27:00Z">
                    <w:rPr>
                      <w:rFonts w:ascii="Times New Roman" w:eastAsia="Calibri" w:hAnsi="Times New Roman" w:cs="Times New Roman"/>
                      <w:bCs/>
                      <w:lang w:val="en-US"/>
                    </w:rPr>
                  </w:rPrChange>
                </w:rPr>
                <w:delText>I</w:delText>
              </w:r>
            </w:del>
            <w:ins w:id="4064" w:author="OLENA PASHKOVA (NEPTUNE.UA)" w:date="2022-10-26T11:37:00Z">
              <w:r w:rsidR="00B4608B" w:rsidRPr="00DD122E">
                <w:rPr>
                  <w:rFonts w:ascii="Times New Roman" w:eastAsia="Calibri" w:hAnsi="Times New Roman" w:cs="Times New Roman"/>
                  <w:bCs/>
                  <w:lang w:val="uk-UA"/>
                  <w:rPrChange w:id="4065" w:author="OLENA PASHKOVA (NEPTUNE.UA)" w:date="2022-11-21T15:27:00Z">
                    <w:rPr>
                      <w:rFonts w:ascii="Times New Roman" w:eastAsia="Calibri" w:hAnsi="Times New Roman" w:cs="Times New Roman"/>
                      <w:bCs/>
                      <w:lang w:val="uk-UA"/>
                    </w:rPr>
                  </w:rPrChange>
                </w:rPr>
                <w:t>і</w:t>
              </w:r>
            </w:ins>
            <w:r w:rsidRPr="00DD122E">
              <w:rPr>
                <w:rFonts w:ascii="Times New Roman" w:eastAsia="Calibri" w:hAnsi="Times New Roman" w:cs="Times New Roman"/>
                <w:bCs/>
                <w:lang w:val="en-US"/>
                <w:rPrChange w:id="4066" w:author="OLENA PASHKOVA (NEPTUNE.UA)" w:date="2022-11-21T15:27:00Z">
                  <w:rPr>
                    <w:rFonts w:ascii="Times New Roman" w:eastAsia="Calibri" w:hAnsi="Times New Roman" w:cs="Times New Roman"/>
                    <w:bCs/>
                    <w:lang w:val="en-US"/>
                  </w:rPr>
                </w:rPrChange>
              </w:rPr>
              <w:t>n case of shipment of Grain onto railway cars or trucks,</w:t>
            </w:r>
            <w:ins w:id="4067" w:author="OLENA PASHKOVA (NEPTUNE.UA)" w:date="2022-10-26T11:40:00Z">
              <w:r w:rsidR="00EA2DA5" w:rsidRPr="00DD122E">
                <w:rPr>
                  <w:rFonts w:ascii="Times New Roman" w:eastAsia="Calibri" w:hAnsi="Times New Roman" w:cs="Times New Roman"/>
                  <w:bCs/>
                  <w:lang w:val="uk-UA"/>
                  <w:rPrChange w:id="4068" w:author="OLENA PASHKOVA (NEPTUNE.UA)" w:date="2022-11-21T15:27:00Z">
                    <w:rPr>
                      <w:rFonts w:ascii="Times New Roman" w:eastAsia="Calibri" w:hAnsi="Times New Roman" w:cs="Times New Roman"/>
                      <w:bCs/>
                      <w:lang w:val="uk-UA"/>
                    </w:rPr>
                  </w:rPrChange>
                </w:rPr>
                <w:t xml:space="preserve"> </w:t>
              </w:r>
              <w:r w:rsidR="00EA2DA5" w:rsidRPr="00DD122E">
                <w:rPr>
                  <w:rFonts w:ascii="Times New Roman" w:eastAsia="Calibri" w:hAnsi="Times New Roman" w:cs="Times New Roman"/>
                  <w:bCs/>
                  <w:lang w:val="en-US"/>
                  <w:rPrChange w:id="4069" w:author="OLENA PASHKOVA (NEPTUNE.UA)" w:date="2022-11-21T15:27:00Z">
                    <w:rPr>
                      <w:rFonts w:ascii="Times New Roman" w:eastAsia="Calibri" w:hAnsi="Times New Roman" w:cs="Times New Roman"/>
                      <w:bCs/>
                      <w:lang w:val="uk-UA"/>
                    </w:rPr>
                  </w:rPrChange>
                </w:rPr>
                <w:t>another document certifying the export of Grain from the Terminal.</w:t>
              </w:r>
            </w:ins>
            <w:del w:id="4070" w:author="OLENA PASHKOVA (NEPTUNE.UA)" w:date="2022-10-26T11:37:00Z">
              <w:r w:rsidRPr="00DD122E" w:rsidDel="00B4608B">
                <w:rPr>
                  <w:rFonts w:ascii="Times New Roman" w:eastAsia="Calibri" w:hAnsi="Times New Roman" w:cs="Times New Roman"/>
                  <w:bCs/>
                  <w:lang w:val="en-US"/>
                  <w:rPrChange w:id="4071" w:author="OLENA PASHKOVA (NEPTUNE.UA)" w:date="2022-11-21T15:27:00Z">
                    <w:rPr>
                      <w:rFonts w:ascii="Times New Roman" w:eastAsia="Calibri" w:hAnsi="Times New Roman" w:cs="Times New Roman"/>
                      <w:bCs/>
                      <w:lang w:val="en-US"/>
                    </w:rPr>
                  </w:rPrChange>
                </w:rPr>
                <w:delText xml:space="preserve"> the date of termination of storage is the date of shipment specified in the relevant railway bills or truck waybills</w:delText>
              </w:r>
            </w:del>
            <w:r w:rsidRPr="00DD122E">
              <w:rPr>
                <w:rFonts w:ascii="Times New Roman" w:eastAsia="Calibri" w:hAnsi="Times New Roman" w:cs="Times New Roman"/>
                <w:bCs/>
                <w:lang w:val="en-US"/>
                <w:rPrChange w:id="4072" w:author="OLENA PASHKOVA (NEPTUNE.UA)" w:date="2022-11-21T15:27:00Z">
                  <w:rPr>
                    <w:rFonts w:ascii="Times New Roman" w:eastAsia="Calibri" w:hAnsi="Times New Roman" w:cs="Times New Roman"/>
                    <w:bCs/>
                    <w:lang w:val="en-US"/>
                  </w:rPr>
                </w:rPrChange>
              </w:rPr>
              <w:t>.</w:t>
            </w:r>
          </w:p>
          <w:p w14:paraId="095D2B60" w14:textId="5655AD1C" w:rsidR="00346915" w:rsidRPr="00DD122E" w:rsidRDefault="00346915" w:rsidP="00400CA9">
            <w:pPr>
              <w:contextualSpacing/>
              <w:jc w:val="both"/>
              <w:rPr>
                <w:ins w:id="4073" w:author="OLENA PASHKOVA (NEPTUNE.UA)" w:date="2022-10-26T11:41:00Z"/>
                <w:rFonts w:ascii="Times New Roman" w:eastAsia="Calibri" w:hAnsi="Times New Roman" w:cs="Times New Roman"/>
                <w:bCs/>
                <w:lang w:val="en-US"/>
                <w:rPrChange w:id="4074" w:author="OLENA PASHKOVA (NEPTUNE.UA)" w:date="2022-11-21T15:27:00Z">
                  <w:rPr>
                    <w:ins w:id="4075" w:author="OLENA PASHKOVA (NEPTUNE.UA)" w:date="2022-10-26T11:41:00Z"/>
                    <w:rFonts w:ascii="Times New Roman" w:eastAsia="Calibri" w:hAnsi="Times New Roman" w:cs="Times New Roman"/>
                    <w:bCs/>
                    <w:lang w:val="en-US"/>
                  </w:rPr>
                </w:rPrChange>
              </w:rPr>
            </w:pPr>
          </w:p>
          <w:p w14:paraId="2FDEDD98" w14:textId="13E7E291" w:rsidR="00346915" w:rsidRPr="00DD122E" w:rsidRDefault="00346915" w:rsidP="00400CA9">
            <w:pPr>
              <w:contextualSpacing/>
              <w:jc w:val="both"/>
              <w:rPr>
                <w:ins w:id="4076" w:author="OLENA PASHKOVA (NEPTUNE.UA)" w:date="2022-10-26T11:41:00Z"/>
                <w:rFonts w:ascii="Times New Roman" w:eastAsia="Calibri" w:hAnsi="Times New Roman" w:cs="Times New Roman"/>
                <w:bCs/>
                <w:lang w:val="en-US"/>
                <w:rPrChange w:id="4077" w:author="OLENA PASHKOVA (NEPTUNE.UA)" w:date="2022-11-21T15:27:00Z">
                  <w:rPr>
                    <w:ins w:id="4078" w:author="OLENA PASHKOVA (NEPTUNE.UA)" w:date="2022-10-26T11:41:00Z"/>
                    <w:rFonts w:ascii="Times New Roman" w:eastAsia="Calibri" w:hAnsi="Times New Roman" w:cs="Times New Roman"/>
                    <w:bCs/>
                    <w:lang w:val="en-US"/>
                  </w:rPr>
                </w:rPrChange>
              </w:rPr>
            </w:pPr>
          </w:p>
          <w:p w14:paraId="41EBA00E" w14:textId="77777777" w:rsidR="00346915" w:rsidRPr="00DD122E" w:rsidRDefault="00346915" w:rsidP="00400CA9">
            <w:pPr>
              <w:contextualSpacing/>
              <w:jc w:val="both"/>
              <w:rPr>
                <w:ins w:id="4079" w:author="Nataliya Tomaskovic" w:date="2022-08-18T23:02:00Z"/>
                <w:rFonts w:ascii="Times New Roman" w:eastAsia="Calibri" w:hAnsi="Times New Roman" w:cs="Times New Roman"/>
                <w:bCs/>
                <w:lang w:val="en-US"/>
                <w:rPrChange w:id="4080" w:author="OLENA PASHKOVA (NEPTUNE.UA)" w:date="2022-11-21T15:27:00Z">
                  <w:rPr>
                    <w:ins w:id="4081" w:author="Nataliya Tomaskovic" w:date="2022-08-18T23:02:00Z"/>
                    <w:rFonts w:ascii="Times New Roman" w:eastAsia="Calibri" w:hAnsi="Times New Roman" w:cs="Times New Roman"/>
                    <w:bCs/>
                    <w:lang w:val="en-US"/>
                  </w:rPr>
                </w:rPrChange>
              </w:rPr>
            </w:pPr>
          </w:p>
          <w:p w14:paraId="23E4FAB7" w14:textId="77777777" w:rsidR="00400CA9" w:rsidRPr="00DD122E" w:rsidRDefault="00400CA9" w:rsidP="00400CA9">
            <w:pPr>
              <w:contextualSpacing/>
              <w:jc w:val="both"/>
              <w:rPr>
                <w:rFonts w:ascii="Times New Roman" w:eastAsia="Calibri" w:hAnsi="Times New Roman" w:cs="Times New Roman"/>
                <w:b/>
                <w:lang w:val="en-US"/>
                <w:rPrChange w:id="4082" w:author="OLENA PASHKOVA (NEPTUNE.UA)" w:date="2022-11-21T15:27:00Z">
                  <w:rPr>
                    <w:rFonts w:ascii="Times New Roman" w:eastAsia="Calibri" w:hAnsi="Times New Roman" w:cs="Times New Roman"/>
                    <w:b/>
                    <w:lang w:val="en-US"/>
                  </w:rPr>
                </w:rPrChange>
              </w:rPr>
            </w:pPr>
          </w:p>
          <w:p w14:paraId="2272F3E8" w14:textId="77777777" w:rsidR="00400CA9" w:rsidRPr="00DD122E" w:rsidRDefault="00400CA9" w:rsidP="00400CA9">
            <w:pPr>
              <w:contextualSpacing/>
              <w:jc w:val="both"/>
              <w:rPr>
                <w:rFonts w:ascii="Times New Roman" w:eastAsia="Calibri" w:hAnsi="Times New Roman" w:cs="Times New Roman"/>
                <w:bCs/>
                <w:lang w:val="en-US"/>
                <w:rPrChange w:id="4083"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4084" w:author="OLENA PASHKOVA (NEPTUNE.UA)" w:date="2022-11-21T15:27:00Z">
                  <w:rPr>
                    <w:rFonts w:ascii="Times New Roman" w:eastAsia="Calibri" w:hAnsi="Times New Roman" w:cs="Times New Roman"/>
                    <w:b/>
                    <w:lang w:val="en-US"/>
                  </w:rPr>
                </w:rPrChange>
              </w:rPr>
              <w:lastRenderedPageBreak/>
              <w:t>9.4.</w:t>
            </w:r>
            <w:r w:rsidRPr="00DD122E">
              <w:rPr>
                <w:rFonts w:ascii="Times New Roman" w:eastAsia="Calibri" w:hAnsi="Times New Roman" w:cs="Times New Roman"/>
                <w:lang w:val="en-US"/>
                <w:rPrChange w:id="4085" w:author="OLENA PASHKOVA (NEPTUNE.UA)" w:date="2022-11-21T15:27:00Z">
                  <w:rPr>
                    <w:rFonts w:ascii="Calibri" w:eastAsia="Calibri" w:hAnsi="Calibri" w:cs="Times New Roman"/>
                    <w:lang w:val="en-US"/>
                  </w:rPr>
                </w:rPrChange>
              </w:rPr>
              <w:t xml:space="preserve"> </w:t>
            </w:r>
            <w:r w:rsidRPr="00DD122E">
              <w:rPr>
                <w:rFonts w:ascii="Times New Roman" w:eastAsia="Calibri" w:hAnsi="Times New Roman" w:cs="Times New Roman"/>
                <w:bCs/>
                <w:lang w:val="en-US"/>
              </w:rPr>
              <w:t>The final calculation of the cost of the Contractor’s  transshipment services and payment is made based on the quantity specified in the bill of lading/consignment note/waybill, within 5 (five) banking days from the moment the Contractor’s proper invoice is submitted to Customer.</w:t>
            </w:r>
          </w:p>
          <w:p w14:paraId="2F03D251" w14:textId="23392355" w:rsidR="00400CA9" w:rsidRPr="00DD122E" w:rsidRDefault="00400CA9" w:rsidP="00400CA9">
            <w:pPr>
              <w:contextualSpacing/>
              <w:jc w:val="both"/>
              <w:rPr>
                <w:ins w:id="4086" w:author="OLENA PASHKOVA (NEPTUNE.UA)" w:date="2022-10-26T11:43:00Z"/>
                <w:rFonts w:ascii="Times New Roman" w:eastAsia="Calibri" w:hAnsi="Times New Roman" w:cs="Times New Roman"/>
                <w:b/>
                <w:lang w:val="en-US"/>
                <w:rPrChange w:id="4087" w:author="OLENA PASHKOVA (NEPTUNE.UA)" w:date="2022-11-21T15:27:00Z">
                  <w:rPr>
                    <w:ins w:id="4088" w:author="OLENA PASHKOVA (NEPTUNE.UA)" w:date="2022-10-26T11:43:00Z"/>
                    <w:rFonts w:ascii="Times New Roman" w:eastAsia="Calibri" w:hAnsi="Times New Roman" w:cs="Times New Roman"/>
                    <w:b/>
                    <w:lang w:val="en-US"/>
                  </w:rPr>
                </w:rPrChange>
              </w:rPr>
            </w:pPr>
          </w:p>
          <w:p w14:paraId="620D2A20" w14:textId="77777777" w:rsidR="006247DE" w:rsidRPr="00DD122E" w:rsidRDefault="006247DE" w:rsidP="00400CA9">
            <w:pPr>
              <w:contextualSpacing/>
              <w:jc w:val="both"/>
              <w:rPr>
                <w:rFonts w:ascii="Times New Roman" w:eastAsia="Calibri" w:hAnsi="Times New Roman" w:cs="Times New Roman"/>
                <w:b/>
                <w:lang w:val="en-US"/>
                <w:rPrChange w:id="4089" w:author="OLENA PASHKOVA (NEPTUNE.UA)" w:date="2022-11-21T15:27:00Z">
                  <w:rPr>
                    <w:rFonts w:ascii="Times New Roman" w:eastAsia="Calibri" w:hAnsi="Times New Roman" w:cs="Times New Roman"/>
                    <w:b/>
                    <w:lang w:val="en-US"/>
                  </w:rPr>
                </w:rPrChange>
              </w:rPr>
            </w:pPr>
          </w:p>
          <w:p w14:paraId="40A82865" w14:textId="77777777" w:rsidR="00400CA9" w:rsidRPr="00DD122E" w:rsidRDefault="00400CA9" w:rsidP="00400CA9">
            <w:pPr>
              <w:contextualSpacing/>
              <w:jc w:val="both"/>
              <w:rPr>
                <w:rFonts w:ascii="Times New Roman" w:eastAsia="Calibri" w:hAnsi="Times New Roman" w:cs="Times New Roman"/>
                <w:bCs/>
                <w:lang w:val="en-US"/>
                <w:rPrChange w:id="4090" w:author="OLENA PASHKOVA (NEPTUNE.UA)" w:date="2022-11-21T15:27:00Z">
                  <w:rPr>
                    <w:rFonts w:ascii="Times New Roman" w:eastAsia="Calibri" w:hAnsi="Times New Roman" w:cs="Times New Roman"/>
                    <w:bCs/>
                    <w:lang w:val="en-US"/>
                  </w:rPr>
                </w:rPrChange>
              </w:rPr>
            </w:pPr>
            <w:r w:rsidRPr="00DD122E">
              <w:rPr>
                <w:rFonts w:ascii="Times New Roman" w:eastAsia="Calibri" w:hAnsi="Times New Roman" w:cs="Times New Roman"/>
                <w:b/>
                <w:lang w:val="en-US"/>
                <w:rPrChange w:id="4091"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uk-UA"/>
                <w:rPrChange w:id="4092" w:author="OLENA PASHKOVA (NEPTUNE.UA)" w:date="2022-11-21T15:27:00Z">
                  <w:rPr>
                    <w:rFonts w:ascii="Times New Roman" w:eastAsia="Calibri" w:hAnsi="Times New Roman" w:cs="Times New Roman"/>
                    <w:b/>
                    <w:lang w:val="uk-UA"/>
                  </w:rPr>
                </w:rPrChange>
              </w:rPr>
              <w:t>5</w:t>
            </w:r>
            <w:r w:rsidRPr="00DD122E">
              <w:rPr>
                <w:rFonts w:ascii="Times New Roman" w:eastAsia="Calibri" w:hAnsi="Times New Roman" w:cs="Times New Roman"/>
                <w:b/>
                <w:lang w:val="en-US"/>
                <w:rPrChange w:id="409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094" w:author="OLENA PASHKOVA (NEPTUNE.UA)" w:date="2022-11-21T15:27:00Z">
                  <w:rPr>
                    <w:rFonts w:ascii="Times New Roman" w:eastAsia="Calibri" w:hAnsi="Times New Roman" w:cs="Times New Roman"/>
                    <w:lang w:val="en-US"/>
                  </w:rPr>
                </w:rPrChange>
              </w:rPr>
              <w:tab/>
              <w:t xml:space="preserve">Storage (technological accumulation) fees are paid by the Customer </w:t>
            </w:r>
            <w:r w:rsidRPr="00DD122E">
              <w:rPr>
                <w:rFonts w:ascii="Times New Roman" w:eastAsia="Calibri" w:hAnsi="Times New Roman" w:cs="Times New Roman"/>
                <w:bCs/>
                <w:lang w:val="en-US"/>
                <w:rPrChange w:id="4095" w:author="OLENA PASHKOVA (NEPTUNE.UA)" w:date="2022-11-21T15:27:00Z">
                  <w:rPr>
                    <w:rFonts w:ascii="Times New Roman" w:eastAsia="Calibri" w:hAnsi="Times New Roman" w:cs="Times New Roman"/>
                    <w:bCs/>
                    <w:lang w:val="en-US"/>
                  </w:rPr>
                </w:rPrChange>
              </w:rPr>
              <w:t>per each vessel</w:t>
            </w:r>
            <w:r w:rsidRPr="00DD122E">
              <w:rPr>
                <w:rFonts w:ascii="Times New Roman" w:eastAsia="Calibri" w:hAnsi="Times New Roman" w:cs="Times New Roman"/>
                <w:lang w:val="en-US"/>
                <w:rPrChange w:id="4096" w:author="OLENA PASHKOVA (NEPTUNE.UA)" w:date="2022-11-21T15:27:00Z">
                  <w:rPr>
                    <w:rFonts w:ascii="Times New Roman" w:eastAsia="Calibri" w:hAnsi="Times New Roman" w:cs="Times New Roman"/>
                    <w:lang w:val="en-US"/>
                  </w:rPr>
                </w:rPrChange>
              </w:rPr>
              <w:t>, as per Contractor’s invoice, statement of service acceptance and corresponding calculations of the storage cost</w:t>
            </w:r>
            <w:r w:rsidRPr="00DD122E">
              <w:rPr>
                <w:rFonts w:ascii="Times New Roman" w:eastAsia="Calibri" w:hAnsi="Times New Roman" w:cs="Times New Roman"/>
                <w:lang w:val="uk-UA"/>
                <w:rPrChange w:id="4097"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098" w:author="OLENA PASHKOVA (NEPTUNE.UA)" w:date="2022-11-21T15:27:00Z">
                  <w:rPr>
                    <w:rFonts w:ascii="Times New Roman" w:eastAsia="Calibri" w:hAnsi="Times New Roman" w:cs="Times New Roman"/>
                    <w:lang w:val="en-US"/>
                  </w:rPr>
                </w:rPrChange>
              </w:rPr>
              <w:t>within 5 (five) banking days</w:t>
            </w:r>
            <w:r w:rsidRPr="00DD122E">
              <w:rPr>
                <w:rFonts w:ascii="Times New Roman" w:eastAsia="Calibri" w:hAnsi="Times New Roman" w:cs="Times New Roman"/>
                <w:lang w:val="uk-UA"/>
                <w:rPrChange w:id="4099"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bCs/>
                <w:lang w:val="en-US"/>
                <w:rPrChange w:id="4100" w:author="OLENA PASHKOVA (NEPTUNE.UA)" w:date="2022-11-21T15:27:00Z">
                  <w:rPr>
                    <w:rFonts w:ascii="Times New Roman" w:eastAsia="Calibri" w:hAnsi="Times New Roman" w:cs="Times New Roman"/>
                    <w:bCs/>
                    <w:lang w:val="en-US"/>
                  </w:rPr>
                </w:rPrChange>
              </w:rPr>
              <w:t>from</w:t>
            </w:r>
            <w:r w:rsidRPr="00DD122E" w:rsidDel="004C7248">
              <w:rPr>
                <w:rFonts w:ascii="Times New Roman" w:eastAsia="Calibri" w:hAnsi="Times New Roman" w:cs="Times New Roman"/>
                <w:lang w:val="en-US"/>
                <w:rPrChange w:id="4101"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4102" w:author="OLENA PASHKOVA (NEPTUNE.UA)" w:date="2022-11-21T15:27:00Z">
                  <w:rPr>
                    <w:rFonts w:ascii="Times New Roman" w:eastAsia="Calibri" w:hAnsi="Times New Roman" w:cs="Times New Roman"/>
                    <w:lang w:val="en-US"/>
                  </w:rPr>
                </w:rPrChange>
              </w:rPr>
              <w:t xml:space="preserve">the moment </w:t>
            </w:r>
            <w:r w:rsidRPr="00DD122E">
              <w:rPr>
                <w:rFonts w:ascii="Times New Roman" w:eastAsia="Calibri" w:hAnsi="Times New Roman" w:cs="Times New Roman"/>
                <w:bCs/>
                <w:lang w:val="en-US"/>
                <w:rPrChange w:id="4103" w:author="OLENA PASHKOVA (NEPTUNE.UA)" w:date="2022-11-21T15:27:00Z">
                  <w:rPr>
                    <w:rFonts w:ascii="Times New Roman" w:eastAsia="Calibri" w:hAnsi="Times New Roman" w:cs="Times New Roman"/>
                    <w:bCs/>
                    <w:lang w:val="en-US"/>
                  </w:rPr>
                </w:rPrChange>
              </w:rPr>
              <w:t>the Contractor’s proper invoice is submitted to Customer.</w:t>
            </w:r>
          </w:p>
          <w:p w14:paraId="0E2282A9" w14:textId="77777777" w:rsidR="00400CA9" w:rsidRPr="00DD122E" w:rsidRDefault="00400CA9" w:rsidP="00400CA9">
            <w:pPr>
              <w:contextualSpacing/>
              <w:jc w:val="both"/>
              <w:rPr>
                <w:ins w:id="4104" w:author="Nataliya Tomaskovic" w:date="2022-08-18T23:08:00Z"/>
                <w:rFonts w:ascii="Times New Roman" w:eastAsia="Calibri" w:hAnsi="Times New Roman" w:cs="Times New Roman"/>
                <w:lang w:val="en-US"/>
                <w:rPrChange w:id="4105" w:author="OLENA PASHKOVA (NEPTUNE.UA)" w:date="2022-11-21T15:27:00Z">
                  <w:rPr>
                    <w:ins w:id="4106" w:author="Nataliya Tomaskovic" w:date="2022-08-18T23:08:00Z"/>
                    <w:rFonts w:ascii="Times New Roman" w:eastAsia="Calibri" w:hAnsi="Times New Roman" w:cs="Times New Roman"/>
                    <w:lang w:val="en-US"/>
                  </w:rPr>
                </w:rPrChange>
              </w:rPr>
            </w:pPr>
            <w:r w:rsidRPr="00DD122E">
              <w:rPr>
                <w:rFonts w:ascii="Times New Roman" w:eastAsia="Calibri" w:hAnsi="Times New Roman" w:cs="Times New Roman"/>
                <w:b/>
                <w:lang w:val="en-US"/>
                <w:rPrChange w:id="4107"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uk-UA"/>
                <w:rPrChange w:id="4108" w:author="OLENA PASHKOVA (NEPTUNE.UA)" w:date="2022-11-21T15:27:00Z">
                  <w:rPr>
                    <w:rFonts w:ascii="Times New Roman" w:eastAsia="Calibri" w:hAnsi="Times New Roman" w:cs="Times New Roman"/>
                    <w:b/>
                    <w:lang w:val="uk-UA"/>
                  </w:rPr>
                </w:rPrChange>
              </w:rPr>
              <w:t>6</w:t>
            </w:r>
            <w:r w:rsidRPr="00DD122E">
              <w:rPr>
                <w:rFonts w:ascii="Times New Roman" w:eastAsia="Calibri" w:hAnsi="Times New Roman" w:cs="Times New Roman"/>
                <w:b/>
                <w:lang w:val="en-US"/>
                <w:rPrChange w:id="4109"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110" w:author="OLENA PASHKOVA (NEPTUNE.UA)" w:date="2022-11-21T15:27:00Z">
                  <w:rPr>
                    <w:rFonts w:ascii="Times New Roman" w:eastAsia="Calibri" w:hAnsi="Times New Roman" w:cs="Times New Roman"/>
                    <w:lang w:val="en-US"/>
                  </w:rPr>
                </w:rPrChange>
              </w:rPr>
              <w:tab/>
              <w:t xml:space="preserve">An invoice will be considered as the submitted for payment if signed by the authorized person (in .pdf format) from the </w:t>
            </w:r>
            <w:del w:id="4111" w:author="Nataliya Tomaskovic" w:date="2022-08-18T23:07:00Z">
              <w:r w:rsidRPr="00DD122E" w:rsidDel="004C7248">
                <w:rPr>
                  <w:rFonts w:ascii="Times New Roman" w:eastAsia="Calibri" w:hAnsi="Times New Roman" w:cs="Times New Roman"/>
                  <w:lang w:val="en-US"/>
                  <w:rPrChange w:id="4112" w:author="OLENA PASHKOVA (NEPTUNE.UA)" w:date="2022-11-21T15:27:00Z">
                    <w:rPr>
                      <w:rFonts w:ascii="Times New Roman" w:eastAsia="Calibri" w:hAnsi="Times New Roman" w:cs="Times New Roman"/>
                      <w:lang w:val="en-US"/>
                    </w:rPr>
                  </w:rPrChange>
                </w:rPr>
                <w:delText xml:space="preserve">Contractor's </w:delText>
              </w:r>
            </w:del>
            <w:r w:rsidRPr="00DD122E">
              <w:rPr>
                <w:rFonts w:ascii="Times New Roman" w:eastAsia="Calibri" w:hAnsi="Times New Roman" w:cs="Times New Roman"/>
                <w:lang w:val="en-US"/>
                <w:rPrChange w:id="4113" w:author="OLENA PASHKOVA (NEPTUNE.UA)" w:date="2022-11-21T15:27:00Z">
                  <w:rPr>
                    <w:rFonts w:ascii="Times New Roman" w:eastAsia="Calibri" w:hAnsi="Times New Roman" w:cs="Times New Roman"/>
                    <w:lang w:val="en-US"/>
                  </w:rPr>
                </w:rPrChange>
              </w:rPr>
              <w:t xml:space="preserve">e-mail address </w:t>
            </w:r>
            <w:r w:rsidRPr="00DD122E">
              <w:rPr>
                <w:rFonts w:ascii="Times New Roman" w:eastAsia="Calibri" w:hAnsi="Times New Roman" w:cs="Times New Roman"/>
                <w:rPrChange w:id="4114" w:author="OLENA PASHKOVA (NEPTUNE.UA)" w:date="2022-11-21T15:27:00Z">
                  <w:rPr>
                    <w:rFonts w:ascii="Calibri" w:eastAsia="Calibri" w:hAnsi="Calibri" w:cs="Times New Roman"/>
                  </w:rPr>
                </w:rPrChange>
              </w:rPr>
              <w:fldChar w:fldCharType="begin"/>
            </w:r>
            <w:r w:rsidRPr="00DD122E">
              <w:rPr>
                <w:rFonts w:ascii="Times New Roman" w:eastAsia="Calibri" w:hAnsi="Times New Roman" w:cs="Times New Roman"/>
                <w:lang w:val="en-US"/>
                <w:rPrChange w:id="4115" w:author="OLENA PASHKOVA (NEPTUNE.UA)" w:date="2022-11-21T15:27:00Z">
                  <w:rPr/>
                </w:rPrChange>
              </w:rPr>
              <w:instrText xml:space="preserve"> HYPERLINK "mailto:sale@mv-cargo.com" </w:instrText>
            </w:r>
            <w:r w:rsidRPr="00DD122E">
              <w:rPr>
                <w:rFonts w:ascii="Times New Roman" w:eastAsia="Calibri" w:hAnsi="Times New Roman" w:cs="Times New Roman"/>
                <w:rPrChange w:id="4116" w:author="OLENA PASHKOVA (NEPTUNE.UA)" w:date="2022-11-21T15:27:00Z">
                  <w:rPr>
                    <w:rFonts w:ascii="Calibri" w:eastAsia="Calibri" w:hAnsi="Calibri" w:cs="Times New Roman"/>
                  </w:rPr>
                </w:rPrChange>
              </w:rPr>
              <w:fldChar w:fldCharType="separate"/>
            </w:r>
            <w:r w:rsidRPr="00DD122E">
              <w:rPr>
                <w:rFonts w:ascii="Times New Roman" w:eastAsia="Calibri" w:hAnsi="Times New Roman" w:cs="Times New Roman"/>
                <w:color w:val="0563C1"/>
                <w:u w:val="single"/>
                <w:lang w:val="en-US"/>
                <w:rPrChange w:id="4117" w:author="OLENA PASHKOVA (NEPTUNE.UA)" w:date="2022-11-21T15:27:00Z">
                  <w:rPr>
                    <w:rFonts w:ascii="Times New Roman" w:eastAsia="Calibri" w:hAnsi="Times New Roman" w:cs="Times New Roman"/>
                    <w:color w:val="0563C1"/>
                    <w:u w:val="single"/>
                    <w:lang w:val="en-US"/>
                  </w:rPr>
                </w:rPrChange>
              </w:rPr>
              <w:t>sale@mv-cargo.com</w:t>
            </w:r>
            <w:r w:rsidRPr="00DD122E">
              <w:rPr>
                <w:rFonts w:ascii="Times New Roman" w:eastAsia="Calibri" w:hAnsi="Times New Roman" w:cs="Times New Roman"/>
                <w:color w:val="0563C1"/>
                <w:u w:val="single"/>
                <w:lang w:val="en-US"/>
                <w:rPrChange w:id="4118" w:author="OLENA PASHKOVA (NEPTUNE.UA)" w:date="2022-11-21T15:27:00Z">
                  <w:rPr>
                    <w:rFonts w:ascii="Times New Roman" w:eastAsia="Calibri" w:hAnsi="Times New Roman" w:cs="Times New Roman"/>
                    <w:color w:val="0563C1"/>
                    <w:u w:val="single"/>
                    <w:lang w:val="en-US"/>
                  </w:rPr>
                </w:rPrChange>
              </w:rPr>
              <w:fldChar w:fldCharType="end"/>
            </w:r>
            <w:r w:rsidRPr="00DD122E">
              <w:rPr>
                <w:rFonts w:ascii="Times New Roman" w:eastAsia="Calibri" w:hAnsi="Times New Roman" w:cs="Times New Roman"/>
                <w:lang w:val="en-US"/>
              </w:rPr>
              <w:t xml:space="preserve"> to the Customer’s e-mail address</w:t>
            </w:r>
            <w:ins w:id="4119" w:author="Nataliya Tomaskovic" w:date="2022-08-18T23:08:00Z">
              <w:r w:rsidRPr="00DD122E">
                <w:rPr>
                  <w:rFonts w:ascii="Times New Roman" w:eastAsia="Calibri" w:hAnsi="Times New Roman" w:cs="Times New Roman"/>
                  <w:lang w:val="en-US"/>
                </w:rPr>
                <w:t xml:space="preserve"> </w:t>
              </w:r>
              <w:commentRangeStart w:id="4120"/>
              <w:r w:rsidRPr="00DD122E">
                <w:rPr>
                  <w:rFonts w:ascii="Times New Roman" w:eastAsia="Calibri" w:hAnsi="Times New Roman" w:cs="Times New Roman"/>
                  <w:lang w:val="en-US"/>
                </w:rPr>
                <w:t>stated in the nomination</w:t>
              </w:r>
            </w:ins>
            <w:del w:id="4121" w:author="Nataliya Tomaskovic" w:date="2022-08-18T23:08:00Z">
              <w:r w:rsidRPr="00DD122E" w:rsidDel="004C7248">
                <w:rPr>
                  <w:rFonts w:ascii="Times New Roman" w:eastAsia="Calibri" w:hAnsi="Times New Roman" w:cs="Times New Roman"/>
                  <w:lang w:val="en-US"/>
                  <w:rPrChange w:id="4122" w:author="OLENA PASHKOVA (NEPTUNE.UA)" w:date="2022-11-21T15:27:00Z">
                    <w:rPr>
                      <w:rFonts w:ascii="Times New Roman" w:eastAsia="Calibri" w:hAnsi="Times New Roman" w:cs="Times New Roman"/>
                      <w:lang w:val="en-US"/>
                    </w:rPr>
                  </w:rPrChange>
                </w:rPr>
                <w:delText xml:space="preserve"> </w:delText>
              </w:r>
            </w:del>
            <w:commentRangeEnd w:id="4120"/>
            <w:r w:rsidRPr="00DD122E">
              <w:rPr>
                <w:rFonts w:ascii="Times New Roman" w:eastAsia="Calibri" w:hAnsi="Times New Roman" w:cs="Times New Roman"/>
                <w:rPrChange w:id="4123" w:author="OLENA PASHKOVA (NEPTUNE.UA)" w:date="2022-11-21T15:27:00Z">
                  <w:rPr>
                    <w:rFonts w:ascii="Calibri" w:eastAsia="Calibri" w:hAnsi="Calibri" w:cs="Times New Roman"/>
                    <w:sz w:val="16"/>
                    <w:szCs w:val="16"/>
                  </w:rPr>
                </w:rPrChange>
              </w:rPr>
              <w:commentReference w:id="4120"/>
            </w:r>
            <w:del w:id="4124" w:author="Nataliya Tomaskovic" w:date="2022-08-18T23:08:00Z">
              <w:r w:rsidRPr="00DD122E" w:rsidDel="004C7248">
                <w:rPr>
                  <w:rFonts w:ascii="Times New Roman" w:eastAsia="Calibri" w:hAnsi="Times New Roman" w:cs="Times New Roman"/>
                  <w:lang w:val="en-US"/>
                  <w:rPrChange w:id="4125" w:author="OLENA PASHKOVA (NEPTUNE.UA)" w:date="2022-11-21T15:27:00Z">
                    <w:rPr>
                      <w:rFonts w:ascii="Times New Roman" w:eastAsia="Calibri" w:hAnsi="Times New Roman" w:cs="Times New Roman"/>
                      <w:lang w:val="en-US"/>
                    </w:rPr>
                  </w:rPrChange>
                </w:rPr>
                <w:delText>(namely, the e-mail:</w:delText>
              </w:r>
              <w:r w:rsidRPr="00DD122E" w:rsidDel="004C7248">
                <w:rPr>
                  <w:rFonts w:ascii="Times New Roman" w:eastAsia="Calibri" w:hAnsi="Times New Roman" w:cs="Times New Roman"/>
                  <w:color w:val="0563C1"/>
                  <w:u w:val="single"/>
                  <w:lang w:val="en-US"/>
                  <w:rPrChange w:id="4126" w:author="OLENA PASHKOVA (NEPTUNE.UA)" w:date="2022-11-21T15:27:00Z">
                    <w:rPr>
                      <w:rFonts w:ascii="Times New Roman" w:eastAsia="Calibri" w:hAnsi="Times New Roman" w:cs="Times New Roman"/>
                      <w:color w:val="0563C1"/>
                      <w:u w:val="single"/>
                      <w:lang w:val="en-US"/>
                    </w:rPr>
                  </w:rPrChange>
                </w:rPr>
                <w:delText>___________</w:delText>
              </w:r>
              <w:r w:rsidRPr="00DD122E" w:rsidDel="004C7248">
                <w:rPr>
                  <w:rFonts w:ascii="Times New Roman" w:eastAsia="Calibri" w:hAnsi="Times New Roman" w:cs="Times New Roman"/>
                  <w:lang w:val="en-US"/>
                  <w:rPrChange w:id="4127" w:author="OLENA PASHKOVA (NEPTUNE.UA)" w:date="2022-11-21T15:27:00Z">
                    <w:rPr>
                      <w:rFonts w:ascii="Times New Roman" w:eastAsia="Calibri" w:hAnsi="Times New Roman" w:cs="Times New Roman"/>
                      <w:lang w:val="en-US"/>
                    </w:rPr>
                  </w:rPrChange>
                </w:rPr>
                <w:delText>)   or serving the invoice to the representative of the Customer</w:delText>
              </w:r>
            </w:del>
            <w:r w:rsidRPr="00DD122E">
              <w:rPr>
                <w:rFonts w:ascii="Times New Roman" w:eastAsia="Calibri" w:hAnsi="Times New Roman" w:cs="Times New Roman"/>
                <w:lang w:val="en-US"/>
                <w:rPrChange w:id="4128" w:author="OLENA PASHKOVA (NEPTUNE.UA)" w:date="2022-11-21T15:27:00Z">
                  <w:rPr>
                    <w:rFonts w:ascii="Times New Roman" w:eastAsia="Calibri" w:hAnsi="Times New Roman" w:cs="Times New Roman"/>
                    <w:lang w:val="en-US"/>
                  </w:rPr>
                </w:rPrChange>
              </w:rPr>
              <w:t xml:space="preserve">. </w:t>
            </w:r>
          </w:p>
          <w:p w14:paraId="5CFB4A4F" w14:textId="77777777" w:rsidR="00400CA9" w:rsidRPr="00DD122E" w:rsidRDefault="00400CA9" w:rsidP="00400CA9">
            <w:pPr>
              <w:contextualSpacing/>
              <w:jc w:val="both"/>
              <w:rPr>
                <w:ins w:id="4129" w:author="Nataliya Tomaskovic" w:date="2022-08-18T23:09:00Z"/>
                <w:rFonts w:ascii="Times New Roman" w:eastAsia="Calibri" w:hAnsi="Times New Roman" w:cs="Times New Roman"/>
                <w:lang w:val="en-US"/>
                <w:rPrChange w:id="4130" w:author="OLENA PASHKOVA (NEPTUNE.UA)" w:date="2022-11-21T15:27:00Z">
                  <w:rPr>
                    <w:ins w:id="4131" w:author="Nataliya Tomaskovic" w:date="2022-08-18T23:09:00Z"/>
                    <w:rFonts w:ascii="Times New Roman" w:eastAsia="Calibri" w:hAnsi="Times New Roman" w:cs="Times New Roman"/>
                    <w:lang w:val="en-US"/>
                  </w:rPr>
                </w:rPrChange>
              </w:rPr>
            </w:pPr>
            <w:r w:rsidRPr="00DD122E">
              <w:rPr>
                <w:rFonts w:ascii="Times New Roman" w:eastAsia="Calibri" w:hAnsi="Times New Roman" w:cs="Times New Roman"/>
                <w:lang w:val="en-US"/>
                <w:rPrChange w:id="4132" w:author="OLENA PASHKOVA (NEPTUNE.UA)" w:date="2022-11-21T15:27:00Z">
                  <w:rPr>
                    <w:rFonts w:ascii="Times New Roman" w:eastAsia="Calibri" w:hAnsi="Times New Roman" w:cs="Times New Roman"/>
                    <w:lang w:val="en-US"/>
                  </w:rPr>
                </w:rPrChange>
              </w:rPr>
              <w:t>At the same time, a sufficient confirmation of the fact of receipt of the invoice by the Customer will be a notice of its delivery to the Customer’s electronic address specified in this Agreement, which has been formed by the corresponding Contractor’s mail program.</w:t>
            </w:r>
          </w:p>
          <w:p w14:paraId="5E083D30" w14:textId="77777777" w:rsidR="00400CA9" w:rsidRPr="00DD122E" w:rsidRDefault="00400CA9" w:rsidP="00400CA9">
            <w:pPr>
              <w:contextualSpacing/>
              <w:jc w:val="both"/>
              <w:rPr>
                <w:rFonts w:ascii="Times New Roman" w:eastAsia="Calibri" w:hAnsi="Times New Roman" w:cs="Times New Roman"/>
                <w:b/>
                <w:lang w:val="en-US"/>
                <w:rPrChange w:id="4133" w:author="OLENA PASHKOVA (NEPTUNE.UA)" w:date="2022-11-21T15:27:00Z">
                  <w:rPr>
                    <w:rFonts w:ascii="Times New Roman" w:eastAsia="Calibri" w:hAnsi="Times New Roman" w:cs="Times New Roman"/>
                    <w:b/>
                    <w:lang w:val="en-US"/>
                  </w:rPr>
                </w:rPrChange>
              </w:rPr>
            </w:pPr>
          </w:p>
          <w:p w14:paraId="7D203180" w14:textId="66518F40" w:rsidR="00400CA9" w:rsidRPr="00DD122E" w:rsidRDefault="00400CA9" w:rsidP="00400CA9">
            <w:pPr>
              <w:contextualSpacing/>
              <w:jc w:val="both"/>
              <w:rPr>
                <w:ins w:id="4134" w:author="OLENA PASHKOVA (NEPTUNE.UA)" w:date="2022-11-21T03:43:00Z"/>
                <w:rFonts w:ascii="Times New Roman" w:eastAsia="Calibri" w:hAnsi="Times New Roman" w:cs="Times New Roman"/>
                <w:lang w:val="en-US"/>
                <w:rPrChange w:id="4135" w:author="OLENA PASHKOVA (NEPTUNE.UA)" w:date="2022-11-21T15:27:00Z">
                  <w:rPr>
                    <w:ins w:id="4136" w:author="OLENA PASHKOVA (NEPTUNE.UA)" w:date="2022-11-21T03:43:00Z"/>
                    <w:rFonts w:ascii="Times New Roman" w:eastAsia="Calibri" w:hAnsi="Times New Roman" w:cs="Times New Roman"/>
                    <w:lang w:val="en-US"/>
                  </w:rPr>
                </w:rPrChange>
              </w:rPr>
            </w:pPr>
            <w:r w:rsidRPr="00DD122E">
              <w:rPr>
                <w:rFonts w:ascii="Times New Roman" w:eastAsia="Calibri" w:hAnsi="Times New Roman" w:cs="Times New Roman"/>
                <w:b/>
                <w:lang w:val="en-US"/>
                <w:rPrChange w:id="4137"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uk-UA"/>
                <w:rPrChange w:id="4138" w:author="OLENA PASHKOVA (NEPTUNE.UA)" w:date="2022-11-21T15:27:00Z">
                  <w:rPr>
                    <w:rFonts w:ascii="Times New Roman" w:eastAsia="Calibri" w:hAnsi="Times New Roman" w:cs="Times New Roman"/>
                    <w:b/>
                    <w:lang w:val="uk-UA"/>
                  </w:rPr>
                </w:rPrChange>
              </w:rPr>
              <w:t>7</w:t>
            </w:r>
            <w:r w:rsidRPr="00DD122E">
              <w:rPr>
                <w:rFonts w:ascii="Times New Roman" w:eastAsia="Calibri" w:hAnsi="Times New Roman" w:cs="Times New Roman"/>
                <w:b/>
                <w:lang w:val="en-US"/>
                <w:rPrChange w:id="4139"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140" w:author="OLENA PASHKOVA (NEPTUNE.UA)" w:date="2022-11-21T15:27:00Z">
                  <w:rPr>
                    <w:rFonts w:ascii="Times New Roman" w:eastAsia="Calibri" w:hAnsi="Times New Roman" w:cs="Times New Roman"/>
                    <w:lang w:val="en-US"/>
                  </w:rPr>
                </w:rPrChange>
              </w:rPr>
              <w:tab/>
            </w:r>
            <w:del w:id="4141" w:author="OLENA PASHKOVA (NEPTUNE.UA)" w:date="2022-11-21T03:42:00Z">
              <w:r w:rsidRPr="00DD122E" w:rsidDel="0047050B">
                <w:rPr>
                  <w:rFonts w:ascii="Times New Roman" w:eastAsia="Calibri" w:hAnsi="Times New Roman" w:cs="Times New Roman"/>
                  <w:lang w:val="en-US"/>
                  <w:rPrChange w:id="4142" w:author="OLENA PASHKOVA (NEPTUNE.UA)" w:date="2022-11-21T15:27:00Z">
                    <w:rPr>
                      <w:rFonts w:ascii="Times New Roman" w:eastAsia="Calibri" w:hAnsi="Times New Roman" w:cs="Times New Roman"/>
                      <w:lang w:val="en-US"/>
                    </w:rPr>
                  </w:rPrChange>
                </w:rPr>
                <w:delText>Payments are considered as executed on the date of funds receipt in full on the Contractor’s bank account stipulated in this agreement.</w:delText>
              </w:r>
            </w:del>
            <w:ins w:id="4143" w:author="OLENA PASHKOVA (NEPTUNE.UA)" w:date="2022-11-21T03:40:00Z">
              <w:r w:rsidR="001E706D" w:rsidRPr="00DD122E">
                <w:rPr>
                  <w:rFonts w:ascii="Times New Roman" w:eastAsia="Calibri" w:hAnsi="Times New Roman" w:cs="Times New Roman"/>
                  <w:lang w:val="en-US"/>
                  <w:rPrChange w:id="4144" w:author="OLENA PASHKOVA (NEPTUNE.UA)" w:date="2022-11-21T15:27:00Z">
                    <w:rPr>
                      <w:rFonts w:ascii="Times New Roman" w:eastAsia="Calibri" w:hAnsi="Times New Roman" w:cs="Times New Roman"/>
                      <w:lang w:val="en-US"/>
                    </w:rPr>
                  </w:rPrChange>
                </w:rPr>
                <w:t>The date of payment is a date of receiving of funds to the account of the Contractor.</w:t>
              </w:r>
            </w:ins>
          </w:p>
          <w:p w14:paraId="61F18894" w14:textId="77777777" w:rsidR="00AF334A" w:rsidRPr="00DD122E" w:rsidRDefault="00AF334A" w:rsidP="00400CA9">
            <w:pPr>
              <w:contextualSpacing/>
              <w:jc w:val="both"/>
              <w:rPr>
                <w:rFonts w:ascii="Times New Roman" w:eastAsia="Calibri" w:hAnsi="Times New Roman" w:cs="Times New Roman"/>
                <w:lang w:val="en-US"/>
                <w:rPrChange w:id="4145" w:author="OLENA PASHKOVA (NEPTUNE.UA)" w:date="2022-11-21T15:27:00Z">
                  <w:rPr>
                    <w:rFonts w:ascii="Times New Roman" w:eastAsia="Calibri" w:hAnsi="Times New Roman" w:cs="Times New Roman"/>
                    <w:lang w:val="en-US"/>
                  </w:rPr>
                </w:rPrChange>
              </w:rPr>
            </w:pPr>
          </w:p>
          <w:p w14:paraId="5717FE40" w14:textId="77777777" w:rsidR="00400CA9" w:rsidRPr="00DD122E" w:rsidRDefault="00400CA9" w:rsidP="00400CA9">
            <w:pPr>
              <w:contextualSpacing/>
              <w:jc w:val="both"/>
              <w:rPr>
                <w:rFonts w:ascii="Times New Roman" w:eastAsia="Calibri" w:hAnsi="Times New Roman" w:cs="Times New Roman"/>
                <w:lang w:val="en-US"/>
                <w:rPrChange w:id="414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147"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uk-UA"/>
                <w:rPrChange w:id="4148" w:author="OLENA PASHKOVA (NEPTUNE.UA)" w:date="2022-11-21T15:27:00Z">
                  <w:rPr>
                    <w:rFonts w:ascii="Times New Roman" w:eastAsia="Calibri" w:hAnsi="Times New Roman" w:cs="Times New Roman"/>
                    <w:b/>
                    <w:lang w:val="uk-UA"/>
                  </w:rPr>
                </w:rPrChange>
              </w:rPr>
              <w:t>8</w:t>
            </w:r>
            <w:r w:rsidRPr="00DD122E">
              <w:rPr>
                <w:rFonts w:ascii="Times New Roman" w:eastAsia="Calibri" w:hAnsi="Times New Roman" w:cs="Times New Roman"/>
                <w:lang w:val="en-US"/>
                <w:rPrChange w:id="4149"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en-US"/>
                <w:rPrChange w:id="4150" w:author="OLENA PASHKOVA (NEPTUNE.UA)" w:date="2022-11-21T15:27:00Z">
                  <w:rPr>
                    <w:rFonts w:ascii="Times New Roman" w:eastAsia="Calibri" w:hAnsi="Times New Roman" w:cs="Times New Roman"/>
                    <w:lang w:val="en-US"/>
                  </w:rPr>
                </w:rPrChange>
              </w:rPr>
              <w:tab/>
              <w:t>Customer’s acceptance of the services rendered and mentioned in this Agreement shall be made by the relevant Certificate of Delivery and Acceptance of Rendered Services (performed work) prepared and issued by the Contractor and signed by both Parties.</w:t>
            </w:r>
          </w:p>
          <w:p w14:paraId="4E81B5BD" w14:textId="18D80B4C" w:rsidR="00400CA9" w:rsidRPr="00DD122E" w:rsidRDefault="00400CA9" w:rsidP="00400CA9">
            <w:pPr>
              <w:contextualSpacing/>
              <w:jc w:val="both"/>
              <w:rPr>
                <w:ins w:id="4151" w:author="OLENA PASHKOVA (NEPTUNE.UA)" w:date="2022-11-21T03:47:00Z"/>
                <w:rFonts w:ascii="Times New Roman" w:eastAsia="Calibri" w:hAnsi="Times New Roman" w:cs="Times New Roman"/>
                <w:lang w:val="en-US"/>
                <w:rPrChange w:id="4152" w:author="OLENA PASHKOVA (NEPTUNE.UA)" w:date="2022-11-21T15:27:00Z">
                  <w:rPr>
                    <w:ins w:id="4153" w:author="OLENA PASHKOVA (NEPTUNE.UA)" w:date="2022-11-21T03:47:00Z"/>
                    <w:rFonts w:ascii="Times New Roman" w:eastAsia="Calibri" w:hAnsi="Times New Roman" w:cs="Times New Roman"/>
                    <w:lang w:val="en-US"/>
                  </w:rPr>
                </w:rPrChange>
              </w:rPr>
            </w:pPr>
            <w:r w:rsidRPr="00DD122E">
              <w:rPr>
                <w:rFonts w:ascii="Times New Roman" w:eastAsia="Calibri" w:hAnsi="Times New Roman" w:cs="Times New Roman"/>
                <w:lang w:val="en-US"/>
                <w:rPrChange w:id="4154" w:author="OLENA PASHKOVA (NEPTUNE.UA)" w:date="2022-11-21T15:27:00Z">
                  <w:rPr>
                    <w:rFonts w:ascii="Times New Roman" w:eastAsia="Calibri" w:hAnsi="Times New Roman" w:cs="Times New Roman"/>
                    <w:lang w:val="en-US"/>
                  </w:rPr>
                </w:rPrChange>
              </w:rPr>
              <w:t>The Certificate of Delivery and Acceptance of Rendered Services for transshipment is confirmed by a bill of lading or a</w:t>
            </w:r>
            <w:ins w:id="4155" w:author="Nataliya Tomaskovic" w:date="2022-08-19T08:44:00Z">
              <w:r w:rsidRPr="00DD122E">
                <w:rPr>
                  <w:rFonts w:ascii="Times New Roman" w:eastAsia="Calibri" w:hAnsi="Times New Roman" w:cs="Times New Roman"/>
                  <w:lang w:val="en-US"/>
                  <w:rPrChange w:id="4156" w:author="OLENA PASHKOVA (NEPTUNE.UA)" w:date="2022-11-21T15:27:00Z">
                    <w:rPr>
                      <w:rFonts w:ascii="Times New Roman" w:eastAsia="Calibri" w:hAnsi="Times New Roman" w:cs="Times New Roman"/>
                      <w:lang w:val="en-US"/>
                    </w:rPr>
                  </w:rPrChange>
                </w:rPr>
                <w:t xml:space="preserve"> </w:t>
              </w:r>
            </w:ins>
            <w:del w:id="4157" w:author="Nataliya Tomaskovic" w:date="2022-08-18T21:39:00Z">
              <w:r w:rsidRPr="00DD122E" w:rsidDel="0074108B">
                <w:rPr>
                  <w:rFonts w:ascii="Times New Roman" w:eastAsia="Calibri" w:hAnsi="Times New Roman" w:cs="Times New Roman"/>
                  <w:lang w:val="en-US"/>
                  <w:rPrChange w:id="4158"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159" w:author="OLENA PASHKOVA (NEPTUNE.UA)" w:date="2022-11-21T15:27:00Z">
                  <w:rPr>
                    <w:rFonts w:ascii="Times New Roman" w:eastAsia="Calibri" w:hAnsi="Times New Roman" w:cs="Times New Roman"/>
                    <w:lang w:val="en-US"/>
                  </w:rPr>
                </w:rPrChange>
              </w:rPr>
              <w:t>mate’s receipt for the shipped consignment, signed by the vessel’s master or authorized marine agents for each vessel’s</w:t>
            </w:r>
            <w:ins w:id="4160" w:author="SERHII SULIMA (NEPTUNE.UA)" w:date="2022-08-31T13:45:00Z">
              <w:r w:rsidRPr="00DD122E">
                <w:rPr>
                  <w:rFonts w:ascii="Times New Roman" w:eastAsia="Calibri" w:hAnsi="Times New Roman" w:cs="Times New Roman"/>
                  <w:lang w:val="uk-UA"/>
                  <w:rPrChange w:id="4161" w:author="OLENA PASHKOVA (NEPTUNE.UA)" w:date="2022-11-21T15:27:00Z">
                    <w:rPr>
                      <w:rFonts w:ascii="Times New Roman" w:eastAsia="Calibri" w:hAnsi="Times New Roman" w:cs="Times New Roman"/>
                      <w:lang w:val="uk-UA"/>
                    </w:rPr>
                  </w:rPrChange>
                </w:rPr>
                <w:t xml:space="preserve"> </w:t>
              </w:r>
            </w:ins>
            <w:r w:rsidRPr="00DD122E">
              <w:rPr>
                <w:rFonts w:ascii="Times New Roman" w:eastAsia="Calibri" w:hAnsi="Times New Roman" w:cs="Times New Roman"/>
                <w:lang w:val="en-US"/>
                <w:rPrChange w:id="4162" w:author="OLENA PASHKOVA (NEPTUNE.UA)" w:date="2022-11-21T15:27:00Z">
                  <w:rPr>
                    <w:rFonts w:ascii="Times New Roman" w:eastAsia="Calibri" w:hAnsi="Times New Roman" w:cs="Times New Roman"/>
                    <w:lang w:val="en-US"/>
                  </w:rPr>
                </w:rPrChange>
              </w:rPr>
              <w:t>lot.</w:t>
            </w:r>
          </w:p>
          <w:p w14:paraId="532AE765" w14:textId="77777777" w:rsidR="0076100A" w:rsidRPr="00DD122E" w:rsidRDefault="001847EC" w:rsidP="00400CA9">
            <w:pPr>
              <w:contextualSpacing/>
              <w:jc w:val="both"/>
              <w:rPr>
                <w:ins w:id="4163" w:author="OLENA PASHKOVA (NEPTUNE.UA)" w:date="2022-11-21T03:50:00Z"/>
                <w:rFonts w:ascii="Times New Roman" w:eastAsia="Calibri" w:hAnsi="Times New Roman" w:cs="Times New Roman"/>
                <w:lang w:val="en-US"/>
                <w:rPrChange w:id="4164" w:author="OLENA PASHKOVA (NEPTUNE.UA)" w:date="2022-11-21T15:27:00Z">
                  <w:rPr>
                    <w:ins w:id="4165" w:author="OLENA PASHKOVA (NEPTUNE.UA)" w:date="2022-11-21T03:50:00Z"/>
                    <w:rFonts w:ascii="Times New Roman" w:eastAsia="Calibri" w:hAnsi="Times New Roman" w:cs="Times New Roman"/>
                    <w:lang w:val="en-US"/>
                  </w:rPr>
                </w:rPrChange>
              </w:rPr>
            </w:pPr>
            <w:ins w:id="4166" w:author="OLENA PASHKOVA (NEPTUNE.UA)" w:date="2022-11-21T03:50:00Z">
              <w:r w:rsidRPr="00DD122E">
                <w:rPr>
                  <w:rFonts w:ascii="Times New Roman" w:eastAsia="Calibri" w:hAnsi="Times New Roman" w:cs="Times New Roman"/>
                  <w:lang w:val="en-US"/>
                  <w:rPrChange w:id="4167" w:author="OLENA PASHKOVA (NEPTUNE.UA)" w:date="2022-11-21T15:27:00Z">
                    <w:rPr>
                      <w:rFonts w:ascii="Times New Roman" w:eastAsia="Calibri" w:hAnsi="Times New Roman" w:cs="Times New Roman"/>
                      <w:lang w:val="en-US"/>
                    </w:rPr>
                  </w:rPrChange>
                </w:rPr>
                <w:t>In case of shipment of Grain onto the Customer’s trucks, the Contractor’s Certificate of Delivery and Acceptance of Rendered Services is confirmed by the truck waybills and/or the Act of acceptance-transfer of Grain for the shipped consignment.</w:t>
              </w:r>
            </w:ins>
          </w:p>
          <w:p w14:paraId="7191742C" w14:textId="77777777" w:rsidR="0076100A" w:rsidRPr="00DD122E" w:rsidRDefault="0076100A" w:rsidP="00400CA9">
            <w:pPr>
              <w:contextualSpacing/>
              <w:jc w:val="both"/>
              <w:rPr>
                <w:ins w:id="4168" w:author="OLENA PASHKOVA (NEPTUNE.UA)" w:date="2022-11-21T03:50:00Z"/>
                <w:rFonts w:ascii="Times New Roman" w:eastAsia="Calibri" w:hAnsi="Times New Roman" w:cs="Times New Roman"/>
                <w:lang w:val="en-US"/>
                <w:rPrChange w:id="4169" w:author="OLENA PASHKOVA (NEPTUNE.UA)" w:date="2022-11-21T15:27:00Z">
                  <w:rPr>
                    <w:ins w:id="4170" w:author="OLENA PASHKOVA (NEPTUNE.UA)" w:date="2022-11-21T03:50:00Z"/>
                    <w:rFonts w:ascii="Times New Roman" w:eastAsia="Calibri" w:hAnsi="Times New Roman" w:cs="Times New Roman"/>
                    <w:lang w:val="en-US"/>
                  </w:rPr>
                </w:rPrChange>
              </w:rPr>
            </w:pPr>
          </w:p>
          <w:p w14:paraId="6126015A" w14:textId="2FFBFFCF" w:rsidR="00400CA9" w:rsidRPr="00DD122E" w:rsidRDefault="00400CA9" w:rsidP="00400CA9">
            <w:pPr>
              <w:contextualSpacing/>
              <w:jc w:val="both"/>
              <w:rPr>
                <w:ins w:id="4171" w:author="Viktoriya Elik" w:date="2022-08-26T12:01:00Z"/>
                <w:rFonts w:ascii="Times New Roman" w:eastAsia="Calibri" w:hAnsi="Times New Roman" w:cs="Times New Roman"/>
                <w:lang w:val="en-US"/>
                <w:rPrChange w:id="4172" w:author="OLENA PASHKOVA (NEPTUNE.UA)" w:date="2022-11-21T15:27:00Z">
                  <w:rPr>
                    <w:ins w:id="4173" w:author="Viktoriya Elik" w:date="2022-08-26T12:01:00Z"/>
                    <w:rFonts w:ascii="Times New Roman" w:eastAsia="Calibri" w:hAnsi="Times New Roman" w:cs="Times New Roman"/>
                    <w:lang w:val="en-US"/>
                  </w:rPr>
                </w:rPrChange>
              </w:rPr>
            </w:pPr>
            <w:r w:rsidRPr="00DD122E">
              <w:rPr>
                <w:rFonts w:ascii="Times New Roman" w:eastAsia="Calibri" w:hAnsi="Times New Roman" w:cs="Times New Roman"/>
                <w:lang w:val="en-US"/>
                <w:rPrChange w:id="4174" w:author="OLENA PASHKOVA (NEPTUNE.UA)" w:date="2022-11-21T15:27:00Z">
                  <w:rPr>
                    <w:rFonts w:ascii="Times New Roman" w:eastAsia="Calibri" w:hAnsi="Times New Roman" w:cs="Times New Roman"/>
                    <w:lang w:val="en-US"/>
                  </w:rPr>
                </w:rPrChange>
              </w:rPr>
              <w:t xml:space="preserve">During </w:t>
            </w:r>
            <w:ins w:id="4175" w:author="Nataliya Tomaskovic" w:date="2022-08-19T08:46:00Z">
              <w:r w:rsidRPr="00DD122E">
                <w:rPr>
                  <w:rFonts w:ascii="Times New Roman" w:eastAsia="Calibri" w:hAnsi="Times New Roman" w:cs="Times New Roman"/>
                  <w:lang w:val="en-US"/>
                  <w:rPrChange w:id="4176" w:author="OLENA PASHKOVA (NEPTUNE.UA)" w:date="2022-11-21T15:27:00Z">
                    <w:rPr>
                      <w:rFonts w:ascii="Times New Roman" w:eastAsia="Calibri" w:hAnsi="Times New Roman" w:cs="Times New Roman"/>
                      <w:lang w:val="en-US"/>
                    </w:rPr>
                  </w:rPrChange>
                </w:rPr>
                <w:t>5</w:t>
              </w:r>
            </w:ins>
            <w:del w:id="4177" w:author="Nataliya Tomaskovic" w:date="2022-08-19T08:46:00Z">
              <w:r w:rsidRPr="00DD122E" w:rsidDel="00917CBB">
                <w:rPr>
                  <w:rFonts w:ascii="Times New Roman" w:eastAsia="Calibri" w:hAnsi="Times New Roman" w:cs="Times New Roman"/>
                  <w:lang w:val="en-US"/>
                  <w:rPrChange w:id="4178" w:author="OLENA PASHKOVA (NEPTUNE.UA)" w:date="2022-11-21T15:27:00Z">
                    <w:rPr>
                      <w:rFonts w:ascii="Times New Roman" w:eastAsia="Calibri" w:hAnsi="Times New Roman" w:cs="Times New Roman"/>
                      <w:lang w:val="en-US"/>
                    </w:rPr>
                  </w:rPrChange>
                </w:rPr>
                <w:delText>3</w:delText>
              </w:r>
            </w:del>
            <w:r w:rsidRPr="00DD122E">
              <w:rPr>
                <w:rFonts w:ascii="Times New Roman" w:eastAsia="Calibri" w:hAnsi="Times New Roman" w:cs="Times New Roman"/>
                <w:lang w:val="en-US"/>
                <w:rPrChange w:id="4179" w:author="OLENA PASHKOVA (NEPTUNE.UA)" w:date="2022-11-21T15:27:00Z">
                  <w:rPr>
                    <w:rFonts w:ascii="Times New Roman" w:eastAsia="Calibri" w:hAnsi="Times New Roman" w:cs="Times New Roman"/>
                    <w:lang w:val="en-US"/>
                  </w:rPr>
                </w:rPrChange>
              </w:rPr>
              <w:t xml:space="preserve"> (</w:t>
            </w:r>
            <w:ins w:id="4180" w:author="Nataliya Tomaskovic" w:date="2022-08-19T08:46:00Z">
              <w:r w:rsidRPr="00DD122E">
                <w:rPr>
                  <w:rFonts w:ascii="Times New Roman" w:eastAsia="Calibri" w:hAnsi="Times New Roman" w:cs="Times New Roman"/>
                  <w:lang w:val="en-US"/>
                  <w:rPrChange w:id="4181" w:author="OLENA PASHKOVA (NEPTUNE.UA)" w:date="2022-11-21T15:27:00Z">
                    <w:rPr>
                      <w:rFonts w:ascii="Times New Roman" w:eastAsia="Calibri" w:hAnsi="Times New Roman" w:cs="Times New Roman"/>
                      <w:lang w:val="en-US"/>
                    </w:rPr>
                  </w:rPrChange>
                </w:rPr>
                <w:t>fiv</w:t>
              </w:r>
            </w:ins>
            <w:ins w:id="4182" w:author="Nataliya Tomaskovic" w:date="2022-08-19T08:49:00Z">
              <w:r w:rsidRPr="00DD122E">
                <w:rPr>
                  <w:rFonts w:ascii="Times New Roman" w:eastAsia="Calibri" w:hAnsi="Times New Roman" w:cs="Times New Roman"/>
                  <w:lang w:val="en-US"/>
                  <w:rPrChange w:id="4183" w:author="OLENA PASHKOVA (NEPTUNE.UA)" w:date="2022-11-21T15:27:00Z">
                    <w:rPr>
                      <w:rFonts w:ascii="Times New Roman" w:eastAsia="Calibri" w:hAnsi="Times New Roman" w:cs="Times New Roman"/>
                      <w:lang w:val="en-US"/>
                    </w:rPr>
                  </w:rPrChange>
                </w:rPr>
                <w:t>e</w:t>
              </w:r>
            </w:ins>
            <w:del w:id="4184" w:author="Nataliya Tomaskovic" w:date="2022-08-19T08:46:00Z">
              <w:r w:rsidRPr="00DD122E" w:rsidDel="00917CBB">
                <w:rPr>
                  <w:rFonts w:ascii="Times New Roman" w:eastAsia="Calibri" w:hAnsi="Times New Roman" w:cs="Times New Roman"/>
                  <w:lang w:val="en-US"/>
                  <w:rPrChange w:id="4185" w:author="OLENA PASHKOVA (NEPTUNE.UA)" w:date="2022-11-21T15:27:00Z">
                    <w:rPr>
                      <w:rFonts w:ascii="Times New Roman" w:eastAsia="Calibri" w:hAnsi="Times New Roman" w:cs="Times New Roman"/>
                      <w:lang w:val="en-US"/>
                    </w:rPr>
                  </w:rPrChange>
                </w:rPr>
                <w:delText>three</w:delText>
              </w:r>
            </w:del>
            <w:r w:rsidRPr="00DD122E">
              <w:rPr>
                <w:rFonts w:ascii="Times New Roman" w:eastAsia="Calibri" w:hAnsi="Times New Roman" w:cs="Times New Roman"/>
                <w:lang w:val="en-US"/>
                <w:rPrChange w:id="4186" w:author="OLENA PASHKOVA (NEPTUNE.UA)" w:date="2022-11-21T15:27:00Z">
                  <w:rPr>
                    <w:rFonts w:ascii="Times New Roman" w:eastAsia="Calibri" w:hAnsi="Times New Roman" w:cs="Times New Roman"/>
                    <w:lang w:val="en-US"/>
                  </w:rPr>
                </w:rPrChange>
              </w:rPr>
              <w:t>) business days</w:t>
            </w:r>
            <w:r w:rsidRPr="00DD122E" w:rsidDel="000A2784">
              <w:rPr>
                <w:rFonts w:ascii="Times New Roman" w:eastAsia="Calibri" w:hAnsi="Times New Roman" w:cs="Times New Roman"/>
                <w:lang w:val="en-US"/>
                <w:rPrChange w:id="4187"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4188" w:author="OLENA PASHKOVA (NEPTUNE.UA)" w:date="2022-11-21T15:27:00Z">
                  <w:rPr>
                    <w:rFonts w:ascii="Times New Roman" w:eastAsia="Calibri" w:hAnsi="Times New Roman" w:cs="Times New Roman"/>
                    <w:lang w:val="en-US"/>
                  </w:rPr>
                </w:rPrChange>
              </w:rPr>
              <w:t xml:space="preserve">the Customer has the right to provide motivated comments on the services/documents provided by the Contractor. </w:t>
            </w:r>
          </w:p>
          <w:p w14:paraId="76572366" w14:textId="77777777" w:rsidR="00400CA9" w:rsidRPr="00DD122E" w:rsidRDefault="00400CA9" w:rsidP="00400CA9">
            <w:pPr>
              <w:contextualSpacing/>
              <w:jc w:val="both"/>
              <w:rPr>
                <w:ins w:id="4189" w:author="Nataliya Tomaskovic" w:date="2022-08-19T08:51:00Z"/>
                <w:rFonts w:ascii="Times New Roman" w:eastAsia="Calibri" w:hAnsi="Times New Roman" w:cs="Times New Roman"/>
                <w:lang w:val="en-US"/>
                <w:rPrChange w:id="4190" w:author="OLENA PASHKOVA (NEPTUNE.UA)" w:date="2022-11-21T15:27:00Z">
                  <w:rPr>
                    <w:ins w:id="4191" w:author="Nataliya Tomaskovic" w:date="2022-08-19T08:51:00Z"/>
                    <w:rFonts w:ascii="Times New Roman" w:eastAsia="Calibri" w:hAnsi="Times New Roman" w:cs="Times New Roman"/>
                    <w:lang w:val="en-US"/>
                  </w:rPr>
                </w:rPrChange>
              </w:rPr>
            </w:pPr>
            <w:r w:rsidRPr="00DD122E">
              <w:rPr>
                <w:rFonts w:ascii="Times New Roman" w:eastAsia="Calibri" w:hAnsi="Times New Roman" w:cs="Times New Roman"/>
                <w:lang w:val="en-US"/>
                <w:rPrChange w:id="4192" w:author="OLENA PASHKOVA (NEPTUNE.UA)" w:date="2022-11-21T15:27:00Z">
                  <w:rPr>
                    <w:rFonts w:ascii="Times New Roman" w:eastAsia="Calibri" w:hAnsi="Times New Roman" w:cs="Times New Roman"/>
                    <w:lang w:val="en-US"/>
                  </w:rPr>
                </w:rPrChange>
              </w:rPr>
              <w:t xml:space="preserve">The Contractor must take actions to correct as per Customer’s comments within the period specified by the Customer. If Contractor take remedies to Customer’s satisfaction, the Customer is obliged to sign the corrected Contractor’s Certificate of Delivery and Acceptance of Rendered Services the within 1 (one) business day and to pay for the services within 5 (five) business days. </w:t>
            </w:r>
          </w:p>
          <w:p w14:paraId="07F5E4D6" w14:textId="77777777" w:rsidR="00400CA9" w:rsidRPr="00DD122E" w:rsidRDefault="00400CA9" w:rsidP="00400CA9">
            <w:pPr>
              <w:contextualSpacing/>
              <w:jc w:val="both"/>
              <w:rPr>
                <w:rFonts w:ascii="Times New Roman" w:eastAsia="Calibri" w:hAnsi="Times New Roman" w:cs="Times New Roman"/>
                <w:lang w:val="en-US"/>
                <w:rPrChange w:id="419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194" w:author="OLENA PASHKOVA (NEPTUNE.UA)" w:date="2022-11-21T15:27:00Z">
                  <w:rPr>
                    <w:rFonts w:ascii="Times New Roman" w:eastAsia="Calibri" w:hAnsi="Times New Roman" w:cs="Times New Roman"/>
                    <w:lang w:val="en-US"/>
                  </w:rPr>
                </w:rPrChange>
              </w:rPr>
              <w:t xml:space="preserve">In case Customer has not signed the Contractor’s Certificate of Delivery and Acceptance of Rendered Services updated to Customer’s satisfaction, during 1 (one) business day, such </w:t>
            </w:r>
            <w:r w:rsidRPr="00DD122E">
              <w:rPr>
                <w:rFonts w:ascii="Times New Roman" w:eastAsia="Calibri" w:hAnsi="Times New Roman" w:cs="Times New Roman"/>
                <w:lang w:val="en-US"/>
                <w:rPrChange w:id="4195" w:author="OLENA PASHKOVA (NEPTUNE.UA)" w:date="2022-11-21T15:27:00Z">
                  <w:rPr>
                    <w:rFonts w:ascii="Times New Roman" w:eastAsia="Calibri" w:hAnsi="Times New Roman" w:cs="Times New Roman"/>
                    <w:lang w:val="en-US"/>
                  </w:rPr>
                </w:rPrChange>
              </w:rPr>
              <w:lastRenderedPageBreak/>
              <w:t>Certificate is considered signed and accepted by the Customer and is the basis for the settlements between the Parties.</w:t>
            </w:r>
          </w:p>
          <w:p w14:paraId="7CDD79BA" w14:textId="14FA5591" w:rsidR="00400CA9" w:rsidRPr="00DD122E" w:rsidRDefault="00400CA9" w:rsidP="00400CA9">
            <w:pPr>
              <w:contextualSpacing/>
              <w:jc w:val="both"/>
              <w:rPr>
                <w:ins w:id="4196" w:author="Nataliya Tomaskovic" w:date="2022-08-19T08:57:00Z"/>
                <w:rFonts w:ascii="Times New Roman" w:eastAsia="Calibri" w:hAnsi="Times New Roman" w:cs="Times New Roman"/>
                <w:lang w:val="en-US"/>
                <w:rPrChange w:id="4197" w:author="OLENA PASHKOVA (NEPTUNE.UA)" w:date="2022-11-21T15:27:00Z">
                  <w:rPr>
                    <w:ins w:id="4198" w:author="Nataliya Tomaskovic" w:date="2022-08-19T08:57:00Z"/>
                    <w:rFonts w:ascii="Times New Roman" w:eastAsia="Calibri" w:hAnsi="Times New Roman" w:cs="Times New Roman"/>
                    <w:lang w:val="en-US"/>
                  </w:rPr>
                </w:rPrChange>
              </w:rPr>
            </w:pPr>
            <w:commentRangeStart w:id="4199"/>
            <w:commentRangeStart w:id="4200"/>
            <w:del w:id="4201" w:author="OLENA PASHKOVA (NEPTUNE.UA)" w:date="2022-11-21T04:36:00Z">
              <w:r w:rsidRPr="00DD122E" w:rsidDel="003356D0">
                <w:rPr>
                  <w:rFonts w:ascii="Times New Roman" w:eastAsia="Calibri" w:hAnsi="Times New Roman" w:cs="Times New Roman"/>
                  <w:lang w:val="en-US"/>
                  <w:rPrChange w:id="4202" w:author="OLENA PASHKOVA (NEPTUNE.UA)" w:date="2022-11-21T15:27:00Z">
                    <w:rPr>
                      <w:rFonts w:ascii="Times New Roman" w:eastAsia="Calibri" w:hAnsi="Times New Roman" w:cs="Times New Roman"/>
                      <w:lang w:val="en-US"/>
                    </w:rPr>
                  </w:rPrChange>
                </w:rPr>
                <w:delText>.</w:delText>
              </w:r>
              <w:commentRangeEnd w:id="4199"/>
              <w:r w:rsidRPr="00DD122E" w:rsidDel="003356D0">
                <w:rPr>
                  <w:rFonts w:ascii="Times New Roman" w:eastAsia="Calibri" w:hAnsi="Times New Roman" w:cs="Times New Roman"/>
                  <w:rPrChange w:id="4203" w:author="OLENA PASHKOVA (NEPTUNE.UA)" w:date="2022-11-21T15:27:00Z">
                    <w:rPr>
                      <w:rFonts w:ascii="Calibri" w:eastAsia="Calibri" w:hAnsi="Calibri" w:cs="Times New Roman"/>
                      <w:sz w:val="16"/>
                      <w:szCs w:val="16"/>
                    </w:rPr>
                  </w:rPrChange>
                </w:rPr>
                <w:commentReference w:id="4199"/>
              </w:r>
              <w:commentRangeEnd w:id="4200"/>
              <w:r w:rsidRPr="00DD122E" w:rsidDel="003356D0">
                <w:rPr>
                  <w:rFonts w:ascii="Times New Roman" w:eastAsia="Calibri" w:hAnsi="Times New Roman" w:cs="Times New Roman"/>
                  <w:rPrChange w:id="4204" w:author="OLENA PASHKOVA (NEPTUNE.UA)" w:date="2022-11-21T15:27:00Z">
                    <w:rPr>
                      <w:rFonts w:ascii="Calibri" w:eastAsia="Calibri" w:hAnsi="Calibri" w:cs="Times New Roman"/>
                      <w:sz w:val="16"/>
                      <w:szCs w:val="16"/>
                    </w:rPr>
                  </w:rPrChange>
                </w:rPr>
                <w:commentReference w:id="4200"/>
              </w:r>
            </w:del>
            <w:r w:rsidRPr="00DD122E">
              <w:rPr>
                <w:rFonts w:ascii="Times New Roman" w:eastAsia="Calibri" w:hAnsi="Times New Roman" w:cs="Times New Roman"/>
                <w:b/>
                <w:lang w:val="en-US"/>
              </w:rPr>
              <w:t>9.</w:t>
            </w:r>
            <w:r w:rsidRPr="00DD122E">
              <w:rPr>
                <w:rFonts w:ascii="Times New Roman" w:eastAsia="Calibri" w:hAnsi="Times New Roman" w:cs="Times New Roman"/>
                <w:b/>
                <w:lang w:val="uk-UA"/>
              </w:rPr>
              <w:t>9</w:t>
            </w:r>
            <w:r w:rsidRPr="006F5E0C">
              <w:rPr>
                <w:rFonts w:ascii="Times New Roman" w:eastAsia="Calibri" w:hAnsi="Times New Roman" w:cs="Times New Roman"/>
                <w:b/>
                <w:lang w:val="en-US"/>
              </w:rPr>
              <w:t>.</w:t>
            </w:r>
            <w:r w:rsidRPr="00DD122E">
              <w:rPr>
                <w:rFonts w:ascii="Times New Roman" w:eastAsia="Calibri" w:hAnsi="Times New Roman" w:cs="Times New Roman"/>
                <w:lang w:val="en-US"/>
                <w:rPrChange w:id="4205" w:author="OLENA PASHKOVA (NEPTUNE.UA)" w:date="2022-11-21T15:27:00Z">
                  <w:rPr>
                    <w:rFonts w:ascii="Times New Roman" w:eastAsia="Calibri" w:hAnsi="Times New Roman" w:cs="Times New Roman"/>
                    <w:lang w:val="en-US"/>
                  </w:rPr>
                </w:rPrChange>
              </w:rPr>
              <w:tab/>
              <w:t xml:space="preserve">In the case of the transfer of Grain on the Contractor’s Terminal to a third party, the Customer pays the cost of storage, in accordance with the terms and rates specified in this Agreement, from the moment the Grain has been received by the Contractor until the Grain is transferred to a third party (date of signing of the acceptance-transfer certificate of cargo). </w:t>
            </w:r>
          </w:p>
          <w:p w14:paraId="5793D9B7" w14:textId="77777777" w:rsidR="00400CA9" w:rsidRPr="00DD122E" w:rsidRDefault="00400CA9" w:rsidP="00400CA9">
            <w:pPr>
              <w:contextualSpacing/>
              <w:jc w:val="both"/>
              <w:rPr>
                <w:ins w:id="4206" w:author="Nataliya Tomaskovic" w:date="2022-08-19T09:01:00Z"/>
                <w:rFonts w:ascii="Times New Roman" w:eastAsia="Calibri" w:hAnsi="Times New Roman" w:cs="Times New Roman"/>
                <w:lang w:val="en-US"/>
                <w:rPrChange w:id="4207" w:author="OLENA PASHKOVA (NEPTUNE.UA)" w:date="2022-11-21T15:27:00Z">
                  <w:rPr>
                    <w:ins w:id="4208" w:author="Nataliya Tomaskovic" w:date="2022-08-19T09:01:00Z"/>
                    <w:rFonts w:ascii="Times New Roman" w:eastAsia="Calibri" w:hAnsi="Times New Roman" w:cs="Times New Roman"/>
                    <w:lang w:val="en-US"/>
                  </w:rPr>
                </w:rPrChange>
              </w:rPr>
            </w:pPr>
            <w:r w:rsidRPr="00DD122E">
              <w:rPr>
                <w:rFonts w:ascii="Times New Roman" w:eastAsia="Calibri" w:hAnsi="Times New Roman" w:cs="Times New Roman"/>
                <w:lang w:val="en-US"/>
                <w:rPrChange w:id="4209" w:author="OLENA PASHKOVA (NEPTUNE.UA)" w:date="2022-11-21T15:27:00Z">
                  <w:rPr>
                    <w:rFonts w:ascii="Times New Roman" w:eastAsia="Calibri" w:hAnsi="Times New Roman" w:cs="Times New Roman"/>
                    <w:lang w:val="en-US"/>
                  </w:rPr>
                </w:rPrChange>
              </w:rPr>
              <w:t xml:space="preserve">In the case of receiving Grain at the Contractor’s Terminal from a third party, the Customer pays the cost of storage according to the period of storage of the Grain at the Terminal from the moment of its receipt </w:t>
            </w:r>
            <w:ins w:id="4210" w:author="Nataliya Tomaskovic" w:date="2022-08-19T08:59:00Z">
              <w:del w:id="4211" w:author="Viktoriya Elik" w:date="2022-08-26T12:03:00Z">
                <w:r w:rsidRPr="00DD122E" w:rsidDel="003854AB">
                  <w:rPr>
                    <w:rFonts w:ascii="Times New Roman" w:eastAsia="Calibri" w:hAnsi="Times New Roman" w:cs="Times New Roman"/>
                    <w:lang w:val="en-US"/>
                    <w:rPrChange w:id="4212" w:author="OLENA PASHKOVA (NEPTUNE.UA)" w:date="2022-11-21T15:27:00Z">
                      <w:rPr>
                        <w:rFonts w:ascii="Times New Roman" w:eastAsia="Calibri" w:hAnsi="Times New Roman" w:cs="Times New Roman"/>
                        <w:lang w:val="en-US"/>
                      </w:rPr>
                    </w:rPrChange>
                  </w:rPr>
                  <w:delText>as per</w:delText>
                </w:r>
              </w:del>
            </w:ins>
            <w:del w:id="4213" w:author="Viktoriya Elik" w:date="2022-08-26T12:03:00Z">
              <w:r w:rsidRPr="00DD122E" w:rsidDel="003854AB">
                <w:rPr>
                  <w:rFonts w:ascii="Times New Roman" w:eastAsia="Calibri" w:hAnsi="Times New Roman" w:cs="Times New Roman"/>
                  <w:lang w:val="en-US"/>
                  <w:rPrChange w:id="4214" w:author="OLENA PASHKOVA (NEPTUNE.UA)" w:date="2022-11-21T15:27:00Z">
                    <w:rPr>
                      <w:rFonts w:ascii="Times New Roman" w:eastAsia="Calibri" w:hAnsi="Times New Roman" w:cs="Times New Roman"/>
                      <w:lang w:val="en-US"/>
                    </w:rPr>
                  </w:rPrChange>
                </w:rPr>
                <w:delText xml:space="preserve">in accordance with clauses 9.3 of this Agreement (including from the moment </w:delText>
              </w:r>
            </w:del>
            <w:ins w:id="4215" w:author="Nataliya Tomaskovic" w:date="2022-08-19T08:59:00Z">
              <w:del w:id="4216" w:author="Viktoriya Elik" w:date="2022-08-26T12:03:00Z">
                <w:r w:rsidRPr="00DD122E" w:rsidDel="003854AB">
                  <w:rPr>
                    <w:rFonts w:ascii="Times New Roman" w:eastAsia="Calibri" w:hAnsi="Times New Roman" w:cs="Times New Roman"/>
                    <w:lang w:val="en-US"/>
                    <w:rPrChange w:id="4217" w:author="OLENA PASHKOVA (NEPTUNE.UA)" w:date="2022-11-21T15:27:00Z">
                      <w:rPr>
                        <w:rFonts w:ascii="Times New Roman" w:eastAsia="Calibri" w:hAnsi="Times New Roman" w:cs="Times New Roman"/>
                        <w:lang w:val="en-US"/>
                      </w:rPr>
                    </w:rPrChange>
                  </w:rPr>
                  <w:delText xml:space="preserve">date </w:delText>
                </w:r>
              </w:del>
            </w:ins>
            <w:del w:id="4218" w:author="Viktoriya Elik" w:date="2022-08-26T12:03:00Z">
              <w:r w:rsidRPr="00DD122E" w:rsidDel="003854AB">
                <w:rPr>
                  <w:rFonts w:ascii="Times New Roman" w:eastAsia="Calibri" w:hAnsi="Times New Roman" w:cs="Times New Roman"/>
                  <w:lang w:val="en-US"/>
                  <w:rPrChange w:id="4219" w:author="OLENA PASHKOVA (NEPTUNE.UA)" w:date="2022-11-21T15:27:00Z">
                    <w:rPr>
                      <w:rFonts w:ascii="Times New Roman" w:eastAsia="Calibri" w:hAnsi="Times New Roman" w:cs="Times New Roman"/>
                      <w:lang w:val="en-US"/>
                    </w:rPr>
                  </w:rPrChange>
                </w:rPr>
                <w:delText xml:space="preserve">of its receipt </w:delText>
              </w:r>
            </w:del>
            <w:r w:rsidRPr="00DD122E">
              <w:rPr>
                <w:rFonts w:ascii="Times New Roman" w:eastAsia="Calibri" w:hAnsi="Times New Roman" w:cs="Times New Roman"/>
                <w:lang w:val="en-US"/>
                <w:rPrChange w:id="4220" w:author="OLENA PASHKOVA (NEPTUNE.UA)" w:date="2022-11-21T15:27:00Z">
                  <w:rPr>
                    <w:rFonts w:ascii="Times New Roman" w:eastAsia="Calibri" w:hAnsi="Times New Roman" w:cs="Times New Roman"/>
                    <w:lang w:val="en-US"/>
                  </w:rPr>
                </w:rPrChange>
              </w:rPr>
              <w:t>from a third party</w:t>
            </w:r>
            <w:del w:id="4221" w:author="Viktoriya Elik" w:date="2022-08-26T12:04:00Z">
              <w:r w:rsidRPr="00DD122E" w:rsidDel="003854AB">
                <w:rPr>
                  <w:rFonts w:ascii="Times New Roman" w:eastAsia="Calibri" w:hAnsi="Times New Roman" w:cs="Times New Roman"/>
                  <w:lang w:val="en-US"/>
                  <w:rPrChange w:id="4222" w:author="OLENA PASHKOVA (NEPTUNE.UA)" w:date="2022-11-21T15:27:00Z">
                    <w:rPr>
                      <w:rFonts w:ascii="Times New Roman" w:eastAsia="Calibri" w:hAnsi="Times New Roman" w:cs="Times New Roman"/>
                      <w:lang w:val="en-US"/>
                    </w:rPr>
                  </w:rPrChange>
                </w:rPr>
                <w:delText xml:space="preserve">, from whom the Grain has </w:delText>
              </w:r>
            </w:del>
            <w:ins w:id="4223" w:author="Nataliya Tomaskovic" w:date="2022-08-19T09:00:00Z">
              <w:del w:id="4224" w:author="Viktoriya Elik" w:date="2022-08-26T12:04:00Z">
                <w:r w:rsidRPr="00DD122E" w:rsidDel="003854AB">
                  <w:rPr>
                    <w:rFonts w:ascii="Times New Roman" w:eastAsia="Calibri" w:hAnsi="Times New Roman" w:cs="Times New Roman"/>
                    <w:lang w:val="en-US"/>
                    <w:rPrChange w:id="4225" w:author="OLENA PASHKOVA (NEPTUNE.UA)" w:date="2022-11-21T15:27:00Z">
                      <w:rPr>
                        <w:rFonts w:ascii="Times New Roman" w:eastAsia="Calibri" w:hAnsi="Times New Roman" w:cs="Times New Roman"/>
                        <w:lang w:val="en-US"/>
                      </w:rPr>
                    </w:rPrChange>
                  </w:rPr>
                  <w:delText xml:space="preserve">been </w:delText>
                </w:r>
              </w:del>
            </w:ins>
            <w:del w:id="4226" w:author="Viktoriya Elik" w:date="2022-08-26T12:04:00Z">
              <w:r w:rsidRPr="00DD122E" w:rsidDel="003854AB">
                <w:rPr>
                  <w:rFonts w:ascii="Times New Roman" w:eastAsia="Calibri" w:hAnsi="Times New Roman" w:cs="Times New Roman"/>
                  <w:lang w:val="en-US"/>
                  <w:rPrChange w:id="4227" w:author="OLENA PASHKOVA (NEPTUNE.UA)" w:date="2022-11-21T15:27:00Z">
                    <w:rPr>
                      <w:rFonts w:ascii="Times New Roman" w:eastAsia="Calibri" w:hAnsi="Times New Roman" w:cs="Times New Roman"/>
                      <w:lang w:val="en-US"/>
                    </w:rPr>
                  </w:rPrChange>
                </w:rPr>
                <w:delText>transferred to the Cus</w:delText>
              </w:r>
            </w:del>
            <w:ins w:id="4228" w:author="Nataliya Tomaskovic" w:date="2022-08-19T09:00:00Z">
              <w:del w:id="4229" w:author="Viktoriya Elik" w:date="2022-08-26T12:04:00Z">
                <w:r w:rsidRPr="00DD122E" w:rsidDel="003854AB">
                  <w:rPr>
                    <w:rFonts w:ascii="Times New Roman" w:eastAsia="Calibri" w:hAnsi="Times New Roman" w:cs="Times New Roman"/>
                    <w:lang w:val="en-US"/>
                    <w:rPrChange w:id="4230" w:author="OLENA PASHKOVA (NEPTUNE.UA)" w:date="2022-11-21T15:27:00Z">
                      <w:rPr>
                        <w:rFonts w:ascii="Times New Roman" w:eastAsia="Calibri" w:hAnsi="Times New Roman" w:cs="Times New Roman"/>
                        <w:lang w:val="en-US"/>
                      </w:rPr>
                    </w:rPrChange>
                  </w:rPr>
                  <w:delText>t</w:delText>
                </w:r>
              </w:del>
            </w:ins>
            <w:del w:id="4231" w:author="Viktoriya Elik" w:date="2022-08-26T12:04:00Z">
              <w:r w:rsidRPr="00DD122E" w:rsidDel="003854AB">
                <w:rPr>
                  <w:rFonts w:ascii="Times New Roman" w:eastAsia="Calibri" w:hAnsi="Times New Roman" w:cs="Times New Roman"/>
                  <w:lang w:val="en-US"/>
                  <w:rPrChange w:id="4232" w:author="OLENA PASHKOVA (NEPTUNE.UA)" w:date="2022-11-21T15:27:00Z">
                    <w:rPr>
                      <w:rFonts w:ascii="Times New Roman" w:eastAsia="Calibri" w:hAnsi="Times New Roman" w:cs="Times New Roman"/>
                      <w:lang w:val="en-US"/>
                    </w:rPr>
                  </w:rPrChange>
                </w:rPr>
                <w:delText>t</w:delText>
              </w:r>
            </w:del>
            <w:ins w:id="4233" w:author="Nataliya Tomaskovic" w:date="2022-08-18T21:39:00Z">
              <w:del w:id="4234" w:author="Viktoriya Elik" w:date="2022-08-26T12:04:00Z">
                <w:r w:rsidRPr="00DD122E" w:rsidDel="003854AB">
                  <w:rPr>
                    <w:rFonts w:ascii="Times New Roman" w:eastAsia="Calibri" w:hAnsi="Times New Roman" w:cs="Times New Roman"/>
                    <w:lang w:val="en-US"/>
                    <w:rPrChange w:id="4235" w:author="OLENA PASHKOVA (NEPTUNE.UA)" w:date="2022-11-21T15:27:00Z">
                      <w:rPr>
                        <w:rFonts w:ascii="Times New Roman" w:eastAsia="Calibri" w:hAnsi="Times New Roman" w:cs="Times New Roman"/>
                        <w:lang w:val="en-US"/>
                      </w:rPr>
                    </w:rPrChange>
                  </w:rPr>
                  <w:delText>’</w:delText>
                </w:r>
              </w:del>
            </w:ins>
            <w:del w:id="4236" w:author="Viktoriya Elik" w:date="2022-08-26T12:04:00Z">
              <w:r w:rsidRPr="00DD122E" w:rsidDel="003854AB">
                <w:rPr>
                  <w:rFonts w:ascii="Times New Roman" w:eastAsia="Calibri" w:hAnsi="Times New Roman" w:cs="Times New Roman"/>
                  <w:lang w:val="en-US"/>
                  <w:rPrChange w:id="4237" w:author="OLENA PASHKOVA (NEPTUNE.UA)" w:date="2022-11-21T15:27:00Z">
                    <w:rPr>
                      <w:rFonts w:ascii="Times New Roman" w:eastAsia="Calibri" w:hAnsi="Times New Roman" w:cs="Times New Roman"/>
                      <w:lang w:val="en-US"/>
                    </w:rPr>
                  </w:rPrChange>
                </w:rPr>
                <w:delText>omer</w:delText>
              </w:r>
            </w:del>
            <w:ins w:id="4238" w:author="Nataliya Tomaskovic" w:date="2022-08-19T09:00:00Z">
              <w:del w:id="4239" w:author="Viktoriya Elik" w:date="2022-08-26T12:04:00Z">
                <w:r w:rsidRPr="00DD122E" w:rsidDel="003854AB">
                  <w:rPr>
                    <w:rFonts w:ascii="Times New Roman" w:eastAsia="Calibri" w:hAnsi="Times New Roman" w:cs="Times New Roman"/>
                    <w:lang w:val="en-US"/>
                    <w:rPrChange w:id="4240" w:author="OLENA PASHKOVA (NEPTUNE.UA)" w:date="2022-11-21T15:27:00Z">
                      <w:rPr>
                        <w:rFonts w:ascii="Times New Roman" w:eastAsia="Calibri" w:hAnsi="Times New Roman" w:cs="Times New Roman"/>
                        <w:lang w:val="en-US"/>
                      </w:rPr>
                    </w:rPrChange>
                  </w:rPr>
                  <w:delText>’</w:delText>
                </w:r>
              </w:del>
            </w:ins>
            <w:del w:id="4241" w:author="Viktoriya Elik" w:date="2022-08-26T12:04:00Z">
              <w:r w:rsidRPr="00DD122E" w:rsidDel="003854AB">
                <w:rPr>
                  <w:rFonts w:ascii="Times New Roman" w:eastAsia="Calibri" w:hAnsi="Times New Roman" w:cs="Times New Roman"/>
                  <w:lang w:val="en-US"/>
                  <w:rPrChange w:id="4242" w:author="OLENA PASHKOVA (NEPTUNE.UA)" w:date="2022-11-21T15:27:00Z">
                    <w:rPr>
                      <w:rFonts w:ascii="Times New Roman" w:eastAsia="Calibri" w:hAnsi="Times New Roman" w:cs="Times New Roman"/>
                      <w:lang w:val="en-US"/>
                    </w:rPr>
                  </w:rPrChange>
                </w:rPr>
                <w:delText>'s quota) irrespective of the date of receipt of the grain from a third person</w:delText>
              </w:r>
            </w:del>
            <w:ins w:id="4243" w:author="Nataliya Tomaskovic" w:date="2022-08-19T09:00:00Z">
              <w:del w:id="4244" w:author="Viktoriya Elik" w:date="2022-08-26T12:04:00Z">
                <w:r w:rsidRPr="00DD122E" w:rsidDel="003854AB">
                  <w:rPr>
                    <w:rFonts w:ascii="Times New Roman" w:eastAsia="Calibri" w:hAnsi="Times New Roman" w:cs="Times New Roman"/>
                    <w:lang w:val="en-US"/>
                    <w:rPrChange w:id="4245" w:author="OLENA PASHKOVA (NEPTUNE.UA)" w:date="2022-11-21T15:27:00Z">
                      <w:rPr>
                        <w:rFonts w:ascii="Times New Roman" w:eastAsia="Calibri" w:hAnsi="Times New Roman" w:cs="Times New Roman"/>
                        <w:lang w:val="en-US"/>
                      </w:rPr>
                    </w:rPrChange>
                  </w:rPr>
                  <w:delText>party</w:delText>
                </w:r>
              </w:del>
            </w:ins>
            <w:r w:rsidRPr="00DD122E">
              <w:rPr>
                <w:rFonts w:ascii="Times New Roman" w:eastAsia="Calibri" w:hAnsi="Times New Roman" w:cs="Times New Roman"/>
                <w:lang w:val="en-US"/>
                <w:rPrChange w:id="4246" w:author="OLENA PASHKOVA (NEPTUNE.UA)" w:date="2022-11-21T15:27:00Z">
                  <w:rPr>
                    <w:rFonts w:ascii="Times New Roman" w:eastAsia="Calibri" w:hAnsi="Times New Roman" w:cs="Times New Roman"/>
                    <w:lang w:val="en-US"/>
                  </w:rPr>
                </w:rPrChange>
              </w:rPr>
              <w:t xml:space="preserve">. The storage free for  the cargo from the date of its delivery to the Terminal until the date preceding its transfer to the Customer’s name </w:t>
            </w:r>
            <w:del w:id="4247" w:author="Viktoriya Elik" w:date="2022-08-26T12:05:00Z">
              <w:r w:rsidRPr="00DD122E" w:rsidDel="003854AB">
                <w:rPr>
                  <w:rFonts w:ascii="Times New Roman" w:eastAsia="Calibri" w:hAnsi="Times New Roman" w:cs="Times New Roman"/>
                  <w:lang w:val="en-US"/>
                  <w:rPrChange w:id="4248" w:author="OLENA PASHKOVA (NEPTUNE.UA)" w:date="2022-11-21T15:27:00Z">
                    <w:rPr>
                      <w:rFonts w:ascii="Times New Roman" w:eastAsia="Calibri" w:hAnsi="Times New Roman" w:cs="Times New Roman"/>
                      <w:lang w:val="en-US"/>
                    </w:rPr>
                  </w:rPrChange>
                </w:rPr>
                <w:delText xml:space="preserve">by the act of acceptance-transfer </w:delText>
              </w:r>
            </w:del>
            <w:r w:rsidRPr="00DD122E">
              <w:rPr>
                <w:rFonts w:ascii="Times New Roman" w:eastAsia="Calibri" w:hAnsi="Times New Roman" w:cs="Times New Roman"/>
                <w:lang w:val="en-US"/>
                <w:rPrChange w:id="4249" w:author="OLENA PASHKOVA (NEPTUNE.UA)" w:date="2022-11-21T15:27:00Z">
                  <w:rPr>
                    <w:rFonts w:ascii="Times New Roman" w:eastAsia="Calibri" w:hAnsi="Times New Roman" w:cs="Times New Roman"/>
                    <w:lang w:val="en-US"/>
                  </w:rPr>
                </w:rPrChange>
              </w:rPr>
              <w:t>shall be paid by the previous cargo owner</w:t>
            </w:r>
            <w:del w:id="4250" w:author="Viktoriya Elik" w:date="2022-08-26T12:05:00Z">
              <w:r w:rsidRPr="00DD122E" w:rsidDel="003854AB">
                <w:rPr>
                  <w:rFonts w:ascii="Times New Roman" w:eastAsia="Calibri" w:hAnsi="Times New Roman" w:cs="Times New Roman"/>
                  <w:lang w:val="en-US"/>
                  <w:rPrChange w:id="4251" w:author="OLENA PASHKOVA (NEPTUNE.UA)" w:date="2022-11-21T15:27:00Z">
                    <w:rPr>
                      <w:rFonts w:ascii="Times New Roman" w:eastAsia="Calibri" w:hAnsi="Times New Roman" w:cs="Times New Roman"/>
                      <w:lang w:val="en-US"/>
                    </w:rPr>
                  </w:rPrChange>
                </w:rPr>
                <w:delText xml:space="preserve"> of such cargo</w:delText>
              </w:r>
            </w:del>
            <w:r w:rsidRPr="00DD122E">
              <w:rPr>
                <w:rFonts w:ascii="Times New Roman" w:eastAsia="Calibri" w:hAnsi="Times New Roman" w:cs="Times New Roman"/>
                <w:lang w:val="en-US"/>
                <w:rPrChange w:id="4252" w:author="OLENA PASHKOVA (NEPTUNE.UA)" w:date="2022-11-21T15:27:00Z">
                  <w:rPr>
                    <w:rFonts w:ascii="Times New Roman" w:eastAsia="Calibri" w:hAnsi="Times New Roman" w:cs="Times New Roman"/>
                    <w:lang w:val="en-US"/>
                  </w:rPr>
                </w:rPrChange>
              </w:rPr>
              <w:t xml:space="preserve">. </w:t>
            </w:r>
            <w:del w:id="4253" w:author="Viktoriya Elik" w:date="2022-08-26T12:05:00Z">
              <w:r w:rsidRPr="00DD122E" w:rsidDel="003854AB">
                <w:rPr>
                  <w:rFonts w:ascii="Times New Roman" w:eastAsia="Calibri" w:hAnsi="Times New Roman" w:cs="Times New Roman"/>
                  <w:lang w:val="en-US"/>
                  <w:rPrChange w:id="4254" w:author="OLENA PASHKOVA (NEPTUNE.UA)" w:date="2022-11-21T15:27:00Z">
                    <w:rPr>
                      <w:rFonts w:ascii="Times New Roman" w:eastAsia="Calibri" w:hAnsi="Times New Roman" w:cs="Times New Roman"/>
                      <w:lang w:val="en-US"/>
                    </w:rPr>
                  </w:rPrChange>
                </w:rPr>
                <w:delText xml:space="preserve">In this case, the Customer is not liable for obligations of </w:delText>
              </w:r>
            </w:del>
            <w:ins w:id="4255" w:author="Nataliya Tomaskovic" w:date="2022-08-19T09:01:00Z">
              <w:del w:id="4256" w:author="Viktoriya Elik" w:date="2022-08-26T12:05:00Z">
                <w:r w:rsidRPr="00DD122E" w:rsidDel="003854AB">
                  <w:rPr>
                    <w:rFonts w:ascii="Times New Roman" w:eastAsia="Calibri" w:hAnsi="Times New Roman" w:cs="Times New Roman"/>
                    <w:lang w:val="en-US"/>
                    <w:rPrChange w:id="4257" w:author="OLENA PASHKOVA (NEPTUNE.UA)" w:date="2022-11-21T15:27:00Z">
                      <w:rPr>
                        <w:rFonts w:ascii="Times New Roman" w:eastAsia="Calibri" w:hAnsi="Times New Roman" w:cs="Times New Roman"/>
                        <w:lang w:val="en-US"/>
                      </w:rPr>
                    </w:rPrChange>
                  </w:rPr>
                  <w:delText>the</w:delText>
                </w:r>
              </w:del>
            </w:ins>
            <w:del w:id="4258" w:author="Viktoriya Elik" w:date="2022-08-26T12:05:00Z">
              <w:r w:rsidRPr="00DD122E" w:rsidDel="003854AB">
                <w:rPr>
                  <w:rFonts w:ascii="Times New Roman" w:eastAsia="Calibri" w:hAnsi="Times New Roman" w:cs="Times New Roman"/>
                  <w:lang w:val="en-US"/>
                  <w:rPrChange w:id="4259" w:author="OLENA PASHKOVA (NEPTUNE.UA)" w:date="2022-11-21T15:27:00Z">
                    <w:rPr>
                      <w:rFonts w:ascii="Times New Roman" w:eastAsia="Calibri" w:hAnsi="Times New Roman" w:cs="Times New Roman"/>
                      <w:lang w:val="en-US"/>
                    </w:rPr>
                  </w:rPrChange>
                </w:rPr>
                <w:delText xml:space="preserve">a third party that arose in connection with the storage of such </w:delText>
              </w:r>
              <w:r w:rsidRPr="00DD122E" w:rsidDel="003854AB">
                <w:rPr>
                  <w:rFonts w:ascii="Times New Roman" w:eastAsia="Calibri" w:hAnsi="Times New Roman" w:cs="Times New Roman"/>
                  <w:lang w:val="uk-UA"/>
                  <w:rPrChange w:id="4260" w:author="OLENA PASHKOVA (NEPTUNE.UA)" w:date="2022-11-21T15:27:00Z">
                    <w:rPr>
                      <w:rFonts w:ascii="Times New Roman" w:eastAsia="Calibri" w:hAnsi="Times New Roman" w:cs="Times New Roman"/>
                      <w:lang w:val="uk-UA"/>
                    </w:rPr>
                  </w:rPrChange>
                </w:rPr>
                <w:delText>С</w:delText>
              </w:r>
              <w:r w:rsidRPr="00DD122E" w:rsidDel="003854AB">
                <w:rPr>
                  <w:rFonts w:ascii="Times New Roman" w:eastAsia="Calibri" w:hAnsi="Times New Roman" w:cs="Times New Roman"/>
                  <w:lang w:val="en-US"/>
                  <w:rPrChange w:id="4261" w:author="OLENA PASHKOVA (NEPTUNE.UA)" w:date="2022-11-21T15:27:00Z">
                    <w:rPr>
                      <w:rFonts w:ascii="Times New Roman" w:eastAsia="Calibri" w:hAnsi="Times New Roman" w:cs="Times New Roman"/>
                      <w:lang w:val="en-US"/>
                    </w:rPr>
                  </w:rPrChange>
                </w:rPr>
                <w:delText>argo.</w:delText>
              </w:r>
            </w:del>
          </w:p>
          <w:p w14:paraId="5E143924" w14:textId="77777777" w:rsidR="00400CA9" w:rsidRPr="00DD122E" w:rsidRDefault="00400CA9" w:rsidP="00400CA9">
            <w:pPr>
              <w:contextualSpacing/>
              <w:jc w:val="both"/>
              <w:rPr>
                <w:ins w:id="4262" w:author="SERHII SULIMA (NEPTUNE.UA)" w:date="2022-08-31T14:00:00Z"/>
                <w:rFonts w:ascii="Times New Roman" w:eastAsia="Calibri" w:hAnsi="Times New Roman" w:cs="Times New Roman"/>
                <w:lang w:val="en-US"/>
                <w:rPrChange w:id="4263" w:author="OLENA PASHKOVA (NEPTUNE.UA)" w:date="2022-11-21T15:27:00Z">
                  <w:rPr>
                    <w:ins w:id="4264" w:author="SERHII SULIMA (NEPTUNE.UA)" w:date="2022-08-31T14:00:00Z"/>
                    <w:rFonts w:ascii="Times New Roman" w:eastAsia="Calibri" w:hAnsi="Times New Roman" w:cs="Times New Roman"/>
                    <w:lang w:val="en-US"/>
                  </w:rPr>
                </w:rPrChange>
              </w:rPr>
            </w:pPr>
          </w:p>
          <w:p w14:paraId="48E0F6FD" w14:textId="77777777" w:rsidR="00400CA9" w:rsidRPr="00DD122E" w:rsidRDefault="00400CA9" w:rsidP="00400CA9">
            <w:pPr>
              <w:contextualSpacing/>
              <w:jc w:val="both"/>
              <w:rPr>
                <w:ins w:id="4265" w:author="Nataliya Tomaskovic" w:date="2022-08-19T09:02:00Z"/>
                <w:rFonts w:ascii="Times New Roman" w:eastAsia="Calibri" w:hAnsi="Times New Roman" w:cs="Times New Roman"/>
                <w:lang w:val="en-US"/>
                <w:rPrChange w:id="4266" w:author="OLENA PASHKOVA (NEPTUNE.UA)" w:date="2022-11-21T15:27:00Z">
                  <w:rPr>
                    <w:ins w:id="4267" w:author="Nataliya Tomaskovic" w:date="2022-08-19T09:02:00Z"/>
                    <w:rFonts w:ascii="Times New Roman" w:eastAsia="Calibri" w:hAnsi="Times New Roman" w:cs="Times New Roman"/>
                    <w:lang w:val="en-US"/>
                  </w:rPr>
                </w:rPrChange>
              </w:rPr>
            </w:pPr>
            <w:r w:rsidRPr="00DD122E">
              <w:rPr>
                <w:rFonts w:ascii="Times New Roman" w:eastAsia="Calibri" w:hAnsi="Times New Roman" w:cs="Times New Roman"/>
                <w:lang w:val="en-US"/>
                <w:rPrChange w:id="4268" w:author="OLENA PASHKOVA (NEPTUNE.UA)" w:date="2022-11-21T15:27:00Z">
                  <w:rPr>
                    <w:rFonts w:ascii="Times New Roman" w:eastAsia="Calibri" w:hAnsi="Times New Roman" w:cs="Times New Roman"/>
                    <w:lang w:val="en-US"/>
                  </w:rPr>
                </w:rPrChange>
              </w:rPr>
              <w:t>The calculation of the cost of the storage of the Cargo, loaded onto the vessel or transferred on the Terminal, shall be made without any reference to the exporter(s), regardless of the actual date of arrival/departure of the certain parcel of the Cargo, as per the calendar order of arrival of the Cargo (</w:t>
            </w:r>
            <w:r w:rsidRPr="00DD122E">
              <w:rPr>
                <w:rFonts w:ascii="Times New Roman" w:eastAsia="Calibri" w:hAnsi="Times New Roman" w:cs="Times New Roman"/>
                <w:highlight w:val="yellow"/>
                <w:lang w:val="en-US"/>
                <w:rPrChange w:id="4269" w:author="OLENA PASHKOVA (NEPTUNE.UA)" w:date="2022-11-21T15:27:00Z">
                  <w:rPr>
                    <w:rFonts w:ascii="Times New Roman" w:eastAsia="Calibri" w:hAnsi="Times New Roman" w:cs="Times New Roman"/>
                    <w:highlight w:val="yellow"/>
                    <w:lang w:val="en-US"/>
                  </w:rPr>
                </w:rPrChange>
              </w:rPr>
              <w:t>FIFO</w:t>
            </w:r>
            <w:r w:rsidRPr="00DD122E">
              <w:rPr>
                <w:rFonts w:ascii="Times New Roman" w:eastAsia="Calibri" w:hAnsi="Times New Roman" w:cs="Times New Roman"/>
                <w:lang w:val="en-US"/>
                <w:rPrChange w:id="4270" w:author="OLENA PASHKOVA (NEPTUNE.UA)" w:date="2022-11-21T15:27:00Z">
                  <w:rPr>
                    <w:rFonts w:ascii="Times New Roman" w:eastAsia="Calibri" w:hAnsi="Times New Roman" w:cs="Times New Roman"/>
                    <w:lang w:val="en-US"/>
                  </w:rPr>
                </w:rPrChange>
              </w:rPr>
              <w:t xml:space="preserve"> method).  </w:t>
            </w:r>
          </w:p>
          <w:p w14:paraId="79702ABD" w14:textId="77777777" w:rsidR="00400CA9" w:rsidRPr="00DD122E" w:rsidRDefault="00400CA9" w:rsidP="00400CA9">
            <w:pPr>
              <w:contextualSpacing/>
              <w:jc w:val="both"/>
              <w:rPr>
                <w:ins w:id="4271" w:author="Nataliya Tomaskovic" w:date="2022-08-19T09:02:00Z"/>
                <w:rFonts w:ascii="Times New Roman" w:eastAsia="Calibri" w:hAnsi="Times New Roman" w:cs="Times New Roman"/>
                <w:lang w:val="en-US"/>
                <w:rPrChange w:id="4272" w:author="OLENA PASHKOVA (NEPTUNE.UA)" w:date="2022-11-21T15:27:00Z">
                  <w:rPr>
                    <w:ins w:id="4273" w:author="Nataliya Tomaskovic" w:date="2022-08-19T09:02:00Z"/>
                    <w:rFonts w:ascii="Times New Roman" w:eastAsia="Calibri" w:hAnsi="Times New Roman" w:cs="Times New Roman"/>
                    <w:lang w:val="en-US"/>
                  </w:rPr>
                </w:rPrChange>
              </w:rPr>
            </w:pPr>
          </w:p>
          <w:p w14:paraId="5F2484E7" w14:textId="77777777" w:rsidR="00400CA9" w:rsidRPr="00DD122E" w:rsidRDefault="00400CA9" w:rsidP="00400CA9">
            <w:pPr>
              <w:contextualSpacing/>
              <w:jc w:val="both"/>
              <w:rPr>
                <w:ins w:id="4274" w:author="Nataliya Tomaskovic" w:date="2022-08-22T16:24:00Z"/>
                <w:rFonts w:ascii="Times New Roman" w:eastAsia="Calibri" w:hAnsi="Times New Roman" w:cs="Times New Roman"/>
                <w:lang w:val="en-US"/>
                <w:rPrChange w:id="4275" w:author="OLENA PASHKOVA (NEPTUNE.UA)" w:date="2022-11-21T15:27:00Z">
                  <w:rPr>
                    <w:ins w:id="4276" w:author="Nataliya Tomaskovic" w:date="2022-08-22T16:24:00Z"/>
                    <w:rFonts w:ascii="Times New Roman" w:eastAsia="Calibri" w:hAnsi="Times New Roman" w:cs="Times New Roman"/>
                    <w:lang w:val="en-US"/>
                  </w:rPr>
                </w:rPrChange>
              </w:rPr>
            </w:pPr>
          </w:p>
          <w:p w14:paraId="170B6FA8" w14:textId="77777777" w:rsidR="00400CA9" w:rsidRPr="00DD122E" w:rsidRDefault="00400CA9" w:rsidP="00400CA9">
            <w:pPr>
              <w:contextualSpacing/>
              <w:jc w:val="both"/>
              <w:rPr>
                <w:rFonts w:ascii="Times New Roman" w:eastAsia="Calibri" w:hAnsi="Times New Roman" w:cs="Times New Roman"/>
                <w:lang w:val="en-US"/>
                <w:rPrChange w:id="4277" w:author="OLENA PASHKOVA (NEPTUNE.UA)" w:date="2022-11-21T15:27:00Z">
                  <w:rPr>
                    <w:rFonts w:ascii="Times New Roman" w:eastAsia="Calibri" w:hAnsi="Times New Roman" w:cs="Times New Roman"/>
                    <w:lang w:val="en-US"/>
                  </w:rPr>
                </w:rPrChange>
              </w:rPr>
            </w:pPr>
          </w:p>
          <w:p w14:paraId="7265E482" w14:textId="34940784" w:rsidR="00400CA9" w:rsidRPr="00DD122E" w:rsidRDefault="00400CA9" w:rsidP="00400CA9">
            <w:pPr>
              <w:contextualSpacing/>
              <w:jc w:val="both"/>
              <w:rPr>
                <w:ins w:id="4278" w:author="OLENA PASHKOVA (NEPTUNE.UA)" w:date="2022-11-21T04:02:00Z"/>
                <w:rFonts w:ascii="Times New Roman" w:eastAsia="Calibri" w:hAnsi="Times New Roman" w:cs="Times New Roman"/>
                <w:lang w:val="en-US"/>
              </w:rPr>
            </w:pPr>
            <w:r w:rsidRPr="00DD122E">
              <w:rPr>
                <w:rFonts w:ascii="Times New Roman" w:eastAsia="Calibri" w:hAnsi="Times New Roman" w:cs="Times New Roman"/>
                <w:b/>
                <w:lang w:val="en-US"/>
                <w:rPrChange w:id="4279" w:author="OLENA PASHKOVA (NEPTUNE.UA)" w:date="2022-11-21T15:27:00Z">
                  <w:rPr>
                    <w:rFonts w:ascii="Times New Roman" w:eastAsia="Calibri" w:hAnsi="Times New Roman" w:cs="Times New Roman"/>
                    <w:b/>
                    <w:lang w:val="en-US"/>
                  </w:rPr>
                </w:rPrChange>
              </w:rPr>
              <w:t>9.</w:t>
            </w:r>
            <w:r w:rsidRPr="00DD122E">
              <w:rPr>
                <w:rFonts w:ascii="Times New Roman" w:eastAsia="Calibri" w:hAnsi="Times New Roman" w:cs="Times New Roman"/>
                <w:b/>
                <w:lang w:val="uk-UA"/>
                <w:rPrChange w:id="4280" w:author="OLENA PASHKOVA (NEPTUNE.UA)" w:date="2022-11-21T15:27:00Z">
                  <w:rPr>
                    <w:rFonts w:ascii="Times New Roman" w:eastAsia="Calibri" w:hAnsi="Times New Roman" w:cs="Times New Roman"/>
                    <w:b/>
                    <w:lang w:val="uk-UA"/>
                  </w:rPr>
                </w:rPrChange>
              </w:rPr>
              <w:t>10</w:t>
            </w:r>
            <w:r w:rsidRPr="00DD122E">
              <w:rPr>
                <w:rFonts w:ascii="Times New Roman" w:eastAsia="Calibri" w:hAnsi="Times New Roman" w:cs="Times New Roman"/>
                <w:b/>
                <w:lang w:val="en-US"/>
                <w:rPrChange w:id="4281"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282" w:author="OLENA PASHKOVA (NEPTUNE.UA)" w:date="2022-11-21T15:27:00Z">
                  <w:rPr>
                    <w:rFonts w:ascii="Times New Roman" w:eastAsia="Calibri" w:hAnsi="Times New Roman" w:cs="Times New Roman"/>
                    <w:lang w:val="en-US"/>
                  </w:rPr>
                </w:rPrChange>
              </w:rPr>
              <w:tab/>
              <w:t>Payment is made in US dollars by direct bank transfer to the Contractor’s bank account</w:t>
            </w:r>
            <w:r w:rsidRPr="00DD122E" w:rsidDel="0018342F">
              <w:rPr>
                <w:rFonts w:ascii="Times New Roman" w:eastAsia="Calibri" w:hAnsi="Times New Roman" w:cs="Times New Roman"/>
                <w:lang w:val="en-US"/>
                <w:rPrChange w:id="4283"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4284" w:author="OLENA PASHKOVA (NEPTUNE.UA)" w:date="2022-11-21T15:27:00Z">
                  <w:rPr>
                    <w:rFonts w:ascii="Times New Roman" w:eastAsia="Calibri" w:hAnsi="Times New Roman" w:cs="Times New Roman"/>
                    <w:lang w:val="en-US"/>
                  </w:rPr>
                </w:rPrChange>
              </w:rPr>
              <w:t xml:space="preserve">mentioned in this Agreement as per the rates specified in this Agreement. </w:t>
            </w:r>
            <w:commentRangeStart w:id="4285"/>
            <w:del w:id="4286" w:author="OLENA PASHKOVA (NEPTUNE.UA)" w:date="2022-11-21T03:40:00Z">
              <w:r w:rsidRPr="00DD122E" w:rsidDel="005748E7">
                <w:rPr>
                  <w:rFonts w:ascii="Times New Roman" w:eastAsia="Calibri" w:hAnsi="Times New Roman" w:cs="Times New Roman"/>
                  <w:lang w:val="en-US"/>
                  <w:rPrChange w:id="4287" w:author="OLENA PASHKOVA (NEPTUNE.UA)" w:date="2022-11-21T15:27:00Z">
                    <w:rPr>
                      <w:rFonts w:ascii="Times New Roman" w:eastAsia="Calibri" w:hAnsi="Times New Roman" w:cs="Times New Roman"/>
                      <w:lang w:val="en-US"/>
                    </w:rPr>
                  </w:rPrChange>
                </w:rPr>
                <w:delText>The date of payment is a date of receiving of funds to the account of the Contractor.</w:delText>
              </w:r>
              <w:commentRangeEnd w:id="4285"/>
              <w:r w:rsidRPr="00DD122E" w:rsidDel="005748E7">
                <w:rPr>
                  <w:rFonts w:ascii="Times New Roman" w:eastAsia="Calibri" w:hAnsi="Times New Roman" w:cs="Times New Roman"/>
                  <w:rPrChange w:id="4288" w:author="OLENA PASHKOVA (NEPTUNE.UA)" w:date="2022-11-21T15:27:00Z">
                    <w:rPr>
                      <w:rFonts w:ascii="Calibri" w:eastAsia="Calibri" w:hAnsi="Calibri" w:cs="Times New Roman"/>
                      <w:sz w:val="16"/>
                      <w:szCs w:val="16"/>
                    </w:rPr>
                  </w:rPrChange>
                </w:rPr>
                <w:commentReference w:id="4285"/>
              </w:r>
            </w:del>
          </w:p>
          <w:p w14:paraId="2DF12A3F" w14:textId="77777777" w:rsidR="00FB05E6" w:rsidRPr="00DD122E" w:rsidRDefault="00FB05E6" w:rsidP="00400CA9">
            <w:pPr>
              <w:contextualSpacing/>
              <w:jc w:val="both"/>
              <w:rPr>
                <w:rFonts w:ascii="Times New Roman" w:eastAsia="Calibri" w:hAnsi="Times New Roman" w:cs="Times New Roman"/>
                <w:lang w:val="en-US"/>
              </w:rPr>
            </w:pPr>
          </w:p>
          <w:p w14:paraId="49FC30EF" w14:textId="77777777" w:rsidR="00400CA9" w:rsidRPr="00DD122E" w:rsidRDefault="00400CA9" w:rsidP="00400CA9">
            <w:pPr>
              <w:contextualSpacing/>
              <w:jc w:val="both"/>
              <w:rPr>
                <w:ins w:id="4289" w:author="Nataliya Tomaskovic" w:date="2022-08-19T09:04:00Z"/>
                <w:rFonts w:ascii="Times New Roman" w:eastAsia="Calibri" w:hAnsi="Times New Roman" w:cs="Times New Roman"/>
                <w:lang w:val="en-US"/>
              </w:rPr>
            </w:pPr>
            <w:r w:rsidRPr="00DD122E">
              <w:rPr>
                <w:rFonts w:ascii="Times New Roman" w:eastAsia="Calibri" w:hAnsi="Times New Roman" w:cs="Times New Roman"/>
                <w:b/>
                <w:lang w:val="en-US"/>
                <w:rPrChange w:id="4290" w:author="OLENA PASHKOVA (NEPTUNE.UA)" w:date="2022-11-21T15:27:00Z">
                  <w:rPr>
                    <w:rFonts w:ascii="Times New Roman" w:eastAsia="Calibri" w:hAnsi="Times New Roman" w:cs="Times New Roman"/>
                    <w:b/>
                    <w:lang w:val="en-US"/>
                  </w:rPr>
                </w:rPrChange>
              </w:rPr>
              <w:t>9.1</w:t>
            </w:r>
            <w:r w:rsidRPr="00DD122E">
              <w:rPr>
                <w:rFonts w:ascii="Times New Roman" w:eastAsia="Calibri" w:hAnsi="Times New Roman" w:cs="Times New Roman"/>
                <w:b/>
                <w:lang w:val="uk-UA"/>
                <w:rPrChange w:id="4291" w:author="OLENA PASHKOVA (NEPTUNE.UA)" w:date="2022-11-21T15:27:00Z">
                  <w:rPr>
                    <w:rFonts w:ascii="Times New Roman" w:eastAsia="Calibri" w:hAnsi="Times New Roman" w:cs="Times New Roman"/>
                    <w:b/>
                    <w:lang w:val="uk-UA"/>
                  </w:rPr>
                </w:rPrChange>
              </w:rPr>
              <w:t>1</w:t>
            </w:r>
            <w:r w:rsidRPr="00DD122E">
              <w:rPr>
                <w:rFonts w:ascii="Times New Roman" w:eastAsia="Calibri" w:hAnsi="Times New Roman" w:cs="Times New Roman"/>
                <w:b/>
                <w:lang w:val="en-US"/>
                <w:rPrChange w:id="4292"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293" w:author="OLENA PASHKOVA (NEPTUNE.UA)" w:date="2022-11-21T15:27:00Z">
                  <w:rPr>
                    <w:rFonts w:ascii="Times New Roman" w:eastAsia="Calibri" w:hAnsi="Times New Roman" w:cs="Times New Roman"/>
                    <w:lang w:val="en-US"/>
                  </w:rPr>
                </w:rPrChange>
              </w:rPr>
              <w:tab/>
              <w:t>Payment of additional Contractor’s services/works not included in the basic complex rate, but prior agreed with the Customer, shall be made by the Customer in US dollars, by direct bank transfer to the Contractor’s bank account mentioned in this Agreement within 5 (five) business days as per invoice and Contractor’s Certificate of Delivery and Acceptance of Rendered Services signed by the authorized representatives of the parties</w:t>
            </w:r>
            <w:del w:id="4294" w:author="Nataliya Tomaskovic" w:date="2022-08-19T09:05:00Z">
              <w:r w:rsidRPr="00DD122E" w:rsidDel="001D6826">
                <w:rPr>
                  <w:rFonts w:ascii="Times New Roman" w:eastAsia="Calibri" w:hAnsi="Times New Roman" w:cs="Times New Roman"/>
                  <w:lang w:val="en-US"/>
                  <w:rPrChange w:id="4295" w:author="OLENA PASHKOVA (NEPTUNE.UA)" w:date="2022-11-21T15:27:00Z">
                    <w:rPr>
                      <w:rFonts w:ascii="Times New Roman" w:eastAsia="Calibri" w:hAnsi="Times New Roman" w:cs="Times New Roman"/>
                      <w:lang w:val="en-US"/>
                    </w:rPr>
                  </w:rPrChange>
                </w:rPr>
                <w:delText xml:space="preserve">, </w:delText>
              </w:r>
              <w:commentRangeStart w:id="4296"/>
              <w:r w:rsidRPr="00DD122E" w:rsidDel="001D6826">
                <w:rPr>
                  <w:rFonts w:ascii="Times New Roman" w:eastAsia="Calibri" w:hAnsi="Times New Roman" w:cs="Times New Roman"/>
                  <w:lang w:val="en-US"/>
                  <w:rPrChange w:id="4297" w:author="OLENA PASHKOVA (NEPTUNE.UA)" w:date="2022-11-21T15:27:00Z">
                    <w:rPr>
                      <w:rFonts w:ascii="Times New Roman" w:eastAsia="Calibri" w:hAnsi="Times New Roman" w:cs="Times New Roman"/>
                      <w:lang w:val="en-US"/>
                    </w:rPr>
                  </w:rPrChange>
                </w:rPr>
                <w:delText>and the corresponding account of the Contractor</w:delText>
              </w:r>
            </w:del>
            <w:r w:rsidRPr="00DD122E">
              <w:rPr>
                <w:rFonts w:ascii="Times New Roman" w:eastAsia="Calibri" w:hAnsi="Times New Roman" w:cs="Times New Roman"/>
                <w:lang w:val="en-US"/>
                <w:rPrChange w:id="4298" w:author="OLENA PASHKOVA (NEPTUNE.UA)" w:date="2022-11-21T15:27:00Z">
                  <w:rPr>
                    <w:rFonts w:ascii="Times New Roman" w:eastAsia="Calibri" w:hAnsi="Times New Roman" w:cs="Times New Roman"/>
                    <w:lang w:val="en-US"/>
                  </w:rPr>
                </w:rPrChange>
              </w:rPr>
              <w:t>.</w:t>
            </w:r>
            <w:commentRangeEnd w:id="4296"/>
            <w:r w:rsidRPr="00DD122E">
              <w:rPr>
                <w:rFonts w:ascii="Times New Roman" w:eastAsia="Calibri" w:hAnsi="Times New Roman" w:cs="Times New Roman"/>
                <w:rPrChange w:id="4299" w:author="OLENA PASHKOVA (NEPTUNE.UA)" w:date="2022-11-21T15:27:00Z">
                  <w:rPr>
                    <w:rFonts w:ascii="Calibri" w:eastAsia="Calibri" w:hAnsi="Calibri" w:cs="Times New Roman"/>
                    <w:sz w:val="16"/>
                    <w:szCs w:val="16"/>
                  </w:rPr>
                </w:rPrChange>
              </w:rPr>
              <w:commentReference w:id="4296"/>
            </w:r>
          </w:p>
          <w:p w14:paraId="6AEE1544" w14:textId="77777777" w:rsidR="00400CA9" w:rsidRPr="00DD122E" w:rsidRDefault="00400CA9" w:rsidP="00400CA9">
            <w:pPr>
              <w:contextualSpacing/>
              <w:jc w:val="both"/>
              <w:rPr>
                <w:rFonts w:ascii="Times New Roman" w:eastAsia="Calibri" w:hAnsi="Times New Roman" w:cs="Times New Roman"/>
                <w:lang w:val="en-US"/>
              </w:rPr>
            </w:pPr>
          </w:p>
          <w:p w14:paraId="4AB2C6BE" w14:textId="77777777" w:rsidR="00400CA9" w:rsidRPr="00DD122E" w:rsidRDefault="00400CA9" w:rsidP="00400CA9">
            <w:pPr>
              <w:contextualSpacing/>
              <w:jc w:val="both"/>
              <w:rPr>
                <w:ins w:id="4300" w:author="Nataliya Tomaskovic" w:date="2022-08-19T09:06:00Z"/>
                <w:rFonts w:ascii="Times New Roman" w:eastAsia="Calibri" w:hAnsi="Times New Roman" w:cs="Times New Roman"/>
                <w:lang w:val="en-US"/>
                <w:rPrChange w:id="4301" w:author="OLENA PASHKOVA (NEPTUNE.UA)" w:date="2022-11-21T15:27:00Z">
                  <w:rPr>
                    <w:ins w:id="4302" w:author="Nataliya Tomaskovic" w:date="2022-08-19T09:06:00Z"/>
                    <w:rFonts w:ascii="Times New Roman" w:eastAsia="Calibri" w:hAnsi="Times New Roman" w:cs="Times New Roman"/>
                    <w:lang w:val="en-US"/>
                  </w:rPr>
                </w:rPrChange>
              </w:rPr>
            </w:pPr>
            <w:r w:rsidRPr="00DD122E">
              <w:rPr>
                <w:rFonts w:ascii="Times New Roman" w:eastAsia="Calibri" w:hAnsi="Times New Roman" w:cs="Times New Roman"/>
                <w:b/>
                <w:lang w:val="uk-UA"/>
                <w:rPrChange w:id="4303" w:author="OLENA PASHKOVA (NEPTUNE.UA)" w:date="2022-11-21T15:27:00Z">
                  <w:rPr>
                    <w:rFonts w:ascii="Times New Roman" w:eastAsia="Calibri" w:hAnsi="Times New Roman" w:cs="Times New Roman"/>
                    <w:b/>
                    <w:lang w:val="uk-UA"/>
                  </w:rPr>
                </w:rPrChange>
              </w:rPr>
              <w:t>9.12</w:t>
            </w:r>
            <w:r w:rsidRPr="00DD122E">
              <w:rPr>
                <w:rFonts w:ascii="Times New Roman" w:eastAsia="Calibri" w:hAnsi="Times New Roman" w:cs="Times New Roman"/>
                <w:lang w:val="uk-UA"/>
                <w:rPrChange w:id="4304"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305" w:author="OLENA PASHKOVA (NEPTUNE.UA)" w:date="2022-11-21T15:27:00Z">
                  <w:rPr>
                    <w:rFonts w:ascii="Times New Roman" w:eastAsia="Calibri" w:hAnsi="Times New Roman" w:cs="Times New Roman"/>
                    <w:lang w:val="en-US"/>
                  </w:rPr>
                </w:rPrChange>
              </w:rPr>
              <w:t>The Contractor is a resident of Ukraine and a taxpayer for profit on a general basis</w:t>
            </w:r>
            <w:r w:rsidRPr="00DD122E">
              <w:rPr>
                <w:rFonts w:ascii="Times New Roman" w:eastAsia="Calibri" w:hAnsi="Times New Roman" w:cs="Times New Roman"/>
                <w:lang w:val="uk-UA"/>
                <w:rPrChange w:id="430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307" w:author="OLENA PASHKOVA (NEPTUNE.UA)" w:date="2022-11-21T15:27:00Z">
                  <w:rPr>
                    <w:rFonts w:ascii="Times New Roman" w:eastAsia="Calibri" w:hAnsi="Times New Roman" w:cs="Times New Roman"/>
                    <w:lang w:val="en-US"/>
                  </w:rPr>
                </w:rPrChange>
              </w:rPr>
              <w:t>and is a taxpayer of VAT.</w:t>
            </w:r>
          </w:p>
          <w:p w14:paraId="477F365F" w14:textId="77777777" w:rsidR="00400CA9" w:rsidRPr="00DD122E" w:rsidRDefault="00400CA9" w:rsidP="00400CA9">
            <w:pPr>
              <w:contextualSpacing/>
              <w:jc w:val="both"/>
              <w:rPr>
                <w:rFonts w:ascii="Times New Roman" w:eastAsia="Calibri" w:hAnsi="Times New Roman" w:cs="Times New Roman"/>
                <w:lang w:val="en-US"/>
                <w:rPrChange w:id="4308" w:author="OLENA PASHKOVA (NEPTUNE.UA)" w:date="2022-11-21T15:27:00Z">
                  <w:rPr>
                    <w:rFonts w:ascii="Times New Roman" w:eastAsia="Calibri" w:hAnsi="Times New Roman" w:cs="Times New Roman"/>
                    <w:lang w:val="en-US"/>
                  </w:rPr>
                </w:rPrChange>
              </w:rPr>
            </w:pPr>
          </w:p>
          <w:p w14:paraId="7655C20F" w14:textId="77777777" w:rsidR="00400CA9" w:rsidRPr="00DD122E" w:rsidRDefault="00400CA9" w:rsidP="00400CA9">
            <w:pPr>
              <w:contextualSpacing/>
              <w:jc w:val="both"/>
              <w:rPr>
                <w:rFonts w:ascii="Times New Roman" w:eastAsia="Calibri" w:hAnsi="Times New Roman" w:cs="Times New Roman"/>
                <w:lang w:val="en-US"/>
                <w:rPrChange w:id="430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310" w:author="OLENA PASHKOVA (NEPTUNE.UA)" w:date="2022-11-21T15:27:00Z">
                  <w:rPr>
                    <w:rFonts w:ascii="Times New Roman" w:eastAsia="Calibri" w:hAnsi="Times New Roman" w:cs="Times New Roman"/>
                    <w:b/>
                    <w:lang w:val="en-US"/>
                  </w:rPr>
                </w:rPrChange>
              </w:rPr>
              <w:t>9.1</w:t>
            </w:r>
            <w:r w:rsidRPr="00DD122E">
              <w:rPr>
                <w:rFonts w:ascii="Times New Roman" w:eastAsia="Calibri" w:hAnsi="Times New Roman" w:cs="Times New Roman"/>
                <w:b/>
                <w:lang w:val="uk-UA"/>
                <w:rPrChange w:id="4311" w:author="OLENA PASHKOVA (NEPTUNE.UA)" w:date="2022-11-21T15:27:00Z">
                  <w:rPr>
                    <w:rFonts w:ascii="Times New Roman" w:eastAsia="Calibri" w:hAnsi="Times New Roman" w:cs="Times New Roman"/>
                    <w:b/>
                    <w:lang w:val="uk-UA"/>
                  </w:rPr>
                </w:rPrChange>
              </w:rPr>
              <w:t>3</w:t>
            </w:r>
            <w:r w:rsidRPr="00DD122E">
              <w:rPr>
                <w:rFonts w:ascii="Times New Roman" w:eastAsia="Calibri" w:hAnsi="Times New Roman" w:cs="Times New Roman"/>
                <w:b/>
                <w:lang w:val="en-US"/>
                <w:rPrChange w:id="4312"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uk-UA"/>
                <w:rPrChange w:id="431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314" w:author="OLENA PASHKOVA (NEPTUNE.UA)" w:date="2022-11-21T15:27:00Z">
                  <w:rPr>
                    <w:rFonts w:ascii="Times New Roman" w:eastAsia="Calibri" w:hAnsi="Times New Roman" w:cs="Times New Roman"/>
                    <w:lang w:val="en-US"/>
                  </w:rPr>
                </w:rPrChange>
              </w:rPr>
              <w:t>The Customer is a resident of Switzerland and a taxpayer on a general basis.</w:t>
            </w:r>
          </w:p>
          <w:p w14:paraId="0B5D2098" w14:textId="2436E13C" w:rsidR="00400CA9" w:rsidRPr="00DD122E" w:rsidRDefault="00400CA9" w:rsidP="00EA1B6E">
            <w:pPr>
              <w:contextualSpacing/>
              <w:jc w:val="both"/>
              <w:rPr>
                <w:rFonts w:ascii="Times New Roman" w:eastAsia="Calibri" w:hAnsi="Times New Roman" w:cs="Times New Roman"/>
                <w:lang w:val="en-US"/>
              </w:rPr>
            </w:pPr>
            <w:commentRangeStart w:id="4315"/>
            <w:r w:rsidRPr="00DD122E">
              <w:rPr>
                <w:rFonts w:ascii="Times New Roman" w:eastAsia="Calibri" w:hAnsi="Times New Roman" w:cs="Times New Roman"/>
                <w:b/>
                <w:lang w:val="en-US"/>
                <w:rPrChange w:id="4316" w:author="OLENA PASHKOVA (NEPTUNE.UA)" w:date="2022-11-21T15:27:00Z">
                  <w:rPr>
                    <w:rFonts w:ascii="Times New Roman" w:eastAsia="Calibri" w:hAnsi="Times New Roman" w:cs="Times New Roman"/>
                    <w:b/>
                    <w:lang w:val="en-US"/>
                  </w:rPr>
                </w:rPrChange>
              </w:rPr>
              <w:t>9.1</w:t>
            </w:r>
            <w:r w:rsidRPr="00DD122E">
              <w:rPr>
                <w:rFonts w:ascii="Times New Roman" w:eastAsia="Calibri" w:hAnsi="Times New Roman" w:cs="Times New Roman"/>
                <w:b/>
                <w:lang w:val="uk-UA"/>
                <w:rPrChange w:id="4317" w:author="OLENA PASHKOVA (NEPTUNE.UA)" w:date="2022-11-21T15:27:00Z">
                  <w:rPr>
                    <w:rFonts w:ascii="Times New Roman" w:eastAsia="Calibri" w:hAnsi="Times New Roman" w:cs="Times New Roman"/>
                    <w:b/>
                    <w:lang w:val="uk-UA"/>
                  </w:rPr>
                </w:rPrChange>
              </w:rPr>
              <w:t>4</w:t>
            </w:r>
            <w:r w:rsidRPr="00DD122E">
              <w:rPr>
                <w:rFonts w:ascii="Times New Roman" w:eastAsia="Calibri" w:hAnsi="Times New Roman" w:cs="Times New Roman"/>
                <w:b/>
                <w:lang w:val="en-US"/>
                <w:rPrChange w:id="4318" w:author="OLENA PASHKOVA (NEPTUNE.UA)" w:date="2022-11-21T15:27:00Z">
                  <w:rPr>
                    <w:rFonts w:ascii="Times New Roman" w:eastAsia="Calibri" w:hAnsi="Times New Roman" w:cs="Times New Roman"/>
                    <w:b/>
                    <w:lang w:val="en-US"/>
                  </w:rPr>
                </w:rPrChange>
              </w:rPr>
              <w:t>.</w:t>
            </w:r>
            <w:del w:id="4319" w:author="OLENA PASHKOVA (NEPTUNE.UA)" w:date="2022-11-21T04:05:00Z">
              <w:r w:rsidRPr="00DD122E" w:rsidDel="0083041C">
                <w:rPr>
                  <w:rFonts w:ascii="Times New Roman" w:eastAsia="Times New Roman" w:hAnsi="Times New Roman" w:cs="Times New Roman"/>
                  <w:lang w:val="en-GB"/>
                  <w:rPrChange w:id="4320" w:author="OLENA PASHKOVA (NEPTUNE.UA)" w:date="2022-11-21T15:27:00Z">
                    <w:rPr>
                      <w:rFonts w:ascii="Times New Roman" w:eastAsia="Times New Roman" w:hAnsi="Times New Roman" w:cs="Times New Roman"/>
                      <w:lang w:val="en-GB"/>
                    </w:rPr>
                  </w:rPrChange>
                </w:rPr>
                <w:delText xml:space="preserve"> </w:delText>
              </w:r>
            </w:del>
            <w:ins w:id="4321" w:author="OLENA PASHKOVA (NEPTUNE.UA)" w:date="2022-11-21T04:06:00Z">
              <w:r w:rsidR="00736BA4" w:rsidRPr="00DD122E">
                <w:rPr>
                  <w:rFonts w:ascii="Times New Roman" w:eastAsia="Times New Roman" w:hAnsi="Times New Roman" w:cs="Times New Roman"/>
                  <w:lang w:val="uk-UA"/>
                  <w:rPrChange w:id="4322" w:author="OLENA PASHKOVA (NEPTUNE.UA)" w:date="2022-11-21T15:27:00Z">
                    <w:rPr>
                      <w:rFonts w:ascii="Times New Roman" w:eastAsia="Times New Roman" w:hAnsi="Times New Roman" w:cs="Times New Roman"/>
                      <w:lang w:val="uk-UA"/>
                    </w:rPr>
                  </w:rPrChange>
                </w:rPr>
                <w:t xml:space="preserve"> </w:t>
              </w:r>
              <w:r w:rsidR="00736BA4" w:rsidRPr="00DD122E">
                <w:rPr>
                  <w:rFonts w:ascii="Times New Roman" w:eastAsia="Times New Roman" w:hAnsi="Times New Roman" w:cs="Times New Roman"/>
                  <w:lang w:val="en-US"/>
                  <w:rPrChange w:id="4323" w:author="OLENA PASHKOVA (NEPTUNE.UA)" w:date="2022-11-21T15:27:00Z">
                    <w:rPr>
                      <w:rFonts w:ascii="Times New Roman" w:eastAsia="Times New Roman" w:hAnsi="Times New Roman" w:cs="Times New Roman"/>
                      <w:lang w:val="en-US"/>
                    </w:rPr>
                  </w:rPrChange>
                </w:rPr>
                <w:t xml:space="preserve">In case of </w:t>
              </w:r>
            </w:ins>
            <w:r w:rsidRPr="00DD122E">
              <w:rPr>
                <w:rFonts w:ascii="Times New Roman" w:eastAsia="Times New Roman" w:hAnsi="Times New Roman" w:cs="Times New Roman"/>
                <w:lang w:val="en-GB"/>
                <w:rPrChange w:id="4324" w:author="OLENA PASHKOVA (NEPTUNE.UA)" w:date="2022-11-21T15:27:00Z">
                  <w:rPr>
                    <w:rFonts w:ascii="Times New Roman" w:eastAsia="Times New Roman" w:hAnsi="Times New Roman" w:cs="Times New Roman"/>
                    <w:lang w:val="en-GB"/>
                  </w:rPr>
                </w:rPrChange>
              </w:rPr>
              <w:t xml:space="preserve">changes in prices for energy carriers, fuels and lubricants, </w:t>
            </w:r>
            <w:r w:rsidRPr="00DD122E">
              <w:rPr>
                <w:rFonts w:ascii="Times New Roman" w:eastAsia="Calibri" w:hAnsi="Times New Roman" w:cs="Times New Roman"/>
                <w:lang w:val="en-US"/>
                <w:rPrChange w:id="4325" w:author="OLENA PASHKOVA (NEPTUNE.UA)" w:date="2022-11-21T15:27:00Z">
                  <w:rPr>
                    <w:rFonts w:ascii="Times New Roman" w:eastAsia="Calibri" w:hAnsi="Times New Roman" w:cs="Times New Roman"/>
                    <w:lang w:val="en-US"/>
                  </w:rPr>
                </w:rPrChange>
              </w:rPr>
              <w:t xml:space="preserve">increase the cost of services of subcontractors and  another material resources, necessary </w:t>
            </w:r>
            <w:ins w:id="4326" w:author="Nataliya Tomaskovic" w:date="2022-08-19T09:07:00Z">
              <w:del w:id="4327" w:author="OLENA PASHKOVA (NEPTUNE.UA)" w:date="2022-11-21T04:14:00Z">
                <w:r w:rsidRPr="00DD122E" w:rsidDel="000C30E5">
                  <w:rPr>
                    <w:rFonts w:ascii="Times New Roman" w:eastAsia="Calibri" w:hAnsi="Times New Roman" w:cs="Times New Roman"/>
                    <w:lang w:val="en-US"/>
                    <w:rPrChange w:id="4328" w:author="OLENA PASHKOVA (NEPTUNE.UA)" w:date="2022-11-21T15:27:00Z">
                      <w:rPr>
                        <w:rFonts w:ascii="Times New Roman" w:eastAsia="Calibri" w:hAnsi="Times New Roman" w:cs="Times New Roman"/>
                        <w:lang w:val="en-US"/>
                      </w:rPr>
                    </w:rPrChange>
                  </w:rPr>
                  <w:delText>to</w:delText>
                </w:r>
              </w:del>
            </w:ins>
            <w:r w:rsidRPr="00DD122E">
              <w:rPr>
                <w:rFonts w:ascii="Times New Roman" w:eastAsia="Calibri" w:hAnsi="Times New Roman" w:cs="Times New Roman"/>
                <w:lang w:val="en-US"/>
                <w:rPrChange w:id="4329" w:author="OLENA PASHKOVA (NEPTUNE.UA)" w:date="2022-11-21T15:27:00Z">
                  <w:rPr>
                    <w:rFonts w:ascii="Times New Roman" w:eastAsia="Calibri" w:hAnsi="Times New Roman" w:cs="Times New Roman"/>
                    <w:lang w:val="en-US"/>
                  </w:rPr>
                </w:rPrChange>
              </w:rPr>
              <w:t>for the provid</w:t>
            </w:r>
            <w:ins w:id="4330" w:author="Nataliya Tomaskovic" w:date="2022-08-19T09:07:00Z">
              <w:del w:id="4331" w:author="OLENA PASHKOVA (NEPTUNE.UA)" w:date="2022-11-21T04:14:00Z">
                <w:r w:rsidRPr="00DD122E" w:rsidDel="000C30E5">
                  <w:rPr>
                    <w:rFonts w:ascii="Times New Roman" w:eastAsia="Calibri" w:hAnsi="Times New Roman" w:cs="Times New Roman"/>
                    <w:lang w:val="en-US"/>
                    <w:rPrChange w:id="4332" w:author="OLENA PASHKOVA (NEPTUNE.UA)" w:date="2022-11-21T15:27:00Z">
                      <w:rPr>
                        <w:rFonts w:ascii="Times New Roman" w:eastAsia="Calibri" w:hAnsi="Times New Roman" w:cs="Times New Roman"/>
                        <w:lang w:val="en-US"/>
                      </w:rPr>
                    </w:rPrChange>
                  </w:rPr>
                  <w:delText>e</w:delText>
                </w:r>
              </w:del>
            </w:ins>
            <w:r w:rsidRPr="00DD122E">
              <w:rPr>
                <w:rFonts w:ascii="Times New Roman" w:eastAsia="Calibri" w:hAnsi="Times New Roman" w:cs="Times New Roman"/>
                <w:lang w:val="en-US"/>
                <w:rPrChange w:id="4333" w:author="OLENA PASHKOVA (NEPTUNE.UA)" w:date="2022-11-21T15:27:00Z">
                  <w:rPr>
                    <w:rFonts w:ascii="Times New Roman" w:eastAsia="Calibri" w:hAnsi="Times New Roman" w:cs="Times New Roman"/>
                    <w:lang w:val="en-US"/>
                  </w:rPr>
                </w:rPrChange>
              </w:rPr>
              <w:t xml:space="preserve">ing Services, </w:t>
            </w:r>
            <w:ins w:id="4334" w:author="OLENA PASHKOVA (NEPTUNE.UA)" w:date="2022-11-21T04:09:00Z">
              <w:r w:rsidR="00105C07" w:rsidRPr="00DD122E">
                <w:rPr>
                  <w:rFonts w:ascii="Times New Roman" w:eastAsia="Calibri" w:hAnsi="Times New Roman" w:cs="Times New Roman"/>
                  <w:lang w:val="en-US"/>
                  <w:rPrChange w:id="4335" w:author="OLENA PASHKOVA (NEPTUNE.UA)" w:date="2022-11-21T15:27:00Z">
                    <w:rPr>
                      <w:rFonts w:ascii="Times New Roman" w:eastAsia="Calibri" w:hAnsi="Times New Roman" w:cs="Times New Roman"/>
                      <w:lang w:val="en-US"/>
                    </w:rPr>
                  </w:rPrChange>
                </w:rPr>
                <w:t>the parties undertake to revise the rates and agree on new ones</w:t>
              </w:r>
            </w:ins>
            <w:ins w:id="4336" w:author="OLENA PASHKOVA (NEPTUNE.UA)" w:date="2022-11-21T04:11:00Z">
              <w:r w:rsidR="00791EE4" w:rsidRPr="00DD122E">
                <w:rPr>
                  <w:rFonts w:ascii="Times New Roman" w:hAnsi="Times New Roman" w:cs="Times New Roman"/>
                  <w:lang w:val="en-US"/>
                  <w:rPrChange w:id="4337" w:author="OLENA PASHKOVA (NEPTUNE.UA)" w:date="2022-11-21T15:27:00Z">
                    <w:rPr/>
                  </w:rPrChange>
                </w:rPr>
                <w:t xml:space="preserve"> </w:t>
              </w:r>
              <w:r w:rsidR="00791EE4" w:rsidRPr="00DD122E">
                <w:rPr>
                  <w:rFonts w:ascii="Times New Roman" w:eastAsia="Calibri" w:hAnsi="Times New Roman" w:cs="Times New Roman"/>
                  <w:lang w:val="en-US"/>
                </w:rPr>
                <w:t>within 10 working days</w:t>
              </w:r>
              <w:r w:rsidR="009C2BED" w:rsidRPr="00DD122E">
                <w:rPr>
                  <w:rFonts w:ascii="Times New Roman" w:hAnsi="Times New Roman" w:cs="Times New Roman"/>
                  <w:lang w:val="en-US"/>
                  <w:rPrChange w:id="4338" w:author="OLENA PASHKOVA (NEPTUNE.UA)" w:date="2022-11-21T15:27:00Z">
                    <w:rPr/>
                  </w:rPrChange>
                </w:rPr>
                <w:t xml:space="preserve"> </w:t>
              </w:r>
            </w:ins>
            <w:ins w:id="4339" w:author="OLENA PASHKOVA (NEPTUNE.UA)" w:date="2022-11-21T04:13:00Z">
              <w:r w:rsidR="006A5A34" w:rsidRPr="00DD122E">
                <w:rPr>
                  <w:rFonts w:ascii="Times New Roman" w:hAnsi="Times New Roman" w:cs="Times New Roman"/>
                  <w:lang w:val="en-US"/>
                  <w:rPrChange w:id="4340" w:author="OLENA PASHKOVA (NEPTUNE.UA)" w:date="2022-11-21T15:27:00Z">
                    <w:rPr>
                      <w:lang w:val="en-US"/>
                    </w:rPr>
                  </w:rPrChange>
                </w:rPr>
                <w:t>since</w:t>
              </w:r>
            </w:ins>
            <w:ins w:id="4341" w:author="OLENA PASHKOVA (NEPTUNE.UA)" w:date="2022-11-21T04:12:00Z">
              <w:r w:rsidR="00E26189" w:rsidRPr="00DD122E">
                <w:rPr>
                  <w:rFonts w:ascii="Times New Roman" w:hAnsi="Times New Roman" w:cs="Times New Roman"/>
                  <w:lang w:val="en-US"/>
                  <w:rPrChange w:id="4342" w:author="OLENA PASHKOVA (NEPTUNE.UA)" w:date="2022-11-21T15:27:00Z">
                    <w:rPr>
                      <w:lang w:val="en-US"/>
                    </w:rPr>
                  </w:rPrChange>
                </w:rPr>
                <w:t xml:space="preserve"> the moment of receipt of the relevant notification from the Contractor</w:t>
              </w:r>
            </w:ins>
            <w:ins w:id="4343" w:author="OLENA PASHKOVA (NEPTUNE.UA)" w:date="2022-11-21T04:13:00Z">
              <w:r w:rsidR="004C4C20" w:rsidRPr="00DD122E">
                <w:rPr>
                  <w:rFonts w:ascii="Times New Roman" w:hAnsi="Times New Roman" w:cs="Times New Roman"/>
                  <w:lang w:val="en-US"/>
                  <w:rPrChange w:id="4344" w:author="OLENA PASHKOVA (NEPTUNE.UA)" w:date="2022-11-21T15:27:00Z">
                    <w:rPr>
                      <w:lang w:val="en-US"/>
                    </w:rPr>
                  </w:rPrChange>
                </w:rPr>
                <w:t xml:space="preserve">. </w:t>
              </w:r>
            </w:ins>
          </w:p>
          <w:p w14:paraId="0EB82869" w14:textId="77777777" w:rsidR="00400CA9" w:rsidRPr="00DD122E" w:rsidDel="00F7391C" w:rsidRDefault="00400CA9" w:rsidP="00400CA9">
            <w:pPr>
              <w:contextualSpacing/>
              <w:jc w:val="both"/>
              <w:rPr>
                <w:ins w:id="4345" w:author="SERHII SULIMA (NEPTUNE.UA)" w:date="2022-08-31T14:05:00Z"/>
                <w:del w:id="4346" w:author="OLENA PASHKOVA (NEPTUNE.UA)" w:date="2022-11-21T04:18:00Z"/>
                <w:rFonts w:ascii="Times New Roman" w:eastAsia="Calibri" w:hAnsi="Times New Roman" w:cs="Times New Roman"/>
                <w:lang w:val="en-US"/>
              </w:rPr>
            </w:pPr>
          </w:p>
          <w:p w14:paraId="49F2F8AB" w14:textId="0AF58989" w:rsidR="00400CA9" w:rsidRPr="00DD122E" w:rsidRDefault="00400CA9" w:rsidP="00400CA9">
            <w:pPr>
              <w:contextualSpacing/>
              <w:jc w:val="both"/>
              <w:rPr>
                <w:ins w:id="4347" w:author="SERHII SULIMA (NEPTUNE.UA)" w:date="2022-08-31T14:05:00Z"/>
                <w:rFonts w:ascii="Times New Roman" w:eastAsia="Calibri" w:hAnsi="Times New Roman" w:cs="Times New Roman"/>
                <w:lang w:val="en-US"/>
              </w:rPr>
            </w:pPr>
            <w:ins w:id="4348" w:author="Viktoriya Elik" w:date="2022-08-26T12:07:00Z">
              <w:r w:rsidRPr="00DD122E">
                <w:rPr>
                  <w:rFonts w:ascii="Times New Roman" w:eastAsia="Calibri" w:hAnsi="Times New Roman" w:cs="Times New Roman"/>
                  <w:lang w:val="en-US"/>
                  <w:rPrChange w:id="4349" w:author="OLENA PASHKOVA (NEPTUNE.UA)" w:date="2022-11-21T15:27:00Z">
                    <w:rPr>
                      <w:rFonts w:ascii="Times New Roman" w:eastAsia="Calibri" w:hAnsi="Times New Roman" w:cs="Times New Roman"/>
                      <w:lang w:val="en-US"/>
                    </w:rPr>
                  </w:rPrChange>
                </w:rPr>
                <w:t xml:space="preserve">The rates </w:t>
              </w:r>
            </w:ins>
            <w:ins w:id="4350" w:author="Viktoriya Elik" w:date="2022-08-26T12:08:00Z">
              <w:r w:rsidRPr="00DD122E">
                <w:rPr>
                  <w:rFonts w:ascii="Times New Roman" w:eastAsia="Calibri" w:hAnsi="Times New Roman" w:cs="Times New Roman"/>
                  <w:lang w:val="en-US"/>
                  <w:rPrChange w:id="4351" w:author="OLENA PASHKOVA (NEPTUNE.UA)" w:date="2022-11-21T15:27:00Z">
                    <w:rPr>
                      <w:rFonts w:ascii="Times New Roman" w:eastAsia="Calibri" w:hAnsi="Times New Roman" w:cs="Times New Roman"/>
                      <w:lang w:val="en-US"/>
                    </w:rPr>
                  </w:rPrChange>
                </w:rPr>
                <w:t>set forth in this Agreement may be reviewed only upon Parties’ mutual consent in writing.</w:t>
              </w:r>
            </w:ins>
            <w:commentRangeEnd w:id="4315"/>
            <w:r w:rsidRPr="00DD122E">
              <w:rPr>
                <w:rFonts w:ascii="Times New Roman" w:eastAsia="Calibri" w:hAnsi="Times New Roman" w:cs="Times New Roman"/>
                <w:rPrChange w:id="4352" w:author="OLENA PASHKOVA (NEPTUNE.UA)" w:date="2022-11-21T15:27:00Z">
                  <w:rPr>
                    <w:rFonts w:ascii="Calibri" w:eastAsia="Calibri" w:hAnsi="Calibri" w:cs="Times New Roman"/>
                    <w:sz w:val="16"/>
                    <w:szCs w:val="16"/>
                  </w:rPr>
                </w:rPrChange>
              </w:rPr>
              <w:commentReference w:id="4315"/>
            </w:r>
          </w:p>
          <w:p w14:paraId="093A9EA0" w14:textId="5D4F91EC" w:rsidR="00400CA9" w:rsidRPr="00DD122E" w:rsidDel="00DC05FF" w:rsidRDefault="00400CA9" w:rsidP="00400CA9">
            <w:pPr>
              <w:contextualSpacing/>
              <w:jc w:val="both"/>
              <w:rPr>
                <w:del w:id="4353" w:author="OLENA PASHKOVA (NEPTUNE.UA)" w:date="2022-11-21T04:37:00Z"/>
                <w:rFonts w:ascii="Times New Roman" w:eastAsia="Calibri" w:hAnsi="Times New Roman" w:cs="Times New Roman"/>
                <w:lang w:val="en-US"/>
              </w:rPr>
            </w:pPr>
          </w:p>
          <w:p w14:paraId="0785DFB4" w14:textId="17B8CC5D" w:rsidR="00400CA9" w:rsidRPr="00DD122E" w:rsidRDefault="00400CA9" w:rsidP="00400CA9">
            <w:pPr>
              <w:contextualSpacing/>
              <w:jc w:val="both"/>
              <w:rPr>
                <w:rFonts w:ascii="Times New Roman" w:eastAsia="Calibri" w:hAnsi="Times New Roman" w:cs="Times New Roman"/>
                <w:b/>
                <w:lang w:val="en-US"/>
                <w:rPrChange w:id="4354"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4355" w:author="OLENA PASHKOVA (NEPTUNE.UA)" w:date="2022-11-21T15:27:00Z">
                  <w:rPr>
                    <w:rFonts w:ascii="Times New Roman" w:eastAsia="Calibri" w:hAnsi="Times New Roman" w:cs="Times New Roman"/>
                    <w:b/>
                    <w:lang w:val="en-US"/>
                  </w:rPr>
                </w:rPrChange>
              </w:rPr>
              <w:t>10.</w:t>
            </w:r>
            <w:r w:rsidRPr="00DD122E">
              <w:rPr>
                <w:rFonts w:ascii="Times New Roman" w:eastAsia="Calibri" w:hAnsi="Times New Roman" w:cs="Times New Roman"/>
                <w:b/>
                <w:lang w:val="en-US"/>
                <w:rPrChange w:id="4356" w:author="OLENA PASHKOVA (NEPTUNE.UA)" w:date="2022-11-21T15:27:00Z">
                  <w:rPr>
                    <w:rFonts w:ascii="Times New Roman" w:eastAsia="Calibri" w:hAnsi="Times New Roman" w:cs="Times New Roman"/>
                    <w:b/>
                    <w:lang w:val="en-US"/>
                  </w:rPr>
                </w:rPrChange>
              </w:rPr>
              <w:tab/>
              <w:t>VESSELS’ LOADING</w:t>
            </w:r>
          </w:p>
          <w:p w14:paraId="3011039F" w14:textId="2B61A5F6" w:rsidR="00400CA9" w:rsidRPr="00DD122E" w:rsidRDefault="00400CA9" w:rsidP="00400CA9">
            <w:pPr>
              <w:contextualSpacing/>
              <w:jc w:val="both"/>
              <w:rPr>
                <w:rFonts w:ascii="Times New Roman" w:eastAsia="Calibri" w:hAnsi="Times New Roman" w:cs="Times New Roman"/>
                <w:lang w:val="en-US"/>
                <w:rPrChange w:id="435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358" w:author="OLENA PASHKOVA (NEPTUNE.UA)" w:date="2022-11-21T15:27:00Z">
                  <w:rPr>
                    <w:rFonts w:ascii="Times New Roman" w:eastAsia="Calibri" w:hAnsi="Times New Roman" w:cs="Times New Roman"/>
                    <w:b/>
                    <w:lang w:val="en-US"/>
                  </w:rPr>
                </w:rPrChange>
              </w:rPr>
              <w:t>10.1.</w:t>
            </w:r>
            <w:ins w:id="4359" w:author="OLENA PASHKOVA (NEPTUNE.UA)" w:date="2022-11-21T04:37:00Z">
              <w:r w:rsidR="00341867" w:rsidRPr="00DD122E" w:rsidDel="00341867">
                <w:rPr>
                  <w:rFonts w:ascii="Times New Roman" w:eastAsia="Calibri" w:hAnsi="Times New Roman" w:cs="Times New Roman"/>
                  <w:b/>
                  <w:lang w:val="en-US"/>
                  <w:rPrChange w:id="4360" w:author="OLENA PASHKOVA (NEPTUNE.UA)" w:date="2022-11-21T15:27:00Z">
                    <w:rPr>
                      <w:rFonts w:ascii="Times New Roman" w:eastAsia="Calibri" w:hAnsi="Times New Roman" w:cs="Times New Roman"/>
                      <w:b/>
                      <w:lang w:val="en-US"/>
                    </w:rPr>
                  </w:rPrChange>
                </w:rPr>
                <w:t xml:space="preserve"> </w:t>
              </w:r>
            </w:ins>
            <w:r w:rsidRPr="00DD122E">
              <w:rPr>
                <w:rFonts w:ascii="Times New Roman" w:eastAsia="Calibri" w:hAnsi="Times New Roman" w:cs="Times New Roman"/>
                <w:lang w:val="en-US"/>
                <w:rPrChange w:id="4361" w:author="OLENA PASHKOVA (NEPTUNE.UA)" w:date="2022-11-21T15:27:00Z">
                  <w:rPr>
                    <w:rFonts w:ascii="Times New Roman" w:eastAsia="Calibri" w:hAnsi="Times New Roman" w:cs="Times New Roman"/>
                    <w:lang w:val="en-US"/>
                  </w:rPr>
                </w:rPrChange>
              </w:rPr>
              <w:t>In case of Contractor’s confirmation of the laycan of the Customer’s vessel at the planed dates (laycans) of arrival of the other vessel of another customers, the removal of the vessel from the berth and re-berthing, re-mooring/shifting of the Customer’s vessel after loading of another vessel is at the the Contractor’s expense. The time from the moment when the vessel is removed from the berth to the re-berthing of the vessel is counted as laytime of the Contractor.</w:t>
            </w:r>
          </w:p>
          <w:p w14:paraId="17C4C055" w14:textId="0C833727" w:rsidR="00400CA9" w:rsidRPr="00DD122E"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lang w:val="en-US"/>
                <w:rPrChange w:id="4362" w:author="OLENA PASHKOVA (NEPTUNE.UA)" w:date="2022-11-21T15:27:00Z">
                  <w:rPr>
                    <w:rFonts w:ascii="Times New Roman" w:eastAsia="Calibri" w:hAnsi="Times New Roman" w:cs="Times New Roman"/>
                    <w:lang w:val="en-US"/>
                  </w:rPr>
                </w:rPrChange>
              </w:rPr>
              <w:t>In case arriving</w:t>
            </w:r>
            <w:ins w:id="4363" w:author="Nataliya Tomaskovic" w:date="2022-08-19T09:33:00Z">
              <w:r w:rsidRPr="00DD122E">
                <w:rPr>
                  <w:rFonts w:ascii="Times New Roman" w:eastAsia="Calibri" w:hAnsi="Times New Roman" w:cs="Times New Roman"/>
                  <w:lang w:val="en-US"/>
                  <w:rPrChange w:id="4364"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4365" w:author="OLENA PASHKOVA (NEPTUNE.UA)" w:date="2022-11-21T15:27:00Z">
                  <w:rPr>
                    <w:rFonts w:ascii="Times New Roman" w:eastAsia="Calibri" w:hAnsi="Times New Roman" w:cs="Times New Roman"/>
                    <w:lang w:val="en-US"/>
                  </w:rPr>
                </w:rPrChange>
              </w:rPr>
              <w:t>of the Customer’s vessel outside of the agreed laycan (earlier or later), the acceptance of the Vessel will be by the “Line up” principle in accordance with clause 10.</w:t>
            </w:r>
            <w:ins w:id="4366" w:author="OLENA PASHKOVA (NEPTUNE.UA)" w:date="2022-11-21T04:45:00Z">
              <w:r w:rsidR="006B0CE6" w:rsidRPr="00DD122E">
                <w:rPr>
                  <w:rFonts w:ascii="Times New Roman" w:eastAsia="Calibri" w:hAnsi="Times New Roman" w:cs="Times New Roman"/>
                  <w:lang w:val="en-US"/>
                  <w:rPrChange w:id="4367" w:author="OLENA PASHKOVA (NEPTUNE.UA)" w:date="2022-11-21T15:27:00Z">
                    <w:rPr>
                      <w:rFonts w:ascii="Times New Roman" w:eastAsia="Calibri" w:hAnsi="Times New Roman" w:cs="Times New Roman"/>
                    </w:rPr>
                  </w:rPrChange>
                </w:rPr>
                <w:t>3</w:t>
              </w:r>
            </w:ins>
            <w:r w:rsidRPr="00DD122E">
              <w:rPr>
                <w:rFonts w:ascii="Times New Roman" w:eastAsia="Calibri" w:hAnsi="Times New Roman" w:cs="Times New Roman"/>
                <w:lang w:val="en-US"/>
              </w:rPr>
              <w:t xml:space="preserve"> of this Agreement.</w:t>
            </w:r>
          </w:p>
          <w:p w14:paraId="1BEF5881" w14:textId="77777777" w:rsidR="006B0CE6" w:rsidRPr="00DD122E" w:rsidRDefault="006B0CE6" w:rsidP="00400CA9">
            <w:pPr>
              <w:contextualSpacing/>
              <w:jc w:val="both"/>
              <w:rPr>
                <w:ins w:id="4368" w:author="OLENA PASHKOVA (NEPTUNE.UA)" w:date="2022-11-21T04:45:00Z"/>
                <w:rFonts w:ascii="Times New Roman" w:eastAsia="Calibri" w:hAnsi="Times New Roman" w:cs="Times New Roman"/>
                <w:b/>
                <w:lang w:val="en-US"/>
                <w:rPrChange w:id="4369" w:author="OLENA PASHKOVA (NEPTUNE.UA)" w:date="2022-11-21T15:27:00Z">
                  <w:rPr>
                    <w:ins w:id="4370" w:author="OLENA PASHKOVA (NEPTUNE.UA)" w:date="2022-11-21T04:45:00Z"/>
                    <w:rFonts w:ascii="Times New Roman" w:eastAsia="Calibri" w:hAnsi="Times New Roman" w:cs="Times New Roman"/>
                    <w:b/>
                    <w:lang w:val="en-US"/>
                  </w:rPr>
                </w:rPrChange>
              </w:rPr>
            </w:pPr>
          </w:p>
          <w:p w14:paraId="721340FC" w14:textId="2C5BC11B" w:rsidR="00400CA9" w:rsidRPr="004C5B1D" w:rsidRDefault="00400CA9" w:rsidP="00400CA9">
            <w:pPr>
              <w:contextualSpacing/>
              <w:jc w:val="both"/>
              <w:rPr>
                <w:ins w:id="4371" w:author="Nataliya Tomaskovic" w:date="2022-08-19T09:40:00Z"/>
                <w:rFonts w:ascii="Times New Roman" w:eastAsia="Calibri" w:hAnsi="Times New Roman" w:cs="Times New Roman"/>
                <w:lang w:val="en-US"/>
              </w:rPr>
            </w:pPr>
            <w:r w:rsidRPr="00DD122E">
              <w:rPr>
                <w:rFonts w:ascii="Times New Roman" w:eastAsia="Calibri" w:hAnsi="Times New Roman" w:cs="Times New Roman"/>
                <w:b/>
                <w:lang w:val="en-US"/>
                <w:rPrChange w:id="4372" w:author="OLENA PASHKOVA (NEPTUNE.UA)" w:date="2022-11-21T15:27:00Z">
                  <w:rPr>
                    <w:rFonts w:ascii="Times New Roman" w:eastAsia="Calibri" w:hAnsi="Times New Roman" w:cs="Times New Roman"/>
                    <w:b/>
                    <w:lang w:val="en-US"/>
                  </w:rPr>
                </w:rPrChange>
              </w:rPr>
              <w:t>10.2.</w:t>
            </w:r>
            <w:r w:rsidRPr="00DD122E">
              <w:rPr>
                <w:rFonts w:ascii="Times New Roman" w:eastAsia="Calibri" w:hAnsi="Times New Roman" w:cs="Times New Roman"/>
                <w:lang w:val="en-US"/>
                <w:rPrChange w:id="4373" w:author="OLENA PASHKOVA (NEPTUNE.UA)" w:date="2022-11-21T15:27:00Z">
                  <w:rPr>
                    <w:rFonts w:ascii="Times New Roman" w:eastAsia="Calibri" w:hAnsi="Times New Roman" w:cs="Times New Roman"/>
                    <w:lang w:val="en-US"/>
                  </w:rPr>
                </w:rPrChange>
              </w:rPr>
              <w:tab/>
              <w:t xml:space="preserve">The Customer or marine agents shall inform the Contractor of the estimated time of arrival of each vessel: the estimated time of arrival (ETA) of the vessel (6 days prior to ETA, 72, 48, 24, 12 and 6 hours prior to ETA) within the monthly schedule agreed by the Parties in accordance with clause </w:t>
            </w:r>
            <w:ins w:id="4374" w:author="OLENA PASHKOVA (NEPTUNE.UA)" w:date="2022-11-21T04:46:00Z">
              <w:r w:rsidR="00F8549E" w:rsidRPr="00DD122E">
                <w:rPr>
                  <w:rFonts w:ascii="Times New Roman" w:eastAsia="Calibri" w:hAnsi="Times New Roman" w:cs="Times New Roman"/>
                  <w:lang w:val="en-US"/>
                  <w:rPrChange w:id="4375" w:author="OLENA PASHKOVA (NEPTUNE.UA)" w:date="2022-11-21T15:27:00Z">
                    <w:rPr>
                      <w:rFonts w:ascii="Times New Roman" w:eastAsia="Calibri" w:hAnsi="Times New Roman" w:cs="Times New Roman"/>
                    </w:rPr>
                  </w:rPrChange>
                </w:rPr>
                <w:t xml:space="preserve">4.1. </w:t>
              </w:r>
              <w:r w:rsidR="00F8549E" w:rsidRPr="00DD122E">
                <w:rPr>
                  <w:rFonts w:ascii="Times New Roman" w:eastAsia="Calibri" w:hAnsi="Times New Roman" w:cs="Times New Roman"/>
                  <w:lang w:val="en-US"/>
                </w:rPr>
                <w:t>and 5.</w:t>
              </w:r>
              <w:r w:rsidR="00F8549E" w:rsidRPr="006F5E0C">
                <w:rPr>
                  <w:rFonts w:ascii="Times New Roman" w:eastAsia="Calibri" w:hAnsi="Times New Roman" w:cs="Times New Roman"/>
                  <w:lang w:val="en-US"/>
                </w:rPr>
                <w:t>2.</w:t>
              </w:r>
            </w:ins>
            <w:ins w:id="4376" w:author="OLENA PASHKOVA (NEPTUNE.UA)" w:date="2022-11-21T04:47:00Z">
              <w:r w:rsidR="00CF5EEE" w:rsidRPr="00783C1A">
                <w:rPr>
                  <w:rFonts w:ascii="Times New Roman" w:eastAsia="Calibri" w:hAnsi="Times New Roman" w:cs="Times New Roman"/>
                  <w:lang w:val="en-US"/>
                </w:rPr>
                <w:t xml:space="preserve"> </w:t>
              </w:r>
            </w:ins>
            <w:r w:rsidRPr="00783C1A">
              <w:rPr>
                <w:rFonts w:ascii="Times New Roman" w:eastAsia="Calibri" w:hAnsi="Times New Roman" w:cs="Times New Roman"/>
                <w:lang w:val="en-US"/>
              </w:rPr>
              <w:t>of this Agreement.</w:t>
            </w:r>
          </w:p>
          <w:p w14:paraId="67B10805" w14:textId="77777777" w:rsidR="00400CA9" w:rsidRPr="00DD122E" w:rsidRDefault="00400CA9" w:rsidP="00400CA9">
            <w:pPr>
              <w:contextualSpacing/>
              <w:jc w:val="both"/>
              <w:rPr>
                <w:rFonts w:ascii="Times New Roman" w:eastAsia="Calibri" w:hAnsi="Times New Roman" w:cs="Times New Roman"/>
                <w:lang w:val="en-US"/>
                <w:rPrChange w:id="4377" w:author="OLENA PASHKOVA (NEPTUNE.UA)" w:date="2022-11-21T15:27:00Z">
                  <w:rPr>
                    <w:rFonts w:ascii="Times New Roman" w:eastAsia="Calibri" w:hAnsi="Times New Roman" w:cs="Times New Roman"/>
                    <w:lang w:val="en-US"/>
                  </w:rPr>
                </w:rPrChange>
              </w:rPr>
            </w:pPr>
          </w:p>
          <w:p w14:paraId="0982D265" w14:textId="77777777" w:rsidR="00400CA9" w:rsidRPr="00DD122E" w:rsidRDefault="00400CA9" w:rsidP="00400CA9">
            <w:pPr>
              <w:contextualSpacing/>
              <w:jc w:val="both"/>
              <w:rPr>
                <w:ins w:id="4378" w:author="Nataliya Tomaskovic" w:date="2022-08-19T09:41:00Z"/>
                <w:rFonts w:ascii="Times New Roman" w:eastAsia="Calibri" w:hAnsi="Times New Roman" w:cs="Times New Roman"/>
                <w:lang w:val="en-US"/>
                <w:rPrChange w:id="4379" w:author="OLENA PASHKOVA (NEPTUNE.UA)" w:date="2022-11-21T15:27:00Z">
                  <w:rPr>
                    <w:ins w:id="4380" w:author="Nataliya Tomaskovic" w:date="2022-08-19T09:41:00Z"/>
                    <w:rFonts w:ascii="Times New Roman" w:eastAsia="Calibri" w:hAnsi="Times New Roman" w:cs="Times New Roman"/>
                    <w:lang w:val="en-US"/>
                  </w:rPr>
                </w:rPrChange>
              </w:rPr>
            </w:pPr>
          </w:p>
          <w:p w14:paraId="7ACE29E8" w14:textId="77777777" w:rsidR="00400CA9" w:rsidRPr="00DD122E" w:rsidRDefault="00400CA9" w:rsidP="00400CA9">
            <w:pPr>
              <w:contextualSpacing/>
              <w:jc w:val="both"/>
              <w:rPr>
                <w:rFonts w:ascii="Times New Roman" w:eastAsia="Calibri" w:hAnsi="Times New Roman" w:cs="Times New Roman"/>
                <w:lang w:val="uk-UA"/>
                <w:rPrChange w:id="4381" w:author="OLENA PASHKOVA (NEPTUNE.UA)" w:date="2022-11-21T15:27:00Z">
                  <w:rPr>
                    <w:rFonts w:ascii="Times New Roman" w:eastAsia="Calibri" w:hAnsi="Times New Roman" w:cs="Times New Roman"/>
                    <w:lang w:val="uk-UA"/>
                  </w:rPr>
                </w:rPrChange>
              </w:rPr>
            </w:pPr>
          </w:p>
          <w:p w14:paraId="522A927B" w14:textId="20F5BEB0" w:rsidR="00400CA9" w:rsidRPr="00DD122E" w:rsidRDefault="00400CA9" w:rsidP="00400CA9">
            <w:pPr>
              <w:widowControl w:val="0"/>
              <w:contextualSpacing/>
              <w:jc w:val="both"/>
              <w:rPr>
                <w:rFonts w:ascii="Times New Roman" w:eastAsia="Calibri" w:hAnsi="Times New Roman" w:cs="Times New Roman"/>
                <w:b/>
                <w:bCs/>
                <w:lang w:val="en-US"/>
                <w:rPrChange w:id="4382" w:author="OLENA PASHKOVA (NEPTUNE.UA)" w:date="2022-11-21T15:27:00Z">
                  <w:rPr>
                    <w:rFonts w:ascii="Times New Roman" w:eastAsia="Calibri" w:hAnsi="Times New Roman" w:cs="Times New Roman"/>
                    <w:b/>
                    <w:bCs/>
                    <w:lang w:val="en-US"/>
                  </w:rPr>
                </w:rPrChange>
              </w:rPr>
            </w:pPr>
            <w:r w:rsidRPr="00DD122E">
              <w:rPr>
                <w:rFonts w:ascii="Times New Roman" w:eastAsia="Calibri" w:hAnsi="Times New Roman" w:cs="Times New Roman"/>
                <w:b/>
                <w:lang w:val="uk-UA"/>
                <w:rPrChange w:id="4383" w:author="OLENA PASHKOVA (NEPTUNE.UA)" w:date="2022-11-21T15:27:00Z">
                  <w:rPr>
                    <w:rFonts w:ascii="Times New Roman" w:eastAsia="Calibri" w:hAnsi="Times New Roman" w:cs="Times New Roman"/>
                    <w:b/>
                    <w:lang w:val="uk-UA"/>
                  </w:rPr>
                </w:rPrChange>
              </w:rPr>
              <w:t>10.</w:t>
            </w:r>
            <w:r w:rsidR="00D367E6" w:rsidRPr="00DD122E">
              <w:rPr>
                <w:rFonts w:ascii="Times New Roman" w:eastAsia="Calibri" w:hAnsi="Times New Roman" w:cs="Times New Roman"/>
                <w:b/>
                <w:lang w:val="uk-UA"/>
                <w:rPrChange w:id="4384" w:author="OLENA PASHKOVA (NEPTUNE.UA)" w:date="2022-11-21T15:27:00Z">
                  <w:rPr>
                    <w:rFonts w:ascii="Times New Roman" w:eastAsia="Calibri" w:hAnsi="Times New Roman" w:cs="Times New Roman"/>
                    <w:b/>
                    <w:lang w:val="uk-UA"/>
                  </w:rPr>
                </w:rPrChange>
              </w:rPr>
              <w:t>3</w:t>
            </w:r>
            <w:r w:rsidRPr="00DD122E">
              <w:rPr>
                <w:rFonts w:ascii="Times New Roman" w:eastAsia="Calibri" w:hAnsi="Times New Roman" w:cs="Times New Roman"/>
                <w:b/>
                <w:lang w:val="uk-UA"/>
                <w:rPrChange w:id="4385"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uk-UA"/>
                <w:rPrChange w:id="438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b/>
                <w:bCs/>
                <w:lang w:val="uk-UA"/>
                <w:rPrChange w:id="4387" w:author="OLENA PASHKOVA (NEPTUNE.UA)" w:date="2022-11-21T15:27:00Z">
                  <w:rPr>
                    <w:rFonts w:ascii="Times New Roman" w:eastAsia="Calibri" w:hAnsi="Times New Roman" w:cs="Times New Roman"/>
                    <w:b/>
                    <w:bCs/>
                    <w:lang w:val="uk-UA"/>
                  </w:rPr>
                </w:rPrChange>
              </w:rPr>
              <w:t>“Line up” principle</w:t>
            </w:r>
            <w:r w:rsidRPr="00DD122E">
              <w:rPr>
                <w:rFonts w:ascii="Times New Roman" w:eastAsia="Calibri" w:hAnsi="Times New Roman" w:cs="Times New Roman"/>
                <w:b/>
                <w:bCs/>
                <w:lang w:val="en-US"/>
                <w:rPrChange w:id="4388" w:author="OLENA PASHKOVA (NEPTUNE.UA)" w:date="2022-11-21T15:27:00Z">
                  <w:rPr>
                    <w:rFonts w:ascii="Times New Roman" w:eastAsia="Calibri" w:hAnsi="Times New Roman" w:cs="Times New Roman"/>
                    <w:b/>
                    <w:bCs/>
                    <w:lang w:val="en-US"/>
                  </w:rPr>
                </w:rPrChange>
              </w:rPr>
              <w:t>.</w:t>
            </w:r>
          </w:p>
          <w:p w14:paraId="4642536C" w14:textId="1064CB14" w:rsidR="00400CA9" w:rsidRPr="00DD122E" w:rsidRDefault="00400CA9" w:rsidP="00400CA9">
            <w:pPr>
              <w:widowControl w:val="0"/>
              <w:contextualSpacing/>
              <w:jc w:val="both"/>
              <w:rPr>
                <w:ins w:id="4389" w:author="Nataliya Tomaskovic" w:date="2022-08-19T09:43:00Z"/>
                <w:rFonts w:ascii="Times New Roman" w:eastAsia="Times New Roman" w:hAnsi="Times New Roman" w:cs="Times New Roman"/>
                <w:lang w:val="en-US" w:bidi="en-US"/>
                <w:rPrChange w:id="4390" w:author="OLENA PASHKOVA (NEPTUNE.UA)" w:date="2022-11-21T15:27:00Z">
                  <w:rPr>
                    <w:ins w:id="4391" w:author="Nataliya Tomaskovic" w:date="2022-08-19T09:43:00Z"/>
                    <w:rFonts w:ascii="Times New Roman" w:eastAsia="Times New Roman" w:hAnsi="Times New Roman" w:cs="Times New Roman"/>
                    <w:lang w:val="en-US" w:bidi="en-US"/>
                  </w:rPr>
                </w:rPrChange>
              </w:rPr>
            </w:pPr>
            <w:r w:rsidRPr="00DD122E">
              <w:rPr>
                <w:rFonts w:ascii="Times New Roman" w:eastAsia="Calibri" w:hAnsi="Times New Roman" w:cs="Times New Roman"/>
                <w:b/>
                <w:lang w:val="en-US"/>
                <w:rPrChange w:id="4392" w:author="OLENA PASHKOVA (NEPTUNE.UA)" w:date="2022-11-21T15:27:00Z">
                  <w:rPr>
                    <w:rFonts w:ascii="Times New Roman" w:eastAsia="Calibri" w:hAnsi="Times New Roman" w:cs="Times New Roman"/>
                    <w:b/>
                    <w:lang w:val="en-US"/>
                  </w:rPr>
                </w:rPrChange>
              </w:rPr>
              <w:t>10.</w:t>
            </w:r>
            <w:del w:id="4393" w:author="OLENA PASHKOVA (NEPTUNE.UA)" w:date="2022-11-21T04:49:00Z">
              <w:r w:rsidRPr="00DD122E" w:rsidDel="00CB7A06">
                <w:rPr>
                  <w:rFonts w:ascii="Times New Roman" w:eastAsia="Calibri" w:hAnsi="Times New Roman" w:cs="Times New Roman"/>
                  <w:b/>
                  <w:lang w:val="en-US"/>
                  <w:rPrChange w:id="4394" w:author="OLENA PASHKOVA (NEPTUNE.UA)" w:date="2022-11-21T15:27:00Z">
                    <w:rPr>
                      <w:rFonts w:ascii="Times New Roman" w:eastAsia="Calibri" w:hAnsi="Times New Roman" w:cs="Times New Roman"/>
                      <w:b/>
                      <w:lang w:val="en-US"/>
                    </w:rPr>
                  </w:rPrChange>
                </w:rPr>
                <w:delText>4</w:delText>
              </w:r>
            </w:del>
            <w:ins w:id="4395" w:author="OLENA PASHKOVA (NEPTUNE.UA)" w:date="2022-11-21T04:50:00Z">
              <w:r w:rsidR="00CB7A06" w:rsidRPr="00DD122E">
                <w:rPr>
                  <w:rFonts w:ascii="Times New Roman" w:eastAsia="Calibri" w:hAnsi="Times New Roman" w:cs="Times New Roman"/>
                  <w:b/>
                  <w:lang w:val="uk-UA"/>
                  <w:rPrChange w:id="4396" w:author="OLENA PASHKOVA (NEPTUNE.UA)" w:date="2022-11-21T15:27:00Z">
                    <w:rPr>
                      <w:rFonts w:ascii="Times New Roman" w:eastAsia="Calibri" w:hAnsi="Times New Roman" w:cs="Times New Roman"/>
                      <w:b/>
                      <w:lang w:val="uk-UA"/>
                    </w:rPr>
                  </w:rPrChange>
                </w:rPr>
                <w:t>3</w:t>
              </w:r>
            </w:ins>
            <w:r w:rsidRPr="00DD122E">
              <w:rPr>
                <w:rFonts w:ascii="Times New Roman" w:eastAsia="Calibri" w:hAnsi="Times New Roman" w:cs="Times New Roman"/>
                <w:b/>
                <w:lang w:val="en-US"/>
                <w:rPrChange w:id="4397" w:author="OLENA PASHKOVA (NEPTUNE.UA)" w:date="2022-11-21T15:27:00Z">
                  <w:rPr>
                    <w:rFonts w:ascii="Times New Roman" w:eastAsia="Calibri" w:hAnsi="Times New Roman" w:cs="Times New Roman"/>
                    <w:b/>
                    <w:lang w:val="en-US"/>
                  </w:rPr>
                </w:rPrChange>
              </w:rPr>
              <w:t>.1</w:t>
            </w:r>
            <w:r w:rsidRPr="00DD122E">
              <w:rPr>
                <w:rFonts w:ascii="Times New Roman" w:eastAsia="Calibri" w:hAnsi="Times New Roman" w:cs="Times New Roman"/>
                <w:lang w:val="en-US"/>
                <w:rPrChange w:id="4398"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US" w:bidi="en-US"/>
                <w:rPrChange w:id="4399" w:author="OLENA PASHKOVA (NEPTUNE.UA)" w:date="2022-11-21T15:27:00Z">
                  <w:rPr>
                    <w:rFonts w:ascii="Times New Roman" w:eastAsia="Times New Roman" w:hAnsi="Times New Roman" w:cs="Times New Roman"/>
                    <w:lang w:val="en-US" w:bidi="en-US"/>
                  </w:rPr>
                </w:rPrChange>
              </w:rPr>
              <w:t>In case the Customer’s vessel arrives earlier the agreed period (</w:t>
            </w:r>
            <w:r w:rsidRPr="00DD122E">
              <w:rPr>
                <w:rFonts w:ascii="Times New Roman" w:eastAsia="Calibri" w:hAnsi="Times New Roman" w:cs="Times New Roman"/>
                <w:lang w:val="en-US"/>
                <w:rPrChange w:id="4400" w:author="OLENA PASHKOVA (NEPTUNE.UA)" w:date="2022-11-21T15:27:00Z">
                  <w:rPr>
                    <w:rFonts w:ascii="Times New Roman" w:eastAsia="Calibri" w:hAnsi="Times New Roman" w:cs="Times New Roman"/>
                    <w:lang w:val="en-US"/>
                  </w:rPr>
                </w:rPrChange>
              </w:rPr>
              <w:t>laycan</w:t>
            </w:r>
            <w:r w:rsidRPr="00DD122E">
              <w:rPr>
                <w:rFonts w:ascii="Times New Roman" w:eastAsia="Times New Roman" w:hAnsi="Times New Roman" w:cs="Times New Roman"/>
                <w:lang w:val="en-US" w:bidi="en-US"/>
                <w:rPrChange w:id="4401" w:author="OLENA PASHKOVA (NEPTUNE.UA)" w:date="2022-11-21T15:27:00Z">
                  <w:rPr>
                    <w:rFonts w:ascii="Times New Roman" w:eastAsia="Times New Roman" w:hAnsi="Times New Roman" w:cs="Times New Roman"/>
                    <w:lang w:val="en-US" w:bidi="en-US"/>
                  </w:rPr>
                </w:rPrChange>
              </w:rPr>
              <w:t>), her loading before the agreed laycan starts only after the Contractor’s confirmation, if the berth is free in general queue</w:t>
            </w:r>
            <w:r w:rsidRPr="00DD122E">
              <w:rPr>
                <w:rFonts w:ascii="Times New Roman" w:eastAsia="Calibri" w:hAnsi="Times New Roman" w:cs="Times New Roman"/>
                <w:lang w:val="en-US"/>
                <w:rPrChange w:id="4402"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US" w:bidi="en-US"/>
                <w:rPrChange w:id="4403" w:author="OLENA PASHKOVA (NEPTUNE.UA)" w:date="2022-11-21T15:27:00Z">
                  <w:rPr>
                    <w:rFonts w:ascii="Times New Roman" w:eastAsia="Times New Roman" w:hAnsi="Times New Roman" w:cs="Times New Roman"/>
                    <w:lang w:val="en-US" w:bidi="en-US"/>
                  </w:rPr>
                </w:rPrChange>
              </w:rPr>
              <w:t xml:space="preserve">of other vessels, arrived in agreed period (line up). </w:t>
            </w:r>
          </w:p>
          <w:p w14:paraId="79872ECC" w14:textId="77777777" w:rsidR="00400CA9" w:rsidRPr="00DD122E" w:rsidRDefault="00400CA9" w:rsidP="00400CA9">
            <w:pPr>
              <w:widowControl w:val="0"/>
              <w:contextualSpacing/>
              <w:jc w:val="both"/>
              <w:rPr>
                <w:ins w:id="4404" w:author="Nataliya Tomaskovic" w:date="2022-08-19T09:43:00Z"/>
                <w:rFonts w:ascii="Times New Roman" w:eastAsia="Times New Roman" w:hAnsi="Times New Roman" w:cs="Times New Roman"/>
                <w:lang w:val="en-US" w:bidi="en-US"/>
                <w:rPrChange w:id="4405" w:author="OLENA PASHKOVA (NEPTUNE.UA)" w:date="2022-11-21T15:27:00Z">
                  <w:rPr>
                    <w:ins w:id="4406" w:author="Nataliya Tomaskovic" w:date="2022-08-19T09:43:00Z"/>
                    <w:rFonts w:ascii="Times New Roman" w:eastAsia="Times New Roman" w:hAnsi="Times New Roman" w:cs="Times New Roman"/>
                    <w:lang w:val="en-US" w:bidi="en-US"/>
                  </w:rPr>
                </w:rPrChange>
              </w:rPr>
            </w:pPr>
          </w:p>
          <w:p w14:paraId="521B3CC6" w14:textId="77777777" w:rsidR="00400CA9" w:rsidRPr="00DD122E" w:rsidRDefault="00400CA9" w:rsidP="00400CA9">
            <w:pPr>
              <w:widowControl w:val="0"/>
              <w:contextualSpacing/>
              <w:jc w:val="both"/>
              <w:rPr>
                <w:ins w:id="4407" w:author="Nataliya Tomaskovic" w:date="2022-08-19T09:43:00Z"/>
                <w:rFonts w:ascii="Times New Roman" w:eastAsia="Times New Roman" w:hAnsi="Times New Roman" w:cs="Times New Roman"/>
                <w:lang w:val="en-US" w:bidi="en-US"/>
                <w:rPrChange w:id="4408" w:author="OLENA PASHKOVA (NEPTUNE.UA)" w:date="2022-11-21T15:27:00Z">
                  <w:rPr>
                    <w:ins w:id="4409" w:author="Nataliya Tomaskovic" w:date="2022-08-19T09:43:00Z"/>
                    <w:rFonts w:ascii="Times New Roman" w:eastAsia="Times New Roman" w:hAnsi="Times New Roman" w:cs="Times New Roman"/>
                    <w:lang w:val="en-US" w:bidi="en-US"/>
                  </w:rPr>
                </w:rPrChange>
              </w:rPr>
            </w:pPr>
          </w:p>
          <w:p w14:paraId="79F74AB9" w14:textId="77777777" w:rsidR="00400CA9" w:rsidRPr="00DD122E" w:rsidRDefault="00400CA9" w:rsidP="00400CA9">
            <w:pPr>
              <w:widowControl w:val="0"/>
              <w:contextualSpacing/>
              <w:jc w:val="both"/>
              <w:rPr>
                <w:rFonts w:ascii="Times New Roman" w:eastAsia="Times New Roman" w:hAnsi="Times New Roman" w:cs="Times New Roman"/>
                <w:color w:val="FF0000"/>
                <w:lang w:val="en-US" w:bidi="en-US"/>
                <w:rPrChange w:id="4410" w:author="OLENA PASHKOVA (NEPTUNE.UA)" w:date="2022-11-21T15:27:00Z">
                  <w:rPr>
                    <w:rFonts w:ascii="Times New Roman" w:eastAsia="Times New Roman" w:hAnsi="Times New Roman" w:cs="Times New Roman"/>
                    <w:color w:val="FF0000"/>
                    <w:lang w:val="en-US" w:bidi="en-US"/>
                  </w:rPr>
                </w:rPrChange>
              </w:rPr>
            </w:pPr>
          </w:p>
          <w:p w14:paraId="1EFA9066" w14:textId="24780C01" w:rsidR="00400CA9" w:rsidRPr="00DD122E" w:rsidRDefault="00400CA9" w:rsidP="00400CA9">
            <w:pPr>
              <w:widowControl w:val="0"/>
              <w:contextualSpacing/>
              <w:jc w:val="both"/>
              <w:rPr>
                <w:rFonts w:ascii="Times New Roman" w:eastAsia="Times New Roman" w:hAnsi="Times New Roman" w:cs="Times New Roman"/>
                <w:lang w:val="en-US" w:bidi="en-US"/>
              </w:rPr>
            </w:pPr>
            <w:r w:rsidRPr="00DD122E">
              <w:rPr>
                <w:rFonts w:ascii="Times New Roman" w:eastAsia="Times New Roman" w:hAnsi="Times New Roman" w:cs="Times New Roman"/>
                <w:b/>
                <w:lang w:val="en-US" w:bidi="en-US"/>
                <w:rPrChange w:id="4411" w:author="OLENA PASHKOVA (NEPTUNE.UA)" w:date="2022-11-21T15:27:00Z">
                  <w:rPr>
                    <w:rFonts w:ascii="Times New Roman" w:eastAsia="Times New Roman" w:hAnsi="Times New Roman" w:cs="Times New Roman"/>
                    <w:b/>
                    <w:lang w:val="en-US" w:bidi="en-US"/>
                  </w:rPr>
                </w:rPrChange>
              </w:rPr>
              <w:t>10.</w:t>
            </w:r>
            <w:del w:id="4412" w:author="OLENA PASHKOVA (NEPTUNE.UA)" w:date="2022-11-21T04:50:00Z">
              <w:r w:rsidRPr="00DD122E" w:rsidDel="00CB7A06">
                <w:rPr>
                  <w:rFonts w:ascii="Times New Roman" w:eastAsia="Times New Roman" w:hAnsi="Times New Roman" w:cs="Times New Roman"/>
                  <w:b/>
                  <w:lang w:val="en-US" w:bidi="en-US"/>
                  <w:rPrChange w:id="4413" w:author="OLENA PASHKOVA (NEPTUNE.UA)" w:date="2022-11-21T15:27:00Z">
                    <w:rPr>
                      <w:rFonts w:ascii="Times New Roman" w:eastAsia="Times New Roman" w:hAnsi="Times New Roman" w:cs="Times New Roman"/>
                      <w:b/>
                      <w:lang w:val="en-US" w:bidi="en-US"/>
                    </w:rPr>
                  </w:rPrChange>
                </w:rPr>
                <w:delText>4</w:delText>
              </w:r>
            </w:del>
            <w:ins w:id="4414" w:author="OLENA PASHKOVA (NEPTUNE.UA)" w:date="2022-11-21T04:50:00Z">
              <w:r w:rsidR="00CB7A06" w:rsidRPr="00DD122E">
                <w:rPr>
                  <w:rFonts w:ascii="Times New Roman" w:eastAsia="Times New Roman" w:hAnsi="Times New Roman" w:cs="Times New Roman"/>
                  <w:b/>
                  <w:lang w:val="uk-UA" w:bidi="en-US"/>
                  <w:rPrChange w:id="4415" w:author="OLENA PASHKOVA (NEPTUNE.UA)" w:date="2022-11-21T15:27:00Z">
                    <w:rPr>
                      <w:rFonts w:ascii="Times New Roman" w:eastAsia="Times New Roman" w:hAnsi="Times New Roman" w:cs="Times New Roman"/>
                      <w:b/>
                      <w:lang w:val="uk-UA" w:bidi="en-US"/>
                    </w:rPr>
                  </w:rPrChange>
                </w:rPr>
                <w:t>3</w:t>
              </w:r>
            </w:ins>
            <w:r w:rsidRPr="00DD122E">
              <w:rPr>
                <w:rFonts w:ascii="Times New Roman" w:eastAsia="Times New Roman" w:hAnsi="Times New Roman" w:cs="Times New Roman"/>
                <w:b/>
                <w:lang w:val="en-US" w:bidi="en-US"/>
                <w:rPrChange w:id="4416" w:author="OLENA PASHKOVA (NEPTUNE.UA)" w:date="2022-11-21T15:27:00Z">
                  <w:rPr>
                    <w:rFonts w:ascii="Times New Roman" w:eastAsia="Times New Roman" w:hAnsi="Times New Roman" w:cs="Times New Roman"/>
                    <w:b/>
                    <w:lang w:val="en-US" w:bidi="en-US"/>
                  </w:rPr>
                </w:rPrChange>
              </w:rPr>
              <w:t>.2</w:t>
            </w:r>
            <w:r w:rsidRPr="00DD122E">
              <w:rPr>
                <w:rFonts w:ascii="Times New Roman" w:eastAsia="Times New Roman" w:hAnsi="Times New Roman" w:cs="Times New Roman"/>
                <w:lang w:val="en-US" w:bidi="en-US"/>
                <w:rPrChange w:id="4417" w:author="OLENA PASHKOVA (NEPTUNE.UA)" w:date="2022-11-21T15:27:00Z">
                  <w:rPr>
                    <w:rFonts w:ascii="Times New Roman" w:eastAsia="Times New Roman" w:hAnsi="Times New Roman" w:cs="Times New Roman"/>
                    <w:lang w:val="en-US" w:bidi="en-US"/>
                  </w:rPr>
                </w:rPrChange>
              </w:rPr>
              <w:t xml:space="preserve">. </w:t>
            </w:r>
            <w:commentRangeStart w:id="4418"/>
            <w:r w:rsidRPr="00DD122E">
              <w:rPr>
                <w:rFonts w:ascii="Times New Roman" w:eastAsia="Times New Roman" w:hAnsi="Times New Roman" w:cs="Times New Roman"/>
                <w:lang w:val="en-US" w:bidi="en-US"/>
                <w:rPrChange w:id="4419" w:author="OLENA PASHKOVA (NEPTUNE.UA)" w:date="2022-11-21T15:27:00Z">
                  <w:rPr>
                    <w:rFonts w:ascii="Times New Roman" w:eastAsia="Times New Roman" w:hAnsi="Times New Roman" w:cs="Times New Roman"/>
                    <w:lang w:val="en-US" w:bidi="en-US"/>
                  </w:rPr>
                </w:rPrChange>
              </w:rPr>
              <w:t>In case the Customer’s vessel arrives later than the agreed period (laycan</w:t>
            </w:r>
            <w:del w:id="4420" w:author="Nataliya Tomaskovic" w:date="2022-08-19T09:43:00Z">
              <w:r w:rsidRPr="00DD122E" w:rsidDel="009B0239">
                <w:rPr>
                  <w:rFonts w:ascii="Times New Roman" w:eastAsia="Times New Roman" w:hAnsi="Times New Roman" w:cs="Times New Roman"/>
                  <w:lang w:val="en-US" w:bidi="en-US"/>
                  <w:rPrChange w:id="4421" w:author="OLENA PASHKOVA (NEPTUNE.UA)" w:date="2022-11-21T15:27:00Z">
                    <w:rPr>
                      <w:rFonts w:ascii="Times New Roman" w:eastAsia="Times New Roman" w:hAnsi="Times New Roman" w:cs="Times New Roman"/>
                      <w:lang w:val="en-US" w:bidi="en-US"/>
                    </w:rPr>
                  </w:rPrChange>
                </w:rPr>
                <w:delText xml:space="preserve"> or agreed line up</w:delText>
              </w:r>
            </w:del>
            <w:r w:rsidRPr="00DD122E">
              <w:rPr>
                <w:rFonts w:ascii="Times New Roman" w:eastAsia="Times New Roman" w:hAnsi="Times New Roman" w:cs="Times New Roman"/>
                <w:lang w:val="en-US" w:bidi="en-US"/>
                <w:rPrChange w:id="4422" w:author="OLENA PASHKOVA (NEPTUNE.UA)" w:date="2022-11-21T15:27:00Z">
                  <w:rPr>
                    <w:rFonts w:ascii="Times New Roman" w:eastAsia="Times New Roman" w:hAnsi="Times New Roman" w:cs="Times New Roman"/>
                    <w:lang w:val="en-US" w:bidi="en-US"/>
                  </w:rPr>
                </w:rPrChange>
              </w:rPr>
              <w:t>), her berthing and loading starts only after the Contractor’s confirmation</w:t>
            </w:r>
            <w:del w:id="4423" w:author="Nataliya Tomaskovic" w:date="2022-08-19T09:44:00Z">
              <w:r w:rsidRPr="00DD122E" w:rsidDel="00A63EFF">
                <w:rPr>
                  <w:rFonts w:ascii="Times New Roman" w:eastAsia="Times New Roman" w:hAnsi="Times New Roman" w:cs="Times New Roman"/>
                  <w:lang w:val="en-US" w:bidi="en-US"/>
                  <w:rPrChange w:id="4424" w:author="OLENA PASHKOVA (NEPTUNE.UA)" w:date="2022-11-21T15:27:00Z">
                    <w:rPr>
                      <w:rFonts w:ascii="Times New Roman" w:eastAsia="Times New Roman" w:hAnsi="Times New Roman" w:cs="Times New Roman"/>
                      <w:lang w:val="en-US" w:bidi="en-US"/>
                    </w:rPr>
                  </w:rPrChange>
                </w:rPr>
                <w:delText xml:space="preserve"> allowing to process this vessel</w:delText>
              </w:r>
            </w:del>
            <w:r w:rsidRPr="00DD122E">
              <w:rPr>
                <w:rFonts w:ascii="Times New Roman" w:eastAsia="Times New Roman" w:hAnsi="Times New Roman" w:cs="Times New Roman"/>
                <w:lang w:val="en-US" w:bidi="en-US"/>
                <w:rPrChange w:id="4425" w:author="OLENA PASHKOVA (NEPTUNE.UA)" w:date="2022-11-21T15:27:00Z">
                  <w:rPr>
                    <w:rFonts w:ascii="Times New Roman" w:eastAsia="Times New Roman" w:hAnsi="Times New Roman" w:cs="Times New Roman"/>
                    <w:lang w:val="en-US" w:bidi="en-US"/>
                  </w:rPr>
                </w:rPrChange>
              </w:rPr>
              <w:t>, if the berth is free in general queue of other vessels, arrived in agreed period (</w:t>
            </w:r>
            <w:ins w:id="4426" w:author="Nataliya Tomaskovic" w:date="2022-08-19T09:45:00Z">
              <w:r w:rsidRPr="00DD122E">
                <w:rPr>
                  <w:rFonts w:ascii="Times New Roman" w:eastAsia="Times New Roman" w:hAnsi="Times New Roman" w:cs="Times New Roman"/>
                  <w:lang w:val="en-US" w:bidi="en-US"/>
                  <w:rPrChange w:id="4427" w:author="OLENA PASHKOVA (NEPTUNE.UA)" w:date="2022-11-21T15:27:00Z">
                    <w:rPr>
                      <w:rFonts w:ascii="Times New Roman" w:eastAsia="Times New Roman" w:hAnsi="Times New Roman" w:cs="Times New Roman"/>
                      <w:lang w:val="en-US" w:bidi="en-US"/>
                    </w:rPr>
                  </w:rPrChange>
                </w:rPr>
                <w:t>line up</w:t>
              </w:r>
            </w:ins>
            <w:del w:id="4428" w:author="Nataliya Tomaskovic" w:date="2022-08-19T09:45:00Z">
              <w:r w:rsidRPr="00DD122E" w:rsidDel="00CF578B">
                <w:rPr>
                  <w:rFonts w:ascii="Times New Roman" w:eastAsia="Times New Roman" w:hAnsi="Times New Roman" w:cs="Times New Roman"/>
                  <w:lang w:val="en-US" w:bidi="en-US"/>
                  <w:rPrChange w:id="4429" w:author="OLENA PASHKOVA (NEPTUNE.UA)" w:date="2022-11-21T15:27:00Z">
                    <w:rPr>
                      <w:rFonts w:ascii="Times New Roman" w:eastAsia="Times New Roman" w:hAnsi="Times New Roman" w:cs="Times New Roman"/>
                      <w:lang w:val="en-US" w:bidi="en-US"/>
                    </w:rPr>
                  </w:rPrChange>
                </w:rPr>
                <w:delText>laycans</w:delText>
              </w:r>
            </w:del>
            <w:del w:id="4430" w:author="Nataliya Tomaskovic" w:date="2022-08-19T09:44:00Z">
              <w:r w:rsidRPr="00DD122E" w:rsidDel="00A63EFF">
                <w:rPr>
                  <w:rFonts w:ascii="Times New Roman" w:eastAsia="Times New Roman" w:hAnsi="Times New Roman" w:cs="Times New Roman"/>
                  <w:lang w:val="en-US" w:bidi="en-US"/>
                  <w:rPrChange w:id="4431" w:author="OLENA PASHKOVA (NEPTUNE.UA)" w:date="2022-11-21T15:27:00Z">
                    <w:rPr>
                      <w:rFonts w:ascii="Times New Roman" w:eastAsia="Times New Roman" w:hAnsi="Times New Roman" w:cs="Times New Roman"/>
                      <w:lang w:val="en-US" w:bidi="en-US"/>
                    </w:rPr>
                  </w:rPrChange>
                </w:rPr>
                <w:delText xml:space="preserve"> or agreed line up</w:delText>
              </w:r>
            </w:del>
            <w:r w:rsidRPr="00DD122E">
              <w:rPr>
                <w:rFonts w:ascii="Times New Roman" w:eastAsia="Times New Roman" w:hAnsi="Times New Roman" w:cs="Times New Roman"/>
                <w:lang w:val="en-US" w:bidi="en-US"/>
                <w:rPrChange w:id="4432" w:author="OLENA PASHKOVA (NEPTUNE.UA)" w:date="2022-11-21T15:27:00Z">
                  <w:rPr>
                    <w:rFonts w:ascii="Times New Roman" w:eastAsia="Times New Roman" w:hAnsi="Times New Roman" w:cs="Times New Roman"/>
                    <w:lang w:val="en-US" w:bidi="en-US"/>
                  </w:rPr>
                </w:rPrChange>
              </w:rPr>
              <w:t>).</w:t>
            </w:r>
            <w:commentRangeEnd w:id="4418"/>
            <w:r w:rsidRPr="00DD122E">
              <w:rPr>
                <w:rFonts w:ascii="Times New Roman" w:eastAsia="Calibri" w:hAnsi="Times New Roman" w:cs="Times New Roman"/>
                <w:rPrChange w:id="4433" w:author="OLENA PASHKOVA (NEPTUNE.UA)" w:date="2022-11-21T15:27:00Z">
                  <w:rPr>
                    <w:rFonts w:ascii="Calibri" w:eastAsia="Calibri" w:hAnsi="Calibri" w:cs="Times New Roman"/>
                    <w:sz w:val="16"/>
                    <w:szCs w:val="16"/>
                  </w:rPr>
                </w:rPrChange>
              </w:rPr>
              <w:commentReference w:id="4418"/>
            </w:r>
          </w:p>
          <w:p w14:paraId="0D824FD5" w14:textId="77777777" w:rsidR="00400CA9" w:rsidRPr="00DD122E" w:rsidRDefault="00400CA9" w:rsidP="00400CA9">
            <w:pPr>
              <w:widowControl w:val="0"/>
              <w:contextualSpacing/>
              <w:jc w:val="both"/>
              <w:rPr>
                <w:ins w:id="4434" w:author="Nataliya Tomaskovic" w:date="2022-08-19T09:45:00Z"/>
                <w:rFonts w:ascii="Times New Roman" w:eastAsia="Times New Roman" w:hAnsi="Times New Roman" w:cs="Times New Roman"/>
                <w:b/>
                <w:lang w:val="en-US" w:bidi="en-US"/>
              </w:rPr>
            </w:pPr>
          </w:p>
          <w:p w14:paraId="5B3D4963" w14:textId="5153B9E6" w:rsidR="00400CA9" w:rsidRPr="00DD122E" w:rsidDel="00CB7A06" w:rsidRDefault="00400CA9" w:rsidP="00400CA9">
            <w:pPr>
              <w:widowControl w:val="0"/>
              <w:contextualSpacing/>
              <w:jc w:val="both"/>
              <w:rPr>
                <w:ins w:id="4435" w:author="Nataliya Tomaskovic" w:date="2022-08-19T09:45:00Z"/>
                <w:del w:id="4436" w:author="OLENA PASHKOVA (NEPTUNE.UA)" w:date="2022-11-21T04:50:00Z"/>
                <w:rFonts w:ascii="Times New Roman" w:eastAsia="Times New Roman" w:hAnsi="Times New Roman" w:cs="Times New Roman"/>
                <w:b/>
                <w:lang w:val="en-US" w:bidi="en-US"/>
                <w:rPrChange w:id="4437" w:author="OLENA PASHKOVA (NEPTUNE.UA)" w:date="2022-11-21T15:27:00Z">
                  <w:rPr>
                    <w:ins w:id="4438" w:author="Nataliya Tomaskovic" w:date="2022-08-19T09:45:00Z"/>
                    <w:del w:id="4439" w:author="OLENA PASHKOVA (NEPTUNE.UA)" w:date="2022-11-21T04:50:00Z"/>
                    <w:rFonts w:ascii="Times New Roman" w:eastAsia="Times New Roman" w:hAnsi="Times New Roman" w:cs="Times New Roman"/>
                    <w:b/>
                    <w:lang w:val="en-US" w:bidi="en-US"/>
                  </w:rPr>
                </w:rPrChange>
              </w:rPr>
            </w:pPr>
          </w:p>
          <w:p w14:paraId="59353ED8" w14:textId="36D81D61" w:rsidR="00400CA9" w:rsidRPr="00DD122E" w:rsidRDefault="00400CA9" w:rsidP="00400CA9">
            <w:pPr>
              <w:widowControl w:val="0"/>
              <w:contextualSpacing/>
              <w:jc w:val="both"/>
              <w:rPr>
                <w:ins w:id="4440" w:author="OLENA PASHKOVA (NEPTUNE.UA)" w:date="2022-11-21T04:50:00Z"/>
                <w:rFonts w:ascii="Times New Roman" w:eastAsia="Times New Roman" w:hAnsi="Times New Roman" w:cs="Times New Roman"/>
                <w:b/>
                <w:lang w:val="en-US" w:bidi="en-US"/>
                <w:rPrChange w:id="4441" w:author="OLENA PASHKOVA (NEPTUNE.UA)" w:date="2022-11-21T15:27:00Z">
                  <w:rPr>
                    <w:ins w:id="4442" w:author="OLENA PASHKOVA (NEPTUNE.UA)" w:date="2022-11-21T04:50:00Z"/>
                    <w:rFonts w:ascii="Times New Roman" w:eastAsia="Times New Roman" w:hAnsi="Times New Roman" w:cs="Times New Roman"/>
                    <w:b/>
                    <w:lang w:val="en-US" w:bidi="en-US"/>
                  </w:rPr>
                </w:rPrChange>
              </w:rPr>
            </w:pPr>
          </w:p>
          <w:p w14:paraId="1BEBE4D0" w14:textId="77777777" w:rsidR="008E5316" w:rsidRPr="00DD122E" w:rsidRDefault="008E5316" w:rsidP="00400CA9">
            <w:pPr>
              <w:widowControl w:val="0"/>
              <w:contextualSpacing/>
              <w:jc w:val="both"/>
              <w:rPr>
                <w:rFonts w:ascii="Times New Roman" w:eastAsia="Times New Roman" w:hAnsi="Times New Roman" w:cs="Times New Roman"/>
                <w:b/>
                <w:lang w:val="en-US" w:bidi="en-US"/>
                <w:rPrChange w:id="4443" w:author="OLENA PASHKOVA (NEPTUNE.UA)" w:date="2022-11-21T15:27:00Z">
                  <w:rPr>
                    <w:rFonts w:ascii="Times New Roman" w:eastAsia="Times New Roman" w:hAnsi="Times New Roman" w:cs="Times New Roman"/>
                    <w:b/>
                    <w:lang w:val="en-US" w:bidi="en-US"/>
                  </w:rPr>
                </w:rPrChange>
              </w:rPr>
            </w:pPr>
          </w:p>
          <w:p w14:paraId="6AB8C32D" w14:textId="2D998D2F" w:rsidR="00400CA9" w:rsidRPr="00DD122E" w:rsidRDefault="00400CA9" w:rsidP="00400CA9">
            <w:pPr>
              <w:widowControl w:val="0"/>
              <w:contextualSpacing/>
              <w:jc w:val="both"/>
              <w:rPr>
                <w:ins w:id="4444" w:author="Nataliya Tomaskovic" w:date="2022-08-19T09:48:00Z"/>
                <w:rFonts w:ascii="Times New Roman" w:eastAsia="Times New Roman" w:hAnsi="Times New Roman" w:cs="Times New Roman"/>
                <w:lang w:val="en-US" w:bidi="en-US"/>
                <w:rPrChange w:id="4445" w:author="OLENA PASHKOVA (NEPTUNE.UA)" w:date="2022-11-21T15:27:00Z">
                  <w:rPr>
                    <w:ins w:id="4446" w:author="Nataliya Tomaskovic" w:date="2022-08-19T09:48:00Z"/>
                    <w:rFonts w:ascii="Times New Roman" w:eastAsia="Times New Roman" w:hAnsi="Times New Roman" w:cs="Times New Roman"/>
                    <w:lang w:val="en-US" w:bidi="en-US"/>
                  </w:rPr>
                </w:rPrChange>
              </w:rPr>
            </w:pPr>
            <w:r w:rsidRPr="00DD122E">
              <w:rPr>
                <w:rFonts w:ascii="Times New Roman" w:eastAsia="Times New Roman" w:hAnsi="Times New Roman" w:cs="Times New Roman"/>
                <w:b/>
                <w:lang w:val="en-US" w:bidi="en-US"/>
                <w:rPrChange w:id="4447" w:author="OLENA PASHKOVA (NEPTUNE.UA)" w:date="2022-11-21T15:27:00Z">
                  <w:rPr>
                    <w:rFonts w:ascii="Times New Roman" w:eastAsia="Times New Roman" w:hAnsi="Times New Roman" w:cs="Times New Roman"/>
                    <w:b/>
                    <w:lang w:val="en-US" w:bidi="en-US"/>
                  </w:rPr>
                </w:rPrChange>
              </w:rPr>
              <w:t>10.</w:t>
            </w:r>
            <w:del w:id="4448" w:author="OLENA PASHKOVA (NEPTUNE.UA)" w:date="2022-11-21T04:50:00Z">
              <w:r w:rsidRPr="00DD122E" w:rsidDel="008E5316">
                <w:rPr>
                  <w:rFonts w:ascii="Times New Roman" w:eastAsia="Times New Roman" w:hAnsi="Times New Roman" w:cs="Times New Roman"/>
                  <w:b/>
                  <w:lang w:val="en-US" w:bidi="en-US"/>
                  <w:rPrChange w:id="4449" w:author="OLENA PASHKOVA (NEPTUNE.UA)" w:date="2022-11-21T15:27:00Z">
                    <w:rPr>
                      <w:rFonts w:ascii="Times New Roman" w:eastAsia="Times New Roman" w:hAnsi="Times New Roman" w:cs="Times New Roman"/>
                      <w:b/>
                      <w:lang w:val="en-US" w:bidi="en-US"/>
                    </w:rPr>
                  </w:rPrChange>
                </w:rPr>
                <w:delText>4</w:delText>
              </w:r>
            </w:del>
            <w:ins w:id="4450" w:author="OLENA PASHKOVA (NEPTUNE.UA)" w:date="2022-11-21T04:50:00Z">
              <w:r w:rsidR="008E5316" w:rsidRPr="00DD122E">
                <w:rPr>
                  <w:rFonts w:ascii="Times New Roman" w:eastAsia="Times New Roman" w:hAnsi="Times New Roman" w:cs="Times New Roman"/>
                  <w:b/>
                  <w:lang w:val="uk-UA" w:bidi="en-US"/>
                  <w:rPrChange w:id="4451" w:author="OLENA PASHKOVA (NEPTUNE.UA)" w:date="2022-11-21T15:27:00Z">
                    <w:rPr>
                      <w:rFonts w:ascii="Times New Roman" w:eastAsia="Times New Roman" w:hAnsi="Times New Roman" w:cs="Times New Roman"/>
                      <w:b/>
                      <w:lang w:val="uk-UA" w:bidi="en-US"/>
                    </w:rPr>
                  </w:rPrChange>
                </w:rPr>
                <w:t>3</w:t>
              </w:r>
            </w:ins>
            <w:r w:rsidRPr="00DD122E">
              <w:rPr>
                <w:rFonts w:ascii="Times New Roman" w:eastAsia="Times New Roman" w:hAnsi="Times New Roman" w:cs="Times New Roman"/>
                <w:b/>
                <w:lang w:val="en-US" w:bidi="en-US"/>
                <w:rPrChange w:id="4452" w:author="OLENA PASHKOVA (NEPTUNE.UA)" w:date="2022-11-21T15:27:00Z">
                  <w:rPr>
                    <w:rFonts w:ascii="Times New Roman" w:eastAsia="Times New Roman" w:hAnsi="Times New Roman" w:cs="Times New Roman"/>
                    <w:b/>
                    <w:lang w:val="en-US" w:bidi="en-US"/>
                  </w:rPr>
                </w:rPrChange>
              </w:rPr>
              <w:t>.3.</w:t>
            </w:r>
            <w:r w:rsidRPr="00DD122E">
              <w:rPr>
                <w:rFonts w:ascii="Times New Roman" w:eastAsia="Times New Roman" w:hAnsi="Times New Roman" w:cs="Times New Roman"/>
                <w:lang w:val="en-US" w:bidi="en-US"/>
                <w:rPrChange w:id="4453" w:author="OLENA PASHKOVA (NEPTUNE.UA)" w:date="2022-11-21T15:27:00Z">
                  <w:rPr>
                    <w:rFonts w:ascii="Times New Roman" w:eastAsia="Times New Roman" w:hAnsi="Times New Roman" w:cs="Times New Roman"/>
                    <w:lang w:val="en-US" w:bidi="en-US"/>
                  </w:rPr>
                </w:rPrChange>
              </w:rPr>
              <w:t xml:space="preserve"> In case several vessels arrive in the same agreed period </w:t>
            </w:r>
            <w:r w:rsidRPr="00DD122E">
              <w:rPr>
                <w:rFonts w:ascii="Times New Roman" w:eastAsia="Times New Roman" w:hAnsi="Times New Roman" w:cs="Times New Roman"/>
                <w:lang w:val="uk-UA" w:bidi="en-US"/>
                <w:rPrChange w:id="4454" w:author="OLENA PASHKOVA (NEPTUNE.UA)" w:date="2022-11-21T15:27:00Z">
                  <w:rPr>
                    <w:rFonts w:ascii="Times New Roman" w:eastAsia="Times New Roman" w:hAnsi="Times New Roman" w:cs="Times New Roman"/>
                    <w:lang w:val="uk-UA" w:bidi="en-US"/>
                  </w:rPr>
                </w:rPrChange>
              </w:rPr>
              <w:t>(</w:t>
            </w:r>
            <w:r w:rsidRPr="00DD122E">
              <w:rPr>
                <w:rFonts w:ascii="Times New Roman" w:eastAsia="Times New Roman" w:hAnsi="Times New Roman" w:cs="Times New Roman"/>
                <w:lang w:val="en-US" w:bidi="en-US"/>
                <w:rPrChange w:id="4455" w:author="OLENA PASHKOVA (NEPTUNE.UA)" w:date="2022-11-21T15:27:00Z">
                  <w:rPr>
                    <w:rFonts w:ascii="Times New Roman" w:eastAsia="Times New Roman" w:hAnsi="Times New Roman" w:cs="Times New Roman"/>
                    <w:lang w:val="en-US" w:bidi="en-US"/>
                  </w:rPr>
                </w:rPrChange>
              </w:rPr>
              <w:t>laycan</w:t>
            </w:r>
            <w:r w:rsidRPr="00DD122E">
              <w:rPr>
                <w:rFonts w:ascii="Times New Roman" w:eastAsia="Times New Roman" w:hAnsi="Times New Roman" w:cs="Times New Roman"/>
                <w:lang w:val="uk-UA" w:bidi="en-US"/>
                <w:rPrChange w:id="4456" w:author="OLENA PASHKOVA (NEPTUNE.UA)" w:date="2022-11-21T15:27:00Z">
                  <w:rPr>
                    <w:rFonts w:ascii="Times New Roman" w:eastAsia="Times New Roman" w:hAnsi="Times New Roman" w:cs="Times New Roman"/>
                    <w:lang w:val="uk-UA" w:bidi="en-US"/>
                  </w:rPr>
                </w:rPrChange>
              </w:rPr>
              <w:t>)</w:t>
            </w:r>
            <w:r w:rsidRPr="00DD122E">
              <w:rPr>
                <w:rFonts w:ascii="Times New Roman" w:eastAsia="Times New Roman" w:hAnsi="Times New Roman" w:cs="Times New Roman"/>
                <w:lang w:val="en-US" w:bidi="en-US"/>
                <w:rPrChange w:id="4457" w:author="OLENA PASHKOVA (NEPTUNE.UA)" w:date="2022-11-21T15:27:00Z">
                  <w:rPr>
                    <w:rFonts w:ascii="Times New Roman" w:eastAsia="Times New Roman" w:hAnsi="Times New Roman" w:cs="Times New Roman"/>
                    <w:lang w:val="en-US" w:bidi="en-US"/>
                  </w:rPr>
                </w:rPrChange>
              </w:rPr>
              <w:t xml:space="preserve"> </w:t>
            </w:r>
            <w:r w:rsidRPr="00DD122E">
              <w:rPr>
                <w:rFonts w:ascii="Times New Roman" w:eastAsia="Times New Roman" w:hAnsi="Times New Roman" w:cs="Times New Roman"/>
                <w:lang w:val="uk-UA" w:bidi="en-US"/>
                <w:rPrChange w:id="4458" w:author="OLENA PASHKOVA (NEPTUNE.UA)" w:date="2022-11-21T15:27:00Z">
                  <w:rPr>
                    <w:rFonts w:ascii="Times New Roman" w:eastAsia="Times New Roman" w:hAnsi="Times New Roman" w:cs="Times New Roman"/>
                    <w:lang w:val="uk-UA" w:bidi="en-US"/>
                  </w:rPr>
                </w:rPrChange>
              </w:rPr>
              <w:t>с</w:t>
            </w:r>
            <w:r w:rsidRPr="00DD122E">
              <w:rPr>
                <w:rFonts w:ascii="Times New Roman" w:eastAsia="Times New Roman" w:hAnsi="Times New Roman" w:cs="Times New Roman"/>
                <w:lang w:val="en-US" w:bidi="en-US"/>
                <w:rPrChange w:id="4459" w:author="OLENA PASHKOVA (NEPTUNE.UA)" w:date="2022-11-21T15:27:00Z">
                  <w:rPr>
                    <w:rFonts w:ascii="Times New Roman" w:eastAsia="Times New Roman" w:hAnsi="Times New Roman" w:cs="Times New Roman"/>
                    <w:lang w:val="en-US" w:bidi="en-US"/>
                  </w:rPr>
                </w:rPrChange>
              </w:rPr>
              <w:t xml:space="preserve">onfirmed by the Contractor, the loading of such vessels will be managed on a “first-come-first-served” basis  as per “Line up” principle in general queue of other vessels which arrived in agreed period (laycans). However, the </w:t>
            </w:r>
            <w:r w:rsidRPr="00DD122E">
              <w:rPr>
                <w:rFonts w:ascii="Times New Roman" w:eastAsia="Times New Roman" w:hAnsi="Times New Roman" w:cs="Times New Roman"/>
                <w:bCs/>
                <w:lang w:val="en-US" w:bidi="en-US"/>
                <w:rPrChange w:id="4460" w:author="OLENA PASHKOVA (NEPTUNE.UA)" w:date="2022-11-21T15:27:00Z">
                  <w:rPr>
                    <w:rFonts w:ascii="Times New Roman" w:eastAsia="Times New Roman" w:hAnsi="Times New Roman" w:cs="Times New Roman"/>
                    <w:bCs/>
                    <w:lang w:val="en-US" w:bidi="en-US"/>
                  </w:rPr>
                </w:rPrChange>
              </w:rPr>
              <w:t>priority</w:t>
            </w:r>
            <w:r w:rsidRPr="00DD122E">
              <w:rPr>
                <w:rFonts w:ascii="Times New Roman" w:eastAsia="Times New Roman" w:hAnsi="Times New Roman" w:cs="Times New Roman"/>
                <w:lang w:val="en-US" w:bidi="en-US"/>
                <w:rPrChange w:id="4461" w:author="OLENA PASHKOVA (NEPTUNE.UA)" w:date="2022-11-21T15:27:00Z">
                  <w:rPr>
                    <w:rFonts w:ascii="Times New Roman" w:eastAsia="Times New Roman" w:hAnsi="Times New Roman" w:cs="Times New Roman"/>
                    <w:lang w:val="en-US" w:bidi="en-US"/>
                  </w:rPr>
                </w:rPrChange>
              </w:rPr>
              <w:t xml:space="preserve"> in berthing shall have that vessel, for which has the cargo load ready, given other conditions are equal.</w:t>
            </w:r>
          </w:p>
          <w:p w14:paraId="4D2485F7" w14:textId="77777777" w:rsidR="00400CA9" w:rsidRPr="00DD122E" w:rsidRDefault="00400CA9" w:rsidP="00400CA9">
            <w:pPr>
              <w:widowControl w:val="0"/>
              <w:contextualSpacing/>
              <w:jc w:val="both"/>
              <w:rPr>
                <w:rFonts w:ascii="Times New Roman" w:eastAsia="Times New Roman" w:hAnsi="Times New Roman" w:cs="Times New Roman"/>
                <w:lang w:val="en-US" w:bidi="en-US"/>
                <w:rPrChange w:id="4462" w:author="OLENA PASHKOVA (NEPTUNE.UA)" w:date="2022-11-21T15:27:00Z">
                  <w:rPr>
                    <w:rFonts w:ascii="Times New Roman" w:eastAsia="Times New Roman" w:hAnsi="Times New Roman" w:cs="Times New Roman"/>
                    <w:lang w:val="en-US" w:bidi="en-US"/>
                  </w:rPr>
                </w:rPrChange>
              </w:rPr>
            </w:pPr>
          </w:p>
          <w:p w14:paraId="1DF0252E" w14:textId="77777777" w:rsidR="00400CA9" w:rsidRPr="00DD122E" w:rsidRDefault="00400CA9" w:rsidP="00400CA9">
            <w:pPr>
              <w:contextualSpacing/>
              <w:jc w:val="both"/>
              <w:rPr>
                <w:rFonts w:ascii="Times New Roman" w:eastAsia="Calibri" w:hAnsi="Times New Roman" w:cs="Times New Roman"/>
                <w:lang w:val="en-US"/>
                <w:rPrChange w:id="4463" w:author="OLENA PASHKOVA (NEPTUNE.UA)" w:date="2022-11-21T15:27:00Z">
                  <w:rPr>
                    <w:rFonts w:ascii="Times New Roman" w:eastAsia="Calibri" w:hAnsi="Times New Roman" w:cs="Times New Roman"/>
                    <w:lang w:val="en-US"/>
                  </w:rPr>
                </w:rPrChange>
              </w:rPr>
            </w:pPr>
          </w:p>
          <w:p w14:paraId="20CF2510" w14:textId="7A1FF3FD" w:rsidR="00400CA9" w:rsidRPr="00DD122E" w:rsidRDefault="00400CA9" w:rsidP="00400CA9">
            <w:pPr>
              <w:contextualSpacing/>
              <w:jc w:val="both"/>
              <w:rPr>
                <w:rFonts w:ascii="Times New Roman" w:eastAsia="Calibri" w:hAnsi="Times New Roman" w:cs="Times New Roman"/>
                <w:b/>
                <w:lang w:val="en-US"/>
                <w:rPrChange w:id="4464"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4465" w:author="OLENA PASHKOVA (NEPTUNE.UA)" w:date="2022-11-21T15:27:00Z">
                  <w:rPr>
                    <w:rFonts w:ascii="Times New Roman" w:eastAsia="Calibri" w:hAnsi="Times New Roman" w:cs="Times New Roman"/>
                    <w:b/>
                    <w:lang w:val="en-US"/>
                  </w:rPr>
                </w:rPrChange>
              </w:rPr>
              <w:t>10.</w:t>
            </w:r>
            <w:del w:id="4466" w:author="OLENA PASHKOVA (NEPTUNE.UA)" w:date="2022-11-21T04:59:00Z">
              <w:r w:rsidRPr="00DD122E" w:rsidDel="008614F4">
                <w:rPr>
                  <w:rFonts w:ascii="Times New Roman" w:eastAsia="Calibri" w:hAnsi="Times New Roman" w:cs="Times New Roman"/>
                  <w:b/>
                  <w:lang w:val="uk-UA"/>
                  <w:rPrChange w:id="4467" w:author="OLENA PASHKOVA (NEPTUNE.UA)" w:date="2022-11-21T15:27:00Z">
                    <w:rPr>
                      <w:rFonts w:ascii="Times New Roman" w:eastAsia="Calibri" w:hAnsi="Times New Roman" w:cs="Times New Roman"/>
                      <w:b/>
                      <w:lang w:val="uk-UA"/>
                    </w:rPr>
                  </w:rPrChange>
                </w:rPr>
                <w:delText>6</w:delText>
              </w:r>
            </w:del>
            <w:ins w:id="4468" w:author="OLENA PASHKOVA (NEPTUNE.UA)" w:date="2022-11-21T04:59:00Z">
              <w:r w:rsidR="008614F4" w:rsidRPr="00DD122E">
                <w:rPr>
                  <w:rFonts w:ascii="Times New Roman" w:eastAsia="Calibri" w:hAnsi="Times New Roman" w:cs="Times New Roman"/>
                  <w:b/>
                  <w:lang w:val="en-US"/>
                  <w:rPrChange w:id="4469" w:author="OLENA PASHKOVA (NEPTUNE.UA)" w:date="2022-11-21T15:27:00Z">
                    <w:rPr>
                      <w:rFonts w:ascii="Times New Roman" w:eastAsia="Calibri" w:hAnsi="Times New Roman" w:cs="Times New Roman"/>
                      <w:b/>
                      <w:lang w:val="en-US"/>
                    </w:rPr>
                  </w:rPrChange>
                </w:rPr>
                <w:t>4</w:t>
              </w:r>
            </w:ins>
            <w:r w:rsidRPr="00DD122E">
              <w:rPr>
                <w:rFonts w:ascii="Times New Roman" w:eastAsia="Calibri" w:hAnsi="Times New Roman" w:cs="Times New Roman"/>
                <w:b/>
                <w:lang w:val="en-US"/>
                <w:rPrChange w:id="4470"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b/>
                <w:lang w:val="en-US"/>
                <w:rPrChange w:id="4471" w:author="OLENA PASHKOVA (NEPTUNE.UA)" w:date="2022-11-21T15:27:00Z">
                  <w:rPr>
                    <w:rFonts w:ascii="Times New Roman" w:eastAsia="Calibri" w:hAnsi="Times New Roman" w:cs="Times New Roman"/>
                    <w:b/>
                    <w:lang w:val="en-US"/>
                  </w:rPr>
                </w:rPrChange>
              </w:rPr>
              <w:tab/>
              <w:t xml:space="preserve">Nomination: </w:t>
            </w:r>
          </w:p>
          <w:p w14:paraId="45CD9800" w14:textId="54327F86" w:rsidR="00400CA9" w:rsidRPr="00DD122E" w:rsidRDefault="00400CA9" w:rsidP="00400CA9">
            <w:pPr>
              <w:contextualSpacing/>
              <w:jc w:val="both"/>
              <w:rPr>
                <w:ins w:id="4472" w:author="Nataliya Tomaskovic" w:date="2022-08-19T09:52:00Z"/>
                <w:rFonts w:ascii="Times New Roman" w:eastAsia="Calibri" w:hAnsi="Times New Roman" w:cs="Times New Roman"/>
                <w:lang w:val="en-US"/>
              </w:rPr>
            </w:pPr>
            <w:commentRangeStart w:id="4473"/>
            <w:r w:rsidRPr="00DD122E">
              <w:rPr>
                <w:rFonts w:ascii="Times New Roman" w:eastAsia="Calibri" w:hAnsi="Times New Roman" w:cs="Times New Roman"/>
                <w:lang w:val="en-US"/>
                <w:rPrChange w:id="4474" w:author="OLENA PASHKOVA (NEPTUNE.UA)" w:date="2022-11-21T15:27:00Z">
                  <w:rPr>
                    <w:rFonts w:ascii="Times New Roman" w:eastAsia="Calibri" w:hAnsi="Times New Roman" w:cs="Times New Roman"/>
                    <w:lang w:val="en-US"/>
                  </w:rPr>
                </w:rPrChange>
              </w:rPr>
              <w:t xml:space="preserve">The Customer nominates the vessel for loading the grain not later than within </w:t>
            </w:r>
            <w:del w:id="4475" w:author="OLENA PASHKOVA (NEPTUNE.UA)" w:date="2022-11-21T04:58:00Z">
              <w:r w:rsidRPr="00DD122E" w:rsidDel="008026D0">
                <w:rPr>
                  <w:rFonts w:ascii="Times New Roman" w:eastAsia="Calibri" w:hAnsi="Times New Roman" w:cs="Times New Roman"/>
                  <w:highlight w:val="yellow"/>
                  <w:lang w:val="en-US"/>
                  <w:rPrChange w:id="4476" w:author="OLENA PASHKOVA (NEPTUNE.UA)" w:date="2022-11-21T15:27:00Z">
                    <w:rPr>
                      <w:rFonts w:ascii="Times New Roman" w:eastAsia="Calibri" w:hAnsi="Times New Roman" w:cs="Times New Roman"/>
                      <w:highlight w:val="yellow"/>
                      <w:lang w:val="en-US"/>
                    </w:rPr>
                  </w:rPrChange>
                </w:rPr>
                <w:delText>6</w:delText>
              </w:r>
            </w:del>
            <w:ins w:id="4477" w:author="OLENA PASHKOVA (NEPTUNE.UA)" w:date="2022-11-21T04:58:00Z">
              <w:r w:rsidR="008026D0" w:rsidRPr="00DD122E">
                <w:rPr>
                  <w:rFonts w:ascii="Times New Roman" w:eastAsia="Calibri" w:hAnsi="Times New Roman" w:cs="Times New Roman"/>
                  <w:highlight w:val="yellow"/>
                  <w:lang w:val="uk-UA"/>
                  <w:rPrChange w:id="4478" w:author="OLENA PASHKOVA (NEPTUNE.UA)" w:date="2022-11-21T15:27:00Z">
                    <w:rPr>
                      <w:rFonts w:ascii="Times New Roman" w:eastAsia="Calibri" w:hAnsi="Times New Roman" w:cs="Times New Roman"/>
                      <w:highlight w:val="yellow"/>
                      <w:lang w:val="uk-UA"/>
                    </w:rPr>
                  </w:rPrChange>
                </w:rPr>
                <w:t>7</w:t>
              </w:r>
            </w:ins>
            <w:r w:rsidRPr="00DD122E">
              <w:rPr>
                <w:rFonts w:ascii="Times New Roman" w:eastAsia="Calibri" w:hAnsi="Times New Roman" w:cs="Times New Roman"/>
                <w:highlight w:val="yellow"/>
                <w:lang w:val="en-US"/>
                <w:rPrChange w:id="4479" w:author="OLENA PASHKOVA (NEPTUNE.UA)" w:date="2022-11-21T15:27:00Z">
                  <w:rPr>
                    <w:rFonts w:ascii="Times New Roman" w:eastAsia="Calibri" w:hAnsi="Times New Roman" w:cs="Times New Roman"/>
                    <w:highlight w:val="yellow"/>
                    <w:lang w:val="en-US"/>
                  </w:rPr>
                </w:rPrChange>
              </w:rPr>
              <w:t xml:space="preserve"> (s</w:t>
            </w:r>
            <w:ins w:id="4480" w:author="OLENA PASHKOVA (NEPTUNE.UA)" w:date="2022-11-21T04:58:00Z">
              <w:r w:rsidR="008026D0" w:rsidRPr="00DD122E">
                <w:rPr>
                  <w:rFonts w:ascii="Times New Roman" w:eastAsia="Calibri" w:hAnsi="Times New Roman" w:cs="Times New Roman"/>
                  <w:highlight w:val="yellow"/>
                  <w:lang w:val="en-US"/>
                  <w:rPrChange w:id="4481" w:author="OLENA PASHKOVA (NEPTUNE.UA)" w:date="2022-11-21T15:27:00Z">
                    <w:rPr>
                      <w:rFonts w:ascii="Times New Roman" w:eastAsia="Calibri" w:hAnsi="Times New Roman" w:cs="Times New Roman"/>
                      <w:highlight w:val="yellow"/>
                      <w:lang w:val="en-US"/>
                    </w:rPr>
                  </w:rPrChange>
                </w:rPr>
                <w:t>even</w:t>
              </w:r>
            </w:ins>
            <w:del w:id="4482" w:author="OLENA PASHKOVA (NEPTUNE.UA)" w:date="2022-11-21T04:58:00Z">
              <w:r w:rsidRPr="00DD122E" w:rsidDel="008614F4">
                <w:rPr>
                  <w:rFonts w:ascii="Times New Roman" w:eastAsia="Calibri" w:hAnsi="Times New Roman" w:cs="Times New Roman"/>
                  <w:highlight w:val="yellow"/>
                  <w:lang w:val="en-US"/>
                  <w:rPrChange w:id="4483" w:author="OLENA PASHKOVA (NEPTUNE.UA)" w:date="2022-11-21T15:27:00Z">
                    <w:rPr>
                      <w:rFonts w:ascii="Times New Roman" w:eastAsia="Calibri" w:hAnsi="Times New Roman" w:cs="Times New Roman"/>
                      <w:highlight w:val="yellow"/>
                      <w:lang w:val="en-US"/>
                    </w:rPr>
                  </w:rPrChange>
                </w:rPr>
                <w:delText>ix)</w:delText>
              </w:r>
            </w:del>
            <w:r w:rsidRPr="00DD122E">
              <w:rPr>
                <w:rFonts w:ascii="Times New Roman" w:eastAsia="Calibri" w:hAnsi="Times New Roman" w:cs="Times New Roman"/>
                <w:highlight w:val="yellow"/>
                <w:lang w:val="en-US"/>
                <w:rPrChange w:id="4484" w:author="OLENA PASHKOVA (NEPTUNE.UA)" w:date="2022-11-21T15:27:00Z">
                  <w:rPr>
                    <w:rFonts w:ascii="Times New Roman" w:eastAsia="Calibri" w:hAnsi="Times New Roman" w:cs="Times New Roman"/>
                    <w:highlight w:val="yellow"/>
                    <w:lang w:val="en-US"/>
                  </w:rPr>
                </w:rPrChange>
              </w:rPr>
              <w:t xml:space="preserve"> calendar</w:t>
            </w:r>
            <w:r w:rsidRPr="00DD122E">
              <w:rPr>
                <w:rFonts w:ascii="Times New Roman" w:eastAsia="Calibri" w:hAnsi="Times New Roman" w:cs="Times New Roman"/>
                <w:lang w:val="en-US"/>
                <w:rPrChange w:id="4485" w:author="OLENA PASHKOVA (NEPTUNE.UA)" w:date="2022-11-21T15:27:00Z">
                  <w:rPr>
                    <w:rFonts w:ascii="Times New Roman" w:eastAsia="Calibri" w:hAnsi="Times New Roman" w:cs="Times New Roman"/>
                    <w:lang w:val="en-US"/>
                  </w:rPr>
                </w:rPrChange>
              </w:rPr>
              <w:t xml:space="preserve"> days before the estimated time of arrival of such vessel </w:t>
            </w:r>
            <w:del w:id="4486" w:author="Nataliya Tomaskovic" w:date="2022-08-19T09:51:00Z">
              <w:r w:rsidRPr="00DD122E" w:rsidDel="005400EF">
                <w:rPr>
                  <w:rFonts w:ascii="Times New Roman" w:eastAsia="Calibri" w:hAnsi="Times New Roman" w:cs="Times New Roman"/>
                  <w:lang w:val="en-US"/>
                  <w:rPrChange w:id="4487" w:author="OLENA PASHKOVA (NEPTUNE.UA)" w:date="2022-11-21T15:27:00Z">
                    <w:rPr>
                      <w:rFonts w:ascii="Times New Roman" w:eastAsia="Calibri" w:hAnsi="Times New Roman" w:cs="Times New Roman"/>
                      <w:lang w:val="en-US"/>
                    </w:rPr>
                  </w:rPrChange>
                </w:rPr>
                <w:delText>on the roads of</w:delText>
              </w:r>
            </w:del>
            <w:ins w:id="4488" w:author="Nataliya Tomaskovic" w:date="2022-08-19T09:51:00Z">
              <w:r w:rsidRPr="00DD122E">
                <w:rPr>
                  <w:rFonts w:ascii="Times New Roman" w:eastAsia="Calibri" w:hAnsi="Times New Roman" w:cs="Times New Roman"/>
                  <w:lang w:val="en-US"/>
                  <w:rPrChange w:id="4489" w:author="OLENA PASHKOVA (NEPTUNE.UA)" w:date="2022-11-21T15:27:00Z">
                    <w:rPr>
                      <w:rFonts w:ascii="Times New Roman" w:eastAsia="Calibri" w:hAnsi="Times New Roman" w:cs="Times New Roman"/>
                      <w:lang w:val="en-US"/>
                    </w:rPr>
                  </w:rPrChange>
                </w:rPr>
                <w:t>to</w:t>
              </w:r>
            </w:ins>
            <w:r w:rsidRPr="00DD122E">
              <w:rPr>
                <w:rFonts w:ascii="Times New Roman" w:eastAsia="Calibri" w:hAnsi="Times New Roman" w:cs="Times New Roman"/>
                <w:lang w:val="en-US"/>
                <w:rPrChange w:id="4490" w:author="OLENA PASHKOVA (NEPTUNE.UA)" w:date="2022-11-21T15:27:00Z">
                  <w:rPr>
                    <w:rFonts w:ascii="Times New Roman" w:eastAsia="Calibri" w:hAnsi="Times New Roman" w:cs="Times New Roman"/>
                    <w:lang w:val="en-US"/>
                  </w:rPr>
                </w:rPrChange>
              </w:rPr>
              <w:t xml:space="preserve"> the Port. </w:t>
            </w:r>
            <w:commentRangeEnd w:id="4473"/>
            <w:r w:rsidRPr="00DD122E">
              <w:rPr>
                <w:rFonts w:ascii="Times New Roman" w:eastAsia="Calibri" w:hAnsi="Times New Roman" w:cs="Times New Roman"/>
                <w:rPrChange w:id="4491" w:author="OLENA PASHKOVA (NEPTUNE.UA)" w:date="2022-11-21T15:27:00Z">
                  <w:rPr>
                    <w:rFonts w:ascii="Calibri" w:eastAsia="Calibri" w:hAnsi="Calibri" w:cs="Times New Roman"/>
                    <w:sz w:val="16"/>
                    <w:szCs w:val="16"/>
                  </w:rPr>
                </w:rPrChange>
              </w:rPr>
              <w:commentReference w:id="4473"/>
            </w:r>
          </w:p>
          <w:p w14:paraId="7B4D12E2" w14:textId="77777777" w:rsidR="00400CA9" w:rsidRPr="00DD122E" w:rsidRDefault="00400CA9" w:rsidP="00400CA9">
            <w:pPr>
              <w:contextualSpacing/>
              <w:jc w:val="both"/>
              <w:rPr>
                <w:rFonts w:ascii="Times New Roman" w:eastAsia="Calibri" w:hAnsi="Times New Roman" w:cs="Times New Roman"/>
                <w:lang w:val="en-US"/>
                <w:rPrChange w:id="449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
              <w:t>The Customer has the right at any time until the end of the lay</w:t>
            </w:r>
            <w:del w:id="4493" w:author="Nataliya Tomaskovic" w:date="2022-08-19T09:52:00Z">
              <w:r w:rsidRPr="00DD122E" w:rsidDel="00137C36">
                <w:rPr>
                  <w:rFonts w:ascii="Times New Roman" w:eastAsia="Calibri" w:hAnsi="Times New Roman" w:cs="Times New Roman"/>
                  <w:lang w:val="en-US"/>
                  <w:rPrChange w:id="4494"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495" w:author="OLENA PASHKOVA (NEPTUNE.UA)" w:date="2022-11-21T15:27:00Z">
                  <w:rPr>
                    <w:rFonts w:ascii="Times New Roman" w:eastAsia="Calibri" w:hAnsi="Times New Roman" w:cs="Times New Roman"/>
                    <w:lang w:val="en-US"/>
                  </w:rPr>
                </w:rPrChange>
              </w:rPr>
              <w:t>can substitute the nominated vessel with a vessel of similar class.</w:t>
            </w:r>
          </w:p>
          <w:p w14:paraId="56DA74F7" w14:textId="3D0AACF0" w:rsidR="00400CA9" w:rsidRPr="00DD122E" w:rsidRDefault="00400CA9" w:rsidP="00400CA9">
            <w:pPr>
              <w:contextualSpacing/>
              <w:jc w:val="both"/>
              <w:rPr>
                <w:rFonts w:ascii="Times New Roman" w:eastAsia="Calibri" w:hAnsi="Times New Roman" w:cs="Times New Roman"/>
                <w:lang w:val="en-US"/>
                <w:rPrChange w:id="449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497" w:author="OLENA PASHKOVA (NEPTUNE.UA)" w:date="2022-11-21T15:27:00Z">
                  <w:rPr>
                    <w:rFonts w:ascii="Times New Roman" w:eastAsia="Calibri" w:hAnsi="Times New Roman" w:cs="Times New Roman"/>
                    <w:b/>
                    <w:lang w:val="en-US"/>
                  </w:rPr>
                </w:rPrChange>
              </w:rPr>
              <w:lastRenderedPageBreak/>
              <w:t>10.</w:t>
            </w:r>
            <w:del w:id="4498" w:author="OLENA PASHKOVA (NEPTUNE.UA)" w:date="2022-11-21T04:59:00Z">
              <w:r w:rsidRPr="00DD122E" w:rsidDel="008614F4">
                <w:rPr>
                  <w:rFonts w:ascii="Times New Roman" w:eastAsia="Calibri" w:hAnsi="Times New Roman" w:cs="Times New Roman"/>
                  <w:b/>
                  <w:lang w:val="en-US"/>
                  <w:rPrChange w:id="4499" w:author="OLENA PASHKOVA (NEPTUNE.UA)" w:date="2022-11-21T15:27:00Z">
                    <w:rPr>
                      <w:rFonts w:ascii="Times New Roman" w:eastAsia="Calibri" w:hAnsi="Times New Roman" w:cs="Times New Roman"/>
                      <w:b/>
                      <w:lang w:val="en-US"/>
                    </w:rPr>
                  </w:rPrChange>
                </w:rPr>
                <w:delText>7</w:delText>
              </w:r>
            </w:del>
            <w:ins w:id="4500" w:author="OLENA PASHKOVA (NEPTUNE.UA)" w:date="2022-11-21T04:59:00Z">
              <w:r w:rsidR="008614F4" w:rsidRPr="00DD122E">
                <w:rPr>
                  <w:rFonts w:ascii="Times New Roman" w:eastAsia="Calibri" w:hAnsi="Times New Roman" w:cs="Times New Roman"/>
                  <w:b/>
                  <w:lang w:val="en-US"/>
                  <w:rPrChange w:id="4501" w:author="OLENA PASHKOVA (NEPTUNE.UA)" w:date="2022-11-21T15:27:00Z">
                    <w:rPr>
                      <w:rFonts w:ascii="Times New Roman" w:eastAsia="Calibri" w:hAnsi="Times New Roman" w:cs="Times New Roman"/>
                      <w:b/>
                      <w:lang w:val="en-US"/>
                    </w:rPr>
                  </w:rPrChange>
                </w:rPr>
                <w:t>5</w:t>
              </w:r>
            </w:ins>
            <w:r w:rsidRPr="00DD122E">
              <w:rPr>
                <w:rFonts w:ascii="Times New Roman" w:eastAsia="Calibri" w:hAnsi="Times New Roman" w:cs="Times New Roman"/>
                <w:b/>
                <w:lang w:val="en-US"/>
                <w:rPrChange w:id="4502"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503" w:author="OLENA PASHKOVA (NEPTUNE.UA)" w:date="2022-11-21T15:27:00Z">
                  <w:rPr>
                    <w:rFonts w:ascii="Times New Roman" w:eastAsia="Calibri" w:hAnsi="Times New Roman" w:cs="Times New Roman"/>
                    <w:lang w:val="en-US"/>
                  </w:rPr>
                </w:rPrChange>
              </w:rPr>
              <w:tab/>
              <w:t xml:space="preserve">The Contractor shall provide the Customer with his written confirmation of acceptance of the nominated </w:t>
            </w:r>
            <w:del w:id="4504" w:author="Nataliya Tomaskovic" w:date="2022-08-19T09:53:00Z">
              <w:r w:rsidRPr="00DD122E" w:rsidDel="0096770B">
                <w:rPr>
                  <w:rFonts w:ascii="Times New Roman" w:eastAsia="Calibri" w:hAnsi="Times New Roman" w:cs="Times New Roman"/>
                  <w:lang w:val="en-US"/>
                  <w:rPrChange w:id="4505"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506" w:author="OLENA PASHKOVA (NEPTUNE.UA)" w:date="2022-11-21T15:27:00Z">
                  <w:rPr>
                    <w:rFonts w:ascii="Times New Roman" w:eastAsia="Calibri" w:hAnsi="Times New Roman" w:cs="Times New Roman"/>
                    <w:lang w:val="en-US"/>
                  </w:rPr>
                </w:rPrChange>
              </w:rPr>
              <w:t xml:space="preserve">vessel for loading </w:t>
            </w:r>
            <w:r w:rsidRPr="00DD122E">
              <w:rPr>
                <w:rFonts w:ascii="Times New Roman" w:eastAsia="Calibri" w:hAnsi="Times New Roman" w:cs="Times New Roman"/>
                <w:b/>
                <w:bCs/>
                <w:lang w:val="en-US"/>
                <w:rPrChange w:id="4507" w:author="OLENA PASHKOVA (NEPTUNE.UA)" w:date="2022-11-21T15:27:00Z">
                  <w:rPr>
                    <w:rFonts w:ascii="Times New Roman" w:eastAsia="Calibri" w:hAnsi="Times New Roman" w:cs="Times New Roman"/>
                    <w:b/>
                    <w:bCs/>
                    <w:lang w:val="en-US"/>
                  </w:rPr>
                </w:rPrChange>
              </w:rPr>
              <w:t>during one (1) business day</w:t>
            </w:r>
            <w:r w:rsidRPr="00DD122E">
              <w:rPr>
                <w:rFonts w:ascii="Times New Roman" w:eastAsia="Calibri" w:hAnsi="Times New Roman" w:cs="Times New Roman"/>
                <w:lang w:val="en-US"/>
                <w:rPrChange w:id="4508" w:author="OLENA PASHKOVA (NEPTUNE.UA)" w:date="2022-11-21T15:27:00Z">
                  <w:rPr>
                    <w:rFonts w:ascii="Times New Roman" w:eastAsia="Calibri" w:hAnsi="Times New Roman" w:cs="Times New Roman"/>
                    <w:lang w:val="en-US"/>
                  </w:rPr>
                </w:rPrChange>
              </w:rPr>
              <w:t xml:space="preserve"> from the date of nomination receipt and if the technical characteristics of the vessel are compliant to the terms of this Agreement.</w:t>
            </w:r>
          </w:p>
          <w:p w14:paraId="15C61428" w14:textId="39E36D66" w:rsidR="00400CA9" w:rsidRPr="00DD122E" w:rsidRDefault="00400CA9" w:rsidP="00400CA9">
            <w:pPr>
              <w:contextualSpacing/>
              <w:jc w:val="both"/>
              <w:rPr>
                <w:ins w:id="4509" w:author="Nataliya Tomaskovic" w:date="2022-08-19T09:59:00Z"/>
                <w:rFonts w:ascii="Times New Roman" w:eastAsia="Calibri" w:hAnsi="Times New Roman" w:cs="Times New Roman"/>
                <w:lang w:val="en-US"/>
                <w:rPrChange w:id="4510" w:author="OLENA PASHKOVA (NEPTUNE.UA)" w:date="2022-11-21T15:27:00Z">
                  <w:rPr>
                    <w:ins w:id="4511" w:author="Nataliya Tomaskovic" w:date="2022-08-19T09:59:00Z"/>
                    <w:rFonts w:ascii="Times New Roman" w:eastAsia="Calibri" w:hAnsi="Times New Roman" w:cs="Times New Roman"/>
                    <w:lang w:val="en-US"/>
                  </w:rPr>
                </w:rPrChange>
              </w:rPr>
            </w:pPr>
            <w:r w:rsidRPr="00DD122E">
              <w:rPr>
                <w:rFonts w:ascii="Times New Roman" w:eastAsia="Calibri" w:hAnsi="Times New Roman" w:cs="Times New Roman"/>
                <w:b/>
                <w:lang w:val="en-US"/>
                <w:rPrChange w:id="4512" w:author="OLENA PASHKOVA (NEPTUNE.UA)" w:date="2022-11-21T15:27:00Z">
                  <w:rPr>
                    <w:rFonts w:ascii="Times New Roman" w:eastAsia="Calibri" w:hAnsi="Times New Roman" w:cs="Times New Roman"/>
                    <w:b/>
                    <w:lang w:val="en-US"/>
                  </w:rPr>
                </w:rPrChange>
              </w:rPr>
              <w:t>10.</w:t>
            </w:r>
            <w:del w:id="4513" w:author="OLENA PASHKOVA (NEPTUNE.UA)" w:date="2022-11-21T05:00:00Z">
              <w:r w:rsidRPr="00DD122E" w:rsidDel="004C5575">
                <w:rPr>
                  <w:rFonts w:ascii="Times New Roman" w:eastAsia="Calibri" w:hAnsi="Times New Roman" w:cs="Times New Roman"/>
                  <w:b/>
                  <w:lang w:val="uk-UA"/>
                  <w:rPrChange w:id="4514" w:author="OLENA PASHKOVA (NEPTUNE.UA)" w:date="2022-11-21T15:27:00Z">
                    <w:rPr>
                      <w:rFonts w:ascii="Times New Roman" w:eastAsia="Calibri" w:hAnsi="Times New Roman" w:cs="Times New Roman"/>
                      <w:b/>
                      <w:lang w:val="uk-UA"/>
                    </w:rPr>
                  </w:rPrChange>
                </w:rPr>
                <w:delText>8</w:delText>
              </w:r>
            </w:del>
            <w:ins w:id="4515" w:author="OLENA PASHKOVA (NEPTUNE.UA)" w:date="2022-11-21T05:00:00Z">
              <w:r w:rsidR="004C5575" w:rsidRPr="00DD122E">
                <w:rPr>
                  <w:rFonts w:ascii="Times New Roman" w:eastAsia="Calibri" w:hAnsi="Times New Roman" w:cs="Times New Roman"/>
                  <w:b/>
                  <w:lang w:val="en-US"/>
                  <w:rPrChange w:id="4516" w:author="OLENA PASHKOVA (NEPTUNE.UA)" w:date="2022-11-21T15:27:00Z">
                    <w:rPr>
                      <w:rFonts w:ascii="Times New Roman" w:eastAsia="Calibri" w:hAnsi="Times New Roman" w:cs="Times New Roman"/>
                      <w:b/>
                      <w:lang w:val="en-US"/>
                    </w:rPr>
                  </w:rPrChange>
                </w:rPr>
                <w:t>6</w:t>
              </w:r>
            </w:ins>
            <w:r w:rsidRPr="00DD122E">
              <w:rPr>
                <w:rFonts w:ascii="Times New Roman" w:eastAsia="Calibri" w:hAnsi="Times New Roman" w:cs="Times New Roman"/>
                <w:b/>
                <w:lang w:val="en-US"/>
                <w:rPrChange w:id="4517"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518" w:author="OLENA PASHKOVA (NEPTUNE.UA)" w:date="2022-11-21T15:27:00Z">
                  <w:rPr>
                    <w:rFonts w:ascii="Times New Roman" w:eastAsia="Calibri" w:hAnsi="Times New Roman" w:cs="Times New Roman"/>
                    <w:lang w:val="en-US"/>
                  </w:rPr>
                </w:rPrChange>
              </w:rPr>
              <w:tab/>
              <w:t>The Contractor is obliged to start cargo operations immediately after completion of the mandatory formalities (including customs clearance of the cargo), on condition there are no restrictions or prohibitions by the state authorities, institutions or other persons authorized by the State regarding Grain, and the vessel is fully suitable for loading, but in any case not earlier than the readiness of the vessel’s cargo holds are confirmed by Customer’s superintendent and the customs’ office approval.</w:t>
            </w:r>
          </w:p>
          <w:p w14:paraId="6AFFEFA3" w14:textId="77777777" w:rsidR="00400CA9" w:rsidRPr="00DD122E" w:rsidRDefault="00400CA9" w:rsidP="00400CA9">
            <w:pPr>
              <w:contextualSpacing/>
              <w:jc w:val="both"/>
              <w:rPr>
                <w:ins w:id="4519" w:author="Nataliya Tomaskovic" w:date="2022-08-19T09:59:00Z"/>
                <w:rFonts w:ascii="Times New Roman" w:eastAsia="Calibri" w:hAnsi="Times New Roman" w:cs="Times New Roman"/>
                <w:lang w:val="en-US"/>
                <w:rPrChange w:id="4520" w:author="OLENA PASHKOVA (NEPTUNE.UA)" w:date="2022-11-21T15:27:00Z">
                  <w:rPr>
                    <w:ins w:id="4521" w:author="Nataliya Tomaskovic" w:date="2022-08-19T09:59:00Z"/>
                    <w:rFonts w:ascii="Times New Roman" w:eastAsia="Calibri" w:hAnsi="Times New Roman" w:cs="Times New Roman"/>
                    <w:lang w:val="en-US"/>
                  </w:rPr>
                </w:rPrChange>
              </w:rPr>
            </w:pPr>
          </w:p>
          <w:p w14:paraId="77992763" w14:textId="77777777" w:rsidR="00400CA9" w:rsidRPr="00DD122E" w:rsidRDefault="00400CA9" w:rsidP="00400CA9">
            <w:pPr>
              <w:contextualSpacing/>
              <w:jc w:val="both"/>
              <w:rPr>
                <w:ins w:id="4522" w:author="Nataliya Tomaskovic" w:date="2022-08-19T09:59:00Z"/>
                <w:rFonts w:ascii="Times New Roman" w:eastAsia="Calibri" w:hAnsi="Times New Roman" w:cs="Times New Roman"/>
                <w:lang w:val="en-US"/>
                <w:rPrChange w:id="4523" w:author="OLENA PASHKOVA (NEPTUNE.UA)" w:date="2022-11-21T15:27:00Z">
                  <w:rPr>
                    <w:ins w:id="4524" w:author="Nataliya Tomaskovic" w:date="2022-08-19T09:59:00Z"/>
                    <w:rFonts w:ascii="Times New Roman" w:eastAsia="Calibri" w:hAnsi="Times New Roman" w:cs="Times New Roman"/>
                    <w:lang w:val="en-US"/>
                  </w:rPr>
                </w:rPrChange>
              </w:rPr>
            </w:pPr>
          </w:p>
          <w:p w14:paraId="498905D0" w14:textId="77777777" w:rsidR="00400CA9" w:rsidRPr="00DD122E" w:rsidRDefault="00400CA9" w:rsidP="00400CA9">
            <w:pPr>
              <w:contextualSpacing/>
              <w:jc w:val="both"/>
              <w:rPr>
                <w:ins w:id="4525" w:author="Nataliya Tomaskovic" w:date="2022-08-19T09:59:00Z"/>
                <w:rFonts w:ascii="Times New Roman" w:eastAsia="Calibri" w:hAnsi="Times New Roman" w:cs="Times New Roman"/>
                <w:lang w:val="en-US"/>
                <w:rPrChange w:id="4526" w:author="OLENA PASHKOVA (NEPTUNE.UA)" w:date="2022-11-21T15:27:00Z">
                  <w:rPr>
                    <w:ins w:id="4527" w:author="Nataliya Tomaskovic" w:date="2022-08-19T09:59:00Z"/>
                    <w:rFonts w:ascii="Times New Roman" w:eastAsia="Calibri" w:hAnsi="Times New Roman" w:cs="Times New Roman"/>
                    <w:lang w:val="en-US"/>
                  </w:rPr>
                </w:rPrChange>
              </w:rPr>
            </w:pPr>
          </w:p>
          <w:p w14:paraId="28B0D85A" w14:textId="77777777" w:rsidR="00400CA9" w:rsidRPr="00DD122E" w:rsidRDefault="00400CA9" w:rsidP="00400CA9">
            <w:pPr>
              <w:contextualSpacing/>
              <w:jc w:val="both"/>
              <w:rPr>
                <w:rFonts w:ascii="Times New Roman" w:eastAsia="Calibri" w:hAnsi="Times New Roman" w:cs="Times New Roman"/>
                <w:lang w:val="en-US"/>
                <w:rPrChange w:id="4528" w:author="OLENA PASHKOVA (NEPTUNE.UA)" w:date="2022-11-21T15:27:00Z">
                  <w:rPr>
                    <w:rFonts w:ascii="Times New Roman" w:eastAsia="Calibri" w:hAnsi="Times New Roman" w:cs="Times New Roman"/>
                    <w:lang w:val="en-US"/>
                  </w:rPr>
                </w:rPrChange>
              </w:rPr>
            </w:pPr>
          </w:p>
          <w:p w14:paraId="2368BBBB" w14:textId="5096C530" w:rsidR="00400CA9" w:rsidRPr="00DD122E" w:rsidRDefault="00400CA9" w:rsidP="00400CA9">
            <w:pPr>
              <w:contextualSpacing/>
              <w:jc w:val="both"/>
              <w:rPr>
                <w:ins w:id="4529" w:author="Nataliya Tomaskovic" w:date="2022-08-19T10:00:00Z"/>
                <w:rFonts w:ascii="Times New Roman" w:eastAsia="Calibri" w:hAnsi="Times New Roman" w:cs="Times New Roman"/>
                <w:lang w:val="en-US"/>
                <w:rPrChange w:id="4530" w:author="OLENA PASHKOVA (NEPTUNE.UA)" w:date="2022-11-21T15:27:00Z">
                  <w:rPr>
                    <w:ins w:id="4531" w:author="Nataliya Tomaskovic" w:date="2022-08-19T10:00:00Z"/>
                    <w:rFonts w:ascii="Times New Roman" w:eastAsia="Calibri" w:hAnsi="Times New Roman" w:cs="Times New Roman"/>
                    <w:lang w:val="en-US"/>
                  </w:rPr>
                </w:rPrChange>
              </w:rPr>
            </w:pPr>
            <w:r w:rsidRPr="00DD122E">
              <w:rPr>
                <w:rFonts w:ascii="Times New Roman" w:eastAsia="Calibri" w:hAnsi="Times New Roman" w:cs="Times New Roman"/>
                <w:b/>
                <w:lang w:val="en-US"/>
                <w:rPrChange w:id="4532" w:author="OLENA PASHKOVA (NEPTUNE.UA)" w:date="2022-11-21T15:27:00Z">
                  <w:rPr>
                    <w:rFonts w:ascii="Times New Roman" w:eastAsia="Calibri" w:hAnsi="Times New Roman" w:cs="Times New Roman"/>
                    <w:b/>
                    <w:lang w:val="en-US"/>
                  </w:rPr>
                </w:rPrChange>
              </w:rPr>
              <w:t>10.</w:t>
            </w:r>
            <w:del w:id="4533" w:author="OLENA PASHKOVA (NEPTUNE.UA)" w:date="2022-11-21T05:00:00Z">
              <w:r w:rsidRPr="00DD122E" w:rsidDel="004C5575">
                <w:rPr>
                  <w:rFonts w:ascii="Times New Roman" w:eastAsia="Calibri" w:hAnsi="Times New Roman" w:cs="Times New Roman"/>
                  <w:b/>
                  <w:lang w:val="uk-UA"/>
                  <w:rPrChange w:id="4534" w:author="OLENA PASHKOVA (NEPTUNE.UA)" w:date="2022-11-21T15:27:00Z">
                    <w:rPr>
                      <w:rFonts w:ascii="Times New Roman" w:eastAsia="Calibri" w:hAnsi="Times New Roman" w:cs="Times New Roman"/>
                      <w:b/>
                      <w:lang w:val="uk-UA"/>
                    </w:rPr>
                  </w:rPrChange>
                </w:rPr>
                <w:delText>9</w:delText>
              </w:r>
            </w:del>
            <w:ins w:id="4535" w:author="OLENA PASHKOVA (NEPTUNE.UA)" w:date="2022-11-21T05:00:00Z">
              <w:r w:rsidR="004C5575" w:rsidRPr="00DD122E">
                <w:rPr>
                  <w:rFonts w:ascii="Times New Roman" w:eastAsia="Calibri" w:hAnsi="Times New Roman" w:cs="Times New Roman"/>
                  <w:b/>
                  <w:lang w:val="en-US"/>
                  <w:rPrChange w:id="4536" w:author="OLENA PASHKOVA (NEPTUNE.UA)" w:date="2022-11-21T15:27:00Z">
                    <w:rPr>
                      <w:rFonts w:ascii="Times New Roman" w:eastAsia="Calibri" w:hAnsi="Times New Roman" w:cs="Times New Roman"/>
                      <w:b/>
                      <w:lang w:val="en-US"/>
                    </w:rPr>
                  </w:rPrChange>
                </w:rPr>
                <w:t>7</w:t>
              </w:r>
            </w:ins>
            <w:r w:rsidRPr="00DD122E">
              <w:rPr>
                <w:rFonts w:ascii="Times New Roman" w:eastAsia="Calibri" w:hAnsi="Times New Roman" w:cs="Times New Roman"/>
                <w:b/>
                <w:lang w:val="en-US"/>
                <w:rPrChange w:id="4537"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538" w:author="OLENA PASHKOVA (NEPTUNE.UA)" w:date="2022-11-21T15:27:00Z">
                  <w:rPr>
                    <w:rFonts w:ascii="Times New Roman" w:eastAsia="Calibri" w:hAnsi="Times New Roman" w:cs="Times New Roman"/>
                    <w:lang w:val="en-US"/>
                  </w:rPr>
                </w:rPrChange>
              </w:rPr>
              <w:tab/>
              <w:t>The fact of the vessel’s readiness for loading is confirmed by report of the superintendent appointed by the Customer at his expense.</w:t>
            </w:r>
          </w:p>
          <w:p w14:paraId="03F6AFE8" w14:textId="77777777" w:rsidR="00400CA9" w:rsidRPr="00DD122E" w:rsidRDefault="00400CA9" w:rsidP="00400CA9">
            <w:pPr>
              <w:contextualSpacing/>
              <w:jc w:val="both"/>
              <w:rPr>
                <w:rFonts w:ascii="Times New Roman" w:eastAsia="Calibri" w:hAnsi="Times New Roman" w:cs="Times New Roman"/>
                <w:lang w:val="uk-UA"/>
                <w:rPrChange w:id="4539" w:author="OLENA PASHKOVA (NEPTUNE.UA)" w:date="2022-11-21T15:27:00Z">
                  <w:rPr>
                    <w:rFonts w:ascii="Times New Roman" w:eastAsia="Calibri" w:hAnsi="Times New Roman" w:cs="Times New Roman"/>
                    <w:lang w:val="uk-UA"/>
                  </w:rPr>
                </w:rPrChange>
              </w:rPr>
            </w:pPr>
          </w:p>
          <w:p w14:paraId="29C708E3" w14:textId="1C8D21D0" w:rsidR="00400CA9" w:rsidRPr="00DD122E" w:rsidRDefault="00400CA9" w:rsidP="00400CA9">
            <w:pPr>
              <w:contextualSpacing/>
              <w:jc w:val="both"/>
              <w:rPr>
                <w:ins w:id="4540" w:author="Nataliya Tomaskovic" w:date="2022-08-19T10:02:00Z"/>
                <w:rFonts w:ascii="Times New Roman" w:eastAsia="Calibri" w:hAnsi="Times New Roman" w:cs="Times New Roman"/>
                <w:lang w:val="en-US"/>
                <w:rPrChange w:id="4541" w:author="OLENA PASHKOVA (NEPTUNE.UA)" w:date="2022-11-21T15:27:00Z">
                  <w:rPr>
                    <w:ins w:id="4542" w:author="Nataliya Tomaskovic" w:date="2022-08-19T10:02:00Z"/>
                    <w:rFonts w:ascii="Times New Roman" w:eastAsia="Calibri" w:hAnsi="Times New Roman" w:cs="Times New Roman"/>
                    <w:lang w:val="en-US"/>
                  </w:rPr>
                </w:rPrChange>
              </w:rPr>
            </w:pPr>
            <w:r w:rsidRPr="00DD122E">
              <w:rPr>
                <w:rFonts w:ascii="Times New Roman" w:eastAsia="Calibri" w:hAnsi="Times New Roman" w:cs="Times New Roman"/>
                <w:b/>
                <w:lang w:val="en-US"/>
                <w:rPrChange w:id="4543" w:author="OLENA PASHKOVA (NEPTUNE.UA)" w:date="2022-11-21T15:27:00Z">
                  <w:rPr>
                    <w:rFonts w:ascii="Times New Roman" w:eastAsia="Calibri" w:hAnsi="Times New Roman" w:cs="Times New Roman"/>
                    <w:b/>
                    <w:lang w:val="en-US"/>
                  </w:rPr>
                </w:rPrChange>
              </w:rPr>
              <w:t>10.</w:t>
            </w:r>
            <w:ins w:id="4544" w:author="OLENA PASHKOVA (NEPTUNE.UA)" w:date="2022-11-21T05:00:00Z">
              <w:r w:rsidR="00627D6C" w:rsidRPr="00DD122E">
                <w:rPr>
                  <w:rFonts w:ascii="Times New Roman" w:eastAsia="Calibri" w:hAnsi="Times New Roman" w:cs="Times New Roman"/>
                  <w:b/>
                  <w:lang w:val="en-US"/>
                  <w:rPrChange w:id="4545" w:author="OLENA PASHKOVA (NEPTUNE.UA)" w:date="2022-11-21T15:27:00Z">
                    <w:rPr>
                      <w:rFonts w:ascii="Times New Roman" w:eastAsia="Calibri" w:hAnsi="Times New Roman" w:cs="Times New Roman"/>
                      <w:b/>
                      <w:lang w:val="en-US"/>
                    </w:rPr>
                  </w:rPrChange>
                </w:rPr>
                <w:t>8</w:t>
              </w:r>
            </w:ins>
            <w:del w:id="4546" w:author="OLENA PASHKOVA (NEPTUNE.UA)" w:date="2022-11-21T05:00:00Z">
              <w:r w:rsidRPr="00DD122E" w:rsidDel="00627D6C">
                <w:rPr>
                  <w:rFonts w:ascii="Times New Roman" w:eastAsia="Calibri" w:hAnsi="Times New Roman" w:cs="Times New Roman"/>
                  <w:b/>
                  <w:lang w:val="uk-UA"/>
                  <w:rPrChange w:id="4547" w:author="OLENA PASHKOVA (NEPTUNE.UA)" w:date="2022-11-21T15:27:00Z">
                    <w:rPr>
                      <w:rFonts w:ascii="Times New Roman" w:eastAsia="Calibri" w:hAnsi="Times New Roman" w:cs="Times New Roman"/>
                      <w:b/>
                      <w:lang w:val="uk-UA"/>
                    </w:rPr>
                  </w:rPrChange>
                </w:rPr>
                <w:delText>10</w:delText>
              </w:r>
            </w:del>
            <w:r w:rsidRPr="00DD122E">
              <w:rPr>
                <w:rFonts w:ascii="Times New Roman" w:eastAsia="Calibri" w:hAnsi="Times New Roman" w:cs="Times New Roman"/>
                <w:b/>
                <w:lang w:val="en-US"/>
                <w:rPrChange w:id="454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549" w:author="OLENA PASHKOVA (NEPTUNE.UA)" w:date="2022-11-21T15:27:00Z">
                  <w:rPr>
                    <w:rFonts w:ascii="Times New Roman" w:eastAsia="Calibri" w:hAnsi="Times New Roman" w:cs="Times New Roman"/>
                    <w:lang w:val="en-US"/>
                  </w:rPr>
                </w:rPrChange>
              </w:rPr>
              <w:tab/>
              <w:t xml:space="preserve">If the Customer simultaneously nominates two vessels, arriving at the same time, the Customer and the Contractor have to agree which cargo and which vessel shall be the first to load and if there is sufficient free space at the berth. </w:t>
            </w:r>
          </w:p>
          <w:p w14:paraId="53ACA961" w14:textId="77777777" w:rsidR="00400CA9" w:rsidRPr="00DD122E" w:rsidRDefault="00400CA9" w:rsidP="00400CA9">
            <w:pPr>
              <w:contextualSpacing/>
              <w:jc w:val="both"/>
              <w:rPr>
                <w:ins w:id="4550" w:author="Nataliya Tomaskovic" w:date="2022-08-19T10:02:00Z"/>
                <w:rFonts w:ascii="Times New Roman" w:eastAsia="Calibri" w:hAnsi="Times New Roman" w:cs="Times New Roman"/>
                <w:lang w:val="en-US"/>
                <w:rPrChange w:id="4551" w:author="OLENA PASHKOVA (NEPTUNE.UA)" w:date="2022-11-21T15:27:00Z">
                  <w:rPr>
                    <w:ins w:id="4552" w:author="Nataliya Tomaskovic" w:date="2022-08-19T10:02:00Z"/>
                    <w:rFonts w:ascii="Times New Roman" w:eastAsia="Calibri" w:hAnsi="Times New Roman" w:cs="Times New Roman"/>
                    <w:lang w:val="en-US"/>
                  </w:rPr>
                </w:rPrChange>
              </w:rPr>
            </w:pPr>
          </w:p>
          <w:p w14:paraId="21EAE1EE" w14:textId="77777777" w:rsidR="00400CA9" w:rsidRPr="00DD122E" w:rsidRDefault="00400CA9" w:rsidP="00400CA9">
            <w:pPr>
              <w:contextualSpacing/>
              <w:jc w:val="both"/>
              <w:rPr>
                <w:ins w:id="4553" w:author="Nataliya Tomaskovic" w:date="2022-08-19T10:02:00Z"/>
                <w:rFonts w:ascii="Times New Roman" w:eastAsia="Calibri" w:hAnsi="Times New Roman" w:cs="Times New Roman"/>
                <w:lang w:val="en-US"/>
                <w:rPrChange w:id="4554" w:author="OLENA PASHKOVA (NEPTUNE.UA)" w:date="2022-11-21T15:27:00Z">
                  <w:rPr>
                    <w:ins w:id="4555" w:author="Nataliya Tomaskovic" w:date="2022-08-19T10:02:00Z"/>
                    <w:rFonts w:ascii="Times New Roman" w:eastAsia="Calibri" w:hAnsi="Times New Roman" w:cs="Times New Roman"/>
                    <w:lang w:val="en-US"/>
                  </w:rPr>
                </w:rPrChange>
              </w:rPr>
            </w:pPr>
          </w:p>
          <w:p w14:paraId="4AEA2C52" w14:textId="77777777" w:rsidR="00400CA9" w:rsidRPr="00DD122E" w:rsidRDefault="00400CA9" w:rsidP="00400CA9">
            <w:pPr>
              <w:contextualSpacing/>
              <w:jc w:val="both"/>
              <w:rPr>
                <w:ins w:id="4556" w:author="Nataliya Tomaskovic" w:date="2022-08-19T10:02:00Z"/>
                <w:rFonts w:ascii="Times New Roman" w:eastAsia="Calibri" w:hAnsi="Times New Roman" w:cs="Times New Roman"/>
                <w:lang w:val="en-US"/>
                <w:rPrChange w:id="4557" w:author="OLENA PASHKOVA (NEPTUNE.UA)" w:date="2022-11-21T15:27:00Z">
                  <w:rPr>
                    <w:ins w:id="4558" w:author="Nataliya Tomaskovic" w:date="2022-08-19T10:02:00Z"/>
                    <w:rFonts w:ascii="Times New Roman" w:eastAsia="Calibri" w:hAnsi="Times New Roman" w:cs="Times New Roman"/>
                    <w:lang w:val="en-US"/>
                  </w:rPr>
                </w:rPrChange>
              </w:rPr>
            </w:pPr>
          </w:p>
          <w:p w14:paraId="14B31CDC" w14:textId="77777777" w:rsidR="00400CA9" w:rsidRPr="00DD122E" w:rsidRDefault="00400CA9" w:rsidP="00400CA9">
            <w:pPr>
              <w:contextualSpacing/>
              <w:jc w:val="both"/>
              <w:rPr>
                <w:ins w:id="4559" w:author="Nataliya Tomaskovic" w:date="2022-08-19T10:10:00Z"/>
                <w:rFonts w:ascii="Times New Roman" w:eastAsia="Calibri" w:hAnsi="Times New Roman" w:cs="Times New Roman"/>
                <w:lang w:val="en-US"/>
                <w:rPrChange w:id="4560" w:author="OLENA PASHKOVA (NEPTUNE.UA)" w:date="2022-11-21T15:27:00Z">
                  <w:rPr>
                    <w:ins w:id="4561" w:author="Nataliya Tomaskovic" w:date="2022-08-19T10:10:00Z"/>
                    <w:rFonts w:ascii="Times New Roman" w:eastAsia="Calibri" w:hAnsi="Times New Roman" w:cs="Times New Roman"/>
                    <w:lang w:val="en-US"/>
                  </w:rPr>
                </w:rPrChange>
              </w:rPr>
            </w:pPr>
            <w:r w:rsidRPr="00DD122E">
              <w:rPr>
                <w:rFonts w:ascii="Times New Roman" w:eastAsia="Calibri" w:hAnsi="Times New Roman" w:cs="Times New Roman"/>
                <w:lang w:val="en-US"/>
                <w:rPrChange w:id="4562" w:author="OLENA PASHKOVA (NEPTUNE.UA)" w:date="2022-11-21T15:27:00Z">
                  <w:rPr>
                    <w:rFonts w:ascii="Times New Roman" w:eastAsia="Calibri" w:hAnsi="Times New Roman" w:cs="Times New Roman"/>
                    <w:lang w:val="en-US"/>
                  </w:rPr>
                </w:rPrChange>
              </w:rPr>
              <w:t>In this case, the Contractor is not responsible for the demurrage of the second vessel, provided that the Contractor carries out cargo operations on the first vessel within the laytime according to the terms of this Agreement (by dividing the vessel’s consingment in MT by the load rate in MT/wwd, subject to the simultaneous  readiness of all cargo holds of subject vessel).</w:t>
            </w:r>
          </w:p>
          <w:p w14:paraId="3666D9F2" w14:textId="77777777" w:rsidR="00400CA9" w:rsidRPr="00DD122E" w:rsidRDefault="00400CA9" w:rsidP="00400CA9">
            <w:pPr>
              <w:contextualSpacing/>
              <w:jc w:val="both"/>
              <w:rPr>
                <w:ins w:id="4563" w:author="Nataliya Tomaskovic" w:date="2022-08-19T10:10:00Z"/>
                <w:rFonts w:ascii="Times New Roman" w:eastAsia="Calibri" w:hAnsi="Times New Roman" w:cs="Times New Roman"/>
                <w:lang w:val="en-US"/>
                <w:rPrChange w:id="4564" w:author="OLENA PASHKOVA (NEPTUNE.UA)" w:date="2022-11-21T15:27:00Z">
                  <w:rPr>
                    <w:ins w:id="4565" w:author="Nataliya Tomaskovic" w:date="2022-08-19T10:10:00Z"/>
                    <w:rFonts w:ascii="Times New Roman" w:eastAsia="Calibri" w:hAnsi="Times New Roman" w:cs="Times New Roman"/>
                    <w:lang w:val="en-US"/>
                  </w:rPr>
                </w:rPrChange>
              </w:rPr>
            </w:pPr>
          </w:p>
          <w:p w14:paraId="22C3F155" w14:textId="77777777" w:rsidR="00400CA9" w:rsidRPr="00DD122E" w:rsidRDefault="00400CA9" w:rsidP="00400CA9">
            <w:pPr>
              <w:contextualSpacing/>
              <w:jc w:val="both"/>
              <w:rPr>
                <w:rFonts w:ascii="Times New Roman" w:eastAsia="Calibri" w:hAnsi="Times New Roman" w:cs="Times New Roman"/>
                <w:lang w:val="en-US"/>
                <w:rPrChange w:id="4566" w:author="OLENA PASHKOVA (NEPTUNE.UA)" w:date="2022-11-21T15:27:00Z">
                  <w:rPr>
                    <w:rFonts w:ascii="Times New Roman" w:eastAsia="Calibri" w:hAnsi="Times New Roman" w:cs="Times New Roman"/>
                    <w:lang w:val="en-US"/>
                  </w:rPr>
                </w:rPrChange>
              </w:rPr>
            </w:pPr>
          </w:p>
          <w:p w14:paraId="520E0A3E" w14:textId="77777777" w:rsidR="00400CA9" w:rsidRPr="00DD122E" w:rsidRDefault="00400CA9" w:rsidP="00400CA9">
            <w:pPr>
              <w:contextualSpacing/>
              <w:jc w:val="both"/>
              <w:rPr>
                <w:rFonts w:ascii="Times New Roman" w:eastAsia="Calibri" w:hAnsi="Times New Roman" w:cs="Times New Roman"/>
                <w:lang w:val="en-US"/>
                <w:rPrChange w:id="456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568" w:author="OLENA PASHKOVA (NEPTUNE.UA)" w:date="2022-11-21T15:27:00Z">
                  <w:rPr>
                    <w:rFonts w:ascii="Times New Roman" w:eastAsia="Calibri" w:hAnsi="Times New Roman" w:cs="Times New Roman"/>
                    <w:lang w:val="en-US"/>
                  </w:rPr>
                </w:rPrChange>
              </w:rPr>
              <w:t>The second vessel of the Customer must be berthed within the agreed laycan.</w:t>
            </w:r>
          </w:p>
          <w:p w14:paraId="7FABC77C" w14:textId="5FCE9DE1" w:rsidR="00400CA9" w:rsidRPr="00DD122E" w:rsidRDefault="00400CA9" w:rsidP="00400CA9">
            <w:pPr>
              <w:contextualSpacing/>
              <w:jc w:val="both"/>
              <w:rPr>
                <w:rFonts w:ascii="Times New Roman" w:eastAsia="Calibri" w:hAnsi="Times New Roman" w:cs="Times New Roman"/>
                <w:lang w:val="en-US"/>
                <w:rPrChange w:id="456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570" w:author="OLENA PASHKOVA (NEPTUNE.UA)" w:date="2022-11-21T15:27:00Z">
                  <w:rPr>
                    <w:rFonts w:ascii="Times New Roman" w:eastAsia="Calibri" w:hAnsi="Times New Roman" w:cs="Times New Roman"/>
                    <w:b/>
                    <w:lang w:val="en-US"/>
                  </w:rPr>
                </w:rPrChange>
              </w:rPr>
              <w:t>10.</w:t>
            </w:r>
            <w:ins w:id="4571" w:author="OLENA PASHKOVA (NEPTUNE.UA)" w:date="2022-11-21T05:00:00Z">
              <w:r w:rsidR="00627D6C" w:rsidRPr="00DD122E">
                <w:rPr>
                  <w:rFonts w:ascii="Times New Roman" w:eastAsia="Calibri" w:hAnsi="Times New Roman" w:cs="Times New Roman"/>
                  <w:b/>
                  <w:lang w:val="en-US"/>
                  <w:rPrChange w:id="4572" w:author="OLENA PASHKOVA (NEPTUNE.UA)" w:date="2022-11-21T15:27:00Z">
                    <w:rPr>
                      <w:rFonts w:ascii="Times New Roman" w:eastAsia="Calibri" w:hAnsi="Times New Roman" w:cs="Times New Roman"/>
                      <w:b/>
                      <w:lang w:val="en-US"/>
                    </w:rPr>
                  </w:rPrChange>
                </w:rPr>
                <w:t>9.</w:t>
              </w:r>
            </w:ins>
            <w:del w:id="4573" w:author="OLENA PASHKOVA (NEPTUNE.UA)" w:date="2022-11-21T05:01:00Z">
              <w:r w:rsidRPr="00DD122E" w:rsidDel="00CD25DA">
                <w:rPr>
                  <w:rFonts w:ascii="Times New Roman" w:eastAsia="Calibri" w:hAnsi="Times New Roman" w:cs="Times New Roman"/>
                  <w:b/>
                  <w:lang w:val="en-US"/>
                  <w:rPrChange w:id="4574" w:author="OLENA PASHKOVA (NEPTUNE.UA)" w:date="2022-11-21T15:27:00Z">
                    <w:rPr>
                      <w:rFonts w:ascii="Times New Roman" w:eastAsia="Calibri" w:hAnsi="Times New Roman" w:cs="Times New Roman"/>
                      <w:b/>
                      <w:lang w:val="en-US"/>
                    </w:rPr>
                  </w:rPrChange>
                </w:rPr>
                <w:delText>1</w:delText>
              </w:r>
              <w:r w:rsidRPr="00DD122E" w:rsidDel="00CD25DA">
                <w:rPr>
                  <w:rFonts w:ascii="Times New Roman" w:eastAsia="Calibri" w:hAnsi="Times New Roman" w:cs="Times New Roman"/>
                  <w:b/>
                  <w:lang w:val="uk-UA"/>
                  <w:rPrChange w:id="4575" w:author="OLENA PASHKOVA (NEPTUNE.UA)" w:date="2022-11-21T15:27:00Z">
                    <w:rPr>
                      <w:rFonts w:ascii="Times New Roman" w:eastAsia="Calibri" w:hAnsi="Times New Roman" w:cs="Times New Roman"/>
                      <w:b/>
                      <w:lang w:val="uk-UA"/>
                    </w:rPr>
                  </w:rPrChange>
                </w:rPr>
                <w:delText>1</w:delText>
              </w:r>
            </w:del>
            <w:r w:rsidRPr="00DD122E">
              <w:rPr>
                <w:rFonts w:ascii="Times New Roman" w:eastAsia="Calibri" w:hAnsi="Times New Roman" w:cs="Times New Roman"/>
                <w:b/>
                <w:lang w:val="en-US"/>
                <w:rPrChange w:id="4576"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577" w:author="OLENA PASHKOVA (NEPTUNE.UA)" w:date="2022-11-21T15:27:00Z">
                  <w:rPr>
                    <w:rFonts w:ascii="Times New Roman" w:eastAsia="Calibri" w:hAnsi="Times New Roman" w:cs="Times New Roman"/>
                    <w:lang w:val="en-US"/>
                  </w:rPr>
                </w:rPrChange>
              </w:rPr>
              <w:tab/>
              <w:t>The norm of vessels’ processing for loading in accordance with this Agreement is one vessel at the berth, irrespective of another berth.</w:t>
            </w:r>
          </w:p>
          <w:p w14:paraId="7C10CD84" w14:textId="77777777" w:rsidR="00400CA9" w:rsidRPr="00DD122E" w:rsidRDefault="00400CA9" w:rsidP="00400CA9">
            <w:pPr>
              <w:contextualSpacing/>
              <w:jc w:val="both"/>
              <w:rPr>
                <w:rFonts w:ascii="Times New Roman" w:eastAsia="Calibri" w:hAnsi="Times New Roman" w:cs="Times New Roman"/>
                <w:lang w:val="en-US"/>
                <w:rPrChange w:id="4578" w:author="OLENA PASHKOVA (NEPTUNE.UA)" w:date="2022-11-21T15:27:00Z">
                  <w:rPr>
                    <w:rFonts w:ascii="Times New Roman" w:eastAsia="Calibri" w:hAnsi="Times New Roman" w:cs="Times New Roman"/>
                    <w:lang w:val="en-US"/>
                  </w:rPr>
                </w:rPrChange>
              </w:rPr>
            </w:pPr>
          </w:p>
          <w:p w14:paraId="2BA92954" w14:textId="77777777" w:rsidR="00400CA9" w:rsidRPr="00DD122E" w:rsidRDefault="00400CA9" w:rsidP="00400CA9">
            <w:pPr>
              <w:contextualSpacing/>
              <w:jc w:val="both"/>
              <w:rPr>
                <w:rFonts w:ascii="Times New Roman" w:eastAsia="Calibri" w:hAnsi="Times New Roman" w:cs="Times New Roman"/>
                <w:lang w:val="en-US"/>
                <w:rPrChange w:id="457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580" w:author="OLENA PASHKOVA (NEPTUNE.UA)" w:date="2022-11-21T15:27:00Z">
                  <w:rPr>
                    <w:rFonts w:ascii="Times New Roman" w:eastAsia="Calibri" w:hAnsi="Times New Roman" w:cs="Times New Roman"/>
                    <w:lang w:val="en-US"/>
                  </w:rPr>
                </w:rPrChange>
              </w:rPr>
              <w:t>The possibility of simultaneous loading of two vessels is determined by the Contractor based on its capabilities.</w:t>
            </w:r>
          </w:p>
          <w:p w14:paraId="13A35668" w14:textId="77777777" w:rsidR="00400CA9" w:rsidRPr="00DD122E" w:rsidRDefault="00400CA9" w:rsidP="00400CA9">
            <w:pPr>
              <w:contextualSpacing/>
              <w:jc w:val="both"/>
              <w:rPr>
                <w:rFonts w:ascii="Times New Roman" w:eastAsia="Calibri" w:hAnsi="Times New Roman" w:cs="Times New Roman"/>
                <w:lang w:val="uk-UA"/>
                <w:rPrChange w:id="4581" w:author="OLENA PASHKOVA (NEPTUNE.UA)" w:date="2022-11-21T15:27:00Z">
                  <w:rPr>
                    <w:rFonts w:ascii="Times New Roman" w:eastAsia="Calibri" w:hAnsi="Times New Roman" w:cs="Times New Roman"/>
                    <w:lang w:val="uk-UA"/>
                  </w:rPr>
                </w:rPrChange>
              </w:rPr>
            </w:pPr>
          </w:p>
          <w:p w14:paraId="7C3693EB" w14:textId="77777777" w:rsidR="00400CA9" w:rsidRPr="00DD122E" w:rsidRDefault="00400CA9" w:rsidP="00400CA9">
            <w:pPr>
              <w:contextualSpacing/>
              <w:jc w:val="both"/>
              <w:rPr>
                <w:rFonts w:ascii="Times New Roman" w:eastAsia="Calibri" w:hAnsi="Times New Roman" w:cs="Times New Roman"/>
                <w:lang w:val="en-US"/>
                <w:rPrChange w:id="458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583" w:author="OLENA PASHKOVA (NEPTUNE.UA)" w:date="2022-11-21T15:27:00Z">
                  <w:rPr>
                    <w:rFonts w:ascii="Times New Roman" w:eastAsia="Calibri" w:hAnsi="Times New Roman" w:cs="Times New Roman"/>
                    <w:lang w:val="en-US"/>
                  </w:rPr>
                </w:rPrChange>
              </w:rPr>
              <w:t xml:space="preserve">In case of simultaneous loading of 2 (two) Customer’s vessels,  the loading rates stipulated in this Agreement do not apply and should be agreed upon by the Parties in writing. </w:t>
            </w:r>
          </w:p>
          <w:p w14:paraId="54D58ACB" w14:textId="77777777" w:rsidR="00400CA9" w:rsidRPr="00DD122E" w:rsidRDefault="00400CA9" w:rsidP="00400CA9">
            <w:pPr>
              <w:contextualSpacing/>
              <w:jc w:val="both"/>
              <w:rPr>
                <w:rFonts w:ascii="Times New Roman" w:eastAsia="Calibri" w:hAnsi="Times New Roman" w:cs="Times New Roman"/>
                <w:lang w:val="uk-UA"/>
                <w:rPrChange w:id="4584" w:author="OLENA PASHKOVA (NEPTUNE.UA)" w:date="2022-11-21T15:27:00Z">
                  <w:rPr>
                    <w:rFonts w:ascii="Times New Roman" w:eastAsia="Calibri" w:hAnsi="Times New Roman" w:cs="Times New Roman"/>
                    <w:lang w:val="uk-UA"/>
                  </w:rPr>
                </w:rPrChange>
              </w:rPr>
            </w:pPr>
          </w:p>
          <w:p w14:paraId="1F3A614B" w14:textId="0857E96D" w:rsidR="00400CA9" w:rsidRPr="00DD122E" w:rsidRDefault="00400CA9" w:rsidP="00400CA9">
            <w:pPr>
              <w:contextualSpacing/>
              <w:jc w:val="both"/>
              <w:rPr>
                <w:rFonts w:ascii="Times New Roman" w:eastAsia="Calibri" w:hAnsi="Times New Roman" w:cs="Times New Roman"/>
                <w:lang w:val="en-US"/>
                <w:rPrChange w:id="458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586" w:author="OLENA PASHKOVA (NEPTUNE.UA)" w:date="2022-11-21T15:27:00Z">
                  <w:rPr>
                    <w:rFonts w:ascii="Times New Roman" w:eastAsia="Calibri" w:hAnsi="Times New Roman" w:cs="Times New Roman"/>
                    <w:b/>
                    <w:lang w:val="en-US"/>
                  </w:rPr>
                </w:rPrChange>
              </w:rPr>
              <w:t>10.1</w:t>
            </w:r>
            <w:ins w:id="4587" w:author="OLENA PASHKOVA (NEPTUNE.UA)" w:date="2022-11-21T05:01:00Z">
              <w:r w:rsidR="005F0BE5" w:rsidRPr="00DD122E">
                <w:rPr>
                  <w:rFonts w:ascii="Times New Roman" w:eastAsia="Calibri" w:hAnsi="Times New Roman" w:cs="Times New Roman"/>
                  <w:b/>
                  <w:lang w:val="en-US"/>
                  <w:rPrChange w:id="4588" w:author="OLENA PASHKOVA (NEPTUNE.UA)" w:date="2022-11-21T15:27:00Z">
                    <w:rPr>
                      <w:rFonts w:ascii="Times New Roman" w:eastAsia="Calibri" w:hAnsi="Times New Roman" w:cs="Times New Roman"/>
                      <w:b/>
                      <w:lang w:val="en-US"/>
                    </w:rPr>
                  </w:rPrChange>
                </w:rPr>
                <w:t>0</w:t>
              </w:r>
            </w:ins>
            <w:del w:id="4589" w:author="OLENA PASHKOVA (NEPTUNE.UA)" w:date="2022-11-21T05:01:00Z">
              <w:r w:rsidRPr="00DD122E" w:rsidDel="005F0BE5">
                <w:rPr>
                  <w:rFonts w:ascii="Times New Roman" w:eastAsia="Calibri" w:hAnsi="Times New Roman" w:cs="Times New Roman"/>
                  <w:b/>
                  <w:lang w:val="uk-UA"/>
                  <w:rPrChange w:id="4590" w:author="OLENA PASHKOVA (NEPTUNE.UA)" w:date="2022-11-21T15:27:00Z">
                    <w:rPr>
                      <w:rFonts w:ascii="Times New Roman" w:eastAsia="Calibri" w:hAnsi="Times New Roman" w:cs="Times New Roman"/>
                      <w:b/>
                      <w:lang w:val="uk-UA"/>
                    </w:rPr>
                  </w:rPrChange>
                </w:rPr>
                <w:delText>2</w:delText>
              </w:r>
            </w:del>
            <w:r w:rsidRPr="00DD122E">
              <w:rPr>
                <w:rFonts w:ascii="Times New Roman" w:eastAsia="Calibri" w:hAnsi="Times New Roman" w:cs="Times New Roman"/>
                <w:b/>
                <w:lang w:val="en-US"/>
                <w:rPrChange w:id="4591"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592" w:author="OLENA PASHKOVA (NEPTUNE.UA)" w:date="2022-11-21T15:27:00Z">
                  <w:rPr>
                    <w:rFonts w:ascii="Times New Roman" w:eastAsia="Calibri" w:hAnsi="Times New Roman" w:cs="Times New Roman"/>
                    <w:lang w:val="en-US"/>
                  </w:rPr>
                </w:rPrChange>
              </w:rPr>
              <w:tab/>
            </w:r>
            <w:r w:rsidRPr="00DD122E">
              <w:rPr>
                <w:rFonts w:ascii="Times New Roman" w:eastAsia="Calibri" w:hAnsi="Times New Roman" w:cs="Times New Roman"/>
                <w:b/>
                <w:lang w:val="en-US"/>
                <w:rPrChange w:id="4593" w:author="OLENA PASHKOVA (NEPTUNE.UA)" w:date="2022-11-21T15:27:00Z">
                  <w:rPr>
                    <w:rFonts w:ascii="Times New Roman" w:eastAsia="Calibri" w:hAnsi="Times New Roman" w:cs="Times New Roman"/>
                    <w:b/>
                    <w:lang w:val="en-US"/>
                  </w:rPr>
                </w:rPrChange>
              </w:rPr>
              <w:t>The Contractor shall ensure the norm of loading of grain on the Vessel in the quantity:</w:t>
            </w:r>
          </w:p>
          <w:p w14:paraId="1DB34208" w14:textId="3C66A096" w:rsidR="00400CA9" w:rsidRPr="00DD122E" w:rsidDel="00CD25DA" w:rsidRDefault="00400CA9" w:rsidP="00400CA9">
            <w:pPr>
              <w:contextualSpacing/>
              <w:jc w:val="both"/>
              <w:rPr>
                <w:del w:id="4594" w:author="OLENA PASHKOVA (NEPTUNE.UA)" w:date="2022-11-21T05:02:00Z"/>
                <w:rFonts w:ascii="Times New Roman" w:eastAsia="Calibri" w:hAnsi="Times New Roman" w:cs="Times New Roman"/>
                <w:b/>
                <w:lang w:val="en-US"/>
                <w:rPrChange w:id="4595" w:author="OLENA PASHKOVA (NEPTUNE.UA)" w:date="2022-11-21T15:27:00Z">
                  <w:rPr>
                    <w:del w:id="4596" w:author="OLENA PASHKOVA (NEPTUNE.UA)" w:date="2022-11-21T05:02:00Z"/>
                    <w:rFonts w:ascii="Times New Roman" w:eastAsia="Calibri" w:hAnsi="Times New Roman" w:cs="Times New Roman"/>
                    <w:b/>
                    <w:lang w:val="en-US"/>
                  </w:rPr>
                </w:rPrChange>
              </w:rPr>
            </w:pPr>
            <w:del w:id="4597" w:author="OLENA PASHKOVA (NEPTUNE.UA)" w:date="2022-11-21T05:02:00Z">
              <w:r w:rsidRPr="00DD122E" w:rsidDel="00CD25DA">
                <w:rPr>
                  <w:rFonts w:ascii="Times New Roman" w:eastAsia="Calibri" w:hAnsi="Times New Roman" w:cs="Times New Roman"/>
                  <w:b/>
                  <w:lang w:val="en-US"/>
                  <w:rPrChange w:id="4598" w:author="OLENA PASHKOVA (NEPTUNE.UA)" w:date="2022-11-21T15:27:00Z">
                    <w:rPr>
                      <w:rFonts w:ascii="Times New Roman" w:eastAsia="Calibri" w:hAnsi="Times New Roman" w:cs="Times New Roman"/>
                      <w:b/>
                      <w:lang w:val="en-US"/>
                    </w:rPr>
                  </w:rPrChange>
                </w:rPr>
                <w:delText xml:space="preserve">10.12.2. at berth No. 25: </w:delText>
              </w:r>
            </w:del>
          </w:p>
          <w:p w14:paraId="00F8E0D6" w14:textId="77777777" w:rsidR="00400CA9" w:rsidRPr="00DD122E" w:rsidRDefault="00400CA9" w:rsidP="00400CA9">
            <w:pPr>
              <w:contextualSpacing/>
              <w:jc w:val="both"/>
              <w:rPr>
                <w:rFonts w:ascii="Times New Roman" w:eastAsia="Calibri" w:hAnsi="Times New Roman" w:cs="Times New Roman"/>
                <w:lang w:val="en-US"/>
                <w:rPrChange w:id="459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00" w:author="OLENA PASHKOVA (NEPTUNE.UA)" w:date="2022-11-21T15:27:00Z">
                  <w:rPr>
                    <w:rFonts w:ascii="Times New Roman" w:eastAsia="Calibri" w:hAnsi="Times New Roman" w:cs="Times New Roman"/>
                    <w:lang w:val="en-US"/>
                  </w:rPr>
                </w:rPrChange>
              </w:rPr>
              <w:t>• Vessels with deadweight up to 5,000.00 MT – 3,000.00 MT/wwd;</w:t>
            </w:r>
          </w:p>
          <w:p w14:paraId="66D6207F" w14:textId="77777777" w:rsidR="00400CA9" w:rsidRPr="00DD122E" w:rsidRDefault="00400CA9" w:rsidP="00400CA9">
            <w:pPr>
              <w:contextualSpacing/>
              <w:jc w:val="both"/>
              <w:rPr>
                <w:rFonts w:ascii="Times New Roman" w:eastAsia="Calibri" w:hAnsi="Times New Roman" w:cs="Times New Roman"/>
                <w:lang w:val="en-US"/>
                <w:rPrChange w:id="460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02" w:author="OLENA PASHKOVA (NEPTUNE.UA)" w:date="2022-11-21T15:27:00Z">
                  <w:rPr>
                    <w:rFonts w:ascii="Times New Roman" w:eastAsia="Calibri" w:hAnsi="Times New Roman" w:cs="Times New Roman"/>
                    <w:lang w:val="en-US"/>
                  </w:rPr>
                </w:rPrChange>
              </w:rPr>
              <w:t>• Vessels with deadweight from 5,001.00 MT to 10,000.00 MT – 5,000.00 MT/wwd;</w:t>
            </w:r>
          </w:p>
          <w:p w14:paraId="3FA98F2A" w14:textId="77777777" w:rsidR="00400CA9" w:rsidRPr="00DD122E" w:rsidRDefault="00400CA9" w:rsidP="00400CA9">
            <w:pPr>
              <w:contextualSpacing/>
              <w:jc w:val="both"/>
              <w:rPr>
                <w:rFonts w:ascii="Times New Roman" w:eastAsia="Calibri" w:hAnsi="Times New Roman" w:cs="Times New Roman"/>
                <w:lang w:val="en-US"/>
                <w:rPrChange w:id="460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04" w:author="OLENA PASHKOVA (NEPTUNE.UA)" w:date="2022-11-21T15:27:00Z">
                  <w:rPr>
                    <w:rFonts w:ascii="Times New Roman" w:eastAsia="Calibri" w:hAnsi="Times New Roman" w:cs="Times New Roman"/>
                    <w:lang w:val="en-US"/>
                  </w:rPr>
                </w:rPrChange>
              </w:rPr>
              <w:t>• Vessels with deadweight from 10,001.00 to 20,000.00 MT – 7,000.00 MT/wwd;</w:t>
            </w:r>
          </w:p>
          <w:p w14:paraId="66E61A31" w14:textId="77777777" w:rsidR="00400CA9" w:rsidRPr="00DD122E" w:rsidRDefault="00400CA9" w:rsidP="00400CA9">
            <w:pPr>
              <w:contextualSpacing/>
              <w:jc w:val="both"/>
              <w:rPr>
                <w:rFonts w:ascii="Times New Roman" w:eastAsia="Calibri" w:hAnsi="Times New Roman" w:cs="Times New Roman"/>
                <w:lang w:val="en-US"/>
                <w:rPrChange w:id="460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06" w:author="OLENA PASHKOVA (NEPTUNE.UA)" w:date="2022-11-21T15:27:00Z">
                  <w:rPr>
                    <w:rFonts w:ascii="Times New Roman" w:eastAsia="Calibri" w:hAnsi="Times New Roman" w:cs="Times New Roman"/>
                    <w:lang w:val="en-US"/>
                  </w:rPr>
                </w:rPrChange>
              </w:rPr>
              <w:lastRenderedPageBreak/>
              <w:t>• Vessels with deadweight from 20,001.00 to 40,000.00 MT –  10,000.00 MT/wwd;</w:t>
            </w:r>
          </w:p>
          <w:p w14:paraId="2487C522" w14:textId="77777777" w:rsidR="00400CA9" w:rsidRPr="00DD122E" w:rsidRDefault="00400CA9" w:rsidP="00400CA9">
            <w:pPr>
              <w:contextualSpacing/>
              <w:jc w:val="both"/>
              <w:rPr>
                <w:rFonts w:ascii="Times New Roman" w:eastAsia="Calibri" w:hAnsi="Times New Roman" w:cs="Times New Roman"/>
                <w:lang w:val="en-US"/>
                <w:rPrChange w:id="460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08" w:author="OLENA PASHKOVA (NEPTUNE.UA)" w:date="2022-11-21T15:27:00Z">
                  <w:rPr>
                    <w:rFonts w:ascii="Times New Roman" w:eastAsia="Calibri" w:hAnsi="Times New Roman" w:cs="Times New Roman"/>
                    <w:lang w:val="en-US"/>
                  </w:rPr>
                </w:rPrChange>
              </w:rPr>
              <w:t xml:space="preserve">• Vessels with deadweight of more than 40,001.00 MT –  </w:t>
            </w:r>
            <w:r w:rsidRPr="00DD122E">
              <w:rPr>
                <w:rFonts w:ascii="Times New Roman" w:eastAsia="Calibri" w:hAnsi="Times New Roman" w:cs="Times New Roman"/>
                <w:lang w:val="uk-UA"/>
                <w:rPrChange w:id="4609" w:author="OLENA PASHKOVA (NEPTUNE.UA)" w:date="2022-11-21T15:27:00Z">
                  <w:rPr>
                    <w:rFonts w:ascii="Times New Roman" w:eastAsia="Calibri" w:hAnsi="Times New Roman" w:cs="Times New Roman"/>
                    <w:lang w:val="uk-UA"/>
                  </w:rPr>
                </w:rPrChange>
              </w:rPr>
              <w:t>17</w:t>
            </w:r>
            <w:r w:rsidRPr="00DD122E">
              <w:rPr>
                <w:rFonts w:ascii="Times New Roman" w:eastAsia="Calibri" w:hAnsi="Times New Roman" w:cs="Times New Roman"/>
                <w:lang w:val="en-US"/>
                <w:rPrChange w:id="4610" w:author="OLENA PASHKOVA (NEPTUNE.UA)" w:date="2022-11-21T15:27:00Z">
                  <w:rPr>
                    <w:rFonts w:ascii="Times New Roman" w:eastAsia="Calibri" w:hAnsi="Times New Roman" w:cs="Times New Roman"/>
                    <w:lang w:val="en-US"/>
                  </w:rPr>
                </w:rPrChange>
              </w:rPr>
              <w:t>,000.00 MT/wwd;</w:t>
            </w:r>
          </w:p>
          <w:p w14:paraId="07A28272" w14:textId="77777777" w:rsidR="00400CA9" w:rsidRPr="00DD122E" w:rsidRDefault="00400CA9" w:rsidP="00400CA9">
            <w:pPr>
              <w:contextualSpacing/>
              <w:jc w:val="both"/>
              <w:rPr>
                <w:rFonts w:ascii="Times New Roman" w:eastAsia="Calibri" w:hAnsi="Times New Roman" w:cs="Times New Roman"/>
                <w:lang w:val="en-US"/>
                <w:rPrChange w:id="461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12" w:author="OLENA PASHKOVA (NEPTUNE.UA)" w:date="2022-11-21T15:27:00Z">
                  <w:rPr>
                    <w:rFonts w:ascii="Times New Roman" w:eastAsia="Calibri" w:hAnsi="Times New Roman" w:cs="Times New Roman"/>
                    <w:lang w:val="en-US"/>
                  </w:rPr>
                </w:rPrChange>
              </w:rPr>
              <w:t>in a 24-hour weather working day.</w:t>
            </w:r>
          </w:p>
          <w:p w14:paraId="007301C5" w14:textId="1A4F8F08" w:rsidR="00400CA9" w:rsidRPr="00DD122E" w:rsidRDefault="00400CA9" w:rsidP="00400CA9">
            <w:pPr>
              <w:contextualSpacing/>
              <w:jc w:val="both"/>
              <w:rPr>
                <w:rFonts w:ascii="Times New Roman" w:eastAsia="Calibri" w:hAnsi="Times New Roman" w:cs="Times New Roman"/>
                <w:lang w:val="en-US"/>
                <w:rPrChange w:id="461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14" w:author="OLENA PASHKOVA (NEPTUNE.UA)" w:date="2022-11-21T15:27:00Z">
                  <w:rPr>
                    <w:rFonts w:ascii="Times New Roman" w:eastAsia="Calibri" w:hAnsi="Times New Roman" w:cs="Times New Roman"/>
                    <w:lang w:val="en-US"/>
                  </w:rPr>
                </w:rPrChange>
              </w:rPr>
              <w:t xml:space="preserve">SSHEX EIU (Saturday, Sunday, holidays and weekends in accordance with the IMO Rules not to count even if used), time from </w:t>
            </w:r>
            <w:ins w:id="4615" w:author="OLENA PASHKOVA (NEPTUNE.UA)" w:date="2022-11-21T05:02:00Z">
              <w:r w:rsidR="009F6F19" w:rsidRPr="00DD122E">
                <w:rPr>
                  <w:rFonts w:ascii="Times New Roman" w:eastAsia="Calibri" w:hAnsi="Times New Roman" w:cs="Times New Roman"/>
                  <w:lang w:val="en-US"/>
                  <w:rPrChange w:id="4616" w:author="OLENA PASHKOVA (NEPTUNE.UA)" w:date="2022-11-21T15:27:00Z">
                    <w:rPr>
                      <w:rFonts w:ascii="Times New Roman" w:eastAsia="Calibri" w:hAnsi="Times New Roman" w:cs="Times New Roman"/>
                      <w:lang w:val="en-US"/>
                    </w:rPr>
                  </w:rPrChange>
                </w:rPr>
                <w:t>17</w:t>
              </w:r>
            </w:ins>
            <w:del w:id="4617" w:author="OLENA PASHKOVA (NEPTUNE.UA)" w:date="2022-11-21T05:02:00Z">
              <w:r w:rsidRPr="00DD122E" w:rsidDel="009F6F19">
                <w:rPr>
                  <w:rFonts w:ascii="Times New Roman" w:eastAsia="Calibri" w:hAnsi="Times New Roman" w:cs="Times New Roman"/>
                  <w:lang w:val="en-US"/>
                  <w:rPrChange w:id="4618" w:author="OLENA PASHKOVA (NEPTUNE.UA)" w:date="2022-11-21T15:27:00Z">
                    <w:rPr>
                      <w:rFonts w:ascii="Times New Roman" w:eastAsia="Calibri" w:hAnsi="Times New Roman" w:cs="Times New Roman"/>
                      <w:lang w:val="en-US"/>
                    </w:rPr>
                  </w:rPrChange>
                </w:rPr>
                <w:delText>05</w:delText>
              </w:r>
            </w:del>
            <w:r w:rsidRPr="00DD122E">
              <w:rPr>
                <w:rFonts w:ascii="Times New Roman" w:eastAsia="Calibri" w:hAnsi="Times New Roman" w:cs="Times New Roman"/>
                <w:lang w:val="en-US"/>
                <w:rPrChange w:id="4619" w:author="OLENA PASHKOVA (NEPTUNE.UA)" w:date="2022-11-21T15:27:00Z">
                  <w:rPr>
                    <w:rFonts w:ascii="Times New Roman" w:eastAsia="Calibri" w:hAnsi="Times New Roman" w:cs="Times New Roman"/>
                    <w:lang w:val="en-US"/>
                  </w:rPr>
                </w:rPrChange>
              </w:rPr>
              <w:t xml:space="preserve">:00 </w:t>
            </w:r>
            <w:del w:id="4620" w:author="OLENA PASHKOVA (NEPTUNE.UA)" w:date="2022-11-21T05:02:00Z">
              <w:r w:rsidRPr="00DD122E" w:rsidDel="00670DCD">
                <w:rPr>
                  <w:rFonts w:ascii="Times New Roman" w:eastAsia="Calibri" w:hAnsi="Times New Roman" w:cs="Times New Roman"/>
                  <w:lang w:val="en-US"/>
                  <w:rPrChange w:id="4621" w:author="OLENA PASHKOVA (NEPTUNE.UA)" w:date="2022-11-21T15:27:00Z">
                    <w:rPr>
                      <w:rFonts w:ascii="Times New Roman" w:eastAsia="Calibri" w:hAnsi="Times New Roman" w:cs="Times New Roman"/>
                      <w:lang w:val="en-US"/>
                    </w:rPr>
                  </w:rPrChange>
                </w:rPr>
                <w:delText xml:space="preserve">p.m. </w:delText>
              </w:r>
            </w:del>
            <w:r w:rsidRPr="00DD122E">
              <w:rPr>
                <w:rFonts w:ascii="Times New Roman" w:eastAsia="Calibri" w:hAnsi="Times New Roman" w:cs="Times New Roman"/>
                <w:lang w:val="en-US"/>
                <w:rPrChange w:id="4622" w:author="OLENA PASHKOVA (NEPTUNE.UA)" w:date="2022-11-21T15:27:00Z">
                  <w:rPr>
                    <w:rFonts w:ascii="Times New Roman" w:eastAsia="Calibri" w:hAnsi="Times New Roman" w:cs="Times New Roman"/>
                    <w:lang w:val="en-US"/>
                  </w:rPr>
                </w:rPrChange>
              </w:rPr>
              <w:t>on a Friday or the day before the weekend or the holidays till 8:00</w:t>
            </w:r>
            <w:del w:id="4623" w:author="OLENA PASHKOVA (NEPTUNE.UA)" w:date="2022-11-21T05:02:00Z">
              <w:r w:rsidRPr="00DD122E" w:rsidDel="00670DCD">
                <w:rPr>
                  <w:rFonts w:ascii="Times New Roman" w:eastAsia="Calibri" w:hAnsi="Times New Roman" w:cs="Times New Roman"/>
                  <w:lang w:val="en-US"/>
                  <w:rPrChange w:id="4624" w:author="OLENA PASHKOVA (NEPTUNE.UA)" w:date="2022-11-21T15:27:00Z">
                    <w:rPr>
                      <w:rFonts w:ascii="Times New Roman" w:eastAsia="Calibri" w:hAnsi="Times New Roman" w:cs="Times New Roman"/>
                      <w:lang w:val="en-US"/>
                    </w:rPr>
                  </w:rPrChange>
                </w:rPr>
                <w:delText xml:space="preserve"> a.m</w:delText>
              </w:r>
            </w:del>
            <w:r w:rsidRPr="00DD122E">
              <w:rPr>
                <w:rFonts w:ascii="Times New Roman" w:eastAsia="Calibri" w:hAnsi="Times New Roman" w:cs="Times New Roman"/>
                <w:lang w:val="en-US"/>
                <w:rPrChange w:id="4625" w:author="OLENA PASHKOVA (NEPTUNE.UA)" w:date="2022-11-21T15:27:00Z">
                  <w:rPr>
                    <w:rFonts w:ascii="Times New Roman" w:eastAsia="Calibri" w:hAnsi="Times New Roman" w:cs="Times New Roman"/>
                    <w:lang w:val="en-US"/>
                  </w:rPr>
                </w:rPrChange>
              </w:rPr>
              <w:t>. on Monday or day, which follows the weekend or the holidays is excluded from laytime.</w:t>
            </w:r>
          </w:p>
          <w:p w14:paraId="57179870" w14:textId="77777777" w:rsidR="00400CA9" w:rsidRPr="00DD122E" w:rsidRDefault="00400CA9" w:rsidP="00400CA9">
            <w:pPr>
              <w:contextualSpacing/>
              <w:jc w:val="both"/>
              <w:rPr>
                <w:rFonts w:ascii="Times New Roman" w:eastAsia="Calibri" w:hAnsi="Times New Roman" w:cs="Times New Roman"/>
                <w:lang w:val="en-US"/>
                <w:rPrChange w:id="4626" w:author="OLENA PASHKOVA (NEPTUNE.UA)" w:date="2022-11-21T15:27:00Z">
                  <w:rPr>
                    <w:rFonts w:ascii="Times New Roman" w:eastAsia="Calibri" w:hAnsi="Times New Roman" w:cs="Times New Roman"/>
                    <w:lang w:val="en-US"/>
                  </w:rPr>
                </w:rPrChange>
              </w:rPr>
            </w:pPr>
          </w:p>
          <w:p w14:paraId="3F3FF188" w14:textId="77777777" w:rsidR="00400CA9" w:rsidRPr="00DD122E" w:rsidRDefault="00400CA9" w:rsidP="00400CA9">
            <w:pPr>
              <w:contextualSpacing/>
              <w:jc w:val="both"/>
              <w:rPr>
                <w:rFonts w:ascii="Times New Roman" w:eastAsia="Calibri" w:hAnsi="Times New Roman" w:cs="Times New Roman"/>
                <w:lang w:val="en-US"/>
                <w:rPrChange w:id="462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628" w:author="OLENA PASHKOVA (NEPTUNE.UA)" w:date="2022-11-21T15:27:00Z">
                  <w:rPr>
                    <w:rFonts w:ascii="Times New Roman" w:eastAsia="Calibri" w:hAnsi="Times New Roman" w:cs="Times New Roman"/>
                    <w:lang w:val="en-US"/>
                  </w:rPr>
                </w:rPrChange>
              </w:rPr>
              <w:t>Loading rates may be changed by mutual agreement of the Parties. Such change shall be confirmed by concluding additional agreement hereto.</w:t>
            </w:r>
          </w:p>
          <w:p w14:paraId="1321C27B" w14:textId="311C0B24" w:rsidR="00400CA9" w:rsidRPr="00DD122E" w:rsidRDefault="00400CA9" w:rsidP="00400CA9">
            <w:pPr>
              <w:contextualSpacing/>
              <w:jc w:val="both"/>
              <w:rPr>
                <w:rFonts w:ascii="Times New Roman" w:eastAsia="Calibri" w:hAnsi="Times New Roman" w:cs="Times New Roman"/>
                <w:lang w:val="en-US"/>
                <w:rPrChange w:id="462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630" w:author="OLENA PASHKOVA (NEPTUNE.UA)" w:date="2022-11-21T15:27:00Z">
                  <w:rPr>
                    <w:rFonts w:ascii="Times New Roman" w:eastAsia="Calibri" w:hAnsi="Times New Roman" w:cs="Times New Roman"/>
                    <w:b/>
                    <w:lang w:val="en-US"/>
                  </w:rPr>
                </w:rPrChange>
              </w:rPr>
              <w:t>10.</w:t>
            </w:r>
            <w:ins w:id="4631" w:author="OLENA PASHKOVA (NEPTUNE.UA)" w:date="2022-11-21T05:02:00Z">
              <w:r w:rsidR="00670DCD" w:rsidRPr="00DD122E">
                <w:rPr>
                  <w:rFonts w:ascii="Times New Roman" w:eastAsia="Calibri" w:hAnsi="Times New Roman" w:cs="Times New Roman"/>
                  <w:b/>
                  <w:lang w:val="en-US"/>
                  <w:rPrChange w:id="4632" w:author="OLENA PASHKOVA (NEPTUNE.UA)" w:date="2022-11-21T15:27:00Z">
                    <w:rPr>
                      <w:rFonts w:ascii="Times New Roman" w:eastAsia="Calibri" w:hAnsi="Times New Roman" w:cs="Times New Roman"/>
                      <w:b/>
                      <w:lang w:val="en-US"/>
                    </w:rPr>
                  </w:rPrChange>
                </w:rPr>
                <w:t>1</w:t>
              </w:r>
            </w:ins>
            <w:ins w:id="4633" w:author="OLENA PASHKOVA (NEPTUNE.UA)" w:date="2022-11-21T05:03:00Z">
              <w:r w:rsidR="00670DCD" w:rsidRPr="00DD122E">
                <w:rPr>
                  <w:rFonts w:ascii="Times New Roman" w:eastAsia="Calibri" w:hAnsi="Times New Roman" w:cs="Times New Roman"/>
                  <w:b/>
                  <w:lang w:val="en-US"/>
                  <w:rPrChange w:id="4634" w:author="OLENA PASHKOVA (NEPTUNE.UA)" w:date="2022-11-21T15:27:00Z">
                    <w:rPr>
                      <w:rFonts w:ascii="Times New Roman" w:eastAsia="Calibri" w:hAnsi="Times New Roman" w:cs="Times New Roman"/>
                      <w:b/>
                      <w:lang w:val="en-US"/>
                    </w:rPr>
                  </w:rPrChange>
                </w:rPr>
                <w:t>1</w:t>
              </w:r>
            </w:ins>
            <w:del w:id="4635" w:author="OLENA PASHKOVA (NEPTUNE.UA)" w:date="2022-11-21T05:03:00Z">
              <w:r w:rsidRPr="00DD122E" w:rsidDel="00670DCD">
                <w:rPr>
                  <w:rFonts w:ascii="Times New Roman" w:eastAsia="Calibri" w:hAnsi="Times New Roman" w:cs="Times New Roman"/>
                  <w:b/>
                  <w:lang w:val="en-US"/>
                  <w:rPrChange w:id="4636" w:author="OLENA PASHKOVA (NEPTUNE.UA)" w:date="2022-11-21T15:27:00Z">
                    <w:rPr>
                      <w:rFonts w:ascii="Times New Roman" w:eastAsia="Calibri" w:hAnsi="Times New Roman" w:cs="Times New Roman"/>
                      <w:b/>
                      <w:lang w:val="en-US"/>
                    </w:rPr>
                  </w:rPrChange>
                </w:rPr>
                <w:delText>13</w:delText>
              </w:r>
            </w:del>
            <w:r w:rsidRPr="00DD122E">
              <w:rPr>
                <w:rFonts w:ascii="Times New Roman" w:eastAsia="Calibri" w:hAnsi="Times New Roman" w:cs="Times New Roman"/>
                <w:b/>
                <w:lang w:val="en-US"/>
                <w:rPrChange w:id="4637"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638" w:author="OLENA PASHKOVA (NEPTUNE.UA)" w:date="2022-11-21T15:27:00Z">
                  <w:rPr>
                    <w:rFonts w:ascii="Times New Roman" w:eastAsia="Calibri" w:hAnsi="Times New Roman" w:cs="Times New Roman"/>
                    <w:lang w:val="en-US"/>
                  </w:rPr>
                </w:rPrChange>
              </w:rPr>
              <w:t xml:space="preserve"> Stowing /trimming in the holds shall be provided within the technological capacity of the loading equipment of the Terminal, without a manual trimming.</w:t>
            </w:r>
          </w:p>
          <w:p w14:paraId="112E9485" w14:textId="3DD6213F" w:rsidR="00400CA9" w:rsidRPr="00DD122E" w:rsidRDefault="00400CA9" w:rsidP="00400CA9">
            <w:pPr>
              <w:contextualSpacing/>
              <w:jc w:val="both"/>
              <w:rPr>
                <w:rFonts w:ascii="Times New Roman" w:eastAsia="Calibri" w:hAnsi="Times New Roman" w:cs="Times New Roman"/>
                <w:lang w:val="en-US"/>
                <w:rPrChange w:id="463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4640" w:author="OLENA PASHKOVA (NEPTUNE.UA)" w:date="2022-11-21T15:27:00Z">
                  <w:rPr>
                    <w:rFonts w:ascii="Times New Roman" w:eastAsia="Calibri" w:hAnsi="Times New Roman" w:cs="Times New Roman"/>
                    <w:b/>
                    <w:lang w:val="uk-UA"/>
                  </w:rPr>
                </w:rPrChange>
              </w:rPr>
              <w:t>10.</w:t>
            </w:r>
            <w:ins w:id="4641" w:author="OLENA PASHKOVA (NEPTUNE.UA)" w:date="2022-11-21T05:03:00Z">
              <w:r w:rsidR="00670DCD" w:rsidRPr="00DD122E">
                <w:rPr>
                  <w:rFonts w:ascii="Times New Roman" w:eastAsia="Calibri" w:hAnsi="Times New Roman" w:cs="Times New Roman"/>
                  <w:b/>
                  <w:lang w:val="en-US"/>
                  <w:rPrChange w:id="4642" w:author="OLENA PASHKOVA (NEPTUNE.UA)" w:date="2022-11-21T15:27:00Z">
                    <w:rPr>
                      <w:rFonts w:ascii="Times New Roman" w:eastAsia="Calibri" w:hAnsi="Times New Roman" w:cs="Times New Roman"/>
                      <w:b/>
                      <w:lang w:val="en-US"/>
                    </w:rPr>
                  </w:rPrChange>
                </w:rPr>
                <w:t>12</w:t>
              </w:r>
            </w:ins>
            <w:del w:id="4643" w:author="OLENA PASHKOVA (NEPTUNE.UA)" w:date="2022-11-21T05:03:00Z">
              <w:r w:rsidRPr="00DD122E" w:rsidDel="00670DCD">
                <w:rPr>
                  <w:rFonts w:ascii="Times New Roman" w:eastAsia="Calibri" w:hAnsi="Times New Roman" w:cs="Times New Roman"/>
                  <w:b/>
                  <w:lang w:val="uk-UA"/>
                  <w:rPrChange w:id="4644" w:author="OLENA PASHKOVA (NEPTUNE.UA)" w:date="2022-11-21T15:27:00Z">
                    <w:rPr>
                      <w:rFonts w:ascii="Times New Roman" w:eastAsia="Calibri" w:hAnsi="Times New Roman" w:cs="Times New Roman"/>
                      <w:b/>
                      <w:lang w:val="uk-UA"/>
                    </w:rPr>
                  </w:rPrChange>
                </w:rPr>
                <w:delText>14</w:delText>
              </w:r>
            </w:del>
            <w:r w:rsidRPr="00DD122E">
              <w:rPr>
                <w:rFonts w:ascii="Times New Roman" w:eastAsia="Calibri" w:hAnsi="Times New Roman" w:cs="Times New Roman"/>
                <w:b/>
                <w:lang w:val="uk-UA"/>
                <w:rPrChange w:id="4645"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uk-UA"/>
                <w:rPrChange w:id="464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647" w:author="OLENA PASHKOVA (NEPTUNE.UA)" w:date="2022-11-21T15:27:00Z">
                  <w:rPr>
                    <w:rFonts w:ascii="Times New Roman" w:eastAsia="Calibri" w:hAnsi="Times New Roman" w:cs="Times New Roman"/>
                    <w:lang w:val="en-US"/>
                  </w:rPr>
                </w:rPrChange>
              </w:rPr>
              <w:t>Loading of the vessel starts only if the Contractor is provider with the original Shipping Order properly prepared by cargo Forwarding Agents, with the personal number stamp of an inspector of the Odesa Customs office.</w:t>
            </w:r>
          </w:p>
          <w:p w14:paraId="43046FC2" w14:textId="77777777" w:rsidR="00400CA9" w:rsidRPr="00DD122E" w:rsidRDefault="00400CA9" w:rsidP="00400CA9">
            <w:pPr>
              <w:contextualSpacing/>
              <w:jc w:val="both"/>
              <w:rPr>
                <w:rFonts w:ascii="Times New Roman" w:eastAsia="Calibri" w:hAnsi="Times New Roman" w:cs="Times New Roman"/>
                <w:lang w:val="en-US"/>
                <w:rPrChange w:id="4648" w:author="OLENA PASHKOVA (NEPTUNE.UA)" w:date="2022-11-21T15:27:00Z">
                  <w:rPr>
                    <w:rFonts w:ascii="Times New Roman" w:eastAsia="Calibri" w:hAnsi="Times New Roman" w:cs="Times New Roman"/>
                    <w:lang w:val="en-US"/>
                  </w:rPr>
                </w:rPrChange>
              </w:rPr>
            </w:pPr>
          </w:p>
          <w:p w14:paraId="1C403D38" w14:textId="19521268" w:rsidR="00400CA9" w:rsidRPr="00DD122E" w:rsidRDefault="00400CA9" w:rsidP="00400CA9">
            <w:pPr>
              <w:contextualSpacing/>
              <w:jc w:val="both"/>
              <w:rPr>
                <w:rFonts w:ascii="Times New Roman" w:eastAsia="Calibri" w:hAnsi="Times New Roman" w:cs="Times New Roman"/>
                <w:lang w:val="en-US"/>
                <w:rPrChange w:id="4649"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uk-UA"/>
                <w:rPrChange w:id="4650" w:author="OLENA PASHKOVA (NEPTUNE.UA)" w:date="2022-11-21T15:27:00Z">
                  <w:rPr>
                    <w:rFonts w:ascii="Times New Roman" w:eastAsia="Calibri" w:hAnsi="Times New Roman" w:cs="Times New Roman"/>
                    <w:b/>
                    <w:lang w:val="uk-UA"/>
                  </w:rPr>
                </w:rPrChange>
              </w:rPr>
              <w:t>10.</w:t>
            </w:r>
            <w:ins w:id="4651" w:author="OLENA PASHKOVA (NEPTUNE.UA)" w:date="2022-11-21T05:03:00Z">
              <w:r w:rsidR="007377D8" w:rsidRPr="00DD122E">
                <w:rPr>
                  <w:rFonts w:ascii="Times New Roman" w:eastAsia="Calibri" w:hAnsi="Times New Roman" w:cs="Times New Roman"/>
                  <w:b/>
                  <w:lang w:val="en-US"/>
                  <w:rPrChange w:id="4652" w:author="OLENA PASHKOVA (NEPTUNE.UA)" w:date="2022-11-21T15:27:00Z">
                    <w:rPr>
                      <w:rFonts w:ascii="Times New Roman" w:eastAsia="Calibri" w:hAnsi="Times New Roman" w:cs="Times New Roman"/>
                      <w:b/>
                      <w:lang w:val="en-US"/>
                    </w:rPr>
                  </w:rPrChange>
                </w:rPr>
                <w:t>13</w:t>
              </w:r>
            </w:ins>
            <w:del w:id="4653" w:author="OLENA PASHKOVA (NEPTUNE.UA)" w:date="2022-11-21T05:03:00Z">
              <w:r w:rsidRPr="00DD122E" w:rsidDel="007377D8">
                <w:rPr>
                  <w:rFonts w:ascii="Times New Roman" w:eastAsia="Calibri" w:hAnsi="Times New Roman" w:cs="Times New Roman"/>
                  <w:b/>
                  <w:lang w:val="uk-UA"/>
                  <w:rPrChange w:id="4654" w:author="OLENA PASHKOVA (NEPTUNE.UA)" w:date="2022-11-21T15:27:00Z">
                    <w:rPr>
                      <w:rFonts w:ascii="Times New Roman" w:eastAsia="Calibri" w:hAnsi="Times New Roman" w:cs="Times New Roman"/>
                      <w:b/>
                      <w:lang w:val="uk-UA"/>
                    </w:rPr>
                  </w:rPrChange>
                </w:rPr>
                <w:delText>15</w:delText>
              </w:r>
            </w:del>
            <w:r w:rsidRPr="00DD122E">
              <w:rPr>
                <w:rFonts w:ascii="Times New Roman" w:eastAsia="Calibri" w:hAnsi="Times New Roman" w:cs="Times New Roman"/>
                <w:b/>
                <w:lang w:val="uk-UA"/>
                <w:rPrChange w:id="4655"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uk-UA"/>
                <w:rPrChange w:id="4656"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657" w:author="OLENA PASHKOVA (NEPTUNE.UA)" w:date="2022-11-21T15:27:00Z">
                  <w:rPr>
                    <w:rFonts w:ascii="Times New Roman" w:eastAsia="Calibri" w:hAnsi="Times New Roman" w:cs="Times New Roman"/>
                    <w:lang w:val="en-US"/>
                  </w:rPr>
                </w:rPrChange>
              </w:rPr>
              <w:t>Warping/shifting of the vessel (alongside the berth or from one berth to another) is at the expense of the Party that initiated the warping/shifting.</w:t>
            </w:r>
          </w:p>
          <w:p w14:paraId="67795BB7" w14:textId="7D0F9F27" w:rsidR="00400CA9" w:rsidRPr="00DD122E" w:rsidRDefault="00400CA9" w:rsidP="00400CA9">
            <w:pPr>
              <w:contextualSpacing/>
              <w:jc w:val="both"/>
              <w:rPr>
                <w:ins w:id="4658" w:author="Nataliya Tomaskovic" w:date="2022-08-19T10:51:00Z"/>
                <w:rFonts w:ascii="Times New Roman" w:eastAsia="Calibri" w:hAnsi="Times New Roman" w:cs="Times New Roman"/>
                <w:lang w:val="en-US"/>
              </w:rPr>
            </w:pPr>
            <w:commentRangeStart w:id="4659"/>
            <w:commentRangeStart w:id="4660"/>
            <w:r w:rsidRPr="00DD122E">
              <w:rPr>
                <w:rFonts w:ascii="Times New Roman" w:eastAsia="Calibri" w:hAnsi="Times New Roman" w:cs="Times New Roman"/>
                <w:b/>
                <w:highlight w:val="yellow"/>
                <w:lang w:val="uk-UA"/>
                <w:rPrChange w:id="4661" w:author="OLENA PASHKOVA (NEPTUNE.UA)" w:date="2022-11-21T15:27:00Z">
                  <w:rPr>
                    <w:rFonts w:ascii="Times New Roman" w:eastAsia="Calibri" w:hAnsi="Times New Roman" w:cs="Times New Roman"/>
                    <w:b/>
                    <w:highlight w:val="yellow"/>
                    <w:lang w:val="uk-UA"/>
                  </w:rPr>
                </w:rPrChange>
              </w:rPr>
              <w:t>10.</w:t>
            </w:r>
            <w:ins w:id="4662" w:author="OLENA PASHKOVA (NEPTUNE.UA)" w:date="2022-11-21T05:04:00Z">
              <w:r w:rsidR="00527340" w:rsidRPr="00DD122E">
                <w:rPr>
                  <w:rFonts w:ascii="Times New Roman" w:eastAsia="Calibri" w:hAnsi="Times New Roman" w:cs="Times New Roman"/>
                  <w:b/>
                  <w:highlight w:val="yellow"/>
                  <w:lang w:val="en-US"/>
                  <w:rPrChange w:id="4663" w:author="OLENA PASHKOVA (NEPTUNE.UA)" w:date="2022-11-21T15:27:00Z">
                    <w:rPr>
                      <w:rFonts w:ascii="Times New Roman" w:eastAsia="Calibri" w:hAnsi="Times New Roman" w:cs="Times New Roman"/>
                      <w:b/>
                      <w:highlight w:val="yellow"/>
                      <w:lang w:val="en-US"/>
                    </w:rPr>
                  </w:rPrChange>
                </w:rPr>
                <w:t>14</w:t>
              </w:r>
            </w:ins>
            <w:del w:id="4664" w:author="OLENA PASHKOVA (NEPTUNE.UA)" w:date="2022-11-21T05:04:00Z">
              <w:r w:rsidRPr="00DD122E" w:rsidDel="00527340">
                <w:rPr>
                  <w:rFonts w:ascii="Times New Roman" w:eastAsia="Calibri" w:hAnsi="Times New Roman" w:cs="Times New Roman"/>
                  <w:b/>
                  <w:highlight w:val="yellow"/>
                  <w:lang w:val="uk-UA"/>
                  <w:rPrChange w:id="4665" w:author="OLENA PASHKOVA (NEPTUNE.UA)" w:date="2022-11-21T15:27:00Z">
                    <w:rPr>
                      <w:rFonts w:ascii="Times New Roman" w:eastAsia="Calibri" w:hAnsi="Times New Roman" w:cs="Times New Roman"/>
                      <w:b/>
                      <w:highlight w:val="yellow"/>
                      <w:lang w:val="uk-UA"/>
                    </w:rPr>
                  </w:rPrChange>
                </w:rPr>
                <w:delText>16</w:delText>
              </w:r>
            </w:del>
            <w:r w:rsidRPr="00DD122E">
              <w:rPr>
                <w:rFonts w:ascii="Times New Roman" w:eastAsia="Calibri" w:hAnsi="Times New Roman" w:cs="Times New Roman"/>
                <w:b/>
                <w:highlight w:val="yellow"/>
                <w:lang w:val="uk-UA"/>
                <w:rPrChange w:id="4666" w:author="OLENA PASHKOVA (NEPTUNE.UA)" w:date="2022-11-21T15:27:00Z">
                  <w:rPr>
                    <w:rFonts w:ascii="Times New Roman" w:eastAsia="Calibri" w:hAnsi="Times New Roman" w:cs="Times New Roman"/>
                    <w:b/>
                    <w:highlight w:val="yellow"/>
                    <w:lang w:val="uk-UA"/>
                  </w:rPr>
                </w:rPrChange>
              </w:rPr>
              <w:t>.</w:t>
            </w:r>
            <w:r w:rsidRPr="00DD122E">
              <w:rPr>
                <w:rFonts w:ascii="Times New Roman" w:eastAsia="Calibri" w:hAnsi="Times New Roman" w:cs="Times New Roman"/>
                <w:highlight w:val="yellow"/>
                <w:lang w:val="en-US"/>
                <w:rPrChange w:id="4667" w:author="OLENA PASHKOVA (NEPTUNE.UA)" w:date="2022-11-21T15:27:00Z">
                  <w:rPr>
                    <w:rFonts w:ascii="Times New Roman" w:eastAsia="Calibri" w:hAnsi="Times New Roman" w:cs="Times New Roman"/>
                    <w:highlight w:val="yellow"/>
                    <w:lang w:val="en-US"/>
                  </w:rPr>
                </w:rPrChange>
              </w:rPr>
              <w:t xml:space="preserve"> The Contractor is not responsible for the demurrage and not receive dispatch</w:t>
            </w:r>
            <w:r w:rsidRPr="00DD122E">
              <w:rPr>
                <w:rFonts w:ascii="Times New Roman" w:eastAsia="Calibri" w:hAnsi="Times New Roman" w:cs="Times New Roman"/>
                <w:highlight w:val="yellow"/>
                <w:lang w:val="uk-UA"/>
                <w:rPrChange w:id="4668" w:author="OLENA PASHKOVA (NEPTUNE.UA)" w:date="2022-11-21T15:27:00Z">
                  <w:rPr>
                    <w:rFonts w:ascii="Times New Roman" w:eastAsia="Calibri" w:hAnsi="Times New Roman" w:cs="Times New Roman"/>
                    <w:highlight w:val="yellow"/>
                    <w:lang w:val="uk-UA"/>
                  </w:rPr>
                </w:rPrChange>
              </w:rPr>
              <w:t xml:space="preserve"> </w:t>
            </w:r>
            <w:r w:rsidRPr="00DD122E">
              <w:rPr>
                <w:rFonts w:ascii="Times New Roman" w:eastAsia="Calibri" w:hAnsi="Times New Roman" w:cs="Times New Roman"/>
                <w:highlight w:val="yellow"/>
                <w:lang w:val="en-US"/>
                <w:rPrChange w:id="4669" w:author="OLENA PASHKOVA (NEPTUNE.UA)" w:date="2022-11-21T15:27:00Z">
                  <w:rPr>
                    <w:rFonts w:ascii="Times New Roman" w:eastAsia="Calibri" w:hAnsi="Times New Roman" w:cs="Times New Roman"/>
                    <w:highlight w:val="yellow"/>
                    <w:lang w:val="en-US"/>
                  </w:rPr>
                </w:rPrChange>
              </w:rPr>
              <w:t>when handling Grain.</w:t>
            </w:r>
            <w:commentRangeEnd w:id="4659"/>
            <w:r w:rsidRPr="00DD122E">
              <w:rPr>
                <w:rFonts w:ascii="Times New Roman" w:eastAsia="Calibri" w:hAnsi="Times New Roman" w:cs="Times New Roman"/>
                <w:rPrChange w:id="4670" w:author="OLENA PASHKOVA (NEPTUNE.UA)" w:date="2022-11-21T15:27:00Z">
                  <w:rPr>
                    <w:rFonts w:ascii="Calibri" w:eastAsia="Calibri" w:hAnsi="Calibri" w:cs="Times New Roman"/>
                    <w:sz w:val="16"/>
                    <w:szCs w:val="16"/>
                  </w:rPr>
                </w:rPrChange>
              </w:rPr>
              <w:commentReference w:id="4659"/>
            </w:r>
            <w:commentRangeEnd w:id="4660"/>
            <w:r w:rsidRPr="00DD122E">
              <w:rPr>
                <w:rFonts w:ascii="Times New Roman" w:eastAsia="Calibri" w:hAnsi="Times New Roman" w:cs="Times New Roman"/>
                <w:rPrChange w:id="4671" w:author="OLENA PASHKOVA (NEPTUNE.UA)" w:date="2022-11-21T15:27:00Z">
                  <w:rPr>
                    <w:rFonts w:ascii="Calibri" w:eastAsia="Calibri" w:hAnsi="Calibri" w:cs="Times New Roman"/>
                    <w:sz w:val="16"/>
                    <w:szCs w:val="16"/>
                  </w:rPr>
                </w:rPrChange>
              </w:rPr>
              <w:commentReference w:id="4660"/>
            </w:r>
          </w:p>
          <w:p w14:paraId="35C07B89" w14:textId="77777777" w:rsidR="00400CA9" w:rsidRPr="00DD122E" w:rsidRDefault="00400CA9" w:rsidP="00400CA9">
            <w:pPr>
              <w:contextualSpacing/>
              <w:jc w:val="both"/>
              <w:rPr>
                <w:rFonts w:ascii="Times New Roman" w:eastAsia="Calibri" w:hAnsi="Times New Roman" w:cs="Times New Roman"/>
                <w:lang w:val="en-US"/>
              </w:rPr>
            </w:pPr>
          </w:p>
          <w:p w14:paraId="344FFA81" w14:textId="7E588044" w:rsidR="00400CA9" w:rsidRPr="00DD122E" w:rsidDel="00AD6E2E" w:rsidRDefault="00400CA9" w:rsidP="00400CA9">
            <w:pPr>
              <w:widowControl w:val="0"/>
              <w:contextualSpacing/>
              <w:jc w:val="both"/>
              <w:rPr>
                <w:ins w:id="4672" w:author="Nataliya Tomaskovic" w:date="2022-08-19T19:45:00Z"/>
                <w:del w:id="4673" w:author="SERHII SULIMA (NEPTUNE.UA)" w:date="2022-08-31T15:15:00Z"/>
                <w:rFonts w:ascii="Times New Roman" w:eastAsia="Times New Roman" w:hAnsi="Times New Roman" w:cs="Times New Roman"/>
                <w:lang w:val="en-US" w:bidi="en-US"/>
                <w:rPrChange w:id="4674" w:author="OLENA PASHKOVA (NEPTUNE.UA)" w:date="2022-11-21T15:27:00Z">
                  <w:rPr>
                    <w:ins w:id="4675" w:author="Nataliya Tomaskovic" w:date="2022-08-19T19:45:00Z"/>
                    <w:del w:id="4676" w:author="SERHII SULIMA (NEPTUNE.UA)" w:date="2022-08-31T15:15:00Z"/>
                    <w:rFonts w:ascii="Times New Roman" w:eastAsia="Times New Roman" w:hAnsi="Times New Roman" w:cs="Times New Roman"/>
                    <w:lang w:val="en-US" w:bidi="en-US"/>
                  </w:rPr>
                </w:rPrChange>
              </w:rPr>
            </w:pPr>
            <w:r w:rsidRPr="00DD122E">
              <w:rPr>
                <w:rFonts w:ascii="Times New Roman" w:eastAsia="Calibri" w:hAnsi="Times New Roman" w:cs="Times New Roman"/>
                <w:b/>
                <w:lang w:val="en-US"/>
                <w:rPrChange w:id="4677" w:author="OLENA PASHKOVA (NEPTUNE.UA)" w:date="2022-11-21T15:27:00Z">
                  <w:rPr>
                    <w:rFonts w:ascii="Times New Roman" w:eastAsia="Calibri" w:hAnsi="Times New Roman" w:cs="Times New Roman"/>
                    <w:b/>
                    <w:lang w:val="en-US"/>
                  </w:rPr>
                </w:rPrChange>
              </w:rPr>
              <w:t>10.</w:t>
            </w:r>
            <w:ins w:id="4678" w:author="OLENA PASHKOVA (NEPTUNE.UA)" w:date="2022-11-21T05:04:00Z">
              <w:r w:rsidR="00527340" w:rsidRPr="00DD122E">
                <w:rPr>
                  <w:rFonts w:ascii="Times New Roman" w:eastAsia="Calibri" w:hAnsi="Times New Roman" w:cs="Times New Roman"/>
                  <w:b/>
                  <w:lang w:val="en-US"/>
                  <w:rPrChange w:id="4679" w:author="OLENA PASHKOVA (NEPTUNE.UA)" w:date="2022-11-21T15:27:00Z">
                    <w:rPr>
                      <w:rFonts w:ascii="Times New Roman" w:eastAsia="Calibri" w:hAnsi="Times New Roman" w:cs="Times New Roman"/>
                      <w:b/>
                      <w:lang w:val="en-US"/>
                    </w:rPr>
                  </w:rPrChange>
                </w:rPr>
                <w:t>15</w:t>
              </w:r>
            </w:ins>
            <w:del w:id="4680" w:author="OLENA PASHKOVA (NEPTUNE.UA)" w:date="2022-11-21T05:04:00Z">
              <w:r w:rsidRPr="00DD122E" w:rsidDel="00527340">
                <w:rPr>
                  <w:rFonts w:ascii="Times New Roman" w:eastAsia="Calibri" w:hAnsi="Times New Roman" w:cs="Times New Roman"/>
                  <w:b/>
                  <w:lang w:val="en-US"/>
                  <w:rPrChange w:id="4681" w:author="OLENA PASHKOVA (NEPTUNE.UA)" w:date="2022-11-21T15:27:00Z">
                    <w:rPr>
                      <w:rFonts w:ascii="Times New Roman" w:eastAsia="Calibri" w:hAnsi="Times New Roman" w:cs="Times New Roman"/>
                      <w:b/>
                      <w:lang w:val="en-US"/>
                    </w:rPr>
                  </w:rPrChange>
                </w:rPr>
                <w:delText>1</w:delText>
              </w:r>
              <w:r w:rsidRPr="00DD122E" w:rsidDel="00527340">
                <w:rPr>
                  <w:rFonts w:ascii="Times New Roman" w:eastAsia="Calibri" w:hAnsi="Times New Roman" w:cs="Times New Roman"/>
                  <w:b/>
                  <w:lang w:val="uk-UA"/>
                  <w:rPrChange w:id="4682" w:author="OLENA PASHKOVA (NEPTUNE.UA)" w:date="2022-11-21T15:27:00Z">
                    <w:rPr>
                      <w:rFonts w:ascii="Times New Roman" w:eastAsia="Calibri" w:hAnsi="Times New Roman" w:cs="Times New Roman"/>
                      <w:b/>
                      <w:lang w:val="uk-UA"/>
                    </w:rPr>
                  </w:rPrChange>
                </w:rPr>
                <w:delText>7</w:delText>
              </w:r>
            </w:del>
            <w:r w:rsidRPr="00DD122E">
              <w:rPr>
                <w:rFonts w:ascii="Times New Roman" w:eastAsia="Calibri" w:hAnsi="Times New Roman" w:cs="Times New Roman"/>
                <w:b/>
                <w:lang w:val="en-US"/>
                <w:rPrChange w:id="468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684" w:author="OLENA PASHKOVA (NEPTUNE.UA)" w:date="2022-11-21T15:27:00Z">
                  <w:rPr>
                    <w:rFonts w:ascii="Times New Roman" w:eastAsia="Calibri" w:hAnsi="Times New Roman" w:cs="Times New Roman"/>
                    <w:lang w:val="en-US"/>
                  </w:rPr>
                </w:rPrChange>
              </w:rPr>
              <w:tab/>
            </w:r>
            <w:r w:rsidRPr="00DD122E">
              <w:rPr>
                <w:rFonts w:ascii="Times New Roman" w:eastAsia="Times New Roman" w:hAnsi="Times New Roman" w:cs="Times New Roman"/>
                <w:lang w:val="en-US" w:bidi="en-US"/>
                <w:rPrChange w:id="4685" w:author="OLENA PASHKOVA (NEPTUNE.UA)" w:date="2022-11-21T15:27:00Z">
                  <w:rPr>
                    <w:rFonts w:ascii="Times New Roman" w:eastAsia="Times New Roman" w:hAnsi="Times New Roman" w:cs="Times New Roman"/>
                    <w:lang w:val="en-US" w:bidi="en-US"/>
                  </w:rPr>
                </w:rPrChange>
              </w:rPr>
              <w:t xml:space="preserve">Laytime starts to count from the moment the valid </w:t>
            </w:r>
            <w:r w:rsidRPr="00DD122E">
              <w:rPr>
                <w:rFonts w:ascii="Times New Roman" w:eastAsia="Calibri" w:hAnsi="Times New Roman" w:cs="Times New Roman"/>
                <w:lang w:val="en-US"/>
                <w:rPrChange w:id="4686" w:author="OLENA PASHKOVA (NEPTUNE.UA)" w:date="2022-11-21T15:27:00Z">
                  <w:rPr>
                    <w:rFonts w:ascii="Times New Roman" w:eastAsia="Calibri" w:hAnsi="Times New Roman" w:cs="Times New Roman"/>
                    <w:lang w:val="en-US"/>
                  </w:rPr>
                </w:rPrChange>
              </w:rPr>
              <w:t xml:space="preserve">Notice of readiness (further </w:t>
            </w:r>
            <w:r w:rsidRPr="00DD122E">
              <w:rPr>
                <w:rFonts w:ascii="Times New Roman" w:eastAsia="Times New Roman" w:hAnsi="Times New Roman" w:cs="Times New Roman"/>
                <w:lang w:val="en-US" w:bidi="en-US"/>
                <w:rPrChange w:id="4687" w:author="OLENA PASHKOVA (NEPTUNE.UA)" w:date="2022-11-21T15:27:00Z">
                  <w:rPr>
                    <w:rFonts w:ascii="Times New Roman" w:eastAsia="Times New Roman" w:hAnsi="Times New Roman" w:cs="Times New Roman"/>
                    <w:lang w:val="en-US" w:bidi="en-US"/>
                  </w:rPr>
                </w:rPrChange>
              </w:rPr>
              <w:t>NOR) was accepted by the Contractor, but in any case not earlier than the vessel was berthed and the readiness of all cargo holds was confirmed by Customer’s superintendent and not earlier than customs approval</w:t>
            </w:r>
            <w:r w:rsidRPr="00DD122E">
              <w:rPr>
                <w:rFonts w:ascii="Times New Roman" w:eastAsia="Times New Roman" w:hAnsi="Times New Roman" w:cs="Times New Roman"/>
                <w:lang w:val="uk-UA" w:bidi="en-US"/>
                <w:rPrChange w:id="4688" w:author="OLENA PASHKOVA (NEPTUNE.UA)" w:date="2022-11-21T15:27:00Z">
                  <w:rPr>
                    <w:rFonts w:ascii="Times New Roman" w:eastAsia="Times New Roman" w:hAnsi="Times New Roman" w:cs="Times New Roman"/>
                    <w:lang w:val="uk-UA" w:bidi="en-US"/>
                  </w:rPr>
                </w:rPrChange>
              </w:rPr>
              <w:t xml:space="preserve"> </w:t>
            </w:r>
            <w:r w:rsidRPr="00DD122E">
              <w:rPr>
                <w:rFonts w:ascii="Times New Roman" w:eastAsia="Times New Roman" w:hAnsi="Times New Roman" w:cs="Times New Roman"/>
                <w:lang w:val="en-US" w:bidi="en-US"/>
                <w:rPrChange w:id="4689" w:author="OLENA PASHKOVA (NEPTUNE.UA)" w:date="2022-11-21T15:27:00Z">
                  <w:rPr>
                    <w:rFonts w:ascii="Times New Roman" w:eastAsia="Times New Roman" w:hAnsi="Times New Roman" w:cs="Times New Roman"/>
                    <w:lang w:val="en-US" w:bidi="en-US"/>
                  </w:rPr>
                </w:rPrChange>
              </w:rPr>
              <w:t>for cargo loading obtained.</w:t>
            </w:r>
          </w:p>
          <w:p w14:paraId="7B4A087E" w14:textId="77777777" w:rsidR="00400CA9" w:rsidRPr="00DD122E" w:rsidRDefault="00400CA9" w:rsidP="00400CA9">
            <w:pPr>
              <w:widowControl w:val="0"/>
              <w:contextualSpacing/>
              <w:jc w:val="both"/>
              <w:rPr>
                <w:ins w:id="4690" w:author="Nataliya Tomaskovic" w:date="2022-08-19T10:51:00Z"/>
                <w:rFonts w:ascii="Times New Roman" w:eastAsia="Times New Roman" w:hAnsi="Times New Roman" w:cs="Times New Roman"/>
                <w:lang w:val="en-US" w:bidi="en-US"/>
                <w:rPrChange w:id="4691" w:author="OLENA PASHKOVA (NEPTUNE.UA)" w:date="2022-11-21T15:27:00Z">
                  <w:rPr>
                    <w:ins w:id="4692" w:author="Nataliya Tomaskovic" w:date="2022-08-19T10:51:00Z"/>
                    <w:rFonts w:ascii="Times New Roman" w:eastAsia="Times New Roman" w:hAnsi="Times New Roman" w:cs="Times New Roman"/>
                    <w:lang w:val="en-US" w:bidi="en-US"/>
                  </w:rPr>
                </w:rPrChange>
              </w:rPr>
            </w:pPr>
          </w:p>
          <w:p w14:paraId="6234BD9C" w14:textId="77777777" w:rsidR="00400CA9" w:rsidRPr="00DD122E" w:rsidDel="00957737" w:rsidRDefault="00400CA9" w:rsidP="00400CA9">
            <w:pPr>
              <w:widowControl w:val="0"/>
              <w:contextualSpacing/>
              <w:jc w:val="both"/>
              <w:rPr>
                <w:ins w:id="4693" w:author="Nataliya Tomaskovic" w:date="2022-08-19T10:52:00Z"/>
                <w:del w:id="4694" w:author="Nataliya Tomaskovic" w:date="2022-08-19T19:45:00Z"/>
                <w:rFonts w:ascii="Times New Roman" w:eastAsia="Times New Roman" w:hAnsi="Times New Roman" w:cs="Times New Roman"/>
                <w:lang w:val="en-US" w:bidi="en-US"/>
                <w:rPrChange w:id="4695" w:author="OLENA PASHKOVA (NEPTUNE.UA)" w:date="2022-11-21T15:27:00Z">
                  <w:rPr>
                    <w:ins w:id="4696" w:author="Nataliya Tomaskovic" w:date="2022-08-19T10:52:00Z"/>
                    <w:del w:id="4697" w:author="Nataliya Tomaskovic" w:date="2022-08-19T19:45:00Z"/>
                    <w:rFonts w:ascii="Times New Roman" w:eastAsia="Times New Roman" w:hAnsi="Times New Roman" w:cs="Times New Roman"/>
                    <w:lang w:val="en-US" w:bidi="en-US"/>
                  </w:rPr>
                </w:rPrChange>
              </w:rPr>
            </w:pPr>
            <w:ins w:id="4698" w:author="Nataliya Tomaskovic" w:date="2022-08-19T10:51:00Z">
              <w:del w:id="4699" w:author="Nataliya Tomaskovic" w:date="2022-08-19T19:45:00Z">
                <w:r w:rsidRPr="00DD122E" w:rsidDel="00957737">
                  <w:rPr>
                    <w:rFonts w:ascii="Times New Roman" w:eastAsia="Times New Roman" w:hAnsi="Times New Roman" w:cs="Times New Roman"/>
                    <w:highlight w:val="magenta"/>
                    <w:lang w:val="en-US" w:bidi="en-US"/>
                    <w:rPrChange w:id="4700" w:author="OLENA PASHKOVA (NEPTUNE.UA)" w:date="2022-11-21T15:27:00Z">
                      <w:rPr>
                        <w:rFonts w:ascii="Times New Roman" w:eastAsia="Times New Roman" w:hAnsi="Times New Roman" w:cs="Times New Roman"/>
                        <w:highlight w:val="magenta"/>
                        <w:lang w:val="en-US" w:bidi="en-US"/>
                      </w:rPr>
                    </w:rPrChange>
                  </w:rPr>
                  <w:delText>The Customer may object Contractor’s rem</w:delText>
                </w:r>
              </w:del>
            </w:ins>
            <w:ins w:id="4701" w:author="Nataliya Tomaskovic" w:date="2022-08-19T10:52:00Z">
              <w:del w:id="4702" w:author="Nataliya Tomaskovic" w:date="2022-08-19T19:45:00Z">
                <w:r w:rsidRPr="00DD122E" w:rsidDel="00957737">
                  <w:rPr>
                    <w:rFonts w:ascii="Times New Roman" w:eastAsia="Times New Roman" w:hAnsi="Times New Roman" w:cs="Times New Roman"/>
                    <w:highlight w:val="magenta"/>
                    <w:lang w:val="en-US" w:bidi="en-US"/>
                    <w:rPrChange w:id="4703" w:author="OLENA PASHKOVA (NEPTUNE.UA)" w:date="2022-11-21T15:27:00Z">
                      <w:rPr>
                        <w:rFonts w:ascii="Times New Roman" w:eastAsia="Times New Roman" w:hAnsi="Times New Roman" w:cs="Times New Roman"/>
                        <w:highlight w:val="magenta"/>
                        <w:lang w:val="en-US" w:bidi="en-US"/>
                      </w:rPr>
                    </w:rPrChange>
                  </w:rPr>
                  <w:delText>a</w:delText>
                </w:r>
              </w:del>
            </w:ins>
            <w:ins w:id="4704" w:author="Nataliya Tomaskovic" w:date="2022-08-19T10:51:00Z">
              <w:del w:id="4705" w:author="Nataliya Tomaskovic" w:date="2022-08-19T19:45:00Z">
                <w:r w:rsidRPr="00DD122E" w:rsidDel="00957737">
                  <w:rPr>
                    <w:rFonts w:ascii="Times New Roman" w:eastAsia="Times New Roman" w:hAnsi="Times New Roman" w:cs="Times New Roman"/>
                    <w:highlight w:val="magenta"/>
                    <w:lang w:val="en-US" w:bidi="en-US"/>
                    <w:rPrChange w:id="4706" w:author="OLENA PASHKOVA (NEPTUNE.UA)" w:date="2022-11-21T15:27:00Z">
                      <w:rPr>
                        <w:rFonts w:ascii="Times New Roman" w:eastAsia="Times New Roman" w:hAnsi="Times New Roman" w:cs="Times New Roman"/>
                        <w:highlight w:val="magenta"/>
                        <w:lang w:val="en-US" w:bidi="en-US"/>
                      </w:rPr>
                    </w:rPrChange>
                  </w:rPr>
                  <w:delText>rk</w:delText>
                </w:r>
              </w:del>
            </w:ins>
            <w:ins w:id="4707" w:author="Nataliya Tomaskovic" w:date="2022-08-19T10:52:00Z">
              <w:del w:id="4708" w:author="Nataliya Tomaskovic" w:date="2022-08-19T19:45:00Z">
                <w:r w:rsidRPr="00DD122E" w:rsidDel="00957737">
                  <w:rPr>
                    <w:rFonts w:ascii="Times New Roman" w:eastAsia="Times New Roman" w:hAnsi="Times New Roman" w:cs="Times New Roman"/>
                    <w:highlight w:val="magenta"/>
                    <w:lang w:val="en-US" w:bidi="en-US"/>
                    <w:rPrChange w:id="4709" w:author="OLENA PASHKOVA (NEPTUNE.UA)" w:date="2022-11-21T15:27:00Z">
                      <w:rPr>
                        <w:rFonts w:ascii="Times New Roman" w:eastAsia="Times New Roman" w:hAnsi="Times New Roman" w:cs="Times New Roman"/>
                        <w:highlight w:val="magenta"/>
                        <w:lang w:val="en-US" w:bidi="en-US"/>
                      </w:rPr>
                    </w:rPrChange>
                  </w:rPr>
                  <w:delText>s</w:delText>
                </w:r>
              </w:del>
            </w:ins>
          </w:p>
          <w:p w14:paraId="1C5B02FC" w14:textId="77777777" w:rsidR="00400CA9" w:rsidRPr="00DD122E" w:rsidRDefault="00400CA9" w:rsidP="00400CA9">
            <w:pPr>
              <w:widowControl w:val="0"/>
              <w:contextualSpacing/>
              <w:jc w:val="both"/>
              <w:rPr>
                <w:ins w:id="4710" w:author="Nataliya Tomaskovic" w:date="2022-08-19T10:54:00Z"/>
                <w:rFonts w:ascii="Times New Roman" w:eastAsia="Times New Roman" w:hAnsi="Times New Roman" w:cs="Times New Roman"/>
                <w:lang w:val="en-US" w:bidi="en-US"/>
                <w:rPrChange w:id="4711" w:author="OLENA PASHKOVA (NEPTUNE.UA)" w:date="2022-11-21T15:27:00Z">
                  <w:rPr>
                    <w:ins w:id="4712" w:author="Nataliya Tomaskovic" w:date="2022-08-19T10:54:00Z"/>
                    <w:rFonts w:ascii="Times New Roman" w:eastAsia="Times New Roman" w:hAnsi="Times New Roman" w:cs="Times New Roman"/>
                    <w:lang w:val="en-US" w:bidi="en-US"/>
                  </w:rPr>
                </w:rPrChange>
              </w:rPr>
            </w:pPr>
            <w:r w:rsidRPr="00DD122E">
              <w:rPr>
                <w:rFonts w:ascii="Times New Roman" w:eastAsia="Times New Roman" w:hAnsi="Times New Roman" w:cs="Times New Roman"/>
                <w:lang w:val="en-US" w:bidi="en-US"/>
                <w:rPrChange w:id="4713" w:author="OLENA PASHKOVA (NEPTUNE.UA)" w:date="2022-11-21T15:27:00Z">
                  <w:rPr>
                    <w:rFonts w:ascii="Times New Roman" w:eastAsia="Times New Roman" w:hAnsi="Times New Roman" w:cs="Times New Roman"/>
                    <w:lang w:val="en-US" w:bidi="en-US"/>
                  </w:rPr>
                </w:rPrChange>
              </w:rPr>
              <w:t>If any of the afore said confirmation is missing, loading may commence only after Customer’s written confirmation.</w:t>
            </w:r>
          </w:p>
          <w:p w14:paraId="6A8E33F1" w14:textId="77777777" w:rsidR="00400CA9" w:rsidRPr="00DD122E" w:rsidRDefault="00400CA9" w:rsidP="00400CA9">
            <w:pPr>
              <w:widowControl w:val="0"/>
              <w:contextualSpacing/>
              <w:jc w:val="both"/>
              <w:rPr>
                <w:ins w:id="4714" w:author="Nataliya Tomaskovic" w:date="2022-08-19T10:54:00Z"/>
                <w:rFonts w:ascii="Times New Roman" w:eastAsia="Times New Roman" w:hAnsi="Times New Roman" w:cs="Times New Roman"/>
                <w:lang w:val="en-US" w:bidi="en-US"/>
                <w:rPrChange w:id="4715" w:author="OLENA PASHKOVA (NEPTUNE.UA)" w:date="2022-11-21T15:27:00Z">
                  <w:rPr>
                    <w:ins w:id="4716" w:author="Nataliya Tomaskovic" w:date="2022-08-19T10:54:00Z"/>
                    <w:rFonts w:ascii="Times New Roman" w:eastAsia="Times New Roman" w:hAnsi="Times New Roman" w:cs="Times New Roman"/>
                    <w:lang w:val="en-US" w:bidi="en-US"/>
                  </w:rPr>
                </w:rPrChange>
              </w:rPr>
            </w:pPr>
          </w:p>
          <w:p w14:paraId="6C6B9FCE" w14:textId="77777777" w:rsidR="00400CA9" w:rsidRPr="00DD122E" w:rsidRDefault="00400CA9" w:rsidP="00400CA9">
            <w:pPr>
              <w:widowControl w:val="0"/>
              <w:contextualSpacing/>
              <w:jc w:val="both"/>
              <w:rPr>
                <w:rFonts w:ascii="Times New Roman" w:eastAsia="Times New Roman" w:hAnsi="Times New Roman" w:cs="Times New Roman"/>
                <w:lang w:val="uk-UA" w:bidi="en-US"/>
                <w:rPrChange w:id="4717" w:author="OLENA PASHKOVA (NEPTUNE.UA)" w:date="2022-11-21T15:27:00Z">
                  <w:rPr>
                    <w:rFonts w:ascii="Times New Roman" w:eastAsia="Times New Roman" w:hAnsi="Times New Roman" w:cs="Times New Roman"/>
                    <w:lang w:val="uk-UA" w:bidi="en-US"/>
                  </w:rPr>
                </w:rPrChange>
              </w:rPr>
            </w:pPr>
          </w:p>
          <w:p w14:paraId="77DE9A51" w14:textId="7229D290" w:rsidR="00400CA9" w:rsidRPr="00DD122E" w:rsidRDefault="00400CA9" w:rsidP="00400CA9">
            <w:pPr>
              <w:widowControl w:val="0"/>
              <w:contextualSpacing/>
              <w:jc w:val="both"/>
              <w:rPr>
                <w:rFonts w:ascii="Times New Roman" w:eastAsia="Times New Roman" w:hAnsi="Times New Roman" w:cs="Times New Roman"/>
                <w:lang w:val="en-US" w:bidi="en-US"/>
                <w:rPrChange w:id="4718" w:author="OLENA PASHKOVA (NEPTUNE.UA)" w:date="2022-11-21T15:27:00Z">
                  <w:rPr>
                    <w:rFonts w:ascii="Times New Roman" w:eastAsia="Times New Roman" w:hAnsi="Times New Roman" w:cs="Times New Roman"/>
                    <w:lang w:val="en-US" w:bidi="en-US"/>
                  </w:rPr>
                </w:rPrChange>
              </w:rPr>
            </w:pPr>
            <w:r w:rsidRPr="00DD122E">
              <w:rPr>
                <w:rFonts w:ascii="Times New Roman" w:eastAsia="Times New Roman" w:hAnsi="Times New Roman" w:cs="Times New Roman"/>
                <w:lang w:val="en-US" w:bidi="en-US"/>
                <w:rPrChange w:id="4719" w:author="OLENA PASHKOVA (NEPTUNE.UA)" w:date="2022-11-21T15:27:00Z">
                  <w:rPr>
                    <w:rFonts w:ascii="Times New Roman" w:eastAsia="Times New Roman" w:hAnsi="Times New Roman" w:cs="Times New Roman"/>
                    <w:lang w:val="en-US" w:bidi="en-US"/>
                  </w:rPr>
                </w:rPrChange>
              </w:rPr>
              <w:t>NOR shall be tendered during official business hours on Monday 08:00</w:t>
            </w:r>
            <w:del w:id="4720" w:author="OLENA PASHKOVA (NEPTUNE.UA)" w:date="2022-11-21T05:18:00Z">
              <w:r w:rsidRPr="00DD122E" w:rsidDel="000D5DF4">
                <w:rPr>
                  <w:rFonts w:ascii="Times New Roman" w:eastAsia="Times New Roman" w:hAnsi="Times New Roman" w:cs="Times New Roman"/>
                  <w:lang w:val="en-US" w:bidi="en-US"/>
                  <w:rPrChange w:id="4721" w:author="OLENA PASHKOVA (NEPTUNE.UA)" w:date="2022-11-21T15:27:00Z">
                    <w:rPr>
                      <w:rFonts w:ascii="Times New Roman" w:eastAsia="Times New Roman" w:hAnsi="Times New Roman" w:cs="Times New Roman"/>
                      <w:lang w:val="en-US" w:bidi="en-US"/>
                    </w:rPr>
                  </w:rPrChange>
                </w:rPr>
                <w:delText xml:space="preserve"> a.m</w:delText>
              </w:r>
            </w:del>
            <w:r w:rsidRPr="00DD122E">
              <w:rPr>
                <w:rFonts w:ascii="Times New Roman" w:eastAsia="Times New Roman" w:hAnsi="Times New Roman" w:cs="Times New Roman"/>
                <w:lang w:val="en-US" w:bidi="en-US"/>
                <w:rPrChange w:id="4722" w:author="OLENA PASHKOVA (NEPTUNE.UA)" w:date="2022-11-21T15:27:00Z">
                  <w:rPr>
                    <w:rFonts w:ascii="Times New Roman" w:eastAsia="Times New Roman" w:hAnsi="Times New Roman" w:cs="Times New Roman"/>
                    <w:lang w:val="en-US" w:bidi="en-US"/>
                  </w:rPr>
                </w:rPrChange>
              </w:rPr>
              <w:t xml:space="preserve">. through Friday </w:t>
            </w:r>
            <w:ins w:id="4723" w:author="OLENA PASHKOVA (NEPTUNE.UA)" w:date="2022-11-21T05:18:00Z">
              <w:r w:rsidR="000D5DF4" w:rsidRPr="00DD122E">
                <w:rPr>
                  <w:rFonts w:ascii="Times New Roman" w:eastAsia="Times New Roman" w:hAnsi="Times New Roman" w:cs="Times New Roman"/>
                  <w:lang w:val="en-US" w:bidi="en-US"/>
                  <w:rPrChange w:id="4724" w:author="OLENA PASHKOVA (NEPTUNE.UA)" w:date="2022-11-21T15:27:00Z">
                    <w:rPr>
                      <w:rFonts w:ascii="Times New Roman" w:eastAsia="Times New Roman" w:hAnsi="Times New Roman" w:cs="Times New Roman"/>
                      <w:lang w:val="en-US" w:bidi="en-US"/>
                    </w:rPr>
                  </w:rPrChange>
                </w:rPr>
                <w:t>17</w:t>
              </w:r>
            </w:ins>
            <w:del w:id="4725" w:author="OLENA PASHKOVA (NEPTUNE.UA)" w:date="2022-11-21T05:18:00Z">
              <w:r w:rsidRPr="00DD122E" w:rsidDel="000D5DF4">
                <w:rPr>
                  <w:rFonts w:ascii="Times New Roman" w:eastAsia="Times New Roman" w:hAnsi="Times New Roman" w:cs="Times New Roman"/>
                  <w:lang w:val="en-US" w:bidi="en-US"/>
                  <w:rPrChange w:id="4726" w:author="OLENA PASHKOVA (NEPTUNE.UA)" w:date="2022-11-21T15:27:00Z">
                    <w:rPr>
                      <w:rFonts w:ascii="Times New Roman" w:eastAsia="Times New Roman" w:hAnsi="Times New Roman" w:cs="Times New Roman"/>
                      <w:lang w:val="en-US" w:bidi="en-US"/>
                    </w:rPr>
                  </w:rPrChange>
                </w:rPr>
                <w:delText>05</w:delText>
              </w:r>
            </w:del>
            <w:r w:rsidRPr="00DD122E">
              <w:rPr>
                <w:rFonts w:ascii="Times New Roman" w:eastAsia="Times New Roman" w:hAnsi="Times New Roman" w:cs="Times New Roman"/>
                <w:lang w:val="en-US" w:bidi="en-US"/>
                <w:rPrChange w:id="4727" w:author="OLENA PASHKOVA (NEPTUNE.UA)" w:date="2022-11-21T15:27:00Z">
                  <w:rPr>
                    <w:rFonts w:ascii="Times New Roman" w:eastAsia="Times New Roman" w:hAnsi="Times New Roman" w:cs="Times New Roman"/>
                    <w:lang w:val="en-US" w:bidi="en-US"/>
                  </w:rPr>
                </w:rPrChange>
              </w:rPr>
              <w:t xml:space="preserve">:00 </w:t>
            </w:r>
            <w:del w:id="4728" w:author="OLENA PASHKOVA (NEPTUNE.UA)" w:date="2022-11-21T05:18:00Z">
              <w:r w:rsidRPr="00DD122E" w:rsidDel="000D5DF4">
                <w:rPr>
                  <w:rFonts w:ascii="Times New Roman" w:eastAsia="Times New Roman" w:hAnsi="Times New Roman" w:cs="Times New Roman"/>
                  <w:lang w:val="en-US" w:bidi="en-US"/>
                  <w:rPrChange w:id="4729" w:author="OLENA PASHKOVA (NEPTUNE.UA)" w:date="2022-11-21T15:27:00Z">
                    <w:rPr>
                      <w:rFonts w:ascii="Times New Roman" w:eastAsia="Times New Roman" w:hAnsi="Times New Roman" w:cs="Times New Roman"/>
                      <w:lang w:val="en-US" w:bidi="en-US"/>
                    </w:rPr>
                  </w:rPrChange>
                </w:rPr>
                <w:delText>p.m</w:delText>
              </w:r>
            </w:del>
            <w:r w:rsidRPr="00DD122E">
              <w:rPr>
                <w:rFonts w:ascii="Times New Roman" w:eastAsia="Times New Roman" w:hAnsi="Times New Roman" w:cs="Times New Roman"/>
                <w:lang w:val="en-US" w:bidi="en-US"/>
                <w:rPrChange w:id="4730" w:author="OLENA PASHKOVA (NEPTUNE.UA)" w:date="2022-11-21T15:27:00Z">
                  <w:rPr>
                    <w:rFonts w:ascii="Times New Roman" w:eastAsia="Times New Roman" w:hAnsi="Times New Roman" w:cs="Times New Roman"/>
                    <w:lang w:val="en-US" w:bidi="en-US"/>
                  </w:rPr>
                </w:rPrChange>
              </w:rPr>
              <w:t>.</w:t>
            </w:r>
          </w:p>
          <w:p w14:paraId="31D318A0" w14:textId="77777777" w:rsidR="00400CA9" w:rsidRPr="00DD122E" w:rsidDel="0079246C" w:rsidRDefault="00400CA9" w:rsidP="00400CA9">
            <w:pPr>
              <w:widowControl w:val="0"/>
              <w:contextualSpacing/>
              <w:jc w:val="both"/>
              <w:rPr>
                <w:del w:id="4731" w:author="Nataliya Tomaskovic" w:date="2022-08-19T10:54:00Z"/>
                <w:rFonts w:ascii="Times New Roman" w:eastAsia="Times New Roman" w:hAnsi="Times New Roman" w:cs="Times New Roman"/>
                <w:lang w:val="en-US" w:bidi="en-US"/>
                <w:rPrChange w:id="4732" w:author="OLENA PASHKOVA (NEPTUNE.UA)" w:date="2022-11-21T15:27:00Z">
                  <w:rPr>
                    <w:del w:id="4733" w:author="Nataliya Tomaskovic" w:date="2022-08-19T10:54:00Z"/>
                    <w:rFonts w:ascii="Times New Roman" w:eastAsia="Times New Roman" w:hAnsi="Times New Roman" w:cs="Times New Roman"/>
                    <w:lang w:val="en-US" w:bidi="en-US"/>
                  </w:rPr>
                </w:rPrChange>
              </w:rPr>
            </w:pPr>
          </w:p>
          <w:p w14:paraId="0A648E11" w14:textId="7E08A895" w:rsidR="00400CA9" w:rsidRPr="00DD122E" w:rsidRDefault="00400CA9" w:rsidP="00400CA9">
            <w:pPr>
              <w:contextualSpacing/>
              <w:jc w:val="both"/>
              <w:rPr>
                <w:ins w:id="4734" w:author="Nataliya Tomaskovic" w:date="2022-08-19T10:57:00Z"/>
                <w:rFonts w:ascii="Times New Roman" w:eastAsia="Calibri" w:hAnsi="Times New Roman" w:cs="Times New Roman"/>
                <w:lang w:val="en-US"/>
                <w:rPrChange w:id="4735" w:author="OLENA PASHKOVA (NEPTUNE.UA)" w:date="2022-11-21T15:27:00Z">
                  <w:rPr>
                    <w:ins w:id="4736" w:author="Nataliya Tomaskovic" w:date="2022-08-19T10:57:00Z"/>
                    <w:rFonts w:ascii="Times New Roman" w:eastAsia="Calibri" w:hAnsi="Times New Roman" w:cs="Times New Roman"/>
                    <w:lang w:val="en-US"/>
                  </w:rPr>
                </w:rPrChange>
              </w:rPr>
            </w:pPr>
            <w:r w:rsidRPr="00DD122E">
              <w:rPr>
                <w:rFonts w:ascii="Times New Roman" w:eastAsia="Calibri" w:hAnsi="Times New Roman" w:cs="Times New Roman"/>
                <w:b/>
                <w:lang w:val="en-US"/>
                <w:rPrChange w:id="4737" w:author="OLENA PASHKOVA (NEPTUNE.UA)" w:date="2022-11-21T15:27:00Z">
                  <w:rPr>
                    <w:rFonts w:ascii="Times New Roman" w:eastAsia="Calibri" w:hAnsi="Times New Roman" w:cs="Times New Roman"/>
                    <w:b/>
                    <w:lang w:val="en-US"/>
                  </w:rPr>
                </w:rPrChange>
              </w:rPr>
              <w:t>10.1</w:t>
            </w:r>
            <w:ins w:id="4738" w:author="OLENA PASHKOVA (NEPTUNE.UA)" w:date="2022-11-21T05:05:00Z">
              <w:r w:rsidR="00583F1E" w:rsidRPr="00DD122E">
                <w:rPr>
                  <w:rFonts w:ascii="Times New Roman" w:eastAsia="Calibri" w:hAnsi="Times New Roman" w:cs="Times New Roman"/>
                  <w:b/>
                  <w:lang w:val="en-US"/>
                  <w:rPrChange w:id="4739" w:author="OLENA PASHKOVA (NEPTUNE.UA)" w:date="2022-11-21T15:27:00Z">
                    <w:rPr>
                      <w:rFonts w:ascii="Times New Roman" w:eastAsia="Calibri" w:hAnsi="Times New Roman" w:cs="Times New Roman"/>
                      <w:b/>
                      <w:lang w:val="en-US"/>
                    </w:rPr>
                  </w:rPrChange>
                </w:rPr>
                <w:t>6</w:t>
              </w:r>
            </w:ins>
            <w:del w:id="4740" w:author="OLENA PASHKOVA (NEPTUNE.UA)" w:date="2022-11-21T05:05:00Z">
              <w:r w:rsidRPr="00DD122E" w:rsidDel="00583F1E">
                <w:rPr>
                  <w:rFonts w:ascii="Times New Roman" w:eastAsia="Calibri" w:hAnsi="Times New Roman" w:cs="Times New Roman"/>
                  <w:b/>
                  <w:lang w:val="uk-UA"/>
                  <w:rPrChange w:id="4741" w:author="OLENA PASHKOVA (NEPTUNE.UA)" w:date="2022-11-21T15:27:00Z">
                    <w:rPr>
                      <w:rFonts w:ascii="Times New Roman" w:eastAsia="Calibri" w:hAnsi="Times New Roman" w:cs="Times New Roman"/>
                      <w:b/>
                      <w:lang w:val="uk-UA"/>
                    </w:rPr>
                  </w:rPrChange>
                </w:rPr>
                <w:delText>7</w:delText>
              </w:r>
            </w:del>
            <w:r w:rsidRPr="00DD122E">
              <w:rPr>
                <w:rFonts w:ascii="Times New Roman" w:eastAsia="Calibri" w:hAnsi="Times New Roman" w:cs="Times New Roman"/>
                <w:b/>
                <w:lang w:val="en-US"/>
                <w:rPrChange w:id="4742" w:author="OLENA PASHKOVA (NEPTUNE.UA)" w:date="2022-11-21T15:27:00Z">
                  <w:rPr>
                    <w:rFonts w:ascii="Times New Roman" w:eastAsia="Calibri" w:hAnsi="Times New Roman" w:cs="Times New Roman"/>
                    <w:b/>
                    <w:lang w:val="en-US"/>
                  </w:rPr>
                </w:rPrChange>
              </w:rPr>
              <w:t>.1.</w:t>
            </w:r>
            <w:r w:rsidRPr="00DD122E">
              <w:rPr>
                <w:rFonts w:ascii="Times New Roman" w:eastAsia="Calibri" w:hAnsi="Times New Roman" w:cs="Times New Roman"/>
                <w:lang w:val="en-US"/>
                <w:rPrChange w:id="4743" w:author="OLENA PASHKOVA (NEPTUNE.UA)" w:date="2022-11-21T15:27:00Z">
                  <w:rPr>
                    <w:rFonts w:ascii="Times New Roman" w:eastAsia="Calibri" w:hAnsi="Times New Roman" w:cs="Times New Roman"/>
                    <w:lang w:val="en-US"/>
                  </w:rPr>
                </w:rPrChange>
              </w:rPr>
              <w:t xml:space="preserve"> If the NOR is rendered and accepted by the Contractor </w:t>
            </w:r>
            <w:del w:id="4744" w:author="Nataliya Tomaskovic" w:date="2022-08-19T10:56:00Z">
              <w:r w:rsidRPr="00DD122E" w:rsidDel="00E33941">
                <w:rPr>
                  <w:rFonts w:ascii="Times New Roman" w:eastAsia="Calibri" w:hAnsi="Times New Roman" w:cs="Times New Roman"/>
                  <w:lang w:val="en-US"/>
                  <w:rPrChange w:id="4745" w:author="OLENA PASHKOVA (NEPTUNE.UA)" w:date="2022-11-21T15:27:00Z">
                    <w:rPr>
                      <w:rFonts w:ascii="Times New Roman" w:eastAsia="Calibri" w:hAnsi="Times New Roman" w:cs="Times New Roman"/>
                      <w:lang w:val="en-US"/>
                    </w:rPr>
                  </w:rPrChange>
                </w:rPr>
                <w:delText xml:space="preserve">(subject to the consent of the customs authority of the possibility of carrying out cargo operations) </w:delText>
              </w:r>
            </w:del>
            <w:r w:rsidRPr="00DD122E">
              <w:rPr>
                <w:rFonts w:ascii="Times New Roman" w:eastAsia="Calibri" w:hAnsi="Times New Roman" w:cs="Times New Roman"/>
                <w:lang w:val="en-US"/>
                <w:rPrChange w:id="4746" w:author="OLENA PASHKOVA (NEPTUNE.UA)" w:date="2022-11-21T15:27:00Z">
                  <w:rPr>
                    <w:rFonts w:ascii="Times New Roman" w:eastAsia="Calibri" w:hAnsi="Times New Roman" w:cs="Times New Roman"/>
                    <w:lang w:val="en-US"/>
                  </w:rPr>
                </w:rPrChange>
              </w:rPr>
              <w:t>on a business day before</w:t>
            </w:r>
            <w:del w:id="4747" w:author="OLENA PASHKOVA (NEPTUNE.UA)" w:date="2022-11-21T05:21:00Z">
              <w:r w:rsidRPr="00DD122E" w:rsidDel="00BD7131">
                <w:rPr>
                  <w:rFonts w:ascii="Times New Roman" w:eastAsia="Calibri" w:hAnsi="Times New Roman" w:cs="Times New Roman"/>
                  <w:lang w:val="en-US"/>
                  <w:rPrChange w:id="4748"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749" w:author="OLENA PASHKOVA (NEPTUNE.UA)" w:date="2022-11-21T15:27:00Z">
                  <w:rPr>
                    <w:rFonts w:ascii="Times New Roman" w:eastAsia="Calibri" w:hAnsi="Times New Roman" w:cs="Times New Roman"/>
                    <w:lang w:val="en-US"/>
                  </w:rPr>
                </w:rPrChange>
              </w:rPr>
              <w:t>12:00</w:t>
            </w:r>
            <w:del w:id="4750" w:author="OLENA PASHKOVA (NEPTUNE.UA)" w:date="2022-11-21T05:19:00Z">
              <w:r w:rsidRPr="00DD122E" w:rsidDel="00B06880">
                <w:rPr>
                  <w:rFonts w:ascii="Times New Roman" w:eastAsia="Calibri" w:hAnsi="Times New Roman" w:cs="Times New Roman"/>
                  <w:lang w:val="en-US"/>
                  <w:rPrChange w:id="4751" w:author="OLENA PASHKOVA (NEPTUNE.UA)" w:date="2022-11-21T15:27:00Z">
                    <w:rPr>
                      <w:rFonts w:ascii="Times New Roman" w:eastAsia="Calibri" w:hAnsi="Times New Roman" w:cs="Times New Roman"/>
                      <w:lang w:val="en-US"/>
                    </w:rPr>
                  </w:rPrChange>
                </w:rPr>
                <w:delText xml:space="preserve"> p.m. (noon)</w:delText>
              </w:r>
            </w:del>
            <w:r w:rsidRPr="00DD122E">
              <w:rPr>
                <w:rFonts w:ascii="Times New Roman" w:eastAsia="Calibri" w:hAnsi="Times New Roman" w:cs="Times New Roman"/>
                <w:lang w:val="en-US"/>
                <w:rPrChange w:id="4752"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color w:val="FF0000"/>
                <w:lang w:val="en-US"/>
                <w:rPrChange w:id="4753" w:author="OLENA PASHKOVA (NEPTUNE.UA)" w:date="2022-11-21T15:27:00Z">
                  <w:rPr>
                    <w:rFonts w:ascii="Times New Roman" w:eastAsia="Calibri" w:hAnsi="Times New Roman" w:cs="Times New Roman"/>
                    <w:color w:val="FF0000"/>
                    <w:lang w:val="en-US"/>
                  </w:rPr>
                </w:rPrChange>
              </w:rPr>
              <w:t xml:space="preserve"> </w:t>
            </w:r>
            <w:r w:rsidRPr="00DD122E">
              <w:rPr>
                <w:rFonts w:ascii="Times New Roman" w:eastAsia="Calibri" w:hAnsi="Times New Roman" w:cs="Times New Roman"/>
                <w:lang w:val="en-US"/>
                <w:rPrChange w:id="4754" w:author="OLENA PASHKOVA (NEPTUNE.UA)" w:date="2022-11-21T15:27:00Z">
                  <w:rPr>
                    <w:rFonts w:ascii="Times New Roman" w:eastAsia="Calibri" w:hAnsi="Times New Roman" w:cs="Times New Roman"/>
                    <w:lang w:val="en-US"/>
                  </w:rPr>
                </w:rPrChange>
              </w:rPr>
              <w:t xml:space="preserve">laytime starts to count at </w:t>
            </w:r>
            <w:ins w:id="4755" w:author="OLENA PASHKOVA (NEPTUNE.UA)" w:date="2022-11-21T05:19:00Z">
              <w:r w:rsidR="00B06880" w:rsidRPr="00DD122E">
                <w:rPr>
                  <w:rFonts w:ascii="Times New Roman" w:eastAsia="Calibri" w:hAnsi="Times New Roman" w:cs="Times New Roman"/>
                  <w:lang w:val="en-US"/>
                  <w:rPrChange w:id="4756" w:author="OLENA PASHKOVA (NEPTUNE.UA)" w:date="2022-11-21T15:27:00Z">
                    <w:rPr>
                      <w:rFonts w:ascii="Times New Roman" w:eastAsia="Calibri" w:hAnsi="Times New Roman" w:cs="Times New Roman"/>
                      <w:lang w:val="en-US"/>
                    </w:rPr>
                  </w:rPrChange>
                </w:rPr>
                <w:t>14</w:t>
              </w:r>
            </w:ins>
            <w:del w:id="4757" w:author="OLENA PASHKOVA (NEPTUNE.UA)" w:date="2022-11-21T05:19:00Z">
              <w:r w:rsidRPr="00DD122E" w:rsidDel="00683268">
                <w:rPr>
                  <w:rFonts w:ascii="Times New Roman" w:eastAsia="Calibri" w:hAnsi="Times New Roman" w:cs="Times New Roman"/>
                  <w:lang w:val="en-US"/>
                  <w:rPrChange w:id="4758" w:author="OLENA PASHKOVA (NEPTUNE.UA)" w:date="2022-11-21T15:27:00Z">
                    <w:rPr>
                      <w:rFonts w:ascii="Times New Roman" w:eastAsia="Calibri" w:hAnsi="Times New Roman" w:cs="Times New Roman"/>
                      <w:lang w:val="en-US"/>
                    </w:rPr>
                  </w:rPrChange>
                </w:rPr>
                <w:delText>02</w:delText>
              </w:r>
            </w:del>
            <w:r w:rsidRPr="00DD122E">
              <w:rPr>
                <w:rFonts w:ascii="Times New Roman" w:eastAsia="Calibri" w:hAnsi="Times New Roman" w:cs="Times New Roman"/>
                <w:lang w:val="en-US"/>
                <w:rPrChange w:id="4759" w:author="OLENA PASHKOVA (NEPTUNE.UA)" w:date="2022-11-21T15:27:00Z">
                  <w:rPr>
                    <w:rFonts w:ascii="Times New Roman" w:eastAsia="Calibri" w:hAnsi="Times New Roman" w:cs="Times New Roman"/>
                    <w:lang w:val="en-US"/>
                  </w:rPr>
                </w:rPrChange>
              </w:rPr>
              <w:t>:00</w:t>
            </w:r>
            <w:del w:id="4760" w:author="OLENA PASHKOVA (NEPTUNE.UA)" w:date="2022-11-21T05:22:00Z">
              <w:r w:rsidRPr="00DD122E" w:rsidDel="007D52F3">
                <w:rPr>
                  <w:rFonts w:ascii="Times New Roman" w:eastAsia="Calibri" w:hAnsi="Times New Roman" w:cs="Times New Roman"/>
                  <w:lang w:val="en-US"/>
                  <w:rPrChange w:id="4761" w:author="OLENA PASHKOVA (NEPTUNE.UA)" w:date="2022-11-21T15:27:00Z">
                    <w:rPr>
                      <w:rFonts w:ascii="Times New Roman" w:eastAsia="Calibri" w:hAnsi="Times New Roman" w:cs="Times New Roman"/>
                      <w:lang w:val="en-US"/>
                    </w:rPr>
                  </w:rPrChange>
                </w:rPr>
                <w:delText xml:space="preserve"> p.m</w:delText>
              </w:r>
            </w:del>
            <w:r w:rsidRPr="00DD122E">
              <w:rPr>
                <w:rFonts w:ascii="Times New Roman" w:eastAsia="Calibri" w:hAnsi="Times New Roman" w:cs="Times New Roman"/>
                <w:lang w:val="en-US"/>
                <w:rPrChange w:id="4762" w:author="OLENA PASHKOVA (NEPTUNE.UA)" w:date="2022-11-21T15:27:00Z">
                  <w:rPr>
                    <w:rFonts w:ascii="Times New Roman" w:eastAsia="Calibri" w:hAnsi="Times New Roman" w:cs="Times New Roman"/>
                    <w:lang w:val="en-US"/>
                  </w:rPr>
                </w:rPrChange>
              </w:rPr>
              <w:t xml:space="preserve">. </w:t>
            </w:r>
            <w:del w:id="4763" w:author="Nataliya Tomaskovic" w:date="2022-08-19T10:56:00Z">
              <w:r w:rsidRPr="00DD122E" w:rsidDel="00E33941">
                <w:rPr>
                  <w:rFonts w:ascii="Times New Roman" w:eastAsia="Calibri" w:hAnsi="Times New Roman" w:cs="Times New Roman"/>
                  <w:lang w:val="en-US"/>
                  <w:rPrChange w:id="4764"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4765" w:author="OLENA PASHKOVA (NEPTUNE.UA)" w:date="2022-11-21T15:27:00Z">
                  <w:rPr>
                    <w:rFonts w:ascii="Times New Roman" w:eastAsia="Calibri" w:hAnsi="Times New Roman" w:cs="Times New Roman"/>
                    <w:lang w:val="en-US"/>
                  </w:rPr>
                </w:rPrChange>
              </w:rPr>
              <w:t>of the same business day, regardless of the actual time when loading starts.</w:t>
            </w:r>
          </w:p>
          <w:p w14:paraId="4EAAD0C8" w14:textId="77777777" w:rsidR="00400CA9" w:rsidRPr="00DD122E" w:rsidRDefault="00400CA9" w:rsidP="00400CA9">
            <w:pPr>
              <w:contextualSpacing/>
              <w:jc w:val="both"/>
              <w:rPr>
                <w:ins w:id="4766" w:author="Nataliya Tomaskovic" w:date="2022-08-19T10:57:00Z"/>
                <w:rFonts w:ascii="Times New Roman" w:eastAsia="Calibri" w:hAnsi="Times New Roman" w:cs="Times New Roman"/>
                <w:lang w:val="en-US"/>
                <w:rPrChange w:id="4767" w:author="OLENA PASHKOVA (NEPTUNE.UA)" w:date="2022-11-21T15:27:00Z">
                  <w:rPr>
                    <w:ins w:id="4768" w:author="Nataliya Tomaskovic" w:date="2022-08-19T10:57:00Z"/>
                    <w:rFonts w:ascii="Times New Roman" w:eastAsia="Calibri" w:hAnsi="Times New Roman" w:cs="Times New Roman"/>
                    <w:lang w:val="en-US"/>
                  </w:rPr>
                </w:rPrChange>
              </w:rPr>
            </w:pPr>
          </w:p>
          <w:p w14:paraId="0A1861C0" w14:textId="77777777" w:rsidR="00400CA9" w:rsidRPr="00DD122E" w:rsidRDefault="00400CA9" w:rsidP="00400CA9">
            <w:pPr>
              <w:contextualSpacing/>
              <w:jc w:val="both"/>
              <w:rPr>
                <w:ins w:id="4769" w:author="Nataliya Tomaskovic" w:date="2022-08-19T10:57:00Z"/>
                <w:rFonts w:ascii="Times New Roman" w:eastAsia="Calibri" w:hAnsi="Times New Roman" w:cs="Times New Roman"/>
                <w:lang w:val="en-US"/>
                <w:rPrChange w:id="4770" w:author="OLENA PASHKOVA (NEPTUNE.UA)" w:date="2022-11-21T15:27:00Z">
                  <w:rPr>
                    <w:ins w:id="4771" w:author="Nataliya Tomaskovic" w:date="2022-08-19T10:57:00Z"/>
                    <w:rFonts w:ascii="Times New Roman" w:eastAsia="Calibri" w:hAnsi="Times New Roman" w:cs="Times New Roman"/>
                    <w:lang w:val="en-US"/>
                  </w:rPr>
                </w:rPrChange>
              </w:rPr>
            </w:pPr>
          </w:p>
          <w:p w14:paraId="646AB51A" w14:textId="77777777" w:rsidR="00400CA9" w:rsidRPr="00DD122E" w:rsidRDefault="00400CA9" w:rsidP="00400CA9">
            <w:pPr>
              <w:contextualSpacing/>
              <w:jc w:val="both"/>
              <w:rPr>
                <w:rFonts w:ascii="Times New Roman" w:eastAsia="Calibri" w:hAnsi="Times New Roman" w:cs="Times New Roman"/>
                <w:lang w:val="en-US"/>
                <w:rPrChange w:id="4772" w:author="OLENA PASHKOVA (NEPTUNE.UA)" w:date="2022-11-21T15:27:00Z">
                  <w:rPr>
                    <w:rFonts w:ascii="Times New Roman" w:eastAsia="Calibri" w:hAnsi="Times New Roman" w:cs="Times New Roman"/>
                    <w:lang w:val="en-US"/>
                  </w:rPr>
                </w:rPrChange>
              </w:rPr>
            </w:pPr>
          </w:p>
          <w:p w14:paraId="174C3E0E" w14:textId="501459AF" w:rsidR="00400CA9" w:rsidRPr="00DD122E" w:rsidRDefault="00400CA9" w:rsidP="00400CA9">
            <w:pPr>
              <w:contextualSpacing/>
              <w:jc w:val="both"/>
              <w:rPr>
                <w:rFonts w:ascii="Times New Roman" w:eastAsia="Calibri" w:hAnsi="Times New Roman" w:cs="Times New Roman"/>
                <w:lang w:val="en-US"/>
                <w:rPrChange w:id="4773"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4774" w:author="OLENA PASHKOVA (NEPTUNE.UA)" w:date="2022-11-21T15:27:00Z">
                  <w:rPr>
                    <w:rFonts w:ascii="Times New Roman" w:eastAsia="Calibri" w:hAnsi="Times New Roman" w:cs="Times New Roman"/>
                    <w:b/>
                    <w:lang w:val="en-US"/>
                  </w:rPr>
                </w:rPrChange>
              </w:rPr>
              <w:t>10.1</w:t>
            </w:r>
            <w:del w:id="4775" w:author="OLENA PASHKOVA (NEPTUNE.UA)" w:date="2022-11-21T05:05:00Z">
              <w:r w:rsidRPr="00DD122E" w:rsidDel="00153963">
                <w:rPr>
                  <w:rFonts w:ascii="Times New Roman" w:eastAsia="Calibri" w:hAnsi="Times New Roman" w:cs="Times New Roman"/>
                  <w:b/>
                  <w:lang w:val="uk-UA"/>
                  <w:rPrChange w:id="4776" w:author="OLENA PASHKOVA (NEPTUNE.UA)" w:date="2022-11-21T15:27:00Z">
                    <w:rPr>
                      <w:rFonts w:ascii="Times New Roman" w:eastAsia="Calibri" w:hAnsi="Times New Roman" w:cs="Times New Roman"/>
                      <w:b/>
                      <w:lang w:val="uk-UA"/>
                    </w:rPr>
                  </w:rPrChange>
                </w:rPr>
                <w:delText>7</w:delText>
              </w:r>
            </w:del>
            <w:ins w:id="4777" w:author="OLENA PASHKOVA (NEPTUNE.UA)" w:date="2022-11-21T05:05:00Z">
              <w:r w:rsidR="00153963" w:rsidRPr="00DD122E">
                <w:rPr>
                  <w:rFonts w:ascii="Times New Roman" w:eastAsia="Calibri" w:hAnsi="Times New Roman" w:cs="Times New Roman"/>
                  <w:b/>
                  <w:lang w:val="en-US"/>
                  <w:rPrChange w:id="4778" w:author="OLENA PASHKOVA (NEPTUNE.UA)" w:date="2022-11-21T15:27:00Z">
                    <w:rPr>
                      <w:rFonts w:ascii="Times New Roman" w:eastAsia="Calibri" w:hAnsi="Times New Roman" w:cs="Times New Roman"/>
                      <w:b/>
                      <w:lang w:val="en-US"/>
                    </w:rPr>
                  </w:rPrChange>
                </w:rPr>
                <w:t>6</w:t>
              </w:r>
            </w:ins>
            <w:r w:rsidRPr="00DD122E">
              <w:rPr>
                <w:rFonts w:ascii="Times New Roman" w:eastAsia="Calibri" w:hAnsi="Times New Roman" w:cs="Times New Roman"/>
                <w:b/>
                <w:lang w:val="en-US"/>
                <w:rPrChange w:id="4779" w:author="OLENA PASHKOVA (NEPTUNE.UA)" w:date="2022-11-21T15:27:00Z">
                  <w:rPr>
                    <w:rFonts w:ascii="Times New Roman" w:eastAsia="Calibri" w:hAnsi="Times New Roman" w:cs="Times New Roman"/>
                    <w:b/>
                    <w:lang w:val="en-US"/>
                  </w:rPr>
                </w:rPrChange>
              </w:rPr>
              <w:t>.2.</w:t>
            </w:r>
            <w:r w:rsidRPr="00DD122E">
              <w:rPr>
                <w:rFonts w:ascii="Times New Roman" w:eastAsia="Calibri" w:hAnsi="Times New Roman" w:cs="Times New Roman"/>
                <w:lang w:val="en-US"/>
                <w:rPrChange w:id="4780" w:author="OLENA PASHKOVA (NEPTUNE.UA)" w:date="2022-11-21T15:27:00Z">
                  <w:rPr>
                    <w:rFonts w:ascii="Times New Roman" w:eastAsia="Calibri" w:hAnsi="Times New Roman" w:cs="Times New Roman"/>
                    <w:lang w:val="en-US"/>
                  </w:rPr>
                </w:rPrChange>
              </w:rPr>
              <w:t xml:space="preserve"> If NOR is</w:t>
            </w:r>
            <w:r w:rsidRPr="00DD122E">
              <w:rPr>
                <w:rFonts w:ascii="Times New Roman" w:eastAsia="Calibri" w:hAnsi="Times New Roman" w:cs="Times New Roman"/>
                <w:lang w:val="uk-UA"/>
                <w:rPrChange w:id="4781"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4782" w:author="OLENA PASHKOVA (NEPTUNE.UA)" w:date="2022-11-21T15:27:00Z">
                  <w:rPr>
                    <w:rFonts w:ascii="Times New Roman" w:eastAsia="Calibri" w:hAnsi="Times New Roman" w:cs="Times New Roman"/>
                    <w:lang w:val="en-US"/>
                  </w:rPr>
                </w:rPrChange>
              </w:rPr>
              <w:t xml:space="preserve">rendered and accepted by the Contractor </w:t>
            </w:r>
            <w:del w:id="4783" w:author="Nataliya Tomaskovic" w:date="2022-08-19T10:58:00Z">
              <w:r w:rsidRPr="00DD122E" w:rsidDel="000E3E94">
                <w:rPr>
                  <w:rFonts w:ascii="Times New Roman" w:eastAsia="Calibri" w:hAnsi="Times New Roman" w:cs="Times New Roman"/>
                  <w:lang w:val="en-US"/>
                  <w:rPrChange w:id="4784" w:author="OLENA PASHKOVA (NEPTUNE.UA)" w:date="2022-11-21T15:27:00Z">
                    <w:rPr>
                      <w:rFonts w:ascii="Times New Roman" w:eastAsia="Calibri" w:hAnsi="Times New Roman" w:cs="Times New Roman"/>
                      <w:lang w:val="en-US"/>
                    </w:rPr>
                  </w:rPrChange>
                </w:rPr>
                <w:delText xml:space="preserve">(subject to the consent of the customs authority of the possibility of carrying out cargo operations) </w:delText>
              </w:r>
            </w:del>
            <w:r w:rsidRPr="00DD122E">
              <w:rPr>
                <w:rFonts w:ascii="Times New Roman" w:eastAsia="Calibri" w:hAnsi="Times New Roman" w:cs="Times New Roman"/>
                <w:lang w:val="en-US"/>
                <w:rPrChange w:id="4785" w:author="OLENA PASHKOVA (NEPTUNE.UA)" w:date="2022-11-21T15:27:00Z">
                  <w:rPr>
                    <w:rFonts w:ascii="Times New Roman" w:eastAsia="Calibri" w:hAnsi="Times New Roman" w:cs="Times New Roman"/>
                    <w:lang w:val="en-US"/>
                  </w:rPr>
                </w:rPrChange>
              </w:rPr>
              <w:t xml:space="preserve">after 12:00 </w:t>
            </w:r>
            <w:del w:id="4786" w:author="OLENA PASHKOVA (NEPTUNE.UA)" w:date="2022-11-21T05:06:00Z">
              <w:r w:rsidRPr="00DD122E" w:rsidDel="00833D55">
                <w:rPr>
                  <w:rFonts w:ascii="Times New Roman" w:eastAsia="Calibri" w:hAnsi="Times New Roman" w:cs="Times New Roman"/>
                  <w:lang w:val="en-US"/>
                  <w:rPrChange w:id="4787" w:author="OLENA PASHKOVA (NEPTUNE.UA)" w:date="2022-11-21T15:27:00Z">
                    <w:rPr>
                      <w:rFonts w:ascii="Times New Roman" w:eastAsia="Calibri" w:hAnsi="Times New Roman" w:cs="Times New Roman"/>
                      <w:lang w:val="en-US"/>
                    </w:rPr>
                  </w:rPrChange>
                </w:rPr>
                <w:delText xml:space="preserve">p.m. </w:delText>
              </w:r>
            </w:del>
            <w:del w:id="4788" w:author="OLENA PASHKOVA (NEPTUNE.UA)" w:date="2022-11-21T05:22:00Z">
              <w:r w:rsidRPr="00DD122E" w:rsidDel="008F6316">
                <w:rPr>
                  <w:rFonts w:ascii="Times New Roman" w:eastAsia="Calibri" w:hAnsi="Times New Roman" w:cs="Times New Roman"/>
                  <w:lang w:val="en-US"/>
                  <w:rPrChange w:id="4789" w:author="OLENA PASHKOVA (NEPTUNE.UA)" w:date="2022-11-21T15:27:00Z">
                    <w:rPr>
                      <w:rFonts w:ascii="Times New Roman" w:eastAsia="Calibri" w:hAnsi="Times New Roman" w:cs="Times New Roman"/>
                      <w:lang w:val="en-US"/>
                    </w:rPr>
                  </w:rPrChange>
                </w:rPr>
                <w:delText xml:space="preserve">(noon) </w:delText>
              </w:r>
            </w:del>
            <w:r w:rsidRPr="00DD122E">
              <w:rPr>
                <w:rFonts w:ascii="Times New Roman" w:eastAsia="Calibri" w:hAnsi="Times New Roman" w:cs="Times New Roman"/>
                <w:lang w:val="en-US"/>
                <w:rPrChange w:id="4790" w:author="OLENA PASHKOVA (NEPTUNE.UA)" w:date="2022-11-21T15:27:00Z">
                  <w:rPr>
                    <w:rFonts w:ascii="Times New Roman" w:eastAsia="Calibri" w:hAnsi="Times New Roman" w:cs="Times New Roman"/>
                    <w:lang w:val="en-US"/>
                  </w:rPr>
                </w:rPrChange>
              </w:rPr>
              <w:t xml:space="preserve">on a business day, laytime starts to at 08:00 </w:t>
            </w:r>
            <w:del w:id="4791" w:author="OLENA PASHKOVA (NEPTUNE.UA)" w:date="2022-11-21T05:23:00Z">
              <w:r w:rsidRPr="00DD122E" w:rsidDel="008F6316">
                <w:rPr>
                  <w:rFonts w:ascii="Times New Roman" w:eastAsia="Calibri" w:hAnsi="Times New Roman" w:cs="Times New Roman"/>
                  <w:lang w:val="en-US"/>
                  <w:rPrChange w:id="4792" w:author="OLENA PASHKOVA (NEPTUNE.UA)" w:date="2022-11-21T15:27:00Z">
                    <w:rPr>
                      <w:rFonts w:ascii="Times New Roman" w:eastAsia="Calibri" w:hAnsi="Times New Roman" w:cs="Times New Roman"/>
                      <w:lang w:val="en-US"/>
                    </w:rPr>
                  </w:rPrChange>
                </w:rPr>
                <w:delText xml:space="preserve">a.m. </w:delText>
              </w:r>
            </w:del>
            <w:r w:rsidRPr="00DD122E">
              <w:rPr>
                <w:rFonts w:ascii="Times New Roman" w:eastAsia="Calibri" w:hAnsi="Times New Roman" w:cs="Times New Roman"/>
                <w:lang w:val="en-US"/>
                <w:rPrChange w:id="4793" w:author="OLENA PASHKOVA (NEPTUNE.UA)" w:date="2022-11-21T15:27:00Z">
                  <w:rPr>
                    <w:rFonts w:ascii="Times New Roman" w:eastAsia="Calibri" w:hAnsi="Times New Roman" w:cs="Times New Roman"/>
                    <w:lang w:val="en-US"/>
                  </w:rPr>
                </w:rPrChange>
              </w:rPr>
              <w:t>of the next business day, regardless of the actual time when loading starts.</w:t>
            </w:r>
          </w:p>
          <w:p w14:paraId="62F567D7" w14:textId="77777777" w:rsidR="00400CA9" w:rsidRPr="00DD122E" w:rsidRDefault="00400CA9" w:rsidP="00400CA9">
            <w:pPr>
              <w:contextualSpacing/>
              <w:jc w:val="both"/>
              <w:rPr>
                <w:ins w:id="4794" w:author="SERHII SULIMA (NEPTUNE.UA)" w:date="2022-08-31T15:21:00Z"/>
                <w:rFonts w:ascii="Times New Roman" w:eastAsia="Calibri" w:hAnsi="Times New Roman" w:cs="Times New Roman"/>
                <w:lang w:val="en-US"/>
                <w:rPrChange w:id="4795" w:author="OLENA PASHKOVA (NEPTUNE.UA)" w:date="2022-11-21T15:27:00Z">
                  <w:rPr>
                    <w:ins w:id="4796" w:author="SERHII SULIMA (NEPTUNE.UA)" w:date="2022-08-31T15:21:00Z"/>
                    <w:rFonts w:ascii="Times New Roman" w:eastAsia="Calibri" w:hAnsi="Times New Roman" w:cs="Times New Roman"/>
                    <w:lang w:val="en-US"/>
                  </w:rPr>
                </w:rPrChange>
              </w:rPr>
            </w:pPr>
          </w:p>
          <w:p w14:paraId="7B9D8B41" w14:textId="77777777" w:rsidR="00400CA9" w:rsidRPr="00DD122E" w:rsidRDefault="00400CA9" w:rsidP="00400CA9">
            <w:pPr>
              <w:contextualSpacing/>
              <w:jc w:val="both"/>
              <w:rPr>
                <w:rFonts w:ascii="Times New Roman" w:eastAsia="Calibri" w:hAnsi="Times New Roman" w:cs="Times New Roman"/>
                <w:lang w:val="en-US"/>
                <w:rPrChange w:id="4797" w:author="OLENA PASHKOVA (NEPTUNE.UA)" w:date="2022-11-21T15:27:00Z">
                  <w:rPr>
                    <w:rFonts w:ascii="Times New Roman" w:eastAsia="Calibri" w:hAnsi="Times New Roman" w:cs="Times New Roman"/>
                    <w:lang w:val="en-US"/>
                  </w:rPr>
                </w:rPrChange>
              </w:rPr>
            </w:pPr>
          </w:p>
          <w:p w14:paraId="65F428E2" w14:textId="4EAB4B38" w:rsidR="00400CA9" w:rsidRPr="00DD122E" w:rsidRDefault="00400CA9" w:rsidP="00400CA9">
            <w:pPr>
              <w:contextualSpacing/>
              <w:jc w:val="both"/>
              <w:rPr>
                <w:rFonts w:ascii="Times New Roman" w:eastAsia="Calibri" w:hAnsi="Times New Roman" w:cs="Times New Roman"/>
                <w:lang w:val="en-US"/>
                <w:rPrChange w:id="479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799" w:author="OLENA PASHKOVA (NEPTUNE.UA)" w:date="2022-11-21T15:27:00Z">
                  <w:rPr>
                    <w:rFonts w:ascii="Times New Roman" w:eastAsia="Calibri" w:hAnsi="Times New Roman" w:cs="Times New Roman"/>
                    <w:lang w:val="en-US"/>
                  </w:rPr>
                </w:rPrChange>
              </w:rPr>
              <w:lastRenderedPageBreak/>
              <w:t xml:space="preserve">Time from Friday </w:t>
            </w:r>
            <w:ins w:id="4800" w:author="OLENA PASHKOVA (NEPTUNE.UA)" w:date="2022-11-21T05:07:00Z">
              <w:r w:rsidR="00190A41" w:rsidRPr="00DD122E">
                <w:rPr>
                  <w:rFonts w:ascii="Times New Roman" w:eastAsia="Calibri" w:hAnsi="Times New Roman" w:cs="Times New Roman"/>
                  <w:lang w:val="en-US"/>
                  <w:rPrChange w:id="4801" w:author="OLENA PASHKOVA (NEPTUNE.UA)" w:date="2022-11-21T15:27:00Z">
                    <w:rPr>
                      <w:rFonts w:ascii="Times New Roman" w:eastAsia="Calibri" w:hAnsi="Times New Roman" w:cs="Times New Roman"/>
                      <w:lang w:val="en-US"/>
                    </w:rPr>
                  </w:rPrChange>
                </w:rPr>
                <w:t>17</w:t>
              </w:r>
            </w:ins>
            <w:del w:id="4802" w:author="OLENA PASHKOVA (NEPTUNE.UA)" w:date="2022-11-21T05:07:00Z">
              <w:r w:rsidRPr="00DD122E" w:rsidDel="00190A41">
                <w:rPr>
                  <w:rFonts w:ascii="Times New Roman" w:eastAsia="Calibri" w:hAnsi="Times New Roman" w:cs="Times New Roman"/>
                  <w:lang w:val="en-US"/>
                  <w:rPrChange w:id="4803" w:author="OLENA PASHKOVA (NEPTUNE.UA)" w:date="2022-11-21T15:27:00Z">
                    <w:rPr>
                      <w:rFonts w:ascii="Times New Roman" w:eastAsia="Calibri" w:hAnsi="Times New Roman" w:cs="Times New Roman"/>
                      <w:lang w:val="en-US"/>
                    </w:rPr>
                  </w:rPrChange>
                </w:rPr>
                <w:delText>05</w:delText>
              </w:r>
            </w:del>
            <w:r w:rsidRPr="00DD122E">
              <w:rPr>
                <w:rFonts w:ascii="Times New Roman" w:eastAsia="Calibri" w:hAnsi="Times New Roman" w:cs="Times New Roman"/>
                <w:lang w:val="en-US"/>
                <w:rPrChange w:id="4804" w:author="OLENA PASHKOVA (NEPTUNE.UA)" w:date="2022-11-21T15:27:00Z">
                  <w:rPr>
                    <w:rFonts w:ascii="Times New Roman" w:eastAsia="Calibri" w:hAnsi="Times New Roman" w:cs="Times New Roman"/>
                    <w:lang w:val="en-US"/>
                  </w:rPr>
                </w:rPrChange>
              </w:rPr>
              <w:t xml:space="preserve">:00 </w:t>
            </w:r>
            <w:del w:id="4805" w:author="OLENA PASHKOVA (NEPTUNE.UA)" w:date="2022-11-21T05:08:00Z">
              <w:r w:rsidRPr="00DD122E" w:rsidDel="00190A41">
                <w:rPr>
                  <w:rFonts w:ascii="Times New Roman" w:eastAsia="Calibri" w:hAnsi="Times New Roman" w:cs="Times New Roman"/>
                  <w:lang w:val="en-US"/>
                  <w:rPrChange w:id="4806" w:author="OLENA PASHKOVA (NEPTUNE.UA)" w:date="2022-11-21T15:27:00Z">
                    <w:rPr>
                      <w:rFonts w:ascii="Times New Roman" w:eastAsia="Calibri" w:hAnsi="Times New Roman" w:cs="Times New Roman"/>
                      <w:lang w:val="en-US"/>
                    </w:rPr>
                  </w:rPrChange>
                </w:rPr>
                <w:delText>p.m</w:delText>
              </w:r>
            </w:del>
            <w:r w:rsidRPr="00DD122E">
              <w:rPr>
                <w:rFonts w:ascii="Times New Roman" w:eastAsia="Calibri" w:hAnsi="Times New Roman" w:cs="Times New Roman"/>
                <w:lang w:val="en-US"/>
                <w:rPrChange w:id="4807" w:author="OLENA PASHKOVA (NEPTUNE.UA)" w:date="2022-11-21T15:27:00Z">
                  <w:rPr>
                    <w:rFonts w:ascii="Times New Roman" w:eastAsia="Calibri" w:hAnsi="Times New Roman" w:cs="Times New Roman"/>
                    <w:lang w:val="en-US"/>
                  </w:rPr>
                </w:rPrChange>
              </w:rPr>
              <w:t>. to Monday 08:00</w:t>
            </w:r>
            <w:del w:id="4808" w:author="OLENA PASHKOVA (NEPTUNE.UA)" w:date="2022-11-21T05:23:00Z">
              <w:r w:rsidRPr="00DD122E" w:rsidDel="00EE3CAE">
                <w:rPr>
                  <w:rFonts w:ascii="Times New Roman" w:eastAsia="Calibri" w:hAnsi="Times New Roman" w:cs="Times New Roman"/>
                  <w:lang w:val="en-US"/>
                  <w:rPrChange w:id="4809" w:author="OLENA PASHKOVA (NEPTUNE.UA)" w:date="2022-11-21T15:27:00Z">
                    <w:rPr>
                      <w:rFonts w:ascii="Times New Roman" w:eastAsia="Calibri" w:hAnsi="Times New Roman" w:cs="Times New Roman"/>
                      <w:lang w:val="en-US"/>
                    </w:rPr>
                  </w:rPrChange>
                </w:rPr>
                <w:delText xml:space="preserve"> a.m.</w:delText>
              </w:r>
            </w:del>
            <w:r w:rsidRPr="00DD122E">
              <w:rPr>
                <w:rFonts w:ascii="Times New Roman" w:eastAsia="Calibri" w:hAnsi="Times New Roman" w:cs="Times New Roman"/>
                <w:lang w:val="en-US"/>
                <w:rPrChange w:id="4810" w:author="OLENA PASHKOVA (NEPTUNE.UA)" w:date="2022-11-21T15:27:00Z">
                  <w:rPr>
                    <w:rFonts w:ascii="Times New Roman" w:eastAsia="Calibri" w:hAnsi="Times New Roman" w:cs="Times New Roman"/>
                    <w:lang w:val="en-US"/>
                  </w:rPr>
                </w:rPrChange>
              </w:rPr>
              <w:t xml:space="preserve"> and time from </w:t>
            </w:r>
            <w:ins w:id="4811" w:author="OLENA PASHKOVA (NEPTUNE.UA)" w:date="2022-11-21T05:08:00Z">
              <w:r w:rsidR="002A097F" w:rsidRPr="00DD122E">
                <w:rPr>
                  <w:rFonts w:ascii="Times New Roman" w:eastAsia="Calibri" w:hAnsi="Times New Roman" w:cs="Times New Roman"/>
                  <w:lang w:val="en-US"/>
                  <w:rPrChange w:id="4812" w:author="OLENA PASHKOVA (NEPTUNE.UA)" w:date="2022-11-21T15:27:00Z">
                    <w:rPr>
                      <w:rFonts w:ascii="Times New Roman" w:eastAsia="Calibri" w:hAnsi="Times New Roman" w:cs="Times New Roman"/>
                      <w:lang w:val="en-US"/>
                    </w:rPr>
                  </w:rPrChange>
                </w:rPr>
                <w:t>17</w:t>
              </w:r>
            </w:ins>
            <w:del w:id="4813" w:author="OLENA PASHKOVA (NEPTUNE.UA)" w:date="2022-11-21T05:08:00Z">
              <w:r w:rsidRPr="00DD122E" w:rsidDel="002A097F">
                <w:rPr>
                  <w:rFonts w:ascii="Times New Roman" w:eastAsia="Calibri" w:hAnsi="Times New Roman" w:cs="Times New Roman"/>
                  <w:lang w:val="en-US"/>
                  <w:rPrChange w:id="4814" w:author="OLENA PASHKOVA (NEPTUNE.UA)" w:date="2022-11-21T15:27:00Z">
                    <w:rPr>
                      <w:rFonts w:ascii="Times New Roman" w:eastAsia="Calibri" w:hAnsi="Times New Roman" w:cs="Times New Roman"/>
                      <w:lang w:val="en-US"/>
                    </w:rPr>
                  </w:rPrChange>
                </w:rPr>
                <w:delText>05</w:delText>
              </w:r>
            </w:del>
            <w:r w:rsidRPr="00DD122E">
              <w:rPr>
                <w:rFonts w:ascii="Times New Roman" w:eastAsia="Calibri" w:hAnsi="Times New Roman" w:cs="Times New Roman"/>
                <w:lang w:val="en-US"/>
                <w:rPrChange w:id="4815" w:author="OLENA PASHKOVA (NEPTUNE.UA)" w:date="2022-11-21T15:27:00Z">
                  <w:rPr>
                    <w:rFonts w:ascii="Times New Roman" w:eastAsia="Calibri" w:hAnsi="Times New Roman" w:cs="Times New Roman"/>
                    <w:lang w:val="en-US"/>
                  </w:rPr>
                </w:rPrChange>
              </w:rPr>
              <w:t xml:space="preserve">:00 </w:t>
            </w:r>
            <w:del w:id="4816" w:author="OLENA PASHKOVA (NEPTUNE.UA)" w:date="2022-11-21T05:08:00Z">
              <w:r w:rsidRPr="00DD122E" w:rsidDel="002A097F">
                <w:rPr>
                  <w:rFonts w:ascii="Times New Roman" w:eastAsia="Calibri" w:hAnsi="Times New Roman" w:cs="Times New Roman"/>
                  <w:lang w:val="en-US"/>
                  <w:rPrChange w:id="4817" w:author="OLENA PASHKOVA (NEPTUNE.UA)" w:date="2022-11-21T15:27:00Z">
                    <w:rPr>
                      <w:rFonts w:ascii="Times New Roman" w:eastAsia="Calibri" w:hAnsi="Times New Roman" w:cs="Times New Roman"/>
                      <w:lang w:val="en-US"/>
                    </w:rPr>
                  </w:rPrChange>
                </w:rPr>
                <w:delText xml:space="preserve">p.m. </w:delText>
              </w:r>
            </w:del>
            <w:r w:rsidRPr="00DD122E">
              <w:rPr>
                <w:rFonts w:ascii="Times New Roman" w:eastAsia="Calibri" w:hAnsi="Times New Roman" w:cs="Times New Roman"/>
                <w:lang w:val="en-US"/>
                <w:rPrChange w:id="4818" w:author="OLENA PASHKOVA (NEPTUNE.UA)" w:date="2022-11-21T15:27:00Z">
                  <w:rPr>
                    <w:rFonts w:ascii="Times New Roman" w:eastAsia="Calibri" w:hAnsi="Times New Roman" w:cs="Times New Roman"/>
                    <w:lang w:val="en-US"/>
                  </w:rPr>
                </w:rPrChange>
              </w:rPr>
              <w:t xml:space="preserve">on the day before the official holiday/weekend until 08:00 </w:t>
            </w:r>
            <w:del w:id="4819" w:author="OLENA PASHKOVA (NEPTUNE.UA)" w:date="2022-11-21T05:08:00Z">
              <w:r w:rsidRPr="00DD122E" w:rsidDel="002A097F">
                <w:rPr>
                  <w:rFonts w:ascii="Times New Roman" w:eastAsia="Calibri" w:hAnsi="Times New Roman" w:cs="Times New Roman"/>
                  <w:lang w:val="en-US"/>
                  <w:rPrChange w:id="4820" w:author="OLENA PASHKOVA (NEPTUNE.UA)" w:date="2022-11-21T15:27:00Z">
                    <w:rPr>
                      <w:rFonts w:ascii="Times New Roman" w:eastAsia="Calibri" w:hAnsi="Times New Roman" w:cs="Times New Roman"/>
                      <w:lang w:val="en-US"/>
                    </w:rPr>
                  </w:rPrChange>
                </w:rPr>
                <w:delText xml:space="preserve">a.m. </w:delText>
              </w:r>
            </w:del>
            <w:r w:rsidRPr="00DD122E">
              <w:rPr>
                <w:rFonts w:ascii="Times New Roman" w:eastAsia="Calibri" w:hAnsi="Times New Roman" w:cs="Times New Roman"/>
                <w:lang w:val="en-US"/>
                <w:rPrChange w:id="4821" w:author="OLENA PASHKOVA (NEPTUNE.UA)" w:date="2022-11-21T15:27:00Z">
                  <w:rPr>
                    <w:rFonts w:ascii="Times New Roman" w:eastAsia="Calibri" w:hAnsi="Times New Roman" w:cs="Times New Roman"/>
                    <w:lang w:val="en-US"/>
                  </w:rPr>
                </w:rPrChange>
              </w:rPr>
              <w:t>on the next business day, is not to count as laytime.</w:t>
            </w:r>
          </w:p>
          <w:p w14:paraId="62D15212" w14:textId="77777777" w:rsidR="00400CA9" w:rsidRPr="00DD122E" w:rsidDel="00C7055A" w:rsidRDefault="00400CA9" w:rsidP="00400CA9">
            <w:pPr>
              <w:contextualSpacing/>
              <w:jc w:val="both"/>
              <w:rPr>
                <w:ins w:id="4822" w:author="Nataliya Tomaskovic" w:date="2022-08-19T11:01:00Z"/>
                <w:del w:id="4823" w:author="SERHII SULIMA (NEPTUNE.UA)" w:date="2022-08-31T15:22:00Z"/>
                <w:rFonts w:ascii="Times New Roman" w:eastAsia="Calibri" w:hAnsi="Times New Roman" w:cs="Times New Roman"/>
                <w:lang w:val="en-US"/>
                <w:rPrChange w:id="4824" w:author="OLENA PASHKOVA (NEPTUNE.UA)" w:date="2022-11-21T15:27:00Z">
                  <w:rPr>
                    <w:ins w:id="4825" w:author="Nataliya Tomaskovic" w:date="2022-08-19T11:01:00Z"/>
                    <w:del w:id="4826" w:author="SERHII SULIMA (NEPTUNE.UA)" w:date="2022-08-31T15:22:00Z"/>
                    <w:rFonts w:ascii="Times New Roman" w:eastAsia="Calibri" w:hAnsi="Times New Roman" w:cs="Times New Roman"/>
                    <w:lang w:val="en-US"/>
                  </w:rPr>
                </w:rPrChange>
              </w:rPr>
            </w:pPr>
          </w:p>
          <w:p w14:paraId="134672EE" w14:textId="77777777" w:rsidR="00400CA9" w:rsidRPr="00DD122E" w:rsidDel="00240E2A" w:rsidRDefault="00400CA9" w:rsidP="00400CA9">
            <w:pPr>
              <w:contextualSpacing/>
              <w:jc w:val="both"/>
              <w:rPr>
                <w:ins w:id="4827" w:author="Nataliya Tomaskovic" w:date="2022-08-19T11:05:00Z"/>
                <w:del w:id="4828" w:author="Viktoriya Elik" w:date="2022-08-26T12:35:00Z"/>
                <w:rFonts w:ascii="Times New Roman" w:eastAsia="Calibri" w:hAnsi="Times New Roman" w:cs="Times New Roman"/>
                <w:lang w:val="uk-UA"/>
                <w:rPrChange w:id="4829" w:author="OLENA PASHKOVA (NEPTUNE.UA)" w:date="2022-11-21T15:27:00Z">
                  <w:rPr>
                    <w:ins w:id="4830" w:author="Nataliya Tomaskovic" w:date="2022-08-19T11:05:00Z"/>
                    <w:del w:id="4831" w:author="Viktoriya Elik" w:date="2022-08-26T12:35:00Z"/>
                    <w:rFonts w:ascii="Times New Roman" w:eastAsia="Calibri" w:hAnsi="Times New Roman" w:cs="Times New Roman"/>
                    <w:lang w:val="uk-UA"/>
                  </w:rPr>
                </w:rPrChange>
              </w:rPr>
            </w:pPr>
            <w:commentRangeStart w:id="4832"/>
            <w:del w:id="4833" w:author="Viktoriya Elik" w:date="2022-08-26T12:35:00Z">
              <w:r w:rsidRPr="00DD122E" w:rsidDel="00240E2A">
                <w:rPr>
                  <w:rFonts w:ascii="Times New Roman" w:eastAsia="Calibri" w:hAnsi="Times New Roman" w:cs="Times New Roman"/>
                  <w:lang w:val="en-US"/>
                  <w:rPrChange w:id="4834" w:author="OLENA PASHKOVA (NEPTUNE.UA)" w:date="2022-11-21T15:27:00Z">
                    <w:rPr>
                      <w:rFonts w:ascii="Times New Roman" w:eastAsia="Calibri" w:hAnsi="Times New Roman" w:cs="Times New Roman"/>
                      <w:lang w:val="en-US"/>
                    </w:rPr>
                  </w:rPrChange>
                </w:rPr>
                <w:delText>N</w:delText>
              </w:r>
            </w:del>
            <w:ins w:id="4835" w:author="Nataliya Tomaskovic" w:date="2022-08-19T11:01:00Z">
              <w:del w:id="4836" w:author="Viktoriya Elik" w:date="2022-08-26T12:35:00Z">
                <w:r w:rsidRPr="00DD122E" w:rsidDel="00240E2A">
                  <w:rPr>
                    <w:rFonts w:ascii="Times New Roman" w:eastAsia="Calibri" w:hAnsi="Times New Roman" w:cs="Times New Roman"/>
                    <w:lang w:val="en-US"/>
                    <w:rPrChange w:id="4837" w:author="OLENA PASHKOVA (NEPTUNE.UA)" w:date="2022-11-21T15:27:00Z">
                      <w:rPr>
                        <w:rFonts w:ascii="Times New Roman" w:eastAsia="Calibri" w:hAnsi="Times New Roman" w:cs="Times New Roman"/>
                        <w:lang w:val="en-US"/>
                      </w:rPr>
                    </w:rPrChange>
                  </w:rPr>
                  <w:delText>OR</w:delText>
                </w:r>
              </w:del>
            </w:ins>
            <w:del w:id="4838" w:author="Viktoriya Elik" w:date="2022-08-26T12:35:00Z">
              <w:r w:rsidRPr="00DD122E" w:rsidDel="00240E2A">
                <w:rPr>
                  <w:rFonts w:ascii="Times New Roman" w:eastAsia="Calibri" w:hAnsi="Times New Roman" w:cs="Times New Roman"/>
                  <w:lang w:val="en-US"/>
                  <w:rPrChange w:id="4839" w:author="OLENA PASHKOVA (NEPTUNE.UA)" w:date="2022-11-21T15:27:00Z">
                    <w:rPr>
                      <w:rFonts w:ascii="Times New Roman" w:eastAsia="Calibri" w:hAnsi="Times New Roman" w:cs="Times New Roman"/>
                      <w:lang w:val="en-US"/>
                    </w:rPr>
                  </w:rPrChange>
                </w:rPr>
                <w:delText>otice of readiness for processing / loading can be accepted only after</w:delText>
              </w:r>
            </w:del>
            <w:ins w:id="4840" w:author="Nataliya Tomaskovic" w:date="2022-08-19T11:01:00Z">
              <w:del w:id="4841" w:author="Viktoriya Elik" w:date="2022-08-26T12:35:00Z">
                <w:r w:rsidRPr="00DD122E" w:rsidDel="00240E2A">
                  <w:rPr>
                    <w:rFonts w:ascii="Times New Roman" w:eastAsia="Calibri" w:hAnsi="Times New Roman" w:cs="Times New Roman"/>
                    <w:lang w:val="en-US"/>
                    <w:rPrChange w:id="4842" w:author="OLENA PASHKOVA (NEPTUNE.UA)" w:date="2022-11-21T15:27:00Z">
                      <w:rPr>
                        <w:rFonts w:ascii="Times New Roman" w:eastAsia="Calibri" w:hAnsi="Times New Roman" w:cs="Times New Roman"/>
                        <w:lang w:val="en-US"/>
                      </w:rPr>
                    </w:rPrChange>
                  </w:rPr>
                  <w:delText xml:space="preserve">: </w:delText>
                </w:r>
              </w:del>
            </w:ins>
            <w:del w:id="4843" w:author="Viktoriya Elik" w:date="2022-08-26T12:35:00Z">
              <w:r w:rsidRPr="00DD122E" w:rsidDel="00240E2A">
                <w:rPr>
                  <w:rFonts w:ascii="Times New Roman" w:eastAsia="Calibri" w:hAnsi="Times New Roman" w:cs="Times New Roman"/>
                  <w:lang w:val="en-US"/>
                  <w:rPrChange w:id="4844" w:author="OLENA PASHKOVA (NEPTUNE.UA)" w:date="2022-11-21T15:27:00Z">
                    <w:rPr>
                      <w:rFonts w:ascii="Times New Roman" w:eastAsia="Calibri" w:hAnsi="Times New Roman" w:cs="Times New Roman"/>
                      <w:lang w:val="en-US"/>
                    </w:rPr>
                  </w:rPrChange>
                </w:rPr>
                <w:delText xml:space="preserve"> receiving by the vessel </w:delText>
              </w:r>
            </w:del>
            <w:ins w:id="4845" w:author="Nataliya Tomaskovic" w:date="2022-08-19T11:01:00Z">
              <w:del w:id="4846" w:author="Viktoriya Elik" w:date="2022-08-26T12:35:00Z">
                <w:r w:rsidRPr="00DD122E" w:rsidDel="00240E2A">
                  <w:rPr>
                    <w:rFonts w:ascii="Times New Roman" w:eastAsia="Calibri" w:hAnsi="Times New Roman" w:cs="Times New Roman"/>
                    <w:lang w:val="en-US"/>
                    <w:rPrChange w:id="4847" w:author="OLENA PASHKOVA (NEPTUNE.UA)" w:date="2022-11-21T15:27:00Z">
                      <w:rPr>
                        <w:rFonts w:ascii="Times New Roman" w:eastAsia="Calibri" w:hAnsi="Times New Roman" w:cs="Times New Roman"/>
                        <w:lang w:val="en-US"/>
                      </w:rPr>
                    </w:rPrChange>
                  </w:rPr>
                  <w:delText xml:space="preserve">received </w:delText>
                </w:r>
              </w:del>
            </w:ins>
            <w:del w:id="4848" w:author="Viktoriya Elik" w:date="2022-08-26T12:35:00Z">
              <w:r w:rsidRPr="00DD122E" w:rsidDel="00240E2A">
                <w:rPr>
                  <w:rFonts w:ascii="Times New Roman" w:eastAsia="Calibri" w:hAnsi="Times New Roman" w:cs="Times New Roman"/>
                  <w:lang w:val="en-US"/>
                  <w:rPrChange w:id="4849" w:author="OLENA PASHKOVA (NEPTUNE.UA)" w:date="2022-11-21T15:27:00Z">
                    <w:rPr>
                      <w:rFonts w:ascii="Times New Roman" w:eastAsia="Calibri" w:hAnsi="Times New Roman" w:cs="Times New Roman"/>
                      <w:lang w:val="en-US"/>
                    </w:rPr>
                  </w:rPrChange>
                </w:rPr>
                <w:delText>free pra</w:delText>
              </w:r>
            </w:del>
            <w:ins w:id="4850" w:author="Nataliya Tomaskovic" w:date="2022-08-19T11:02:00Z">
              <w:del w:id="4851" w:author="Viktoriya Elik" w:date="2022-08-26T12:35:00Z">
                <w:r w:rsidRPr="00DD122E" w:rsidDel="00240E2A">
                  <w:rPr>
                    <w:rFonts w:ascii="Times New Roman" w:eastAsia="Calibri" w:hAnsi="Times New Roman" w:cs="Times New Roman"/>
                    <w:lang w:val="en-US"/>
                    <w:rPrChange w:id="4852" w:author="OLENA PASHKOVA (NEPTUNE.UA)" w:date="2022-11-21T15:27:00Z">
                      <w:rPr>
                        <w:rFonts w:ascii="Times New Roman" w:eastAsia="Calibri" w:hAnsi="Times New Roman" w:cs="Times New Roman"/>
                        <w:lang w:val="en-US"/>
                      </w:rPr>
                    </w:rPrChange>
                  </w:rPr>
                  <w:delText>tique</w:delText>
                </w:r>
              </w:del>
            </w:ins>
            <w:del w:id="4853" w:author="Viktoriya Elik" w:date="2022-08-26T12:35:00Z">
              <w:r w:rsidRPr="00DD122E" w:rsidDel="00240E2A">
                <w:rPr>
                  <w:rFonts w:ascii="Times New Roman" w:eastAsia="Calibri" w:hAnsi="Times New Roman" w:cs="Times New Roman"/>
                  <w:lang w:val="en-US"/>
                  <w:rPrChange w:id="4854" w:author="OLENA PASHKOVA (NEPTUNE.UA)" w:date="2022-11-21T15:27:00Z">
                    <w:rPr>
                      <w:rFonts w:ascii="Times New Roman" w:eastAsia="Calibri" w:hAnsi="Times New Roman" w:cs="Times New Roman"/>
                      <w:lang w:val="en-US"/>
                    </w:rPr>
                  </w:rPrChange>
                </w:rPr>
                <w:delText xml:space="preserve">ctice in he Port, finishing </w:delText>
              </w:r>
            </w:del>
            <w:ins w:id="4855" w:author="Nataliya Tomaskovic" w:date="2022-08-19T11:02:00Z">
              <w:del w:id="4856" w:author="Viktoriya Elik" w:date="2022-08-26T12:35:00Z">
                <w:r w:rsidRPr="00DD122E" w:rsidDel="00240E2A">
                  <w:rPr>
                    <w:rFonts w:ascii="Times New Roman" w:eastAsia="Calibri" w:hAnsi="Times New Roman" w:cs="Times New Roman"/>
                    <w:lang w:val="en-US"/>
                    <w:rPrChange w:id="4857" w:author="OLENA PASHKOVA (NEPTUNE.UA)" w:date="2022-11-21T15:27:00Z">
                      <w:rPr>
                        <w:rFonts w:ascii="Times New Roman" w:eastAsia="Calibri" w:hAnsi="Times New Roman" w:cs="Times New Roman"/>
                        <w:lang w:val="en-US"/>
                      </w:rPr>
                    </w:rPrChange>
                  </w:rPr>
                  <w:delText>mandatory formalities are complete</w:delText>
                </w:r>
              </w:del>
            </w:ins>
            <w:del w:id="4858" w:author="Viktoriya Elik" w:date="2022-08-26T12:35:00Z">
              <w:r w:rsidRPr="00DD122E" w:rsidDel="00240E2A">
                <w:rPr>
                  <w:rFonts w:ascii="Times New Roman" w:eastAsia="Calibri" w:hAnsi="Times New Roman" w:cs="Times New Roman"/>
                  <w:lang w:val="en-US"/>
                  <w:rPrChange w:id="4859" w:author="OLENA PASHKOVA (NEPTUNE.UA)" w:date="2022-11-21T15:27:00Z">
                    <w:rPr>
                      <w:rFonts w:ascii="Times New Roman" w:eastAsia="Calibri" w:hAnsi="Times New Roman" w:cs="Times New Roman"/>
                      <w:lang w:val="en-US"/>
                    </w:rPr>
                  </w:rPrChange>
                </w:rPr>
                <w:delText>commission work, when the vessel is ready to load in all respects and the</w:delText>
              </w:r>
            </w:del>
            <w:ins w:id="4860" w:author="Nataliya Tomaskovic" w:date="2022-08-19T11:02:00Z">
              <w:del w:id="4861" w:author="Viktoriya Elik" w:date="2022-08-26T12:35:00Z">
                <w:r w:rsidRPr="00DD122E" w:rsidDel="00240E2A">
                  <w:rPr>
                    <w:rFonts w:ascii="Times New Roman" w:eastAsia="Calibri" w:hAnsi="Times New Roman" w:cs="Times New Roman"/>
                    <w:lang w:val="en-US"/>
                    <w:rPrChange w:id="4862" w:author="OLENA PASHKOVA (NEPTUNE.UA)" w:date="2022-11-21T15:27:00Z">
                      <w:rPr>
                        <w:rFonts w:ascii="Times New Roman" w:eastAsia="Calibri" w:hAnsi="Times New Roman" w:cs="Times New Roman"/>
                        <w:lang w:val="en-US"/>
                      </w:rPr>
                    </w:rPrChange>
                  </w:rPr>
                  <w:delText xml:space="preserve"> </w:delText>
                </w:r>
              </w:del>
            </w:ins>
            <w:ins w:id="4863" w:author="Nataliya Tomaskovic" w:date="2022-08-19T11:03:00Z">
              <w:del w:id="4864" w:author="Viktoriya Elik" w:date="2022-08-26T12:35:00Z">
                <w:r w:rsidRPr="00DD122E" w:rsidDel="00240E2A">
                  <w:rPr>
                    <w:rFonts w:ascii="Times New Roman" w:eastAsia="Calibri" w:hAnsi="Times New Roman" w:cs="Times New Roman"/>
                    <w:lang w:val="en-US"/>
                    <w:rPrChange w:id="4865" w:author="OLENA PASHKOVA (NEPTUNE.UA)" w:date="2022-11-21T15:27:00Z">
                      <w:rPr>
                        <w:rFonts w:ascii="Times New Roman" w:eastAsia="Calibri" w:hAnsi="Times New Roman" w:cs="Times New Roman"/>
                        <w:lang w:val="en-US"/>
                      </w:rPr>
                    </w:rPrChange>
                  </w:rPr>
                  <w:delText xml:space="preserve">vessel’s </w:delText>
                </w:r>
              </w:del>
            </w:ins>
            <w:ins w:id="4866" w:author="Nataliya Tomaskovic" w:date="2022-08-19T11:02:00Z">
              <w:del w:id="4867" w:author="Viktoriya Elik" w:date="2022-08-26T12:35:00Z">
                <w:r w:rsidRPr="00DD122E" w:rsidDel="00240E2A">
                  <w:rPr>
                    <w:rFonts w:ascii="Times New Roman" w:eastAsia="Calibri" w:hAnsi="Times New Roman" w:cs="Times New Roman"/>
                    <w:lang w:val="en-US"/>
                    <w:rPrChange w:id="4868" w:author="OLENA PASHKOVA (NEPTUNE.UA)" w:date="2022-11-21T15:27:00Z">
                      <w:rPr>
                        <w:rFonts w:ascii="Times New Roman" w:eastAsia="Calibri" w:hAnsi="Times New Roman" w:cs="Times New Roman"/>
                        <w:lang w:val="en-US"/>
                      </w:rPr>
                    </w:rPrChange>
                  </w:rPr>
                  <w:delText>cargo</w:delText>
                </w:r>
              </w:del>
            </w:ins>
            <w:del w:id="4869" w:author="Viktoriya Elik" w:date="2022-08-26T12:35:00Z">
              <w:r w:rsidRPr="00DD122E" w:rsidDel="00240E2A">
                <w:rPr>
                  <w:rFonts w:ascii="Times New Roman" w:eastAsia="Calibri" w:hAnsi="Times New Roman" w:cs="Times New Roman"/>
                  <w:lang w:val="en-US"/>
                  <w:rPrChange w:id="4870" w:author="OLENA PASHKOVA (NEPTUNE.UA)" w:date="2022-11-21T15:27:00Z">
                    <w:rPr>
                      <w:rFonts w:ascii="Times New Roman" w:eastAsia="Calibri" w:hAnsi="Times New Roman" w:cs="Times New Roman"/>
                      <w:lang w:val="en-US"/>
                    </w:rPr>
                  </w:rPrChange>
                </w:rPr>
                <w:delText xml:space="preserve"> holds of the vessel are in a clean, swept and dry condition, as well as free from any remnants </w:delText>
              </w:r>
            </w:del>
            <w:ins w:id="4871" w:author="Nataliya Tomaskovic" w:date="2022-08-19T11:03:00Z">
              <w:del w:id="4872" w:author="Viktoriya Elik" w:date="2022-08-26T12:35:00Z">
                <w:r w:rsidRPr="00DD122E" w:rsidDel="00240E2A">
                  <w:rPr>
                    <w:rFonts w:ascii="Times New Roman" w:eastAsia="Calibri" w:hAnsi="Times New Roman" w:cs="Times New Roman"/>
                    <w:lang w:val="en-US"/>
                    <w:rPrChange w:id="4873" w:author="OLENA PASHKOVA (NEPTUNE.UA)" w:date="2022-11-21T15:27:00Z">
                      <w:rPr>
                        <w:rFonts w:ascii="Times New Roman" w:eastAsia="Calibri" w:hAnsi="Times New Roman" w:cs="Times New Roman"/>
                        <w:lang w:val="en-US"/>
                      </w:rPr>
                    </w:rPrChange>
                  </w:rPr>
                  <w:delText xml:space="preserve">residues </w:delText>
                </w:r>
              </w:del>
            </w:ins>
            <w:del w:id="4874" w:author="Viktoriya Elik" w:date="2022-08-26T12:35:00Z">
              <w:r w:rsidRPr="00DD122E" w:rsidDel="00240E2A">
                <w:rPr>
                  <w:rFonts w:ascii="Times New Roman" w:eastAsia="Calibri" w:hAnsi="Times New Roman" w:cs="Times New Roman"/>
                  <w:lang w:val="en-US"/>
                  <w:rPrChange w:id="4875" w:author="OLENA PASHKOVA (NEPTUNE.UA)" w:date="2022-11-21T15:27:00Z">
                    <w:rPr>
                      <w:rFonts w:ascii="Times New Roman" w:eastAsia="Calibri" w:hAnsi="Times New Roman" w:cs="Times New Roman"/>
                      <w:lang w:val="en-US"/>
                    </w:rPr>
                  </w:rPrChange>
                </w:rPr>
                <w:delText>of the previous cargo</w:delText>
              </w:r>
            </w:del>
            <w:ins w:id="4876" w:author="Nataliya Tomaskovic" w:date="2022-08-19T11:03:00Z">
              <w:del w:id="4877" w:author="Viktoriya Elik" w:date="2022-08-26T12:35:00Z">
                <w:r w:rsidRPr="00DD122E" w:rsidDel="00240E2A">
                  <w:rPr>
                    <w:rFonts w:ascii="Times New Roman" w:eastAsia="Calibri" w:hAnsi="Times New Roman" w:cs="Times New Roman"/>
                    <w:lang w:val="en-US"/>
                    <w:rPrChange w:id="4878" w:author="OLENA PASHKOVA (NEPTUNE.UA)" w:date="2022-11-21T15:27:00Z">
                      <w:rPr>
                        <w:rFonts w:ascii="Times New Roman" w:eastAsia="Calibri" w:hAnsi="Times New Roman" w:cs="Times New Roman"/>
                        <w:lang w:val="en-US"/>
                      </w:rPr>
                    </w:rPrChange>
                  </w:rPr>
                  <w:delText>es</w:delText>
                </w:r>
              </w:del>
            </w:ins>
            <w:del w:id="4879" w:author="Viktoriya Elik" w:date="2022-08-26T12:35:00Z">
              <w:r w:rsidRPr="00DD122E" w:rsidDel="00240E2A">
                <w:rPr>
                  <w:rFonts w:ascii="Times New Roman" w:eastAsia="Calibri" w:hAnsi="Times New Roman" w:cs="Times New Roman"/>
                  <w:lang w:val="en-US"/>
                  <w:rPrChange w:id="4880" w:author="OLENA PASHKOVA (NEPTUNE.UA)" w:date="2022-11-21T15:27:00Z">
                    <w:rPr>
                      <w:rFonts w:ascii="Times New Roman" w:eastAsia="Calibri" w:hAnsi="Times New Roman" w:cs="Times New Roman"/>
                      <w:lang w:val="en-US"/>
                    </w:rPr>
                  </w:rPrChange>
                </w:rPr>
                <w:delText xml:space="preserve">, and </w:delText>
              </w:r>
            </w:del>
            <w:ins w:id="4881" w:author="Nataliya Tomaskovic" w:date="2022-08-19T11:03:00Z">
              <w:del w:id="4882" w:author="Viktoriya Elik" w:date="2022-08-26T12:35:00Z">
                <w:r w:rsidRPr="00DD122E" w:rsidDel="00240E2A">
                  <w:rPr>
                    <w:rFonts w:ascii="Times New Roman" w:eastAsia="Calibri" w:hAnsi="Times New Roman" w:cs="Times New Roman"/>
                    <w:lang w:val="en-US"/>
                    <w:rPrChange w:id="4883" w:author="OLENA PASHKOVA (NEPTUNE.UA)" w:date="2022-11-21T15:27:00Z">
                      <w:rPr>
                        <w:rFonts w:ascii="Times New Roman" w:eastAsia="Calibri" w:hAnsi="Times New Roman" w:cs="Times New Roman"/>
                        <w:lang w:val="en-US"/>
                      </w:rPr>
                    </w:rPrChange>
                  </w:rPr>
                  <w:delText xml:space="preserve">holds readiness is </w:delText>
                </w:r>
              </w:del>
            </w:ins>
            <w:del w:id="4884" w:author="Viktoriya Elik" w:date="2022-08-26T12:35:00Z">
              <w:r w:rsidRPr="00DD122E" w:rsidDel="00240E2A">
                <w:rPr>
                  <w:rFonts w:ascii="Times New Roman" w:eastAsia="Calibri" w:hAnsi="Times New Roman" w:cs="Times New Roman"/>
                  <w:lang w:val="en-US"/>
                  <w:rPrChange w:id="4885" w:author="OLENA PASHKOVA (NEPTUNE.UA)" w:date="2022-11-21T15:27:00Z">
                    <w:rPr>
                      <w:rFonts w:ascii="Times New Roman" w:eastAsia="Calibri" w:hAnsi="Times New Roman" w:cs="Times New Roman"/>
                      <w:lang w:val="en-US"/>
                    </w:rPr>
                  </w:rPrChange>
                </w:rPr>
                <w:delText>such a state holds must satisfy to the requirements of i</w:delText>
              </w:r>
            </w:del>
            <w:ins w:id="4886" w:author="Nataliya Tomaskovic" w:date="2022-08-19T11:04:00Z">
              <w:del w:id="4887" w:author="Viktoriya Elik" w:date="2022-08-26T12:35:00Z">
                <w:r w:rsidRPr="00DD122E" w:rsidDel="00240E2A">
                  <w:rPr>
                    <w:rFonts w:ascii="Times New Roman" w:eastAsia="Calibri" w:hAnsi="Times New Roman" w:cs="Times New Roman"/>
                    <w:lang w:val="en-US"/>
                    <w:rPrChange w:id="4888" w:author="OLENA PASHKOVA (NEPTUNE.UA)" w:date="2022-11-21T15:27:00Z">
                      <w:rPr>
                        <w:rFonts w:ascii="Times New Roman" w:eastAsia="Calibri" w:hAnsi="Times New Roman" w:cs="Times New Roman"/>
                        <w:lang w:val="en-US"/>
                      </w:rPr>
                    </w:rPrChange>
                  </w:rPr>
                  <w:delText xml:space="preserve">confirmed by </w:delText>
                </w:r>
              </w:del>
            </w:ins>
            <w:del w:id="4889" w:author="Viktoriya Elik" w:date="2022-08-26T12:35:00Z">
              <w:r w:rsidRPr="00DD122E" w:rsidDel="00240E2A">
                <w:rPr>
                  <w:rFonts w:ascii="Times New Roman" w:eastAsia="Calibri" w:hAnsi="Times New Roman" w:cs="Times New Roman"/>
                  <w:lang w:val="en-US"/>
                  <w:rPrChange w:id="4890" w:author="OLENA PASHKOVA (NEPTUNE.UA)" w:date="2022-11-21T15:27:00Z">
                    <w:rPr>
                      <w:rFonts w:ascii="Times New Roman" w:eastAsia="Calibri" w:hAnsi="Times New Roman" w:cs="Times New Roman"/>
                      <w:lang w:val="en-US"/>
                    </w:rPr>
                  </w:rPrChange>
                </w:rPr>
                <w:delText>ndependent inspector appointed by the Customer</w:delText>
              </w:r>
            </w:del>
            <w:ins w:id="4891" w:author="Nataliya Tomaskovic" w:date="2022-08-19T11:04:00Z">
              <w:del w:id="4892" w:author="Viktoriya Elik" w:date="2022-08-26T12:35:00Z">
                <w:r w:rsidRPr="00DD122E" w:rsidDel="00240E2A">
                  <w:rPr>
                    <w:rFonts w:ascii="Times New Roman" w:eastAsia="Calibri" w:hAnsi="Times New Roman" w:cs="Times New Roman"/>
                    <w:lang w:val="en-US"/>
                    <w:rPrChange w:id="4893" w:author="OLENA PASHKOVA (NEPTUNE.UA)" w:date="2022-11-21T15:27:00Z">
                      <w:rPr>
                        <w:rFonts w:ascii="Times New Roman" w:eastAsia="Calibri" w:hAnsi="Times New Roman" w:cs="Times New Roman"/>
                        <w:lang w:val="en-US"/>
                      </w:rPr>
                    </w:rPrChange>
                  </w:rPr>
                  <w:delText>’s appo</w:delText>
                </w:r>
              </w:del>
            </w:ins>
            <w:ins w:id="4894" w:author="Nataliya Tomaskovic" w:date="2022-08-19T11:05:00Z">
              <w:del w:id="4895" w:author="Viktoriya Elik" w:date="2022-08-26T12:35:00Z">
                <w:r w:rsidRPr="00DD122E" w:rsidDel="00240E2A">
                  <w:rPr>
                    <w:rFonts w:ascii="Times New Roman" w:eastAsia="Calibri" w:hAnsi="Times New Roman" w:cs="Times New Roman"/>
                    <w:lang w:val="en-US"/>
                    <w:rPrChange w:id="4896" w:author="OLENA PASHKOVA (NEPTUNE.UA)" w:date="2022-11-21T15:27:00Z">
                      <w:rPr>
                        <w:rFonts w:ascii="Times New Roman" w:eastAsia="Calibri" w:hAnsi="Times New Roman" w:cs="Times New Roman"/>
                        <w:lang w:val="en-US"/>
                      </w:rPr>
                    </w:rPrChange>
                  </w:rPr>
                  <w:delText xml:space="preserve">inted </w:delText>
                </w:r>
              </w:del>
            </w:ins>
            <w:ins w:id="4897" w:author="Nataliya Tomaskovic" w:date="2022-08-19T11:04:00Z">
              <w:del w:id="4898" w:author="Viktoriya Elik" w:date="2022-08-26T12:35:00Z">
                <w:r w:rsidRPr="00DD122E" w:rsidDel="00240E2A">
                  <w:rPr>
                    <w:rFonts w:ascii="Times New Roman" w:eastAsia="Calibri" w:hAnsi="Times New Roman" w:cs="Times New Roman"/>
                    <w:lang w:val="en-US"/>
                    <w:rPrChange w:id="4899" w:author="OLENA PASHKOVA (NEPTUNE.UA)" w:date="2022-11-21T15:27:00Z">
                      <w:rPr>
                        <w:rFonts w:ascii="Times New Roman" w:eastAsia="Calibri" w:hAnsi="Times New Roman" w:cs="Times New Roman"/>
                        <w:lang w:val="en-US"/>
                      </w:rPr>
                    </w:rPrChange>
                  </w:rPr>
                  <w:delText xml:space="preserve"> superintendent </w:delText>
                </w:r>
              </w:del>
            </w:ins>
            <w:del w:id="4900" w:author="Viktoriya Elik" w:date="2022-08-26T12:35:00Z">
              <w:r w:rsidRPr="00DD122E" w:rsidDel="00240E2A">
                <w:rPr>
                  <w:rFonts w:ascii="Times New Roman" w:eastAsia="Calibri" w:hAnsi="Times New Roman" w:cs="Times New Roman"/>
                  <w:lang w:val="en-US"/>
                  <w:rPrChange w:id="4901" w:author="OLENA PASHKOVA (NEPTUNE.UA)" w:date="2022-11-21T15:27:00Z">
                    <w:rPr>
                      <w:rFonts w:ascii="Times New Roman" w:eastAsia="Calibri" w:hAnsi="Times New Roman" w:cs="Times New Roman"/>
                      <w:lang w:val="en-US"/>
                    </w:rPr>
                  </w:rPrChange>
                </w:rPr>
                <w:delText xml:space="preserve"> </w:delText>
              </w:r>
              <w:r w:rsidRPr="00DD122E" w:rsidDel="00240E2A">
                <w:rPr>
                  <w:rFonts w:ascii="Times New Roman" w:eastAsia="Calibri" w:hAnsi="Times New Roman" w:cs="Times New Roman"/>
                  <w:highlight w:val="yellow"/>
                  <w:lang w:val="en-US"/>
                  <w:rPrChange w:id="4902" w:author="OLENA PASHKOVA (NEPTUNE.UA)" w:date="2022-11-21T15:27:00Z">
                    <w:rPr>
                      <w:rFonts w:ascii="Times New Roman" w:eastAsia="Calibri" w:hAnsi="Times New Roman" w:cs="Times New Roman"/>
                      <w:lang w:val="en-US"/>
                    </w:rPr>
                  </w:rPrChange>
                </w:rPr>
                <w:delText>or another interested persons, commission,</w:delText>
              </w:r>
              <w:r w:rsidRPr="00DD122E" w:rsidDel="00240E2A">
                <w:rPr>
                  <w:rFonts w:ascii="Times New Roman" w:eastAsia="Calibri" w:hAnsi="Times New Roman" w:cs="Times New Roman"/>
                  <w:lang w:val="en-US"/>
                  <w:rPrChange w:id="4903" w:author="OLENA PASHKOVA (NEPTUNE.UA)" w:date="2022-11-21T15:27:00Z">
                    <w:rPr>
                      <w:rFonts w:ascii="Times New Roman" w:eastAsia="Calibri" w:hAnsi="Times New Roman" w:cs="Times New Roman"/>
                      <w:lang w:val="en-US"/>
                    </w:rPr>
                  </w:rPrChange>
                </w:rPr>
                <w:delText xml:space="preserve"> as well as in case of obtaining the consent of the relevant </w:delText>
              </w:r>
            </w:del>
            <w:ins w:id="4904" w:author="Nataliya Tomaskovic" w:date="2022-08-19T11:05:00Z">
              <w:del w:id="4905" w:author="Viktoriya Elik" w:date="2022-08-26T12:35:00Z">
                <w:r w:rsidRPr="00DD122E" w:rsidDel="00240E2A">
                  <w:rPr>
                    <w:rFonts w:ascii="Times New Roman" w:eastAsia="Calibri" w:hAnsi="Times New Roman" w:cs="Times New Roman"/>
                    <w:lang w:val="en-US"/>
                    <w:rPrChange w:id="4906" w:author="OLENA PASHKOVA (NEPTUNE.UA)" w:date="2022-11-21T15:27:00Z">
                      <w:rPr>
                        <w:rFonts w:ascii="Times New Roman" w:eastAsia="Calibri" w:hAnsi="Times New Roman" w:cs="Times New Roman"/>
                        <w:lang w:val="en-US"/>
                      </w:rPr>
                    </w:rPrChange>
                  </w:rPr>
                  <w:delText xml:space="preserve">all mandatory </w:delText>
                </w:r>
              </w:del>
            </w:ins>
            <w:del w:id="4907" w:author="Viktoriya Elik" w:date="2022-08-26T12:35:00Z">
              <w:r w:rsidRPr="00DD122E" w:rsidDel="00240E2A">
                <w:rPr>
                  <w:rFonts w:ascii="Times New Roman" w:eastAsia="Calibri" w:hAnsi="Times New Roman" w:cs="Times New Roman"/>
                  <w:lang w:val="en-US"/>
                  <w:rPrChange w:id="4908" w:author="OLENA PASHKOVA (NEPTUNE.UA)" w:date="2022-11-21T15:27:00Z">
                    <w:rPr>
                      <w:rFonts w:ascii="Times New Roman" w:eastAsia="Calibri" w:hAnsi="Times New Roman" w:cs="Times New Roman"/>
                      <w:lang w:val="en-US"/>
                    </w:rPr>
                  </w:rPrChange>
                </w:rPr>
                <w:delText xml:space="preserve">state </w:delText>
              </w:r>
            </w:del>
            <w:ins w:id="4909" w:author="Nataliya Tomaskovic" w:date="2022-08-19T11:05:00Z">
              <w:del w:id="4910" w:author="Viktoriya Elik" w:date="2022-08-26T12:35:00Z">
                <w:r w:rsidRPr="00DD122E" w:rsidDel="00240E2A">
                  <w:rPr>
                    <w:rFonts w:ascii="Times New Roman" w:eastAsia="Calibri" w:hAnsi="Times New Roman" w:cs="Times New Roman"/>
                    <w:lang w:val="en-US"/>
                    <w:rPrChange w:id="4911" w:author="OLENA PASHKOVA (NEPTUNE.UA)" w:date="2022-11-21T15:27:00Z">
                      <w:rPr>
                        <w:rFonts w:ascii="Times New Roman" w:eastAsia="Calibri" w:hAnsi="Times New Roman" w:cs="Times New Roman"/>
                        <w:lang w:val="en-US"/>
                      </w:rPr>
                    </w:rPrChange>
                  </w:rPr>
                  <w:delText>approvals obtained</w:delText>
                </w:r>
              </w:del>
            </w:ins>
            <w:del w:id="4912" w:author="Viktoriya Elik" w:date="2022-08-26T12:35:00Z">
              <w:r w:rsidRPr="00DD122E" w:rsidDel="00240E2A">
                <w:rPr>
                  <w:rFonts w:ascii="Times New Roman" w:eastAsia="Calibri" w:hAnsi="Times New Roman" w:cs="Times New Roman"/>
                  <w:lang w:val="en-US"/>
                  <w:rPrChange w:id="4913" w:author="OLENA PASHKOVA (NEPTUNE.UA)" w:date="2022-11-21T15:27:00Z">
                    <w:rPr>
                      <w:rFonts w:ascii="Times New Roman" w:eastAsia="Calibri" w:hAnsi="Times New Roman" w:cs="Times New Roman"/>
                      <w:lang w:val="en-US"/>
                    </w:rPr>
                  </w:rPrChange>
                </w:rPr>
                <w:delText>authority bodies  for the implementation of cargo operations</w:delText>
              </w:r>
              <w:r w:rsidRPr="00DD122E" w:rsidDel="00240E2A">
                <w:rPr>
                  <w:rFonts w:ascii="Times New Roman" w:eastAsia="Calibri" w:hAnsi="Times New Roman" w:cs="Times New Roman"/>
                  <w:lang w:val="uk-UA"/>
                  <w:rPrChange w:id="4914" w:author="OLENA PASHKOVA (NEPTUNE.UA)" w:date="2022-11-21T15:27:00Z">
                    <w:rPr>
                      <w:rFonts w:ascii="Times New Roman" w:eastAsia="Calibri" w:hAnsi="Times New Roman" w:cs="Times New Roman"/>
                      <w:lang w:val="uk-UA"/>
                    </w:rPr>
                  </w:rPrChange>
                </w:rPr>
                <w:delText>.</w:delText>
              </w:r>
            </w:del>
            <w:commentRangeEnd w:id="4832"/>
            <w:r w:rsidRPr="00DD122E">
              <w:rPr>
                <w:rFonts w:ascii="Times New Roman" w:eastAsia="Calibri" w:hAnsi="Times New Roman" w:cs="Times New Roman"/>
                <w:rPrChange w:id="4915" w:author="OLENA PASHKOVA (NEPTUNE.UA)" w:date="2022-11-21T15:27:00Z">
                  <w:rPr>
                    <w:rFonts w:ascii="Calibri" w:eastAsia="Calibri" w:hAnsi="Calibri" w:cs="Times New Roman"/>
                    <w:sz w:val="16"/>
                    <w:szCs w:val="16"/>
                  </w:rPr>
                </w:rPrChange>
              </w:rPr>
              <w:commentReference w:id="4832"/>
            </w:r>
          </w:p>
          <w:p w14:paraId="10B3C7A4" w14:textId="103BF708" w:rsidR="00400CA9" w:rsidRPr="00DD122E" w:rsidRDefault="00400CA9" w:rsidP="00400CA9">
            <w:pPr>
              <w:contextualSpacing/>
              <w:jc w:val="both"/>
              <w:rPr>
                <w:rFonts w:ascii="Times New Roman" w:eastAsia="Calibri" w:hAnsi="Times New Roman" w:cs="Times New Roman"/>
                <w:lang w:val="en-US"/>
                <w:rPrChange w:id="491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917" w:author="OLENA PASHKOVA (NEPTUNE.UA)" w:date="2022-11-21T15:27:00Z">
                  <w:rPr>
                    <w:rFonts w:ascii="Times New Roman" w:eastAsia="Calibri" w:hAnsi="Times New Roman" w:cs="Times New Roman"/>
                    <w:lang w:val="en-US"/>
                  </w:rPr>
                </w:rPrChange>
              </w:rPr>
              <w:t>If NOR is tendered prior to the agreed laycan, the Contractor accepts NOR on the first day of the laycan in accordance with clause 10.1</w:t>
            </w:r>
            <w:del w:id="4918" w:author="OLENA PASHKOVA (NEPTUNE.UA)" w:date="2022-11-21T05:09:00Z">
              <w:r w:rsidRPr="00DD122E" w:rsidDel="00FD7CEA">
                <w:rPr>
                  <w:rFonts w:ascii="Times New Roman" w:eastAsia="Calibri" w:hAnsi="Times New Roman" w:cs="Times New Roman"/>
                  <w:lang w:val="en-US"/>
                  <w:rPrChange w:id="4919" w:author="OLENA PASHKOVA (NEPTUNE.UA)" w:date="2022-11-21T15:27:00Z">
                    <w:rPr>
                      <w:rFonts w:ascii="Times New Roman" w:eastAsia="Calibri" w:hAnsi="Times New Roman" w:cs="Times New Roman"/>
                      <w:lang w:val="en-US"/>
                    </w:rPr>
                  </w:rPrChange>
                </w:rPr>
                <w:delText>7</w:delText>
              </w:r>
            </w:del>
            <w:ins w:id="4920" w:author="OLENA PASHKOVA (NEPTUNE.UA)" w:date="2022-11-21T05:09:00Z">
              <w:r w:rsidR="00FD7CEA" w:rsidRPr="00DD122E">
                <w:rPr>
                  <w:rFonts w:ascii="Times New Roman" w:eastAsia="Calibri" w:hAnsi="Times New Roman" w:cs="Times New Roman"/>
                  <w:lang w:val="en-US"/>
                  <w:rPrChange w:id="4921" w:author="OLENA PASHKOVA (NEPTUNE.UA)" w:date="2022-11-21T15:27:00Z">
                    <w:rPr>
                      <w:rFonts w:ascii="Times New Roman" w:eastAsia="Calibri" w:hAnsi="Times New Roman" w:cs="Times New Roman"/>
                      <w:lang w:val="en-US"/>
                    </w:rPr>
                  </w:rPrChange>
                </w:rPr>
                <w:t>6</w:t>
              </w:r>
            </w:ins>
            <w:r w:rsidRPr="00DD122E">
              <w:rPr>
                <w:rFonts w:ascii="Times New Roman" w:eastAsia="Calibri" w:hAnsi="Times New Roman" w:cs="Times New Roman"/>
                <w:lang w:val="en-US"/>
                <w:rPrChange w:id="4922" w:author="OLENA PASHKOVA (NEPTUNE.UA)" w:date="2022-11-21T15:27:00Z">
                  <w:rPr>
                    <w:rFonts w:ascii="Times New Roman" w:eastAsia="Calibri" w:hAnsi="Times New Roman" w:cs="Times New Roman"/>
                    <w:lang w:val="en-US"/>
                  </w:rPr>
                </w:rPrChange>
              </w:rPr>
              <w:t xml:space="preserve"> of this Agreement. The laytime starts to count as per</w:t>
            </w:r>
            <w:ins w:id="4923" w:author="Nataliya Tomaskovic" w:date="2022-08-19T11:07:00Z">
              <w:r w:rsidRPr="00DD122E">
                <w:rPr>
                  <w:rFonts w:ascii="Times New Roman" w:eastAsia="Calibri" w:hAnsi="Times New Roman" w:cs="Times New Roman"/>
                  <w:lang w:val="en-US"/>
                  <w:rPrChange w:id="4924"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4925" w:author="OLENA PASHKOVA (NEPTUNE.UA)" w:date="2022-11-21T15:27:00Z">
                  <w:rPr>
                    <w:rFonts w:ascii="Times New Roman" w:eastAsia="Calibri" w:hAnsi="Times New Roman" w:cs="Times New Roman"/>
                    <w:lang w:val="en-US"/>
                  </w:rPr>
                </w:rPrChange>
              </w:rPr>
              <w:t>clauses 10.1</w:t>
            </w:r>
            <w:ins w:id="4926" w:author="OLENA PASHKOVA (NEPTUNE.UA)" w:date="2022-11-21T05:09:00Z">
              <w:r w:rsidR="00AD40FF" w:rsidRPr="00DD122E">
                <w:rPr>
                  <w:rFonts w:ascii="Times New Roman" w:eastAsia="Calibri" w:hAnsi="Times New Roman" w:cs="Times New Roman"/>
                  <w:lang w:val="en-US"/>
                  <w:rPrChange w:id="4927" w:author="OLENA PASHKOVA (NEPTUNE.UA)" w:date="2022-11-21T15:27:00Z">
                    <w:rPr>
                      <w:rFonts w:ascii="Times New Roman" w:eastAsia="Calibri" w:hAnsi="Times New Roman" w:cs="Times New Roman"/>
                      <w:lang w:val="en-US"/>
                    </w:rPr>
                  </w:rPrChange>
                </w:rPr>
                <w:t>6</w:t>
              </w:r>
            </w:ins>
            <w:del w:id="4928" w:author="OLENA PASHKOVA (NEPTUNE.UA)" w:date="2022-11-21T05:09:00Z">
              <w:r w:rsidRPr="00DD122E" w:rsidDel="00AD40FF">
                <w:rPr>
                  <w:rFonts w:ascii="Times New Roman" w:eastAsia="Calibri" w:hAnsi="Times New Roman" w:cs="Times New Roman"/>
                  <w:lang w:val="en-US"/>
                  <w:rPrChange w:id="4929" w:author="OLENA PASHKOVA (NEPTUNE.UA)" w:date="2022-11-21T15:27:00Z">
                    <w:rPr>
                      <w:rFonts w:ascii="Times New Roman" w:eastAsia="Calibri" w:hAnsi="Times New Roman" w:cs="Times New Roman"/>
                      <w:lang w:val="en-US"/>
                    </w:rPr>
                  </w:rPrChange>
                </w:rPr>
                <w:delText>7</w:delText>
              </w:r>
            </w:del>
            <w:r w:rsidRPr="00DD122E">
              <w:rPr>
                <w:rFonts w:ascii="Times New Roman" w:eastAsia="Calibri" w:hAnsi="Times New Roman" w:cs="Times New Roman"/>
                <w:lang w:val="en-US"/>
                <w:rPrChange w:id="4930" w:author="OLENA PASHKOVA (NEPTUNE.UA)" w:date="2022-11-21T15:27:00Z">
                  <w:rPr>
                    <w:rFonts w:ascii="Times New Roman" w:eastAsia="Calibri" w:hAnsi="Times New Roman" w:cs="Times New Roman"/>
                    <w:lang w:val="en-US"/>
                  </w:rPr>
                </w:rPrChange>
              </w:rPr>
              <w:t>.1, 10.1</w:t>
            </w:r>
            <w:del w:id="4931" w:author="OLENA PASHKOVA (NEPTUNE.UA)" w:date="2022-11-21T05:09:00Z">
              <w:r w:rsidRPr="00DD122E" w:rsidDel="00AD40FF">
                <w:rPr>
                  <w:rFonts w:ascii="Times New Roman" w:eastAsia="Calibri" w:hAnsi="Times New Roman" w:cs="Times New Roman"/>
                  <w:lang w:val="en-US"/>
                  <w:rPrChange w:id="4932" w:author="OLENA PASHKOVA (NEPTUNE.UA)" w:date="2022-11-21T15:27:00Z">
                    <w:rPr>
                      <w:rFonts w:ascii="Times New Roman" w:eastAsia="Calibri" w:hAnsi="Times New Roman" w:cs="Times New Roman"/>
                      <w:lang w:val="en-US"/>
                    </w:rPr>
                  </w:rPrChange>
                </w:rPr>
                <w:delText>7</w:delText>
              </w:r>
            </w:del>
            <w:ins w:id="4933" w:author="OLENA PASHKOVA (NEPTUNE.UA)" w:date="2022-11-21T05:09:00Z">
              <w:r w:rsidR="00AD40FF" w:rsidRPr="00DD122E">
                <w:rPr>
                  <w:rFonts w:ascii="Times New Roman" w:eastAsia="Calibri" w:hAnsi="Times New Roman" w:cs="Times New Roman"/>
                  <w:lang w:val="en-US"/>
                  <w:rPrChange w:id="4934" w:author="OLENA PASHKOVA (NEPTUNE.UA)" w:date="2022-11-21T15:27:00Z">
                    <w:rPr>
                      <w:rFonts w:ascii="Times New Roman" w:eastAsia="Calibri" w:hAnsi="Times New Roman" w:cs="Times New Roman"/>
                      <w:lang w:val="en-US"/>
                    </w:rPr>
                  </w:rPrChange>
                </w:rPr>
                <w:t>6</w:t>
              </w:r>
            </w:ins>
            <w:r w:rsidRPr="00DD122E">
              <w:rPr>
                <w:rFonts w:ascii="Times New Roman" w:eastAsia="Calibri" w:hAnsi="Times New Roman" w:cs="Times New Roman"/>
                <w:lang w:val="en-US"/>
                <w:rPrChange w:id="4935" w:author="OLENA PASHKOVA (NEPTUNE.UA)" w:date="2022-11-21T15:27:00Z">
                  <w:rPr>
                    <w:rFonts w:ascii="Times New Roman" w:eastAsia="Calibri" w:hAnsi="Times New Roman" w:cs="Times New Roman"/>
                    <w:lang w:val="en-US"/>
                  </w:rPr>
                </w:rPrChange>
              </w:rPr>
              <w:t>.2 of this Agreement.</w:t>
            </w:r>
          </w:p>
          <w:p w14:paraId="5BFE9460" w14:textId="77777777" w:rsidR="00400CA9" w:rsidRPr="00DD122E" w:rsidDel="00D82BC4" w:rsidRDefault="00400CA9" w:rsidP="00400CA9">
            <w:pPr>
              <w:contextualSpacing/>
              <w:jc w:val="both"/>
              <w:rPr>
                <w:ins w:id="4936" w:author="Nataliya Tomaskovic" w:date="2022-08-19T11:07:00Z"/>
                <w:del w:id="4937" w:author="Nataliya Tomaskovic" w:date="2022-08-22T16:26:00Z"/>
                <w:rFonts w:ascii="Times New Roman" w:eastAsia="Calibri" w:hAnsi="Times New Roman" w:cs="Times New Roman"/>
                <w:b/>
                <w:lang w:val="en-US"/>
                <w:rPrChange w:id="4938" w:author="OLENA PASHKOVA (NEPTUNE.UA)" w:date="2022-11-21T15:27:00Z">
                  <w:rPr>
                    <w:ins w:id="4939" w:author="Nataliya Tomaskovic" w:date="2022-08-19T11:07:00Z"/>
                    <w:del w:id="4940" w:author="Nataliya Tomaskovic" w:date="2022-08-22T16:26:00Z"/>
                    <w:rFonts w:ascii="Times New Roman" w:eastAsia="Calibri" w:hAnsi="Times New Roman" w:cs="Times New Roman"/>
                    <w:b/>
                    <w:lang w:val="en-US"/>
                  </w:rPr>
                </w:rPrChange>
              </w:rPr>
            </w:pPr>
          </w:p>
          <w:p w14:paraId="508F10BF" w14:textId="77777777" w:rsidR="00400CA9" w:rsidRPr="00DD122E" w:rsidRDefault="00400CA9" w:rsidP="00400CA9">
            <w:pPr>
              <w:contextualSpacing/>
              <w:jc w:val="both"/>
              <w:rPr>
                <w:ins w:id="4941" w:author="Nataliya Tomaskovic" w:date="2022-08-19T19:46:00Z"/>
                <w:rFonts w:ascii="Times New Roman" w:eastAsia="Calibri" w:hAnsi="Times New Roman" w:cs="Times New Roman"/>
                <w:b/>
                <w:lang w:val="en-US"/>
                <w:rPrChange w:id="4942" w:author="OLENA PASHKOVA (NEPTUNE.UA)" w:date="2022-11-21T15:27:00Z">
                  <w:rPr>
                    <w:ins w:id="4943" w:author="Nataliya Tomaskovic" w:date="2022-08-19T19:46:00Z"/>
                    <w:rFonts w:ascii="Times New Roman" w:eastAsia="Calibri" w:hAnsi="Times New Roman" w:cs="Times New Roman"/>
                    <w:b/>
                    <w:lang w:val="en-US"/>
                  </w:rPr>
                </w:rPrChange>
              </w:rPr>
            </w:pPr>
          </w:p>
          <w:p w14:paraId="1B82627B" w14:textId="77777777" w:rsidR="00400CA9" w:rsidRPr="00DD122E" w:rsidRDefault="00400CA9" w:rsidP="00400CA9">
            <w:pPr>
              <w:contextualSpacing/>
              <w:jc w:val="both"/>
              <w:rPr>
                <w:rFonts w:ascii="Times New Roman" w:eastAsia="Calibri" w:hAnsi="Times New Roman" w:cs="Times New Roman"/>
                <w:b/>
                <w:lang w:val="en-US"/>
                <w:rPrChange w:id="4944" w:author="OLENA PASHKOVA (NEPTUNE.UA)" w:date="2022-11-21T15:27:00Z">
                  <w:rPr>
                    <w:rFonts w:ascii="Times New Roman" w:eastAsia="Calibri" w:hAnsi="Times New Roman" w:cs="Times New Roman"/>
                    <w:b/>
                    <w:lang w:val="en-US"/>
                  </w:rPr>
                </w:rPrChange>
              </w:rPr>
            </w:pPr>
          </w:p>
          <w:p w14:paraId="7408BC28" w14:textId="659AC716" w:rsidR="00400CA9" w:rsidRPr="00DD122E" w:rsidRDefault="00400CA9" w:rsidP="00400CA9">
            <w:pPr>
              <w:contextualSpacing/>
              <w:jc w:val="both"/>
              <w:rPr>
                <w:ins w:id="4945" w:author="Nataliya Tomaskovic" w:date="2022-08-22T16:26:00Z"/>
                <w:rFonts w:ascii="Times New Roman" w:eastAsia="Times New Roman" w:hAnsi="Times New Roman" w:cs="Times New Roman"/>
                <w:lang w:val="en-US" w:bidi="en-US"/>
                <w:rPrChange w:id="4946" w:author="OLENA PASHKOVA (NEPTUNE.UA)" w:date="2022-11-21T15:27:00Z">
                  <w:rPr>
                    <w:ins w:id="4947" w:author="Nataliya Tomaskovic" w:date="2022-08-22T16:26:00Z"/>
                    <w:rFonts w:ascii="Times New Roman" w:eastAsia="Times New Roman" w:hAnsi="Times New Roman" w:cs="Times New Roman"/>
                    <w:lang w:val="en-US" w:bidi="en-US"/>
                  </w:rPr>
                </w:rPrChange>
              </w:rPr>
            </w:pPr>
            <w:r w:rsidRPr="00DD122E">
              <w:rPr>
                <w:rFonts w:ascii="Times New Roman" w:eastAsia="Calibri" w:hAnsi="Times New Roman" w:cs="Times New Roman"/>
                <w:b/>
                <w:lang w:val="en-US"/>
                <w:rPrChange w:id="4948" w:author="OLENA PASHKOVA (NEPTUNE.UA)" w:date="2022-11-21T15:27:00Z">
                  <w:rPr>
                    <w:rFonts w:ascii="Times New Roman" w:eastAsia="Calibri" w:hAnsi="Times New Roman" w:cs="Times New Roman"/>
                    <w:b/>
                    <w:lang w:val="en-US"/>
                  </w:rPr>
                </w:rPrChange>
              </w:rPr>
              <w:t>10.1</w:t>
            </w:r>
            <w:ins w:id="4949" w:author="OLENA PASHKOVA (NEPTUNE.UA)" w:date="2022-11-21T05:10:00Z">
              <w:r w:rsidR="00F919AA" w:rsidRPr="00DD122E">
                <w:rPr>
                  <w:rFonts w:ascii="Times New Roman" w:eastAsia="Calibri" w:hAnsi="Times New Roman" w:cs="Times New Roman"/>
                  <w:b/>
                  <w:lang w:val="en-US"/>
                  <w:rPrChange w:id="4950" w:author="OLENA PASHKOVA (NEPTUNE.UA)" w:date="2022-11-21T15:27:00Z">
                    <w:rPr>
                      <w:rFonts w:ascii="Times New Roman" w:eastAsia="Calibri" w:hAnsi="Times New Roman" w:cs="Times New Roman"/>
                      <w:b/>
                      <w:lang w:val="en-US"/>
                    </w:rPr>
                  </w:rPrChange>
                </w:rPr>
                <w:t>7</w:t>
              </w:r>
            </w:ins>
            <w:del w:id="4951" w:author="OLENA PASHKOVA (NEPTUNE.UA)" w:date="2022-11-21T05:10:00Z">
              <w:r w:rsidRPr="00DD122E" w:rsidDel="00F919AA">
                <w:rPr>
                  <w:rFonts w:ascii="Times New Roman" w:eastAsia="Calibri" w:hAnsi="Times New Roman" w:cs="Times New Roman"/>
                  <w:b/>
                  <w:lang w:val="uk-UA"/>
                  <w:rPrChange w:id="4952" w:author="OLENA PASHKOVA (NEPTUNE.UA)" w:date="2022-11-21T15:27:00Z">
                    <w:rPr>
                      <w:rFonts w:ascii="Times New Roman" w:eastAsia="Calibri" w:hAnsi="Times New Roman" w:cs="Times New Roman"/>
                      <w:b/>
                      <w:lang w:val="uk-UA"/>
                    </w:rPr>
                  </w:rPrChange>
                </w:rPr>
                <w:delText>8</w:delText>
              </w:r>
            </w:del>
            <w:r w:rsidRPr="00DD122E">
              <w:rPr>
                <w:rFonts w:ascii="Times New Roman" w:eastAsia="Calibri" w:hAnsi="Times New Roman" w:cs="Times New Roman"/>
                <w:b/>
                <w:lang w:val="en-US"/>
                <w:rPrChange w:id="495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954" w:author="OLENA PASHKOVA (NEPTUNE.UA)" w:date="2022-11-21T15:27:00Z">
                  <w:rPr>
                    <w:rFonts w:ascii="Times New Roman" w:eastAsia="Calibri" w:hAnsi="Times New Roman" w:cs="Times New Roman"/>
                    <w:lang w:val="en-US"/>
                  </w:rPr>
                </w:rPrChange>
              </w:rPr>
              <w:tab/>
            </w:r>
            <w:r w:rsidRPr="00DD122E">
              <w:rPr>
                <w:rFonts w:ascii="Times New Roman" w:eastAsia="Times New Roman" w:hAnsi="Times New Roman" w:cs="Times New Roman"/>
                <w:lang w:val="en-US" w:bidi="en-US"/>
                <w:rPrChange w:id="4955" w:author="OLENA PASHKOVA (NEPTUNE.UA)" w:date="2022-11-21T15:27:00Z">
                  <w:rPr>
                    <w:rFonts w:ascii="Times New Roman" w:eastAsia="Times New Roman" w:hAnsi="Times New Roman" w:cs="Times New Roman"/>
                    <w:lang w:val="en-US" w:bidi="en-US"/>
                  </w:rPr>
                </w:rPrChange>
              </w:rPr>
              <w:t xml:space="preserve">The time spent on passage from roads to the load berth, </w:t>
            </w:r>
            <w:commentRangeStart w:id="4956"/>
            <w:r w:rsidRPr="00DD122E">
              <w:rPr>
                <w:rFonts w:ascii="Times New Roman" w:eastAsia="Times New Roman" w:hAnsi="Times New Roman" w:cs="Times New Roman"/>
                <w:lang w:val="en-US" w:bidi="en-US"/>
                <w:rPrChange w:id="4957" w:author="OLENA PASHKOVA (NEPTUNE.UA)" w:date="2022-11-21T15:27:00Z">
                  <w:rPr>
                    <w:rFonts w:ascii="Times New Roman" w:eastAsia="Times New Roman" w:hAnsi="Times New Roman" w:cs="Times New Roman"/>
                    <w:lang w:val="en-US" w:bidi="en-US"/>
                  </w:rPr>
                </w:rPrChange>
              </w:rPr>
              <w:t xml:space="preserve">mentioned in this Agreement, </w:t>
            </w:r>
            <w:commentRangeEnd w:id="4956"/>
            <w:r w:rsidRPr="00DD122E">
              <w:rPr>
                <w:rFonts w:ascii="Times New Roman" w:eastAsia="Calibri" w:hAnsi="Times New Roman" w:cs="Times New Roman"/>
                <w:rPrChange w:id="4958" w:author="OLENA PASHKOVA (NEPTUNE.UA)" w:date="2022-11-21T15:27:00Z">
                  <w:rPr>
                    <w:rFonts w:ascii="Calibri" w:eastAsia="Calibri" w:hAnsi="Calibri" w:cs="Times New Roman"/>
                    <w:sz w:val="16"/>
                    <w:szCs w:val="16"/>
                  </w:rPr>
                </w:rPrChange>
              </w:rPr>
              <w:commentReference w:id="4956"/>
            </w:r>
            <w:r w:rsidRPr="00DD122E">
              <w:rPr>
                <w:rFonts w:ascii="Times New Roman" w:eastAsia="Times New Roman" w:hAnsi="Times New Roman" w:cs="Times New Roman"/>
                <w:lang w:val="en-US" w:bidi="en-US"/>
              </w:rPr>
              <w:t>and the time spent on the swarping/mooring to other berths, unless such swarping/ mooring to other berths occurs due to Contractor’s fault, shall not count as laytime.</w:t>
            </w:r>
          </w:p>
          <w:p w14:paraId="0E274292" w14:textId="77777777" w:rsidR="00400CA9" w:rsidRPr="00DD122E" w:rsidDel="00D82BC4" w:rsidRDefault="00400CA9" w:rsidP="00400CA9">
            <w:pPr>
              <w:contextualSpacing/>
              <w:jc w:val="both"/>
              <w:rPr>
                <w:ins w:id="4959" w:author="Nataliya Tomaskovic" w:date="2022-08-19T11:10:00Z"/>
                <w:del w:id="4960" w:author="Nataliya Tomaskovic" w:date="2022-08-22T16:26:00Z"/>
                <w:rFonts w:ascii="Times New Roman" w:eastAsia="Times New Roman" w:hAnsi="Times New Roman" w:cs="Times New Roman"/>
                <w:lang w:val="en-US" w:bidi="en-US"/>
                <w:rPrChange w:id="4961" w:author="OLENA PASHKOVA (NEPTUNE.UA)" w:date="2022-11-21T15:27:00Z">
                  <w:rPr>
                    <w:ins w:id="4962" w:author="Nataliya Tomaskovic" w:date="2022-08-19T11:10:00Z"/>
                    <w:del w:id="4963" w:author="Nataliya Tomaskovic" w:date="2022-08-22T16:26:00Z"/>
                    <w:rFonts w:ascii="Times New Roman" w:eastAsia="Times New Roman" w:hAnsi="Times New Roman" w:cs="Times New Roman"/>
                    <w:lang w:val="en-US" w:bidi="en-US"/>
                  </w:rPr>
                </w:rPrChange>
              </w:rPr>
            </w:pPr>
          </w:p>
          <w:p w14:paraId="13318E38" w14:textId="77777777" w:rsidR="00400CA9" w:rsidRPr="00DD122E" w:rsidRDefault="00400CA9" w:rsidP="00400CA9">
            <w:pPr>
              <w:contextualSpacing/>
              <w:jc w:val="both"/>
              <w:rPr>
                <w:ins w:id="4964" w:author="Nataliya Tomaskovic" w:date="2022-08-19T11:10:00Z"/>
                <w:rFonts w:ascii="Times New Roman" w:eastAsia="Times New Roman" w:hAnsi="Times New Roman" w:cs="Times New Roman"/>
                <w:lang w:val="en-US" w:bidi="en-US"/>
                <w:rPrChange w:id="4965" w:author="OLENA PASHKOVA (NEPTUNE.UA)" w:date="2022-11-21T15:27:00Z">
                  <w:rPr>
                    <w:ins w:id="4966" w:author="Nataliya Tomaskovic" w:date="2022-08-19T11:10:00Z"/>
                    <w:rFonts w:ascii="Times New Roman" w:eastAsia="Times New Roman" w:hAnsi="Times New Roman" w:cs="Times New Roman"/>
                    <w:lang w:val="en-US" w:bidi="en-US"/>
                  </w:rPr>
                </w:rPrChange>
              </w:rPr>
            </w:pPr>
          </w:p>
          <w:p w14:paraId="6F29B024" w14:textId="77777777" w:rsidR="00400CA9" w:rsidRPr="00DD122E" w:rsidRDefault="00400CA9" w:rsidP="00400CA9">
            <w:pPr>
              <w:contextualSpacing/>
              <w:jc w:val="both"/>
              <w:rPr>
                <w:rFonts w:ascii="Times New Roman" w:eastAsia="Calibri" w:hAnsi="Times New Roman" w:cs="Times New Roman"/>
                <w:lang w:val="en-US"/>
                <w:rPrChange w:id="4967"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4968" w:author="OLENA PASHKOVA (NEPTUNE.UA)" w:date="2022-11-21T15:27:00Z">
                  <w:rPr>
                    <w:rFonts w:ascii="Times New Roman" w:eastAsia="Calibri" w:hAnsi="Times New Roman" w:cs="Times New Roman"/>
                    <w:lang w:val="en-US"/>
                  </w:rPr>
                </w:rPrChange>
              </w:rPr>
              <w:t>The calculation of the laytime for Contractor shall be made by dividing the vessel’s consingment in MT by the load rate in MT/wwd, in accordance with this Agreement.</w:t>
            </w:r>
          </w:p>
          <w:p w14:paraId="2D573EF4" w14:textId="77777777" w:rsidR="00400CA9" w:rsidRPr="00DD122E" w:rsidDel="002302C9" w:rsidRDefault="00400CA9" w:rsidP="00400CA9">
            <w:pPr>
              <w:contextualSpacing/>
              <w:jc w:val="both"/>
              <w:rPr>
                <w:del w:id="4969" w:author="Nataliya Tomaskovic" w:date="2022-08-19T19:27:00Z"/>
                <w:rFonts w:ascii="Times New Roman" w:eastAsia="Calibri" w:hAnsi="Times New Roman" w:cs="Times New Roman"/>
                <w:lang w:val="en-US"/>
                <w:rPrChange w:id="4970" w:author="OLENA PASHKOVA (NEPTUNE.UA)" w:date="2022-11-21T15:27:00Z">
                  <w:rPr>
                    <w:del w:id="4971" w:author="Nataliya Tomaskovic" w:date="2022-08-19T19:27:00Z"/>
                    <w:rFonts w:ascii="Times New Roman" w:eastAsia="Calibri" w:hAnsi="Times New Roman" w:cs="Times New Roman"/>
                    <w:lang w:val="en-US"/>
                  </w:rPr>
                </w:rPrChange>
              </w:rPr>
            </w:pPr>
          </w:p>
          <w:p w14:paraId="0716E372" w14:textId="77777777" w:rsidR="00400CA9" w:rsidRPr="00DD122E" w:rsidRDefault="00400CA9" w:rsidP="00400CA9">
            <w:pPr>
              <w:contextualSpacing/>
              <w:jc w:val="both"/>
              <w:rPr>
                <w:ins w:id="4972" w:author="Nataliya Tomaskovic" w:date="2022-08-22T16:27:00Z"/>
                <w:rFonts w:ascii="Times New Roman" w:eastAsia="Calibri" w:hAnsi="Times New Roman" w:cs="Times New Roman"/>
                <w:lang w:val="en-US"/>
                <w:rPrChange w:id="4973" w:author="OLENA PASHKOVA (NEPTUNE.UA)" w:date="2022-11-21T15:27:00Z">
                  <w:rPr>
                    <w:ins w:id="4974" w:author="Nataliya Tomaskovic" w:date="2022-08-22T16:27:00Z"/>
                    <w:rFonts w:ascii="Times New Roman" w:eastAsia="Calibri" w:hAnsi="Times New Roman" w:cs="Times New Roman"/>
                    <w:lang w:val="en-US"/>
                  </w:rPr>
                </w:rPrChange>
              </w:rPr>
            </w:pPr>
          </w:p>
          <w:p w14:paraId="142046DC" w14:textId="77777777" w:rsidR="00400CA9" w:rsidRPr="00DD122E" w:rsidRDefault="00400CA9" w:rsidP="00400CA9">
            <w:pPr>
              <w:contextualSpacing/>
              <w:jc w:val="both"/>
              <w:rPr>
                <w:ins w:id="4975" w:author="Nataliya Tomaskovic" w:date="2022-08-22T16:27:00Z"/>
                <w:rFonts w:ascii="Times New Roman" w:eastAsia="Calibri" w:hAnsi="Times New Roman" w:cs="Times New Roman"/>
                <w:lang w:val="en-US"/>
                <w:rPrChange w:id="4976" w:author="OLENA PASHKOVA (NEPTUNE.UA)" w:date="2022-11-21T15:27:00Z">
                  <w:rPr>
                    <w:ins w:id="4977" w:author="Nataliya Tomaskovic" w:date="2022-08-22T16:27:00Z"/>
                    <w:rFonts w:ascii="Times New Roman" w:eastAsia="Calibri" w:hAnsi="Times New Roman" w:cs="Times New Roman"/>
                    <w:lang w:val="en-US"/>
                  </w:rPr>
                </w:rPrChange>
              </w:rPr>
            </w:pPr>
          </w:p>
          <w:p w14:paraId="354B3379" w14:textId="77777777" w:rsidR="00400CA9" w:rsidRPr="00DD122E" w:rsidDel="009D7B1F" w:rsidRDefault="00400CA9" w:rsidP="00400CA9">
            <w:pPr>
              <w:contextualSpacing/>
              <w:jc w:val="both"/>
              <w:rPr>
                <w:del w:id="4978" w:author="Nataliya Tomaskovic" w:date="2022-08-19T19:27:00Z"/>
                <w:rFonts w:ascii="Times New Roman" w:eastAsia="Calibri" w:hAnsi="Times New Roman" w:cs="Times New Roman"/>
                <w:lang w:val="en-US"/>
                <w:rPrChange w:id="4979" w:author="OLENA PASHKOVA (NEPTUNE.UA)" w:date="2022-11-21T15:27:00Z">
                  <w:rPr>
                    <w:del w:id="4980" w:author="Nataliya Tomaskovic" w:date="2022-08-19T19:27:00Z"/>
                    <w:rFonts w:ascii="Times New Roman" w:eastAsia="Calibri" w:hAnsi="Times New Roman" w:cs="Times New Roman"/>
                    <w:lang w:val="en-US"/>
                  </w:rPr>
                </w:rPrChange>
              </w:rPr>
            </w:pPr>
          </w:p>
          <w:p w14:paraId="210282B9" w14:textId="48C5BFF3" w:rsidR="00400CA9" w:rsidRPr="00DD122E" w:rsidRDefault="00400CA9" w:rsidP="00400CA9">
            <w:pPr>
              <w:contextualSpacing/>
              <w:jc w:val="both"/>
              <w:rPr>
                <w:ins w:id="4981" w:author="Nataliya Tomaskovic" w:date="2022-08-19T11:13:00Z"/>
                <w:rFonts w:ascii="Times New Roman" w:eastAsia="Calibri" w:hAnsi="Times New Roman" w:cs="Times New Roman"/>
                <w:lang w:val="en-US"/>
                <w:rPrChange w:id="4982" w:author="OLENA PASHKOVA (NEPTUNE.UA)" w:date="2022-11-21T15:27:00Z">
                  <w:rPr>
                    <w:ins w:id="4983" w:author="Nataliya Tomaskovic" w:date="2022-08-19T11:13:00Z"/>
                    <w:rFonts w:ascii="Times New Roman" w:eastAsia="Calibri" w:hAnsi="Times New Roman" w:cs="Times New Roman"/>
                    <w:lang w:val="en-US"/>
                  </w:rPr>
                </w:rPrChange>
              </w:rPr>
            </w:pPr>
            <w:r w:rsidRPr="00DD122E">
              <w:rPr>
                <w:rFonts w:ascii="Times New Roman" w:eastAsia="Calibri" w:hAnsi="Times New Roman" w:cs="Times New Roman"/>
                <w:b/>
                <w:lang w:val="en-US"/>
                <w:rPrChange w:id="4984" w:author="OLENA PASHKOVA (NEPTUNE.UA)" w:date="2022-11-21T15:27:00Z">
                  <w:rPr>
                    <w:rFonts w:ascii="Times New Roman" w:eastAsia="Calibri" w:hAnsi="Times New Roman" w:cs="Times New Roman"/>
                    <w:b/>
                    <w:lang w:val="en-US"/>
                  </w:rPr>
                </w:rPrChange>
              </w:rPr>
              <w:t>10.1</w:t>
            </w:r>
            <w:ins w:id="4985" w:author="OLENA PASHKOVA (NEPTUNE.UA)" w:date="2022-11-21T05:11:00Z">
              <w:r w:rsidR="00AF487B" w:rsidRPr="00DD122E">
                <w:rPr>
                  <w:rFonts w:ascii="Times New Roman" w:eastAsia="Calibri" w:hAnsi="Times New Roman" w:cs="Times New Roman"/>
                  <w:b/>
                  <w:lang w:val="en-US"/>
                  <w:rPrChange w:id="4986" w:author="OLENA PASHKOVA (NEPTUNE.UA)" w:date="2022-11-21T15:27:00Z">
                    <w:rPr>
                      <w:rFonts w:ascii="Times New Roman" w:eastAsia="Calibri" w:hAnsi="Times New Roman" w:cs="Times New Roman"/>
                      <w:b/>
                      <w:lang w:val="en-US"/>
                    </w:rPr>
                  </w:rPrChange>
                </w:rPr>
                <w:t>8</w:t>
              </w:r>
            </w:ins>
            <w:del w:id="4987" w:author="OLENA PASHKOVA (NEPTUNE.UA)" w:date="2022-11-21T05:11:00Z">
              <w:r w:rsidRPr="00DD122E" w:rsidDel="00F919AA">
                <w:rPr>
                  <w:rFonts w:ascii="Times New Roman" w:eastAsia="Calibri" w:hAnsi="Times New Roman" w:cs="Times New Roman"/>
                  <w:b/>
                  <w:lang w:val="uk-UA"/>
                  <w:rPrChange w:id="4988" w:author="OLENA PASHKOVA (NEPTUNE.UA)" w:date="2022-11-21T15:27:00Z">
                    <w:rPr>
                      <w:rFonts w:ascii="Times New Roman" w:eastAsia="Calibri" w:hAnsi="Times New Roman" w:cs="Times New Roman"/>
                      <w:b/>
                      <w:lang w:val="uk-UA"/>
                    </w:rPr>
                  </w:rPrChange>
                </w:rPr>
                <w:delText>9</w:delText>
              </w:r>
            </w:del>
            <w:r w:rsidRPr="00DD122E">
              <w:rPr>
                <w:rFonts w:ascii="Times New Roman" w:eastAsia="Calibri" w:hAnsi="Times New Roman" w:cs="Times New Roman"/>
                <w:b/>
                <w:lang w:val="en-US"/>
                <w:rPrChange w:id="4989"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4990" w:author="OLENA PASHKOVA (NEPTUNE.UA)" w:date="2022-11-21T15:27:00Z">
                  <w:rPr>
                    <w:rFonts w:ascii="Times New Roman" w:eastAsia="Calibri" w:hAnsi="Times New Roman" w:cs="Times New Roman"/>
                    <w:lang w:val="en-US"/>
                  </w:rPr>
                </w:rPrChange>
              </w:rPr>
              <w:tab/>
              <w:t>Any time lost during a loading shall not count as laytime:</w:t>
            </w:r>
          </w:p>
          <w:p w14:paraId="785DBDE8" w14:textId="77777777" w:rsidR="00400CA9" w:rsidRPr="00DD122E" w:rsidRDefault="00400CA9" w:rsidP="00400CA9">
            <w:pPr>
              <w:contextualSpacing/>
              <w:jc w:val="both"/>
              <w:rPr>
                <w:ins w:id="4991" w:author="Nataliya Tomaskovic" w:date="2022-08-19T11:13:00Z"/>
                <w:rFonts w:ascii="Times New Roman" w:eastAsia="Calibri" w:hAnsi="Times New Roman" w:cs="Times New Roman"/>
                <w:lang w:val="en-US"/>
                <w:rPrChange w:id="4992" w:author="OLENA PASHKOVA (NEPTUNE.UA)" w:date="2022-11-21T15:27:00Z">
                  <w:rPr>
                    <w:ins w:id="4993" w:author="Nataliya Tomaskovic" w:date="2022-08-19T11:13:00Z"/>
                    <w:rFonts w:ascii="Times New Roman" w:eastAsia="Calibri" w:hAnsi="Times New Roman" w:cs="Times New Roman"/>
                    <w:lang w:val="en-US"/>
                  </w:rPr>
                </w:rPrChange>
              </w:rPr>
            </w:pPr>
          </w:p>
          <w:p w14:paraId="3F4B7128" w14:textId="77777777" w:rsidR="00400CA9" w:rsidRPr="00DD122E" w:rsidRDefault="00400CA9" w:rsidP="00400CA9">
            <w:pPr>
              <w:contextualSpacing/>
              <w:jc w:val="both"/>
              <w:rPr>
                <w:rFonts w:ascii="Times New Roman" w:eastAsia="Calibri" w:hAnsi="Times New Roman" w:cs="Times New Roman"/>
                <w:lang w:val="en-US"/>
                <w:rPrChange w:id="4994" w:author="OLENA PASHKOVA (NEPTUNE.UA)" w:date="2022-11-21T15:27:00Z">
                  <w:rPr>
                    <w:rFonts w:ascii="Times New Roman" w:eastAsia="Calibri" w:hAnsi="Times New Roman" w:cs="Times New Roman"/>
                    <w:lang w:val="en-US"/>
                  </w:rPr>
                </w:rPrChange>
              </w:rPr>
            </w:pPr>
          </w:p>
          <w:p w14:paraId="4C40D962"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499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4996"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4997" w:author="OLENA PASHKOVA (NEPTUNE.UA)" w:date="2022-11-21T15:27:00Z">
                  <w:rPr>
                    <w:rFonts w:ascii="Times New Roman" w:eastAsia="Calibri" w:hAnsi="Times New Roman" w:cs="Times New Roman"/>
                    <w:lang w:val="en-US"/>
                  </w:rPr>
                </w:rPrChange>
              </w:rPr>
              <w:t xml:space="preserve"> time used for passage</w:t>
            </w:r>
            <w:ins w:id="4998" w:author="Nataliya Tomaskovic" w:date="2022-08-19T11:13:00Z">
              <w:r w:rsidRPr="00DD122E">
                <w:rPr>
                  <w:rFonts w:ascii="Times New Roman" w:eastAsia="Calibri" w:hAnsi="Times New Roman" w:cs="Times New Roman"/>
                  <w:lang w:val="en-US"/>
                  <w:rPrChange w:id="4999"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5000" w:author="OLENA PASHKOVA (NEPTUNE.UA)" w:date="2022-11-21T15:27:00Z">
                  <w:rPr>
                    <w:rFonts w:ascii="Times New Roman" w:eastAsia="Calibri" w:hAnsi="Times New Roman" w:cs="Times New Roman"/>
                    <w:lang w:val="en-US"/>
                  </w:rPr>
                </w:rPrChange>
              </w:rPr>
              <w:t>of the vessel from the anchorage to the terminal’s berth;</w:t>
            </w:r>
          </w:p>
          <w:p w14:paraId="6EE053E0" w14:textId="77777777" w:rsidR="00400CA9" w:rsidRPr="00DD122E" w:rsidRDefault="00400CA9" w:rsidP="00400CA9">
            <w:pPr>
              <w:tabs>
                <w:tab w:val="left" w:pos="426"/>
              </w:tabs>
              <w:contextualSpacing/>
              <w:jc w:val="both"/>
              <w:rPr>
                <w:ins w:id="5001" w:author="Nataliya Tomaskovic" w:date="2022-08-19T11:15:00Z"/>
                <w:rFonts w:ascii="Times New Roman" w:eastAsia="Calibri" w:hAnsi="Times New Roman" w:cs="Times New Roman"/>
                <w:lang w:val="en-US"/>
                <w:rPrChange w:id="5002" w:author="OLENA PASHKOVA (NEPTUNE.UA)" w:date="2022-11-21T15:27:00Z">
                  <w:rPr>
                    <w:ins w:id="5003" w:author="Nataliya Tomaskovic" w:date="2022-08-19T11:15:00Z"/>
                    <w:rFonts w:ascii="Times New Roman" w:eastAsia="Calibri" w:hAnsi="Times New Roman" w:cs="Times New Roman"/>
                    <w:lang w:val="en-US"/>
                  </w:rPr>
                </w:rPrChange>
              </w:rPr>
            </w:pPr>
            <w:r w:rsidRPr="00DD122E">
              <w:rPr>
                <w:rFonts w:ascii="Times New Roman" w:eastAsia="Calibri" w:hAnsi="Times New Roman" w:cs="Times New Roman"/>
                <w:lang w:val="uk-UA"/>
                <w:rPrChange w:id="5004"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05" w:author="OLENA PASHKOVA (NEPTUNE.UA)" w:date="2022-11-21T15:27:00Z">
                  <w:rPr>
                    <w:rFonts w:ascii="Times New Roman" w:eastAsia="Calibri" w:hAnsi="Times New Roman" w:cs="Times New Roman"/>
                    <w:lang w:val="en-US"/>
                  </w:rPr>
                </w:rPrChange>
              </w:rPr>
              <w:t xml:space="preserve"> b</w:t>
            </w:r>
            <w:r w:rsidRPr="00DD122E">
              <w:rPr>
                <w:rFonts w:ascii="Times New Roman" w:eastAsia="Times New Roman" w:hAnsi="Times New Roman" w:cs="Times New Roman"/>
                <w:lang w:val="en-US" w:bidi="en-US"/>
                <w:rPrChange w:id="5006" w:author="OLENA PASHKOVA (NEPTUNE.UA)" w:date="2022-11-21T15:27:00Z">
                  <w:rPr>
                    <w:rFonts w:ascii="Times New Roman" w:eastAsia="Times New Roman" w:hAnsi="Times New Roman" w:cs="Times New Roman"/>
                    <w:lang w:val="en-US" w:bidi="en-US"/>
                  </w:rPr>
                </w:rPrChange>
              </w:rPr>
              <w:t>allast operations, differentiation</w:t>
            </w:r>
            <w:r w:rsidRPr="00DD122E">
              <w:rPr>
                <w:rFonts w:ascii="Times New Roman" w:eastAsia="Calibri" w:hAnsi="Times New Roman" w:cs="Times New Roman"/>
                <w:lang w:val="en-US"/>
                <w:rPrChange w:id="5007" w:author="OLENA PASHKOVA (NEPTUNE.UA)" w:date="2022-11-21T15:27:00Z">
                  <w:rPr>
                    <w:rFonts w:ascii="Times New Roman" w:eastAsia="Calibri" w:hAnsi="Times New Roman" w:cs="Times New Roman"/>
                    <w:lang w:val="en-US"/>
                  </w:rPr>
                </w:rPrChange>
              </w:rPr>
              <w:t>, trimming</w:t>
            </w:r>
            <w:r w:rsidRPr="00DD122E">
              <w:rPr>
                <w:rFonts w:ascii="Times New Roman" w:eastAsia="Times New Roman" w:hAnsi="Times New Roman" w:cs="Times New Roman"/>
                <w:lang w:val="en-US" w:bidi="en-US"/>
                <w:rPrChange w:id="5008" w:author="OLENA PASHKOVA (NEPTUNE.UA)" w:date="2022-11-21T15:27:00Z">
                  <w:rPr>
                    <w:rFonts w:ascii="Times New Roman" w:eastAsia="Times New Roman" w:hAnsi="Times New Roman" w:cs="Times New Roman"/>
                    <w:lang w:val="en-US" w:bidi="en-US"/>
                  </w:rPr>
                </w:rPrChange>
              </w:rPr>
              <w:t xml:space="preserve">, distribution of the cargo in the holds </w:t>
            </w:r>
            <w:r w:rsidRPr="00DD122E">
              <w:rPr>
                <w:rFonts w:ascii="Times New Roman" w:eastAsia="Calibri" w:hAnsi="Times New Roman" w:cs="Times New Roman"/>
                <w:lang w:val="en-US"/>
                <w:rPrChange w:id="5009" w:author="OLENA PASHKOVA (NEPTUNE.UA)" w:date="2022-11-21T15:27:00Z">
                  <w:rPr>
                    <w:rFonts w:ascii="Times New Roman" w:eastAsia="Calibri" w:hAnsi="Times New Roman" w:cs="Times New Roman"/>
                    <w:lang w:val="en-US"/>
                  </w:rPr>
                </w:rPrChange>
              </w:rPr>
              <w:t>according to the verbal/written instructions of the Master;</w:t>
            </w:r>
          </w:p>
          <w:p w14:paraId="2EFE98F5"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10" w:author="OLENA PASHKOVA (NEPTUNE.UA)" w:date="2022-11-21T15:27:00Z">
                  <w:rPr>
                    <w:rFonts w:ascii="Times New Roman" w:eastAsia="Calibri" w:hAnsi="Times New Roman" w:cs="Times New Roman"/>
                    <w:lang w:val="en-US"/>
                  </w:rPr>
                </w:rPrChange>
              </w:rPr>
            </w:pPr>
          </w:p>
          <w:p w14:paraId="783ECE16"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1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5012"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13" w:author="OLENA PASHKOVA (NEPTUNE.UA)" w:date="2022-11-21T15:27:00Z">
                  <w:rPr>
                    <w:rFonts w:ascii="Times New Roman" w:eastAsia="Calibri" w:hAnsi="Times New Roman" w:cs="Times New Roman"/>
                    <w:lang w:val="en-US"/>
                  </w:rPr>
                </w:rPrChange>
              </w:rPr>
              <w:t xml:space="preserve"> draft survey readings before, during, after the completion of loading;</w:t>
            </w:r>
          </w:p>
          <w:p w14:paraId="1C750F17"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1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5015" w:author="OLENA PASHKOVA (NEPTUNE.UA)" w:date="2022-11-21T15:27:00Z">
                  <w:rPr>
                    <w:rFonts w:ascii="Times New Roman" w:eastAsia="Calibri" w:hAnsi="Times New Roman" w:cs="Times New Roman"/>
                    <w:lang w:val="en-US"/>
                  </w:rPr>
                </w:rPrChange>
              </w:rPr>
              <w:t>Opening and closing of holds;</w:t>
            </w:r>
          </w:p>
          <w:p w14:paraId="51D0AAD0" w14:textId="77777777" w:rsidR="00400CA9" w:rsidRPr="00DD122E" w:rsidRDefault="00400CA9" w:rsidP="00400CA9">
            <w:pPr>
              <w:tabs>
                <w:tab w:val="left" w:pos="426"/>
              </w:tabs>
              <w:contextualSpacing/>
              <w:jc w:val="both"/>
              <w:rPr>
                <w:ins w:id="5016" w:author="Nataliya Tomaskovic" w:date="2022-08-19T11:28:00Z"/>
                <w:rFonts w:ascii="Times New Roman" w:eastAsia="Calibri" w:hAnsi="Times New Roman" w:cs="Times New Roman"/>
                <w:lang w:val="en-US"/>
                <w:rPrChange w:id="5017" w:author="OLENA PASHKOVA (NEPTUNE.UA)" w:date="2022-11-21T15:27:00Z">
                  <w:rPr>
                    <w:ins w:id="5018" w:author="Nataliya Tomaskovic" w:date="2022-08-19T11:28:00Z"/>
                    <w:rFonts w:ascii="Times New Roman" w:eastAsia="Calibri" w:hAnsi="Times New Roman" w:cs="Times New Roman"/>
                    <w:lang w:val="en-US"/>
                  </w:rPr>
                </w:rPrChange>
              </w:rPr>
            </w:pPr>
            <w:r w:rsidRPr="00DD122E">
              <w:rPr>
                <w:rFonts w:ascii="Times New Roman" w:eastAsia="Calibri" w:hAnsi="Times New Roman" w:cs="Times New Roman"/>
                <w:lang w:val="uk-UA"/>
                <w:rPrChange w:id="501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20" w:author="OLENA PASHKOVA (NEPTUNE.UA)" w:date="2022-11-21T15:27:00Z">
                  <w:rPr>
                    <w:rFonts w:ascii="Times New Roman" w:eastAsia="Calibri" w:hAnsi="Times New Roman" w:cs="Times New Roman"/>
                    <w:lang w:val="en-US"/>
                  </w:rPr>
                </w:rPrChange>
              </w:rPr>
              <w:t xml:space="preserve"> Time lost due to prohibition</w:t>
            </w:r>
            <w:r w:rsidRPr="00DD122E">
              <w:rPr>
                <w:rFonts w:ascii="Times New Roman" w:eastAsia="Calibri" w:hAnsi="Times New Roman" w:cs="Times New Roman"/>
                <w:lang w:val="uk-UA"/>
                <w:rPrChange w:id="5021"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022" w:author="OLENA PASHKOVA (NEPTUNE.UA)" w:date="2022-11-21T15:27:00Z">
                  <w:rPr>
                    <w:rFonts w:ascii="Times New Roman" w:eastAsia="Calibri" w:hAnsi="Times New Roman" w:cs="Times New Roman"/>
                    <w:lang w:val="en-US"/>
                  </w:rPr>
                </w:rPrChange>
              </w:rPr>
              <w:t>to</w:t>
            </w:r>
            <w:r w:rsidRPr="00DD122E">
              <w:rPr>
                <w:rFonts w:ascii="Times New Roman" w:eastAsia="Calibri" w:hAnsi="Times New Roman" w:cs="Times New Roman"/>
                <w:lang w:val="uk-UA"/>
                <w:rPrChange w:id="502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024" w:author="OLENA PASHKOVA (NEPTUNE.UA)" w:date="2022-11-21T15:27:00Z">
                  <w:rPr>
                    <w:rFonts w:ascii="Times New Roman" w:eastAsia="Calibri" w:hAnsi="Times New Roman" w:cs="Times New Roman"/>
                    <w:lang w:val="en-US"/>
                  </w:rPr>
                </w:rPrChange>
              </w:rPr>
              <w:t>load by government  authorities or by superintendents;</w:t>
            </w:r>
          </w:p>
          <w:p w14:paraId="4D35D603"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25" w:author="OLENA PASHKOVA (NEPTUNE.UA)" w:date="2022-11-21T15:27:00Z">
                  <w:rPr>
                    <w:rFonts w:ascii="Times New Roman" w:eastAsia="Calibri" w:hAnsi="Times New Roman" w:cs="Times New Roman"/>
                    <w:lang w:val="en-US"/>
                  </w:rPr>
                </w:rPrChange>
              </w:rPr>
            </w:pPr>
          </w:p>
          <w:p w14:paraId="256012E0" w14:textId="77777777" w:rsidR="00400CA9" w:rsidRPr="00DD122E" w:rsidRDefault="00400CA9" w:rsidP="00400CA9">
            <w:pPr>
              <w:tabs>
                <w:tab w:val="left" w:pos="426"/>
              </w:tabs>
              <w:contextualSpacing/>
              <w:jc w:val="both"/>
              <w:rPr>
                <w:rFonts w:ascii="Times New Roman" w:eastAsia="Calibri" w:hAnsi="Times New Roman" w:cs="Times New Roman"/>
                <w:lang w:val="uk-UA"/>
                <w:rPrChange w:id="5026" w:author="OLENA PASHKOVA (NEPTUNE.UA)" w:date="2022-11-21T15:27:00Z">
                  <w:rPr>
                    <w:rFonts w:ascii="Times New Roman" w:eastAsia="Calibri" w:hAnsi="Times New Roman" w:cs="Times New Roman"/>
                    <w:lang w:val="uk-UA"/>
                  </w:rPr>
                </w:rPrChange>
              </w:rPr>
            </w:pPr>
            <w:r w:rsidRPr="00DD122E">
              <w:rPr>
                <w:rFonts w:ascii="Times New Roman" w:eastAsia="Calibri" w:hAnsi="Times New Roman" w:cs="Times New Roman"/>
                <w:lang w:val="uk-UA"/>
                <w:rPrChange w:id="5027"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28" w:author="OLENA PASHKOVA (NEPTUNE.UA)" w:date="2022-11-21T15:27:00Z">
                  <w:rPr>
                    <w:rFonts w:ascii="Times New Roman" w:eastAsia="Calibri" w:hAnsi="Times New Roman" w:cs="Times New Roman"/>
                    <w:lang w:val="en-US"/>
                  </w:rPr>
                </w:rPrChange>
              </w:rPr>
              <w:t xml:space="preserve"> Vessel’s unreadiness for load according to the rates agreed by the Parties</w:t>
            </w:r>
            <w:r w:rsidRPr="00DD122E">
              <w:rPr>
                <w:rFonts w:ascii="Times New Roman" w:eastAsia="Calibri" w:hAnsi="Times New Roman" w:cs="Times New Roman"/>
                <w:lang w:val="uk-UA"/>
                <w:rPrChange w:id="5029" w:author="OLENA PASHKOVA (NEPTUNE.UA)" w:date="2022-11-21T15:27:00Z">
                  <w:rPr>
                    <w:rFonts w:ascii="Times New Roman" w:eastAsia="Calibri" w:hAnsi="Times New Roman" w:cs="Times New Roman"/>
                    <w:lang w:val="uk-UA"/>
                  </w:rPr>
                </w:rPrChange>
              </w:rPr>
              <w:t>;</w:t>
            </w:r>
          </w:p>
          <w:p w14:paraId="71C0D06C" w14:textId="77777777" w:rsidR="00400CA9" w:rsidRPr="00DD122E" w:rsidRDefault="00400CA9" w:rsidP="00400CA9">
            <w:pPr>
              <w:tabs>
                <w:tab w:val="left" w:pos="426"/>
              </w:tabs>
              <w:contextualSpacing/>
              <w:jc w:val="both"/>
              <w:rPr>
                <w:ins w:id="5030" w:author="SERHII SULIMA (NEPTUNE.UA)" w:date="2022-08-31T15:34:00Z"/>
                <w:rFonts w:ascii="Times New Roman" w:eastAsia="Calibri" w:hAnsi="Times New Roman" w:cs="Times New Roman"/>
                <w:lang w:val="en-US"/>
                <w:rPrChange w:id="5031" w:author="OLENA PASHKOVA (NEPTUNE.UA)" w:date="2022-11-21T15:27:00Z">
                  <w:rPr>
                    <w:ins w:id="5032" w:author="SERHII SULIMA (NEPTUNE.UA)" w:date="2022-08-31T15:34:00Z"/>
                    <w:rFonts w:ascii="Times New Roman" w:eastAsia="Calibri" w:hAnsi="Times New Roman" w:cs="Times New Roman"/>
                    <w:lang w:val="en-US"/>
                  </w:rPr>
                </w:rPrChange>
              </w:rPr>
            </w:pPr>
            <w:r w:rsidRPr="00DD122E">
              <w:rPr>
                <w:rFonts w:ascii="Times New Roman" w:eastAsia="Calibri" w:hAnsi="Times New Roman" w:cs="Times New Roman"/>
                <w:lang w:val="uk-UA"/>
                <w:rPrChange w:id="503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34" w:author="OLENA PASHKOVA (NEPTUNE.UA)" w:date="2022-11-21T15:27:00Z">
                  <w:rPr>
                    <w:rFonts w:ascii="Times New Roman" w:eastAsia="Calibri" w:hAnsi="Times New Roman" w:cs="Times New Roman"/>
                    <w:lang w:val="en-US"/>
                  </w:rPr>
                </w:rPrChange>
              </w:rPr>
              <w:t xml:space="preserve"> any stoppages if instructed by Master</w:t>
            </w:r>
            <w:r w:rsidRPr="00DD122E">
              <w:rPr>
                <w:rFonts w:ascii="Times New Roman" w:eastAsia="Calibri" w:hAnsi="Times New Roman" w:cs="Times New Roman"/>
                <w:lang w:val="uk-UA"/>
                <w:rPrChange w:id="5035"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036" w:author="OLENA PASHKOVA (NEPTUNE.UA)" w:date="2022-11-21T15:27:00Z">
                  <w:rPr>
                    <w:rFonts w:ascii="Times New Roman" w:eastAsia="Calibri" w:hAnsi="Times New Roman" w:cs="Times New Roman"/>
                    <w:lang w:val="en-US"/>
                  </w:rPr>
                </w:rPrChange>
              </w:rPr>
              <w:t>superintendents or  authorized state officials of Ukraine;</w:t>
            </w:r>
          </w:p>
          <w:p w14:paraId="0D08B028" w14:textId="77777777" w:rsidR="00400CA9" w:rsidRPr="00DD122E" w:rsidRDefault="00400CA9" w:rsidP="00400CA9">
            <w:pPr>
              <w:tabs>
                <w:tab w:val="left" w:pos="426"/>
              </w:tabs>
              <w:contextualSpacing/>
              <w:jc w:val="both"/>
              <w:rPr>
                <w:ins w:id="5037" w:author="SERHII SULIMA (NEPTUNE.UA)" w:date="2022-08-31T15:34:00Z"/>
                <w:rFonts w:ascii="Times New Roman" w:eastAsia="Calibri" w:hAnsi="Times New Roman" w:cs="Times New Roman"/>
                <w:lang w:val="en-US"/>
                <w:rPrChange w:id="5038" w:author="OLENA PASHKOVA (NEPTUNE.UA)" w:date="2022-11-21T15:27:00Z">
                  <w:rPr>
                    <w:ins w:id="5039" w:author="SERHII SULIMA (NEPTUNE.UA)" w:date="2022-08-31T15:34:00Z"/>
                    <w:rFonts w:ascii="Times New Roman" w:eastAsia="Calibri" w:hAnsi="Times New Roman" w:cs="Times New Roman"/>
                    <w:lang w:val="en-US"/>
                  </w:rPr>
                </w:rPrChange>
              </w:rPr>
            </w:pPr>
          </w:p>
          <w:p w14:paraId="215A97D2"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40" w:author="OLENA PASHKOVA (NEPTUNE.UA)" w:date="2022-11-21T15:27:00Z">
                  <w:rPr>
                    <w:rFonts w:ascii="Times New Roman" w:eastAsia="Calibri" w:hAnsi="Times New Roman" w:cs="Times New Roman"/>
                    <w:lang w:val="en-US"/>
                  </w:rPr>
                </w:rPrChange>
              </w:rPr>
            </w:pPr>
          </w:p>
          <w:p w14:paraId="2B7F09FD"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4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5042"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43" w:author="OLENA PASHKOVA (NEPTUNE.UA)" w:date="2022-11-21T15:27:00Z">
                  <w:rPr>
                    <w:rFonts w:ascii="Times New Roman" w:eastAsia="Calibri" w:hAnsi="Times New Roman" w:cs="Times New Roman"/>
                    <w:lang w:val="en-US"/>
                  </w:rPr>
                </w:rPrChange>
              </w:rPr>
              <w:t xml:space="preserve"> Lack of cargo delivered by the Customer;</w:t>
            </w:r>
          </w:p>
          <w:p w14:paraId="43AEF950" w14:textId="77777777" w:rsidR="00400CA9" w:rsidRPr="00DD122E" w:rsidRDefault="00400CA9" w:rsidP="00400CA9">
            <w:pPr>
              <w:tabs>
                <w:tab w:val="left" w:pos="426"/>
              </w:tabs>
              <w:contextualSpacing/>
              <w:jc w:val="both"/>
              <w:rPr>
                <w:ins w:id="5044" w:author="SERHII SULIMA (NEPTUNE.UA)" w:date="2022-08-31T15:34:00Z"/>
                <w:rFonts w:ascii="Times New Roman" w:eastAsia="Times New Roman" w:hAnsi="Times New Roman" w:cs="Times New Roman"/>
                <w:lang w:val="en-US" w:bidi="en-US"/>
                <w:rPrChange w:id="5045" w:author="OLENA PASHKOVA (NEPTUNE.UA)" w:date="2022-11-21T15:27:00Z">
                  <w:rPr>
                    <w:ins w:id="5046" w:author="SERHII SULIMA (NEPTUNE.UA)" w:date="2022-08-31T15:34:00Z"/>
                    <w:rFonts w:ascii="Times New Roman" w:eastAsia="Times New Roman" w:hAnsi="Times New Roman" w:cs="Times New Roman"/>
                    <w:lang w:val="en-US" w:bidi="en-US"/>
                  </w:rPr>
                </w:rPrChange>
              </w:rPr>
            </w:pPr>
            <w:r w:rsidRPr="00DD122E">
              <w:rPr>
                <w:rFonts w:ascii="Times New Roman" w:eastAsia="Calibri" w:hAnsi="Times New Roman" w:cs="Times New Roman"/>
                <w:lang w:val="uk-UA"/>
                <w:rPrChange w:id="5047"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48"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US" w:bidi="en-US"/>
                <w:rPrChange w:id="5049" w:author="OLENA PASHKOVA (NEPTUNE.UA)" w:date="2022-11-21T15:27:00Z">
                  <w:rPr>
                    <w:rFonts w:ascii="Times New Roman" w:eastAsia="Times New Roman" w:hAnsi="Times New Roman" w:cs="Times New Roman"/>
                    <w:lang w:val="en-US" w:bidi="en-US"/>
                  </w:rPr>
                </w:rPrChange>
              </w:rPr>
              <w:t>absence or delay of the Customer’s documentary instructions;</w:t>
            </w:r>
          </w:p>
          <w:p w14:paraId="2A9F5A11" w14:textId="77777777" w:rsidR="00400CA9" w:rsidRPr="00DD122E" w:rsidRDefault="00400CA9" w:rsidP="00400CA9">
            <w:pPr>
              <w:tabs>
                <w:tab w:val="left" w:pos="426"/>
              </w:tabs>
              <w:contextualSpacing/>
              <w:jc w:val="both"/>
              <w:rPr>
                <w:ins w:id="5050" w:author="SERHII SULIMA (NEPTUNE.UA)" w:date="2022-08-31T15:34:00Z"/>
                <w:rFonts w:ascii="Times New Roman" w:eastAsia="Times New Roman" w:hAnsi="Times New Roman" w:cs="Times New Roman"/>
                <w:lang w:val="en-US" w:bidi="en-US"/>
                <w:rPrChange w:id="5051" w:author="OLENA PASHKOVA (NEPTUNE.UA)" w:date="2022-11-21T15:27:00Z">
                  <w:rPr>
                    <w:ins w:id="5052" w:author="SERHII SULIMA (NEPTUNE.UA)" w:date="2022-08-31T15:34:00Z"/>
                    <w:rFonts w:ascii="Times New Roman" w:eastAsia="Times New Roman" w:hAnsi="Times New Roman" w:cs="Times New Roman"/>
                    <w:lang w:val="en-US" w:bidi="en-US"/>
                  </w:rPr>
                </w:rPrChange>
              </w:rPr>
            </w:pPr>
          </w:p>
          <w:p w14:paraId="3E4EF626"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53" w:author="OLENA PASHKOVA (NEPTUNE.UA)" w:date="2022-11-21T15:27:00Z">
                  <w:rPr>
                    <w:rFonts w:ascii="Times New Roman" w:eastAsia="Calibri" w:hAnsi="Times New Roman" w:cs="Times New Roman"/>
                    <w:lang w:val="en-US"/>
                  </w:rPr>
                </w:rPrChange>
              </w:rPr>
            </w:pPr>
          </w:p>
          <w:p w14:paraId="7645DD94" w14:textId="77777777" w:rsidR="00400CA9" w:rsidRPr="00DD122E" w:rsidRDefault="00400CA9" w:rsidP="00400CA9">
            <w:pPr>
              <w:tabs>
                <w:tab w:val="left" w:pos="426"/>
              </w:tabs>
              <w:contextualSpacing/>
              <w:jc w:val="both"/>
              <w:rPr>
                <w:rFonts w:ascii="Times New Roman" w:eastAsia="Calibri" w:hAnsi="Times New Roman" w:cs="Times New Roman"/>
                <w:lang w:val="en-US"/>
                <w:rPrChange w:id="5054"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5055"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56"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US" w:bidi="en-US"/>
                <w:rPrChange w:id="5057" w:author="OLENA PASHKOVA (NEPTUNE.UA)" w:date="2022-11-21T15:27:00Z">
                  <w:rPr>
                    <w:rFonts w:ascii="Times New Roman" w:eastAsia="Times New Roman" w:hAnsi="Times New Roman" w:cs="Times New Roman"/>
                    <w:lang w:val="en-US" w:bidi="en-US"/>
                  </w:rPr>
                </w:rPrChange>
              </w:rPr>
              <w:t>fumigation or disinfection of the vessel, cargo holds and/or the cargo;</w:t>
            </w:r>
          </w:p>
          <w:p w14:paraId="7152656F" w14:textId="77777777" w:rsidR="00400CA9" w:rsidRPr="00DD122E" w:rsidRDefault="00400CA9" w:rsidP="00400CA9">
            <w:pPr>
              <w:tabs>
                <w:tab w:val="left" w:pos="426"/>
              </w:tabs>
              <w:contextualSpacing/>
              <w:jc w:val="both"/>
              <w:rPr>
                <w:rFonts w:ascii="Times New Roman" w:eastAsia="Times New Roman" w:hAnsi="Times New Roman" w:cs="Times New Roman"/>
                <w:lang w:val="en-US" w:bidi="en-US"/>
                <w:rPrChange w:id="5058" w:author="OLENA PASHKOVA (NEPTUNE.UA)" w:date="2022-11-21T15:27:00Z">
                  <w:rPr>
                    <w:rFonts w:ascii="Times New Roman" w:eastAsia="Times New Roman" w:hAnsi="Times New Roman" w:cs="Times New Roman"/>
                    <w:lang w:val="en-US" w:bidi="en-US"/>
                  </w:rPr>
                </w:rPrChange>
              </w:rPr>
            </w:pPr>
            <w:r w:rsidRPr="00DD122E">
              <w:rPr>
                <w:rFonts w:ascii="Times New Roman" w:eastAsia="Calibri" w:hAnsi="Times New Roman" w:cs="Times New Roman"/>
                <w:lang w:val="uk-UA"/>
                <w:rPrChange w:id="505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060"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US" w:bidi="en-US"/>
                <w:rPrChange w:id="5061" w:author="OLENA PASHKOVA (NEPTUNE.UA)" w:date="2022-11-21T15:27:00Z">
                  <w:rPr>
                    <w:rFonts w:ascii="Times New Roman" w:eastAsia="Times New Roman" w:hAnsi="Times New Roman" w:cs="Times New Roman"/>
                    <w:lang w:val="en-US" w:bidi="en-US"/>
                  </w:rPr>
                </w:rPrChange>
              </w:rPr>
              <w:t>bad weather periods (rain, snow, mist, high humidity 90% and above, strong wind more than 15 m/sec).</w:t>
            </w:r>
          </w:p>
          <w:p w14:paraId="010A381B" w14:textId="77777777" w:rsidR="00400CA9" w:rsidRPr="00DD122E" w:rsidDel="00164323" w:rsidRDefault="00400CA9" w:rsidP="00400CA9">
            <w:pPr>
              <w:tabs>
                <w:tab w:val="left" w:pos="426"/>
              </w:tabs>
              <w:contextualSpacing/>
              <w:jc w:val="both"/>
              <w:rPr>
                <w:del w:id="5062" w:author="Nataliya Tomaskovic" w:date="2022-08-19T11:32:00Z"/>
                <w:rFonts w:ascii="Times New Roman" w:eastAsia="Calibri" w:hAnsi="Times New Roman" w:cs="Times New Roman"/>
                <w:lang w:val="en-US"/>
                <w:rPrChange w:id="5063" w:author="OLENA PASHKOVA (NEPTUNE.UA)" w:date="2022-11-21T15:27:00Z">
                  <w:rPr>
                    <w:del w:id="5064" w:author="Nataliya Tomaskovic" w:date="2022-08-19T11:32:00Z"/>
                    <w:rFonts w:ascii="Times New Roman" w:eastAsia="Calibri" w:hAnsi="Times New Roman" w:cs="Times New Roman"/>
                    <w:lang w:val="en-US"/>
                  </w:rPr>
                </w:rPrChange>
              </w:rPr>
            </w:pPr>
          </w:p>
          <w:p w14:paraId="00172321" w14:textId="77777777" w:rsidR="00400CA9" w:rsidRPr="00DD122E" w:rsidRDefault="00400CA9" w:rsidP="00400CA9">
            <w:pPr>
              <w:contextualSpacing/>
              <w:jc w:val="both"/>
              <w:rPr>
                <w:rFonts w:ascii="Times New Roman" w:eastAsia="Calibri" w:hAnsi="Times New Roman" w:cs="Times New Roman"/>
                <w:lang w:val="en-US"/>
                <w:rPrChange w:id="5065"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5066" w:author="OLENA PASHKOVA (NEPTUNE.UA)" w:date="2022-11-21T15:27:00Z">
                  <w:rPr>
                    <w:rFonts w:ascii="Times New Roman" w:eastAsia="Calibri" w:hAnsi="Times New Roman" w:cs="Times New Roman"/>
                    <w:lang w:val="en-US"/>
                  </w:rPr>
                </w:rPrChange>
              </w:rPr>
              <w:t>The Contractor is not responsible for demurrage in the above cases.</w:t>
            </w:r>
          </w:p>
          <w:p w14:paraId="12AB48C3" w14:textId="77777777" w:rsidR="00400CA9" w:rsidRPr="00DD122E" w:rsidRDefault="00400CA9" w:rsidP="00400CA9">
            <w:pPr>
              <w:contextualSpacing/>
              <w:jc w:val="both"/>
              <w:rPr>
                <w:rFonts w:ascii="Times New Roman" w:eastAsia="Calibri" w:hAnsi="Times New Roman" w:cs="Times New Roman"/>
                <w:b/>
                <w:lang w:val="en-US"/>
                <w:rPrChange w:id="5067" w:author="OLENA PASHKOVA (NEPTUNE.UA)" w:date="2022-11-21T15:27:00Z">
                  <w:rPr>
                    <w:rFonts w:ascii="Times New Roman" w:eastAsia="Calibri" w:hAnsi="Times New Roman" w:cs="Times New Roman"/>
                    <w:b/>
                    <w:lang w:val="en-US"/>
                  </w:rPr>
                </w:rPrChange>
              </w:rPr>
            </w:pPr>
          </w:p>
          <w:p w14:paraId="5013206A" w14:textId="043CCE3B" w:rsidR="00400CA9" w:rsidRPr="00DD122E" w:rsidRDefault="00400CA9" w:rsidP="00400CA9">
            <w:pPr>
              <w:contextualSpacing/>
              <w:jc w:val="both"/>
              <w:rPr>
                <w:rFonts w:ascii="Times New Roman" w:eastAsia="Calibri" w:hAnsi="Times New Roman" w:cs="Times New Roman"/>
                <w:lang w:val="en-US"/>
              </w:rPr>
            </w:pPr>
            <w:r w:rsidRPr="00DD122E">
              <w:rPr>
                <w:rFonts w:ascii="Times New Roman" w:eastAsia="Calibri" w:hAnsi="Times New Roman" w:cs="Times New Roman"/>
                <w:b/>
                <w:lang w:val="en-US"/>
                <w:rPrChange w:id="5068" w:author="OLENA PASHKOVA (NEPTUNE.UA)" w:date="2022-11-21T15:27:00Z">
                  <w:rPr>
                    <w:rFonts w:ascii="Times New Roman" w:eastAsia="Calibri" w:hAnsi="Times New Roman" w:cs="Times New Roman"/>
                    <w:b/>
                    <w:lang w:val="en-US"/>
                  </w:rPr>
                </w:rPrChange>
              </w:rPr>
              <w:t>10.</w:t>
            </w:r>
            <w:ins w:id="5069" w:author="OLENA PASHKOVA (NEPTUNE.UA)" w:date="2022-11-21T05:11:00Z">
              <w:r w:rsidR="005201F8" w:rsidRPr="00DD122E">
                <w:rPr>
                  <w:rFonts w:ascii="Times New Roman" w:eastAsia="Calibri" w:hAnsi="Times New Roman" w:cs="Times New Roman"/>
                  <w:b/>
                  <w:lang w:val="en-US"/>
                  <w:rPrChange w:id="5070" w:author="OLENA PASHKOVA (NEPTUNE.UA)" w:date="2022-11-21T15:27:00Z">
                    <w:rPr>
                      <w:rFonts w:ascii="Times New Roman" w:eastAsia="Calibri" w:hAnsi="Times New Roman" w:cs="Times New Roman"/>
                      <w:b/>
                      <w:lang w:val="en-US"/>
                    </w:rPr>
                  </w:rPrChange>
                </w:rPr>
                <w:t>19</w:t>
              </w:r>
            </w:ins>
            <w:del w:id="5071" w:author="OLENA PASHKOVA (NEPTUNE.UA)" w:date="2022-11-21T05:11:00Z">
              <w:r w:rsidRPr="00DD122E" w:rsidDel="005201F8">
                <w:rPr>
                  <w:rFonts w:ascii="Times New Roman" w:eastAsia="Calibri" w:hAnsi="Times New Roman" w:cs="Times New Roman"/>
                  <w:b/>
                  <w:lang w:val="uk-UA"/>
                  <w:rPrChange w:id="5072" w:author="OLENA PASHKOVA (NEPTUNE.UA)" w:date="2022-11-21T15:27:00Z">
                    <w:rPr>
                      <w:rFonts w:ascii="Times New Roman" w:eastAsia="Calibri" w:hAnsi="Times New Roman" w:cs="Times New Roman"/>
                      <w:b/>
                      <w:lang w:val="uk-UA"/>
                    </w:rPr>
                  </w:rPrChange>
                </w:rPr>
                <w:delText>20</w:delText>
              </w:r>
            </w:del>
            <w:r w:rsidRPr="00DD122E">
              <w:rPr>
                <w:rFonts w:ascii="Times New Roman" w:eastAsia="Calibri" w:hAnsi="Times New Roman" w:cs="Times New Roman"/>
                <w:b/>
                <w:lang w:val="en-US"/>
                <w:rPrChange w:id="5073"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5074" w:author="OLENA PASHKOVA (NEPTUNE.UA)" w:date="2022-11-21T15:27:00Z">
                  <w:rPr>
                    <w:rFonts w:ascii="Times New Roman" w:eastAsia="Calibri" w:hAnsi="Times New Roman" w:cs="Times New Roman"/>
                    <w:lang w:val="en-US"/>
                  </w:rPr>
                </w:rPrChange>
              </w:rPr>
              <w:tab/>
              <w:t>Laytime stops to count at the time when loading completed</w:t>
            </w:r>
            <w:ins w:id="5075" w:author="Nataliya Tomaskovic" w:date="2022-08-19T11:33:00Z">
              <w:r w:rsidRPr="00DD122E">
                <w:rPr>
                  <w:rFonts w:ascii="Times New Roman" w:eastAsia="Calibri" w:hAnsi="Times New Roman" w:cs="Times New Roman"/>
                  <w:lang w:val="en-US"/>
                  <w:rPrChange w:id="5076" w:author="OLENA PASHKOVA (NEPTUNE.UA)" w:date="2022-11-21T15:27:00Z">
                    <w:rPr>
                      <w:rFonts w:ascii="Times New Roman" w:eastAsia="Calibri" w:hAnsi="Times New Roman" w:cs="Times New Roman"/>
                      <w:lang w:val="en-US"/>
                    </w:rPr>
                  </w:rPrChange>
                </w:rPr>
                <w:t xml:space="preserve"> </w:t>
              </w:r>
              <w:commentRangeStart w:id="5077"/>
              <w:r w:rsidRPr="00DD122E">
                <w:rPr>
                  <w:rFonts w:ascii="Times New Roman" w:eastAsia="Calibri" w:hAnsi="Times New Roman" w:cs="Times New Roman"/>
                  <w:lang w:val="en-US"/>
                  <w:rPrChange w:id="5078" w:author="OLENA PASHKOVA (NEPTUNE.UA)" w:date="2022-11-21T15:27:00Z">
                    <w:rPr>
                      <w:rFonts w:ascii="Times New Roman" w:eastAsia="Calibri" w:hAnsi="Times New Roman" w:cs="Times New Roman"/>
                      <w:lang w:val="en-US"/>
                    </w:rPr>
                  </w:rPrChange>
                </w:rPr>
                <w:t>as per SOF (statement of facts).</w:t>
              </w:r>
            </w:ins>
            <w:commentRangeEnd w:id="5077"/>
            <w:r w:rsidRPr="00DD122E">
              <w:rPr>
                <w:rFonts w:ascii="Times New Roman" w:eastAsia="Calibri" w:hAnsi="Times New Roman" w:cs="Times New Roman"/>
                <w:rPrChange w:id="5079" w:author="OLENA PASHKOVA (NEPTUNE.UA)" w:date="2022-11-21T15:27:00Z">
                  <w:rPr>
                    <w:rFonts w:ascii="Calibri" w:eastAsia="Calibri" w:hAnsi="Calibri" w:cs="Times New Roman"/>
                    <w:sz w:val="16"/>
                    <w:szCs w:val="16"/>
                  </w:rPr>
                </w:rPrChange>
              </w:rPr>
              <w:commentReference w:id="5077"/>
            </w:r>
          </w:p>
          <w:p w14:paraId="08CF5F5E" w14:textId="77777777" w:rsidR="00400CA9" w:rsidRPr="006F5E0C" w:rsidRDefault="00400CA9" w:rsidP="00400CA9">
            <w:pPr>
              <w:contextualSpacing/>
              <w:jc w:val="both"/>
              <w:rPr>
                <w:ins w:id="5080" w:author="Nataliya Tomaskovic" w:date="2022-08-19T19:46:00Z"/>
                <w:rFonts w:ascii="Times New Roman" w:eastAsia="Calibri" w:hAnsi="Times New Roman" w:cs="Times New Roman"/>
                <w:lang w:val="en-US"/>
              </w:rPr>
            </w:pPr>
            <w:r w:rsidRPr="00DD122E">
              <w:rPr>
                <w:rFonts w:ascii="Times New Roman" w:eastAsia="Calibri" w:hAnsi="Times New Roman" w:cs="Times New Roman"/>
                <w:lang w:val="en-US"/>
              </w:rPr>
              <w:t>Three hours are allowed for signing B/Ls at the berth.</w:t>
            </w:r>
          </w:p>
          <w:p w14:paraId="168A46C8" w14:textId="77777777" w:rsidR="00400CA9" w:rsidRPr="00DD122E" w:rsidRDefault="00400CA9" w:rsidP="00400CA9">
            <w:pPr>
              <w:widowControl w:val="0"/>
              <w:contextualSpacing/>
              <w:jc w:val="both"/>
              <w:rPr>
                <w:ins w:id="5081" w:author="Nataliya Tomaskovic" w:date="2022-08-19T19:46:00Z"/>
                <w:rFonts w:ascii="Times New Roman" w:eastAsia="Times New Roman" w:hAnsi="Times New Roman" w:cs="Times New Roman"/>
                <w:lang w:val="en-US" w:bidi="en-US"/>
                <w:rPrChange w:id="5082" w:author="OLENA PASHKOVA (NEPTUNE.UA)" w:date="2022-11-21T15:27:00Z">
                  <w:rPr>
                    <w:ins w:id="5083" w:author="Nataliya Tomaskovic" w:date="2022-08-19T19:46:00Z"/>
                    <w:rFonts w:ascii="Times New Roman" w:eastAsia="Times New Roman" w:hAnsi="Times New Roman" w:cs="Times New Roman"/>
                    <w:lang w:val="en-US" w:bidi="en-US"/>
                  </w:rPr>
                </w:rPrChange>
              </w:rPr>
            </w:pPr>
            <w:ins w:id="5084" w:author="Nataliya Tomaskovic" w:date="2022-08-19T19:46:00Z">
              <w:r w:rsidRPr="00DD122E">
                <w:rPr>
                  <w:rFonts w:ascii="Times New Roman" w:eastAsia="Times New Roman" w:hAnsi="Times New Roman" w:cs="Times New Roman"/>
                  <w:lang w:val="en-US" w:bidi="en-US"/>
                  <w:rPrChange w:id="5085" w:author="OLENA PASHKOVA (NEPTUNE.UA)" w:date="2022-11-21T15:27:00Z">
                    <w:rPr>
                      <w:rFonts w:ascii="Times New Roman" w:eastAsia="Times New Roman" w:hAnsi="Times New Roman" w:cs="Times New Roman"/>
                      <w:lang w:val="en-US" w:bidi="en-US"/>
                    </w:rPr>
                  </w:rPrChange>
                </w:rPr>
                <w:t>The Customer may object Contractor’s remarks on SOF and put its o</w:t>
              </w:r>
            </w:ins>
            <w:ins w:id="5086" w:author="Nataliya Tomaskovic" w:date="2022-08-19T19:47:00Z">
              <w:r w:rsidRPr="00DD122E">
                <w:rPr>
                  <w:rFonts w:ascii="Times New Roman" w:eastAsia="Times New Roman" w:hAnsi="Times New Roman" w:cs="Times New Roman"/>
                  <w:lang w:val="en-US" w:bidi="en-US"/>
                  <w:rPrChange w:id="5087" w:author="OLENA PASHKOVA (NEPTUNE.UA)" w:date="2022-11-21T15:27:00Z">
                    <w:rPr>
                      <w:rFonts w:ascii="Times New Roman" w:eastAsia="Times New Roman" w:hAnsi="Times New Roman" w:cs="Times New Roman"/>
                      <w:lang w:val="en-US" w:bidi="en-US"/>
                    </w:rPr>
                  </w:rPrChange>
                </w:rPr>
                <w:t>wn to reflect correct information.</w:t>
              </w:r>
            </w:ins>
          </w:p>
          <w:p w14:paraId="5FF56B0A" w14:textId="77777777" w:rsidR="00400CA9" w:rsidRPr="00DD122E" w:rsidRDefault="00400CA9" w:rsidP="00400CA9">
            <w:pPr>
              <w:contextualSpacing/>
              <w:jc w:val="both"/>
              <w:rPr>
                <w:ins w:id="5088" w:author="SERHII SULIMA (NEPTUNE.UA)" w:date="2022-09-01T16:23:00Z"/>
                <w:rFonts w:ascii="Times New Roman" w:eastAsia="Calibri" w:hAnsi="Times New Roman" w:cs="Times New Roman"/>
                <w:b/>
                <w:lang w:val="en-US"/>
                <w:rPrChange w:id="5089" w:author="OLENA PASHKOVA (NEPTUNE.UA)" w:date="2022-11-21T15:27:00Z">
                  <w:rPr>
                    <w:ins w:id="5090" w:author="SERHII SULIMA (NEPTUNE.UA)" w:date="2022-09-01T16:23:00Z"/>
                    <w:rFonts w:ascii="Times New Roman" w:eastAsia="Calibri" w:hAnsi="Times New Roman" w:cs="Times New Roman"/>
                    <w:b/>
                    <w:lang w:val="en-US"/>
                  </w:rPr>
                </w:rPrChange>
              </w:rPr>
            </w:pPr>
          </w:p>
          <w:p w14:paraId="411D92DD" w14:textId="77777777" w:rsidR="00D548AB" w:rsidRPr="00DD122E" w:rsidRDefault="00D548AB" w:rsidP="00400CA9">
            <w:pPr>
              <w:contextualSpacing/>
              <w:jc w:val="both"/>
              <w:rPr>
                <w:ins w:id="5091" w:author="OLENA PASHKOVA (NEPTUNE.UA)" w:date="2022-11-21T05:24:00Z"/>
                <w:rFonts w:ascii="Times New Roman" w:eastAsia="Calibri" w:hAnsi="Times New Roman" w:cs="Times New Roman"/>
                <w:b/>
                <w:lang w:val="en-US"/>
                <w:rPrChange w:id="5092" w:author="OLENA PASHKOVA (NEPTUNE.UA)" w:date="2022-11-21T15:27:00Z">
                  <w:rPr>
                    <w:ins w:id="5093" w:author="OLENA PASHKOVA (NEPTUNE.UA)" w:date="2022-11-21T05:24:00Z"/>
                    <w:rFonts w:ascii="Times New Roman" w:eastAsia="Calibri" w:hAnsi="Times New Roman" w:cs="Times New Roman"/>
                    <w:b/>
                    <w:lang w:val="en-US"/>
                  </w:rPr>
                </w:rPrChange>
              </w:rPr>
            </w:pPr>
          </w:p>
          <w:p w14:paraId="651857F9" w14:textId="1AEE4018" w:rsidR="00400CA9" w:rsidRPr="00DD122E" w:rsidRDefault="00400CA9" w:rsidP="00400CA9">
            <w:pPr>
              <w:contextualSpacing/>
              <w:jc w:val="both"/>
              <w:rPr>
                <w:rFonts w:ascii="Times New Roman" w:eastAsia="Calibri" w:hAnsi="Times New Roman" w:cs="Times New Roman"/>
                <w:b/>
                <w:lang w:val="en-US"/>
              </w:rPr>
            </w:pPr>
            <w:r w:rsidRPr="00DD122E">
              <w:rPr>
                <w:rFonts w:ascii="Times New Roman" w:eastAsia="Calibri" w:hAnsi="Times New Roman" w:cs="Times New Roman"/>
                <w:b/>
                <w:lang w:val="en-US"/>
                <w:rPrChange w:id="5094" w:author="OLENA PASHKOVA (NEPTUNE.UA)" w:date="2022-11-21T15:27:00Z">
                  <w:rPr>
                    <w:rFonts w:ascii="Times New Roman" w:eastAsia="Calibri" w:hAnsi="Times New Roman" w:cs="Times New Roman"/>
                    <w:b/>
                    <w:lang w:val="en-US"/>
                  </w:rPr>
                </w:rPrChange>
              </w:rPr>
              <w:t>11.</w:t>
            </w:r>
            <w:r w:rsidRPr="00DD122E">
              <w:rPr>
                <w:rFonts w:ascii="Times New Roman" w:eastAsia="Calibri" w:hAnsi="Times New Roman" w:cs="Times New Roman"/>
                <w:b/>
                <w:lang w:val="en-US"/>
                <w:rPrChange w:id="5095" w:author="OLENA PASHKOVA (NEPTUNE.UA)" w:date="2022-11-21T15:27:00Z">
                  <w:rPr>
                    <w:rFonts w:ascii="Times New Roman" w:eastAsia="Calibri" w:hAnsi="Times New Roman" w:cs="Times New Roman"/>
                    <w:b/>
                    <w:lang w:val="en-US"/>
                  </w:rPr>
                </w:rPrChange>
              </w:rPr>
              <w:tab/>
            </w:r>
            <w:commentRangeStart w:id="5096"/>
            <w:r w:rsidRPr="00DD122E">
              <w:rPr>
                <w:rFonts w:ascii="Times New Roman" w:eastAsia="Calibri" w:hAnsi="Times New Roman" w:cs="Times New Roman"/>
                <w:b/>
                <w:lang w:val="en-US"/>
                <w:rPrChange w:id="5097" w:author="OLENA PASHKOVA (NEPTUNE.UA)" w:date="2022-11-21T15:27:00Z">
                  <w:rPr>
                    <w:rFonts w:ascii="Times New Roman" w:eastAsia="Calibri" w:hAnsi="Times New Roman" w:cs="Times New Roman"/>
                    <w:b/>
                    <w:lang w:val="en-US"/>
                  </w:rPr>
                </w:rPrChange>
              </w:rPr>
              <w:t>LIABILITY OF THE PARTIES.</w:t>
            </w:r>
            <w:commentRangeEnd w:id="5096"/>
            <w:r w:rsidRPr="00DD122E">
              <w:rPr>
                <w:rFonts w:ascii="Times New Roman" w:eastAsia="Calibri" w:hAnsi="Times New Roman" w:cs="Times New Roman"/>
                <w:rPrChange w:id="5098" w:author="OLENA PASHKOVA (NEPTUNE.UA)" w:date="2022-11-21T15:27:00Z">
                  <w:rPr>
                    <w:rFonts w:ascii="Calibri" w:eastAsia="Calibri" w:hAnsi="Calibri" w:cs="Times New Roman"/>
                    <w:sz w:val="16"/>
                    <w:szCs w:val="16"/>
                  </w:rPr>
                </w:rPrChange>
              </w:rPr>
              <w:commentReference w:id="5096"/>
            </w:r>
          </w:p>
          <w:p w14:paraId="70B200CA" w14:textId="276660CF" w:rsidR="00166374" w:rsidRPr="00DD122E" w:rsidRDefault="00400CA9" w:rsidP="00400CA9">
            <w:pPr>
              <w:contextualSpacing/>
              <w:jc w:val="both"/>
              <w:rPr>
                <w:ins w:id="5099" w:author="OLENA PASHKOVA (NEPTUNE.UA)" w:date="2022-11-21T05:39:00Z"/>
                <w:rFonts w:ascii="Times New Roman" w:eastAsia="Calibri" w:hAnsi="Times New Roman" w:cs="Times New Roman"/>
                <w:lang w:val="en-US"/>
                <w:rPrChange w:id="5100" w:author="OLENA PASHKOVA (NEPTUNE.UA)" w:date="2022-11-21T15:27:00Z">
                  <w:rPr>
                    <w:ins w:id="5101" w:author="OLENA PASHKOVA (NEPTUNE.UA)" w:date="2022-11-21T05:39:00Z"/>
                    <w:rFonts w:ascii="Times New Roman" w:eastAsia="Calibri" w:hAnsi="Times New Roman" w:cs="Times New Roman"/>
                    <w:lang w:val="en-US"/>
                  </w:rPr>
                </w:rPrChange>
              </w:rPr>
            </w:pPr>
            <w:r w:rsidRPr="00DD122E">
              <w:rPr>
                <w:rFonts w:ascii="Times New Roman" w:eastAsia="Calibri" w:hAnsi="Times New Roman" w:cs="Times New Roman"/>
                <w:b/>
                <w:lang w:val="en-US"/>
              </w:rPr>
              <w:t>11.</w:t>
            </w:r>
            <w:del w:id="5102" w:author="OLENA PASHKOVA (NEPTUNE.UA)" w:date="2022-11-21T05:36:00Z">
              <w:r w:rsidRPr="00DD122E" w:rsidDel="005F7FD1">
                <w:rPr>
                  <w:rFonts w:ascii="Times New Roman" w:eastAsia="Calibri" w:hAnsi="Times New Roman" w:cs="Times New Roman"/>
                  <w:b/>
                  <w:lang w:val="en-US"/>
                  <w:rPrChange w:id="5103" w:author="OLENA PASHKOVA (NEPTUNE.UA)" w:date="2022-11-21T15:27:00Z">
                    <w:rPr>
                      <w:rFonts w:ascii="Times New Roman" w:eastAsia="Calibri" w:hAnsi="Times New Roman" w:cs="Times New Roman"/>
                      <w:b/>
                      <w:lang w:val="en-US"/>
                    </w:rPr>
                  </w:rPrChange>
                </w:rPr>
                <w:delText>3</w:delText>
              </w:r>
            </w:del>
            <w:ins w:id="5104" w:author="OLENA PASHKOVA (NEPTUNE.UA)" w:date="2022-11-21T05:36:00Z">
              <w:r w:rsidR="005F7FD1" w:rsidRPr="00DD122E">
                <w:rPr>
                  <w:rFonts w:ascii="Times New Roman" w:eastAsia="Calibri" w:hAnsi="Times New Roman" w:cs="Times New Roman"/>
                  <w:b/>
                  <w:lang w:val="en-US"/>
                  <w:rPrChange w:id="5105" w:author="OLENA PASHKOVA (NEPTUNE.UA)" w:date="2022-11-21T15:27:00Z">
                    <w:rPr>
                      <w:rFonts w:ascii="Times New Roman" w:eastAsia="Calibri" w:hAnsi="Times New Roman" w:cs="Times New Roman"/>
                      <w:b/>
                      <w:lang w:val="en-US"/>
                    </w:rPr>
                  </w:rPrChange>
                </w:rPr>
                <w:t>1</w:t>
              </w:r>
            </w:ins>
            <w:r w:rsidRPr="00DD122E">
              <w:rPr>
                <w:rFonts w:ascii="Times New Roman" w:eastAsia="Calibri" w:hAnsi="Times New Roman" w:cs="Times New Roman"/>
                <w:b/>
                <w:lang w:val="en-US"/>
                <w:rPrChange w:id="5106"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b/>
                <w:lang w:val="en-US"/>
                <w:rPrChange w:id="5107" w:author="OLENA PASHKOVA (NEPTUNE.UA)" w:date="2022-11-21T15:27:00Z">
                  <w:rPr>
                    <w:rFonts w:ascii="Times New Roman" w:eastAsia="Calibri" w:hAnsi="Times New Roman" w:cs="Times New Roman"/>
                    <w:b/>
                    <w:lang w:val="en-US"/>
                  </w:rPr>
                </w:rPrChange>
              </w:rPr>
              <w:tab/>
              <w:t>RESPONSIBILITY OF THE CONTRACTOR</w:t>
            </w:r>
            <w:r w:rsidRPr="00DD122E">
              <w:rPr>
                <w:rFonts w:ascii="Times New Roman" w:eastAsia="Calibri" w:hAnsi="Times New Roman" w:cs="Times New Roman"/>
                <w:lang w:val="en-US"/>
                <w:rPrChange w:id="5108" w:author="OLENA PASHKOVA (NEPTUNE.UA)" w:date="2022-11-21T15:27:00Z">
                  <w:rPr>
                    <w:rFonts w:ascii="Times New Roman" w:eastAsia="Calibri" w:hAnsi="Times New Roman" w:cs="Times New Roman"/>
                    <w:lang w:val="en-US"/>
                  </w:rPr>
                </w:rPrChange>
              </w:rPr>
              <w:t>.</w:t>
            </w:r>
          </w:p>
          <w:p w14:paraId="1D9CBFA4" w14:textId="6243AF05" w:rsidR="004B2DB3" w:rsidRPr="00DD122E" w:rsidRDefault="004B2DB3" w:rsidP="00400CA9">
            <w:pPr>
              <w:contextualSpacing/>
              <w:jc w:val="both"/>
              <w:rPr>
                <w:ins w:id="5109" w:author="OLENA PASHKOVA (NEPTUNE.UA)" w:date="2022-11-21T03:53:00Z"/>
                <w:rFonts w:ascii="Times New Roman" w:eastAsia="Calibri" w:hAnsi="Times New Roman" w:cs="Times New Roman"/>
                <w:lang w:val="en-US"/>
                <w:rPrChange w:id="5110" w:author="OLENA PASHKOVA (NEPTUNE.UA)" w:date="2022-11-21T15:27:00Z">
                  <w:rPr>
                    <w:ins w:id="5111" w:author="OLENA PASHKOVA (NEPTUNE.UA)" w:date="2022-11-21T03:53:00Z"/>
                    <w:rFonts w:ascii="Times New Roman" w:eastAsia="Calibri" w:hAnsi="Times New Roman" w:cs="Times New Roman"/>
                    <w:lang w:val="en-US"/>
                  </w:rPr>
                </w:rPrChange>
              </w:rPr>
            </w:pPr>
            <w:ins w:id="5112" w:author="OLENA PASHKOVA (NEPTUNE.UA)" w:date="2022-11-21T05:39:00Z">
              <w:r w:rsidRPr="00DD122E">
                <w:rPr>
                  <w:rFonts w:ascii="Times New Roman" w:eastAsia="Calibri" w:hAnsi="Times New Roman" w:cs="Times New Roman"/>
                  <w:lang w:val="en-US"/>
                  <w:rPrChange w:id="5113" w:author="OLENA PASHKOVA (NEPTUNE.UA)" w:date="2022-11-21T15:27:00Z">
                    <w:rPr>
                      <w:rFonts w:ascii="Times New Roman" w:eastAsia="Calibri" w:hAnsi="Times New Roman" w:cs="Times New Roman"/>
                      <w:lang w:val="en-US"/>
                    </w:rPr>
                  </w:rPrChange>
                </w:rPr>
                <w:t>11.</w:t>
              </w:r>
              <w:r w:rsidR="00FB4CEE" w:rsidRPr="00DD122E">
                <w:rPr>
                  <w:rFonts w:ascii="Times New Roman" w:eastAsia="Calibri" w:hAnsi="Times New Roman" w:cs="Times New Roman"/>
                  <w:lang w:val="en-US"/>
                  <w:rPrChange w:id="5114" w:author="OLENA PASHKOVA (NEPTUNE.UA)" w:date="2022-11-21T15:27:00Z">
                    <w:rPr>
                      <w:rFonts w:ascii="Times New Roman" w:eastAsia="Calibri" w:hAnsi="Times New Roman" w:cs="Times New Roman"/>
                      <w:lang w:val="en-US"/>
                    </w:rPr>
                  </w:rPrChange>
                </w:rPr>
                <w:t>1.1.</w:t>
              </w:r>
            </w:ins>
            <w:ins w:id="5115" w:author="OLENA PASHKOVA (NEPTUNE.UA)" w:date="2022-11-21T05:43:00Z">
              <w:r w:rsidR="00D10C9C" w:rsidRPr="00DD122E">
                <w:rPr>
                  <w:rFonts w:ascii="Times New Roman" w:hAnsi="Times New Roman" w:cs="Times New Roman"/>
                  <w:lang w:val="en-US"/>
                  <w:rPrChange w:id="5116" w:author="OLENA PASHKOVA (NEPTUNE.UA)" w:date="2022-11-21T15:27:00Z">
                    <w:rPr/>
                  </w:rPrChange>
                </w:rPr>
                <w:t xml:space="preserve"> </w:t>
              </w:r>
              <w:r w:rsidR="00D10C9C" w:rsidRPr="00DD122E">
                <w:rPr>
                  <w:rFonts w:ascii="Times New Roman" w:eastAsia="Calibri" w:hAnsi="Times New Roman" w:cs="Times New Roman"/>
                  <w:lang w:val="en-US"/>
                </w:rPr>
                <w:t xml:space="preserve">The Сontractor is responsible for actions or inactions of the third parties involved </w:t>
              </w:r>
            </w:ins>
            <w:ins w:id="5117" w:author="OLENA PASHKOVA (NEPTUNE.UA)" w:date="2022-11-21T05:46:00Z">
              <w:r w:rsidR="00583189" w:rsidRPr="00DD122E">
                <w:rPr>
                  <w:rFonts w:ascii="Times New Roman" w:eastAsia="Calibri" w:hAnsi="Times New Roman" w:cs="Times New Roman"/>
                  <w:lang w:val="en-US"/>
                  <w:rPrChange w:id="5118" w:author="OLENA PASHKOVA (NEPTUNE.UA)" w:date="2022-11-21T15:27:00Z">
                    <w:rPr>
                      <w:rFonts w:ascii="Times New Roman" w:eastAsia="Calibri" w:hAnsi="Times New Roman" w:cs="Times New Roman"/>
                      <w:lang w:val="en-US"/>
                    </w:rPr>
                  </w:rPrChange>
                </w:rPr>
                <w:t>by</w:t>
              </w:r>
              <w:r w:rsidR="00293113" w:rsidRPr="00DD122E">
                <w:rPr>
                  <w:rFonts w:ascii="Times New Roman" w:eastAsia="Calibri" w:hAnsi="Times New Roman" w:cs="Times New Roman"/>
                  <w:lang w:val="en-US"/>
                  <w:rPrChange w:id="5119" w:author="OLENA PASHKOVA (NEPTUNE.UA)" w:date="2022-11-21T15:27:00Z">
                    <w:rPr>
                      <w:rFonts w:ascii="Times New Roman" w:eastAsia="Calibri" w:hAnsi="Times New Roman" w:cs="Times New Roman"/>
                      <w:lang w:val="en-US"/>
                    </w:rPr>
                  </w:rPrChange>
                </w:rPr>
                <w:t xml:space="preserve"> the Contractor </w:t>
              </w:r>
            </w:ins>
            <w:ins w:id="5120" w:author="OLENA PASHKOVA (NEPTUNE.UA)" w:date="2022-11-21T05:43:00Z">
              <w:r w:rsidR="00D10C9C" w:rsidRPr="00DD122E">
                <w:rPr>
                  <w:rFonts w:ascii="Times New Roman" w:eastAsia="Calibri" w:hAnsi="Times New Roman" w:cs="Times New Roman"/>
                  <w:lang w:val="en-US"/>
                  <w:rPrChange w:id="5121" w:author="OLENA PASHKOVA (NEPTUNE.UA)" w:date="2022-11-21T15:27:00Z">
                    <w:rPr>
                      <w:rFonts w:ascii="Times New Roman" w:eastAsia="Calibri" w:hAnsi="Times New Roman" w:cs="Times New Roman"/>
                      <w:lang w:val="en-US"/>
                    </w:rPr>
                  </w:rPrChange>
                </w:rPr>
                <w:t xml:space="preserve">in execution of this Agreement, in full as for their own and undertakes to compensate the Customer all </w:t>
              </w:r>
            </w:ins>
            <w:ins w:id="5122" w:author="OLENA PASHKOVA (NEPTUNE.UA)" w:date="2022-11-21T05:48:00Z">
              <w:r w:rsidR="0053461A" w:rsidRPr="00DD122E">
                <w:rPr>
                  <w:rFonts w:ascii="Times New Roman" w:eastAsia="Calibri" w:hAnsi="Times New Roman" w:cs="Times New Roman"/>
                  <w:lang w:val="en-US"/>
                  <w:rPrChange w:id="5123" w:author="OLENA PASHKOVA (NEPTUNE.UA)" w:date="2022-11-21T15:27:00Z">
                    <w:rPr>
                      <w:rFonts w:ascii="Times New Roman" w:eastAsia="Calibri" w:hAnsi="Times New Roman" w:cs="Times New Roman"/>
                      <w:lang w:val="en-US"/>
                    </w:rPr>
                  </w:rPrChange>
                </w:rPr>
                <w:t>direct</w:t>
              </w:r>
              <w:r w:rsidR="007B2A17" w:rsidRPr="00DD122E">
                <w:rPr>
                  <w:rFonts w:ascii="Times New Roman" w:eastAsia="Calibri" w:hAnsi="Times New Roman" w:cs="Times New Roman"/>
                  <w:lang w:val="en-US"/>
                  <w:rPrChange w:id="5124" w:author="OLENA PASHKOVA (NEPTUNE.UA)" w:date="2022-11-21T15:27:00Z">
                    <w:rPr>
                      <w:rFonts w:ascii="Times New Roman" w:eastAsia="Calibri" w:hAnsi="Times New Roman" w:cs="Times New Roman"/>
                      <w:lang w:val="en-US"/>
                    </w:rPr>
                  </w:rPrChange>
                </w:rPr>
                <w:t xml:space="preserve"> </w:t>
              </w:r>
            </w:ins>
            <w:ins w:id="5125" w:author="OLENA PASHKOVA (NEPTUNE.UA)" w:date="2022-11-21T05:43:00Z">
              <w:r w:rsidR="00D10C9C" w:rsidRPr="00DD122E">
                <w:rPr>
                  <w:rFonts w:ascii="Times New Roman" w:eastAsia="Calibri" w:hAnsi="Times New Roman" w:cs="Times New Roman"/>
                  <w:lang w:val="en-US"/>
                  <w:rPrChange w:id="5126" w:author="OLENA PASHKOVA (NEPTUNE.UA)" w:date="2022-11-21T15:27:00Z">
                    <w:rPr>
                      <w:rFonts w:ascii="Times New Roman" w:eastAsia="Calibri" w:hAnsi="Times New Roman" w:cs="Times New Roman"/>
                      <w:lang w:val="en-US"/>
                    </w:rPr>
                  </w:rPrChange>
                </w:rPr>
                <w:t>damages caused by such actions or inactions</w:t>
              </w:r>
            </w:ins>
            <w:ins w:id="5127" w:author="OLENA PASHKOVA (NEPTUNE.UA)" w:date="2022-11-21T05:44:00Z">
              <w:r w:rsidR="00CE5D3F" w:rsidRPr="00DD122E">
                <w:rPr>
                  <w:rFonts w:ascii="Times New Roman" w:eastAsia="Calibri" w:hAnsi="Times New Roman" w:cs="Times New Roman"/>
                  <w:lang w:val="en-US"/>
                  <w:rPrChange w:id="5128" w:author="OLENA PASHKOVA (NEPTUNE.UA)" w:date="2022-11-21T15:27:00Z">
                    <w:rPr>
                      <w:rFonts w:ascii="Times New Roman" w:eastAsia="Calibri" w:hAnsi="Times New Roman" w:cs="Times New Roman"/>
                      <w:lang w:val="en-US"/>
                    </w:rPr>
                  </w:rPrChange>
                </w:rPr>
                <w:t xml:space="preserve">, </w:t>
              </w:r>
            </w:ins>
            <w:ins w:id="5129" w:author="OLENA PASHKOVA (NEPTUNE.UA)" w:date="2022-11-21T05:43:00Z">
              <w:r w:rsidR="00606BDD" w:rsidRPr="00DD122E">
                <w:rPr>
                  <w:rFonts w:ascii="Times New Roman" w:eastAsia="Calibri" w:hAnsi="Times New Roman" w:cs="Times New Roman"/>
                  <w:lang w:val="en-US"/>
                  <w:rPrChange w:id="5130" w:author="OLENA PASHKOVA (NEPTUNE.UA)" w:date="2022-11-21T15:27:00Z">
                    <w:rPr>
                      <w:rFonts w:ascii="Times New Roman" w:eastAsia="Calibri" w:hAnsi="Times New Roman" w:cs="Times New Roman"/>
                      <w:lang w:val="en-US"/>
                    </w:rPr>
                  </w:rPrChange>
                </w:rPr>
                <w:t>subject to documentary confirmation of the size and fact of such losses incurred by the Customer</w:t>
              </w:r>
            </w:ins>
            <w:ins w:id="5131" w:author="OLENA PASHKOVA (NEPTUNE.UA)" w:date="2022-11-21T05:44:00Z">
              <w:r w:rsidR="00FC5781" w:rsidRPr="00DD122E">
                <w:rPr>
                  <w:rFonts w:ascii="Times New Roman" w:eastAsia="Calibri" w:hAnsi="Times New Roman" w:cs="Times New Roman"/>
                  <w:lang w:val="en-US"/>
                  <w:rPrChange w:id="5132" w:author="OLENA PASHKOVA (NEPTUNE.UA)" w:date="2022-11-21T15:27:00Z">
                    <w:rPr>
                      <w:rFonts w:ascii="Times New Roman" w:eastAsia="Calibri" w:hAnsi="Times New Roman" w:cs="Times New Roman"/>
                      <w:lang w:val="en-US"/>
                    </w:rPr>
                  </w:rPrChange>
                </w:rPr>
                <w:t>.</w:t>
              </w:r>
            </w:ins>
          </w:p>
          <w:p w14:paraId="17F4F84C" w14:textId="2BE63408" w:rsidR="00166374" w:rsidRPr="00DD122E" w:rsidRDefault="00166374" w:rsidP="00400CA9">
            <w:pPr>
              <w:contextualSpacing/>
              <w:jc w:val="both"/>
              <w:rPr>
                <w:ins w:id="5133" w:author="OLENA PASHKOVA (NEPTUNE.UA)" w:date="2022-11-21T03:53:00Z"/>
                <w:rFonts w:ascii="Times New Roman" w:eastAsia="Calibri" w:hAnsi="Times New Roman" w:cs="Times New Roman"/>
                <w:lang w:val="en-US"/>
                <w:rPrChange w:id="5134" w:author="OLENA PASHKOVA (NEPTUNE.UA)" w:date="2022-11-21T15:27:00Z">
                  <w:rPr>
                    <w:ins w:id="5135" w:author="OLENA PASHKOVA (NEPTUNE.UA)" w:date="2022-11-21T03:53:00Z"/>
                    <w:rFonts w:ascii="Times New Roman" w:eastAsia="Calibri" w:hAnsi="Times New Roman" w:cs="Times New Roman"/>
                    <w:lang w:val="en-US"/>
                  </w:rPr>
                </w:rPrChange>
              </w:rPr>
            </w:pPr>
          </w:p>
          <w:p w14:paraId="3966E821" w14:textId="3BE40FEE" w:rsidR="00166374" w:rsidRPr="00DD122E" w:rsidRDefault="00166374" w:rsidP="00400CA9">
            <w:pPr>
              <w:contextualSpacing/>
              <w:jc w:val="both"/>
              <w:rPr>
                <w:ins w:id="5136" w:author="OLENA PASHKOVA (NEPTUNE.UA)" w:date="2022-11-21T03:53:00Z"/>
                <w:rFonts w:ascii="Times New Roman" w:eastAsia="Calibri" w:hAnsi="Times New Roman" w:cs="Times New Roman"/>
                <w:lang w:val="en-US"/>
                <w:rPrChange w:id="5137" w:author="OLENA PASHKOVA (NEPTUNE.UA)" w:date="2022-11-21T15:27:00Z">
                  <w:rPr>
                    <w:ins w:id="5138" w:author="OLENA PASHKOVA (NEPTUNE.UA)" w:date="2022-11-21T03:53:00Z"/>
                    <w:rFonts w:ascii="Times New Roman" w:eastAsia="Calibri" w:hAnsi="Times New Roman" w:cs="Times New Roman"/>
                    <w:lang w:val="en-US"/>
                  </w:rPr>
                </w:rPrChange>
              </w:rPr>
            </w:pPr>
          </w:p>
          <w:p w14:paraId="3744046A" w14:textId="476A2003" w:rsidR="00166374" w:rsidRPr="00DD122E" w:rsidRDefault="00166374" w:rsidP="00400CA9">
            <w:pPr>
              <w:contextualSpacing/>
              <w:jc w:val="both"/>
              <w:rPr>
                <w:ins w:id="5139" w:author="OLENA PASHKOVA (NEPTUNE.UA)" w:date="2022-11-21T03:53:00Z"/>
                <w:rFonts w:ascii="Times New Roman" w:eastAsia="Calibri" w:hAnsi="Times New Roman" w:cs="Times New Roman"/>
                <w:lang w:val="en-US"/>
                <w:rPrChange w:id="5140" w:author="OLENA PASHKOVA (NEPTUNE.UA)" w:date="2022-11-21T15:27:00Z">
                  <w:rPr>
                    <w:ins w:id="5141" w:author="OLENA PASHKOVA (NEPTUNE.UA)" w:date="2022-11-21T03:53:00Z"/>
                    <w:rFonts w:ascii="Times New Roman" w:eastAsia="Calibri" w:hAnsi="Times New Roman" w:cs="Times New Roman"/>
                    <w:lang w:val="en-US"/>
                  </w:rPr>
                </w:rPrChange>
              </w:rPr>
            </w:pPr>
          </w:p>
          <w:p w14:paraId="4D5AF432" w14:textId="35570B97" w:rsidR="00166374" w:rsidRPr="00DD122E" w:rsidRDefault="00166374" w:rsidP="00400CA9">
            <w:pPr>
              <w:contextualSpacing/>
              <w:jc w:val="both"/>
              <w:rPr>
                <w:ins w:id="5142" w:author="OLENA PASHKOVA (NEPTUNE.UA)" w:date="2022-11-21T03:53:00Z"/>
                <w:rFonts w:ascii="Times New Roman" w:eastAsia="Calibri" w:hAnsi="Times New Roman" w:cs="Times New Roman"/>
                <w:lang w:val="en-US"/>
                <w:rPrChange w:id="5143" w:author="OLENA PASHKOVA (NEPTUNE.UA)" w:date="2022-11-21T15:27:00Z">
                  <w:rPr>
                    <w:ins w:id="5144" w:author="OLENA PASHKOVA (NEPTUNE.UA)" w:date="2022-11-21T03:53:00Z"/>
                    <w:rFonts w:ascii="Times New Roman" w:eastAsia="Calibri" w:hAnsi="Times New Roman" w:cs="Times New Roman"/>
                    <w:lang w:val="en-US"/>
                  </w:rPr>
                </w:rPrChange>
              </w:rPr>
            </w:pPr>
          </w:p>
          <w:p w14:paraId="226538C0" w14:textId="7C29322E" w:rsidR="00400CA9" w:rsidRPr="00DD122E" w:rsidDel="007A4F53" w:rsidRDefault="00400CA9" w:rsidP="00400CA9">
            <w:pPr>
              <w:jc w:val="both"/>
              <w:rPr>
                <w:ins w:id="5145" w:author="Nataliya Tomaskovic" w:date="2022-08-19T19:34:00Z"/>
                <w:del w:id="5146" w:author="OLENA PASHKOVA (NEPTUNE.UA)" w:date="2022-10-26T08:52:00Z"/>
                <w:rFonts w:ascii="Times New Roman" w:eastAsia="Calibri" w:hAnsi="Times New Roman" w:cs="Times New Roman"/>
                <w:lang w:val="en-US"/>
                <w:rPrChange w:id="5147" w:author="OLENA PASHKOVA (NEPTUNE.UA)" w:date="2022-11-21T15:27:00Z">
                  <w:rPr>
                    <w:ins w:id="5148" w:author="Nataliya Tomaskovic" w:date="2022-08-19T19:34:00Z"/>
                    <w:del w:id="5149" w:author="OLENA PASHKOVA (NEPTUNE.UA)" w:date="2022-10-26T08:52:00Z"/>
                    <w:rFonts w:ascii="Times New Roman" w:eastAsia="Calibri" w:hAnsi="Times New Roman" w:cs="Times New Roman"/>
                    <w:lang w:val="en-US"/>
                  </w:rPr>
                </w:rPrChange>
              </w:rPr>
            </w:pPr>
            <w:commentRangeStart w:id="5150"/>
            <w:ins w:id="5151" w:author="Nataliya Tomaskovic" w:date="2022-08-19T19:31:00Z">
              <w:r w:rsidRPr="00DD122E">
                <w:rPr>
                  <w:rFonts w:ascii="Times New Roman" w:eastAsia="Times New Roman" w:hAnsi="Times New Roman" w:cs="Times New Roman"/>
                  <w:b/>
                  <w:bCs/>
                  <w:lang w:val="en-US" w:eastAsia="ru-RU"/>
                  <w:rPrChange w:id="5152" w:author="OLENA PASHKOVA (NEPTUNE.UA)" w:date="2022-11-21T15:27:00Z">
                    <w:rPr>
                      <w:rFonts w:ascii="Times New Roman" w:eastAsia="Times New Roman" w:hAnsi="Times New Roman" w:cs="Times New Roman"/>
                      <w:b/>
                      <w:bCs/>
                      <w:lang w:val="en-US" w:eastAsia="ru-RU"/>
                    </w:rPr>
                  </w:rPrChange>
                </w:rPr>
                <w:t xml:space="preserve">11.3.2. </w:t>
              </w:r>
            </w:ins>
            <w:commentRangeStart w:id="5153"/>
            <w:ins w:id="5154" w:author="Nataliya Tomaskovic" w:date="2022-08-19T19:34:00Z">
              <w:del w:id="5155" w:author="OLENA PASHKOVA (NEPTUNE.UA)" w:date="2022-10-26T08:52:00Z">
                <w:r w:rsidRPr="00DD122E" w:rsidDel="007A4F53">
                  <w:rPr>
                    <w:rFonts w:ascii="Times New Roman" w:eastAsia="Calibri" w:hAnsi="Times New Roman" w:cs="Times New Roman"/>
                    <w:lang w:val="en-US"/>
                    <w:rPrChange w:id="5156" w:author="OLENA PASHKOVA (NEPTUNE.UA)" w:date="2022-11-21T15:27:00Z">
                      <w:rPr>
                        <w:rFonts w:ascii="Times New Roman" w:eastAsia="Calibri" w:hAnsi="Times New Roman" w:cs="Times New Roman"/>
                        <w:lang w:val="en-US"/>
                      </w:rPr>
                    </w:rPrChange>
                  </w:rPr>
                  <w:delText xml:space="preserve">The </w:delText>
                </w:r>
                <w:r w:rsidRPr="00DD122E" w:rsidDel="007A4F53">
                  <w:rPr>
                    <w:rFonts w:ascii="Times New Roman" w:eastAsia="Calibri" w:hAnsi="Times New Roman" w:cs="Times New Roman"/>
                    <w:lang w:val="uk-UA"/>
                    <w:rPrChange w:id="5157" w:author="OLENA PASHKOVA (NEPTUNE.UA)" w:date="2022-11-21T15:27:00Z">
                      <w:rPr>
                        <w:rFonts w:ascii="Times New Roman" w:eastAsia="Calibri" w:hAnsi="Times New Roman" w:cs="Times New Roman"/>
                        <w:lang w:val="uk-UA"/>
                      </w:rPr>
                    </w:rPrChange>
                  </w:rPr>
                  <w:delText>С</w:delText>
                </w:r>
                <w:r w:rsidRPr="00DD122E" w:rsidDel="007A4F53">
                  <w:rPr>
                    <w:rFonts w:ascii="Times New Roman" w:eastAsia="Calibri" w:hAnsi="Times New Roman" w:cs="Times New Roman"/>
                    <w:lang w:val="en-US"/>
                    <w:rPrChange w:id="5158" w:author="OLENA PASHKOVA (NEPTUNE.UA)" w:date="2022-11-21T15:27:00Z">
                      <w:rPr>
                        <w:rFonts w:ascii="Times New Roman" w:eastAsia="Calibri" w:hAnsi="Times New Roman" w:cs="Times New Roman"/>
                        <w:lang w:val="en-US"/>
                      </w:rPr>
                    </w:rPrChange>
                  </w:rPr>
                  <w:delText>ontractor is responsible for</w:delText>
                </w:r>
              </w:del>
            </w:ins>
            <w:ins w:id="5159" w:author="Nataliya Tomaskovic" w:date="2022-08-19T19:35:00Z">
              <w:del w:id="5160" w:author="OLENA PASHKOVA (NEPTUNE.UA)" w:date="2022-10-26T08:52:00Z">
                <w:r w:rsidRPr="00DD122E" w:rsidDel="007A4F53">
                  <w:rPr>
                    <w:rFonts w:ascii="Times New Roman" w:eastAsia="Calibri" w:hAnsi="Times New Roman" w:cs="Times New Roman"/>
                    <w:lang w:val="en-US"/>
                    <w:rPrChange w:id="5161" w:author="OLENA PASHKOVA (NEPTUNE.UA)" w:date="2022-11-21T15:27:00Z">
                      <w:rPr>
                        <w:rFonts w:ascii="Times New Roman" w:eastAsia="Calibri" w:hAnsi="Times New Roman" w:cs="Times New Roman"/>
                        <w:lang w:val="en-US"/>
                      </w:rPr>
                    </w:rPrChange>
                  </w:rPr>
                  <w:delText xml:space="preserve"> providing</w:delText>
                </w:r>
              </w:del>
            </w:ins>
            <w:ins w:id="5162" w:author="Nataliya Tomaskovic" w:date="2022-08-19T19:34:00Z">
              <w:del w:id="5163" w:author="OLENA PASHKOVA (NEPTUNE.UA)" w:date="2022-10-26T08:52:00Z">
                <w:r w:rsidRPr="00DD122E" w:rsidDel="007A4F53">
                  <w:rPr>
                    <w:rFonts w:ascii="Times New Roman" w:eastAsia="Calibri" w:hAnsi="Times New Roman" w:cs="Times New Roman"/>
                    <w:lang w:val="en-US"/>
                    <w:rPrChange w:id="5164" w:author="OLENA PASHKOVA (NEPTUNE.UA)" w:date="2022-11-21T15:27:00Z">
                      <w:rPr>
                        <w:rFonts w:ascii="Times New Roman" w:eastAsia="Calibri" w:hAnsi="Times New Roman" w:cs="Times New Roman"/>
                        <w:lang w:val="en-US"/>
                      </w:rPr>
                    </w:rPrChange>
                  </w:rPr>
                  <w:delText xml:space="preserve"> Customer’s simultaneous storage of the Customer’s Grain in the quantity of </w:delText>
                </w:r>
                <w:r w:rsidRPr="00DD122E" w:rsidDel="007A4F53">
                  <w:rPr>
                    <w:rFonts w:ascii="Times New Roman" w:eastAsia="Calibri" w:hAnsi="Times New Roman" w:cs="Times New Roman"/>
                    <w:b/>
                    <w:bCs/>
                    <w:lang w:val="en-US"/>
                    <w:rPrChange w:id="5165" w:author="OLENA PASHKOVA (NEPTUNE.UA)" w:date="2022-11-21T15:27:00Z">
                      <w:rPr>
                        <w:rFonts w:ascii="Times New Roman" w:eastAsia="Calibri" w:hAnsi="Times New Roman" w:cs="Times New Roman"/>
                        <w:b/>
                        <w:bCs/>
                        <w:lang w:val="en-US"/>
                      </w:rPr>
                    </w:rPrChange>
                  </w:rPr>
                  <w:delText>1</w:delText>
                </w:r>
              </w:del>
            </w:ins>
            <w:ins w:id="5166" w:author="Nataliya Tomaskovic" w:date="2022-08-19T19:35:00Z">
              <w:del w:id="5167" w:author="OLENA PASHKOVA (NEPTUNE.UA)" w:date="2022-10-26T08:52:00Z">
                <w:r w:rsidRPr="00DD122E" w:rsidDel="007A4F53">
                  <w:rPr>
                    <w:rFonts w:ascii="Times New Roman" w:eastAsia="Calibri" w:hAnsi="Times New Roman" w:cs="Times New Roman"/>
                    <w:b/>
                    <w:bCs/>
                    <w:lang w:val="en-US"/>
                    <w:rPrChange w:id="5168" w:author="OLENA PASHKOVA (NEPTUNE.UA)" w:date="2022-11-21T15:27:00Z">
                      <w:rPr>
                        <w:rFonts w:ascii="Times New Roman" w:eastAsia="Calibri" w:hAnsi="Times New Roman" w:cs="Times New Roman"/>
                        <w:b/>
                        <w:bCs/>
                        <w:lang w:val="en-US"/>
                      </w:rPr>
                    </w:rPrChange>
                  </w:rPr>
                  <w:delText>4</w:delText>
                </w:r>
              </w:del>
            </w:ins>
            <w:ins w:id="5169" w:author="Nataliya Tomaskovic" w:date="2022-08-19T19:34:00Z">
              <w:del w:id="5170" w:author="OLENA PASHKOVA (NEPTUNE.UA)" w:date="2022-10-26T08:52:00Z">
                <w:r w:rsidRPr="00DD122E" w:rsidDel="007A4F53">
                  <w:rPr>
                    <w:rFonts w:ascii="Times New Roman" w:eastAsia="Calibri" w:hAnsi="Times New Roman" w:cs="Times New Roman"/>
                    <w:b/>
                    <w:bCs/>
                    <w:lang w:val="en-US"/>
                    <w:rPrChange w:id="5171" w:author="OLENA PASHKOVA (NEPTUNE.UA)" w:date="2022-11-21T15:27:00Z">
                      <w:rPr>
                        <w:rFonts w:ascii="Times New Roman" w:eastAsia="Calibri" w:hAnsi="Times New Roman" w:cs="Times New Roman"/>
                        <w:b/>
                        <w:bCs/>
                        <w:lang w:val="en-US"/>
                      </w:rPr>
                    </w:rPrChange>
                  </w:rPr>
                  <w:delText>0,000.00 MT</w:delText>
                </w:r>
                <w:r w:rsidRPr="00DD122E" w:rsidDel="007A4F53">
                  <w:rPr>
                    <w:rFonts w:ascii="Times New Roman" w:eastAsia="Calibri" w:hAnsi="Times New Roman" w:cs="Times New Roman"/>
                    <w:lang w:val="en-US"/>
                    <w:rPrChange w:id="5172" w:author="OLENA PASHKOVA (NEPTUNE.UA)" w:date="2022-11-21T15:27:00Z">
                      <w:rPr>
                        <w:rFonts w:ascii="Times New Roman" w:eastAsia="Calibri" w:hAnsi="Times New Roman" w:cs="Times New Roman"/>
                        <w:lang w:val="en-US"/>
                      </w:rPr>
                    </w:rPrChange>
                  </w:rPr>
                  <w:delText>,</w:delText>
                </w:r>
              </w:del>
            </w:ins>
            <w:ins w:id="5173" w:author="Nataliya Tomaskovic" w:date="2022-08-19T19:35:00Z">
              <w:del w:id="5174" w:author="OLENA PASHKOVA (NEPTUNE.UA)" w:date="2022-10-26T08:52:00Z">
                <w:r w:rsidRPr="00DD122E" w:rsidDel="007A4F53">
                  <w:rPr>
                    <w:rFonts w:ascii="Times New Roman" w:eastAsia="Calibri" w:hAnsi="Times New Roman" w:cs="Times New Roman"/>
                    <w:lang w:val="en-US"/>
                    <w:rPrChange w:id="5175" w:author="OLENA PASHKOVA (NEPTUNE.UA)" w:date="2022-11-21T15:27:00Z">
                      <w:rPr>
                        <w:rFonts w:ascii="Times New Roman" w:eastAsia="Calibri" w:hAnsi="Times New Roman" w:cs="Times New Roman"/>
                        <w:lang w:val="en-US"/>
                      </w:rPr>
                    </w:rPrChange>
                  </w:rPr>
                  <w:delText xml:space="preserve"> </w:delText>
                </w:r>
                <w:r w:rsidRPr="00DD122E" w:rsidDel="007A4F53">
                  <w:rPr>
                    <w:rFonts w:ascii="Times New Roman" w:eastAsia="Calibri" w:hAnsi="Times New Roman" w:cs="Times New Roman"/>
                    <w:highlight w:val="magenta"/>
                    <w:lang w:val="uk-UA"/>
                    <w:rPrChange w:id="5176" w:author="OLENA PASHKOVA (NEPTUNE.UA)" w:date="2022-11-21T15:27:00Z">
                      <w:rPr>
                        <w:rFonts w:ascii="Times New Roman" w:eastAsia="Calibri" w:hAnsi="Times New Roman" w:cs="Times New Roman"/>
                        <w:highlight w:val="magenta"/>
                        <w:lang w:val="uk-UA"/>
                      </w:rPr>
                    </w:rPrChange>
                  </w:rPr>
                  <w:delText>Володимир</w:delText>
                </w:r>
              </w:del>
            </w:ins>
            <w:ins w:id="5177" w:author="Nataliya Tomaskovic" w:date="2022-08-19T19:47:00Z">
              <w:del w:id="5178" w:author="OLENA PASHKOVA (NEPTUNE.UA)" w:date="2022-10-26T08:52:00Z">
                <w:r w:rsidRPr="00DD122E" w:rsidDel="007A4F53">
                  <w:rPr>
                    <w:rFonts w:ascii="Times New Roman" w:eastAsia="Calibri" w:hAnsi="Times New Roman" w:cs="Times New Roman"/>
                    <w:highlight w:val="magenta"/>
                    <w:lang w:val="uk-UA"/>
                    <w:rPrChange w:id="5179" w:author="OLENA PASHKOVA (NEPTUNE.UA)" w:date="2022-11-21T15:27:00Z">
                      <w:rPr>
                        <w:rFonts w:ascii="Times New Roman" w:eastAsia="Calibri" w:hAnsi="Times New Roman" w:cs="Times New Roman"/>
                        <w:highlight w:val="magenta"/>
                        <w:lang w:val="uk-UA"/>
                      </w:rPr>
                    </w:rPrChange>
                  </w:rPr>
                  <w:delText>, яке наказання</w:delText>
                </w:r>
              </w:del>
            </w:ins>
            <w:ins w:id="5180" w:author="Nataliya Tomaskovic" w:date="2022-08-19T19:35:00Z">
              <w:del w:id="5181" w:author="OLENA PASHKOVA (NEPTUNE.UA)" w:date="2022-10-26T08:52:00Z">
                <w:r w:rsidRPr="00DD122E" w:rsidDel="007A4F53">
                  <w:rPr>
                    <w:rFonts w:ascii="Times New Roman" w:eastAsia="Calibri" w:hAnsi="Times New Roman" w:cs="Times New Roman"/>
                    <w:highlight w:val="magenta"/>
                    <w:lang w:val="uk-UA"/>
                    <w:rPrChange w:id="5182" w:author="OLENA PASHKOVA (NEPTUNE.UA)" w:date="2022-11-21T15:27:00Z">
                      <w:rPr>
                        <w:rFonts w:ascii="Times New Roman" w:eastAsia="Calibri" w:hAnsi="Times New Roman" w:cs="Times New Roman"/>
                        <w:highlight w:val="magenta"/>
                        <w:lang w:val="uk-UA"/>
                      </w:rPr>
                    </w:rPrChange>
                  </w:rPr>
                  <w:delText>?</w:delText>
                </w:r>
              </w:del>
            </w:ins>
            <w:commentRangeEnd w:id="5153"/>
            <w:r w:rsidR="007A4F53" w:rsidRPr="00DD122E">
              <w:rPr>
                <w:rStyle w:val="ab"/>
                <w:rFonts w:ascii="Times New Roman" w:hAnsi="Times New Roman" w:cs="Times New Roman"/>
                <w:sz w:val="22"/>
                <w:szCs w:val="22"/>
                <w:rPrChange w:id="5183" w:author="OLENA PASHKOVA (NEPTUNE.UA)" w:date="2022-11-21T15:27:00Z">
                  <w:rPr>
                    <w:rStyle w:val="ab"/>
                  </w:rPr>
                </w:rPrChange>
              </w:rPr>
              <w:commentReference w:id="5153"/>
            </w:r>
          </w:p>
          <w:p w14:paraId="203ED19A" w14:textId="77777777" w:rsidR="00400CA9" w:rsidRPr="00DD122E" w:rsidRDefault="00400CA9" w:rsidP="00400CA9">
            <w:pPr>
              <w:jc w:val="both"/>
              <w:rPr>
                <w:ins w:id="5184" w:author="Nataliya Tomaskovic" w:date="2022-08-19T19:31:00Z"/>
                <w:rFonts w:ascii="Times New Roman" w:eastAsia="Times New Roman" w:hAnsi="Times New Roman" w:cs="Times New Roman"/>
                <w:b/>
                <w:bCs/>
                <w:lang w:val="en-US" w:eastAsia="ru-RU"/>
                <w:rPrChange w:id="5185" w:author="OLENA PASHKOVA (NEPTUNE.UA)" w:date="2022-11-21T15:27:00Z">
                  <w:rPr>
                    <w:ins w:id="5186" w:author="Nataliya Tomaskovic" w:date="2022-08-19T19:31:00Z"/>
                    <w:rFonts w:ascii="Times New Roman" w:eastAsia="Times New Roman" w:hAnsi="Times New Roman" w:cs="Times New Roman"/>
                    <w:b/>
                    <w:bCs/>
                    <w:lang w:val="en-US" w:eastAsia="ru-RU"/>
                  </w:rPr>
                </w:rPrChange>
              </w:rPr>
            </w:pPr>
          </w:p>
          <w:p w14:paraId="24FBCF19" w14:textId="77777777" w:rsidR="00400CA9" w:rsidRPr="00DD122E" w:rsidRDefault="00400CA9" w:rsidP="00400CA9">
            <w:pPr>
              <w:contextualSpacing/>
              <w:jc w:val="both"/>
              <w:rPr>
                <w:ins w:id="5187" w:author="Nataliya Tomaskovic" w:date="2022-08-19T19:31:00Z"/>
                <w:rFonts w:ascii="Times New Roman" w:eastAsia="Times New Roman" w:hAnsi="Times New Roman" w:cs="Times New Roman"/>
                <w:lang w:val="en-US" w:eastAsia="ru-RU"/>
                <w:rPrChange w:id="5188" w:author="OLENA PASHKOVA (NEPTUNE.UA)" w:date="2022-11-21T15:27:00Z">
                  <w:rPr>
                    <w:ins w:id="5189" w:author="Nataliya Tomaskovic" w:date="2022-08-19T19:31:00Z"/>
                    <w:rFonts w:ascii="Times New Roman" w:eastAsia="Times New Roman" w:hAnsi="Times New Roman" w:cs="Times New Roman"/>
                    <w:lang w:val="en-US" w:eastAsia="ru-RU"/>
                  </w:rPr>
                </w:rPrChange>
              </w:rPr>
            </w:pPr>
          </w:p>
          <w:p w14:paraId="6B44B6DD" w14:textId="77777777" w:rsidR="00400CA9" w:rsidRPr="00DD122E" w:rsidRDefault="00400CA9" w:rsidP="00400CA9">
            <w:pPr>
              <w:contextualSpacing/>
              <w:jc w:val="both"/>
              <w:rPr>
                <w:ins w:id="5190" w:author="Nataliya Tomaskovic" w:date="2022-08-19T19:31:00Z"/>
                <w:rFonts w:ascii="Times New Roman" w:eastAsia="Times New Roman" w:hAnsi="Times New Roman" w:cs="Times New Roman"/>
                <w:lang w:val="en-US" w:eastAsia="ru-RU"/>
                <w:rPrChange w:id="5191" w:author="OLENA PASHKOVA (NEPTUNE.UA)" w:date="2022-11-21T15:27:00Z">
                  <w:rPr>
                    <w:ins w:id="5192" w:author="Nataliya Tomaskovic" w:date="2022-08-19T19:31:00Z"/>
                    <w:rFonts w:ascii="Times New Roman" w:eastAsia="Times New Roman" w:hAnsi="Times New Roman" w:cs="Times New Roman"/>
                    <w:lang w:val="en-US" w:eastAsia="ru-RU"/>
                  </w:rPr>
                </w:rPrChange>
              </w:rPr>
            </w:pPr>
          </w:p>
          <w:p w14:paraId="462832BF" w14:textId="77777777" w:rsidR="00400CA9" w:rsidRPr="00DD122E" w:rsidRDefault="00400CA9" w:rsidP="00400CA9">
            <w:pPr>
              <w:contextualSpacing/>
              <w:jc w:val="both"/>
              <w:rPr>
                <w:ins w:id="5193" w:author="Nataliya Tomaskovic" w:date="2022-08-19T19:31:00Z"/>
                <w:rFonts w:ascii="Times New Roman" w:eastAsia="Times New Roman" w:hAnsi="Times New Roman" w:cs="Times New Roman"/>
                <w:lang w:val="en-US" w:eastAsia="ru-RU"/>
                <w:rPrChange w:id="5194" w:author="OLENA PASHKOVA (NEPTUNE.UA)" w:date="2022-11-21T15:27:00Z">
                  <w:rPr>
                    <w:ins w:id="5195" w:author="Nataliya Tomaskovic" w:date="2022-08-19T19:31:00Z"/>
                    <w:rFonts w:ascii="Times New Roman" w:eastAsia="Times New Roman" w:hAnsi="Times New Roman" w:cs="Times New Roman"/>
                    <w:lang w:val="en-US" w:eastAsia="ru-RU"/>
                  </w:rPr>
                </w:rPrChange>
              </w:rPr>
            </w:pPr>
          </w:p>
          <w:p w14:paraId="0F2FA9F9" w14:textId="77777777" w:rsidR="00400CA9" w:rsidRPr="00DD122E" w:rsidRDefault="00400CA9" w:rsidP="00400CA9">
            <w:pPr>
              <w:contextualSpacing/>
              <w:jc w:val="both"/>
              <w:rPr>
                <w:ins w:id="5196" w:author="Nataliya Tomaskovic" w:date="2022-08-19T19:31:00Z"/>
                <w:rFonts w:ascii="Times New Roman" w:eastAsia="Times New Roman" w:hAnsi="Times New Roman" w:cs="Times New Roman"/>
                <w:lang w:val="en-US" w:eastAsia="ru-RU"/>
                <w:rPrChange w:id="5197" w:author="OLENA PASHKOVA (NEPTUNE.UA)" w:date="2022-11-21T15:27:00Z">
                  <w:rPr>
                    <w:ins w:id="5198" w:author="Nataliya Tomaskovic" w:date="2022-08-19T19:31:00Z"/>
                    <w:rFonts w:ascii="Times New Roman" w:eastAsia="Times New Roman" w:hAnsi="Times New Roman" w:cs="Times New Roman"/>
                    <w:lang w:val="en-US" w:eastAsia="ru-RU"/>
                  </w:rPr>
                </w:rPrChange>
              </w:rPr>
            </w:pPr>
          </w:p>
          <w:p w14:paraId="32986E1B" w14:textId="77777777" w:rsidR="00400CA9" w:rsidRPr="00DD122E" w:rsidRDefault="00400CA9" w:rsidP="00400CA9">
            <w:pPr>
              <w:contextualSpacing/>
              <w:jc w:val="both"/>
              <w:rPr>
                <w:ins w:id="5199" w:author="Nataliya Tomaskovic" w:date="2022-08-19T19:31:00Z"/>
                <w:rFonts w:ascii="Times New Roman" w:eastAsia="Times New Roman" w:hAnsi="Times New Roman" w:cs="Times New Roman"/>
                <w:lang w:val="en-US" w:eastAsia="ru-RU"/>
                <w:rPrChange w:id="5200" w:author="OLENA PASHKOVA (NEPTUNE.UA)" w:date="2022-11-21T15:27:00Z">
                  <w:rPr>
                    <w:ins w:id="5201" w:author="Nataliya Tomaskovic" w:date="2022-08-19T19:31:00Z"/>
                    <w:rFonts w:ascii="Times New Roman" w:eastAsia="Times New Roman" w:hAnsi="Times New Roman" w:cs="Times New Roman"/>
                    <w:lang w:val="en-US" w:eastAsia="ru-RU"/>
                  </w:rPr>
                </w:rPrChange>
              </w:rPr>
            </w:pPr>
          </w:p>
          <w:p w14:paraId="1CC4C193" w14:textId="77777777" w:rsidR="00400CA9" w:rsidRPr="00DD122E" w:rsidRDefault="00400CA9" w:rsidP="00400CA9">
            <w:pPr>
              <w:contextualSpacing/>
              <w:jc w:val="both"/>
              <w:rPr>
                <w:ins w:id="5202" w:author="Nataliya Tomaskovic" w:date="2022-08-19T19:29:00Z"/>
                <w:rFonts w:ascii="Times New Roman" w:eastAsia="Times New Roman" w:hAnsi="Times New Roman" w:cs="Times New Roman"/>
                <w:lang w:val="en-US" w:eastAsia="ru-RU"/>
                <w:rPrChange w:id="5203" w:author="OLENA PASHKOVA (NEPTUNE.UA)" w:date="2022-11-21T15:27:00Z">
                  <w:rPr>
                    <w:ins w:id="5204" w:author="Nataliya Tomaskovic" w:date="2022-08-19T19:29:00Z"/>
                    <w:rFonts w:ascii="Times New Roman" w:eastAsia="Times New Roman" w:hAnsi="Times New Roman" w:cs="Times New Roman"/>
                    <w:lang w:val="en-US" w:eastAsia="ru-RU"/>
                  </w:rPr>
                </w:rPrChange>
              </w:rPr>
            </w:pPr>
          </w:p>
          <w:p w14:paraId="4342EDFB" w14:textId="77777777" w:rsidR="00400CA9" w:rsidRPr="00DD122E" w:rsidDel="00822884" w:rsidRDefault="00400CA9" w:rsidP="00400CA9">
            <w:pPr>
              <w:contextualSpacing/>
              <w:jc w:val="both"/>
              <w:rPr>
                <w:ins w:id="5205" w:author="Nataliya Tomaskovic" w:date="2022-08-19T11:40:00Z"/>
                <w:del w:id="5206" w:author="Viktoriya Elik" w:date="2022-08-26T12:40:00Z"/>
                <w:rFonts w:ascii="Times New Roman" w:eastAsia="Times New Roman" w:hAnsi="Times New Roman" w:cs="Times New Roman"/>
                <w:b/>
                <w:bCs/>
                <w:lang w:val="en-US" w:eastAsia="ru-RU"/>
                <w:rPrChange w:id="5207" w:author="OLENA PASHKOVA (NEPTUNE.UA)" w:date="2022-11-21T15:27:00Z">
                  <w:rPr>
                    <w:ins w:id="5208" w:author="Nataliya Tomaskovic" w:date="2022-08-19T11:40:00Z"/>
                    <w:del w:id="5209" w:author="Viktoriya Elik" w:date="2022-08-26T12:40:00Z"/>
                    <w:rFonts w:ascii="Times New Roman" w:eastAsia="Times New Roman" w:hAnsi="Times New Roman" w:cs="Times New Roman"/>
                    <w:lang w:val="en-US" w:eastAsia="ru-RU"/>
                  </w:rPr>
                </w:rPrChange>
              </w:rPr>
            </w:pPr>
            <w:ins w:id="5210" w:author="Nataliya Tomaskovic" w:date="2022-08-19T19:29:00Z">
              <w:del w:id="5211" w:author="Viktoriya Elik" w:date="2022-08-26T12:40:00Z">
                <w:r w:rsidRPr="00DD122E" w:rsidDel="00822884">
                  <w:rPr>
                    <w:rFonts w:ascii="Times New Roman" w:eastAsia="Times New Roman" w:hAnsi="Times New Roman" w:cs="Times New Roman"/>
                    <w:b/>
                    <w:bCs/>
                    <w:lang w:val="en-US" w:eastAsia="ru-RU"/>
                    <w:rPrChange w:id="5212" w:author="OLENA PASHKOVA (NEPTUNE.UA)" w:date="2022-11-21T15:27:00Z">
                      <w:rPr>
                        <w:rFonts w:ascii="Times New Roman" w:eastAsia="Times New Roman" w:hAnsi="Times New Roman" w:cs="Times New Roman"/>
                        <w:b/>
                        <w:bCs/>
                        <w:lang w:val="en-US" w:eastAsia="ru-RU"/>
                      </w:rPr>
                    </w:rPrChange>
                  </w:rPr>
                  <w:delText>11.3.</w:delText>
                </w:r>
              </w:del>
            </w:ins>
            <w:ins w:id="5213" w:author="Nataliya Tomaskovic" w:date="2022-08-19T19:48:00Z">
              <w:del w:id="5214" w:author="Viktoriya Elik" w:date="2022-08-26T12:40:00Z">
                <w:r w:rsidRPr="00DD122E" w:rsidDel="00822884">
                  <w:rPr>
                    <w:rFonts w:ascii="Times New Roman" w:eastAsia="Times New Roman" w:hAnsi="Times New Roman" w:cs="Times New Roman"/>
                    <w:b/>
                    <w:bCs/>
                    <w:lang w:val="uk-UA" w:eastAsia="ru-RU"/>
                    <w:rPrChange w:id="5215" w:author="OLENA PASHKOVA (NEPTUNE.UA)" w:date="2022-11-21T15:27:00Z">
                      <w:rPr>
                        <w:rFonts w:ascii="Times New Roman" w:eastAsia="Times New Roman" w:hAnsi="Times New Roman" w:cs="Times New Roman"/>
                        <w:b/>
                        <w:bCs/>
                        <w:lang w:val="uk-UA" w:eastAsia="ru-RU"/>
                      </w:rPr>
                    </w:rPrChange>
                  </w:rPr>
                  <w:delText>3</w:delText>
                </w:r>
              </w:del>
            </w:ins>
            <w:ins w:id="5216" w:author="Nataliya Tomaskovic" w:date="2022-08-19T19:29:00Z">
              <w:del w:id="5217" w:author="Viktoriya Elik" w:date="2022-08-26T12:40:00Z">
                <w:r w:rsidRPr="00DD122E" w:rsidDel="00822884">
                  <w:rPr>
                    <w:rFonts w:ascii="Times New Roman" w:eastAsia="Times New Roman" w:hAnsi="Times New Roman" w:cs="Times New Roman"/>
                    <w:b/>
                    <w:bCs/>
                    <w:lang w:val="en-US" w:eastAsia="ru-RU"/>
                    <w:rPrChange w:id="5218" w:author="OLENA PASHKOVA (NEPTUNE.UA)" w:date="2022-11-21T15:27:00Z">
                      <w:rPr>
                        <w:rFonts w:ascii="Times New Roman" w:eastAsia="Times New Roman" w:hAnsi="Times New Roman" w:cs="Times New Roman"/>
                        <w:lang w:val="en-US" w:eastAsia="ru-RU"/>
                      </w:rPr>
                    </w:rPrChange>
                  </w:rPr>
                  <w:delText>2.</w:delText>
                </w:r>
                <w:r w:rsidRPr="00DD122E" w:rsidDel="00822884">
                  <w:rPr>
                    <w:rFonts w:ascii="Times New Roman" w:eastAsia="Times New Roman" w:hAnsi="Times New Roman" w:cs="Times New Roman"/>
                    <w:b/>
                    <w:bCs/>
                    <w:lang w:val="en-US" w:eastAsia="ru-RU"/>
                    <w:rPrChange w:id="5219" w:author="OLENA PASHKOVA (NEPTUNE.UA)" w:date="2022-11-21T15:27:00Z">
                      <w:rPr>
                        <w:rFonts w:ascii="Times New Roman" w:eastAsia="Times New Roman" w:hAnsi="Times New Roman" w:cs="Times New Roman"/>
                        <w:b/>
                        <w:bCs/>
                        <w:lang w:val="en-US" w:eastAsia="ru-RU"/>
                      </w:rPr>
                    </w:rPrChange>
                  </w:rPr>
                  <w:delText xml:space="preserve"> </w:delText>
                </w:r>
                <w:r w:rsidRPr="00DD122E" w:rsidDel="00822884">
                  <w:rPr>
                    <w:rFonts w:ascii="Times New Roman" w:eastAsia="Calibri" w:hAnsi="Times New Roman" w:cs="Times New Roman"/>
                    <w:lang w:val="en-US"/>
                    <w:rPrChange w:id="5220" w:author="OLENA PASHKOVA (NEPTUNE.UA)" w:date="2022-11-21T15:27:00Z">
                      <w:rPr>
                        <w:rFonts w:ascii="Times New Roman" w:eastAsia="Calibri" w:hAnsi="Times New Roman" w:cs="Times New Roman"/>
                        <w:lang w:val="en-US"/>
                      </w:rPr>
                    </w:rPrChange>
                  </w:rPr>
                  <w:delText xml:space="preserve">The </w:delText>
                </w:r>
                <w:r w:rsidRPr="00DD122E" w:rsidDel="00822884">
                  <w:rPr>
                    <w:rFonts w:ascii="Times New Roman" w:eastAsia="Calibri" w:hAnsi="Times New Roman" w:cs="Times New Roman"/>
                    <w:lang w:val="uk-UA"/>
                    <w:rPrChange w:id="5221" w:author="OLENA PASHKOVA (NEPTUNE.UA)" w:date="2022-11-21T15:27:00Z">
                      <w:rPr>
                        <w:rFonts w:ascii="Times New Roman" w:eastAsia="Calibri" w:hAnsi="Times New Roman" w:cs="Times New Roman"/>
                        <w:lang w:val="uk-UA"/>
                      </w:rPr>
                    </w:rPrChange>
                  </w:rPr>
                  <w:delText>С</w:delText>
                </w:r>
                <w:r w:rsidRPr="00DD122E" w:rsidDel="00822884">
                  <w:rPr>
                    <w:rFonts w:ascii="Times New Roman" w:eastAsia="Calibri" w:hAnsi="Times New Roman" w:cs="Times New Roman"/>
                    <w:lang w:val="en-US"/>
                    <w:rPrChange w:id="5222" w:author="OLENA PASHKOVA (NEPTUNE.UA)" w:date="2022-11-21T15:27:00Z">
                      <w:rPr>
                        <w:rFonts w:ascii="Times New Roman" w:eastAsia="Calibri" w:hAnsi="Times New Roman" w:cs="Times New Roman"/>
                        <w:lang w:val="en-US"/>
                      </w:rPr>
                    </w:rPrChange>
                  </w:rPr>
                  <w:delText xml:space="preserve">ontractor is responsible </w:delText>
                </w:r>
              </w:del>
            </w:ins>
            <w:ins w:id="5223" w:author="Nataliya Tomaskovic" w:date="2022-08-19T19:30:00Z">
              <w:del w:id="5224" w:author="Viktoriya Elik" w:date="2022-08-26T12:40:00Z">
                <w:r w:rsidRPr="00DD122E" w:rsidDel="00822884">
                  <w:rPr>
                    <w:rFonts w:ascii="Times New Roman" w:eastAsia="Calibri" w:hAnsi="Times New Roman" w:cs="Times New Roman"/>
                    <w:lang w:val="en-US"/>
                    <w:rPrChange w:id="5225" w:author="OLENA PASHKOVA (NEPTUNE.UA)" w:date="2022-11-21T15:27:00Z">
                      <w:rPr>
                        <w:rFonts w:ascii="Times New Roman" w:eastAsia="Calibri" w:hAnsi="Times New Roman" w:cs="Times New Roman"/>
                        <w:lang w:val="en-US"/>
                      </w:rPr>
                    </w:rPrChange>
                  </w:rPr>
                  <w:delText xml:space="preserve">timely </w:delText>
                </w:r>
              </w:del>
            </w:ins>
          </w:p>
          <w:p w14:paraId="79B09E41" w14:textId="77777777" w:rsidR="00400CA9" w:rsidRPr="00DD122E" w:rsidDel="00822884" w:rsidRDefault="00400CA9" w:rsidP="00400CA9">
            <w:pPr>
              <w:contextualSpacing/>
              <w:jc w:val="both"/>
              <w:rPr>
                <w:ins w:id="5226" w:author="Nataliya Tomaskovic" w:date="2022-08-19T19:29:00Z"/>
                <w:del w:id="5227" w:author="Viktoriya Elik" w:date="2022-08-26T12:40:00Z"/>
                <w:rFonts w:ascii="Times New Roman" w:eastAsia="Times New Roman" w:hAnsi="Times New Roman" w:cs="Times New Roman"/>
                <w:lang w:val="en-GB"/>
                <w:rPrChange w:id="5228" w:author="OLENA PASHKOVA (NEPTUNE.UA)" w:date="2022-11-21T15:27:00Z">
                  <w:rPr>
                    <w:ins w:id="5229" w:author="Nataliya Tomaskovic" w:date="2022-08-19T19:29:00Z"/>
                    <w:del w:id="5230" w:author="Viktoriya Elik" w:date="2022-08-26T12:40:00Z"/>
                    <w:rFonts w:ascii="Times New Roman" w:eastAsia="Times New Roman" w:hAnsi="Times New Roman" w:cs="Times New Roman"/>
                    <w:lang w:val="en-GB"/>
                  </w:rPr>
                </w:rPrChange>
              </w:rPr>
            </w:pPr>
            <w:ins w:id="5231" w:author="Nataliya Tomaskovic" w:date="2022-08-19T19:29:00Z">
              <w:del w:id="5232" w:author="Viktoriya Elik" w:date="2022-08-26T12:40:00Z">
                <w:r w:rsidRPr="00DD122E" w:rsidDel="00822884">
                  <w:rPr>
                    <w:rFonts w:ascii="Times New Roman" w:eastAsia="Calibri" w:hAnsi="Times New Roman" w:cs="Times New Roman"/>
                    <w:lang w:val="en-US"/>
                  </w:rPr>
                  <w:delText xml:space="preserve">confirmation of the norms of simultaneous storage shall take place within the approval of </w:delText>
                </w:r>
                <w:r w:rsidRPr="00DD122E" w:rsidDel="00822884">
                  <w:rPr>
                    <w:rFonts w:ascii="Times New Roman" w:eastAsia="Times New Roman" w:hAnsi="Times New Roman" w:cs="Times New Roman"/>
                    <w:lang w:val="en-GB"/>
                    <w:rPrChange w:id="5233" w:author="OLENA PASHKOVA (NEPTUNE.UA)" w:date="2022-11-21T15:27:00Z">
                      <w:rPr>
                        <w:rFonts w:ascii="Times New Roman" w:eastAsia="Times New Roman" w:hAnsi="Times New Roman" w:cs="Times New Roman"/>
                        <w:lang w:val="en-GB"/>
                      </w:rPr>
                    </w:rPrChange>
                  </w:rPr>
                  <w:delText>Delivery Schedule of</w:delText>
                </w:r>
                <w:r w:rsidRPr="00DD122E" w:rsidDel="00822884">
                  <w:rPr>
                    <w:rFonts w:ascii="Times New Roman" w:eastAsia="Times New Roman" w:hAnsi="Times New Roman" w:cs="Times New Roman"/>
                    <w:lang w:val="uk-UA"/>
                    <w:rPrChange w:id="5234" w:author="OLENA PASHKOVA (NEPTUNE.UA)" w:date="2022-11-21T15:27:00Z">
                      <w:rPr>
                        <w:rFonts w:ascii="Times New Roman" w:eastAsia="Times New Roman" w:hAnsi="Times New Roman" w:cs="Times New Roman"/>
                        <w:lang w:val="uk-UA"/>
                      </w:rPr>
                    </w:rPrChange>
                  </w:rPr>
                  <w:delText xml:space="preserve"> </w:delText>
                </w:r>
                <w:r w:rsidRPr="00DD122E" w:rsidDel="00822884">
                  <w:rPr>
                    <w:rFonts w:ascii="Times New Roman" w:eastAsia="Times New Roman" w:hAnsi="Times New Roman" w:cs="Times New Roman"/>
                    <w:lang w:val="en-US"/>
                    <w:rPrChange w:id="5235" w:author="OLENA PASHKOVA (NEPTUNE.UA)" w:date="2022-11-21T15:27:00Z">
                      <w:rPr>
                        <w:rFonts w:ascii="Times New Roman" w:eastAsia="Times New Roman" w:hAnsi="Times New Roman" w:cs="Times New Roman"/>
                        <w:lang w:val="en-US"/>
                      </w:rPr>
                    </w:rPrChange>
                  </w:rPr>
                  <w:delText xml:space="preserve">Grain and the schedule of Grain shipment on the vessel/export </w:delText>
                </w:r>
                <w:r w:rsidRPr="00DD122E" w:rsidDel="00822884">
                  <w:rPr>
                    <w:rFonts w:ascii="Times New Roman" w:eastAsia="Times New Roman" w:hAnsi="Times New Roman" w:cs="Times New Roman"/>
                    <w:lang w:val="en-GB"/>
                    <w:rPrChange w:id="5236" w:author="OLENA PASHKOVA (NEPTUNE.UA)" w:date="2022-11-21T15:27:00Z">
                      <w:rPr>
                        <w:rFonts w:ascii="Times New Roman" w:eastAsia="Times New Roman" w:hAnsi="Times New Roman" w:cs="Times New Roman"/>
                        <w:lang w:val="en-GB"/>
                      </w:rPr>
                    </w:rPrChange>
                  </w:rPr>
                  <w:delText xml:space="preserve">for the month following the current one, on a monthly basis, by the </w:delText>
                </w:r>
                <w:r w:rsidRPr="00DD122E" w:rsidDel="00822884">
                  <w:rPr>
                    <w:rFonts w:ascii="Times New Roman" w:eastAsia="Times New Roman" w:hAnsi="Times New Roman" w:cs="Times New Roman"/>
                    <w:b/>
                    <w:bCs/>
                    <w:lang w:val="uk-UA"/>
                    <w:rPrChange w:id="5237" w:author="OLENA PASHKOVA (NEPTUNE.UA)" w:date="2022-11-21T15:27:00Z">
                      <w:rPr>
                        <w:rFonts w:ascii="Times New Roman" w:eastAsia="Times New Roman" w:hAnsi="Times New Roman" w:cs="Times New Roman"/>
                        <w:b/>
                        <w:bCs/>
                        <w:lang w:val="uk-UA"/>
                      </w:rPr>
                    </w:rPrChange>
                  </w:rPr>
                  <w:delText>20</w:delText>
                </w:r>
                <w:r w:rsidRPr="00DD122E" w:rsidDel="00822884">
                  <w:rPr>
                    <w:rFonts w:ascii="Times New Roman" w:eastAsia="Times New Roman" w:hAnsi="Times New Roman" w:cs="Times New Roman"/>
                    <w:b/>
                    <w:bCs/>
                    <w:vertAlign w:val="superscript"/>
                    <w:lang w:val="en-GB"/>
                    <w:rPrChange w:id="5238" w:author="OLENA PASHKOVA (NEPTUNE.UA)" w:date="2022-11-21T15:27:00Z">
                      <w:rPr>
                        <w:rFonts w:ascii="Times New Roman" w:eastAsia="Times New Roman" w:hAnsi="Times New Roman" w:cs="Times New Roman"/>
                        <w:b/>
                        <w:bCs/>
                        <w:vertAlign w:val="superscript"/>
                        <w:lang w:val="en-GB"/>
                      </w:rPr>
                    </w:rPrChange>
                  </w:rPr>
                  <w:delText>th</w:delText>
                </w:r>
                <w:r w:rsidRPr="00DD122E" w:rsidDel="00822884">
                  <w:rPr>
                    <w:rFonts w:ascii="Times New Roman" w:eastAsia="Times New Roman" w:hAnsi="Times New Roman" w:cs="Times New Roman"/>
                    <w:b/>
                    <w:bCs/>
                    <w:lang w:val="en-GB"/>
                    <w:rPrChange w:id="5239" w:author="OLENA PASHKOVA (NEPTUNE.UA)" w:date="2022-11-21T15:27:00Z">
                      <w:rPr>
                        <w:rFonts w:ascii="Times New Roman" w:eastAsia="Times New Roman" w:hAnsi="Times New Roman" w:cs="Times New Roman"/>
                        <w:b/>
                        <w:bCs/>
                        <w:lang w:val="en-GB"/>
                      </w:rPr>
                    </w:rPrChange>
                  </w:rPr>
                  <w:delText xml:space="preserve"> day of the current month </w:delText>
                </w:r>
                <w:r w:rsidRPr="00DD122E" w:rsidDel="00822884">
                  <w:rPr>
                    <w:rFonts w:ascii="Times New Roman" w:eastAsia="Times New Roman" w:hAnsi="Times New Roman" w:cs="Times New Roman"/>
                    <w:lang w:val="en-GB"/>
                    <w:rPrChange w:id="5240" w:author="OLENA PASHKOVA (NEPTUNE.UA)" w:date="2022-11-21T15:27:00Z">
                      <w:rPr>
                        <w:rFonts w:ascii="Times New Roman" w:eastAsia="Times New Roman" w:hAnsi="Times New Roman" w:cs="Times New Roman"/>
                        <w:lang w:val="en-GB"/>
                      </w:rPr>
                    </w:rPrChange>
                  </w:rPr>
                  <w:delText>as follows:</w:delText>
                </w:r>
              </w:del>
            </w:ins>
          </w:p>
          <w:p w14:paraId="07B42F49" w14:textId="77777777" w:rsidR="00400CA9" w:rsidRPr="00DD122E" w:rsidDel="00822884" w:rsidRDefault="00400CA9" w:rsidP="00400CA9">
            <w:pPr>
              <w:contextualSpacing/>
              <w:jc w:val="both"/>
              <w:rPr>
                <w:ins w:id="5241" w:author="Nataliya Tomaskovic" w:date="2022-08-19T19:29:00Z"/>
                <w:del w:id="5242" w:author="Viktoriya Elik" w:date="2022-08-26T12:40:00Z"/>
                <w:rFonts w:ascii="Times New Roman" w:eastAsia="Times New Roman" w:hAnsi="Times New Roman" w:cs="Times New Roman"/>
                <w:lang w:val="en-GB"/>
                <w:rPrChange w:id="5243" w:author="OLENA PASHKOVA (NEPTUNE.UA)" w:date="2022-11-21T15:27:00Z">
                  <w:rPr>
                    <w:ins w:id="5244" w:author="Nataliya Tomaskovic" w:date="2022-08-19T19:29:00Z"/>
                    <w:del w:id="5245" w:author="Viktoriya Elik" w:date="2022-08-26T12:40:00Z"/>
                    <w:rFonts w:ascii="Times New Roman" w:eastAsia="Times New Roman" w:hAnsi="Times New Roman" w:cs="Times New Roman"/>
                    <w:lang w:val="en-GB"/>
                  </w:rPr>
                </w:rPrChange>
              </w:rPr>
            </w:pPr>
            <w:ins w:id="5246" w:author="Nataliya Tomaskovic" w:date="2022-08-19T19:29:00Z">
              <w:del w:id="5247" w:author="Viktoriya Elik" w:date="2022-08-26T12:40:00Z">
                <w:r w:rsidRPr="00DD122E" w:rsidDel="00822884">
                  <w:rPr>
                    <w:rFonts w:ascii="Times New Roman" w:eastAsia="Times New Roman" w:hAnsi="Times New Roman" w:cs="Times New Roman"/>
                    <w:lang w:val="en-GB"/>
                    <w:rPrChange w:id="5248" w:author="OLENA PASHKOVA (NEPTUNE.UA)" w:date="2022-11-21T15:27:00Z">
                      <w:rPr>
                        <w:rFonts w:ascii="Times New Roman" w:eastAsia="Times New Roman" w:hAnsi="Times New Roman" w:cs="Times New Roman"/>
                        <w:lang w:val="en-GB"/>
                      </w:rPr>
                    </w:rPrChange>
                  </w:rPr>
                  <w:delText>- monthly plan 50,000.00 MT - 50 ARMS/day and discharge of 50 rwc per day</w:delText>
                </w:r>
              </w:del>
            </w:ins>
          </w:p>
          <w:p w14:paraId="2686A6D0" w14:textId="77777777" w:rsidR="00400CA9" w:rsidRPr="00DD122E" w:rsidDel="00822884" w:rsidRDefault="00400CA9" w:rsidP="00400CA9">
            <w:pPr>
              <w:contextualSpacing/>
              <w:jc w:val="both"/>
              <w:rPr>
                <w:ins w:id="5249" w:author="Nataliya Tomaskovic" w:date="2022-08-19T19:29:00Z"/>
                <w:del w:id="5250" w:author="Viktoriya Elik" w:date="2022-08-26T12:40:00Z"/>
                <w:rFonts w:ascii="Times New Roman" w:eastAsia="Times New Roman" w:hAnsi="Times New Roman" w:cs="Times New Roman"/>
                <w:lang w:val="en-GB"/>
                <w:rPrChange w:id="5251" w:author="OLENA PASHKOVA (NEPTUNE.UA)" w:date="2022-11-21T15:27:00Z">
                  <w:rPr>
                    <w:ins w:id="5252" w:author="Nataliya Tomaskovic" w:date="2022-08-19T19:29:00Z"/>
                    <w:del w:id="5253" w:author="Viktoriya Elik" w:date="2022-08-26T12:40:00Z"/>
                    <w:rFonts w:ascii="Times New Roman" w:eastAsia="Times New Roman" w:hAnsi="Times New Roman" w:cs="Times New Roman"/>
                    <w:lang w:val="en-GB"/>
                  </w:rPr>
                </w:rPrChange>
              </w:rPr>
            </w:pPr>
            <w:ins w:id="5254" w:author="Nataliya Tomaskovic" w:date="2022-08-19T19:29:00Z">
              <w:del w:id="5255" w:author="Viktoriya Elik" w:date="2022-08-26T12:40:00Z">
                <w:r w:rsidRPr="00DD122E" w:rsidDel="00822884">
                  <w:rPr>
                    <w:rFonts w:ascii="Times New Roman" w:eastAsia="Times New Roman" w:hAnsi="Times New Roman" w:cs="Times New Roman"/>
                    <w:lang w:val="en-GB"/>
                    <w:rPrChange w:id="5256" w:author="OLENA PASHKOVA (NEPTUNE.UA)" w:date="2022-11-21T15:27:00Z">
                      <w:rPr>
                        <w:rFonts w:ascii="Times New Roman" w:eastAsia="Times New Roman" w:hAnsi="Times New Roman" w:cs="Times New Roman"/>
                        <w:lang w:val="en-GB"/>
                      </w:rPr>
                    </w:rPrChange>
                  </w:rPr>
                  <w:delText>- monthly plan 100,000</w:delText>
                </w:r>
                <w:r w:rsidRPr="00DD122E" w:rsidDel="00822884">
                  <w:rPr>
                    <w:rFonts w:ascii="Times New Roman" w:eastAsia="Times New Roman" w:hAnsi="Times New Roman" w:cs="Times New Roman"/>
                    <w:lang w:val="en-US"/>
                    <w:rPrChange w:id="5257" w:author="OLENA PASHKOVA (NEPTUNE.UA)" w:date="2022-11-21T15:27:00Z">
                      <w:rPr>
                        <w:rFonts w:ascii="Times New Roman" w:eastAsia="Times New Roman" w:hAnsi="Times New Roman" w:cs="Times New Roman"/>
                        <w:lang w:val="en-US"/>
                      </w:rPr>
                    </w:rPrChange>
                  </w:rPr>
                  <w:delText>.00</w:delText>
                </w:r>
                <w:r w:rsidRPr="00DD122E" w:rsidDel="00822884">
                  <w:rPr>
                    <w:rFonts w:ascii="Times New Roman" w:eastAsia="Times New Roman" w:hAnsi="Times New Roman" w:cs="Times New Roman"/>
                    <w:lang w:val="en-GB"/>
                    <w:rPrChange w:id="5258" w:author="OLENA PASHKOVA (NEPTUNE.UA)" w:date="2022-11-21T15:27:00Z">
                      <w:rPr>
                        <w:rFonts w:ascii="Times New Roman" w:eastAsia="Times New Roman" w:hAnsi="Times New Roman" w:cs="Times New Roman"/>
                        <w:lang w:val="en-GB"/>
                      </w:rPr>
                    </w:rPrChange>
                  </w:rPr>
                  <w:delText xml:space="preserve"> MT – 60 ARMS/day and discharge of 60 rwc per day</w:delText>
                </w:r>
              </w:del>
            </w:ins>
          </w:p>
          <w:p w14:paraId="16BA423F" w14:textId="77777777" w:rsidR="00400CA9" w:rsidRPr="00DD122E" w:rsidDel="00822884" w:rsidRDefault="00400CA9" w:rsidP="00400CA9">
            <w:pPr>
              <w:contextualSpacing/>
              <w:jc w:val="both"/>
              <w:rPr>
                <w:ins w:id="5259" w:author="Nataliya Tomaskovic" w:date="2022-08-19T19:29:00Z"/>
                <w:del w:id="5260" w:author="Viktoriya Elik" w:date="2022-08-26T12:40:00Z"/>
                <w:rFonts w:ascii="Times New Roman" w:eastAsia="Times New Roman" w:hAnsi="Times New Roman" w:cs="Times New Roman"/>
                <w:lang w:val="en-GB"/>
                <w:rPrChange w:id="5261" w:author="OLENA PASHKOVA (NEPTUNE.UA)" w:date="2022-11-21T15:27:00Z">
                  <w:rPr>
                    <w:ins w:id="5262" w:author="Nataliya Tomaskovic" w:date="2022-08-19T19:29:00Z"/>
                    <w:del w:id="5263" w:author="Viktoriya Elik" w:date="2022-08-26T12:40:00Z"/>
                    <w:rFonts w:ascii="Times New Roman" w:eastAsia="Times New Roman" w:hAnsi="Times New Roman" w:cs="Times New Roman"/>
                    <w:lang w:val="en-GB"/>
                  </w:rPr>
                </w:rPrChange>
              </w:rPr>
            </w:pPr>
            <w:ins w:id="5264" w:author="Nataliya Tomaskovic" w:date="2022-08-19T19:29:00Z">
              <w:del w:id="5265" w:author="Viktoriya Elik" w:date="2022-08-26T12:40:00Z">
                <w:r w:rsidRPr="00DD122E" w:rsidDel="00822884">
                  <w:rPr>
                    <w:rFonts w:ascii="Times New Roman" w:eastAsia="Times New Roman" w:hAnsi="Times New Roman" w:cs="Times New Roman"/>
                    <w:lang w:val="en-GB"/>
                    <w:rPrChange w:id="5266" w:author="OLENA PASHKOVA (NEPTUNE.UA)" w:date="2022-11-21T15:27:00Z">
                      <w:rPr>
                        <w:rFonts w:ascii="Times New Roman" w:eastAsia="Times New Roman" w:hAnsi="Times New Roman" w:cs="Times New Roman"/>
                        <w:lang w:val="en-GB"/>
                      </w:rPr>
                    </w:rPrChange>
                  </w:rPr>
                  <w:delText>- monthly plan 300,000.00 MT – 180 ARMS/day and discharge of 180 rwc per day</w:delText>
                </w:r>
              </w:del>
            </w:ins>
          </w:p>
          <w:p w14:paraId="028C25B6" w14:textId="77777777" w:rsidR="00400CA9" w:rsidRPr="00DD122E" w:rsidDel="00822884" w:rsidRDefault="00400CA9" w:rsidP="00400CA9">
            <w:pPr>
              <w:contextualSpacing/>
              <w:jc w:val="both"/>
              <w:rPr>
                <w:ins w:id="5267" w:author="Nataliya Tomaskovic" w:date="2022-08-19T19:29:00Z"/>
                <w:del w:id="5268" w:author="Viktoriya Elik" w:date="2022-08-26T12:40:00Z"/>
                <w:rFonts w:ascii="Times New Roman" w:eastAsia="Times New Roman" w:hAnsi="Times New Roman" w:cs="Times New Roman"/>
                <w:lang w:val="uk-UA"/>
                <w:rPrChange w:id="5269" w:author="OLENA PASHKOVA (NEPTUNE.UA)" w:date="2022-11-21T15:27:00Z">
                  <w:rPr>
                    <w:ins w:id="5270" w:author="Nataliya Tomaskovic" w:date="2022-08-19T19:29:00Z"/>
                    <w:del w:id="5271" w:author="Viktoriya Elik" w:date="2022-08-26T12:40:00Z"/>
                    <w:rFonts w:ascii="Times New Roman" w:eastAsia="Times New Roman" w:hAnsi="Times New Roman" w:cs="Times New Roman"/>
                    <w:lang w:val="uk-UA"/>
                  </w:rPr>
                </w:rPrChange>
              </w:rPr>
            </w:pPr>
            <w:ins w:id="5272" w:author="Nataliya Tomaskovic" w:date="2022-08-19T19:29:00Z">
              <w:del w:id="5273" w:author="Viktoriya Elik" w:date="2022-08-26T12:40:00Z">
                <w:r w:rsidRPr="00DD122E" w:rsidDel="00822884">
                  <w:rPr>
                    <w:rFonts w:ascii="Times New Roman" w:eastAsia="Times New Roman" w:hAnsi="Times New Roman" w:cs="Times New Roman"/>
                    <w:lang w:val="en-US"/>
                    <w:rPrChange w:id="5274" w:author="OLENA PASHKOVA (NEPTUNE.UA)" w:date="2022-11-21T15:27:00Z">
                      <w:rPr>
                        <w:rFonts w:ascii="Times New Roman" w:eastAsia="Times New Roman" w:hAnsi="Times New Roman" w:cs="Times New Roman"/>
                        <w:lang w:val="en-US"/>
                      </w:rPr>
                    </w:rPrChange>
                  </w:rPr>
                  <w:delText xml:space="preserve">- </w:delText>
                </w:r>
                <w:r w:rsidRPr="00DD122E" w:rsidDel="00822884">
                  <w:rPr>
                    <w:rFonts w:ascii="Times New Roman" w:eastAsia="Times New Roman" w:hAnsi="Times New Roman" w:cs="Times New Roman"/>
                    <w:lang w:val="en-GB"/>
                    <w:rPrChange w:id="5275" w:author="OLENA PASHKOVA (NEPTUNE.UA)" w:date="2022-11-21T15:27:00Z">
                      <w:rPr>
                        <w:rFonts w:ascii="Times New Roman" w:eastAsia="Times New Roman" w:hAnsi="Times New Roman" w:cs="Times New Roman"/>
                        <w:lang w:val="en-GB"/>
                      </w:rPr>
                    </w:rPrChange>
                  </w:rPr>
                  <w:delText>monthly</w:delText>
                </w:r>
                <w:r w:rsidRPr="00DD122E" w:rsidDel="00822884">
                  <w:rPr>
                    <w:rFonts w:ascii="Times New Roman" w:eastAsia="Times New Roman" w:hAnsi="Times New Roman" w:cs="Times New Roman"/>
                    <w:lang w:val="en-US"/>
                    <w:rPrChange w:id="5276" w:author="OLENA PASHKOVA (NEPTUNE.UA)" w:date="2022-11-21T15:27:00Z">
                      <w:rPr>
                        <w:rFonts w:ascii="Times New Roman" w:eastAsia="Times New Roman" w:hAnsi="Times New Roman" w:cs="Times New Roman"/>
                        <w:lang w:val="en-US"/>
                      </w:rPr>
                    </w:rPrChange>
                  </w:rPr>
                  <w:delText xml:space="preserve"> </w:delText>
                </w:r>
                <w:r w:rsidRPr="00DD122E" w:rsidDel="00822884">
                  <w:rPr>
                    <w:rFonts w:ascii="Times New Roman" w:eastAsia="Times New Roman" w:hAnsi="Times New Roman" w:cs="Times New Roman"/>
                    <w:lang w:val="en-GB"/>
                    <w:rPrChange w:id="5277" w:author="OLENA PASHKOVA (NEPTUNE.UA)" w:date="2022-11-21T15:27:00Z">
                      <w:rPr>
                        <w:rFonts w:ascii="Times New Roman" w:eastAsia="Times New Roman" w:hAnsi="Times New Roman" w:cs="Times New Roman"/>
                        <w:lang w:val="en-GB"/>
                      </w:rPr>
                    </w:rPrChange>
                  </w:rPr>
                  <w:delText>plan</w:delText>
                </w:r>
                <w:r w:rsidRPr="00DD122E" w:rsidDel="00822884">
                  <w:rPr>
                    <w:rFonts w:ascii="Times New Roman" w:eastAsia="Times New Roman" w:hAnsi="Times New Roman" w:cs="Times New Roman"/>
                    <w:lang w:val="en-US"/>
                    <w:rPrChange w:id="5278" w:author="OLENA PASHKOVA (NEPTUNE.UA)" w:date="2022-11-21T15:27:00Z">
                      <w:rPr>
                        <w:rFonts w:ascii="Times New Roman" w:eastAsia="Times New Roman" w:hAnsi="Times New Roman" w:cs="Times New Roman"/>
                        <w:lang w:val="en-US"/>
                      </w:rPr>
                    </w:rPrChange>
                  </w:rPr>
                  <w:delText xml:space="preserve"> 400,000 </w:delText>
                </w:r>
                <w:r w:rsidRPr="00DD122E" w:rsidDel="00822884">
                  <w:rPr>
                    <w:rFonts w:ascii="Times New Roman" w:eastAsia="Times New Roman" w:hAnsi="Times New Roman" w:cs="Times New Roman"/>
                    <w:lang w:val="en-GB"/>
                    <w:rPrChange w:id="5279" w:author="OLENA PASHKOVA (NEPTUNE.UA)" w:date="2022-11-21T15:27:00Z">
                      <w:rPr>
                        <w:rFonts w:ascii="Times New Roman" w:eastAsia="Times New Roman" w:hAnsi="Times New Roman" w:cs="Times New Roman"/>
                        <w:lang w:val="en-GB"/>
                      </w:rPr>
                    </w:rPrChange>
                  </w:rPr>
                  <w:delText>MT</w:delText>
                </w:r>
                <w:r w:rsidRPr="00DD122E" w:rsidDel="00822884">
                  <w:rPr>
                    <w:rFonts w:ascii="Times New Roman" w:eastAsia="Times New Roman" w:hAnsi="Times New Roman" w:cs="Times New Roman"/>
                    <w:lang w:val="en-US"/>
                    <w:rPrChange w:id="5280" w:author="OLENA PASHKOVA (NEPTUNE.UA)" w:date="2022-11-21T15:27:00Z">
                      <w:rPr>
                        <w:rFonts w:ascii="Times New Roman" w:eastAsia="Times New Roman" w:hAnsi="Times New Roman" w:cs="Times New Roman"/>
                        <w:lang w:val="en-US"/>
                      </w:rPr>
                    </w:rPrChange>
                  </w:rPr>
                  <w:delText xml:space="preserve"> – 240 </w:delText>
                </w:r>
                <w:r w:rsidRPr="00DD122E" w:rsidDel="00822884">
                  <w:rPr>
                    <w:rFonts w:ascii="Times New Roman" w:eastAsia="Times New Roman" w:hAnsi="Times New Roman" w:cs="Times New Roman"/>
                    <w:lang w:val="en-GB"/>
                    <w:rPrChange w:id="5281" w:author="OLENA PASHKOVA (NEPTUNE.UA)" w:date="2022-11-21T15:27:00Z">
                      <w:rPr>
                        <w:rFonts w:ascii="Times New Roman" w:eastAsia="Times New Roman" w:hAnsi="Times New Roman" w:cs="Times New Roman"/>
                        <w:lang w:val="en-GB"/>
                      </w:rPr>
                    </w:rPrChange>
                  </w:rPr>
                  <w:delText>ARMS/day</w:delText>
                </w:r>
                <w:r w:rsidRPr="00DD122E" w:rsidDel="00822884">
                  <w:rPr>
                    <w:rFonts w:ascii="Times New Roman" w:eastAsia="Times New Roman" w:hAnsi="Times New Roman" w:cs="Times New Roman"/>
                    <w:lang w:val="en-US"/>
                    <w:rPrChange w:id="5282" w:author="OLENA PASHKOVA (NEPTUNE.UA)" w:date="2022-11-21T15:27:00Z">
                      <w:rPr>
                        <w:rFonts w:ascii="Times New Roman" w:eastAsia="Times New Roman" w:hAnsi="Times New Roman" w:cs="Times New Roman"/>
                        <w:lang w:val="en-US"/>
                      </w:rPr>
                    </w:rPrChange>
                  </w:rPr>
                  <w:delText xml:space="preserve"> </w:delText>
                </w:r>
                <w:r w:rsidRPr="00DD122E" w:rsidDel="00822884">
                  <w:rPr>
                    <w:rFonts w:ascii="Times New Roman" w:eastAsia="Times New Roman" w:hAnsi="Times New Roman" w:cs="Times New Roman"/>
                    <w:lang w:val="en-GB"/>
                    <w:rPrChange w:id="5283" w:author="OLENA PASHKOVA (NEPTUNE.UA)" w:date="2022-11-21T15:27:00Z">
                      <w:rPr>
                        <w:rFonts w:ascii="Times New Roman" w:eastAsia="Times New Roman" w:hAnsi="Times New Roman" w:cs="Times New Roman"/>
                        <w:lang w:val="en-GB"/>
                      </w:rPr>
                    </w:rPrChange>
                  </w:rPr>
                  <w:delText xml:space="preserve">and discharge of 240 rwc per day </w:delText>
                </w:r>
                <w:r w:rsidRPr="00DD122E" w:rsidDel="00822884">
                  <w:rPr>
                    <w:rFonts w:ascii="Times New Roman" w:eastAsia="Times New Roman" w:hAnsi="Times New Roman" w:cs="Times New Roman"/>
                    <w:highlight w:val="yellow"/>
                    <w:lang w:val="uk-UA"/>
                    <w:rPrChange w:id="5284" w:author="OLENA PASHKOVA (NEPTUNE.UA)" w:date="2022-11-21T15:27:00Z">
                      <w:rPr>
                        <w:rFonts w:ascii="Times New Roman" w:eastAsia="Times New Roman" w:hAnsi="Times New Roman" w:cs="Times New Roman"/>
                        <w:highlight w:val="yellow"/>
                        <w:lang w:val="uk-UA"/>
                      </w:rPr>
                    </w:rPrChange>
                  </w:rPr>
                  <w:delText>записати в обов’язки</w:delText>
                </w:r>
              </w:del>
            </w:ins>
            <w:commentRangeEnd w:id="5150"/>
            <w:r w:rsidRPr="00DD122E">
              <w:rPr>
                <w:rFonts w:ascii="Times New Roman" w:eastAsia="Calibri" w:hAnsi="Times New Roman" w:cs="Times New Roman"/>
                <w:rPrChange w:id="5285" w:author="OLENA PASHKOVA (NEPTUNE.UA)" w:date="2022-11-21T15:27:00Z">
                  <w:rPr>
                    <w:rFonts w:ascii="Calibri" w:eastAsia="Calibri" w:hAnsi="Calibri" w:cs="Times New Roman"/>
                    <w:sz w:val="16"/>
                    <w:szCs w:val="16"/>
                  </w:rPr>
                </w:rPrChange>
              </w:rPr>
              <w:commentReference w:id="5150"/>
            </w:r>
          </w:p>
          <w:p w14:paraId="779A962D" w14:textId="77777777" w:rsidR="00400CA9" w:rsidRPr="00DD122E" w:rsidRDefault="00400CA9" w:rsidP="00400CA9">
            <w:pPr>
              <w:contextualSpacing/>
              <w:jc w:val="both"/>
              <w:rPr>
                <w:rFonts w:ascii="Times New Roman" w:eastAsia="Times New Roman" w:hAnsi="Times New Roman" w:cs="Times New Roman"/>
                <w:lang w:val="en-US" w:eastAsia="ru-RU"/>
                <w:rPrChange w:id="5286" w:author="OLENA PASHKOVA (NEPTUNE.UA)" w:date="2022-11-21T15:27:00Z">
                  <w:rPr>
                    <w:rFonts w:ascii="Times New Roman" w:eastAsia="Times New Roman" w:hAnsi="Times New Roman" w:cs="Times New Roman"/>
                    <w:lang w:val="en-US" w:eastAsia="ru-RU"/>
                  </w:rPr>
                </w:rPrChange>
              </w:rPr>
            </w:pPr>
          </w:p>
          <w:p w14:paraId="0080464B" w14:textId="628ECDCF" w:rsidR="00400CA9" w:rsidRPr="00DD122E" w:rsidRDefault="00400CA9" w:rsidP="00400CA9">
            <w:pPr>
              <w:jc w:val="both"/>
              <w:rPr>
                <w:rFonts w:ascii="Times New Roman" w:eastAsia="Calibri" w:hAnsi="Times New Roman" w:cs="Times New Roman"/>
                <w:bCs/>
                <w:iCs/>
                <w:lang w:val="en-US"/>
                <w:rPrChange w:id="5287" w:author="OLENA PASHKOVA (NEPTUNE.UA)" w:date="2022-11-21T15:27:00Z">
                  <w:rPr>
                    <w:rFonts w:ascii="Times New Roman" w:eastAsia="Calibri" w:hAnsi="Times New Roman" w:cs="Times New Roman"/>
                    <w:bCs/>
                    <w:iCs/>
                    <w:lang w:val="en-US"/>
                  </w:rPr>
                </w:rPrChange>
              </w:rPr>
            </w:pPr>
            <w:r w:rsidRPr="00DD122E">
              <w:rPr>
                <w:rFonts w:ascii="Times New Roman" w:eastAsia="Calibri" w:hAnsi="Times New Roman" w:cs="Times New Roman"/>
                <w:b/>
                <w:lang w:val="en-US"/>
                <w:rPrChange w:id="5288" w:author="OLENA PASHKOVA (NEPTUNE.UA)" w:date="2022-11-21T15:27:00Z">
                  <w:rPr>
                    <w:rFonts w:ascii="Times New Roman" w:eastAsia="Calibri" w:hAnsi="Times New Roman" w:cs="Times New Roman"/>
                    <w:b/>
                    <w:lang w:val="en-US"/>
                  </w:rPr>
                </w:rPrChange>
              </w:rPr>
              <w:t>11.</w:t>
            </w:r>
            <w:ins w:id="5289" w:author="OLENA PASHKOVA (NEPTUNE.UA)" w:date="2022-11-21T05:52:00Z">
              <w:r w:rsidR="00CB7729" w:rsidRPr="00DD122E">
                <w:rPr>
                  <w:rFonts w:ascii="Times New Roman" w:eastAsia="Calibri" w:hAnsi="Times New Roman" w:cs="Times New Roman"/>
                  <w:b/>
                  <w:lang w:val="uk-UA"/>
                  <w:rPrChange w:id="5290" w:author="OLENA PASHKOVA (NEPTUNE.UA)" w:date="2022-11-21T15:27:00Z">
                    <w:rPr>
                      <w:rFonts w:ascii="Times New Roman" w:eastAsia="Calibri" w:hAnsi="Times New Roman" w:cs="Times New Roman"/>
                      <w:b/>
                      <w:lang w:val="uk-UA"/>
                    </w:rPr>
                  </w:rPrChange>
                </w:rPr>
                <w:t>1.2.</w:t>
              </w:r>
            </w:ins>
            <w:del w:id="5291" w:author="OLENA PASHKOVA (NEPTUNE.UA)" w:date="2022-11-21T05:52:00Z">
              <w:r w:rsidRPr="00DD122E" w:rsidDel="00CB7729">
                <w:rPr>
                  <w:rFonts w:ascii="Times New Roman" w:eastAsia="Calibri" w:hAnsi="Times New Roman" w:cs="Times New Roman"/>
                  <w:b/>
                  <w:lang w:val="en-US"/>
                  <w:rPrChange w:id="5292" w:author="OLENA PASHKOVA (NEPTUNE.UA)" w:date="2022-11-21T15:27:00Z">
                    <w:rPr>
                      <w:rFonts w:ascii="Times New Roman" w:eastAsia="Calibri" w:hAnsi="Times New Roman" w:cs="Times New Roman"/>
                      <w:b/>
                      <w:lang w:val="en-US"/>
                    </w:rPr>
                  </w:rPrChange>
                </w:rPr>
                <w:delText>3.</w:delText>
              </w:r>
            </w:del>
            <w:del w:id="5293" w:author="OLENA PASHKOVA (NEPTUNE.UA)" w:date="2022-11-21T05:51:00Z">
              <w:r w:rsidRPr="00DD122E" w:rsidDel="00A63964">
                <w:rPr>
                  <w:rFonts w:ascii="Times New Roman" w:eastAsia="Calibri" w:hAnsi="Times New Roman" w:cs="Times New Roman"/>
                  <w:b/>
                  <w:lang w:val="uk-UA"/>
                  <w:rPrChange w:id="5294" w:author="OLENA PASHKOVA (NEPTUNE.UA)" w:date="2022-11-21T15:27:00Z">
                    <w:rPr>
                      <w:rFonts w:ascii="Times New Roman" w:eastAsia="Calibri" w:hAnsi="Times New Roman" w:cs="Times New Roman"/>
                      <w:b/>
                      <w:lang w:val="uk-UA"/>
                    </w:rPr>
                  </w:rPrChange>
                </w:rPr>
                <w:delText>4</w:delText>
              </w:r>
            </w:del>
            <w:del w:id="5295" w:author="OLENA PASHKOVA (NEPTUNE.UA)" w:date="2022-11-21T05:52:00Z">
              <w:r w:rsidRPr="00DD122E" w:rsidDel="00CB7729">
                <w:rPr>
                  <w:rFonts w:ascii="Times New Roman" w:eastAsia="Calibri" w:hAnsi="Times New Roman" w:cs="Times New Roman"/>
                  <w:b/>
                  <w:lang w:val="en-US"/>
                  <w:rPrChange w:id="5296" w:author="OLENA PASHKOVA (NEPTUNE.UA)" w:date="2022-11-21T15:27:00Z">
                    <w:rPr>
                      <w:rFonts w:ascii="Times New Roman" w:eastAsia="Calibri" w:hAnsi="Times New Roman" w:cs="Times New Roman"/>
                      <w:b/>
                      <w:lang w:val="en-US"/>
                    </w:rPr>
                  </w:rPrChange>
                </w:rPr>
                <w:delText>.</w:delText>
              </w:r>
              <w:r w:rsidRPr="00DD122E" w:rsidDel="00CB7729">
                <w:rPr>
                  <w:rFonts w:ascii="Times New Roman" w:eastAsia="Calibri" w:hAnsi="Times New Roman" w:cs="Times New Roman"/>
                  <w:lang w:val="en-US"/>
                  <w:rPrChange w:id="5297" w:author="OLENA PASHKOVA (NEPTUNE.UA)" w:date="2022-11-21T15:27:00Z">
                    <w:rPr>
                      <w:rFonts w:ascii="Times New Roman" w:eastAsia="Calibri" w:hAnsi="Times New Roman" w:cs="Times New Roman"/>
                      <w:lang w:val="en-US"/>
                    </w:rPr>
                  </w:rPrChange>
                </w:rPr>
                <w:tab/>
              </w:r>
            </w:del>
            <w:r w:rsidRPr="00DD122E">
              <w:rPr>
                <w:rFonts w:ascii="Times New Roman" w:eastAsia="Calibri" w:hAnsi="Times New Roman" w:cs="Times New Roman"/>
                <w:bCs/>
                <w:iCs/>
                <w:lang w:val="en-US"/>
                <w:rPrChange w:id="5298" w:author="OLENA PASHKOVA (NEPTUNE.UA)" w:date="2022-11-21T15:27:00Z">
                  <w:rPr>
                    <w:rFonts w:ascii="Times New Roman" w:eastAsia="Calibri" w:hAnsi="Times New Roman" w:cs="Times New Roman"/>
                    <w:bCs/>
                    <w:iCs/>
                    <w:lang w:val="en-US"/>
                  </w:rPr>
                </w:rPrChange>
              </w:rPr>
              <w:t xml:space="preserve">Damage </w:t>
            </w:r>
            <w:r w:rsidR="008659F4" w:rsidRPr="00DD122E">
              <w:rPr>
                <w:rFonts w:ascii="Times New Roman" w:eastAsia="Calibri" w:hAnsi="Times New Roman" w:cs="Times New Roman"/>
                <w:bCs/>
                <w:iCs/>
                <w:lang w:val="en-US"/>
                <w:rPrChange w:id="5299" w:author="OLENA PASHKOVA (NEPTUNE.UA)" w:date="2022-11-21T15:27:00Z">
                  <w:rPr>
                    <w:rFonts w:ascii="Times New Roman" w:eastAsia="Calibri" w:hAnsi="Times New Roman" w:cs="Times New Roman"/>
                    <w:bCs/>
                    <w:iCs/>
                    <w:lang w:val="en-US"/>
                  </w:rPr>
                </w:rPrChange>
              </w:rPr>
              <w:t xml:space="preserve">caused </w:t>
            </w:r>
            <w:r w:rsidRPr="00DD122E">
              <w:rPr>
                <w:rFonts w:ascii="Times New Roman" w:eastAsia="Calibri" w:hAnsi="Times New Roman" w:cs="Times New Roman"/>
                <w:bCs/>
                <w:iCs/>
                <w:lang w:val="en-US"/>
                <w:rPrChange w:id="5300" w:author="OLENA PASHKOVA (NEPTUNE.UA)" w:date="2022-11-21T15:27:00Z">
                  <w:rPr>
                    <w:rFonts w:ascii="Times New Roman" w:eastAsia="Calibri" w:hAnsi="Times New Roman" w:cs="Times New Roman"/>
                    <w:bCs/>
                    <w:iCs/>
                    <w:lang w:val="en-US"/>
                  </w:rPr>
                </w:rPrChange>
              </w:rPr>
              <w:t xml:space="preserve">to the Customer due to loss, </w:t>
            </w:r>
            <w:r w:rsidR="00C1466E" w:rsidRPr="00DD122E">
              <w:rPr>
                <w:rFonts w:ascii="Times New Roman" w:eastAsia="Calibri" w:hAnsi="Times New Roman" w:cs="Times New Roman"/>
                <w:bCs/>
                <w:iCs/>
                <w:lang w:val="en-US"/>
                <w:rPrChange w:id="5301" w:author="OLENA PASHKOVA (NEPTUNE.UA)" w:date="2022-11-21T15:27:00Z">
                  <w:rPr>
                    <w:rFonts w:ascii="Times New Roman" w:eastAsia="Calibri" w:hAnsi="Times New Roman" w:cs="Times New Roman"/>
                    <w:bCs/>
                    <w:iCs/>
                    <w:lang w:val="en-US"/>
                  </w:rPr>
                </w:rPrChange>
              </w:rPr>
              <w:t>lack</w:t>
            </w:r>
            <w:r w:rsidRPr="00DD122E">
              <w:rPr>
                <w:rFonts w:ascii="Times New Roman" w:eastAsia="Calibri" w:hAnsi="Times New Roman" w:cs="Times New Roman"/>
                <w:bCs/>
                <w:iCs/>
                <w:lang w:val="en-US"/>
                <w:rPrChange w:id="5302" w:author="OLENA PASHKOVA (NEPTUNE.UA)" w:date="2022-11-21T15:27:00Z">
                  <w:rPr>
                    <w:rFonts w:ascii="Times New Roman" w:eastAsia="Calibri" w:hAnsi="Times New Roman" w:cs="Times New Roman"/>
                    <w:bCs/>
                    <w:iCs/>
                    <w:lang w:val="en-US"/>
                  </w:rPr>
                </w:rPrChange>
              </w:rPr>
              <w:t>, or damage</w:t>
            </w:r>
            <w:r w:rsidR="004745EA" w:rsidRPr="00DD122E">
              <w:rPr>
                <w:rFonts w:ascii="Times New Roman" w:eastAsia="Calibri" w:hAnsi="Times New Roman" w:cs="Times New Roman"/>
                <w:bCs/>
                <w:iCs/>
                <w:lang w:val="en-US"/>
                <w:rPrChange w:id="5303" w:author="OLENA PASHKOVA (NEPTUNE.UA)" w:date="2022-11-21T15:27:00Z">
                  <w:rPr>
                    <w:rFonts w:ascii="Times New Roman" w:eastAsia="Calibri" w:hAnsi="Times New Roman" w:cs="Times New Roman"/>
                    <w:bCs/>
                    <w:iCs/>
                    <w:lang w:val="en-US"/>
                  </w:rPr>
                </w:rPrChange>
              </w:rPr>
              <w:t xml:space="preserve"> </w:t>
            </w:r>
            <w:r w:rsidR="007311A0" w:rsidRPr="00DD122E">
              <w:rPr>
                <w:rFonts w:ascii="Times New Roman" w:eastAsia="Calibri" w:hAnsi="Times New Roman" w:cs="Times New Roman"/>
                <w:bCs/>
                <w:iCs/>
                <w:lang w:val="en-US"/>
                <w:rPrChange w:id="5304" w:author="OLENA PASHKOVA (NEPTUNE.UA)" w:date="2022-11-21T15:27:00Z">
                  <w:rPr>
                    <w:rFonts w:ascii="Times New Roman" w:eastAsia="Calibri" w:hAnsi="Times New Roman" w:cs="Times New Roman"/>
                    <w:bCs/>
                    <w:iCs/>
                    <w:lang w:val="en-US"/>
                  </w:rPr>
                </w:rPrChange>
              </w:rPr>
              <w:t xml:space="preserve">of the Grain </w:t>
            </w:r>
            <w:r w:rsidRPr="00DD122E">
              <w:rPr>
                <w:rFonts w:ascii="Times New Roman" w:eastAsia="Calibri" w:hAnsi="Times New Roman" w:cs="Times New Roman"/>
                <w:bCs/>
                <w:iCs/>
                <w:lang w:val="en-US"/>
                <w:rPrChange w:id="5305" w:author="OLENA PASHKOVA (NEPTUNE.UA)" w:date="2022-11-21T15:27:00Z">
                  <w:rPr>
                    <w:rFonts w:ascii="Times New Roman" w:eastAsia="Calibri" w:hAnsi="Times New Roman" w:cs="Times New Roman"/>
                    <w:bCs/>
                    <w:iCs/>
                    <w:lang w:val="en-US"/>
                  </w:rPr>
                </w:rPrChange>
              </w:rPr>
              <w:t>due to the Contractor’s fault or fault of the third parties involved by the Contractor,</w:t>
            </w:r>
            <w:r w:rsidR="00BC6B28" w:rsidRPr="00DD122E">
              <w:rPr>
                <w:rFonts w:ascii="Times New Roman" w:eastAsia="Calibri" w:hAnsi="Times New Roman" w:cs="Times New Roman"/>
                <w:bCs/>
                <w:iCs/>
                <w:lang w:val="en-US"/>
                <w:rPrChange w:id="5306" w:author="OLENA PASHKOVA (NEPTUNE.UA)" w:date="2022-11-21T15:27:00Z">
                  <w:rPr>
                    <w:rFonts w:ascii="Times New Roman" w:eastAsia="Calibri" w:hAnsi="Times New Roman" w:cs="Times New Roman"/>
                    <w:bCs/>
                    <w:iCs/>
                    <w:lang w:val="en-US"/>
                  </w:rPr>
                </w:rPrChange>
              </w:rPr>
              <w:t xml:space="preserve"> s</w:t>
            </w:r>
            <w:r w:rsidRPr="00DD122E">
              <w:rPr>
                <w:rFonts w:ascii="Times New Roman" w:eastAsia="Calibri" w:hAnsi="Times New Roman" w:cs="Times New Roman"/>
                <w:bCs/>
                <w:iCs/>
                <w:lang w:val="en-US"/>
                <w:rPrChange w:id="5307" w:author="OLENA PASHKOVA (NEPTUNE.UA)" w:date="2022-11-21T15:27:00Z">
                  <w:rPr>
                    <w:rFonts w:ascii="Times New Roman" w:eastAsia="Calibri" w:hAnsi="Times New Roman" w:cs="Times New Roman"/>
                    <w:bCs/>
                    <w:iCs/>
                    <w:lang w:val="en-US"/>
                  </w:rPr>
                </w:rPrChange>
              </w:rPr>
              <w:t xml:space="preserve">hall be </w:t>
            </w:r>
            <w:r w:rsidRPr="00DD122E">
              <w:rPr>
                <w:rFonts w:ascii="Times New Roman" w:eastAsia="Calibri" w:hAnsi="Times New Roman" w:cs="Times New Roman"/>
                <w:bCs/>
                <w:iCs/>
                <w:lang w:val="en-US"/>
                <w:rPrChange w:id="5308" w:author="OLENA PASHKOVA (NEPTUNE.UA)" w:date="2022-11-21T15:27:00Z">
                  <w:rPr>
                    <w:rFonts w:ascii="Times New Roman" w:eastAsia="Calibri" w:hAnsi="Times New Roman" w:cs="Times New Roman"/>
                    <w:bCs/>
                    <w:iCs/>
                    <w:lang w:val="en-US"/>
                  </w:rPr>
                </w:rPrChange>
              </w:rPr>
              <w:lastRenderedPageBreak/>
              <w:t>reimbursed by the Contractor</w:t>
            </w:r>
            <w:r w:rsidR="00A50D0E" w:rsidRPr="00DD122E">
              <w:rPr>
                <w:rFonts w:ascii="Times New Roman" w:eastAsia="Calibri" w:hAnsi="Times New Roman" w:cs="Times New Roman"/>
                <w:bCs/>
                <w:iCs/>
                <w:lang w:val="en-US"/>
                <w:rPrChange w:id="5309" w:author="OLENA PASHKOVA (NEPTUNE.UA)" w:date="2022-11-21T15:27:00Z">
                  <w:rPr>
                    <w:rFonts w:ascii="Times New Roman" w:eastAsia="Calibri" w:hAnsi="Times New Roman" w:cs="Times New Roman"/>
                    <w:bCs/>
                    <w:iCs/>
                    <w:lang w:val="en-US"/>
                  </w:rPr>
                </w:rPrChange>
              </w:rPr>
              <w:t xml:space="preserve">,  </w:t>
            </w:r>
            <w:r w:rsidR="00B56712" w:rsidRPr="00DD122E">
              <w:rPr>
                <w:rFonts w:ascii="Times New Roman" w:eastAsia="Calibri" w:hAnsi="Times New Roman" w:cs="Times New Roman"/>
                <w:bCs/>
                <w:iCs/>
                <w:lang w:val="en-US"/>
                <w:rPrChange w:id="5310" w:author="OLENA PASHKOVA (NEPTUNE.UA)" w:date="2022-11-21T15:27:00Z">
                  <w:rPr>
                    <w:rFonts w:ascii="Times New Roman" w:eastAsia="Calibri" w:hAnsi="Times New Roman" w:cs="Times New Roman"/>
                    <w:bCs/>
                    <w:iCs/>
                    <w:lang w:val="en-US"/>
                  </w:rPr>
                </w:rPrChange>
              </w:rPr>
              <w:t xml:space="preserve">over  </w:t>
            </w:r>
            <w:r w:rsidR="00A50D0E" w:rsidRPr="00DD122E">
              <w:rPr>
                <w:rFonts w:ascii="Times New Roman" w:eastAsia="Calibri" w:hAnsi="Times New Roman" w:cs="Times New Roman"/>
                <w:bCs/>
                <w:iCs/>
                <w:lang w:val="en-US"/>
                <w:rPrChange w:id="5311" w:author="OLENA PASHKOVA (NEPTUNE.UA)" w:date="2022-11-21T15:27:00Z">
                  <w:rPr>
                    <w:rFonts w:ascii="Times New Roman" w:eastAsia="Calibri" w:hAnsi="Times New Roman" w:cs="Times New Roman"/>
                    <w:bCs/>
                    <w:iCs/>
                    <w:lang w:val="en-US"/>
                  </w:rPr>
                </w:rPrChange>
              </w:rPr>
              <w:t>deduction of natural l</w:t>
            </w:r>
            <w:r w:rsidR="00755B5D" w:rsidRPr="00DD122E">
              <w:rPr>
                <w:rFonts w:ascii="Times New Roman" w:eastAsia="Calibri" w:hAnsi="Times New Roman" w:cs="Times New Roman"/>
                <w:bCs/>
                <w:iCs/>
                <w:lang w:val="en-US"/>
                <w:rPrChange w:id="5312" w:author="OLENA PASHKOVA (NEPTUNE.UA)" w:date="2022-11-21T15:27:00Z">
                  <w:rPr>
                    <w:rFonts w:ascii="Times New Roman" w:eastAsia="Calibri" w:hAnsi="Times New Roman" w:cs="Times New Roman"/>
                    <w:bCs/>
                    <w:iCs/>
                    <w:lang w:val="en-US"/>
                  </w:rPr>
                </w:rPrChange>
              </w:rPr>
              <w:t>oss</w:t>
            </w:r>
            <w:r w:rsidR="00B57498" w:rsidRPr="00DD122E">
              <w:rPr>
                <w:rFonts w:ascii="Times New Roman" w:eastAsia="Calibri" w:hAnsi="Times New Roman" w:cs="Times New Roman"/>
                <w:bCs/>
                <w:iCs/>
                <w:lang w:val="en-US"/>
                <w:rPrChange w:id="5313" w:author="OLENA PASHKOVA (NEPTUNE.UA)" w:date="2022-11-21T15:27:00Z">
                  <w:rPr>
                    <w:rFonts w:ascii="Times New Roman" w:eastAsia="Calibri" w:hAnsi="Times New Roman" w:cs="Times New Roman"/>
                    <w:bCs/>
                    <w:iCs/>
                    <w:lang w:val="en-US"/>
                  </w:rPr>
                </w:rPrChange>
              </w:rPr>
              <w:t xml:space="preserve"> only</w:t>
            </w:r>
            <w:r w:rsidR="00755B5D" w:rsidRPr="00DD122E">
              <w:rPr>
                <w:rFonts w:ascii="Times New Roman" w:eastAsia="Calibri" w:hAnsi="Times New Roman" w:cs="Times New Roman"/>
                <w:bCs/>
                <w:iCs/>
                <w:lang w:val="en-US"/>
                <w:rPrChange w:id="5314" w:author="OLENA PASHKOVA (NEPTUNE.UA)" w:date="2022-11-21T15:27:00Z">
                  <w:rPr>
                    <w:rFonts w:ascii="Times New Roman" w:eastAsia="Calibri" w:hAnsi="Times New Roman" w:cs="Times New Roman"/>
                    <w:bCs/>
                    <w:iCs/>
                    <w:lang w:val="en-US"/>
                  </w:rPr>
                </w:rPrChange>
              </w:rPr>
              <w:t xml:space="preserve">, </w:t>
            </w:r>
            <w:r w:rsidRPr="00DD122E">
              <w:rPr>
                <w:rFonts w:ascii="Times New Roman" w:eastAsia="Calibri" w:hAnsi="Times New Roman" w:cs="Times New Roman"/>
                <w:bCs/>
                <w:iCs/>
                <w:lang w:val="en-US"/>
                <w:rPrChange w:id="5315" w:author="OLENA PASHKOVA (NEPTUNE.UA)" w:date="2022-11-21T15:27:00Z">
                  <w:rPr>
                    <w:rFonts w:ascii="Times New Roman" w:eastAsia="Calibri" w:hAnsi="Times New Roman" w:cs="Times New Roman"/>
                    <w:bCs/>
                    <w:iCs/>
                    <w:lang w:val="en-US"/>
                  </w:rPr>
                </w:rPrChange>
              </w:rPr>
              <w:t xml:space="preserve"> as follows:</w:t>
            </w:r>
          </w:p>
          <w:p w14:paraId="273AC212" w14:textId="744F7830" w:rsidR="00400CA9" w:rsidRPr="00DD122E" w:rsidRDefault="00400CA9" w:rsidP="00400CA9">
            <w:pPr>
              <w:jc w:val="both"/>
              <w:rPr>
                <w:ins w:id="5316" w:author="Nataliya Tomaskovic" w:date="2022-08-19T11:41:00Z"/>
                <w:rFonts w:ascii="Times New Roman" w:eastAsia="Calibri" w:hAnsi="Times New Roman" w:cs="Times New Roman"/>
                <w:bCs/>
                <w:iCs/>
                <w:lang w:val="en-US"/>
              </w:rPr>
            </w:pPr>
            <w:r w:rsidRPr="00DD122E">
              <w:rPr>
                <w:rFonts w:ascii="Times New Roman" w:eastAsia="Calibri" w:hAnsi="Times New Roman" w:cs="Times New Roman"/>
                <w:bCs/>
                <w:iCs/>
                <w:lang w:val="en-US"/>
                <w:rPrChange w:id="5317" w:author="OLENA PASHKOVA (NEPTUNE.UA)" w:date="2022-11-21T15:27:00Z">
                  <w:rPr>
                    <w:rFonts w:ascii="Times New Roman" w:eastAsia="Calibri" w:hAnsi="Times New Roman" w:cs="Times New Roman"/>
                    <w:bCs/>
                    <w:iCs/>
                    <w:lang w:val="en-US"/>
                  </w:rPr>
                </w:rPrChange>
              </w:rPr>
              <w:t>(i) for loss or</w:t>
            </w:r>
            <w:r w:rsidR="0067155B" w:rsidRPr="00DD122E">
              <w:rPr>
                <w:rFonts w:ascii="Times New Roman" w:eastAsia="Calibri" w:hAnsi="Times New Roman" w:cs="Times New Roman"/>
                <w:bCs/>
                <w:iCs/>
                <w:lang w:val="en-US"/>
                <w:rPrChange w:id="5318" w:author="OLENA PASHKOVA (NEPTUNE.UA)" w:date="2022-11-21T15:27:00Z">
                  <w:rPr>
                    <w:rFonts w:ascii="Times New Roman" w:eastAsia="Calibri" w:hAnsi="Times New Roman" w:cs="Times New Roman"/>
                    <w:bCs/>
                    <w:iCs/>
                    <w:lang w:val="en-US"/>
                  </w:rPr>
                </w:rPrChange>
              </w:rPr>
              <w:t xml:space="preserve"> lack </w:t>
            </w:r>
            <w:r w:rsidRPr="00DD122E">
              <w:rPr>
                <w:rFonts w:ascii="Times New Roman" w:eastAsia="Calibri" w:hAnsi="Times New Roman" w:cs="Times New Roman"/>
                <w:bCs/>
                <w:iCs/>
                <w:lang w:val="en-US"/>
                <w:rPrChange w:id="5319" w:author="OLENA PASHKOVA (NEPTUNE.UA)" w:date="2022-11-21T15:27:00Z">
                  <w:rPr>
                    <w:rFonts w:ascii="Times New Roman" w:eastAsia="Calibri" w:hAnsi="Times New Roman" w:cs="Times New Roman"/>
                    <w:bCs/>
                    <w:iCs/>
                    <w:lang w:val="en-US"/>
                  </w:rPr>
                </w:rPrChange>
              </w:rPr>
              <w:t xml:space="preserve">  of the Cargo: in the amount of</w:t>
            </w:r>
            <w:ins w:id="5320" w:author="SERHII SULIMA (NEPTUNE.UA)" w:date="2022-08-31T16:56:00Z">
              <w:r w:rsidRPr="00DD122E">
                <w:rPr>
                  <w:rFonts w:ascii="Times New Roman" w:eastAsia="Calibri" w:hAnsi="Times New Roman" w:cs="Times New Roman"/>
                  <w:bCs/>
                  <w:iCs/>
                  <w:lang w:val="en-US"/>
                  <w:rPrChange w:id="5321" w:author="OLENA PASHKOVA (NEPTUNE.UA)" w:date="2022-11-21T15:27:00Z">
                    <w:rPr>
                      <w:rFonts w:ascii="Times New Roman" w:eastAsia="Calibri" w:hAnsi="Times New Roman" w:cs="Times New Roman"/>
                      <w:bCs/>
                      <w:iCs/>
                      <w:lang w:val="en-US"/>
                    </w:rPr>
                  </w:rPrChange>
                </w:rPr>
                <w:t xml:space="preserve"> </w:t>
              </w:r>
              <w:commentRangeStart w:id="5322"/>
              <w:r w:rsidRPr="00DD122E">
                <w:rPr>
                  <w:rFonts w:ascii="Times New Roman" w:eastAsia="Calibri" w:hAnsi="Times New Roman" w:cs="Times New Roman"/>
                  <w:bCs/>
                  <w:iCs/>
                  <w:lang w:val="en-US"/>
                  <w:rPrChange w:id="5323" w:author="OLENA PASHKOVA (NEPTUNE.UA)" w:date="2022-11-21T15:27:00Z">
                    <w:rPr>
                      <w:rFonts w:ascii="Times New Roman" w:eastAsia="Calibri" w:hAnsi="Times New Roman" w:cs="Times New Roman"/>
                      <w:bCs/>
                      <w:iCs/>
                      <w:lang w:val="en-US"/>
                    </w:rPr>
                  </w:rPrChange>
                </w:rPr>
                <w:t>average</w:t>
              </w:r>
            </w:ins>
            <w:ins w:id="5324" w:author="Nataliya Tomaskovic" w:date="2022-08-19T11:41:00Z">
              <w:r w:rsidRPr="00DD122E">
                <w:rPr>
                  <w:rFonts w:ascii="Times New Roman" w:eastAsia="Calibri" w:hAnsi="Times New Roman" w:cs="Times New Roman"/>
                  <w:bCs/>
                  <w:iCs/>
                  <w:lang w:val="en-US"/>
                  <w:rPrChange w:id="5325" w:author="OLENA PASHKOVA (NEPTUNE.UA)" w:date="2022-11-21T15:27:00Z">
                    <w:rPr>
                      <w:rFonts w:ascii="Times New Roman" w:eastAsia="Calibri" w:hAnsi="Times New Roman" w:cs="Times New Roman"/>
                      <w:bCs/>
                      <w:iCs/>
                      <w:lang w:val="en-US"/>
                    </w:rPr>
                  </w:rPrChange>
                </w:rPr>
                <w:t xml:space="preserve"> market </w:t>
              </w:r>
            </w:ins>
            <w:r w:rsidRPr="00DD122E">
              <w:rPr>
                <w:rFonts w:ascii="Times New Roman" w:eastAsia="Calibri" w:hAnsi="Times New Roman" w:cs="Times New Roman"/>
                <w:bCs/>
                <w:iCs/>
                <w:lang w:val="en-US"/>
                <w:rPrChange w:id="5326" w:author="OLENA PASHKOVA (NEPTUNE.UA)" w:date="2022-11-21T15:27:00Z">
                  <w:rPr>
                    <w:rFonts w:ascii="Times New Roman" w:eastAsia="Calibri" w:hAnsi="Times New Roman" w:cs="Times New Roman"/>
                    <w:bCs/>
                    <w:iCs/>
                    <w:lang w:val="en-US"/>
                  </w:rPr>
                </w:rPrChange>
              </w:rPr>
              <w:t>value</w:t>
            </w:r>
            <w:commentRangeEnd w:id="5322"/>
            <w:r w:rsidRPr="00DD122E">
              <w:rPr>
                <w:rFonts w:ascii="Times New Roman" w:eastAsia="Calibri" w:hAnsi="Times New Roman" w:cs="Times New Roman"/>
                <w:lang w:val="en-US"/>
                <w:rPrChange w:id="5327" w:author="OLENA PASHKOVA (NEPTUNE.UA)" w:date="2022-11-21T15:27:00Z">
                  <w:rPr>
                    <w:rFonts w:ascii="Calibri" w:eastAsia="Calibri" w:hAnsi="Calibri" w:cs="Times New Roman"/>
                    <w:sz w:val="16"/>
                    <w:szCs w:val="16"/>
                    <w:lang w:val="en-US"/>
                  </w:rPr>
                </w:rPrChange>
              </w:rPr>
              <w:commentReference w:id="5322"/>
            </w:r>
            <w:r w:rsidRPr="00DD122E">
              <w:rPr>
                <w:rFonts w:ascii="Times New Roman" w:eastAsia="Calibri" w:hAnsi="Times New Roman" w:cs="Times New Roman"/>
                <w:bCs/>
                <w:iCs/>
                <w:lang w:val="en-US"/>
              </w:rPr>
              <w:t xml:space="preserve"> of the </w:t>
            </w:r>
            <w:r w:rsidRPr="006F5E0C">
              <w:rPr>
                <w:rFonts w:ascii="Times New Roman" w:eastAsia="Calibri" w:hAnsi="Times New Roman" w:cs="Times New Roman"/>
                <w:bCs/>
                <w:iCs/>
                <w:lang w:val="en-US"/>
              </w:rPr>
              <w:t>lost or missing</w:t>
            </w:r>
            <w:r w:rsidRPr="00783C1A">
              <w:rPr>
                <w:rFonts w:ascii="Times New Roman" w:eastAsia="Calibri" w:hAnsi="Times New Roman" w:cs="Times New Roman"/>
                <w:bCs/>
                <w:iCs/>
                <w:lang w:val="en-US"/>
              </w:rPr>
              <w:t xml:space="preserve"> cargo on the date of detection of a loss/</w:t>
            </w:r>
            <w:r w:rsidR="00995A19" w:rsidRPr="00783C1A">
              <w:rPr>
                <w:rFonts w:ascii="Times New Roman" w:eastAsia="Calibri" w:hAnsi="Times New Roman" w:cs="Times New Roman"/>
                <w:bCs/>
                <w:iCs/>
                <w:lang w:val="en-US"/>
              </w:rPr>
              <w:t>lack</w:t>
            </w:r>
            <w:r w:rsidRPr="004C5B1D">
              <w:rPr>
                <w:rFonts w:ascii="Times New Roman" w:eastAsia="Calibri" w:hAnsi="Times New Roman" w:cs="Times New Roman"/>
                <w:bCs/>
                <w:iCs/>
                <w:lang w:val="en-US"/>
              </w:rPr>
              <w:t xml:space="preserve"> of Cargo by the Customer</w:t>
            </w:r>
            <w:ins w:id="5328" w:author="Nataliya Tomaskovic" w:date="2022-08-19T11:41:00Z">
              <w:r w:rsidRPr="004C5B1D">
                <w:rPr>
                  <w:rFonts w:ascii="Times New Roman" w:eastAsia="Calibri" w:hAnsi="Times New Roman" w:cs="Times New Roman"/>
                  <w:bCs/>
                  <w:iCs/>
                  <w:lang w:val="en-US"/>
                </w:rPr>
                <w:t xml:space="preserve">, </w:t>
              </w:r>
              <w:commentRangeStart w:id="5329"/>
              <w:r w:rsidRPr="004C5B1D">
                <w:rPr>
                  <w:rFonts w:ascii="Times New Roman" w:eastAsia="Calibri" w:hAnsi="Times New Roman" w:cs="Times New Roman"/>
                  <w:bCs/>
                  <w:iCs/>
                  <w:lang w:val="en-US"/>
                </w:rPr>
                <w:t xml:space="preserve">and if the </w:t>
              </w:r>
            </w:ins>
            <w:ins w:id="5330" w:author="Nataliya Tomaskovic" w:date="2022-08-19T11:43:00Z">
              <w:r w:rsidRPr="00DD122E">
                <w:rPr>
                  <w:rFonts w:ascii="Times New Roman" w:eastAsia="Calibri" w:hAnsi="Times New Roman" w:cs="Times New Roman"/>
                  <w:bCs/>
                  <w:iCs/>
                  <w:lang w:val="en-US"/>
                  <w:rPrChange w:id="5331" w:author="OLENA PASHKOVA (NEPTUNE.UA)" w:date="2022-11-21T15:27:00Z">
                    <w:rPr>
                      <w:rFonts w:ascii="Times New Roman" w:eastAsia="Calibri" w:hAnsi="Times New Roman" w:cs="Times New Roman"/>
                      <w:bCs/>
                      <w:iCs/>
                      <w:lang w:val="en-US"/>
                    </w:rPr>
                  </w:rPrChange>
                </w:rPr>
                <w:t>Contractor</w:t>
              </w:r>
            </w:ins>
            <w:ins w:id="5332" w:author="Nataliya Tomaskovic" w:date="2022-08-19T11:41:00Z">
              <w:r w:rsidRPr="00DD122E">
                <w:rPr>
                  <w:rFonts w:ascii="Times New Roman" w:eastAsia="Calibri" w:hAnsi="Times New Roman" w:cs="Times New Roman"/>
                  <w:bCs/>
                  <w:iCs/>
                  <w:lang w:val="en-US"/>
                  <w:rPrChange w:id="5333" w:author="OLENA PASHKOVA (NEPTUNE.UA)" w:date="2022-11-21T15:27:00Z">
                    <w:rPr>
                      <w:rFonts w:ascii="Times New Roman" w:eastAsia="Calibri" w:hAnsi="Times New Roman" w:cs="Times New Roman"/>
                      <w:bCs/>
                      <w:iCs/>
                      <w:lang w:val="en-US"/>
                    </w:rPr>
                  </w:rPrChange>
                </w:rPr>
                <w:t xml:space="preserve"> avoids compensation of losses – on the date of actual recovery of such losses.</w:t>
              </w:r>
            </w:ins>
            <w:commentRangeEnd w:id="5329"/>
            <w:r w:rsidRPr="00DD122E">
              <w:rPr>
                <w:rFonts w:ascii="Times New Roman" w:eastAsia="Calibri" w:hAnsi="Times New Roman" w:cs="Times New Roman"/>
                <w:lang w:val="en-US"/>
                <w:rPrChange w:id="5334" w:author="OLENA PASHKOVA (NEPTUNE.UA)" w:date="2022-11-21T15:27:00Z">
                  <w:rPr>
                    <w:rFonts w:ascii="Calibri" w:eastAsia="Calibri" w:hAnsi="Calibri" w:cs="Times New Roman"/>
                    <w:sz w:val="16"/>
                    <w:szCs w:val="16"/>
                    <w:lang w:val="en-US"/>
                  </w:rPr>
                </w:rPrChange>
              </w:rPr>
              <w:commentReference w:id="5329"/>
            </w:r>
          </w:p>
          <w:p w14:paraId="0B544CC0" w14:textId="77777777" w:rsidR="00F9357A" w:rsidRPr="00DD122E" w:rsidRDefault="00F9357A" w:rsidP="00400CA9">
            <w:pPr>
              <w:jc w:val="both"/>
              <w:rPr>
                <w:rFonts w:ascii="Times New Roman" w:eastAsia="Calibri" w:hAnsi="Times New Roman" w:cs="Times New Roman"/>
                <w:bCs/>
                <w:iCs/>
                <w:lang w:val="en-US"/>
              </w:rPr>
            </w:pPr>
          </w:p>
          <w:p w14:paraId="1433F333" w14:textId="43255C57" w:rsidR="00400CA9" w:rsidRPr="00DD122E" w:rsidRDefault="00400CA9" w:rsidP="00400CA9">
            <w:pPr>
              <w:jc w:val="both"/>
              <w:rPr>
                <w:ins w:id="5335" w:author="Nataliya Tomaskovic" w:date="2022-08-19T11:41:00Z"/>
                <w:rFonts w:ascii="Times New Roman" w:eastAsia="Calibri" w:hAnsi="Times New Roman" w:cs="Times New Roman"/>
                <w:bCs/>
                <w:iCs/>
                <w:lang w:val="en-US"/>
                <w:rPrChange w:id="5336" w:author="OLENA PASHKOVA (NEPTUNE.UA)" w:date="2022-11-21T15:27:00Z">
                  <w:rPr>
                    <w:ins w:id="5337" w:author="Nataliya Tomaskovic" w:date="2022-08-19T11:41:00Z"/>
                    <w:rFonts w:ascii="Times New Roman" w:eastAsia="Calibri" w:hAnsi="Times New Roman" w:cs="Times New Roman"/>
                    <w:bCs/>
                    <w:iCs/>
                    <w:lang w:val="en-US"/>
                  </w:rPr>
                </w:rPrChange>
              </w:rPr>
            </w:pPr>
            <w:r w:rsidRPr="00DD122E">
              <w:rPr>
                <w:rFonts w:ascii="Times New Roman" w:eastAsia="Calibri" w:hAnsi="Times New Roman" w:cs="Times New Roman"/>
                <w:bCs/>
                <w:iCs/>
                <w:lang w:val="en-US"/>
                <w:rPrChange w:id="5338" w:author="OLENA PASHKOVA (NEPTUNE.UA)" w:date="2022-11-21T15:27:00Z">
                  <w:rPr>
                    <w:rFonts w:ascii="Times New Roman" w:eastAsia="Calibri" w:hAnsi="Times New Roman" w:cs="Times New Roman"/>
                    <w:bCs/>
                    <w:iCs/>
                    <w:lang w:val="en-US"/>
                  </w:rPr>
                </w:rPrChange>
              </w:rPr>
              <w:t>For the purposes of this sub-clause (i) “market value of the cargo” is defined as the price of one ton of cargo on the terms of “FOB Pivdennyi”.</w:t>
            </w:r>
          </w:p>
          <w:p w14:paraId="2805AA05" w14:textId="77777777" w:rsidR="00400CA9" w:rsidRPr="00DD122E" w:rsidRDefault="00400CA9" w:rsidP="00400CA9">
            <w:pPr>
              <w:jc w:val="both"/>
              <w:rPr>
                <w:ins w:id="5339" w:author="SERHII SULIMA (NEPTUNE.UA)" w:date="2022-08-31T16:52:00Z"/>
                <w:rFonts w:ascii="Times New Roman" w:eastAsia="Calibri" w:hAnsi="Times New Roman" w:cs="Times New Roman"/>
                <w:bCs/>
                <w:iCs/>
                <w:lang w:val="en-US"/>
                <w:rPrChange w:id="5340" w:author="OLENA PASHKOVA (NEPTUNE.UA)" w:date="2022-11-21T15:27:00Z">
                  <w:rPr>
                    <w:ins w:id="5341" w:author="SERHII SULIMA (NEPTUNE.UA)" w:date="2022-08-31T16:52:00Z"/>
                    <w:rFonts w:ascii="Times New Roman" w:eastAsia="Calibri" w:hAnsi="Times New Roman" w:cs="Times New Roman"/>
                    <w:bCs/>
                    <w:iCs/>
                    <w:lang w:val="en-US"/>
                  </w:rPr>
                </w:rPrChange>
              </w:rPr>
            </w:pPr>
          </w:p>
          <w:p w14:paraId="7C584805" w14:textId="7405CC66" w:rsidR="00400CA9" w:rsidRPr="00DD122E" w:rsidRDefault="00400CA9" w:rsidP="00400CA9">
            <w:pPr>
              <w:jc w:val="both"/>
              <w:rPr>
                <w:rFonts w:ascii="Times New Roman" w:eastAsia="Calibri" w:hAnsi="Times New Roman" w:cs="Times New Roman"/>
                <w:bCs/>
                <w:iCs/>
                <w:lang w:val="en-US"/>
                <w:rPrChange w:id="5342" w:author="OLENA PASHKOVA (NEPTUNE.UA)" w:date="2022-11-21T15:27:00Z">
                  <w:rPr>
                    <w:rFonts w:ascii="Times New Roman" w:eastAsia="Calibri" w:hAnsi="Times New Roman" w:cs="Times New Roman"/>
                    <w:bCs/>
                    <w:iCs/>
                    <w:lang w:val="en-US"/>
                  </w:rPr>
                </w:rPrChange>
              </w:rPr>
            </w:pPr>
            <w:r w:rsidRPr="00DD122E">
              <w:rPr>
                <w:rFonts w:ascii="Times New Roman" w:eastAsia="Calibri" w:hAnsi="Times New Roman" w:cs="Times New Roman"/>
                <w:bCs/>
                <w:iCs/>
                <w:lang w:val="en-US"/>
                <w:rPrChange w:id="5343" w:author="OLENA PASHKOVA (NEPTUNE.UA)" w:date="2022-11-21T15:27:00Z">
                  <w:rPr>
                    <w:rFonts w:ascii="Times New Roman" w:eastAsia="Calibri" w:hAnsi="Times New Roman" w:cs="Times New Roman"/>
                    <w:bCs/>
                    <w:iCs/>
                    <w:lang w:val="en-US"/>
                  </w:rPr>
                </w:rPrChange>
              </w:rPr>
              <w:t xml:space="preserve">(ii) for damage to the cargo, </w:t>
            </w:r>
            <w:r w:rsidR="0087591E" w:rsidRPr="00DD122E">
              <w:rPr>
                <w:rFonts w:ascii="Times New Roman" w:eastAsia="Calibri" w:hAnsi="Times New Roman" w:cs="Times New Roman"/>
                <w:bCs/>
                <w:iCs/>
                <w:lang w:val="en-US"/>
                <w:rPrChange w:id="5344" w:author="OLENA PASHKOVA (NEPTUNE.UA)" w:date="2022-11-21T15:27:00Z">
                  <w:rPr>
                    <w:rFonts w:ascii="Times New Roman" w:eastAsia="Calibri" w:hAnsi="Times New Roman" w:cs="Times New Roman"/>
                    <w:bCs/>
                    <w:iCs/>
                    <w:lang w:val="en-US"/>
                  </w:rPr>
                </w:rPrChange>
              </w:rPr>
              <w:t xml:space="preserve">lack </w:t>
            </w:r>
            <w:r w:rsidRPr="00DD122E">
              <w:rPr>
                <w:rFonts w:ascii="Times New Roman" w:eastAsia="Calibri" w:hAnsi="Times New Roman" w:cs="Times New Roman"/>
                <w:bCs/>
                <w:iCs/>
                <w:lang w:val="en-US"/>
                <w:rPrChange w:id="5345" w:author="OLENA PASHKOVA (NEPTUNE.UA)" w:date="2022-11-21T15:27:00Z">
                  <w:rPr>
                    <w:rFonts w:ascii="Times New Roman" w:eastAsia="Calibri" w:hAnsi="Times New Roman" w:cs="Times New Roman"/>
                    <w:bCs/>
                    <w:iCs/>
                    <w:lang w:val="en-US"/>
                  </w:rPr>
                </w:rPrChange>
              </w:rPr>
              <w:t>of its quality – in the amount by which its value has decreased. The amount of the reduction in the value of the Cargo is calculated as the difference between the market value of the Cargo on the date when the Customer became aware of the damage/</w:t>
            </w:r>
            <w:r w:rsidR="00977003" w:rsidRPr="00DD122E">
              <w:rPr>
                <w:rFonts w:ascii="Times New Roman" w:eastAsia="Calibri" w:hAnsi="Times New Roman" w:cs="Times New Roman"/>
                <w:bCs/>
                <w:iCs/>
                <w:lang w:val="en-US"/>
                <w:rPrChange w:id="5346" w:author="OLENA PASHKOVA (NEPTUNE.UA)" w:date="2022-11-21T15:27:00Z">
                  <w:rPr>
                    <w:rFonts w:ascii="Times New Roman" w:eastAsia="Calibri" w:hAnsi="Times New Roman" w:cs="Times New Roman"/>
                    <w:bCs/>
                    <w:iCs/>
                    <w:lang w:val="en-US"/>
                  </w:rPr>
                </w:rPrChange>
              </w:rPr>
              <w:t>lack</w:t>
            </w:r>
            <w:r w:rsidRPr="00DD122E">
              <w:rPr>
                <w:rFonts w:ascii="Times New Roman" w:eastAsia="Calibri" w:hAnsi="Times New Roman" w:cs="Times New Roman"/>
                <w:bCs/>
                <w:iCs/>
                <w:lang w:val="en-US"/>
                <w:rPrChange w:id="5347" w:author="OLENA PASHKOVA (NEPTUNE.UA)" w:date="2022-11-21T15:27:00Z">
                  <w:rPr>
                    <w:rFonts w:ascii="Times New Roman" w:eastAsia="Calibri" w:hAnsi="Times New Roman" w:cs="Times New Roman"/>
                    <w:bCs/>
                    <w:iCs/>
                    <w:lang w:val="en-US"/>
                  </w:rPr>
                </w:rPrChange>
              </w:rPr>
              <w:t xml:space="preserve"> of the Cargo, and if the Contractor avoids compensation of losses – on the date of actual recovery of such losses, and the market value on the date when the Cargo was actually sold.</w:t>
            </w:r>
          </w:p>
          <w:p w14:paraId="61CFEF96" w14:textId="77777777" w:rsidR="00400CA9" w:rsidRPr="00DD122E" w:rsidRDefault="00400CA9" w:rsidP="00400CA9">
            <w:pPr>
              <w:jc w:val="both"/>
              <w:rPr>
                <w:rFonts w:ascii="Times New Roman" w:eastAsia="Calibri" w:hAnsi="Times New Roman" w:cs="Times New Roman"/>
                <w:bCs/>
                <w:iCs/>
                <w:lang w:val="en-US"/>
                <w:rPrChange w:id="5348" w:author="OLENA PASHKOVA (NEPTUNE.UA)" w:date="2022-11-21T15:27:00Z">
                  <w:rPr>
                    <w:rFonts w:ascii="Times New Roman" w:eastAsia="Calibri" w:hAnsi="Times New Roman" w:cs="Times New Roman"/>
                    <w:bCs/>
                    <w:iCs/>
                    <w:lang w:val="en-US"/>
                  </w:rPr>
                </w:rPrChange>
              </w:rPr>
            </w:pPr>
            <w:r w:rsidRPr="00DD122E">
              <w:rPr>
                <w:rFonts w:ascii="Times New Roman" w:eastAsia="Calibri" w:hAnsi="Times New Roman" w:cs="Times New Roman"/>
                <w:bCs/>
                <w:iCs/>
                <w:lang w:val="en-US"/>
                <w:rPrChange w:id="5349" w:author="OLENA PASHKOVA (NEPTUNE.UA)" w:date="2022-11-21T15:27:00Z">
                  <w:rPr>
                    <w:rFonts w:ascii="Times New Roman" w:eastAsia="Calibri" w:hAnsi="Times New Roman" w:cs="Times New Roman"/>
                    <w:bCs/>
                    <w:iCs/>
                    <w:lang w:val="en-US"/>
                  </w:rPr>
                </w:rPrChange>
              </w:rPr>
              <w:t>For the purposes of this sub-clause (ii) the “market value of cargo” is defined as the price of one ton of cargo on the terms of “FOB Pivdennyi”.</w:t>
            </w:r>
          </w:p>
          <w:p w14:paraId="01272C6E" w14:textId="77777777" w:rsidR="00400CA9" w:rsidRPr="00DD122E" w:rsidRDefault="00400CA9" w:rsidP="00400CA9">
            <w:pPr>
              <w:jc w:val="both"/>
              <w:rPr>
                <w:ins w:id="5350" w:author="SERHII SULIMA (NEPTUNE.UA)" w:date="2022-08-31T16:55:00Z"/>
                <w:rFonts w:ascii="Times New Roman" w:eastAsia="Calibri" w:hAnsi="Times New Roman" w:cs="Times New Roman"/>
                <w:bCs/>
                <w:iCs/>
                <w:lang w:val="en-US"/>
                <w:rPrChange w:id="5351" w:author="OLENA PASHKOVA (NEPTUNE.UA)" w:date="2022-11-21T15:27:00Z">
                  <w:rPr>
                    <w:ins w:id="5352" w:author="SERHII SULIMA (NEPTUNE.UA)" w:date="2022-08-31T16:55:00Z"/>
                    <w:rFonts w:ascii="Times New Roman" w:eastAsia="Calibri" w:hAnsi="Times New Roman" w:cs="Times New Roman"/>
                    <w:bCs/>
                    <w:iCs/>
                    <w:lang w:val="en-US"/>
                  </w:rPr>
                </w:rPrChange>
              </w:rPr>
            </w:pPr>
          </w:p>
          <w:p w14:paraId="56E030C1" w14:textId="77777777" w:rsidR="00400CA9" w:rsidRPr="00DD122E" w:rsidRDefault="00400CA9" w:rsidP="00400CA9">
            <w:pPr>
              <w:jc w:val="both"/>
              <w:rPr>
                <w:ins w:id="5353" w:author="SERHII SULIMA (NEPTUNE.UA)" w:date="2022-08-31T16:55:00Z"/>
                <w:rFonts w:ascii="Times New Roman" w:eastAsia="Calibri" w:hAnsi="Times New Roman" w:cs="Times New Roman"/>
                <w:bCs/>
                <w:iCs/>
                <w:lang w:val="en-US"/>
                <w:rPrChange w:id="5354" w:author="OLENA PASHKOVA (NEPTUNE.UA)" w:date="2022-11-21T15:27:00Z">
                  <w:rPr>
                    <w:ins w:id="5355" w:author="SERHII SULIMA (NEPTUNE.UA)" w:date="2022-08-31T16:55:00Z"/>
                    <w:rFonts w:ascii="Times New Roman" w:eastAsia="Calibri" w:hAnsi="Times New Roman" w:cs="Times New Roman"/>
                    <w:bCs/>
                    <w:iCs/>
                    <w:lang w:val="en-US"/>
                  </w:rPr>
                </w:rPrChange>
              </w:rPr>
            </w:pPr>
          </w:p>
          <w:p w14:paraId="71BB502D" w14:textId="77777777" w:rsidR="00400CA9" w:rsidRPr="00DD122E" w:rsidRDefault="00400CA9" w:rsidP="00400CA9">
            <w:pPr>
              <w:jc w:val="both"/>
              <w:rPr>
                <w:ins w:id="5356" w:author="SERHII SULIMA (NEPTUNE.UA)" w:date="2022-09-02T11:10:00Z"/>
                <w:rFonts w:ascii="Times New Roman" w:eastAsia="Calibri" w:hAnsi="Times New Roman" w:cs="Times New Roman"/>
                <w:bCs/>
                <w:iCs/>
                <w:lang w:val="en-US"/>
                <w:rPrChange w:id="5357" w:author="OLENA PASHKOVA (NEPTUNE.UA)" w:date="2022-11-21T15:27:00Z">
                  <w:rPr>
                    <w:ins w:id="5358" w:author="SERHII SULIMA (NEPTUNE.UA)" w:date="2022-09-02T11:10:00Z"/>
                    <w:rFonts w:ascii="Times New Roman" w:eastAsia="Calibri" w:hAnsi="Times New Roman" w:cs="Times New Roman"/>
                    <w:bCs/>
                    <w:iCs/>
                    <w:lang w:val="en-US"/>
                  </w:rPr>
                </w:rPrChange>
              </w:rPr>
            </w:pPr>
          </w:p>
          <w:p w14:paraId="39FFC183" w14:textId="77777777" w:rsidR="00400CA9" w:rsidRPr="00DD122E" w:rsidRDefault="00400CA9" w:rsidP="00400CA9">
            <w:pPr>
              <w:jc w:val="both"/>
              <w:rPr>
                <w:ins w:id="5359" w:author="SERHII SULIMA (NEPTUNE.UA)" w:date="2022-09-02T11:10:00Z"/>
                <w:rFonts w:ascii="Times New Roman" w:eastAsia="Calibri" w:hAnsi="Times New Roman" w:cs="Times New Roman"/>
                <w:bCs/>
                <w:iCs/>
                <w:lang w:val="en-US"/>
                <w:rPrChange w:id="5360" w:author="OLENA PASHKOVA (NEPTUNE.UA)" w:date="2022-11-21T15:27:00Z">
                  <w:rPr>
                    <w:ins w:id="5361" w:author="SERHII SULIMA (NEPTUNE.UA)" w:date="2022-09-02T11:10:00Z"/>
                    <w:rFonts w:ascii="Times New Roman" w:eastAsia="Calibri" w:hAnsi="Times New Roman" w:cs="Times New Roman"/>
                    <w:bCs/>
                    <w:iCs/>
                    <w:lang w:val="en-US"/>
                  </w:rPr>
                </w:rPrChange>
              </w:rPr>
            </w:pPr>
          </w:p>
          <w:p w14:paraId="23AF9F79" w14:textId="77777777" w:rsidR="00400CA9" w:rsidRPr="00DD122E" w:rsidRDefault="00400CA9" w:rsidP="00400CA9">
            <w:pPr>
              <w:jc w:val="both"/>
              <w:rPr>
                <w:rFonts w:ascii="Times New Roman" w:eastAsia="Calibri" w:hAnsi="Times New Roman" w:cs="Times New Roman"/>
                <w:bCs/>
                <w:iCs/>
                <w:lang w:val="en-US"/>
                <w:rPrChange w:id="5362" w:author="OLENA PASHKOVA (NEPTUNE.UA)" w:date="2022-11-21T15:27:00Z">
                  <w:rPr>
                    <w:rFonts w:ascii="Times New Roman" w:eastAsia="Calibri" w:hAnsi="Times New Roman" w:cs="Times New Roman"/>
                    <w:bCs/>
                    <w:iCs/>
                    <w:lang w:val="en-US"/>
                  </w:rPr>
                </w:rPrChange>
              </w:rPr>
            </w:pPr>
            <w:r w:rsidRPr="00DD122E">
              <w:rPr>
                <w:rFonts w:ascii="Times New Roman" w:eastAsia="Calibri" w:hAnsi="Times New Roman" w:cs="Times New Roman"/>
                <w:bCs/>
                <w:iCs/>
                <w:lang w:val="en-US"/>
                <w:rPrChange w:id="5363" w:author="OLENA PASHKOVA (NEPTUNE.UA)" w:date="2022-11-21T15:27:00Z">
                  <w:rPr>
                    <w:rFonts w:ascii="Times New Roman" w:eastAsia="Calibri" w:hAnsi="Times New Roman" w:cs="Times New Roman"/>
                    <w:bCs/>
                    <w:iCs/>
                    <w:lang w:val="en-US"/>
                  </w:rPr>
                </w:rPrChange>
              </w:rPr>
              <w:t>(iii)The market value of the Cargo is provided by the Customer and is confirmed by the certificate/statement of the State Enterprise “Derzhzovnishinform”; in the case there is a range of prices in such a confirmatory document, the average price is taken for the purpose of determining the “market value of the goods”.</w:t>
            </w:r>
          </w:p>
          <w:p w14:paraId="792D6C0B" w14:textId="3256296A" w:rsidR="00400CA9" w:rsidRPr="00DD122E" w:rsidRDefault="00400CA9" w:rsidP="00400CA9">
            <w:pPr>
              <w:jc w:val="both"/>
              <w:rPr>
                <w:ins w:id="5364" w:author="Nataliya Tomaskovic" w:date="2022-08-19T12:03:00Z"/>
                <w:rFonts w:ascii="Times New Roman" w:eastAsia="Calibri" w:hAnsi="Times New Roman" w:cs="Times New Roman"/>
                <w:bCs/>
                <w:iCs/>
                <w:lang w:val="en-US"/>
                <w:rPrChange w:id="5365" w:author="OLENA PASHKOVA (NEPTUNE.UA)" w:date="2022-11-21T15:27:00Z">
                  <w:rPr>
                    <w:ins w:id="5366" w:author="Nataliya Tomaskovic" w:date="2022-08-19T12:03:00Z"/>
                    <w:rFonts w:ascii="Times New Roman" w:eastAsia="Calibri" w:hAnsi="Times New Roman" w:cs="Times New Roman"/>
                    <w:bCs/>
                    <w:iCs/>
                    <w:lang w:val="en-US"/>
                  </w:rPr>
                </w:rPrChange>
              </w:rPr>
            </w:pPr>
            <w:ins w:id="5367" w:author="Nataliya Tomaskovic" w:date="2022-08-19T12:03:00Z">
              <w:r w:rsidRPr="00DD122E">
                <w:rPr>
                  <w:rFonts w:ascii="Times New Roman" w:eastAsia="Calibri" w:hAnsi="Times New Roman" w:cs="Times New Roman"/>
                  <w:bCs/>
                  <w:iCs/>
                  <w:lang w:val="en-US"/>
                  <w:rPrChange w:id="5368" w:author="OLENA PASHKOVA (NEPTUNE.UA)" w:date="2022-11-21T15:27:00Z">
                    <w:rPr>
                      <w:rFonts w:ascii="Times New Roman" w:eastAsia="Calibri" w:hAnsi="Times New Roman" w:cs="Times New Roman"/>
                      <w:bCs/>
                      <w:iCs/>
                      <w:lang w:val="en-US"/>
                    </w:rPr>
                  </w:rPrChange>
                </w:rPr>
                <w:t>The Customer’s</w:t>
              </w:r>
            </w:ins>
            <w:r w:rsidR="00AA208B" w:rsidRPr="00DD122E">
              <w:rPr>
                <w:rFonts w:ascii="Times New Roman" w:eastAsia="Calibri" w:hAnsi="Times New Roman" w:cs="Times New Roman"/>
                <w:bCs/>
                <w:iCs/>
                <w:lang w:val="en-US"/>
                <w:rPrChange w:id="5369" w:author="OLENA PASHKOVA (NEPTUNE.UA)" w:date="2022-11-21T15:27:00Z">
                  <w:rPr>
                    <w:rFonts w:ascii="Times New Roman" w:eastAsia="Calibri" w:hAnsi="Times New Roman" w:cs="Times New Roman"/>
                    <w:bCs/>
                    <w:iCs/>
                    <w:lang w:val="en-US"/>
                  </w:rPr>
                </w:rPrChange>
              </w:rPr>
              <w:t xml:space="preserve"> claim </w:t>
            </w:r>
            <w:ins w:id="5370" w:author="Nataliya Tomaskovic" w:date="2022-08-19T12:03:00Z">
              <w:r w:rsidRPr="00DD122E">
                <w:rPr>
                  <w:rFonts w:ascii="Times New Roman" w:eastAsia="Calibri" w:hAnsi="Times New Roman" w:cs="Times New Roman"/>
                  <w:bCs/>
                  <w:iCs/>
                  <w:lang w:val="en-US"/>
                  <w:rPrChange w:id="5371" w:author="OLENA PASHKOVA (NEPTUNE.UA)" w:date="2022-11-21T15:27:00Z">
                    <w:rPr>
                      <w:rFonts w:ascii="Times New Roman" w:eastAsia="Calibri" w:hAnsi="Times New Roman" w:cs="Times New Roman"/>
                      <w:bCs/>
                      <w:iCs/>
                      <w:lang w:val="en-US"/>
                    </w:rPr>
                  </w:rPrChange>
                </w:rPr>
                <w:t xml:space="preserve">shall be paid within </w:t>
              </w:r>
            </w:ins>
            <w:r w:rsidR="00AA208B" w:rsidRPr="00DD122E">
              <w:rPr>
                <w:rFonts w:ascii="Times New Roman" w:eastAsia="Calibri" w:hAnsi="Times New Roman" w:cs="Times New Roman"/>
                <w:bCs/>
                <w:iCs/>
                <w:lang w:val="en-US"/>
                <w:rPrChange w:id="5372" w:author="OLENA PASHKOVA (NEPTUNE.UA)" w:date="2022-11-21T15:27:00Z">
                  <w:rPr>
                    <w:rFonts w:ascii="Times New Roman" w:eastAsia="Calibri" w:hAnsi="Times New Roman" w:cs="Times New Roman"/>
                    <w:bCs/>
                    <w:iCs/>
                    <w:lang w:val="en-US"/>
                  </w:rPr>
                </w:rPrChange>
              </w:rPr>
              <w:t>1</w:t>
            </w:r>
            <w:r w:rsidR="00B30056" w:rsidRPr="00DD122E">
              <w:rPr>
                <w:rFonts w:ascii="Times New Roman" w:eastAsia="Calibri" w:hAnsi="Times New Roman" w:cs="Times New Roman"/>
                <w:bCs/>
                <w:iCs/>
                <w:lang w:val="en-US"/>
                <w:rPrChange w:id="5373" w:author="OLENA PASHKOVA (NEPTUNE.UA)" w:date="2022-11-21T15:27:00Z">
                  <w:rPr>
                    <w:rFonts w:ascii="Times New Roman" w:eastAsia="Calibri" w:hAnsi="Times New Roman" w:cs="Times New Roman"/>
                    <w:bCs/>
                    <w:iCs/>
                    <w:lang w:val="en-US"/>
                  </w:rPr>
                </w:rPrChange>
              </w:rPr>
              <w:t>5</w:t>
            </w:r>
            <w:ins w:id="5374" w:author="Nataliya Tomaskovic" w:date="2022-08-19T12:03:00Z">
              <w:r w:rsidRPr="00DD122E">
                <w:rPr>
                  <w:rFonts w:ascii="Times New Roman" w:eastAsia="Calibri" w:hAnsi="Times New Roman" w:cs="Times New Roman"/>
                  <w:bCs/>
                  <w:iCs/>
                  <w:lang w:val="en-US"/>
                  <w:rPrChange w:id="5375" w:author="OLENA PASHKOVA (NEPTUNE.UA)" w:date="2022-11-21T15:27:00Z">
                    <w:rPr>
                      <w:rFonts w:ascii="Times New Roman" w:eastAsia="Calibri" w:hAnsi="Times New Roman" w:cs="Times New Roman"/>
                      <w:bCs/>
                      <w:iCs/>
                      <w:lang w:val="en-US"/>
                    </w:rPr>
                  </w:rPrChange>
                </w:rPr>
                <w:t xml:space="preserve"> (</w:t>
              </w:r>
            </w:ins>
            <w:r w:rsidR="00B30056" w:rsidRPr="00DD122E">
              <w:rPr>
                <w:rFonts w:ascii="Times New Roman" w:eastAsia="Calibri" w:hAnsi="Times New Roman" w:cs="Times New Roman"/>
                <w:bCs/>
                <w:iCs/>
                <w:lang w:val="en-US"/>
                <w:rPrChange w:id="5376" w:author="OLENA PASHKOVA (NEPTUNE.UA)" w:date="2022-11-21T15:27:00Z">
                  <w:rPr>
                    <w:rFonts w:ascii="Times New Roman" w:eastAsia="Calibri" w:hAnsi="Times New Roman" w:cs="Times New Roman"/>
                    <w:bCs/>
                    <w:iCs/>
                    <w:lang w:val="en-US"/>
                  </w:rPr>
                </w:rPrChange>
              </w:rPr>
              <w:t>fifteen</w:t>
            </w:r>
            <w:ins w:id="5377" w:author="Nataliya Tomaskovic" w:date="2022-08-19T12:03:00Z">
              <w:r w:rsidRPr="00DD122E">
                <w:rPr>
                  <w:rFonts w:ascii="Times New Roman" w:eastAsia="Calibri" w:hAnsi="Times New Roman" w:cs="Times New Roman"/>
                  <w:bCs/>
                  <w:iCs/>
                  <w:lang w:val="en-US"/>
                  <w:rPrChange w:id="5378" w:author="OLENA PASHKOVA (NEPTUNE.UA)" w:date="2022-11-21T15:27:00Z">
                    <w:rPr>
                      <w:rFonts w:ascii="Times New Roman" w:eastAsia="Calibri" w:hAnsi="Times New Roman" w:cs="Times New Roman"/>
                      <w:bCs/>
                      <w:iCs/>
                      <w:lang w:val="en-US"/>
                    </w:rPr>
                  </w:rPrChange>
                </w:rPr>
                <w:t>) business days</w:t>
              </w:r>
            </w:ins>
            <w:r w:rsidR="003127EA" w:rsidRPr="00DD122E">
              <w:rPr>
                <w:rFonts w:ascii="Times New Roman" w:eastAsia="Calibri" w:hAnsi="Times New Roman" w:cs="Times New Roman"/>
                <w:bCs/>
                <w:iCs/>
                <w:lang w:val="uk-UA"/>
                <w:rPrChange w:id="5379" w:author="OLENA PASHKOVA (NEPTUNE.UA)" w:date="2022-11-21T15:27:00Z">
                  <w:rPr>
                    <w:rFonts w:ascii="Times New Roman" w:eastAsia="Calibri" w:hAnsi="Times New Roman" w:cs="Times New Roman"/>
                    <w:bCs/>
                    <w:iCs/>
                    <w:lang w:val="uk-UA"/>
                  </w:rPr>
                </w:rPrChange>
              </w:rPr>
              <w:t xml:space="preserve"> </w:t>
            </w:r>
            <w:r w:rsidR="003127EA" w:rsidRPr="00DD122E">
              <w:rPr>
                <w:rFonts w:ascii="Times New Roman" w:eastAsia="Calibri" w:hAnsi="Times New Roman" w:cs="Times New Roman"/>
                <w:bCs/>
                <w:iCs/>
                <w:color w:val="FF0000"/>
                <w:lang w:val="en-US"/>
                <w:rPrChange w:id="5380" w:author="OLENA PASHKOVA (NEPTUNE.UA)" w:date="2022-11-21T15:27:00Z">
                  <w:rPr>
                    <w:rFonts w:ascii="Times New Roman" w:eastAsia="Calibri" w:hAnsi="Times New Roman" w:cs="Times New Roman"/>
                    <w:bCs/>
                    <w:iCs/>
                    <w:color w:val="FF0000"/>
                    <w:lang w:val="en-US"/>
                  </w:rPr>
                </w:rPrChange>
              </w:rPr>
              <w:t xml:space="preserve">or the </w:t>
            </w:r>
            <w:r w:rsidR="003127EA" w:rsidRPr="00DD122E">
              <w:rPr>
                <w:rFonts w:ascii="Times New Roman" w:eastAsia="Calibri" w:hAnsi="Times New Roman" w:cs="Times New Roman"/>
                <w:bCs/>
                <w:iCs/>
                <w:color w:val="FF0000"/>
                <w:lang w:val="en-US"/>
                <w:rPrChange w:id="5381" w:author="OLENA PASHKOVA (NEPTUNE.UA)" w:date="2022-11-21T15:27:00Z">
                  <w:rPr>
                    <w:rFonts w:ascii="Times New Roman" w:eastAsia="Calibri" w:hAnsi="Times New Roman" w:cs="Times New Roman"/>
                    <w:bCs/>
                    <w:iCs/>
                    <w:color w:val="FF0000"/>
                    <w:lang w:val="en-US"/>
                  </w:rPr>
                </w:rPrChange>
              </w:rPr>
              <w:t>Contractor</w:t>
            </w:r>
            <w:r w:rsidR="00084368" w:rsidRPr="00DD122E">
              <w:rPr>
                <w:rFonts w:ascii="Times New Roman" w:eastAsia="Calibri" w:hAnsi="Times New Roman" w:cs="Times New Roman"/>
                <w:bCs/>
                <w:iCs/>
                <w:color w:val="FF0000"/>
                <w:lang w:val="en-US"/>
                <w:rPrChange w:id="5382" w:author="OLENA PASHKOVA (NEPTUNE.UA)" w:date="2022-11-21T15:27:00Z">
                  <w:rPr>
                    <w:rFonts w:ascii="Times New Roman" w:eastAsia="Calibri" w:hAnsi="Times New Roman" w:cs="Times New Roman"/>
                    <w:bCs/>
                    <w:iCs/>
                    <w:color w:val="FF0000"/>
                    <w:lang w:val="en-US"/>
                  </w:rPr>
                </w:rPrChange>
              </w:rPr>
              <w:t xml:space="preserve"> provides </w:t>
            </w:r>
            <w:r w:rsidR="003127EA" w:rsidRPr="00DD122E">
              <w:rPr>
                <w:rFonts w:ascii="Times New Roman" w:eastAsia="Calibri" w:hAnsi="Times New Roman" w:cs="Times New Roman"/>
                <w:bCs/>
                <w:iCs/>
                <w:color w:val="FF0000"/>
                <w:lang w:val="en-US"/>
                <w:rPrChange w:id="5383" w:author="OLENA PASHKOVA (NEPTUNE.UA)" w:date="2022-11-21T15:27:00Z">
                  <w:rPr>
                    <w:rFonts w:ascii="Times New Roman" w:eastAsia="Calibri" w:hAnsi="Times New Roman" w:cs="Times New Roman"/>
                    <w:bCs/>
                    <w:iCs/>
                    <w:color w:val="FF0000"/>
                    <w:lang w:val="en-US"/>
                  </w:rPr>
                </w:rPrChange>
              </w:rPr>
              <w:t>his objections within the same period</w:t>
            </w:r>
            <w:ins w:id="5384" w:author="Nataliya Tomaskovic" w:date="2022-08-19T12:03:00Z">
              <w:r w:rsidRPr="00DD122E">
                <w:rPr>
                  <w:rFonts w:ascii="Times New Roman" w:eastAsia="Calibri" w:hAnsi="Times New Roman" w:cs="Times New Roman"/>
                  <w:bCs/>
                  <w:iCs/>
                  <w:lang w:val="en-US"/>
                  <w:rPrChange w:id="5385" w:author="OLENA PASHKOVA (NEPTUNE.UA)" w:date="2022-11-21T15:27:00Z">
                    <w:rPr>
                      <w:rFonts w:ascii="Times New Roman" w:eastAsia="Calibri" w:hAnsi="Times New Roman" w:cs="Times New Roman"/>
                      <w:bCs/>
                      <w:iCs/>
                      <w:lang w:val="en-US"/>
                    </w:rPr>
                  </w:rPrChange>
                </w:rPr>
                <w:t>.</w:t>
              </w:r>
            </w:ins>
          </w:p>
          <w:p w14:paraId="5C231F46" w14:textId="77777777" w:rsidR="00400CA9" w:rsidRPr="00DD122E" w:rsidRDefault="00400CA9" w:rsidP="00400CA9">
            <w:pPr>
              <w:jc w:val="both"/>
              <w:rPr>
                <w:ins w:id="5386" w:author="Nataliya Tomaskovic" w:date="2022-08-19T12:03:00Z"/>
                <w:rFonts w:ascii="Times New Roman" w:eastAsia="Calibri" w:hAnsi="Times New Roman" w:cs="Times New Roman"/>
                <w:bCs/>
                <w:iCs/>
                <w:lang w:val="uk-UA"/>
                <w:rPrChange w:id="5387" w:author="OLENA PASHKOVA (NEPTUNE.UA)" w:date="2022-11-21T15:27:00Z">
                  <w:rPr>
                    <w:ins w:id="5388" w:author="Nataliya Tomaskovic" w:date="2022-08-19T12:03:00Z"/>
                    <w:rFonts w:ascii="Times New Roman" w:eastAsia="Calibri" w:hAnsi="Times New Roman" w:cs="Times New Roman"/>
                    <w:bCs/>
                    <w:iCs/>
                    <w:lang w:val="uk-UA"/>
                  </w:rPr>
                </w:rPrChange>
              </w:rPr>
            </w:pPr>
          </w:p>
          <w:p w14:paraId="4A73B278" w14:textId="066F6CA1" w:rsidR="00400CA9" w:rsidRPr="00DD122E" w:rsidRDefault="00400CA9" w:rsidP="00400CA9">
            <w:pPr>
              <w:contextualSpacing/>
              <w:jc w:val="both"/>
              <w:rPr>
                <w:rFonts w:ascii="Times New Roman" w:eastAsia="Times New Roman" w:hAnsi="Times New Roman" w:cs="Times New Roman"/>
                <w:lang w:val="en-GB"/>
                <w:rPrChange w:id="5389" w:author="OLENA PASHKOVA (NEPTUNE.UA)" w:date="2022-11-21T15:27:00Z">
                  <w:rPr>
                    <w:rFonts w:ascii="Times New Roman" w:eastAsia="Times New Roman" w:hAnsi="Times New Roman" w:cs="Times New Roman"/>
                    <w:lang w:val="en-GB"/>
                  </w:rPr>
                </w:rPrChange>
              </w:rPr>
            </w:pPr>
            <w:r w:rsidRPr="00DD122E">
              <w:rPr>
                <w:rFonts w:ascii="Times New Roman" w:eastAsia="Calibri" w:hAnsi="Times New Roman" w:cs="Times New Roman"/>
                <w:b/>
                <w:lang w:val="en-US"/>
                <w:rPrChange w:id="5390" w:author="OLENA PASHKOVA (NEPTUNE.UA)" w:date="2022-11-21T15:27:00Z">
                  <w:rPr>
                    <w:rFonts w:ascii="Times New Roman" w:eastAsia="Calibri" w:hAnsi="Times New Roman" w:cs="Times New Roman"/>
                    <w:b/>
                    <w:lang w:val="en-US"/>
                  </w:rPr>
                </w:rPrChange>
              </w:rPr>
              <w:t>11.</w:t>
            </w:r>
            <w:r w:rsidR="001D465B" w:rsidRPr="00DD122E">
              <w:rPr>
                <w:rFonts w:ascii="Times New Roman" w:eastAsia="Calibri" w:hAnsi="Times New Roman" w:cs="Times New Roman"/>
                <w:b/>
                <w:lang w:val="uk-UA"/>
                <w:rPrChange w:id="5391" w:author="OLENA PASHKOVA (NEPTUNE.UA)" w:date="2022-11-21T15:27:00Z">
                  <w:rPr>
                    <w:rFonts w:ascii="Times New Roman" w:eastAsia="Calibri" w:hAnsi="Times New Roman" w:cs="Times New Roman"/>
                    <w:b/>
                    <w:lang w:val="uk-UA"/>
                  </w:rPr>
                </w:rPrChange>
              </w:rPr>
              <w:t>1.</w:t>
            </w:r>
            <w:r w:rsidRPr="00DD122E">
              <w:rPr>
                <w:rFonts w:ascii="Times New Roman" w:eastAsia="Calibri" w:hAnsi="Times New Roman" w:cs="Times New Roman"/>
                <w:b/>
                <w:lang w:val="en-US"/>
                <w:rPrChange w:id="5392" w:author="OLENA PASHKOVA (NEPTUNE.UA)" w:date="2022-11-21T15:27:00Z">
                  <w:rPr>
                    <w:rFonts w:ascii="Times New Roman" w:eastAsia="Calibri" w:hAnsi="Times New Roman" w:cs="Times New Roman"/>
                    <w:b/>
                    <w:lang w:val="en-US"/>
                  </w:rPr>
                </w:rPrChange>
              </w:rPr>
              <w:t>3.</w:t>
            </w:r>
            <w:r w:rsidRPr="00DD122E">
              <w:rPr>
                <w:rFonts w:ascii="Times New Roman" w:eastAsia="Calibri" w:hAnsi="Times New Roman" w:cs="Times New Roman"/>
                <w:lang w:val="en-US"/>
                <w:rPrChange w:id="5393" w:author="OLENA PASHKOVA (NEPTUNE.UA)" w:date="2022-11-21T15:27:00Z">
                  <w:rPr>
                    <w:rFonts w:ascii="Times New Roman" w:eastAsia="Calibri" w:hAnsi="Times New Roman" w:cs="Times New Roman"/>
                    <w:lang w:val="en-US"/>
                  </w:rPr>
                </w:rPrChange>
              </w:rPr>
              <w:tab/>
            </w:r>
            <w:r w:rsidRPr="00DD122E">
              <w:rPr>
                <w:rFonts w:ascii="Times New Roman" w:eastAsia="Times New Roman" w:hAnsi="Times New Roman" w:cs="Times New Roman"/>
                <w:lang w:val="en-GB"/>
                <w:rPrChange w:id="5394" w:author="OLENA PASHKOVA (NEPTUNE.UA)" w:date="2022-11-21T15:27:00Z">
                  <w:rPr>
                    <w:rFonts w:ascii="Times New Roman" w:eastAsia="Times New Roman" w:hAnsi="Times New Roman" w:cs="Times New Roman"/>
                    <w:lang w:val="en-GB"/>
                  </w:rPr>
                </w:rPrChange>
              </w:rPr>
              <w:t>The Contractor shall be liable to the Customer for preservation of Cargo quantity (with deduction of natural loss</w:t>
            </w:r>
            <w:ins w:id="5395" w:author="OLENA PASHKOVA (NEPTUNE.UA)" w:date="2022-11-21T08:41:00Z">
              <w:r w:rsidR="00470B43" w:rsidRPr="00DD122E">
                <w:rPr>
                  <w:rFonts w:ascii="Times New Roman" w:eastAsia="Times New Roman" w:hAnsi="Times New Roman" w:cs="Times New Roman"/>
                  <w:lang w:val="uk-UA"/>
                  <w:rPrChange w:id="5396" w:author="OLENA PASHKOVA (NEPTUNE.UA)" w:date="2022-11-21T15:27:00Z">
                    <w:rPr>
                      <w:rFonts w:ascii="Times New Roman" w:eastAsia="Times New Roman" w:hAnsi="Times New Roman" w:cs="Times New Roman"/>
                      <w:lang w:val="uk-UA"/>
                    </w:rPr>
                  </w:rPrChange>
                </w:rPr>
                <w:t xml:space="preserve"> </w:t>
              </w:r>
              <w:r w:rsidR="00470B43" w:rsidRPr="00DD122E">
                <w:rPr>
                  <w:rFonts w:ascii="Times New Roman" w:eastAsia="Times New Roman" w:hAnsi="Times New Roman" w:cs="Times New Roman"/>
                  <w:lang w:val="en-US"/>
                  <w:rPrChange w:id="5397" w:author="OLENA PASHKOVA (NEPTUNE.UA)" w:date="2022-11-21T15:27:00Z">
                    <w:rPr>
                      <w:rFonts w:ascii="Times New Roman" w:eastAsia="Times New Roman" w:hAnsi="Times New Roman" w:cs="Times New Roman"/>
                      <w:lang w:val="en-US"/>
                    </w:rPr>
                  </w:rPrChange>
                </w:rPr>
                <w:t>and normative lo</w:t>
              </w:r>
              <w:r w:rsidR="00795EFF" w:rsidRPr="00DD122E">
                <w:rPr>
                  <w:rFonts w:ascii="Times New Roman" w:eastAsia="Times New Roman" w:hAnsi="Times New Roman" w:cs="Times New Roman"/>
                  <w:lang w:val="en-US"/>
                  <w:rPrChange w:id="5398" w:author="OLENA PASHKOVA (NEPTUNE.UA)" w:date="2022-11-21T15:27:00Z">
                    <w:rPr>
                      <w:rFonts w:ascii="Times New Roman" w:eastAsia="Times New Roman" w:hAnsi="Times New Roman" w:cs="Times New Roman"/>
                      <w:lang w:val="en-US"/>
                    </w:rPr>
                  </w:rPrChange>
                </w:rPr>
                <w:t>sses 0,</w:t>
              </w:r>
            </w:ins>
            <w:ins w:id="5399" w:author="OLENA PASHKOVA (NEPTUNE.UA)" w:date="2022-11-21T08:42:00Z">
              <w:r w:rsidR="00795EFF" w:rsidRPr="00DD122E">
                <w:rPr>
                  <w:rFonts w:ascii="Times New Roman" w:eastAsia="Times New Roman" w:hAnsi="Times New Roman" w:cs="Times New Roman"/>
                  <w:lang w:val="en-US"/>
                  <w:rPrChange w:id="5400" w:author="OLENA PASHKOVA (NEPTUNE.UA)" w:date="2022-11-21T15:27:00Z">
                    <w:rPr>
                      <w:rFonts w:ascii="Times New Roman" w:eastAsia="Times New Roman" w:hAnsi="Times New Roman" w:cs="Times New Roman"/>
                      <w:lang w:val="en-US"/>
                    </w:rPr>
                  </w:rPrChange>
                </w:rPr>
                <w:t>2%</w:t>
              </w:r>
            </w:ins>
            <w:r w:rsidRPr="00DD122E">
              <w:rPr>
                <w:rFonts w:ascii="Times New Roman" w:eastAsia="Times New Roman" w:hAnsi="Times New Roman" w:cs="Times New Roman"/>
                <w:lang w:val="en-GB"/>
                <w:rPrChange w:id="5401" w:author="OLENA PASHKOVA (NEPTUNE.UA)" w:date="2022-11-21T15:27:00Z">
                  <w:rPr>
                    <w:rFonts w:ascii="Times New Roman" w:eastAsia="Times New Roman" w:hAnsi="Times New Roman" w:cs="Times New Roman"/>
                    <w:lang w:val="en-GB"/>
                  </w:rPr>
                </w:rPrChange>
              </w:rPr>
              <w:t>) from the delivery of the Cargo to the Terminal or its transfer to Customer’s name at the Terminal till its offloading into the means of transport provided by the Customer or transfer to third party at the Terminal.</w:t>
            </w:r>
          </w:p>
          <w:p w14:paraId="056E7AF9" w14:textId="77777777" w:rsidR="00B253C7" w:rsidRPr="00DD122E" w:rsidRDefault="00B253C7" w:rsidP="00400CA9">
            <w:pPr>
              <w:contextualSpacing/>
              <w:jc w:val="both"/>
              <w:rPr>
                <w:rFonts w:ascii="Times New Roman" w:eastAsia="Times New Roman" w:hAnsi="Times New Roman" w:cs="Times New Roman"/>
                <w:lang w:val="en-GB"/>
                <w:rPrChange w:id="5402" w:author="OLENA PASHKOVA (NEPTUNE.UA)" w:date="2022-11-21T15:27:00Z">
                  <w:rPr>
                    <w:rFonts w:ascii="Times New Roman" w:eastAsia="Times New Roman" w:hAnsi="Times New Roman" w:cs="Times New Roman"/>
                    <w:lang w:val="en-GB"/>
                  </w:rPr>
                </w:rPrChange>
              </w:rPr>
            </w:pPr>
          </w:p>
          <w:p w14:paraId="3FFA1184" w14:textId="77777777" w:rsidR="001F2C1E" w:rsidRPr="00DD122E" w:rsidRDefault="001F2C1E" w:rsidP="00400CA9">
            <w:pPr>
              <w:contextualSpacing/>
              <w:jc w:val="both"/>
              <w:rPr>
                <w:ins w:id="5403" w:author="OLENA PASHKOVA (NEPTUNE.UA)" w:date="2022-11-21T08:43:00Z"/>
                <w:rFonts w:ascii="Times New Roman" w:eastAsia="Times New Roman" w:hAnsi="Times New Roman" w:cs="Times New Roman"/>
                <w:lang w:val="en-GB"/>
                <w:rPrChange w:id="5404" w:author="OLENA PASHKOVA (NEPTUNE.UA)" w:date="2022-11-21T15:27:00Z">
                  <w:rPr>
                    <w:ins w:id="5405" w:author="OLENA PASHKOVA (NEPTUNE.UA)" w:date="2022-11-21T08:43:00Z"/>
                    <w:rFonts w:ascii="Times New Roman" w:eastAsia="Times New Roman" w:hAnsi="Times New Roman" w:cs="Times New Roman"/>
                    <w:lang w:val="en-GB"/>
                  </w:rPr>
                </w:rPrChange>
              </w:rPr>
            </w:pPr>
          </w:p>
          <w:p w14:paraId="539290F7" w14:textId="233EEC40" w:rsidR="00400CA9" w:rsidRPr="00DD122E" w:rsidRDefault="00400CA9" w:rsidP="00400CA9">
            <w:pPr>
              <w:contextualSpacing/>
              <w:jc w:val="both"/>
              <w:rPr>
                <w:rFonts w:ascii="Times New Roman" w:eastAsia="Times New Roman" w:hAnsi="Times New Roman" w:cs="Times New Roman"/>
                <w:lang w:val="en-GB"/>
                <w:rPrChange w:id="5406" w:author="OLENA PASHKOVA (NEPTUNE.UA)" w:date="2022-11-21T15:27:00Z">
                  <w:rPr>
                    <w:rFonts w:ascii="Times New Roman" w:eastAsia="Times New Roman" w:hAnsi="Times New Roman" w:cs="Times New Roman"/>
                    <w:lang w:val="en-GB"/>
                  </w:rPr>
                </w:rPrChange>
              </w:rPr>
            </w:pPr>
            <w:r w:rsidRPr="00DD122E">
              <w:rPr>
                <w:rFonts w:ascii="Times New Roman" w:eastAsia="Times New Roman" w:hAnsi="Times New Roman" w:cs="Times New Roman"/>
                <w:lang w:val="en-GB"/>
                <w:rPrChange w:id="5407" w:author="OLENA PASHKOVA (NEPTUNE.UA)" w:date="2022-11-21T15:27:00Z">
                  <w:rPr>
                    <w:rFonts w:ascii="Times New Roman" w:eastAsia="Times New Roman" w:hAnsi="Times New Roman" w:cs="Times New Roman"/>
                    <w:lang w:val="en-GB"/>
                  </w:rPr>
                </w:rPrChange>
              </w:rPr>
              <w:t>The Contractor shall be liable to the Customer for preservation of Cargo quality for 60 (sixty) calendar days from the delivery of the Cargo to the Terminal</w:t>
            </w:r>
            <w:r w:rsidR="006A16F1" w:rsidRPr="00DD122E">
              <w:rPr>
                <w:rFonts w:ascii="Times New Roman" w:eastAsia="Times New Roman" w:hAnsi="Times New Roman" w:cs="Times New Roman"/>
                <w:lang w:val="uk-UA"/>
                <w:rPrChange w:id="5408"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GB"/>
                <w:rPrChange w:id="5409" w:author="OLENA PASHKOVA (NEPTUNE.UA)" w:date="2022-11-21T15:27:00Z">
                  <w:rPr>
                    <w:rFonts w:ascii="Times New Roman" w:eastAsia="Times New Roman" w:hAnsi="Times New Roman" w:cs="Times New Roman"/>
                    <w:lang w:val="en-GB"/>
                  </w:rPr>
                </w:rPrChange>
              </w:rPr>
              <w:t xml:space="preserve">after the lapse of 60-day period </w:t>
            </w:r>
            <w:r w:rsidR="006A16F1" w:rsidRPr="00DD122E">
              <w:rPr>
                <w:rFonts w:ascii="Times New Roman" w:eastAsia="Times New Roman" w:hAnsi="Times New Roman" w:cs="Times New Roman"/>
                <w:lang w:val="uk-UA"/>
                <w:rPrChange w:id="5410"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GB"/>
                <w:rPrChange w:id="5411" w:author="OLENA PASHKOVA (NEPTUNE.UA)" w:date="2022-11-21T15:27:00Z">
                  <w:rPr>
                    <w:rFonts w:ascii="Times New Roman" w:eastAsia="Times New Roman" w:hAnsi="Times New Roman" w:cs="Times New Roman"/>
                    <w:lang w:val="en-GB"/>
                  </w:rPr>
                </w:rPrChange>
              </w:rPr>
              <w:t>in case such deterioration is caused by willful or negligent actions or omissions of the Contracto</w:t>
            </w:r>
            <w:r w:rsidR="00E62DF9" w:rsidRPr="00DD122E">
              <w:rPr>
                <w:rFonts w:ascii="Times New Roman" w:eastAsia="Times New Roman" w:hAnsi="Times New Roman" w:cs="Times New Roman"/>
                <w:lang w:val="en-US"/>
                <w:rPrChange w:id="5412" w:author="OLENA PASHKOVA (NEPTUNE.UA)" w:date="2022-11-21T15:27:00Z">
                  <w:rPr>
                    <w:rFonts w:ascii="Times New Roman" w:eastAsia="Times New Roman" w:hAnsi="Times New Roman" w:cs="Times New Roman"/>
                    <w:lang w:val="en-US"/>
                  </w:rPr>
                </w:rPrChange>
              </w:rPr>
              <w:t xml:space="preserve"> only</w:t>
            </w:r>
            <w:r w:rsidRPr="00DD122E">
              <w:rPr>
                <w:rFonts w:ascii="Times New Roman" w:eastAsia="Times New Roman" w:hAnsi="Times New Roman" w:cs="Times New Roman"/>
                <w:lang w:val="en-GB"/>
                <w:rPrChange w:id="5413" w:author="OLENA PASHKOVA (NEPTUNE.UA)" w:date="2022-11-21T15:27:00Z">
                  <w:rPr>
                    <w:rFonts w:ascii="Times New Roman" w:eastAsia="Times New Roman" w:hAnsi="Times New Roman" w:cs="Times New Roman"/>
                    <w:lang w:val="en-GB"/>
                  </w:rPr>
                </w:rPrChange>
              </w:rPr>
              <w:t xml:space="preserve">. </w:t>
            </w:r>
          </w:p>
          <w:p w14:paraId="38D038BC" w14:textId="77777777" w:rsidR="00400CA9" w:rsidRPr="00DD122E" w:rsidRDefault="00400CA9" w:rsidP="00400CA9">
            <w:pPr>
              <w:contextualSpacing/>
              <w:jc w:val="both"/>
              <w:rPr>
                <w:rFonts w:ascii="Times New Roman" w:eastAsia="Times New Roman" w:hAnsi="Times New Roman" w:cs="Times New Roman"/>
                <w:lang w:val="en-GB"/>
                <w:rPrChange w:id="5414" w:author="OLENA PASHKOVA (NEPTUNE.UA)" w:date="2022-11-21T15:27:00Z">
                  <w:rPr>
                    <w:rFonts w:ascii="Times New Roman" w:eastAsia="Times New Roman" w:hAnsi="Times New Roman" w:cs="Times New Roman"/>
                    <w:lang w:val="en-GB"/>
                  </w:rPr>
                </w:rPrChange>
              </w:rPr>
            </w:pPr>
          </w:p>
          <w:p w14:paraId="72C90D83" w14:textId="77777777" w:rsidR="0007220A" w:rsidRPr="00DD122E" w:rsidRDefault="0007220A" w:rsidP="00400CA9">
            <w:pPr>
              <w:contextualSpacing/>
              <w:jc w:val="both"/>
              <w:rPr>
                <w:rFonts w:ascii="Times New Roman" w:eastAsia="Times New Roman" w:hAnsi="Times New Roman" w:cs="Times New Roman"/>
                <w:lang w:val="en-GB"/>
                <w:rPrChange w:id="5415" w:author="OLENA PASHKOVA (NEPTUNE.UA)" w:date="2022-11-21T15:27:00Z">
                  <w:rPr>
                    <w:rFonts w:ascii="Times New Roman" w:eastAsia="Times New Roman" w:hAnsi="Times New Roman" w:cs="Times New Roman"/>
                    <w:lang w:val="en-GB"/>
                  </w:rPr>
                </w:rPrChange>
              </w:rPr>
            </w:pPr>
          </w:p>
          <w:p w14:paraId="271D5871" w14:textId="35936651" w:rsidR="00400CA9" w:rsidRPr="00DD122E" w:rsidRDefault="00400CA9" w:rsidP="00400CA9">
            <w:pPr>
              <w:contextualSpacing/>
              <w:jc w:val="both"/>
              <w:rPr>
                <w:rFonts w:ascii="Times New Roman" w:eastAsia="Calibri" w:hAnsi="Times New Roman" w:cs="Times New Roman"/>
                <w:lang w:val="en-GB"/>
                <w:rPrChange w:id="5416"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5417" w:author="OLENA PASHKOVA (NEPTUNE.UA)" w:date="2022-11-21T15:27:00Z">
                  <w:rPr>
                    <w:rFonts w:ascii="Times New Roman" w:eastAsia="Times New Roman" w:hAnsi="Times New Roman" w:cs="Times New Roman"/>
                    <w:lang w:val="en-GB"/>
                  </w:rPr>
                </w:rPrChange>
              </w:rPr>
              <w:t>If the Contractor finds it necessary, in order to maintain the quality parameters of the Cargo being accumulated in the  Terminal, to make its treatment and/or dry it, these operations shall be carried out upon written agreement of the Parties and at the Customer’s expense.</w:t>
            </w:r>
          </w:p>
          <w:p w14:paraId="4B7C9AE0" w14:textId="195AC29F" w:rsidR="00400CA9" w:rsidRPr="00DD122E" w:rsidRDefault="009F13E3" w:rsidP="00400CA9">
            <w:pPr>
              <w:contextualSpacing/>
              <w:jc w:val="both"/>
              <w:rPr>
                <w:rFonts w:ascii="Times New Roman" w:eastAsia="Calibri" w:hAnsi="Times New Roman" w:cs="Times New Roman"/>
                <w:b/>
                <w:lang w:val="en-US"/>
                <w:rPrChange w:id="5418"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5419" w:author="OLENA PASHKOVA (NEPTUNE.UA)" w:date="2022-11-21T15:27:00Z">
                  <w:rPr>
                    <w:rFonts w:ascii="Times New Roman" w:eastAsia="Calibri" w:hAnsi="Times New Roman" w:cs="Times New Roman"/>
                    <w:b/>
                    <w:lang w:val="en-US"/>
                  </w:rPr>
                </w:rPrChange>
              </w:rPr>
              <w:t>1</w:t>
            </w:r>
            <w:r w:rsidR="00A7192E" w:rsidRPr="00DD122E">
              <w:rPr>
                <w:rFonts w:ascii="Times New Roman" w:eastAsia="Calibri" w:hAnsi="Times New Roman" w:cs="Times New Roman"/>
                <w:b/>
                <w:lang w:val="en-US"/>
                <w:rPrChange w:id="5420" w:author="OLENA PASHKOVA (NEPTUNE.UA)" w:date="2022-11-21T15:27:00Z">
                  <w:rPr>
                    <w:rFonts w:ascii="Times New Roman" w:eastAsia="Calibri" w:hAnsi="Times New Roman" w:cs="Times New Roman"/>
                    <w:b/>
                    <w:lang w:val="en-US"/>
                  </w:rPr>
                </w:rPrChange>
              </w:rPr>
              <w:t>1.1.4.</w:t>
            </w:r>
            <w:r w:rsidR="00400CA9" w:rsidRPr="00DD122E">
              <w:rPr>
                <w:rFonts w:ascii="Times New Roman" w:eastAsia="Times New Roman" w:hAnsi="Times New Roman" w:cs="Times New Roman"/>
                <w:lang w:val="en-GB"/>
                <w:rPrChange w:id="5421" w:author="OLENA PASHKOVA (NEPTUNE.UA)" w:date="2022-11-21T15:27:00Z">
                  <w:rPr>
                    <w:rFonts w:ascii="Times New Roman" w:eastAsia="Times New Roman" w:hAnsi="Times New Roman" w:cs="Times New Roman"/>
                    <w:lang w:val="en-GB"/>
                  </w:rPr>
                </w:rPrChange>
              </w:rPr>
              <w:t xml:space="preserve">The Contractor shall not be liable for the consequences caused by the failure to fulfil and/or improper fulfilment by the </w:t>
            </w:r>
            <w:r w:rsidR="00400CA9" w:rsidRPr="00DD122E">
              <w:rPr>
                <w:rFonts w:ascii="Times New Roman" w:eastAsia="Times New Roman" w:hAnsi="Times New Roman" w:cs="Times New Roman"/>
                <w:lang w:val="en-GB"/>
                <w:rPrChange w:id="5422" w:author="OLENA PASHKOVA (NEPTUNE.UA)" w:date="2022-11-21T15:27:00Z">
                  <w:rPr>
                    <w:rFonts w:ascii="Times New Roman" w:eastAsia="Times New Roman" w:hAnsi="Times New Roman" w:cs="Times New Roman"/>
                    <w:lang w:val="en-GB"/>
                  </w:rPr>
                </w:rPrChange>
              </w:rPr>
              <w:lastRenderedPageBreak/>
              <w:t>Customer of requirements for the issuance of shipping and other documents specified herein.</w:t>
            </w:r>
          </w:p>
          <w:p w14:paraId="051BF285" w14:textId="77777777" w:rsidR="00400CA9" w:rsidRPr="00DD122E" w:rsidRDefault="00400CA9" w:rsidP="00400CA9">
            <w:pPr>
              <w:contextualSpacing/>
              <w:jc w:val="both"/>
              <w:rPr>
                <w:rFonts w:ascii="Times New Roman" w:eastAsia="Calibri" w:hAnsi="Times New Roman" w:cs="Times New Roman"/>
                <w:b/>
                <w:lang w:val="en-GB"/>
                <w:rPrChange w:id="5423" w:author="OLENA PASHKOVA (NEPTUNE.UA)" w:date="2022-11-21T15:27:00Z">
                  <w:rPr>
                    <w:rFonts w:ascii="Times New Roman" w:eastAsia="Calibri" w:hAnsi="Times New Roman" w:cs="Times New Roman"/>
                    <w:b/>
                    <w:lang w:val="en-GB"/>
                  </w:rPr>
                </w:rPrChange>
              </w:rPr>
            </w:pPr>
          </w:p>
          <w:p w14:paraId="1C339DED" w14:textId="41E6F04C" w:rsidR="00400CA9" w:rsidRPr="00DD122E" w:rsidRDefault="00400CA9" w:rsidP="00400CA9">
            <w:pPr>
              <w:contextualSpacing/>
              <w:jc w:val="both"/>
              <w:rPr>
                <w:rFonts w:ascii="Times New Roman" w:eastAsia="Calibri" w:hAnsi="Times New Roman" w:cs="Times New Roman"/>
                <w:lang w:val="en-US"/>
              </w:rPr>
            </w:pPr>
            <w:commentRangeStart w:id="5424"/>
            <w:commentRangeStart w:id="5425"/>
            <w:commentRangeStart w:id="5426"/>
            <w:r w:rsidRPr="00DD122E">
              <w:rPr>
                <w:rFonts w:ascii="Times New Roman" w:eastAsia="Calibri" w:hAnsi="Times New Roman" w:cs="Times New Roman"/>
                <w:b/>
                <w:lang w:val="en-US"/>
                <w:rPrChange w:id="5427" w:author="OLENA PASHKOVA (NEPTUNE.UA)" w:date="2022-11-21T15:27:00Z">
                  <w:rPr>
                    <w:rFonts w:ascii="Times New Roman" w:eastAsia="Calibri" w:hAnsi="Times New Roman" w:cs="Times New Roman"/>
                    <w:b/>
                    <w:lang w:val="en-US"/>
                  </w:rPr>
                </w:rPrChange>
              </w:rPr>
              <w:t>11.</w:t>
            </w:r>
            <w:r w:rsidR="00F8445F" w:rsidRPr="00DD122E">
              <w:rPr>
                <w:rFonts w:ascii="Times New Roman" w:eastAsia="Calibri" w:hAnsi="Times New Roman" w:cs="Times New Roman"/>
                <w:b/>
                <w:lang w:val="en-US"/>
                <w:rPrChange w:id="5428" w:author="OLENA PASHKOVA (NEPTUNE.UA)" w:date="2022-11-21T15:27:00Z">
                  <w:rPr>
                    <w:rFonts w:ascii="Times New Roman" w:eastAsia="Calibri" w:hAnsi="Times New Roman" w:cs="Times New Roman"/>
                    <w:b/>
                    <w:lang w:val="en-US"/>
                  </w:rPr>
                </w:rPrChange>
              </w:rPr>
              <w:t>1.5.</w:t>
            </w:r>
            <w:r w:rsidRPr="00DD122E">
              <w:rPr>
                <w:rFonts w:ascii="Times New Roman" w:eastAsia="Calibri" w:hAnsi="Times New Roman" w:cs="Times New Roman"/>
                <w:lang w:val="en-US"/>
                <w:rPrChange w:id="5429" w:author="OLENA PASHKOVA (NEPTUNE.UA)" w:date="2022-11-21T15:27:00Z">
                  <w:rPr>
                    <w:rFonts w:ascii="Times New Roman" w:eastAsia="Calibri" w:hAnsi="Times New Roman" w:cs="Times New Roman"/>
                    <w:lang w:val="en-US"/>
                  </w:rPr>
                </w:rPrChange>
              </w:rPr>
              <w:tab/>
              <w:t>The Contractor is not responsible for the weight and quality of the grain identified in the port of destination during unloading.</w:t>
            </w:r>
            <w:commentRangeEnd w:id="5424"/>
            <w:r w:rsidRPr="00DD122E">
              <w:rPr>
                <w:rFonts w:ascii="Times New Roman" w:eastAsia="Calibri" w:hAnsi="Times New Roman" w:cs="Times New Roman"/>
                <w:rPrChange w:id="5430" w:author="OLENA PASHKOVA (NEPTUNE.UA)" w:date="2022-11-21T15:27:00Z">
                  <w:rPr>
                    <w:rFonts w:ascii="Calibri" w:eastAsia="Calibri" w:hAnsi="Calibri" w:cs="Times New Roman"/>
                    <w:sz w:val="16"/>
                    <w:szCs w:val="16"/>
                  </w:rPr>
                </w:rPrChange>
              </w:rPr>
              <w:commentReference w:id="5424"/>
            </w:r>
            <w:commentRangeEnd w:id="5425"/>
            <w:commentRangeEnd w:id="5426"/>
            <w:r w:rsidR="00E4427B" w:rsidRPr="00DD122E">
              <w:rPr>
                <w:rStyle w:val="ab"/>
                <w:rFonts w:ascii="Times New Roman" w:hAnsi="Times New Roman" w:cs="Times New Roman"/>
                <w:sz w:val="22"/>
                <w:szCs w:val="22"/>
                <w:rPrChange w:id="5431" w:author="OLENA PASHKOVA (NEPTUNE.UA)" w:date="2022-11-21T15:27:00Z">
                  <w:rPr>
                    <w:rStyle w:val="ab"/>
                  </w:rPr>
                </w:rPrChange>
              </w:rPr>
              <w:commentReference w:id="5426"/>
            </w:r>
            <w:r w:rsidRPr="00DD122E">
              <w:rPr>
                <w:rFonts w:ascii="Times New Roman" w:eastAsia="Calibri" w:hAnsi="Times New Roman" w:cs="Times New Roman"/>
                <w:rPrChange w:id="5432" w:author="OLENA PASHKOVA (NEPTUNE.UA)" w:date="2022-11-21T15:27:00Z">
                  <w:rPr>
                    <w:rFonts w:ascii="Calibri" w:eastAsia="Calibri" w:hAnsi="Calibri" w:cs="Times New Roman"/>
                    <w:sz w:val="16"/>
                    <w:szCs w:val="16"/>
                  </w:rPr>
                </w:rPrChange>
              </w:rPr>
              <w:commentReference w:id="5425"/>
            </w:r>
          </w:p>
          <w:p w14:paraId="033E5D20" w14:textId="5EB3C3CA" w:rsidR="00400CA9" w:rsidRPr="00DD122E" w:rsidRDefault="00400CA9" w:rsidP="00400CA9">
            <w:pPr>
              <w:contextualSpacing/>
              <w:jc w:val="both"/>
              <w:rPr>
                <w:ins w:id="5433" w:author="Nataliya Tomaskovic" w:date="2022-08-19T12:09:00Z"/>
                <w:rFonts w:ascii="Times New Roman" w:eastAsia="Calibri" w:hAnsi="Times New Roman" w:cs="Times New Roman"/>
                <w:lang w:val="en-US"/>
                <w:rPrChange w:id="5434" w:author="OLENA PASHKOVA (NEPTUNE.UA)" w:date="2022-11-21T15:27:00Z">
                  <w:rPr>
                    <w:ins w:id="5435" w:author="Nataliya Tomaskovic" w:date="2022-08-19T12:09:00Z"/>
                    <w:rFonts w:ascii="Times New Roman" w:eastAsia="Calibri" w:hAnsi="Times New Roman" w:cs="Times New Roman"/>
                    <w:lang w:val="en-US"/>
                  </w:rPr>
                </w:rPrChange>
              </w:rPr>
            </w:pPr>
            <w:r w:rsidRPr="00DD122E">
              <w:rPr>
                <w:rFonts w:ascii="Times New Roman" w:eastAsia="Calibri" w:hAnsi="Times New Roman" w:cs="Times New Roman"/>
                <w:b/>
                <w:lang w:val="en-US"/>
              </w:rPr>
              <w:t>11.</w:t>
            </w:r>
            <w:r w:rsidR="00E4427B" w:rsidRPr="006F5E0C">
              <w:rPr>
                <w:rFonts w:ascii="Times New Roman" w:eastAsia="Calibri" w:hAnsi="Times New Roman" w:cs="Times New Roman"/>
                <w:b/>
                <w:lang w:val="en-US"/>
              </w:rPr>
              <w:t xml:space="preserve">1.6. </w:t>
            </w:r>
            <w:r w:rsidRPr="006F5E0C">
              <w:rPr>
                <w:rFonts w:ascii="Times New Roman" w:eastAsia="Calibri" w:hAnsi="Times New Roman" w:cs="Times New Roman"/>
                <w:lang w:val="en-US"/>
              </w:rPr>
              <w:t xml:space="preserve"> Contractor shall be responsible for loading rates specified in this Agreement. The demurrage vessel rate should be indicated in the nomination of each vessel.</w:t>
            </w:r>
          </w:p>
          <w:p w14:paraId="0A8747CE" w14:textId="77777777" w:rsidR="00400CA9" w:rsidRPr="00DD122E" w:rsidRDefault="00400CA9" w:rsidP="00400CA9">
            <w:pPr>
              <w:contextualSpacing/>
              <w:jc w:val="both"/>
              <w:rPr>
                <w:rFonts w:ascii="Times New Roman" w:eastAsia="Calibri" w:hAnsi="Times New Roman" w:cs="Times New Roman"/>
                <w:lang w:val="en-US"/>
                <w:rPrChange w:id="5436" w:author="OLENA PASHKOVA (NEPTUNE.UA)" w:date="2022-11-21T15:27:00Z">
                  <w:rPr>
                    <w:rFonts w:ascii="Times New Roman" w:eastAsia="Calibri" w:hAnsi="Times New Roman" w:cs="Times New Roman"/>
                    <w:lang w:val="en-US"/>
                  </w:rPr>
                </w:rPrChange>
              </w:rPr>
            </w:pPr>
          </w:p>
          <w:p w14:paraId="02DA5FA4" w14:textId="2C512BFB" w:rsidR="00400CA9" w:rsidRPr="00DD122E" w:rsidRDefault="00400CA9" w:rsidP="00400CA9">
            <w:pPr>
              <w:contextualSpacing/>
              <w:jc w:val="both"/>
              <w:rPr>
                <w:ins w:id="5437" w:author="Nataliya Tomaskovic" w:date="2022-08-19T12:10:00Z"/>
                <w:rFonts w:ascii="Times New Roman" w:eastAsia="Calibri" w:hAnsi="Times New Roman" w:cs="Times New Roman"/>
                <w:lang w:val="en-US"/>
                <w:rPrChange w:id="5438" w:author="OLENA PASHKOVA (NEPTUNE.UA)" w:date="2022-11-21T15:27:00Z">
                  <w:rPr>
                    <w:ins w:id="5439" w:author="Nataliya Tomaskovic" w:date="2022-08-19T12:10:00Z"/>
                    <w:rFonts w:ascii="Times New Roman" w:eastAsia="Calibri" w:hAnsi="Times New Roman" w:cs="Times New Roman"/>
                    <w:lang w:val="en-US"/>
                  </w:rPr>
                </w:rPrChange>
              </w:rPr>
            </w:pPr>
            <w:r w:rsidRPr="00DD122E">
              <w:rPr>
                <w:rFonts w:ascii="Times New Roman" w:eastAsia="Calibri" w:hAnsi="Times New Roman" w:cs="Times New Roman"/>
                <w:lang w:val="en-US"/>
                <w:rPrChange w:id="5440" w:author="OLENA PASHKOVA (NEPTUNE.UA)" w:date="2022-11-21T15:27:00Z">
                  <w:rPr>
                    <w:rFonts w:ascii="Times New Roman" w:eastAsia="Calibri" w:hAnsi="Times New Roman" w:cs="Times New Roman"/>
                    <w:lang w:val="en-US"/>
                  </w:rPr>
                </w:rPrChange>
              </w:rPr>
              <w:t>In the case of actual payment by the Customer of the demurrage to the carrier</w:t>
            </w:r>
            <w:commentRangeStart w:id="5441"/>
            <w:ins w:id="5442" w:author="Nataliya Tomaskovic" w:date="2022-08-19T12:09:00Z">
              <w:r w:rsidRPr="00DD122E">
                <w:rPr>
                  <w:rFonts w:ascii="Times New Roman" w:eastAsia="Calibri" w:hAnsi="Times New Roman" w:cs="Times New Roman"/>
                  <w:lang w:val="en-US"/>
                  <w:rPrChange w:id="5443" w:author="OLENA PASHKOVA (NEPTUNE.UA)" w:date="2022-11-21T15:27:00Z">
                    <w:rPr>
                      <w:rFonts w:ascii="Times New Roman" w:eastAsia="Calibri" w:hAnsi="Times New Roman" w:cs="Times New Roman"/>
                      <w:lang w:val="en-US"/>
                    </w:rPr>
                  </w:rPrChange>
                </w:rPr>
                <w:t>/owner/broker/buyer</w:t>
              </w:r>
            </w:ins>
            <w:commentRangeEnd w:id="5441"/>
            <w:r w:rsidRPr="00DD122E">
              <w:rPr>
                <w:rFonts w:ascii="Times New Roman" w:eastAsia="Calibri" w:hAnsi="Times New Roman" w:cs="Times New Roman"/>
                <w:rPrChange w:id="5444" w:author="OLENA PASHKOVA (NEPTUNE.UA)" w:date="2022-11-21T15:27:00Z">
                  <w:rPr>
                    <w:rFonts w:ascii="Calibri" w:eastAsia="Calibri" w:hAnsi="Calibri" w:cs="Times New Roman"/>
                    <w:sz w:val="16"/>
                    <w:szCs w:val="16"/>
                  </w:rPr>
                </w:rPrChange>
              </w:rPr>
              <w:commentReference w:id="5441"/>
            </w:r>
            <w:r w:rsidRPr="00DD122E">
              <w:rPr>
                <w:rFonts w:ascii="Times New Roman" w:eastAsia="Calibri" w:hAnsi="Times New Roman" w:cs="Times New Roman"/>
                <w:lang w:val="en-US"/>
              </w:rPr>
              <w:t xml:space="preserve">, the Contractor shall compensate the Customer </w:t>
            </w:r>
            <w:ins w:id="5445" w:author="OLENA PASHKOVA (NEPTUNE.UA)" w:date="2022-11-21T11:12:00Z">
              <w:r w:rsidR="00A56CED" w:rsidRPr="00DD122E">
                <w:rPr>
                  <w:rFonts w:ascii="Times New Roman" w:eastAsia="Calibri" w:hAnsi="Times New Roman" w:cs="Times New Roman"/>
                  <w:lang w:val="en-US"/>
                </w:rPr>
                <w:t>liqu</w:t>
              </w:r>
              <w:r w:rsidR="00A56CED" w:rsidRPr="006F5E0C">
                <w:rPr>
                  <w:rFonts w:ascii="Times New Roman" w:eastAsia="Calibri" w:hAnsi="Times New Roman" w:cs="Times New Roman"/>
                  <w:lang w:val="en-US"/>
                </w:rPr>
                <w:t>idated d</w:t>
              </w:r>
            </w:ins>
            <w:ins w:id="5446" w:author="OLENA PASHKOVA (NEPTUNE.UA)" w:date="2022-11-21T11:13:00Z">
              <w:r w:rsidR="00A56CED" w:rsidRPr="006F5E0C">
                <w:rPr>
                  <w:rFonts w:ascii="Times New Roman" w:eastAsia="Calibri" w:hAnsi="Times New Roman" w:cs="Times New Roman"/>
                  <w:lang w:val="en-US"/>
                </w:rPr>
                <w:t>amages</w:t>
              </w:r>
              <w:r w:rsidR="00237BF5" w:rsidRPr="00783C1A">
                <w:rPr>
                  <w:rFonts w:ascii="Times New Roman" w:eastAsia="Calibri" w:hAnsi="Times New Roman" w:cs="Times New Roman"/>
                  <w:lang w:val="en-US"/>
                </w:rPr>
                <w:t xml:space="preserve"> in the </w:t>
              </w:r>
              <w:r w:rsidR="005B5552" w:rsidRPr="00783C1A">
                <w:rPr>
                  <w:rFonts w:ascii="Times New Roman" w:eastAsia="Calibri" w:hAnsi="Times New Roman" w:cs="Times New Roman"/>
                  <w:lang w:val="en-US"/>
                </w:rPr>
                <w:t>amount of</w:t>
              </w:r>
              <w:r w:rsidR="00A56CED" w:rsidRPr="004C5B1D">
                <w:rPr>
                  <w:rFonts w:ascii="Times New Roman" w:eastAsia="Calibri" w:hAnsi="Times New Roman" w:cs="Times New Roman"/>
                  <w:lang w:val="en-US"/>
                </w:rPr>
                <w:t xml:space="preserve"> </w:t>
              </w:r>
            </w:ins>
            <w:commentRangeStart w:id="5447"/>
            <w:del w:id="5448" w:author="Nataliya Tomaskovic" w:date="2022-08-19T12:10:00Z">
              <w:r w:rsidRPr="00DD122E" w:rsidDel="00CA3706">
                <w:rPr>
                  <w:rFonts w:ascii="Times New Roman" w:eastAsia="Calibri" w:hAnsi="Times New Roman" w:cs="Times New Roman"/>
                  <w:lang w:val="en-US"/>
                  <w:rPrChange w:id="5449" w:author="OLENA PASHKOVA (NEPTUNE.UA)" w:date="2022-11-21T15:27:00Z">
                    <w:rPr>
                      <w:rFonts w:ascii="Times New Roman" w:eastAsia="Calibri" w:hAnsi="Times New Roman" w:cs="Times New Roman"/>
                      <w:lang w:val="en-US"/>
                    </w:rPr>
                  </w:rPrChange>
                </w:rPr>
                <w:delText xml:space="preserve">only expenses for the vessel </w:delText>
              </w:r>
            </w:del>
            <w:ins w:id="5450" w:author="Nataliya Tomaskovic" w:date="2022-08-19T12:10:00Z">
              <w:r w:rsidRPr="00DD122E">
                <w:rPr>
                  <w:rFonts w:ascii="Times New Roman" w:eastAsia="Calibri" w:hAnsi="Times New Roman" w:cs="Times New Roman"/>
                  <w:lang w:val="en-US"/>
                  <w:rPrChange w:id="5451" w:author="OLENA PASHKOVA (NEPTUNE.UA)" w:date="2022-11-21T15:27:00Z">
                    <w:rPr>
                      <w:rFonts w:ascii="Times New Roman" w:eastAsia="Calibri" w:hAnsi="Times New Roman" w:cs="Times New Roman"/>
                      <w:lang w:val="en-US"/>
                    </w:rPr>
                  </w:rPrChange>
                </w:rPr>
                <w:t xml:space="preserve">the </w:t>
              </w:r>
            </w:ins>
            <w:commentRangeEnd w:id="5447"/>
            <w:r w:rsidRPr="00DD122E">
              <w:rPr>
                <w:rFonts w:ascii="Times New Roman" w:eastAsia="Calibri" w:hAnsi="Times New Roman" w:cs="Times New Roman"/>
                <w:rPrChange w:id="5452" w:author="OLENA PASHKOVA (NEPTUNE.UA)" w:date="2022-11-21T15:27:00Z">
                  <w:rPr>
                    <w:rFonts w:ascii="Calibri" w:eastAsia="Calibri" w:hAnsi="Calibri" w:cs="Times New Roman"/>
                    <w:sz w:val="16"/>
                    <w:szCs w:val="16"/>
                  </w:rPr>
                </w:rPrChange>
              </w:rPr>
              <w:commentReference w:id="5447"/>
            </w:r>
            <w:ins w:id="5453" w:author="OLENA PASHKOVA (NEPTUNE.UA)" w:date="2022-11-21T11:14:00Z">
              <w:r w:rsidR="005B5552" w:rsidRPr="00DD122E">
                <w:rPr>
                  <w:rFonts w:ascii="Times New Roman" w:eastAsia="Calibri" w:hAnsi="Times New Roman" w:cs="Times New Roman"/>
                  <w:lang w:val="en-US"/>
                </w:rPr>
                <w:t xml:space="preserve">such </w:t>
              </w:r>
            </w:ins>
            <w:r w:rsidRPr="00DD122E">
              <w:rPr>
                <w:rFonts w:ascii="Times New Roman" w:eastAsia="Calibri" w:hAnsi="Times New Roman" w:cs="Times New Roman"/>
                <w:lang w:val="en-US"/>
              </w:rPr>
              <w:t xml:space="preserve">demurrage, </w:t>
            </w:r>
            <w:ins w:id="5454" w:author="Nataliya Tomaskovic" w:date="2022-08-19T12:10:00Z">
              <w:r w:rsidRPr="006F5E0C">
                <w:rPr>
                  <w:rFonts w:ascii="Times New Roman" w:eastAsia="Calibri" w:hAnsi="Times New Roman" w:cs="Times New Roman"/>
                  <w:lang w:val="en-US"/>
                </w:rPr>
                <w:t>if</w:t>
              </w:r>
            </w:ins>
            <w:del w:id="5455" w:author="Nataliya Tomaskovic" w:date="2022-08-19T12:10:00Z">
              <w:r w:rsidRPr="00DD122E" w:rsidDel="00CA3706">
                <w:rPr>
                  <w:rFonts w:ascii="Times New Roman" w:eastAsia="Calibri" w:hAnsi="Times New Roman" w:cs="Times New Roman"/>
                  <w:lang w:val="en-US"/>
                  <w:rPrChange w:id="5456" w:author="OLENA PASHKOVA (NEPTUNE.UA)" w:date="2022-11-21T15:27:00Z">
                    <w:rPr>
                      <w:rFonts w:ascii="Times New Roman" w:eastAsia="Calibri" w:hAnsi="Times New Roman" w:cs="Times New Roman"/>
                      <w:lang w:val="en-US"/>
                    </w:rPr>
                  </w:rPrChange>
                </w:rPr>
                <w:delText>namely</w:delText>
              </w:r>
            </w:del>
            <w:r w:rsidRPr="00DD122E">
              <w:rPr>
                <w:rFonts w:ascii="Times New Roman" w:eastAsia="Calibri" w:hAnsi="Times New Roman" w:cs="Times New Roman"/>
                <w:lang w:val="en-US"/>
                <w:rPrChange w:id="5457" w:author="OLENA PASHKOVA (NEPTUNE.UA)" w:date="2022-11-21T15:27:00Z">
                  <w:rPr>
                    <w:rFonts w:ascii="Times New Roman" w:eastAsia="Calibri" w:hAnsi="Times New Roman" w:cs="Times New Roman"/>
                    <w:lang w:val="en-US"/>
                  </w:rPr>
                </w:rPrChange>
              </w:rPr>
              <w:t>:</w:t>
            </w:r>
          </w:p>
          <w:p w14:paraId="56D4CF9C" w14:textId="77777777" w:rsidR="00400CA9" w:rsidRPr="00DD122E" w:rsidRDefault="00400CA9" w:rsidP="00400CA9">
            <w:pPr>
              <w:contextualSpacing/>
              <w:jc w:val="both"/>
              <w:rPr>
                <w:rFonts w:ascii="Times New Roman" w:eastAsia="Calibri" w:hAnsi="Times New Roman" w:cs="Times New Roman"/>
                <w:lang w:val="en-US"/>
                <w:rPrChange w:id="545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5459"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460" w:author="OLENA PASHKOVA (NEPTUNE.UA)" w:date="2022-11-21T15:27:00Z">
                  <w:rPr>
                    <w:rFonts w:ascii="Times New Roman" w:eastAsia="Calibri" w:hAnsi="Times New Roman" w:cs="Times New Roman"/>
                    <w:lang w:val="en-US"/>
                  </w:rPr>
                </w:rPrChange>
              </w:rPr>
              <w:t xml:space="preserve"> in the case of the vessel arriving in the port in terms confirmed by the Contractor (Laycan) and are ready for the loading in all respects;</w:t>
            </w:r>
          </w:p>
          <w:p w14:paraId="3D2D8AA4" w14:textId="77777777" w:rsidR="00400CA9" w:rsidRPr="00DD122E" w:rsidRDefault="00400CA9" w:rsidP="00400CA9">
            <w:pPr>
              <w:contextualSpacing/>
              <w:jc w:val="both"/>
              <w:rPr>
                <w:ins w:id="5461" w:author="Nataliya Tomaskovic" w:date="2022-08-19T12:12:00Z"/>
                <w:rFonts w:ascii="Times New Roman" w:eastAsia="Calibri" w:hAnsi="Times New Roman" w:cs="Times New Roman"/>
                <w:lang w:val="en-US"/>
                <w:rPrChange w:id="5462" w:author="OLENA PASHKOVA (NEPTUNE.UA)" w:date="2022-11-21T15:27:00Z">
                  <w:rPr>
                    <w:ins w:id="5463" w:author="Nataliya Tomaskovic" w:date="2022-08-19T12:12:00Z"/>
                    <w:rFonts w:ascii="Times New Roman" w:eastAsia="Calibri" w:hAnsi="Times New Roman" w:cs="Times New Roman"/>
                    <w:lang w:val="en-US"/>
                  </w:rPr>
                </w:rPrChange>
              </w:rPr>
            </w:pPr>
            <w:r w:rsidRPr="00DD122E">
              <w:rPr>
                <w:rFonts w:ascii="Times New Roman" w:eastAsia="Calibri" w:hAnsi="Times New Roman" w:cs="Times New Roman"/>
                <w:lang w:val="en-US"/>
                <w:rPrChange w:id="5464" w:author="OLENA PASHKOVA (NEPTUNE.UA)" w:date="2022-11-21T15:27:00Z">
                  <w:rPr>
                    <w:rFonts w:ascii="Times New Roman" w:eastAsia="Calibri" w:hAnsi="Times New Roman" w:cs="Times New Roman"/>
                    <w:lang w:val="en-US"/>
                  </w:rPr>
                </w:rPrChange>
              </w:rPr>
              <w:t xml:space="preserve">• in the case the loading is impossible due to Contractor’s fault </w:t>
            </w:r>
            <w:r w:rsidRPr="00DD122E">
              <w:rPr>
                <w:rFonts w:ascii="Times New Roman" w:eastAsia="Calibri" w:hAnsi="Times New Roman" w:cs="Times New Roman"/>
                <w:highlight w:val="magenta"/>
                <w:lang w:val="uk-UA"/>
                <w:rPrChange w:id="5465" w:author="OLENA PASHKOVA (NEPTUNE.UA)" w:date="2022-11-21T15:27:00Z">
                  <w:rPr>
                    <w:rFonts w:ascii="Times New Roman" w:eastAsia="Calibri" w:hAnsi="Times New Roman" w:cs="Times New Roman"/>
                    <w:highlight w:val="magenta"/>
                    <w:lang w:val="uk-UA"/>
                  </w:rPr>
                </w:rPrChange>
              </w:rPr>
              <w:t>(</w:t>
            </w:r>
            <w:r w:rsidRPr="00DD122E">
              <w:rPr>
                <w:rFonts w:ascii="Times New Roman" w:eastAsia="Calibri" w:hAnsi="Times New Roman" w:cs="Times New Roman"/>
                <w:highlight w:val="magenta"/>
                <w:lang w:val="en-US"/>
                <w:rPrChange w:id="5466" w:author="OLENA PASHKOVA (NEPTUNE.UA)" w:date="2022-11-21T15:27:00Z">
                  <w:rPr>
                    <w:rFonts w:ascii="Times New Roman" w:eastAsia="Calibri" w:hAnsi="Times New Roman" w:cs="Times New Roman"/>
                    <w:highlight w:val="magenta"/>
                    <w:lang w:val="en-US"/>
                  </w:rPr>
                </w:rPrChange>
              </w:rPr>
              <w:t>exept of emergency situations, force majeure cercumctances),</w:t>
            </w:r>
            <w:r w:rsidRPr="00DD122E">
              <w:rPr>
                <w:rFonts w:ascii="Times New Roman" w:eastAsia="Calibri" w:hAnsi="Times New Roman" w:cs="Times New Roman"/>
                <w:lang w:val="en-US"/>
                <w:rPrChange w:id="5467" w:author="OLENA PASHKOVA (NEPTUNE.UA)" w:date="2022-11-21T15:27:00Z">
                  <w:rPr>
                    <w:rFonts w:ascii="Times New Roman" w:eastAsia="Calibri" w:hAnsi="Times New Roman" w:cs="Times New Roman"/>
                    <w:lang w:val="en-US"/>
                  </w:rPr>
                </w:rPrChange>
              </w:rPr>
              <w:t xml:space="preserve"> action or omission of Contractor or third parties involved by Contractor;</w:t>
            </w:r>
          </w:p>
          <w:p w14:paraId="172C8202" w14:textId="77777777" w:rsidR="00400CA9" w:rsidRPr="00DD122E" w:rsidRDefault="00400CA9" w:rsidP="00400CA9">
            <w:pPr>
              <w:contextualSpacing/>
              <w:jc w:val="both"/>
              <w:rPr>
                <w:rFonts w:ascii="Times New Roman" w:eastAsia="Calibri" w:hAnsi="Times New Roman" w:cs="Times New Roman"/>
                <w:lang w:val="en-US"/>
                <w:rPrChange w:id="5468" w:author="OLENA PASHKOVA (NEPTUNE.UA)" w:date="2022-11-21T15:27:00Z">
                  <w:rPr>
                    <w:rFonts w:ascii="Times New Roman" w:eastAsia="Calibri" w:hAnsi="Times New Roman" w:cs="Times New Roman"/>
                    <w:lang w:val="en-US"/>
                  </w:rPr>
                </w:rPrChange>
              </w:rPr>
            </w:pPr>
          </w:p>
          <w:p w14:paraId="218444B2" w14:textId="77777777" w:rsidR="00400CA9" w:rsidRPr="00DD122E" w:rsidRDefault="00400CA9" w:rsidP="00400CA9">
            <w:pPr>
              <w:contextualSpacing/>
              <w:jc w:val="both"/>
              <w:rPr>
                <w:ins w:id="5469" w:author="SERHII SULIMA (NEPTUNE.UA)" w:date="2022-08-31T17:08:00Z"/>
                <w:rFonts w:ascii="Times New Roman" w:eastAsia="Calibri" w:hAnsi="Times New Roman" w:cs="Times New Roman"/>
                <w:lang w:val="en-US"/>
                <w:rPrChange w:id="5470" w:author="OLENA PASHKOVA (NEPTUNE.UA)" w:date="2022-11-21T15:27:00Z">
                  <w:rPr>
                    <w:ins w:id="5471" w:author="SERHII SULIMA (NEPTUNE.UA)" w:date="2022-08-31T17:08:00Z"/>
                    <w:rFonts w:ascii="Times New Roman" w:eastAsia="Calibri" w:hAnsi="Times New Roman" w:cs="Times New Roman"/>
                    <w:lang w:val="en-US"/>
                  </w:rPr>
                </w:rPrChange>
              </w:rPr>
            </w:pPr>
            <w:r w:rsidRPr="00DD122E">
              <w:rPr>
                <w:rFonts w:ascii="Times New Roman" w:eastAsia="Calibri" w:hAnsi="Times New Roman" w:cs="Times New Roman"/>
                <w:lang w:val="uk-UA"/>
                <w:rPrChange w:id="5472"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473" w:author="OLENA PASHKOVA (NEPTUNE.UA)" w:date="2022-11-21T15:27:00Z">
                  <w:rPr>
                    <w:rFonts w:ascii="Times New Roman" w:eastAsia="Calibri" w:hAnsi="Times New Roman" w:cs="Times New Roman"/>
                    <w:lang w:val="en-US"/>
                  </w:rPr>
                </w:rPrChange>
              </w:rPr>
              <w:t xml:space="preserve"> in the case the Contractor</w:t>
            </w:r>
            <w:r w:rsidRPr="00DD122E">
              <w:rPr>
                <w:rFonts w:ascii="Times New Roman" w:eastAsia="Calibri" w:hAnsi="Times New Roman" w:cs="Times New Roman"/>
                <w:lang w:val="uk-UA"/>
                <w:rPrChange w:id="5474"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475" w:author="OLENA PASHKOVA (NEPTUNE.UA)" w:date="2022-11-21T15:27:00Z">
                  <w:rPr>
                    <w:rFonts w:ascii="Times New Roman" w:eastAsia="Calibri" w:hAnsi="Times New Roman" w:cs="Times New Roman"/>
                    <w:lang w:val="en-US"/>
                  </w:rPr>
                </w:rPrChange>
              </w:rPr>
              <w:t xml:space="preserve">doesn’t render loading services as per load rates stipulated by this Agreement. </w:t>
            </w:r>
          </w:p>
          <w:p w14:paraId="6A4C1C74" w14:textId="3876823F" w:rsidR="00400CA9" w:rsidRPr="00DD122E" w:rsidRDefault="00400CA9" w:rsidP="00400CA9">
            <w:pPr>
              <w:contextualSpacing/>
              <w:jc w:val="both"/>
              <w:rPr>
                <w:ins w:id="5476" w:author="Nataliya Tomaskovic" w:date="2022-08-19T12:16:00Z"/>
                <w:rFonts w:ascii="Times New Roman" w:eastAsia="Calibri" w:hAnsi="Times New Roman" w:cs="Times New Roman"/>
                <w:lang w:val="en-US"/>
                <w:rPrChange w:id="5477" w:author="OLENA PASHKOVA (NEPTUNE.UA)" w:date="2022-11-21T15:27:00Z">
                  <w:rPr>
                    <w:ins w:id="5478" w:author="Nataliya Tomaskovic" w:date="2022-08-19T12:16:00Z"/>
                    <w:rFonts w:ascii="Times New Roman" w:eastAsia="Calibri" w:hAnsi="Times New Roman" w:cs="Times New Roman"/>
                    <w:lang w:val="en-US"/>
                  </w:rPr>
                </w:rPrChange>
              </w:rPr>
            </w:pPr>
            <w:r w:rsidRPr="00DD122E">
              <w:rPr>
                <w:rFonts w:ascii="Times New Roman" w:eastAsia="Calibri" w:hAnsi="Times New Roman" w:cs="Times New Roman"/>
                <w:lang w:val="en-US"/>
                <w:rPrChange w:id="5479" w:author="OLENA PASHKOVA (NEPTUNE.UA)" w:date="2022-11-21T15:27:00Z">
                  <w:rPr>
                    <w:rFonts w:ascii="Times New Roman" w:eastAsia="Calibri" w:hAnsi="Times New Roman" w:cs="Times New Roman"/>
                    <w:lang w:val="en-US"/>
                  </w:rPr>
                </w:rPrChange>
              </w:rPr>
              <w:t xml:space="preserve">In this case </w:t>
            </w:r>
            <w:del w:id="5480" w:author="OLENA PASHKOVA (NEPTUNE.UA)" w:date="2022-11-21T08:39:00Z">
              <w:r w:rsidRPr="00DD122E" w:rsidDel="00BB2067">
                <w:rPr>
                  <w:rFonts w:ascii="Times New Roman" w:eastAsia="Calibri" w:hAnsi="Times New Roman" w:cs="Times New Roman"/>
                  <w:lang w:val="en-US"/>
                  <w:rPrChange w:id="5481"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5482" w:author="OLENA PASHKOVA (NEPTUNE.UA)" w:date="2022-11-21T15:27:00Z">
                  <w:rPr>
                    <w:rFonts w:ascii="Times New Roman" w:eastAsia="Calibri" w:hAnsi="Times New Roman" w:cs="Times New Roman"/>
                    <w:lang w:val="en-US"/>
                  </w:rPr>
                </w:rPrChange>
              </w:rPr>
              <w:t>demurrage is calculated as the least of the two values:</w:t>
            </w:r>
          </w:p>
          <w:p w14:paraId="04EC8C66" w14:textId="77777777" w:rsidR="00400CA9" w:rsidRPr="00DD122E" w:rsidRDefault="00400CA9" w:rsidP="00400CA9">
            <w:pPr>
              <w:contextualSpacing/>
              <w:jc w:val="both"/>
              <w:rPr>
                <w:ins w:id="5483" w:author="Nataliya Tomaskovic" w:date="2022-08-19T12:16:00Z"/>
                <w:rFonts w:ascii="Times New Roman" w:eastAsia="Calibri" w:hAnsi="Times New Roman" w:cs="Times New Roman"/>
                <w:lang w:val="en-US"/>
                <w:rPrChange w:id="5484" w:author="OLENA PASHKOVA (NEPTUNE.UA)" w:date="2022-11-21T15:27:00Z">
                  <w:rPr>
                    <w:ins w:id="5485" w:author="Nataliya Tomaskovic" w:date="2022-08-19T12:16:00Z"/>
                    <w:rFonts w:ascii="Times New Roman" w:eastAsia="Calibri" w:hAnsi="Times New Roman" w:cs="Times New Roman"/>
                    <w:lang w:val="en-US"/>
                  </w:rPr>
                </w:rPrChange>
              </w:rPr>
            </w:pPr>
          </w:p>
          <w:p w14:paraId="112886D0" w14:textId="77777777" w:rsidR="00400CA9" w:rsidRPr="00DD122E" w:rsidRDefault="00400CA9" w:rsidP="00400CA9">
            <w:pPr>
              <w:contextualSpacing/>
              <w:jc w:val="both"/>
              <w:rPr>
                <w:rFonts w:ascii="Times New Roman" w:eastAsia="Calibri" w:hAnsi="Times New Roman" w:cs="Times New Roman"/>
                <w:lang w:val="en-US"/>
                <w:rPrChange w:id="548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5487" w:author="OLENA PASHKOVA (NEPTUNE.UA)" w:date="2022-11-21T15:27:00Z">
                  <w:rPr>
                    <w:rFonts w:ascii="Times New Roman" w:eastAsia="Calibri" w:hAnsi="Times New Roman" w:cs="Times New Roman"/>
                    <w:lang w:val="en-US"/>
                  </w:rPr>
                </w:rPrChange>
              </w:rPr>
              <w:t>• the demurrage rate is indicated in the vessel’s nomination per charter party</w:t>
            </w:r>
            <w:ins w:id="5488" w:author="Nataliya Tomaskovic" w:date="2022-08-19T12:17:00Z">
              <w:r w:rsidRPr="00DD122E">
                <w:rPr>
                  <w:rFonts w:ascii="Times New Roman" w:eastAsia="Calibri" w:hAnsi="Times New Roman" w:cs="Times New Roman"/>
                  <w:lang w:val="en-US"/>
                  <w:rPrChange w:id="5489" w:author="OLENA PASHKOVA (NEPTUNE.UA)" w:date="2022-11-21T15:27:00Z">
                    <w:rPr>
                      <w:rFonts w:ascii="Times New Roman" w:eastAsia="Calibri" w:hAnsi="Times New Roman" w:cs="Times New Roman"/>
                      <w:lang w:val="en-US"/>
                    </w:rPr>
                  </w:rPrChange>
                </w:rPr>
                <w:t xml:space="preserve"> or</w:t>
              </w:r>
            </w:ins>
            <w:del w:id="5490" w:author="Nataliya Tomaskovic" w:date="2022-08-19T12:17:00Z">
              <w:r w:rsidRPr="00DD122E" w:rsidDel="005B32AE">
                <w:rPr>
                  <w:rFonts w:ascii="Times New Roman" w:eastAsia="Calibri" w:hAnsi="Times New Roman" w:cs="Times New Roman"/>
                  <w:lang w:val="en-US"/>
                  <w:rPrChange w:id="5491" w:author="OLENA PASHKOVA (NEPTUNE.UA)" w:date="2022-11-21T15:27:00Z">
                    <w:rPr>
                      <w:rFonts w:ascii="Times New Roman" w:eastAsia="Calibri" w:hAnsi="Times New Roman" w:cs="Times New Roman"/>
                      <w:lang w:val="en-US"/>
                    </w:rPr>
                  </w:rPrChange>
                </w:rPr>
                <w:delText>;</w:delText>
              </w:r>
            </w:del>
          </w:p>
          <w:p w14:paraId="5AC89E0C" w14:textId="77777777" w:rsidR="00400CA9" w:rsidRPr="00DD122E" w:rsidRDefault="00400CA9" w:rsidP="00400CA9">
            <w:pPr>
              <w:contextualSpacing/>
              <w:jc w:val="both"/>
              <w:rPr>
                <w:ins w:id="5492" w:author="Nataliya Tomaskovic" w:date="2022-08-19T12:18:00Z"/>
                <w:rFonts w:ascii="Times New Roman" w:eastAsia="Calibri" w:hAnsi="Times New Roman" w:cs="Times New Roman"/>
                <w:lang w:val="uk-UA"/>
                <w:rPrChange w:id="5493" w:author="OLENA PASHKOVA (NEPTUNE.UA)" w:date="2022-11-21T15:27:00Z">
                  <w:rPr>
                    <w:ins w:id="5494" w:author="Nataliya Tomaskovic" w:date="2022-08-19T12:18:00Z"/>
                    <w:rFonts w:ascii="Times New Roman" w:eastAsia="Calibri" w:hAnsi="Times New Roman" w:cs="Times New Roman"/>
                    <w:lang w:val="uk-UA"/>
                  </w:rPr>
                </w:rPrChange>
              </w:rPr>
            </w:pPr>
            <w:r w:rsidRPr="00DD122E">
              <w:rPr>
                <w:rFonts w:ascii="Times New Roman" w:eastAsia="Calibri" w:hAnsi="Times New Roman" w:cs="Times New Roman"/>
                <w:lang w:val="en-US"/>
                <w:rPrChange w:id="5495" w:author="OLENA PASHKOVA (NEPTUNE.UA)" w:date="2022-11-21T15:27:00Z">
                  <w:rPr>
                    <w:rFonts w:ascii="Times New Roman" w:eastAsia="Calibri" w:hAnsi="Times New Roman" w:cs="Times New Roman"/>
                    <w:lang w:val="en-US"/>
                  </w:rPr>
                </w:rPrChange>
              </w:rPr>
              <w:t>• the market value of the demurrage rate for carriage by vessels of similar size and in similar directions, as determined by an independent broker</w:t>
            </w:r>
            <w:r w:rsidRPr="00DD122E">
              <w:rPr>
                <w:rFonts w:ascii="Times New Roman" w:eastAsia="Calibri" w:hAnsi="Times New Roman" w:cs="Times New Roman"/>
                <w:lang w:val="uk-UA"/>
                <w:rPrChange w:id="5496" w:author="OLENA PASHKOVA (NEPTUNE.UA)" w:date="2022-11-21T15:27:00Z">
                  <w:rPr>
                    <w:rFonts w:ascii="Times New Roman" w:eastAsia="Calibri" w:hAnsi="Times New Roman" w:cs="Times New Roman"/>
                    <w:lang w:val="uk-UA"/>
                  </w:rPr>
                </w:rPrChange>
              </w:rPr>
              <w:t>.</w:t>
            </w:r>
          </w:p>
          <w:p w14:paraId="5D6423F3" w14:textId="77777777" w:rsidR="00400CA9" w:rsidRPr="00DD122E" w:rsidRDefault="00400CA9" w:rsidP="00400CA9">
            <w:pPr>
              <w:contextualSpacing/>
              <w:jc w:val="both"/>
              <w:rPr>
                <w:rFonts w:ascii="Times New Roman" w:eastAsia="Calibri" w:hAnsi="Times New Roman" w:cs="Times New Roman"/>
                <w:lang w:val="en-US"/>
                <w:rPrChange w:id="5497" w:author="OLENA PASHKOVA (NEPTUNE.UA)" w:date="2022-11-21T15:27:00Z">
                  <w:rPr>
                    <w:rFonts w:ascii="Times New Roman" w:eastAsia="Calibri" w:hAnsi="Times New Roman" w:cs="Times New Roman"/>
                    <w:lang w:val="en-US"/>
                  </w:rPr>
                </w:rPrChange>
              </w:rPr>
            </w:pPr>
          </w:p>
          <w:p w14:paraId="65C40933" w14:textId="0D991837" w:rsidR="00400CA9" w:rsidRPr="00DD122E" w:rsidRDefault="00400CA9" w:rsidP="00400CA9">
            <w:pPr>
              <w:contextualSpacing/>
              <w:jc w:val="both"/>
              <w:rPr>
                <w:ins w:id="5498" w:author="Nataliya Tomaskovic" w:date="2022-08-19T12:20:00Z"/>
                <w:rFonts w:ascii="Times New Roman" w:eastAsia="Calibri" w:hAnsi="Times New Roman" w:cs="Times New Roman"/>
                <w:lang w:val="en-US"/>
              </w:rPr>
            </w:pPr>
            <w:r w:rsidRPr="00DD122E">
              <w:rPr>
                <w:rFonts w:ascii="Times New Roman" w:eastAsia="Calibri" w:hAnsi="Times New Roman" w:cs="Times New Roman"/>
                <w:b/>
                <w:lang w:val="en-US"/>
                <w:rPrChange w:id="5499" w:author="OLENA PASHKOVA (NEPTUNE.UA)" w:date="2022-11-21T15:27:00Z">
                  <w:rPr>
                    <w:rFonts w:ascii="Times New Roman" w:eastAsia="Calibri" w:hAnsi="Times New Roman" w:cs="Times New Roman"/>
                    <w:b/>
                    <w:lang w:val="en-US"/>
                  </w:rPr>
                </w:rPrChange>
              </w:rPr>
              <w:t>11.</w:t>
            </w:r>
            <w:ins w:id="5500" w:author="OLENA PASHKOVA (NEPTUNE.UA)" w:date="2022-11-21T08:40:00Z">
              <w:r w:rsidR="003D296B" w:rsidRPr="00DD122E">
                <w:rPr>
                  <w:rFonts w:ascii="Times New Roman" w:eastAsia="Calibri" w:hAnsi="Times New Roman" w:cs="Times New Roman"/>
                  <w:b/>
                  <w:lang w:val="uk-UA"/>
                  <w:rPrChange w:id="5501" w:author="OLENA PASHKOVA (NEPTUNE.UA)" w:date="2022-11-21T15:27:00Z">
                    <w:rPr>
                      <w:rFonts w:ascii="Times New Roman" w:eastAsia="Calibri" w:hAnsi="Times New Roman" w:cs="Times New Roman"/>
                      <w:b/>
                      <w:lang w:val="uk-UA"/>
                    </w:rPr>
                  </w:rPrChange>
                </w:rPr>
                <w:t>1.7.</w:t>
              </w:r>
            </w:ins>
            <w:del w:id="5502" w:author="OLENA PASHKOVA (NEPTUNE.UA)" w:date="2022-11-21T08:40:00Z">
              <w:r w:rsidRPr="00DD122E" w:rsidDel="003D296B">
                <w:rPr>
                  <w:rFonts w:ascii="Times New Roman" w:eastAsia="Calibri" w:hAnsi="Times New Roman" w:cs="Times New Roman"/>
                  <w:b/>
                  <w:lang w:val="en-US"/>
                  <w:rPrChange w:id="5503" w:author="OLENA PASHKOVA (NEPTUNE.UA)" w:date="2022-11-21T15:27:00Z">
                    <w:rPr>
                      <w:rFonts w:ascii="Times New Roman" w:eastAsia="Calibri" w:hAnsi="Times New Roman" w:cs="Times New Roman"/>
                      <w:b/>
                      <w:lang w:val="en-US"/>
                    </w:rPr>
                  </w:rPrChange>
                </w:rPr>
                <w:delText>3.6.</w:delText>
              </w:r>
              <w:r w:rsidRPr="00DD122E" w:rsidDel="003D296B">
                <w:rPr>
                  <w:rFonts w:ascii="Times New Roman" w:eastAsia="Calibri" w:hAnsi="Times New Roman" w:cs="Times New Roman"/>
                  <w:lang w:val="en-US"/>
                  <w:rPrChange w:id="5504" w:author="OLENA PASHKOVA (NEPTUNE.UA)" w:date="2022-11-21T15:27:00Z">
                    <w:rPr>
                      <w:rFonts w:ascii="Times New Roman" w:eastAsia="Calibri" w:hAnsi="Times New Roman" w:cs="Times New Roman"/>
                      <w:lang w:val="en-US"/>
                    </w:rPr>
                  </w:rPrChange>
                </w:rPr>
                <w:tab/>
              </w:r>
              <w:commentRangeStart w:id="5505"/>
              <w:r w:rsidRPr="00DD122E" w:rsidDel="003D296B">
                <w:rPr>
                  <w:rFonts w:ascii="Times New Roman" w:eastAsia="Calibri" w:hAnsi="Times New Roman" w:cs="Times New Roman"/>
                  <w:lang w:val="en-US"/>
                  <w:rPrChange w:id="5506" w:author="OLENA PASHKOVA (NEPTUNE.UA)" w:date="2022-11-21T15:27:00Z">
                    <w:rPr>
                      <w:rFonts w:ascii="Times New Roman" w:eastAsia="Calibri" w:hAnsi="Times New Roman" w:cs="Times New Roman"/>
                      <w:lang w:val="en-US"/>
                    </w:rPr>
                  </w:rPrChange>
                </w:rPr>
                <w:delText>The Contractor is responsible for the lack of grain in accordance with с.11.3.2. (when such lack has arisen since the acceptance of the grain and to its load on the vessel), if the weight indicated in the bill of lading and determined according to the scales or draft survey differs from the weight of the grain that the Customer has delivered to the Contractor, more than the amount of the normative losses 0,2% as indicated in this Agreement</w:delText>
              </w:r>
            </w:del>
            <w:del w:id="5507" w:author="Nataliya Tomaskovic" w:date="2022-08-19T12:20:00Z">
              <w:r w:rsidRPr="00DD122E" w:rsidDel="00DB286F">
                <w:rPr>
                  <w:rFonts w:ascii="Times New Roman" w:eastAsia="Calibri" w:hAnsi="Times New Roman" w:cs="Times New Roman"/>
                  <w:lang w:val="en-US"/>
                  <w:rPrChange w:id="5508" w:author="OLENA PASHKOVA (NEPTUNE.UA)" w:date="2022-11-21T15:27:00Z">
                    <w:rPr>
                      <w:rFonts w:ascii="Times New Roman" w:eastAsia="Calibri" w:hAnsi="Times New Roman" w:cs="Times New Roman"/>
                      <w:lang w:val="en-US"/>
                    </w:rPr>
                  </w:rPrChange>
                </w:rPr>
                <w:delText>.</w:delText>
              </w:r>
            </w:del>
            <w:commentRangeEnd w:id="5505"/>
            <w:r w:rsidRPr="00DD122E">
              <w:rPr>
                <w:rFonts w:ascii="Times New Roman" w:eastAsia="Calibri" w:hAnsi="Times New Roman" w:cs="Times New Roman"/>
                <w:rPrChange w:id="5509" w:author="OLENA PASHKOVA (NEPTUNE.UA)" w:date="2022-11-21T15:27:00Z">
                  <w:rPr>
                    <w:rFonts w:ascii="Calibri" w:eastAsia="Calibri" w:hAnsi="Calibri" w:cs="Times New Roman"/>
                    <w:sz w:val="16"/>
                    <w:szCs w:val="16"/>
                  </w:rPr>
                </w:rPrChange>
              </w:rPr>
              <w:commentReference w:id="5505"/>
            </w:r>
          </w:p>
          <w:p w14:paraId="2CA1E742" w14:textId="77777777" w:rsidR="00400CA9" w:rsidRPr="00DD122E" w:rsidDel="00DB286F" w:rsidRDefault="00400CA9" w:rsidP="00400CA9">
            <w:pPr>
              <w:contextualSpacing/>
              <w:jc w:val="both"/>
              <w:rPr>
                <w:del w:id="5510" w:author="Nataliya Tomaskovic" w:date="2022-08-19T12:20:00Z"/>
                <w:rFonts w:ascii="Times New Roman" w:eastAsia="Calibri" w:hAnsi="Times New Roman" w:cs="Times New Roman"/>
                <w:lang w:val="en-US"/>
              </w:rPr>
            </w:pPr>
          </w:p>
          <w:p w14:paraId="5A31A0DF" w14:textId="2F97F876" w:rsidR="00400CA9" w:rsidRPr="00DD122E" w:rsidDel="006B5216" w:rsidRDefault="00400CA9" w:rsidP="00400CA9">
            <w:pPr>
              <w:contextualSpacing/>
              <w:jc w:val="both"/>
              <w:rPr>
                <w:del w:id="5511" w:author="Nataliya Tomaskovic" w:date="2022-08-19T12:37:00Z"/>
                <w:rFonts w:ascii="Times New Roman" w:eastAsia="Calibri" w:hAnsi="Times New Roman" w:cs="Times New Roman"/>
                <w:lang w:val="en-US"/>
                <w:rPrChange w:id="5512" w:author="OLENA PASHKOVA (NEPTUNE.UA)" w:date="2022-11-21T15:27:00Z">
                  <w:rPr>
                    <w:del w:id="5513" w:author="Nataliya Tomaskovic" w:date="2022-08-19T12:37:00Z"/>
                    <w:rFonts w:ascii="Times New Roman" w:eastAsia="Calibri" w:hAnsi="Times New Roman" w:cs="Times New Roman"/>
                    <w:lang w:val="en-US"/>
                  </w:rPr>
                </w:rPrChange>
              </w:rPr>
            </w:pPr>
            <w:del w:id="5514" w:author="OLENA PASHKOVA (NEPTUNE.UA)" w:date="2022-11-21T08:44:00Z">
              <w:r w:rsidRPr="00DD122E" w:rsidDel="00B35F96">
                <w:rPr>
                  <w:rFonts w:ascii="Times New Roman" w:eastAsia="Calibri" w:hAnsi="Times New Roman" w:cs="Times New Roman"/>
                  <w:b/>
                  <w:lang w:val="en-US"/>
                  <w:rPrChange w:id="5515" w:author="OLENA PASHKOVA (NEPTUNE.UA)" w:date="2022-11-21T15:27:00Z">
                    <w:rPr>
                      <w:rFonts w:ascii="Times New Roman" w:eastAsia="Calibri" w:hAnsi="Times New Roman" w:cs="Times New Roman"/>
                      <w:b/>
                      <w:lang w:val="en-US"/>
                    </w:rPr>
                  </w:rPrChange>
                </w:rPr>
                <w:delText>11.3.</w:delText>
              </w:r>
            </w:del>
            <w:ins w:id="5516" w:author="Nataliya Tomaskovic" w:date="2022-08-19T19:49:00Z">
              <w:del w:id="5517" w:author="OLENA PASHKOVA (NEPTUNE.UA)" w:date="2022-11-21T08:44:00Z">
                <w:r w:rsidRPr="00DD122E" w:rsidDel="00B35F96">
                  <w:rPr>
                    <w:rFonts w:ascii="Times New Roman" w:eastAsia="Calibri" w:hAnsi="Times New Roman" w:cs="Times New Roman"/>
                    <w:b/>
                    <w:lang w:val="uk-UA"/>
                    <w:rPrChange w:id="5518" w:author="OLENA PASHKOVA (NEPTUNE.UA)" w:date="2022-11-21T15:27:00Z">
                      <w:rPr>
                        <w:rFonts w:ascii="Times New Roman" w:eastAsia="Calibri" w:hAnsi="Times New Roman" w:cs="Times New Roman"/>
                        <w:b/>
                        <w:lang w:val="uk-UA"/>
                      </w:rPr>
                    </w:rPrChange>
                  </w:rPr>
                  <w:delText>9</w:delText>
                </w:r>
              </w:del>
            </w:ins>
            <w:del w:id="5519" w:author="OLENA PASHKOVA (NEPTUNE.UA)" w:date="2022-11-21T08:44:00Z">
              <w:r w:rsidRPr="00DD122E" w:rsidDel="00B35F96">
                <w:rPr>
                  <w:rFonts w:ascii="Times New Roman" w:eastAsia="Calibri" w:hAnsi="Times New Roman" w:cs="Times New Roman"/>
                  <w:b/>
                  <w:lang w:val="en-US"/>
                  <w:rPrChange w:id="5520" w:author="OLENA PASHKOVA (NEPTUNE.UA)" w:date="2022-11-21T15:27:00Z">
                    <w:rPr>
                      <w:rFonts w:ascii="Times New Roman" w:eastAsia="Calibri" w:hAnsi="Times New Roman" w:cs="Times New Roman"/>
                      <w:b/>
                      <w:lang w:val="en-US"/>
                    </w:rPr>
                  </w:rPrChange>
                </w:rPr>
                <w:delText>7</w:delText>
              </w:r>
            </w:del>
            <w:ins w:id="5521" w:author="OLENA PASHKOVA (NEPTUNE.UA)" w:date="2022-11-21T08:44:00Z">
              <w:r w:rsidR="00A25F62" w:rsidRPr="00DD122E">
                <w:rPr>
                  <w:rFonts w:ascii="Times New Roman" w:eastAsia="Calibri" w:hAnsi="Times New Roman" w:cs="Times New Roman"/>
                  <w:b/>
                  <w:lang w:val="uk-UA"/>
                  <w:rPrChange w:id="5522" w:author="OLENA PASHKOVA (NEPTUNE.UA)" w:date="2022-11-21T15:27:00Z">
                    <w:rPr>
                      <w:rFonts w:ascii="Times New Roman" w:eastAsia="Calibri" w:hAnsi="Times New Roman" w:cs="Times New Roman"/>
                      <w:b/>
                      <w:lang w:val="uk-UA"/>
                    </w:rPr>
                  </w:rPrChange>
                </w:rPr>
                <w:t>11.1.8.</w:t>
              </w:r>
            </w:ins>
            <w:del w:id="5523" w:author="OLENA PASHKOVA (NEPTUNE.UA)" w:date="2022-11-21T08:44:00Z">
              <w:r w:rsidRPr="00DD122E" w:rsidDel="00B35F96">
                <w:rPr>
                  <w:rFonts w:ascii="Times New Roman" w:eastAsia="Calibri" w:hAnsi="Times New Roman" w:cs="Times New Roman"/>
                  <w:b/>
                  <w:lang w:val="en-US"/>
                  <w:rPrChange w:id="5524" w:author="OLENA PASHKOVA (NEPTUNE.UA)" w:date="2022-11-21T15:27:00Z">
                    <w:rPr>
                      <w:rFonts w:ascii="Times New Roman" w:eastAsia="Calibri" w:hAnsi="Times New Roman" w:cs="Times New Roman"/>
                      <w:b/>
                      <w:lang w:val="en-US"/>
                    </w:rPr>
                  </w:rPrChange>
                </w:rPr>
                <w:delText xml:space="preserve">. </w:delText>
              </w:r>
            </w:del>
            <w:r w:rsidRPr="00DD122E">
              <w:rPr>
                <w:rFonts w:ascii="Times New Roman" w:eastAsia="Calibri" w:hAnsi="Times New Roman" w:cs="Times New Roman"/>
                <w:lang w:val="en-US"/>
                <w:rPrChange w:id="5525" w:author="OLENA PASHKOVA (NEPTUNE.UA)" w:date="2022-11-21T15:27:00Z">
                  <w:rPr>
                    <w:rFonts w:ascii="Times New Roman" w:eastAsia="Calibri" w:hAnsi="Times New Roman" w:cs="Times New Roman"/>
                    <w:lang w:val="en-US"/>
                  </w:rPr>
                </w:rPrChange>
              </w:rPr>
              <w:t>In case of demurrage for railway cars at the Terminal is more than 3 (three)</w:t>
            </w:r>
            <w:r w:rsidRPr="00DD122E">
              <w:rPr>
                <w:rFonts w:ascii="Times New Roman" w:eastAsia="Calibri" w:hAnsi="Times New Roman" w:cs="Times New Roman"/>
                <w:lang w:val="uk-UA"/>
                <w:rPrChange w:id="5526" w:author="OLENA PASHKOVA (NEPTUNE.UA)" w:date="2022-11-21T15:27:00Z">
                  <w:rPr>
                    <w:rFonts w:ascii="Times New Roman" w:eastAsia="Calibri" w:hAnsi="Times New Roman" w:cs="Times New Roman"/>
                    <w:lang w:val="uk-UA"/>
                  </w:rPr>
                </w:rPrChange>
              </w:rPr>
              <w:t xml:space="preserve"> са</w:t>
            </w:r>
            <w:r w:rsidRPr="00DD122E">
              <w:rPr>
                <w:rFonts w:ascii="Times New Roman" w:eastAsia="Calibri" w:hAnsi="Times New Roman" w:cs="Times New Roman"/>
                <w:lang w:val="en-US"/>
                <w:rPrChange w:id="5527" w:author="OLENA PASHKOVA (NEPTUNE.UA)" w:date="2022-11-21T15:27:00Z">
                  <w:rPr>
                    <w:rFonts w:ascii="Times New Roman" w:eastAsia="Calibri" w:hAnsi="Times New Roman" w:cs="Times New Roman"/>
                    <w:lang w:val="en-US"/>
                  </w:rPr>
                </w:rPrChange>
              </w:rPr>
              <w:t xml:space="preserve">lendar days from the date of arrival at the Terminal due to Contractor’s fault, the Contractor will pay to the Customer the penalty in amount of USD </w:t>
            </w:r>
            <w:r w:rsidRPr="00DD122E">
              <w:rPr>
                <w:rFonts w:ascii="Times New Roman" w:eastAsia="Calibri" w:hAnsi="Times New Roman" w:cs="Times New Roman"/>
                <w:lang w:val="uk-UA"/>
                <w:rPrChange w:id="5528" w:author="OLENA PASHKOVA (NEPTUNE.UA)" w:date="2022-11-21T15:27:00Z">
                  <w:rPr>
                    <w:rFonts w:ascii="Times New Roman" w:eastAsia="Calibri" w:hAnsi="Times New Roman" w:cs="Times New Roman"/>
                    <w:lang w:val="uk-UA"/>
                  </w:rPr>
                </w:rPrChange>
              </w:rPr>
              <w:t>200</w:t>
            </w:r>
            <w:ins w:id="5529" w:author="Nataliya Tomaskovic" w:date="2022-08-19T12:21:00Z">
              <w:r w:rsidRPr="00DD122E">
                <w:rPr>
                  <w:rFonts w:ascii="Times New Roman" w:eastAsia="Calibri" w:hAnsi="Times New Roman" w:cs="Times New Roman"/>
                  <w:lang w:val="en-US"/>
                  <w:rPrChange w:id="5530" w:author="OLENA PASHKOVA (NEPTUNE.UA)" w:date="2022-11-21T15:27:00Z">
                    <w:rPr>
                      <w:rFonts w:ascii="Times New Roman" w:eastAsia="Calibri" w:hAnsi="Times New Roman" w:cs="Times New Roman"/>
                      <w:lang w:val="en-US"/>
                    </w:rPr>
                  </w:rPrChange>
                </w:rPr>
                <w:t>.0</w:t>
              </w:r>
            </w:ins>
            <w:del w:id="5531" w:author="Nataliya Tomaskovic" w:date="2022-08-19T12:21:00Z">
              <w:r w:rsidRPr="00DD122E" w:rsidDel="00570ACF">
                <w:rPr>
                  <w:rFonts w:ascii="Times New Roman" w:eastAsia="Calibri" w:hAnsi="Times New Roman" w:cs="Times New Roman"/>
                  <w:lang w:val="uk-UA"/>
                  <w:rPrChange w:id="5532" w:author="OLENA PASHKOVA (NEPTUNE.UA)" w:date="2022-11-21T15:27:00Z">
                    <w:rPr>
                      <w:rFonts w:ascii="Times New Roman" w:eastAsia="Calibri" w:hAnsi="Times New Roman" w:cs="Times New Roman"/>
                      <w:lang w:val="uk-UA"/>
                    </w:rPr>
                  </w:rPrChange>
                </w:rPr>
                <w:delText>,</w:delText>
              </w:r>
            </w:del>
            <w:r w:rsidRPr="00DD122E">
              <w:rPr>
                <w:rFonts w:ascii="Times New Roman" w:eastAsia="Calibri" w:hAnsi="Times New Roman" w:cs="Times New Roman"/>
                <w:lang w:val="uk-UA"/>
                <w:rPrChange w:id="5533" w:author="OLENA PASHKOVA (NEPTUNE.UA)" w:date="2022-11-21T15:27:00Z">
                  <w:rPr>
                    <w:rFonts w:ascii="Times New Roman" w:eastAsia="Calibri" w:hAnsi="Times New Roman" w:cs="Times New Roman"/>
                    <w:lang w:val="uk-UA"/>
                  </w:rPr>
                </w:rPrChange>
              </w:rPr>
              <w:t xml:space="preserve">0 </w:t>
            </w:r>
            <w:r w:rsidRPr="00DD122E">
              <w:rPr>
                <w:rFonts w:ascii="Times New Roman" w:eastAsia="Calibri" w:hAnsi="Times New Roman" w:cs="Times New Roman"/>
                <w:lang w:val="en-US"/>
                <w:rPrChange w:id="5534" w:author="OLENA PASHKOVA (NEPTUNE.UA)" w:date="2022-11-21T15:27:00Z">
                  <w:rPr>
                    <w:rFonts w:ascii="Times New Roman" w:eastAsia="Calibri" w:hAnsi="Times New Roman" w:cs="Times New Roman"/>
                    <w:lang w:val="en-US"/>
                  </w:rPr>
                </w:rPrChange>
              </w:rPr>
              <w:t xml:space="preserve">per railway </w:t>
            </w:r>
            <w:del w:id="5535" w:author="Nataliya Tomaskovic" w:date="2022-08-19T12:21:00Z">
              <w:r w:rsidRPr="00DD122E" w:rsidDel="00570ACF">
                <w:rPr>
                  <w:rFonts w:ascii="Times New Roman" w:eastAsia="Calibri" w:hAnsi="Times New Roman" w:cs="Times New Roman"/>
                  <w:lang w:val="en-US"/>
                  <w:rPrChange w:id="5536"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5537" w:author="OLENA PASHKOVA (NEPTUNE.UA)" w:date="2022-11-21T15:27:00Z">
                  <w:rPr>
                    <w:rFonts w:ascii="Times New Roman" w:eastAsia="Calibri" w:hAnsi="Times New Roman" w:cs="Times New Roman"/>
                    <w:lang w:val="en-US"/>
                  </w:rPr>
                </w:rPrChange>
              </w:rPr>
              <w:t xml:space="preserve">car per day of such waiting. </w:t>
            </w:r>
          </w:p>
          <w:p w14:paraId="50F88404" w14:textId="4B256686" w:rsidR="00400CA9" w:rsidRPr="00DD122E" w:rsidRDefault="005641E6" w:rsidP="00400CA9">
            <w:pPr>
              <w:jc w:val="both"/>
              <w:rPr>
                <w:ins w:id="5538" w:author="Nataliya Tomaskovic" w:date="2022-08-19T12:33:00Z"/>
                <w:rFonts w:ascii="Times New Roman" w:eastAsia="Calibri" w:hAnsi="Times New Roman" w:cs="Times New Roman"/>
                <w:lang w:val="en-US" w:eastAsia="ar-SA"/>
                <w:rPrChange w:id="5539" w:author="OLENA PASHKOVA (NEPTUNE.UA)" w:date="2022-11-21T15:27:00Z">
                  <w:rPr>
                    <w:ins w:id="5540" w:author="Nataliya Tomaskovic" w:date="2022-08-19T12:33:00Z"/>
                    <w:rFonts w:ascii="Times New Roman" w:eastAsia="Calibri" w:hAnsi="Times New Roman" w:cs="Times New Roman"/>
                    <w:lang w:val="uk-UA" w:eastAsia="ar-SA"/>
                  </w:rPr>
                </w:rPrChange>
              </w:rPr>
            </w:pPr>
            <w:ins w:id="5541" w:author="OLENA PASHKOVA (NEPTUNE.UA)" w:date="2022-11-21T09:11:00Z">
              <w:r w:rsidRPr="00DD122E">
                <w:rPr>
                  <w:rFonts w:ascii="Times New Roman" w:eastAsia="Calibri" w:hAnsi="Times New Roman" w:cs="Times New Roman"/>
                  <w:b/>
                  <w:bCs/>
                  <w:lang w:val="uk-UA" w:eastAsia="ar-SA"/>
                  <w:rPrChange w:id="5542" w:author="OLENA PASHKOVA (NEPTUNE.UA)" w:date="2022-11-21T15:27:00Z">
                    <w:rPr>
                      <w:rFonts w:ascii="Times New Roman" w:eastAsia="Calibri" w:hAnsi="Times New Roman" w:cs="Times New Roman"/>
                      <w:lang w:val="uk-UA" w:eastAsia="ar-SA"/>
                    </w:rPr>
                  </w:rPrChange>
                </w:rPr>
                <w:t>11.1.9.</w:t>
              </w:r>
              <w:r w:rsidRPr="00DD122E">
                <w:rPr>
                  <w:rFonts w:ascii="Times New Roman" w:eastAsia="Calibri" w:hAnsi="Times New Roman" w:cs="Times New Roman"/>
                  <w:lang w:val="uk-UA" w:eastAsia="ar-SA"/>
                </w:rPr>
                <w:t xml:space="preserve"> </w:t>
              </w:r>
            </w:ins>
            <w:ins w:id="5543" w:author="Nataliya Tomaskovic" w:date="2022-08-19T12:33:00Z">
              <w:r w:rsidR="00400CA9" w:rsidRPr="00DD122E">
                <w:rPr>
                  <w:rFonts w:ascii="Times New Roman" w:eastAsia="Calibri" w:hAnsi="Times New Roman" w:cs="Times New Roman"/>
                  <w:lang w:val="en-US" w:eastAsia="ar-SA"/>
                  <w:rPrChange w:id="5544" w:author="OLENA PASHKOVA (NEPTUNE.UA)" w:date="2022-11-21T15:27:00Z">
                    <w:rPr>
                      <w:rFonts w:ascii="Times New Roman" w:eastAsia="Calibri" w:hAnsi="Times New Roman" w:cs="Times New Roman"/>
                      <w:lang w:val="uk-UA" w:eastAsia="ar-SA"/>
                    </w:rPr>
                  </w:rPrChange>
                </w:rPr>
                <w:t xml:space="preserve">The </w:t>
              </w:r>
            </w:ins>
            <w:ins w:id="5545" w:author="Nataliya Tomaskovic" w:date="2022-08-19T12:34:00Z">
              <w:r w:rsidR="00400CA9" w:rsidRPr="00DD122E">
                <w:rPr>
                  <w:rFonts w:ascii="Times New Roman" w:eastAsia="Calibri" w:hAnsi="Times New Roman" w:cs="Times New Roman"/>
                  <w:lang w:val="en-US"/>
                </w:rPr>
                <w:t xml:space="preserve">Contractor </w:t>
              </w:r>
            </w:ins>
            <w:ins w:id="5546" w:author="Nataliya Tomaskovic" w:date="2022-08-19T12:33:00Z">
              <w:r w:rsidR="00400CA9" w:rsidRPr="00DD122E">
                <w:rPr>
                  <w:rFonts w:ascii="Times New Roman" w:eastAsia="Calibri" w:hAnsi="Times New Roman" w:cs="Times New Roman"/>
                  <w:lang w:val="en-US" w:eastAsia="ar-SA"/>
                  <w:rPrChange w:id="5547" w:author="OLENA PASHKOVA (NEPTUNE.UA)" w:date="2022-11-21T15:27:00Z">
                    <w:rPr>
                      <w:rFonts w:ascii="Times New Roman" w:eastAsia="Calibri" w:hAnsi="Times New Roman" w:cs="Times New Roman"/>
                      <w:lang w:val="uk-UA" w:eastAsia="ar-SA"/>
                    </w:rPr>
                  </w:rPrChange>
                </w:rPr>
                <w:t xml:space="preserve">will not, in connection with any activities under or related to this Agreement, directly or indirectly:  </w:t>
              </w:r>
            </w:ins>
          </w:p>
          <w:p w14:paraId="68ED7C7F" w14:textId="77777777" w:rsidR="00400CA9" w:rsidRPr="00DD122E" w:rsidRDefault="00400CA9" w:rsidP="00400CA9">
            <w:pPr>
              <w:tabs>
                <w:tab w:val="left" w:pos="708"/>
                <w:tab w:val="center" w:pos="4677"/>
                <w:tab w:val="right" w:pos="9355"/>
              </w:tabs>
              <w:jc w:val="both"/>
              <w:rPr>
                <w:ins w:id="5548" w:author="Nataliya Tomaskovic" w:date="2022-08-19T12:33:00Z"/>
                <w:rFonts w:ascii="Times New Roman" w:eastAsia="Calibri" w:hAnsi="Times New Roman" w:cs="Times New Roman"/>
                <w:lang w:val="en-US" w:eastAsia="ar-SA"/>
                <w:rPrChange w:id="5549" w:author="OLENA PASHKOVA (NEPTUNE.UA)" w:date="2022-11-21T15:27:00Z">
                  <w:rPr>
                    <w:ins w:id="5550" w:author="Nataliya Tomaskovic" w:date="2022-08-19T12:33:00Z"/>
                    <w:rFonts w:ascii="Times New Roman" w:eastAsia="Calibri" w:hAnsi="Times New Roman" w:cs="Times New Roman"/>
                    <w:lang w:val="uk-UA" w:eastAsia="ar-SA"/>
                  </w:rPr>
                </w:rPrChange>
              </w:rPr>
            </w:pPr>
            <w:ins w:id="5551" w:author="Nataliya Tomaskovic" w:date="2022-08-19T12:33:00Z">
              <w:r w:rsidRPr="00DD122E">
                <w:rPr>
                  <w:rFonts w:ascii="Times New Roman" w:eastAsia="Calibri" w:hAnsi="Times New Roman" w:cs="Times New Roman"/>
                  <w:lang w:val="en-US" w:eastAsia="ar-SA"/>
                  <w:rPrChange w:id="5552" w:author="OLENA PASHKOVA (NEPTUNE.UA)" w:date="2022-11-21T15:27:00Z">
                    <w:rPr>
                      <w:rFonts w:ascii="Times New Roman" w:eastAsia="Calibri" w:hAnsi="Times New Roman" w:cs="Times New Roman"/>
                      <w:lang w:val="uk-UA" w:eastAsia="ar-SA"/>
                    </w:rPr>
                  </w:rPrChange>
                </w:rPr>
                <w:t>(a) violate any applicable law prohibiting or penalizing bribery;</w:t>
              </w:r>
            </w:ins>
          </w:p>
          <w:p w14:paraId="125A582D" w14:textId="77777777" w:rsidR="00CD4031" w:rsidRPr="00DD122E" w:rsidRDefault="00CD4031" w:rsidP="00400CA9">
            <w:pPr>
              <w:tabs>
                <w:tab w:val="left" w:pos="708"/>
                <w:tab w:val="center" w:pos="4677"/>
                <w:tab w:val="right" w:pos="9355"/>
              </w:tabs>
              <w:jc w:val="both"/>
              <w:rPr>
                <w:ins w:id="5553" w:author="OLENA PASHKOVA (NEPTUNE.UA)" w:date="2022-11-21T09:13:00Z"/>
                <w:rFonts w:ascii="Times New Roman" w:eastAsia="Calibri" w:hAnsi="Times New Roman" w:cs="Times New Roman"/>
                <w:lang w:val="en-US" w:eastAsia="ar-SA"/>
              </w:rPr>
            </w:pPr>
          </w:p>
          <w:p w14:paraId="79CDF551" w14:textId="22402864" w:rsidR="00400CA9" w:rsidRPr="00DD122E" w:rsidRDefault="00400CA9" w:rsidP="00400CA9">
            <w:pPr>
              <w:tabs>
                <w:tab w:val="left" w:pos="708"/>
                <w:tab w:val="center" w:pos="4677"/>
                <w:tab w:val="right" w:pos="9355"/>
              </w:tabs>
              <w:jc w:val="both"/>
              <w:rPr>
                <w:ins w:id="5554" w:author="Nataliya Tomaskovic" w:date="2022-08-19T12:33:00Z"/>
                <w:rFonts w:ascii="Times New Roman" w:eastAsia="Calibri" w:hAnsi="Times New Roman" w:cs="Times New Roman"/>
                <w:lang w:val="en-US" w:eastAsia="ar-SA"/>
                <w:rPrChange w:id="5555" w:author="OLENA PASHKOVA (NEPTUNE.UA)" w:date="2022-11-21T15:27:00Z">
                  <w:rPr>
                    <w:ins w:id="5556" w:author="Nataliya Tomaskovic" w:date="2022-08-19T12:33:00Z"/>
                    <w:rFonts w:ascii="Times New Roman" w:eastAsia="Calibri" w:hAnsi="Times New Roman" w:cs="Times New Roman"/>
                    <w:lang w:val="uk-UA" w:eastAsia="ar-SA"/>
                  </w:rPr>
                </w:rPrChange>
              </w:rPr>
            </w:pPr>
            <w:ins w:id="5557" w:author="Nataliya Tomaskovic" w:date="2022-08-19T12:33:00Z">
              <w:r w:rsidRPr="00DD122E">
                <w:rPr>
                  <w:rFonts w:ascii="Times New Roman" w:eastAsia="Calibri" w:hAnsi="Times New Roman" w:cs="Times New Roman"/>
                  <w:lang w:val="en-US" w:eastAsia="ar-SA"/>
                  <w:rPrChange w:id="5558" w:author="OLENA PASHKOVA (NEPTUNE.UA)" w:date="2022-11-21T15:27:00Z">
                    <w:rPr>
                      <w:rFonts w:ascii="Times New Roman" w:eastAsia="Calibri" w:hAnsi="Times New Roman" w:cs="Times New Roman"/>
                      <w:lang w:val="uk-UA" w:eastAsia="ar-SA"/>
                    </w:rPr>
                  </w:rPrChange>
                </w:rPr>
                <w:t>(b) offer, pay, promise to pay, give, or authorize to pay or give anything of value (including money) to any Government Official (as defined below), official of a political party, candidate for political office, or a political party to influence any act or decision of this person in their official capacity, induce this person to do or not do any act in violation of their lawful duty, or to secure any other improper advantage; or</w:t>
              </w:r>
            </w:ins>
          </w:p>
          <w:p w14:paraId="19622463" w14:textId="77777777" w:rsidR="00CD4031" w:rsidRPr="00DD122E" w:rsidRDefault="00CD4031" w:rsidP="00400CA9">
            <w:pPr>
              <w:tabs>
                <w:tab w:val="left" w:pos="708"/>
                <w:tab w:val="center" w:pos="4677"/>
                <w:tab w:val="right" w:pos="9355"/>
              </w:tabs>
              <w:jc w:val="both"/>
              <w:rPr>
                <w:ins w:id="5559" w:author="OLENA PASHKOVA (NEPTUNE.UA)" w:date="2022-11-21T09:13:00Z"/>
                <w:rFonts w:ascii="Times New Roman" w:eastAsia="Calibri" w:hAnsi="Times New Roman" w:cs="Times New Roman"/>
                <w:lang w:val="en-US" w:eastAsia="ar-SA"/>
              </w:rPr>
            </w:pPr>
          </w:p>
          <w:p w14:paraId="36D5F275" w14:textId="77777777" w:rsidR="00286835" w:rsidRPr="00DD122E" w:rsidRDefault="00286835" w:rsidP="00400CA9">
            <w:pPr>
              <w:tabs>
                <w:tab w:val="left" w:pos="708"/>
                <w:tab w:val="center" w:pos="4677"/>
                <w:tab w:val="right" w:pos="9355"/>
              </w:tabs>
              <w:jc w:val="both"/>
              <w:rPr>
                <w:ins w:id="5560" w:author="OLENA PASHKOVA (NEPTUNE.UA)" w:date="2022-11-21T09:13:00Z"/>
                <w:rFonts w:ascii="Times New Roman" w:eastAsia="Calibri" w:hAnsi="Times New Roman" w:cs="Times New Roman"/>
                <w:lang w:val="en-US" w:eastAsia="ar-SA"/>
              </w:rPr>
            </w:pPr>
          </w:p>
          <w:p w14:paraId="6D4914D1" w14:textId="128C98FE" w:rsidR="00400CA9" w:rsidRPr="00DD122E" w:rsidRDefault="00400CA9" w:rsidP="00400CA9">
            <w:pPr>
              <w:tabs>
                <w:tab w:val="left" w:pos="708"/>
                <w:tab w:val="center" w:pos="4677"/>
                <w:tab w:val="right" w:pos="9355"/>
              </w:tabs>
              <w:jc w:val="both"/>
              <w:rPr>
                <w:ins w:id="5561" w:author="Nataliya Tomaskovic" w:date="2022-08-19T12:33:00Z"/>
                <w:rFonts w:ascii="Times New Roman" w:eastAsia="Calibri" w:hAnsi="Times New Roman" w:cs="Times New Roman"/>
                <w:lang w:val="en-US" w:eastAsia="ar-SA"/>
                <w:rPrChange w:id="5562" w:author="OLENA PASHKOVA (NEPTUNE.UA)" w:date="2022-11-21T15:27:00Z">
                  <w:rPr>
                    <w:ins w:id="5563" w:author="Nataliya Tomaskovic" w:date="2022-08-19T12:33:00Z"/>
                    <w:rFonts w:ascii="Times New Roman" w:eastAsia="Calibri" w:hAnsi="Times New Roman" w:cs="Times New Roman"/>
                    <w:lang w:val="uk-UA" w:eastAsia="ar-SA"/>
                  </w:rPr>
                </w:rPrChange>
              </w:rPr>
            </w:pPr>
            <w:ins w:id="5564" w:author="Nataliya Tomaskovic" w:date="2022-08-19T12:33:00Z">
              <w:r w:rsidRPr="00DD122E">
                <w:rPr>
                  <w:rFonts w:ascii="Times New Roman" w:eastAsia="Calibri" w:hAnsi="Times New Roman" w:cs="Times New Roman"/>
                  <w:lang w:val="en-US" w:eastAsia="ar-SA"/>
                  <w:rPrChange w:id="5565" w:author="OLENA PASHKOVA (NEPTUNE.UA)" w:date="2022-11-21T15:27:00Z">
                    <w:rPr>
                      <w:rFonts w:ascii="Times New Roman" w:eastAsia="Calibri" w:hAnsi="Times New Roman" w:cs="Times New Roman"/>
                      <w:lang w:val="uk-UA" w:eastAsia="ar-SA"/>
                    </w:rPr>
                  </w:rPrChange>
                </w:rPr>
                <w:t>c)  offer, pay, promise to pay, give, or authorize to pay or give anything of value (including money) to any private (i.e. non-government) person to influence any act or decision of this person or to secure any other improper advantage.</w:t>
              </w:r>
            </w:ins>
          </w:p>
          <w:p w14:paraId="27B08173" w14:textId="77777777" w:rsidR="00400CA9" w:rsidRPr="00DD122E" w:rsidRDefault="00400CA9" w:rsidP="00400CA9">
            <w:pPr>
              <w:jc w:val="both"/>
              <w:rPr>
                <w:ins w:id="5566" w:author="Nataliya Tomaskovic" w:date="2022-08-19T12:33:00Z"/>
                <w:rFonts w:ascii="Times New Roman" w:eastAsia="Calibri" w:hAnsi="Times New Roman" w:cs="Times New Roman"/>
                <w:lang w:val="en-US" w:eastAsia="ar-SA"/>
                <w:rPrChange w:id="5567" w:author="OLENA PASHKOVA (NEPTUNE.UA)" w:date="2022-11-21T15:27:00Z">
                  <w:rPr>
                    <w:ins w:id="5568" w:author="Nataliya Tomaskovic" w:date="2022-08-19T12:33:00Z"/>
                    <w:rFonts w:ascii="Times New Roman" w:eastAsia="Calibri" w:hAnsi="Times New Roman" w:cs="Times New Roman"/>
                    <w:lang w:val="uk-UA" w:eastAsia="ar-SA"/>
                  </w:rPr>
                </w:rPrChange>
              </w:rPr>
            </w:pPr>
          </w:p>
          <w:p w14:paraId="08D8AC2F" w14:textId="77777777" w:rsidR="00286835" w:rsidRPr="00DD122E" w:rsidRDefault="00286835" w:rsidP="00400CA9">
            <w:pPr>
              <w:jc w:val="both"/>
              <w:rPr>
                <w:ins w:id="5569" w:author="OLENA PASHKOVA (NEPTUNE.UA)" w:date="2022-11-21T09:13:00Z"/>
                <w:rFonts w:ascii="Times New Roman" w:eastAsia="Calibri" w:hAnsi="Times New Roman" w:cs="Times New Roman"/>
                <w:lang w:val="en-US" w:eastAsia="ar-SA"/>
              </w:rPr>
            </w:pPr>
          </w:p>
          <w:p w14:paraId="3962E56E" w14:textId="48C35675" w:rsidR="00400CA9" w:rsidRPr="00DD122E" w:rsidRDefault="00400CA9" w:rsidP="00400CA9">
            <w:pPr>
              <w:jc w:val="both"/>
              <w:rPr>
                <w:ins w:id="5570" w:author="Nataliya Tomaskovic" w:date="2022-08-19T12:33:00Z"/>
                <w:rFonts w:ascii="Times New Roman" w:eastAsia="Calibri" w:hAnsi="Times New Roman" w:cs="Times New Roman"/>
                <w:lang w:val="en-US" w:eastAsia="ar-SA"/>
                <w:rPrChange w:id="5571" w:author="OLENA PASHKOVA (NEPTUNE.UA)" w:date="2022-11-21T15:27:00Z">
                  <w:rPr>
                    <w:ins w:id="5572" w:author="Nataliya Tomaskovic" w:date="2022-08-19T12:33:00Z"/>
                    <w:rFonts w:ascii="Times New Roman" w:eastAsia="Calibri" w:hAnsi="Times New Roman" w:cs="Times New Roman"/>
                    <w:lang w:val="uk-UA" w:eastAsia="ar-SA"/>
                  </w:rPr>
                </w:rPrChange>
              </w:rPr>
            </w:pPr>
            <w:ins w:id="5573" w:author="Nataliya Tomaskovic" w:date="2022-08-19T12:33:00Z">
              <w:r w:rsidRPr="00DD122E">
                <w:rPr>
                  <w:rFonts w:ascii="Times New Roman" w:eastAsia="Calibri" w:hAnsi="Times New Roman" w:cs="Times New Roman"/>
                  <w:lang w:val="en-US" w:eastAsia="ar-SA"/>
                  <w:rPrChange w:id="5574" w:author="OLENA PASHKOVA (NEPTUNE.UA)" w:date="2022-11-21T15:27:00Z">
                    <w:rPr>
                      <w:rFonts w:ascii="Times New Roman" w:eastAsia="Calibri" w:hAnsi="Times New Roman" w:cs="Times New Roman"/>
                      <w:lang w:val="uk-UA" w:eastAsia="ar-SA"/>
                    </w:rPr>
                  </w:rPrChange>
                </w:rPr>
                <w:t xml:space="preserve">None of </w:t>
              </w:r>
            </w:ins>
            <w:ins w:id="5575" w:author="Nataliya Tomaskovic" w:date="2022-08-19T12:34:00Z">
              <w:r w:rsidRPr="00DD122E">
                <w:rPr>
                  <w:rFonts w:ascii="Times New Roman" w:eastAsia="Calibri" w:hAnsi="Times New Roman" w:cs="Times New Roman"/>
                  <w:lang w:val="en-US" w:eastAsia="ar-SA"/>
                </w:rPr>
                <w:t>the</w:t>
              </w:r>
            </w:ins>
            <w:ins w:id="5576" w:author="Nataliya Tomaskovic" w:date="2022-08-19T12:33:00Z">
              <w:r w:rsidRPr="00DD122E">
                <w:rPr>
                  <w:rFonts w:ascii="Times New Roman" w:eastAsia="Calibri" w:hAnsi="Times New Roman" w:cs="Times New Roman"/>
                  <w:lang w:val="en-US" w:eastAsia="ar-SA"/>
                  <w:rPrChange w:id="5577" w:author="OLENA PASHKOVA (NEPTUNE.UA)" w:date="2022-11-21T15:27:00Z">
                    <w:rPr>
                      <w:rFonts w:ascii="Times New Roman" w:eastAsia="Calibri" w:hAnsi="Times New Roman" w:cs="Times New Roman"/>
                      <w:lang w:val="uk-UA" w:eastAsia="ar-SA"/>
                    </w:rPr>
                  </w:rPrChange>
                </w:rPr>
                <w:t xml:space="preserve"> </w:t>
              </w:r>
            </w:ins>
            <w:ins w:id="5578" w:author="Nataliya Tomaskovic" w:date="2022-08-19T12:34:00Z">
              <w:r w:rsidRPr="00DD122E">
                <w:rPr>
                  <w:rFonts w:ascii="Times New Roman" w:eastAsia="Calibri" w:hAnsi="Times New Roman" w:cs="Times New Roman"/>
                  <w:lang w:val="en-US"/>
                </w:rPr>
                <w:t xml:space="preserve">Contractor’s </w:t>
              </w:r>
            </w:ins>
            <w:ins w:id="5579" w:author="Nataliya Tomaskovic" w:date="2022-08-19T12:33:00Z">
              <w:r w:rsidRPr="00DD122E">
                <w:rPr>
                  <w:rFonts w:ascii="Times New Roman" w:eastAsia="Calibri" w:hAnsi="Times New Roman" w:cs="Times New Roman"/>
                  <w:lang w:val="en-US" w:eastAsia="ar-SA"/>
                  <w:rPrChange w:id="5580" w:author="OLENA PASHKOVA (NEPTUNE.UA)" w:date="2022-11-21T15:27:00Z">
                    <w:rPr>
                      <w:rFonts w:ascii="Times New Roman" w:eastAsia="Calibri" w:hAnsi="Times New Roman" w:cs="Times New Roman"/>
                      <w:lang w:val="uk-UA" w:eastAsia="ar-SA"/>
                    </w:rPr>
                  </w:rPrChange>
                </w:rPr>
                <w:t xml:space="preserve">owners, officers, directors, principals, managers or employees is a Government Official, official of a political party, or a candidate for political office.  </w:t>
              </w:r>
            </w:ins>
          </w:p>
          <w:p w14:paraId="22087FD5" w14:textId="77777777" w:rsidR="00400CA9" w:rsidRPr="00DD122E" w:rsidRDefault="00400CA9" w:rsidP="00400CA9">
            <w:pPr>
              <w:jc w:val="both"/>
              <w:rPr>
                <w:ins w:id="5581" w:author="Nataliya Tomaskovic" w:date="2022-08-19T12:33:00Z"/>
                <w:rFonts w:ascii="Times New Roman" w:eastAsia="Calibri" w:hAnsi="Times New Roman" w:cs="Times New Roman"/>
                <w:lang w:val="en-US" w:eastAsia="ar-SA"/>
                <w:rPrChange w:id="5582" w:author="OLENA PASHKOVA (NEPTUNE.UA)" w:date="2022-11-21T15:27:00Z">
                  <w:rPr>
                    <w:ins w:id="5583" w:author="Nataliya Tomaskovic" w:date="2022-08-19T12:33:00Z"/>
                    <w:rFonts w:ascii="Times New Roman" w:eastAsia="Calibri" w:hAnsi="Times New Roman" w:cs="Times New Roman"/>
                    <w:lang w:val="uk-UA" w:eastAsia="ar-SA"/>
                  </w:rPr>
                </w:rPrChange>
              </w:rPr>
            </w:pPr>
          </w:p>
          <w:p w14:paraId="670B0AD3" w14:textId="77777777" w:rsidR="00B00FB5" w:rsidRPr="00DD122E" w:rsidRDefault="00B00FB5" w:rsidP="00400CA9">
            <w:pPr>
              <w:jc w:val="both"/>
              <w:rPr>
                <w:ins w:id="5584" w:author="OLENA PASHKOVA (NEPTUNE.UA)" w:date="2022-11-21T09:15:00Z"/>
                <w:rFonts w:ascii="Times New Roman" w:eastAsia="Calibri" w:hAnsi="Times New Roman" w:cs="Times New Roman"/>
                <w:lang w:val="en-US" w:eastAsia="ar-SA"/>
              </w:rPr>
            </w:pPr>
          </w:p>
          <w:p w14:paraId="5A10D55A" w14:textId="77777777" w:rsidR="00316DB3" w:rsidRPr="00DD122E" w:rsidRDefault="00316DB3" w:rsidP="00400CA9">
            <w:pPr>
              <w:jc w:val="both"/>
              <w:rPr>
                <w:ins w:id="5585" w:author="OLENA PASHKOVA (NEPTUNE.UA)" w:date="2022-11-21T09:15:00Z"/>
                <w:rFonts w:ascii="Times New Roman" w:eastAsia="Calibri" w:hAnsi="Times New Roman" w:cs="Times New Roman"/>
                <w:lang w:val="en-US" w:eastAsia="ar-SA"/>
              </w:rPr>
            </w:pPr>
          </w:p>
          <w:p w14:paraId="3B1CE42C" w14:textId="2B50E93F" w:rsidR="00400CA9" w:rsidRPr="00DD122E" w:rsidRDefault="00400CA9" w:rsidP="00400CA9">
            <w:pPr>
              <w:jc w:val="both"/>
              <w:rPr>
                <w:ins w:id="5586" w:author="Nataliya Tomaskovic" w:date="2022-08-19T12:33:00Z"/>
                <w:rFonts w:ascii="Times New Roman" w:eastAsia="Calibri" w:hAnsi="Times New Roman" w:cs="Times New Roman"/>
                <w:lang w:val="en-US" w:eastAsia="ar-SA"/>
                <w:rPrChange w:id="5587" w:author="OLENA PASHKOVA (NEPTUNE.UA)" w:date="2022-11-21T15:27:00Z">
                  <w:rPr>
                    <w:ins w:id="5588" w:author="Nataliya Tomaskovic" w:date="2022-08-19T12:33:00Z"/>
                    <w:rFonts w:ascii="Times New Roman" w:eastAsia="Calibri" w:hAnsi="Times New Roman" w:cs="Times New Roman"/>
                    <w:lang w:val="uk-UA" w:eastAsia="ar-SA"/>
                  </w:rPr>
                </w:rPrChange>
              </w:rPr>
            </w:pPr>
            <w:ins w:id="5589" w:author="Nataliya Tomaskovic" w:date="2022-08-19T12:33:00Z">
              <w:r w:rsidRPr="00DD122E">
                <w:rPr>
                  <w:rFonts w:ascii="Times New Roman" w:eastAsia="Calibri" w:hAnsi="Times New Roman" w:cs="Times New Roman"/>
                  <w:lang w:val="en-US" w:eastAsia="ar-SA"/>
                  <w:rPrChange w:id="5590" w:author="OLENA PASHKOVA (NEPTUNE.UA)" w:date="2022-11-21T15:27:00Z">
                    <w:rPr>
                      <w:rFonts w:ascii="Times New Roman" w:eastAsia="Calibri" w:hAnsi="Times New Roman" w:cs="Times New Roman"/>
                      <w:lang w:val="uk-UA" w:eastAsia="ar-SA"/>
                    </w:rPr>
                  </w:rPrChange>
                </w:rPr>
                <w:t xml:space="preserve">Neither </w:t>
              </w:r>
            </w:ins>
            <w:ins w:id="5591" w:author="Nataliya Tomaskovic" w:date="2022-08-19T12:34:00Z">
              <w:r w:rsidRPr="00DD122E">
                <w:rPr>
                  <w:rFonts w:ascii="Times New Roman" w:eastAsia="Calibri" w:hAnsi="Times New Roman" w:cs="Times New Roman"/>
                  <w:lang w:val="en-US"/>
                </w:rPr>
                <w:t xml:space="preserve">Contractor </w:t>
              </w:r>
            </w:ins>
            <w:ins w:id="5592" w:author="Nataliya Tomaskovic" w:date="2022-08-19T12:33:00Z">
              <w:r w:rsidRPr="00DD122E">
                <w:rPr>
                  <w:rFonts w:ascii="Times New Roman" w:eastAsia="Calibri" w:hAnsi="Times New Roman" w:cs="Times New Roman"/>
                  <w:lang w:val="en-US" w:eastAsia="ar-SA"/>
                  <w:rPrChange w:id="5593" w:author="OLENA PASHKOVA (NEPTUNE.UA)" w:date="2022-11-21T15:27:00Z">
                    <w:rPr>
                      <w:rFonts w:ascii="Times New Roman" w:eastAsia="Calibri" w:hAnsi="Times New Roman" w:cs="Times New Roman"/>
                      <w:lang w:val="uk-UA" w:eastAsia="ar-SA"/>
                    </w:rPr>
                  </w:rPrChange>
                </w:rPr>
                <w:t>nor its employees, managers, officers, or directors has been involved in any lawsuits, enforcement actions or government investigations related to bribery, corruption, or violations of laws prohibiting bribery.</w:t>
              </w:r>
            </w:ins>
          </w:p>
          <w:p w14:paraId="5E6A44FF" w14:textId="77777777" w:rsidR="00400CA9" w:rsidRPr="00DD122E" w:rsidRDefault="00400CA9" w:rsidP="00400CA9">
            <w:pPr>
              <w:tabs>
                <w:tab w:val="left" w:pos="708"/>
                <w:tab w:val="center" w:pos="4677"/>
                <w:tab w:val="right" w:pos="9355"/>
              </w:tabs>
              <w:jc w:val="both"/>
              <w:rPr>
                <w:ins w:id="5594" w:author="Nataliya Tomaskovic" w:date="2022-08-19T12:33:00Z"/>
                <w:rFonts w:ascii="Times New Roman" w:eastAsia="Calibri" w:hAnsi="Times New Roman" w:cs="Times New Roman"/>
                <w:lang w:val="en-US" w:eastAsia="ar-SA"/>
                <w:rPrChange w:id="5595" w:author="OLENA PASHKOVA (NEPTUNE.UA)" w:date="2022-11-21T15:27:00Z">
                  <w:rPr>
                    <w:ins w:id="5596" w:author="Nataliya Tomaskovic" w:date="2022-08-19T12:33:00Z"/>
                    <w:rFonts w:ascii="Times New Roman" w:eastAsia="Calibri" w:hAnsi="Times New Roman" w:cs="Times New Roman"/>
                    <w:lang w:val="uk-UA" w:eastAsia="ar-SA"/>
                  </w:rPr>
                </w:rPrChange>
              </w:rPr>
            </w:pPr>
            <w:ins w:id="5597" w:author="Nataliya Tomaskovic" w:date="2022-08-19T12:33:00Z">
              <w:r w:rsidRPr="00DD122E">
                <w:rPr>
                  <w:rFonts w:ascii="Times New Roman" w:eastAsia="Calibri" w:hAnsi="Times New Roman" w:cs="Times New Roman"/>
                  <w:lang w:val="en-US" w:eastAsia="ar-SA"/>
                  <w:rPrChange w:id="5598" w:author="OLENA PASHKOVA (NEPTUNE.UA)" w:date="2022-11-21T15:27:00Z">
                    <w:rPr>
                      <w:rFonts w:ascii="Times New Roman" w:eastAsia="Calibri" w:hAnsi="Times New Roman" w:cs="Times New Roman"/>
                      <w:lang w:val="uk-UA" w:eastAsia="ar-SA"/>
                    </w:rPr>
                  </w:rPrChange>
                </w:rPr>
                <w:t xml:space="preserve">The </w:t>
              </w:r>
            </w:ins>
            <w:ins w:id="5599" w:author="Nataliya Tomaskovic" w:date="2022-08-19T12:35:00Z">
              <w:r w:rsidRPr="00DD122E">
                <w:rPr>
                  <w:rFonts w:ascii="Times New Roman" w:eastAsia="Calibri" w:hAnsi="Times New Roman" w:cs="Times New Roman"/>
                  <w:lang w:val="en-US"/>
                </w:rPr>
                <w:t xml:space="preserve">Contractor </w:t>
              </w:r>
            </w:ins>
            <w:ins w:id="5600" w:author="Nataliya Tomaskovic" w:date="2022-08-19T12:33:00Z">
              <w:r w:rsidRPr="00DD122E">
                <w:rPr>
                  <w:rFonts w:ascii="Times New Roman" w:eastAsia="Calibri" w:hAnsi="Times New Roman" w:cs="Times New Roman"/>
                  <w:lang w:val="en-US" w:eastAsia="ar-SA"/>
                  <w:rPrChange w:id="5601" w:author="OLENA PASHKOVA (NEPTUNE.UA)" w:date="2022-11-21T15:27:00Z">
                    <w:rPr>
                      <w:rFonts w:ascii="Times New Roman" w:eastAsia="Calibri" w:hAnsi="Times New Roman" w:cs="Times New Roman"/>
                      <w:lang w:val="uk-UA" w:eastAsia="ar-SA"/>
                    </w:rPr>
                  </w:rPrChange>
                </w:rPr>
                <w:t>is responsible for ensuring that any permitted subcontractors performing services under this Agreement do so in full compliance with the terms of this Agreement.</w:t>
              </w:r>
            </w:ins>
          </w:p>
          <w:p w14:paraId="2DE5E2C0" w14:textId="77777777" w:rsidR="00400CA9" w:rsidRPr="00DD122E" w:rsidRDefault="00400CA9" w:rsidP="00400CA9">
            <w:pPr>
              <w:jc w:val="both"/>
              <w:rPr>
                <w:ins w:id="5602" w:author="Nataliya Tomaskovic" w:date="2022-08-19T12:33:00Z"/>
                <w:rFonts w:ascii="Times New Roman" w:eastAsia="Calibri" w:hAnsi="Times New Roman" w:cs="Times New Roman"/>
                <w:lang w:val="en-US" w:eastAsia="ar-SA"/>
                <w:rPrChange w:id="5603" w:author="OLENA PASHKOVA (NEPTUNE.UA)" w:date="2022-11-21T15:27:00Z">
                  <w:rPr>
                    <w:ins w:id="5604" w:author="Nataliya Tomaskovic" w:date="2022-08-19T12:33:00Z"/>
                    <w:rFonts w:ascii="Times New Roman" w:eastAsia="Calibri" w:hAnsi="Times New Roman" w:cs="Times New Roman"/>
                    <w:lang w:val="uk-UA" w:eastAsia="ar-SA"/>
                  </w:rPr>
                </w:rPrChange>
              </w:rPr>
            </w:pPr>
            <w:ins w:id="5605" w:author="Nataliya Tomaskovic" w:date="2022-08-19T12:33:00Z">
              <w:r w:rsidRPr="00DD122E">
                <w:rPr>
                  <w:rFonts w:ascii="Times New Roman" w:eastAsia="Calibri" w:hAnsi="Times New Roman" w:cs="Times New Roman"/>
                  <w:lang w:val="en-US" w:eastAsia="ar-SA"/>
                  <w:rPrChange w:id="5606" w:author="OLENA PASHKOVA (NEPTUNE.UA)" w:date="2022-11-21T15:27:00Z">
                    <w:rPr>
                      <w:rFonts w:ascii="Times New Roman" w:eastAsia="Calibri" w:hAnsi="Times New Roman" w:cs="Times New Roman"/>
                      <w:lang w:val="uk-UA" w:eastAsia="ar-SA"/>
                    </w:rPr>
                  </w:rPrChange>
                </w:rPr>
                <w:t xml:space="preserve">The </w:t>
              </w:r>
            </w:ins>
            <w:ins w:id="5607" w:author="Nataliya Tomaskovic" w:date="2022-08-19T12:35:00Z">
              <w:r w:rsidRPr="00DD122E">
                <w:rPr>
                  <w:rFonts w:ascii="Times New Roman" w:eastAsia="Calibri" w:hAnsi="Times New Roman" w:cs="Times New Roman"/>
                  <w:lang w:val="en-US"/>
                </w:rPr>
                <w:t xml:space="preserve">Contractor </w:t>
              </w:r>
            </w:ins>
            <w:ins w:id="5608" w:author="Nataliya Tomaskovic" w:date="2022-08-19T12:33:00Z">
              <w:r w:rsidRPr="00DD122E">
                <w:rPr>
                  <w:rFonts w:ascii="Times New Roman" w:eastAsia="Calibri" w:hAnsi="Times New Roman" w:cs="Times New Roman"/>
                  <w:lang w:val="en-US" w:eastAsia="ar-SA"/>
                  <w:rPrChange w:id="5609" w:author="OLENA PASHKOVA (NEPTUNE.UA)" w:date="2022-11-21T15:27:00Z">
                    <w:rPr>
                      <w:rFonts w:ascii="Times New Roman" w:eastAsia="Calibri" w:hAnsi="Times New Roman" w:cs="Times New Roman"/>
                      <w:lang w:val="uk-UA" w:eastAsia="ar-SA"/>
                    </w:rPr>
                  </w:rPrChange>
                </w:rPr>
                <w:t xml:space="preserve">agrees that Cargill has the right to periodically require the </w:t>
              </w:r>
            </w:ins>
            <w:ins w:id="5610" w:author="Nataliya Tomaskovic" w:date="2022-08-19T12:35:00Z">
              <w:r w:rsidRPr="00DD122E">
                <w:rPr>
                  <w:rFonts w:ascii="Times New Roman" w:eastAsia="Calibri" w:hAnsi="Times New Roman" w:cs="Times New Roman"/>
                  <w:lang w:val="en-US"/>
                </w:rPr>
                <w:t xml:space="preserve">Contractor </w:t>
              </w:r>
            </w:ins>
            <w:ins w:id="5611" w:author="Nataliya Tomaskovic" w:date="2022-08-19T12:33:00Z">
              <w:r w:rsidRPr="00DD122E">
                <w:rPr>
                  <w:rFonts w:ascii="Times New Roman" w:eastAsia="Calibri" w:hAnsi="Times New Roman" w:cs="Times New Roman"/>
                  <w:lang w:val="en-US" w:eastAsia="ar-SA"/>
                  <w:rPrChange w:id="5612" w:author="OLENA PASHKOVA (NEPTUNE.UA)" w:date="2022-11-21T15:27:00Z">
                    <w:rPr>
                      <w:rFonts w:ascii="Times New Roman" w:eastAsia="Calibri" w:hAnsi="Times New Roman" w:cs="Times New Roman"/>
                      <w:lang w:val="uk-UA" w:eastAsia="ar-SA"/>
                    </w:rPr>
                  </w:rPrChange>
                </w:rPr>
                <w:t>to certify in writing its compliance with this Clause; and</w:t>
              </w:r>
            </w:ins>
          </w:p>
          <w:p w14:paraId="01696477" w14:textId="14D5D682" w:rsidR="00525DBC" w:rsidRPr="00DD122E" w:rsidRDefault="00525DBC" w:rsidP="00400CA9">
            <w:pPr>
              <w:jc w:val="both"/>
              <w:rPr>
                <w:ins w:id="5613" w:author="OLENA PASHKOVA (NEPTUNE.UA)" w:date="2022-11-21T11:14:00Z"/>
                <w:rFonts w:ascii="Times New Roman" w:eastAsia="Calibri" w:hAnsi="Times New Roman" w:cs="Times New Roman"/>
                <w:lang w:val="en-US" w:eastAsia="ar-SA"/>
              </w:rPr>
            </w:pPr>
          </w:p>
          <w:p w14:paraId="6A92F757" w14:textId="77777777" w:rsidR="00543901" w:rsidRPr="00DD122E" w:rsidRDefault="00543901" w:rsidP="00400CA9">
            <w:pPr>
              <w:jc w:val="both"/>
              <w:rPr>
                <w:ins w:id="5614" w:author="OLENA PASHKOVA (NEPTUNE.UA)" w:date="2022-11-21T09:18:00Z"/>
                <w:rFonts w:ascii="Times New Roman" w:eastAsia="Calibri" w:hAnsi="Times New Roman" w:cs="Times New Roman"/>
                <w:lang w:val="en-US" w:eastAsia="ar-SA"/>
              </w:rPr>
            </w:pPr>
          </w:p>
          <w:p w14:paraId="673899BE" w14:textId="35D682EC" w:rsidR="00400CA9" w:rsidRPr="00DD122E" w:rsidRDefault="00400CA9" w:rsidP="00400CA9">
            <w:pPr>
              <w:jc w:val="both"/>
              <w:rPr>
                <w:ins w:id="5615" w:author="Nataliya Tomaskovic" w:date="2022-08-19T12:33:00Z"/>
                <w:rFonts w:ascii="Times New Roman" w:eastAsia="Calibri" w:hAnsi="Times New Roman" w:cs="Times New Roman"/>
                <w:lang w:val="en-US"/>
                <w:rPrChange w:id="5616" w:author="OLENA PASHKOVA (NEPTUNE.UA)" w:date="2022-11-21T15:27:00Z">
                  <w:rPr>
                    <w:ins w:id="5617" w:author="Nataliya Tomaskovic" w:date="2022-08-19T12:33:00Z"/>
                    <w:rFonts w:ascii="Times New Roman" w:eastAsia="Calibri" w:hAnsi="Times New Roman" w:cs="Times New Roman"/>
                    <w:lang w:val="en-US"/>
                  </w:rPr>
                </w:rPrChange>
              </w:rPr>
            </w:pPr>
            <w:ins w:id="5618" w:author="Nataliya Tomaskovic" w:date="2022-08-19T12:33:00Z">
              <w:r w:rsidRPr="00DD122E">
                <w:rPr>
                  <w:rFonts w:ascii="Times New Roman" w:eastAsia="Calibri" w:hAnsi="Times New Roman" w:cs="Times New Roman"/>
                  <w:lang w:val="en-US" w:eastAsia="ar-SA"/>
                  <w:rPrChange w:id="5619" w:author="OLENA PASHKOVA (NEPTUNE.UA)" w:date="2022-11-21T15:27:00Z">
                    <w:rPr>
                      <w:rFonts w:ascii="Times New Roman" w:eastAsia="Calibri" w:hAnsi="Times New Roman" w:cs="Times New Roman"/>
                      <w:lang w:val="uk-UA" w:eastAsia="ar-SA"/>
                    </w:rPr>
                  </w:rPrChange>
                </w:rPr>
                <w:t xml:space="preserve">The </w:t>
              </w:r>
            </w:ins>
            <w:ins w:id="5620" w:author="Nataliya Tomaskovic" w:date="2022-08-19T12:35:00Z">
              <w:r w:rsidRPr="00DD122E">
                <w:rPr>
                  <w:rFonts w:ascii="Times New Roman" w:eastAsia="Calibri" w:hAnsi="Times New Roman" w:cs="Times New Roman"/>
                  <w:lang w:val="en-US"/>
                </w:rPr>
                <w:t xml:space="preserve">Contractor </w:t>
              </w:r>
            </w:ins>
            <w:ins w:id="5621" w:author="Nataliya Tomaskovic" w:date="2022-08-19T12:33:00Z">
              <w:r w:rsidRPr="00DD122E">
                <w:rPr>
                  <w:rFonts w:ascii="Times New Roman" w:eastAsia="Calibri" w:hAnsi="Times New Roman" w:cs="Times New Roman"/>
                  <w:lang w:val="en-US" w:eastAsia="ar-SA"/>
                  <w:rPrChange w:id="5622" w:author="OLENA PASHKOVA (NEPTUNE.UA)" w:date="2022-11-21T15:27:00Z">
                    <w:rPr>
                      <w:rFonts w:ascii="Times New Roman" w:eastAsia="Calibri" w:hAnsi="Times New Roman" w:cs="Times New Roman"/>
                      <w:lang w:val="uk-UA" w:eastAsia="ar-SA"/>
                    </w:rPr>
                  </w:rPrChange>
                </w:rPr>
                <w:t xml:space="preserve">agrees to defend and indemnify Cargill from and against any and all claims, losses and expenses suffered or incurred </w:t>
              </w:r>
              <w:r w:rsidRPr="00DD122E">
                <w:rPr>
                  <w:rFonts w:ascii="Times New Roman" w:eastAsia="Calibri" w:hAnsi="Times New Roman" w:cs="Times New Roman"/>
                  <w:lang w:val="en-US"/>
                </w:rPr>
                <w:t xml:space="preserve">by Cargill caused by </w:t>
              </w:r>
            </w:ins>
            <w:ins w:id="5623" w:author="Nataliya Tomaskovic" w:date="2022-08-19T12:35:00Z">
              <w:r w:rsidRPr="00DD122E">
                <w:rPr>
                  <w:rFonts w:ascii="Times New Roman" w:eastAsia="Calibri" w:hAnsi="Times New Roman" w:cs="Times New Roman"/>
                  <w:lang w:val="en-US"/>
                </w:rPr>
                <w:t xml:space="preserve">Contractor </w:t>
              </w:r>
            </w:ins>
            <w:ins w:id="5624" w:author="Nataliya Tomaskovic" w:date="2022-08-19T12:33:00Z">
              <w:r w:rsidRPr="006F5E0C">
                <w:rPr>
                  <w:rFonts w:ascii="Times New Roman" w:eastAsia="Calibri" w:hAnsi="Times New Roman" w:cs="Times New Roman"/>
                  <w:lang w:val="en-US"/>
                </w:rPr>
                <w:t xml:space="preserve">(or any </w:t>
              </w:r>
            </w:ins>
            <w:ins w:id="5625" w:author="Nataliya Tomaskovic" w:date="2022-08-19T12:35:00Z">
              <w:r w:rsidRPr="006F5E0C">
                <w:rPr>
                  <w:rFonts w:ascii="Times New Roman" w:eastAsia="Calibri" w:hAnsi="Times New Roman" w:cs="Times New Roman"/>
                  <w:lang w:val="en-US"/>
                </w:rPr>
                <w:t xml:space="preserve">its </w:t>
              </w:r>
            </w:ins>
            <w:ins w:id="5626" w:author="Nataliya Tomaskovic" w:date="2022-08-19T12:33:00Z">
              <w:r w:rsidRPr="00DD122E">
                <w:rPr>
                  <w:rFonts w:ascii="Times New Roman" w:eastAsia="Calibri" w:hAnsi="Times New Roman" w:cs="Times New Roman"/>
                  <w:lang w:val="en-US"/>
                  <w:rPrChange w:id="5627" w:author="OLENA PASHKOVA (NEPTUNE.UA)" w:date="2022-11-21T15:27:00Z">
                    <w:rPr>
                      <w:rFonts w:ascii="Times New Roman" w:eastAsia="Calibri" w:hAnsi="Times New Roman" w:cs="Times New Roman"/>
                      <w:lang w:val="en-US"/>
                    </w:rPr>
                  </w:rPrChange>
                </w:rPr>
                <w:t>subcontractors) breach of this Clause.</w:t>
              </w:r>
            </w:ins>
          </w:p>
          <w:p w14:paraId="79E18481" w14:textId="77777777" w:rsidR="004F1A96" w:rsidRPr="00DD122E" w:rsidRDefault="004F1A96" w:rsidP="00400CA9">
            <w:pPr>
              <w:tabs>
                <w:tab w:val="left" w:pos="708"/>
                <w:tab w:val="center" w:pos="4677"/>
                <w:tab w:val="right" w:pos="9355"/>
              </w:tabs>
              <w:jc w:val="both"/>
              <w:rPr>
                <w:ins w:id="5628" w:author="OLENA PASHKOVA (NEPTUNE.UA)" w:date="2022-11-21T09:18:00Z"/>
                <w:rFonts w:ascii="Times New Roman" w:eastAsia="Calibri" w:hAnsi="Times New Roman" w:cs="Times New Roman"/>
                <w:lang w:val="en-US"/>
                <w:rPrChange w:id="5629" w:author="OLENA PASHKOVA (NEPTUNE.UA)" w:date="2022-11-21T15:27:00Z">
                  <w:rPr>
                    <w:ins w:id="5630" w:author="OLENA PASHKOVA (NEPTUNE.UA)" w:date="2022-11-21T09:18:00Z"/>
                    <w:rFonts w:ascii="Times New Roman" w:eastAsia="Calibri" w:hAnsi="Times New Roman" w:cs="Times New Roman"/>
                    <w:lang w:val="en-US"/>
                  </w:rPr>
                </w:rPrChange>
              </w:rPr>
            </w:pPr>
          </w:p>
          <w:p w14:paraId="6F809C74" w14:textId="77777777" w:rsidR="004F1A96" w:rsidRPr="00DD122E" w:rsidRDefault="004F1A96" w:rsidP="00400CA9">
            <w:pPr>
              <w:tabs>
                <w:tab w:val="left" w:pos="708"/>
                <w:tab w:val="center" w:pos="4677"/>
                <w:tab w:val="right" w:pos="9355"/>
              </w:tabs>
              <w:jc w:val="both"/>
              <w:rPr>
                <w:ins w:id="5631" w:author="OLENA PASHKOVA (NEPTUNE.UA)" w:date="2022-11-21T09:18:00Z"/>
                <w:rFonts w:ascii="Times New Roman" w:eastAsia="Calibri" w:hAnsi="Times New Roman" w:cs="Times New Roman"/>
                <w:lang w:val="en-US"/>
                <w:rPrChange w:id="5632" w:author="OLENA PASHKOVA (NEPTUNE.UA)" w:date="2022-11-21T15:27:00Z">
                  <w:rPr>
                    <w:ins w:id="5633" w:author="OLENA PASHKOVA (NEPTUNE.UA)" w:date="2022-11-21T09:18:00Z"/>
                    <w:rFonts w:ascii="Times New Roman" w:eastAsia="Calibri" w:hAnsi="Times New Roman" w:cs="Times New Roman"/>
                    <w:lang w:val="en-US"/>
                  </w:rPr>
                </w:rPrChange>
              </w:rPr>
            </w:pPr>
          </w:p>
          <w:p w14:paraId="59AE04F6" w14:textId="77777777" w:rsidR="004F1A96" w:rsidRPr="00DD122E" w:rsidRDefault="004F1A96" w:rsidP="00400CA9">
            <w:pPr>
              <w:tabs>
                <w:tab w:val="left" w:pos="708"/>
                <w:tab w:val="center" w:pos="4677"/>
                <w:tab w:val="right" w:pos="9355"/>
              </w:tabs>
              <w:jc w:val="both"/>
              <w:rPr>
                <w:ins w:id="5634" w:author="OLENA PASHKOVA (NEPTUNE.UA)" w:date="2022-11-21T09:18:00Z"/>
                <w:rFonts w:ascii="Times New Roman" w:eastAsia="Calibri" w:hAnsi="Times New Roman" w:cs="Times New Roman"/>
                <w:lang w:val="en-US"/>
                <w:rPrChange w:id="5635" w:author="OLENA PASHKOVA (NEPTUNE.UA)" w:date="2022-11-21T15:27:00Z">
                  <w:rPr>
                    <w:ins w:id="5636" w:author="OLENA PASHKOVA (NEPTUNE.UA)" w:date="2022-11-21T09:18:00Z"/>
                    <w:rFonts w:ascii="Times New Roman" w:eastAsia="Calibri" w:hAnsi="Times New Roman" w:cs="Times New Roman"/>
                    <w:lang w:val="en-US"/>
                  </w:rPr>
                </w:rPrChange>
              </w:rPr>
            </w:pPr>
          </w:p>
          <w:p w14:paraId="3C30FE6F" w14:textId="77777777" w:rsidR="004F1A96" w:rsidRPr="00DD122E" w:rsidRDefault="004F1A96" w:rsidP="00400CA9">
            <w:pPr>
              <w:tabs>
                <w:tab w:val="left" w:pos="708"/>
                <w:tab w:val="center" w:pos="4677"/>
                <w:tab w:val="right" w:pos="9355"/>
              </w:tabs>
              <w:jc w:val="both"/>
              <w:rPr>
                <w:ins w:id="5637" w:author="OLENA PASHKOVA (NEPTUNE.UA)" w:date="2022-11-21T09:18:00Z"/>
                <w:rFonts w:ascii="Times New Roman" w:eastAsia="Calibri" w:hAnsi="Times New Roman" w:cs="Times New Roman"/>
                <w:lang w:val="en-US"/>
                <w:rPrChange w:id="5638" w:author="OLENA PASHKOVA (NEPTUNE.UA)" w:date="2022-11-21T15:27:00Z">
                  <w:rPr>
                    <w:ins w:id="5639" w:author="OLENA PASHKOVA (NEPTUNE.UA)" w:date="2022-11-21T09:18:00Z"/>
                    <w:rFonts w:ascii="Times New Roman" w:eastAsia="Calibri" w:hAnsi="Times New Roman" w:cs="Times New Roman"/>
                    <w:lang w:val="en-US"/>
                  </w:rPr>
                </w:rPrChange>
              </w:rPr>
            </w:pPr>
          </w:p>
          <w:p w14:paraId="45AFF11C" w14:textId="77777777" w:rsidR="004F1A96" w:rsidRPr="00DD122E" w:rsidRDefault="004F1A96" w:rsidP="00400CA9">
            <w:pPr>
              <w:tabs>
                <w:tab w:val="left" w:pos="708"/>
                <w:tab w:val="center" w:pos="4677"/>
                <w:tab w:val="right" w:pos="9355"/>
              </w:tabs>
              <w:jc w:val="both"/>
              <w:rPr>
                <w:ins w:id="5640" w:author="OLENA PASHKOVA (NEPTUNE.UA)" w:date="2022-11-21T09:18:00Z"/>
                <w:rFonts w:ascii="Times New Roman" w:eastAsia="Calibri" w:hAnsi="Times New Roman" w:cs="Times New Roman"/>
                <w:lang w:val="en-US"/>
                <w:rPrChange w:id="5641" w:author="OLENA PASHKOVA (NEPTUNE.UA)" w:date="2022-11-21T15:27:00Z">
                  <w:rPr>
                    <w:ins w:id="5642" w:author="OLENA PASHKOVA (NEPTUNE.UA)" w:date="2022-11-21T09:18:00Z"/>
                    <w:rFonts w:ascii="Times New Roman" w:eastAsia="Calibri" w:hAnsi="Times New Roman" w:cs="Times New Roman"/>
                    <w:lang w:val="en-US"/>
                  </w:rPr>
                </w:rPrChange>
              </w:rPr>
            </w:pPr>
          </w:p>
          <w:p w14:paraId="63FAEF8B" w14:textId="77777777" w:rsidR="004F1A96" w:rsidRPr="00DD122E" w:rsidRDefault="004F1A96" w:rsidP="00400CA9">
            <w:pPr>
              <w:tabs>
                <w:tab w:val="left" w:pos="708"/>
                <w:tab w:val="center" w:pos="4677"/>
                <w:tab w:val="right" w:pos="9355"/>
              </w:tabs>
              <w:jc w:val="both"/>
              <w:rPr>
                <w:ins w:id="5643" w:author="OLENA PASHKOVA (NEPTUNE.UA)" w:date="2022-11-21T09:19:00Z"/>
                <w:rFonts w:ascii="Times New Roman" w:eastAsia="Calibri" w:hAnsi="Times New Roman" w:cs="Times New Roman"/>
                <w:lang w:val="en-US"/>
                <w:rPrChange w:id="5644" w:author="OLENA PASHKOVA (NEPTUNE.UA)" w:date="2022-11-21T15:27:00Z">
                  <w:rPr>
                    <w:ins w:id="5645" w:author="OLENA PASHKOVA (NEPTUNE.UA)" w:date="2022-11-21T09:19:00Z"/>
                    <w:rFonts w:ascii="Times New Roman" w:eastAsia="Calibri" w:hAnsi="Times New Roman" w:cs="Times New Roman"/>
                    <w:lang w:val="en-US"/>
                  </w:rPr>
                </w:rPrChange>
              </w:rPr>
            </w:pPr>
          </w:p>
          <w:p w14:paraId="016EFE7F" w14:textId="7174E54C" w:rsidR="00400CA9" w:rsidRPr="00DD122E" w:rsidRDefault="00400CA9" w:rsidP="00400CA9">
            <w:pPr>
              <w:tabs>
                <w:tab w:val="left" w:pos="708"/>
                <w:tab w:val="center" w:pos="4677"/>
                <w:tab w:val="right" w:pos="9355"/>
              </w:tabs>
              <w:jc w:val="both"/>
              <w:rPr>
                <w:ins w:id="5646" w:author="Nataliya Tomaskovic" w:date="2022-08-19T12:33:00Z"/>
                <w:rFonts w:ascii="Times New Roman" w:eastAsia="Calibri" w:hAnsi="Times New Roman" w:cs="Times New Roman"/>
                <w:lang w:val="en-US"/>
                <w:rPrChange w:id="5647" w:author="OLENA PASHKOVA (NEPTUNE.UA)" w:date="2022-11-21T15:27:00Z">
                  <w:rPr>
                    <w:ins w:id="5648" w:author="Nataliya Tomaskovic" w:date="2022-08-19T12:33:00Z"/>
                    <w:rFonts w:ascii="Times New Roman" w:eastAsia="Calibri" w:hAnsi="Times New Roman" w:cs="Times New Roman"/>
                    <w:lang w:val="en-US"/>
                  </w:rPr>
                </w:rPrChange>
              </w:rPr>
            </w:pPr>
            <w:ins w:id="5649" w:author="Nataliya Tomaskovic" w:date="2022-08-19T12:33:00Z">
              <w:r w:rsidRPr="00DD122E">
                <w:rPr>
                  <w:rFonts w:ascii="Times New Roman" w:eastAsia="Calibri" w:hAnsi="Times New Roman" w:cs="Times New Roman"/>
                  <w:lang w:val="en-US"/>
                  <w:rPrChange w:id="5650" w:author="OLENA PASHKOVA (NEPTUNE.UA)" w:date="2022-11-21T15:27:00Z">
                    <w:rPr>
                      <w:rFonts w:ascii="Times New Roman" w:eastAsia="Calibri" w:hAnsi="Times New Roman" w:cs="Times New Roman"/>
                      <w:lang w:val="en-US"/>
                    </w:rPr>
                  </w:rPrChange>
                </w:rPr>
                <w:t xml:space="preserve">“Government Official” means (i) an officer or employee of the government, including any department, agency, or other entity owned or controlled by the government, or (ii) an officer or employee of a public international organization (for example the World Bank or International Monetary Fund); or (iii) any person acting in an official capacity for or on behalf of any of the above.  </w:t>
              </w:r>
            </w:ins>
          </w:p>
          <w:p w14:paraId="1C353C6F" w14:textId="77777777" w:rsidR="00C23149" w:rsidRPr="00DD122E" w:rsidRDefault="00C23149" w:rsidP="00400CA9">
            <w:pPr>
              <w:tabs>
                <w:tab w:val="left" w:pos="708"/>
                <w:tab w:val="center" w:pos="4677"/>
                <w:tab w:val="right" w:pos="9355"/>
              </w:tabs>
              <w:jc w:val="both"/>
              <w:rPr>
                <w:ins w:id="5651" w:author="OLENA PASHKOVA (NEPTUNE.UA)" w:date="2022-11-21T09:19:00Z"/>
                <w:rFonts w:ascii="Times New Roman" w:eastAsia="Calibri" w:hAnsi="Times New Roman" w:cs="Times New Roman"/>
                <w:lang w:val="en-US"/>
                <w:rPrChange w:id="5652" w:author="OLENA PASHKOVA (NEPTUNE.UA)" w:date="2022-11-21T15:27:00Z">
                  <w:rPr>
                    <w:ins w:id="5653" w:author="OLENA PASHKOVA (NEPTUNE.UA)" w:date="2022-11-21T09:19:00Z"/>
                    <w:rFonts w:ascii="Times New Roman" w:eastAsia="Calibri" w:hAnsi="Times New Roman" w:cs="Times New Roman"/>
                    <w:lang w:val="en-US"/>
                  </w:rPr>
                </w:rPrChange>
              </w:rPr>
            </w:pPr>
          </w:p>
          <w:p w14:paraId="091BE089" w14:textId="77777777" w:rsidR="00C23149" w:rsidRPr="00DD122E" w:rsidRDefault="00C23149" w:rsidP="00400CA9">
            <w:pPr>
              <w:tabs>
                <w:tab w:val="left" w:pos="708"/>
                <w:tab w:val="center" w:pos="4677"/>
                <w:tab w:val="right" w:pos="9355"/>
              </w:tabs>
              <w:jc w:val="both"/>
              <w:rPr>
                <w:ins w:id="5654" w:author="OLENA PASHKOVA (NEPTUNE.UA)" w:date="2022-11-21T09:19:00Z"/>
                <w:rFonts w:ascii="Times New Roman" w:eastAsia="Calibri" w:hAnsi="Times New Roman" w:cs="Times New Roman"/>
                <w:lang w:val="en-US"/>
                <w:rPrChange w:id="5655" w:author="OLENA PASHKOVA (NEPTUNE.UA)" w:date="2022-11-21T15:27:00Z">
                  <w:rPr>
                    <w:ins w:id="5656" w:author="OLENA PASHKOVA (NEPTUNE.UA)" w:date="2022-11-21T09:19:00Z"/>
                    <w:rFonts w:ascii="Times New Roman" w:eastAsia="Calibri" w:hAnsi="Times New Roman" w:cs="Times New Roman"/>
                    <w:lang w:val="en-US"/>
                  </w:rPr>
                </w:rPrChange>
              </w:rPr>
            </w:pPr>
          </w:p>
          <w:p w14:paraId="410DC779" w14:textId="77777777" w:rsidR="00C23149" w:rsidRPr="00DD122E" w:rsidRDefault="00C23149" w:rsidP="00400CA9">
            <w:pPr>
              <w:tabs>
                <w:tab w:val="left" w:pos="708"/>
                <w:tab w:val="center" w:pos="4677"/>
                <w:tab w:val="right" w:pos="9355"/>
              </w:tabs>
              <w:jc w:val="both"/>
              <w:rPr>
                <w:ins w:id="5657" w:author="OLENA PASHKOVA (NEPTUNE.UA)" w:date="2022-11-21T09:19:00Z"/>
                <w:rFonts w:ascii="Times New Roman" w:eastAsia="Calibri" w:hAnsi="Times New Roman" w:cs="Times New Roman"/>
                <w:lang w:val="en-US"/>
                <w:rPrChange w:id="5658" w:author="OLENA PASHKOVA (NEPTUNE.UA)" w:date="2022-11-21T15:27:00Z">
                  <w:rPr>
                    <w:ins w:id="5659" w:author="OLENA PASHKOVA (NEPTUNE.UA)" w:date="2022-11-21T09:19:00Z"/>
                    <w:rFonts w:ascii="Times New Roman" w:eastAsia="Calibri" w:hAnsi="Times New Roman" w:cs="Times New Roman"/>
                    <w:lang w:val="en-US"/>
                  </w:rPr>
                </w:rPrChange>
              </w:rPr>
            </w:pPr>
          </w:p>
          <w:p w14:paraId="1A25F3E7" w14:textId="0D81A118" w:rsidR="00400CA9" w:rsidRPr="00DD122E" w:rsidRDefault="00400CA9" w:rsidP="00400CA9">
            <w:pPr>
              <w:tabs>
                <w:tab w:val="left" w:pos="708"/>
                <w:tab w:val="center" w:pos="4677"/>
                <w:tab w:val="right" w:pos="9355"/>
              </w:tabs>
              <w:jc w:val="both"/>
              <w:rPr>
                <w:ins w:id="5660" w:author="Nataliya Tomaskovic" w:date="2022-08-19T12:33:00Z"/>
                <w:rFonts w:ascii="Times New Roman" w:eastAsia="Calibri" w:hAnsi="Times New Roman" w:cs="Times New Roman"/>
                <w:lang w:val="en-US"/>
                <w:rPrChange w:id="5661" w:author="OLENA PASHKOVA (NEPTUNE.UA)" w:date="2022-11-21T15:27:00Z">
                  <w:rPr>
                    <w:ins w:id="5662" w:author="Nataliya Tomaskovic" w:date="2022-08-19T12:33:00Z"/>
                    <w:rFonts w:ascii="Times New Roman" w:eastAsia="Calibri" w:hAnsi="Times New Roman" w:cs="Times New Roman"/>
                    <w:lang w:val="en-US"/>
                  </w:rPr>
                </w:rPrChange>
              </w:rPr>
            </w:pPr>
            <w:ins w:id="5663" w:author="Nataliya Tomaskovic" w:date="2022-08-19T12:33:00Z">
              <w:r w:rsidRPr="00DD122E">
                <w:rPr>
                  <w:rFonts w:ascii="Times New Roman" w:eastAsia="Calibri" w:hAnsi="Times New Roman" w:cs="Times New Roman"/>
                  <w:lang w:val="en-US"/>
                  <w:rPrChange w:id="5664" w:author="OLENA PASHKOVA (NEPTUNE.UA)" w:date="2022-11-21T15:27:00Z">
                    <w:rPr>
                      <w:rFonts w:ascii="Times New Roman" w:eastAsia="Calibri" w:hAnsi="Times New Roman" w:cs="Times New Roman"/>
                      <w:lang w:val="en-US"/>
                    </w:rPr>
                  </w:rPrChange>
                </w:rPr>
                <w:t xml:space="preserve">Notwithstanding anything in this Agreement to the contrary, if at any time Cargill believes in good faith that the </w:t>
              </w:r>
            </w:ins>
            <w:ins w:id="5665" w:author="Nataliya Tomaskovic" w:date="2022-08-19T12:36:00Z">
              <w:r w:rsidRPr="00DD122E">
                <w:rPr>
                  <w:rFonts w:ascii="Times New Roman" w:eastAsia="Calibri" w:hAnsi="Times New Roman" w:cs="Times New Roman"/>
                  <w:lang w:val="en-US"/>
                  <w:rPrChange w:id="5666" w:author="OLENA PASHKOVA (NEPTUNE.UA)" w:date="2022-11-21T15:27:00Z">
                    <w:rPr>
                      <w:rFonts w:ascii="Times New Roman" w:eastAsia="Calibri" w:hAnsi="Times New Roman" w:cs="Times New Roman"/>
                      <w:lang w:val="en-US"/>
                    </w:rPr>
                  </w:rPrChange>
                </w:rPr>
                <w:t>Contractor</w:t>
              </w:r>
            </w:ins>
            <w:ins w:id="5667" w:author="Nataliya Tomaskovic" w:date="2022-08-19T12:33:00Z">
              <w:r w:rsidRPr="00DD122E">
                <w:rPr>
                  <w:rFonts w:ascii="Times New Roman" w:eastAsia="Calibri" w:hAnsi="Times New Roman" w:cs="Times New Roman"/>
                  <w:lang w:val="en-US"/>
                  <w:rPrChange w:id="5668" w:author="OLENA PASHKOVA (NEPTUNE.UA)" w:date="2022-11-21T15:27:00Z">
                    <w:rPr>
                      <w:rFonts w:ascii="Times New Roman" w:eastAsia="Calibri" w:hAnsi="Times New Roman" w:cs="Times New Roman"/>
                      <w:lang w:val="en-US"/>
                    </w:rPr>
                  </w:rPrChange>
                </w:rPr>
                <w:t xml:space="preserve"> has breached this Clause, Cargill may terminate this Agreement with immediate effect and without any further liability or obligation to the </w:t>
              </w:r>
            </w:ins>
            <w:ins w:id="5669" w:author="Nataliya Tomaskovic" w:date="2022-08-19T12:36:00Z">
              <w:r w:rsidRPr="00DD122E">
                <w:rPr>
                  <w:rFonts w:ascii="Times New Roman" w:eastAsia="Calibri" w:hAnsi="Times New Roman" w:cs="Times New Roman"/>
                  <w:lang w:val="en-US"/>
                  <w:rPrChange w:id="5670" w:author="OLENA PASHKOVA (NEPTUNE.UA)" w:date="2022-11-21T15:27:00Z">
                    <w:rPr>
                      <w:rFonts w:ascii="Times New Roman" w:eastAsia="Calibri" w:hAnsi="Times New Roman" w:cs="Times New Roman"/>
                      <w:lang w:val="en-US"/>
                    </w:rPr>
                  </w:rPrChange>
                </w:rPr>
                <w:t>Contractor</w:t>
              </w:r>
            </w:ins>
            <w:ins w:id="5671" w:author="Nataliya Tomaskovic" w:date="2022-08-19T12:33:00Z">
              <w:r w:rsidRPr="00DD122E">
                <w:rPr>
                  <w:rFonts w:ascii="Times New Roman" w:eastAsia="Calibri" w:hAnsi="Times New Roman" w:cs="Times New Roman"/>
                  <w:lang w:val="en-US"/>
                  <w:rPrChange w:id="5672" w:author="OLENA PASHKOVA (NEPTUNE.UA)" w:date="2022-11-21T15:27:00Z">
                    <w:rPr>
                      <w:rFonts w:ascii="Times New Roman" w:eastAsia="Calibri" w:hAnsi="Times New Roman" w:cs="Times New Roman"/>
                      <w:lang w:val="en-US"/>
                    </w:rPr>
                  </w:rPrChange>
                </w:rPr>
                <w:t>.</w:t>
              </w:r>
            </w:ins>
          </w:p>
          <w:p w14:paraId="1F555509" w14:textId="77777777" w:rsidR="00C23149" w:rsidRPr="00DD122E" w:rsidRDefault="00C23149" w:rsidP="00400CA9">
            <w:pPr>
              <w:jc w:val="both"/>
              <w:rPr>
                <w:ins w:id="5673" w:author="OLENA PASHKOVA (NEPTUNE.UA)" w:date="2022-11-21T09:20:00Z"/>
                <w:rFonts w:ascii="Times New Roman" w:eastAsia="Calibri" w:hAnsi="Times New Roman" w:cs="Times New Roman"/>
                <w:b/>
                <w:bCs/>
                <w:lang w:val="en-US"/>
                <w:rPrChange w:id="5674" w:author="OLENA PASHKOVA (NEPTUNE.UA)" w:date="2022-11-21T15:27:00Z">
                  <w:rPr>
                    <w:ins w:id="5675" w:author="OLENA PASHKOVA (NEPTUNE.UA)" w:date="2022-11-21T09:20:00Z"/>
                    <w:rFonts w:ascii="Times New Roman" w:eastAsia="Calibri" w:hAnsi="Times New Roman" w:cs="Times New Roman"/>
                    <w:b/>
                    <w:bCs/>
                    <w:lang w:val="en-US"/>
                  </w:rPr>
                </w:rPrChange>
              </w:rPr>
            </w:pPr>
          </w:p>
          <w:p w14:paraId="09C10A94" w14:textId="77777777" w:rsidR="00C23149" w:rsidRPr="00DD122E" w:rsidRDefault="00C23149" w:rsidP="00400CA9">
            <w:pPr>
              <w:jc w:val="both"/>
              <w:rPr>
                <w:ins w:id="5676" w:author="OLENA PASHKOVA (NEPTUNE.UA)" w:date="2022-11-21T09:20:00Z"/>
                <w:rFonts w:ascii="Times New Roman" w:eastAsia="Calibri" w:hAnsi="Times New Roman" w:cs="Times New Roman"/>
                <w:b/>
                <w:bCs/>
                <w:lang w:val="en-US"/>
                <w:rPrChange w:id="5677" w:author="OLENA PASHKOVA (NEPTUNE.UA)" w:date="2022-11-21T15:27:00Z">
                  <w:rPr>
                    <w:ins w:id="5678" w:author="OLENA PASHKOVA (NEPTUNE.UA)" w:date="2022-11-21T09:20:00Z"/>
                    <w:rFonts w:ascii="Times New Roman" w:eastAsia="Calibri" w:hAnsi="Times New Roman" w:cs="Times New Roman"/>
                    <w:b/>
                    <w:bCs/>
                    <w:lang w:val="en-US"/>
                  </w:rPr>
                </w:rPrChange>
              </w:rPr>
            </w:pPr>
          </w:p>
          <w:p w14:paraId="3D0AAD60" w14:textId="6B7E2C46" w:rsidR="00400CA9" w:rsidRPr="00DD122E" w:rsidDel="006B5216" w:rsidRDefault="00400CA9" w:rsidP="00400CA9">
            <w:pPr>
              <w:jc w:val="both"/>
              <w:rPr>
                <w:del w:id="5679" w:author="Nataliya Tomaskovic" w:date="2022-08-19T12:38:00Z"/>
                <w:rFonts w:ascii="Times New Roman" w:eastAsia="Calibri" w:hAnsi="Times New Roman" w:cs="Times New Roman"/>
                <w:b/>
                <w:lang w:val="en-US"/>
                <w:rPrChange w:id="5680" w:author="OLENA PASHKOVA (NEPTUNE.UA)" w:date="2022-11-21T15:27:00Z">
                  <w:rPr>
                    <w:del w:id="5681" w:author="Nataliya Tomaskovic" w:date="2022-08-19T12:38:00Z"/>
                    <w:rFonts w:ascii="Times New Roman" w:eastAsia="Calibri" w:hAnsi="Times New Roman" w:cs="Times New Roman"/>
                    <w:b/>
                    <w:lang w:val="en-US"/>
                  </w:rPr>
                </w:rPrChange>
              </w:rPr>
            </w:pPr>
            <w:ins w:id="5682" w:author="Nataliya Tomaskovic" w:date="2022-08-19T12:33:00Z">
              <w:r w:rsidRPr="00DD122E">
                <w:rPr>
                  <w:rFonts w:ascii="Times New Roman" w:eastAsia="Calibri" w:hAnsi="Times New Roman" w:cs="Times New Roman"/>
                  <w:b/>
                  <w:bCs/>
                  <w:lang w:val="en-US"/>
                  <w:rPrChange w:id="5683" w:author="OLENA PASHKOVA (NEPTUNE.UA)" w:date="2022-11-21T15:27:00Z">
                    <w:rPr>
                      <w:rFonts w:ascii="Times New Roman" w:eastAsia="Calibri" w:hAnsi="Times New Roman" w:cs="Times New Roman"/>
                      <w:b/>
                      <w:bCs/>
                      <w:lang w:val="en-US"/>
                    </w:rPr>
                  </w:rPrChange>
                </w:rPr>
                <w:t>1</w:t>
              </w:r>
            </w:ins>
            <w:ins w:id="5684" w:author="Nataliya Tomaskovic" w:date="2022-08-19T12:36:00Z">
              <w:r w:rsidRPr="00DD122E">
                <w:rPr>
                  <w:rFonts w:ascii="Times New Roman" w:eastAsia="Calibri" w:hAnsi="Times New Roman" w:cs="Times New Roman"/>
                  <w:b/>
                  <w:bCs/>
                  <w:lang w:val="en-US"/>
                  <w:rPrChange w:id="5685" w:author="OLENA PASHKOVA (NEPTUNE.UA)" w:date="2022-11-21T15:27:00Z">
                    <w:rPr>
                      <w:rFonts w:ascii="Times New Roman" w:eastAsia="Calibri" w:hAnsi="Times New Roman" w:cs="Times New Roman"/>
                      <w:b/>
                      <w:bCs/>
                      <w:lang w:val="en-US"/>
                    </w:rPr>
                  </w:rPrChange>
                </w:rPr>
                <w:t>1</w:t>
              </w:r>
            </w:ins>
            <w:ins w:id="5686" w:author="Nataliya Tomaskovic" w:date="2022-08-19T12:33:00Z">
              <w:r w:rsidRPr="00DD122E">
                <w:rPr>
                  <w:rFonts w:ascii="Times New Roman" w:eastAsia="Calibri" w:hAnsi="Times New Roman" w:cs="Times New Roman"/>
                  <w:b/>
                  <w:bCs/>
                  <w:lang w:val="en-US"/>
                  <w:rPrChange w:id="5687" w:author="OLENA PASHKOVA (NEPTUNE.UA)" w:date="2022-11-21T15:27:00Z">
                    <w:rPr>
                      <w:rFonts w:ascii="Times New Roman" w:eastAsia="Calibri" w:hAnsi="Times New Roman" w:cs="Times New Roman"/>
                      <w:b/>
                      <w:bCs/>
                      <w:lang w:val="en-US"/>
                    </w:rPr>
                  </w:rPrChange>
                </w:rPr>
                <w:t>.</w:t>
              </w:r>
            </w:ins>
            <w:ins w:id="5688" w:author="OLENA PASHKOVA (NEPTUNE.UA)" w:date="2022-11-21T09:21:00Z">
              <w:r w:rsidR="00296995" w:rsidRPr="00DD122E">
                <w:rPr>
                  <w:rFonts w:ascii="Times New Roman" w:eastAsia="Calibri" w:hAnsi="Times New Roman" w:cs="Times New Roman"/>
                  <w:b/>
                  <w:bCs/>
                  <w:lang w:val="en-US"/>
                  <w:rPrChange w:id="5689" w:author="OLENA PASHKOVA (NEPTUNE.UA)" w:date="2022-11-21T15:27:00Z">
                    <w:rPr>
                      <w:rFonts w:ascii="Times New Roman" w:eastAsia="Calibri" w:hAnsi="Times New Roman" w:cs="Times New Roman"/>
                      <w:b/>
                      <w:bCs/>
                      <w:lang w:val="en-US"/>
                    </w:rPr>
                  </w:rPrChange>
                </w:rPr>
                <w:t>1.10.</w:t>
              </w:r>
              <w:r w:rsidR="00296995" w:rsidRPr="00DD122E" w:rsidDel="00296995">
                <w:rPr>
                  <w:rFonts w:ascii="Times New Roman" w:eastAsia="Calibri" w:hAnsi="Times New Roman" w:cs="Times New Roman"/>
                  <w:b/>
                  <w:bCs/>
                  <w:lang w:val="en-US"/>
                  <w:rPrChange w:id="5690" w:author="OLENA PASHKOVA (NEPTUNE.UA)" w:date="2022-11-21T15:27:00Z">
                    <w:rPr>
                      <w:rFonts w:ascii="Times New Roman" w:eastAsia="Calibri" w:hAnsi="Times New Roman" w:cs="Times New Roman"/>
                      <w:b/>
                      <w:bCs/>
                      <w:lang w:val="en-US"/>
                    </w:rPr>
                  </w:rPrChange>
                </w:rPr>
                <w:t xml:space="preserve"> </w:t>
              </w:r>
            </w:ins>
            <w:ins w:id="5691" w:author="Nataliya Tomaskovic" w:date="2022-08-19T12:36:00Z">
              <w:del w:id="5692" w:author="OLENA PASHKOVA (NEPTUNE.UA)" w:date="2022-11-21T09:21:00Z">
                <w:r w:rsidRPr="00DD122E" w:rsidDel="00296995">
                  <w:rPr>
                    <w:rFonts w:ascii="Times New Roman" w:eastAsia="Calibri" w:hAnsi="Times New Roman" w:cs="Times New Roman"/>
                    <w:b/>
                    <w:bCs/>
                    <w:lang w:val="en-US"/>
                    <w:rPrChange w:id="5693" w:author="OLENA PASHKOVA (NEPTUNE.UA)" w:date="2022-11-21T15:27:00Z">
                      <w:rPr>
                        <w:rFonts w:ascii="Times New Roman" w:eastAsia="Calibri" w:hAnsi="Times New Roman" w:cs="Times New Roman"/>
                        <w:b/>
                        <w:bCs/>
                        <w:lang w:val="en-US"/>
                      </w:rPr>
                    </w:rPrChange>
                  </w:rPr>
                  <w:delText>4.</w:delText>
                </w:r>
              </w:del>
            </w:ins>
            <w:ins w:id="5694" w:author="Nataliya Tomaskovic" w:date="2022-08-19T12:33:00Z">
              <w:del w:id="5695" w:author="OLENA PASHKOVA (NEPTUNE.UA)" w:date="2022-11-21T09:21:00Z">
                <w:r w:rsidRPr="00DD122E" w:rsidDel="00296995">
                  <w:rPr>
                    <w:rFonts w:ascii="Times New Roman" w:eastAsia="Calibri" w:hAnsi="Times New Roman" w:cs="Times New Roman"/>
                    <w:b/>
                    <w:bCs/>
                    <w:lang w:val="en-US"/>
                    <w:rPrChange w:id="5696" w:author="OLENA PASHKOVA (NEPTUNE.UA)" w:date="2022-11-21T15:27:00Z">
                      <w:rPr>
                        <w:rFonts w:ascii="Times New Roman" w:eastAsia="Calibri" w:hAnsi="Times New Roman" w:cs="Times New Roman"/>
                        <w:b/>
                        <w:bCs/>
                        <w:lang w:val="en-US"/>
                      </w:rPr>
                    </w:rPrChange>
                  </w:rPr>
                  <w:delText>1</w:delText>
                </w:r>
              </w:del>
            </w:ins>
            <w:ins w:id="5697" w:author="Nataliya Tomaskovic" w:date="2022-08-19T12:36:00Z">
              <w:del w:id="5698" w:author="OLENA PASHKOVA (NEPTUNE.UA)" w:date="2022-11-21T09:21:00Z">
                <w:r w:rsidRPr="00DD122E" w:rsidDel="00296995">
                  <w:rPr>
                    <w:rFonts w:ascii="Times New Roman" w:eastAsia="Calibri" w:hAnsi="Times New Roman" w:cs="Times New Roman"/>
                    <w:b/>
                    <w:bCs/>
                    <w:lang w:val="en-US"/>
                    <w:rPrChange w:id="5699" w:author="OLENA PASHKOVA (NEPTUNE.UA)" w:date="2022-11-21T15:27:00Z">
                      <w:rPr>
                        <w:rFonts w:ascii="Times New Roman" w:eastAsia="Calibri" w:hAnsi="Times New Roman" w:cs="Times New Roman"/>
                        <w:b/>
                        <w:bCs/>
                        <w:lang w:val="en-US"/>
                      </w:rPr>
                    </w:rPrChange>
                  </w:rPr>
                  <w:delText>.</w:delText>
                </w:r>
              </w:del>
            </w:ins>
            <w:ins w:id="5700" w:author="Nataliya Tomaskovic" w:date="2022-08-19T12:33:00Z">
              <w:del w:id="5701" w:author="OLENA PASHKOVA (NEPTUNE.UA)" w:date="2022-11-21T09:21:00Z">
                <w:r w:rsidRPr="00DD122E" w:rsidDel="00296995">
                  <w:rPr>
                    <w:rFonts w:ascii="Times New Roman" w:eastAsia="Calibri" w:hAnsi="Times New Roman" w:cs="Times New Roman"/>
                    <w:lang w:val="en-US"/>
                    <w:rPrChange w:id="5702" w:author="OLENA PASHKOVA (NEPTUNE.UA)" w:date="2022-11-21T15:27:00Z">
                      <w:rPr>
                        <w:rFonts w:ascii="Times New Roman" w:eastAsia="Calibri" w:hAnsi="Times New Roman" w:cs="Times New Roman"/>
                        <w:lang w:val="en-US"/>
                      </w:rPr>
                    </w:rPrChange>
                  </w:rPr>
                  <w:delText xml:space="preserve"> </w:delText>
                </w:r>
              </w:del>
            </w:ins>
            <w:ins w:id="5703" w:author="Nataliya Tomaskovic" w:date="2022-08-19T12:36:00Z">
              <w:r w:rsidRPr="00DD122E">
                <w:rPr>
                  <w:rFonts w:ascii="Times New Roman" w:eastAsia="Calibri" w:hAnsi="Times New Roman" w:cs="Times New Roman"/>
                  <w:lang w:val="en-US"/>
                  <w:rPrChange w:id="5704" w:author="OLENA PASHKOVA (NEPTUNE.UA)" w:date="2022-11-21T15:27:00Z">
                    <w:rPr>
                      <w:rFonts w:ascii="Times New Roman" w:eastAsia="Calibri" w:hAnsi="Times New Roman" w:cs="Times New Roman"/>
                      <w:lang w:val="en-US"/>
                    </w:rPr>
                  </w:rPrChange>
                </w:rPr>
                <w:t xml:space="preserve">Contractor </w:t>
              </w:r>
            </w:ins>
            <w:ins w:id="5705" w:author="Nataliya Tomaskovic" w:date="2022-08-19T12:33:00Z">
              <w:r w:rsidRPr="00DD122E">
                <w:rPr>
                  <w:rFonts w:ascii="Times New Roman" w:eastAsia="Calibri" w:hAnsi="Times New Roman" w:cs="Times New Roman"/>
                  <w:lang w:val="en-US"/>
                  <w:rPrChange w:id="5706" w:author="OLENA PASHKOVA (NEPTUNE.UA)" w:date="2022-11-21T15:27:00Z">
                    <w:rPr>
                      <w:rFonts w:ascii="Times New Roman" w:eastAsia="Calibri" w:hAnsi="Times New Roman" w:cs="Times New Roman"/>
                      <w:lang w:val="en-US"/>
                    </w:rPr>
                  </w:rPrChange>
                </w:rPr>
                <w:t xml:space="preserve">agrees to follow Cargill’s Supplier Code of Conduct, found at </w:t>
              </w:r>
            </w:ins>
            <w:r w:rsidRPr="00DD122E">
              <w:rPr>
                <w:rFonts w:ascii="Times New Roman" w:eastAsia="Calibri" w:hAnsi="Times New Roman" w:cs="Times New Roman"/>
                <w:rPrChange w:id="5707" w:author="OLENA PASHKOVA (NEPTUNE.UA)" w:date="2022-11-21T15:27:00Z">
                  <w:rPr>
                    <w:rFonts w:ascii="Calibri" w:eastAsia="Calibri" w:hAnsi="Calibri" w:cs="Times New Roman"/>
                  </w:rPr>
                </w:rPrChange>
              </w:rPr>
              <w:fldChar w:fldCharType="begin"/>
            </w:r>
            <w:r w:rsidRPr="00DD122E">
              <w:rPr>
                <w:rFonts w:ascii="Times New Roman" w:eastAsia="Calibri" w:hAnsi="Times New Roman" w:cs="Times New Roman"/>
                <w:lang w:val="en-US"/>
                <w:rPrChange w:id="5708" w:author="OLENA PASHKOVA (NEPTUNE.UA)" w:date="2022-11-21T15:27:00Z">
                  <w:rPr/>
                </w:rPrChange>
              </w:rPr>
              <w:instrText xml:space="preserve"> HYPERLINK "http://www.cargill.com/supplier-code" </w:instrText>
            </w:r>
            <w:r w:rsidRPr="00DD122E">
              <w:rPr>
                <w:rFonts w:ascii="Times New Roman" w:eastAsia="Calibri" w:hAnsi="Times New Roman" w:cs="Times New Roman"/>
                <w:rPrChange w:id="5709" w:author="OLENA PASHKOVA (NEPTUNE.UA)" w:date="2022-11-21T15:27:00Z">
                  <w:rPr>
                    <w:rFonts w:ascii="Calibri" w:eastAsia="Calibri" w:hAnsi="Calibri" w:cs="Times New Roman"/>
                  </w:rPr>
                </w:rPrChange>
              </w:rPr>
              <w:fldChar w:fldCharType="separate"/>
            </w:r>
            <w:r w:rsidRPr="00DD122E">
              <w:rPr>
                <w:rFonts w:ascii="Times New Roman" w:eastAsia="Calibri" w:hAnsi="Times New Roman" w:cs="Times New Roman"/>
                <w:lang w:val="en-US"/>
                <w:rPrChange w:id="5710" w:author="OLENA PASHKOVA (NEPTUNE.UA)" w:date="2022-11-21T15:27:00Z">
                  <w:rPr>
                    <w:rFonts w:ascii="Times New Roman" w:eastAsia="Calibri" w:hAnsi="Times New Roman" w:cs="Times New Roman"/>
                    <w:lang w:val="en-US"/>
                  </w:rPr>
                </w:rPrChange>
              </w:rPr>
              <w:t>www.cargill.com/supplier-code</w:t>
            </w:r>
            <w:r w:rsidRPr="00DD122E">
              <w:rPr>
                <w:rFonts w:ascii="Times New Roman" w:eastAsia="Calibri" w:hAnsi="Times New Roman" w:cs="Times New Roman"/>
                <w:lang w:val="en-US"/>
                <w:rPrChange w:id="5711" w:author="OLENA PASHKOVA (NEPTUNE.UA)" w:date="2022-11-21T15:27:00Z">
                  <w:rPr>
                    <w:rFonts w:ascii="Times New Roman" w:eastAsia="Calibri" w:hAnsi="Times New Roman" w:cs="Times New Roman"/>
                    <w:lang w:val="en-US"/>
                  </w:rPr>
                </w:rPrChange>
              </w:rPr>
              <w:fldChar w:fldCharType="end"/>
            </w:r>
            <w:ins w:id="5712" w:author="Nataliya Tomaskovic" w:date="2022-08-19T12:33:00Z">
              <w:r w:rsidRPr="00DD122E">
                <w:rPr>
                  <w:rFonts w:ascii="Times New Roman" w:eastAsia="Calibri" w:hAnsi="Times New Roman" w:cs="Times New Roman"/>
                  <w:lang w:val="en-US"/>
                </w:rPr>
                <w:t>.</w:t>
              </w:r>
            </w:ins>
          </w:p>
          <w:p w14:paraId="5DAA13A7" w14:textId="77777777" w:rsidR="00400CA9" w:rsidRPr="00DD122E" w:rsidRDefault="00400CA9" w:rsidP="00400CA9">
            <w:pPr>
              <w:jc w:val="both"/>
              <w:rPr>
                <w:rFonts w:ascii="Times New Roman" w:eastAsia="Calibri" w:hAnsi="Times New Roman" w:cs="Times New Roman"/>
                <w:b/>
                <w:lang w:val="en-US"/>
                <w:rPrChange w:id="5713" w:author="OLENA PASHKOVA (NEPTUNE.UA)" w:date="2022-11-21T15:27:00Z">
                  <w:rPr>
                    <w:rFonts w:ascii="Times New Roman" w:eastAsia="Calibri" w:hAnsi="Times New Roman" w:cs="Times New Roman"/>
                    <w:b/>
                    <w:lang w:val="en-US"/>
                  </w:rPr>
                </w:rPrChange>
              </w:rPr>
            </w:pPr>
          </w:p>
          <w:p w14:paraId="60C0D2AB" w14:textId="77777777" w:rsidR="00400CA9" w:rsidRPr="00DD122E" w:rsidRDefault="00400CA9" w:rsidP="00400CA9">
            <w:pPr>
              <w:contextualSpacing/>
              <w:jc w:val="both"/>
              <w:rPr>
                <w:rFonts w:ascii="Times New Roman" w:eastAsia="Calibri" w:hAnsi="Times New Roman" w:cs="Times New Roman"/>
                <w:b/>
                <w:lang w:val="en-US"/>
                <w:rPrChange w:id="5714" w:author="OLENA PASHKOVA (NEPTUNE.UA)" w:date="2022-11-21T15:27:00Z">
                  <w:rPr>
                    <w:rFonts w:ascii="Times New Roman" w:eastAsia="Calibri" w:hAnsi="Times New Roman" w:cs="Times New Roman"/>
                    <w:b/>
                    <w:lang w:val="en-US"/>
                  </w:rPr>
                </w:rPrChange>
              </w:rPr>
            </w:pPr>
          </w:p>
          <w:p w14:paraId="50F002E2" w14:textId="77777777" w:rsidR="0068541E" w:rsidRPr="00DD122E" w:rsidRDefault="0068541E" w:rsidP="00400CA9">
            <w:pPr>
              <w:contextualSpacing/>
              <w:jc w:val="both"/>
              <w:rPr>
                <w:ins w:id="5715" w:author="OLENA PASHKOVA (NEPTUNE.UA)" w:date="2022-11-21T09:45:00Z"/>
                <w:rFonts w:ascii="Times New Roman" w:eastAsia="Calibri" w:hAnsi="Times New Roman" w:cs="Times New Roman"/>
                <w:b/>
                <w:lang w:val="en-US"/>
                <w:rPrChange w:id="5716" w:author="OLENA PASHKOVA (NEPTUNE.UA)" w:date="2022-11-21T15:27:00Z">
                  <w:rPr>
                    <w:ins w:id="5717" w:author="OLENA PASHKOVA (NEPTUNE.UA)" w:date="2022-11-21T09:45:00Z"/>
                    <w:rFonts w:ascii="Times New Roman" w:eastAsia="Calibri" w:hAnsi="Times New Roman" w:cs="Times New Roman"/>
                    <w:b/>
                    <w:lang w:val="en-US"/>
                  </w:rPr>
                </w:rPrChange>
              </w:rPr>
            </w:pPr>
          </w:p>
          <w:p w14:paraId="0A742E7D" w14:textId="77BAB649" w:rsidR="00400CA9" w:rsidRPr="00DD122E" w:rsidRDefault="00400CA9" w:rsidP="00400CA9">
            <w:pPr>
              <w:contextualSpacing/>
              <w:jc w:val="both"/>
              <w:rPr>
                <w:ins w:id="5718" w:author="OLENA PASHKOVA (NEPTUNE.UA)" w:date="2022-11-21T01:16:00Z"/>
                <w:rFonts w:ascii="Times New Roman" w:eastAsia="Calibri" w:hAnsi="Times New Roman" w:cs="Times New Roman"/>
                <w:b/>
                <w:lang w:val="en-US"/>
                <w:rPrChange w:id="5719" w:author="OLENA PASHKOVA (NEPTUNE.UA)" w:date="2022-11-21T15:27:00Z">
                  <w:rPr>
                    <w:ins w:id="5720" w:author="OLENA PASHKOVA (NEPTUNE.UA)" w:date="2022-11-21T01:16:00Z"/>
                    <w:rFonts w:ascii="Times New Roman" w:eastAsia="Calibri" w:hAnsi="Times New Roman" w:cs="Times New Roman"/>
                    <w:b/>
                    <w:lang w:val="en-US"/>
                  </w:rPr>
                </w:rPrChange>
              </w:rPr>
            </w:pPr>
            <w:r w:rsidRPr="00DD122E">
              <w:rPr>
                <w:rFonts w:ascii="Times New Roman" w:eastAsia="Calibri" w:hAnsi="Times New Roman" w:cs="Times New Roman"/>
                <w:b/>
                <w:lang w:val="en-US"/>
                <w:rPrChange w:id="5721" w:author="OLENA PASHKOVA (NEPTUNE.UA)" w:date="2022-11-21T15:27:00Z">
                  <w:rPr>
                    <w:rFonts w:ascii="Times New Roman" w:eastAsia="Calibri" w:hAnsi="Times New Roman" w:cs="Times New Roman"/>
                    <w:b/>
                    <w:lang w:val="en-US"/>
                  </w:rPr>
                </w:rPrChange>
              </w:rPr>
              <w:t>11.</w:t>
            </w:r>
            <w:del w:id="5722" w:author="OLENA PASHKOVA (NEPTUNE.UA)" w:date="2022-11-21T09:24:00Z">
              <w:r w:rsidRPr="00DD122E" w:rsidDel="00246B66">
                <w:rPr>
                  <w:rFonts w:ascii="Times New Roman" w:eastAsia="Calibri" w:hAnsi="Times New Roman" w:cs="Times New Roman"/>
                  <w:b/>
                  <w:lang w:val="en-US"/>
                  <w:rPrChange w:id="5723" w:author="OLENA PASHKOVA (NEPTUNE.UA)" w:date="2022-11-21T15:27:00Z">
                    <w:rPr>
                      <w:rFonts w:ascii="Times New Roman" w:eastAsia="Calibri" w:hAnsi="Times New Roman" w:cs="Times New Roman"/>
                      <w:b/>
                      <w:lang w:val="en-US"/>
                    </w:rPr>
                  </w:rPrChange>
                </w:rPr>
                <w:delText>5</w:delText>
              </w:r>
            </w:del>
            <w:ins w:id="5724" w:author="OLENA PASHKOVA (NEPTUNE.UA)" w:date="2022-11-21T09:24:00Z">
              <w:r w:rsidR="00246B66" w:rsidRPr="00DD122E">
                <w:rPr>
                  <w:rFonts w:ascii="Times New Roman" w:eastAsia="Calibri" w:hAnsi="Times New Roman" w:cs="Times New Roman"/>
                  <w:b/>
                  <w:lang w:val="uk-UA"/>
                  <w:rPrChange w:id="5725" w:author="OLENA PASHKOVA (NEPTUNE.UA)" w:date="2022-11-21T15:27:00Z">
                    <w:rPr>
                      <w:rFonts w:ascii="Times New Roman" w:eastAsia="Calibri" w:hAnsi="Times New Roman" w:cs="Times New Roman"/>
                      <w:b/>
                      <w:lang w:val="uk-UA"/>
                    </w:rPr>
                  </w:rPrChange>
                </w:rPr>
                <w:t>2</w:t>
              </w:r>
            </w:ins>
            <w:r w:rsidRPr="00DD122E">
              <w:rPr>
                <w:rFonts w:ascii="Times New Roman" w:eastAsia="Calibri" w:hAnsi="Times New Roman" w:cs="Times New Roman"/>
                <w:b/>
                <w:lang w:val="en-US"/>
                <w:rPrChange w:id="5726" w:author="OLENA PASHKOVA (NEPTUNE.UA)" w:date="2022-11-21T15:27:00Z">
                  <w:rPr>
                    <w:rFonts w:ascii="Times New Roman" w:eastAsia="Calibri" w:hAnsi="Times New Roman" w:cs="Times New Roman"/>
                    <w:b/>
                    <w:lang w:val="en-US"/>
                  </w:rPr>
                </w:rPrChange>
              </w:rPr>
              <w:t>. RESPONSIBILITY OF THE CUSTOMER</w:t>
            </w:r>
          </w:p>
          <w:p w14:paraId="12B38DCD" w14:textId="0FEF375A" w:rsidR="004322DC" w:rsidRPr="00DD122E" w:rsidRDefault="004602F4" w:rsidP="004322DC">
            <w:pPr>
              <w:widowControl w:val="0"/>
              <w:contextualSpacing/>
              <w:jc w:val="both"/>
              <w:rPr>
                <w:ins w:id="5727" w:author="OLENA PASHKOVA (NEPTUNE.UA)" w:date="2022-11-21T13:19:00Z"/>
                <w:rFonts w:ascii="Times New Roman" w:eastAsia="Calibri" w:hAnsi="Times New Roman" w:cs="Times New Roman"/>
                <w:lang w:val="en-US"/>
              </w:rPr>
            </w:pPr>
            <w:ins w:id="5728" w:author="OLENA PASHKOVA (NEPTUNE.UA)" w:date="2022-11-21T13:20:00Z">
              <w:r w:rsidRPr="00DD122E">
                <w:rPr>
                  <w:rFonts w:ascii="Times New Roman" w:eastAsia="Calibri" w:hAnsi="Times New Roman" w:cs="Times New Roman"/>
                  <w:b/>
                  <w:bCs/>
                  <w:lang w:val="en-US"/>
                  <w:rPrChange w:id="5729" w:author="OLENA PASHKOVA (NEPTUNE.UA)" w:date="2022-11-21T15:27:00Z">
                    <w:rPr>
                      <w:rFonts w:ascii="Times New Roman" w:eastAsia="Calibri" w:hAnsi="Times New Roman" w:cs="Times New Roman"/>
                      <w:lang w:val="en-US"/>
                    </w:rPr>
                  </w:rPrChange>
                </w:rPr>
                <w:t>11.2.</w:t>
              </w:r>
              <w:r w:rsidR="004F0724" w:rsidRPr="00DD122E">
                <w:rPr>
                  <w:rFonts w:ascii="Times New Roman" w:eastAsia="Calibri" w:hAnsi="Times New Roman" w:cs="Times New Roman"/>
                  <w:b/>
                  <w:bCs/>
                  <w:lang w:val="en-US"/>
                  <w:rPrChange w:id="5730" w:author="OLENA PASHKOVA (NEPTUNE.UA)" w:date="2022-11-21T15:27:00Z">
                    <w:rPr>
                      <w:rFonts w:ascii="Times New Roman" w:eastAsia="Calibri" w:hAnsi="Times New Roman" w:cs="Times New Roman"/>
                      <w:lang w:val="en-US"/>
                    </w:rPr>
                  </w:rPrChange>
                </w:rPr>
                <w:t>1.</w:t>
              </w:r>
              <w:r w:rsidR="004F0724" w:rsidRPr="00DD122E">
                <w:rPr>
                  <w:rFonts w:ascii="Times New Roman" w:eastAsia="Calibri" w:hAnsi="Times New Roman" w:cs="Times New Roman"/>
                  <w:lang w:val="en-US"/>
                </w:rPr>
                <w:t xml:space="preserve"> </w:t>
              </w:r>
            </w:ins>
            <w:ins w:id="5731" w:author="OLENA PASHKOVA (NEPTUNE.UA)" w:date="2022-11-21T13:19:00Z">
              <w:r w:rsidR="004322DC" w:rsidRPr="00DD122E">
                <w:rPr>
                  <w:rFonts w:ascii="Times New Roman" w:eastAsia="Calibri" w:hAnsi="Times New Roman" w:cs="Times New Roman"/>
                  <w:lang w:val="en-US"/>
                </w:rPr>
                <w:t>In the case of C</w:t>
              </w:r>
              <w:r w:rsidR="004322DC" w:rsidRPr="006F5E0C">
                <w:rPr>
                  <w:rFonts w:ascii="Times New Roman" w:eastAsia="Calibri" w:hAnsi="Times New Roman" w:cs="Times New Roman"/>
                  <w:lang w:val="en-US"/>
                </w:rPr>
                <w:t xml:space="preserve">ustomer’s cargo arrival to the Terminal ahead of </w:t>
              </w:r>
              <w:r w:rsidR="004322DC" w:rsidRPr="00DD122E">
                <w:rPr>
                  <w:rFonts w:ascii="Times New Roman" w:eastAsia="Calibri" w:hAnsi="Times New Roman" w:cs="Times New Roman"/>
                  <w:lang w:val="en-US"/>
                  <w:rPrChange w:id="5732" w:author="OLENA PASHKOVA (NEPTUNE.UA)" w:date="2022-11-21T15:27:00Z">
                    <w:rPr>
                      <w:rFonts w:ascii="Times New Roman" w:eastAsia="Calibri" w:hAnsi="Times New Roman" w:cs="Times New Roman"/>
                      <w:lang w:val="en-US"/>
                    </w:rPr>
                  </w:rPrChange>
                </w:rPr>
                <w:t xml:space="preserve"> the schedule before vessel’s arrival in the quantity that </w:t>
              </w:r>
              <w:r w:rsidR="004322DC" w:rsidRPr="00DD122E">
                <w:rPr>
                  <w:rFonts w:ascii="Times New Roman" w:eastAsia="Calibri" w:hAnsi="Times New Roman" w:cs="Times New Roman"/>
                  <w:lang w:val="en-US"/>
                  <w:rPrChange w:id="5733" w:author="OLENA PASHKOVA (NEPTUNE.UA)" w:date="2022-11-21T15:27:00Z">
                    <w:rPr>
                      <w:rFonts w:ascii="Times New Roman" w:eastAsia="Calibri" w:hAnsi="Times New Roman" w:cs="Times New Roman"/>
                      <w:lang w:val="en-US"/>
                    </w:rPr>
                  </w:rPrChange>
                </w:rPr>
                <w:lastRenderedPageBreak/>
                <w:t>exceeds the amount that the Contractor has confirmed to accept in accordance with this Agreement</w:t>
              </w:r>
              <w:r w:rsidR="004322DC" w:rsidRPr="00DD122E">
                <w:rPr>
                  <w:rFonts w:ascii="Times New Roman" w:eastAsia="Calibri" w:hAnsi="Times New Roman" w:cs="Times New Roman"/>
                  <w:highlight w:val="yellow"/>
                  <w:lang w:val="en-US"/>
                  <w:rPrChange w:id="5734" w:author="OLENA PASHKOVA (NEPTUNE.UA)" w:date="2022-11-21T15:27:00Z">
                    <w:rPr>
                      <w:rFonts w:ascii="Times New Roman" w:eastAsia="Calibri" w:hAnsi="Times New Roman" w:cs="Times New Roman"/>
                      <w:lang w:val="en-US"/>
                    </w:rPr>
                  </w:rPrChange>
                </w:rPr>
                <w:t>,</w:t>
              </w:r>
            </w:ins>
            <w:ins w:id="5735" w:author="OLENA PASHKOVA (NEPTUNE.UA)" w:date="2022-11-21T13:51:00Z">
              <w:r w:rsidR="00781006" w:rsidRPr="00DD122E">
                <w:rPr>
                  <w:rFonts w:ascii="Times New Roman" w:hAnsi="Times New Roman" w:cs="Times New Roman"/>
                  <w:highlight w:val="yellow"/>
                  <w:lang w:val="en-US"/>
                  <w:rPrChange w:id="5736" w:author="OLENA PASHKOVA (NEPTUNE.UA)" w:date="2022-11-21T15:27:00Z">
                    <w:rPr/>
                  </w:rPrChange>
                </w:rPr>
                <w:t xml:space="preserve"> </w:t>
              </w:r>
            </w:ins>
            <w:ins w:id="5737" w:author="OLENA PASHKOVA (NEPTUNE.UA)" w:date="2022-11-21T13:52:00Z">
              <w:r w:rsidR="003F3B11" w:rsidRPr="00DD122E">
                <w:rPr>
                  <w:rFonts w:ascii="Times New Roman" w:hAnsi="Times New Roman" w:cs="Times New Roman"/>
                  <w:highlight w:val="yellow"/>
                  <w:lang w:val="en-US"/>
                  <w:rPrChange w:id="5738" w:author="OLENA PASHKOVA (NEPTUNE.UA)" w:date="2022-11-21T15:27:00Z">
                    <w:rPr>
                      <w:lang w:val="en-US"/>
                    </w:rPr>
                  </w:rPrChange>
                </w:rPr>
                <w:t>railway cars</w:t>
              </w:r>
            </w:ins>
            <w:ins w:id="5739" w:author="OLENA PASHKOVA (NEPTUNE.UA)" w:date="2022-11-21T13:53:00Z">
              <w:r w:rsidR="004763A9" w:rsidRPr="00DD122E">
                <w:rPr>
                  <w:rFonts w:ascii="Times New Roman" w:hAnsi="Times New Roman" w:cs="Times New Roman"/>
                  <w:highlight w:val="yellow"/>
                  <w:lang w:val="en-US"/>
                  <w:rPrChange w:id="5740" w:author="OLENA PASHKOVA (NEPTUNE.UA)" w:date="2022-11-21T15:27:00Z">
                    <w:rPr>
                      <w:lang w:val="en-US"/>
                    </w:rPr>
                  </w:rPrChange>
                </w:rPr>
                <w:t>`s</w:t>
              </w:r>
            </w:ins>
            <w:ins w:id="5741" w:author="OLENA PASHKOVA (NEPTUNE.UA)" w:date="2022-11-21T13:52:00Z">
              <w:r w:rsidR="003F3B11" w:rsidRPr="00DD122E">
                <w:rPr>
                  <w:rFonts w:ascii="Times New Roman" w:hAnsi="Times New Roman" w:cs="Times New Roman"/>
                  <w:highlight w:val="yellow"/>
                  <w:lang w:val="en-US"/>
                  <w:rPrChange w:id="5742" w:author="OLENA PASHKOVA (NEPTUNE.UA)" w:date="2022-11-21T15:27:00Z">
                    <w:rPr>
                      <w:lang w:val="en-US"/>
                    </w:rPr>
                  </w:rPrChange>
                </w:rPr>
                <w:t xml:space="preserve"> </w:t>
              </w:r>
            </w:ins>
            <w:ins w:id="5743" w:author="OLENA PASHKOVA (NEPTUNE.UA)" w:date="2022-11-21T13:53:00Z">
              <w:r w:rsidR="004763A9" w:rsidRPr="00DD122E">
                <w:rPr>
                  <w:rFonts w:ascii="Times New Roman" w:hAnsi="Times New Roman" w:cs="Times New Roman"/>
                  <w:highlight w:val="yellow"/>
                  <w:lang w:val="en-US"/>
                  <w:rPrChange w:id="5744" w:author="OLENA PASHKOVA (NEPTUNE.UA)" w:date="2022-11-21T15:27:00Z">
                    <w:rPr>
                      <w:lang w:val="en-US"/>
                    </w:rPr>
                  </w:rPrChange>
                </w:rPr>
                <w:t xml:space="preserve">idle </w:t>
              </w:r>
              <w:r w:rsidR="00D805A4" w:rsidRPr="00DD122E">
                <w:rPr>
                  <w:rFonts w:ascii="Times New Roman" w:hAnsi="Times New Roman" w:cs="Times New Roman"/>
                  <w:highlight w:val="yellow"/>
                  <w:lang w:val="en-US"/>
                  <w:rPrChange w:id="5745" w:author="OLENA PASHKOVA (NEPTUNE.UA)" w:date="2022-11-21T15:27:00Z">
                    <w:rPr>
                      <w:rFonts w:ascii="Times New Roman" w:hAnsi="Times New Roman" w:cs="Times New Roman"/>
                      <w:lang w:val="en-US"/>
                    </w:rPr>
                  </w:rPrChange>
                </w:rPr>
                <w:t>d</w:t>
              </w:r>
            </w:ins>
            <w:ins w:id="5746" w:author="OLENA PASHKOVA (NEPTUNE.UA)" w:date="2022-11-21T13:54:00Z">
              <w:r w:rsidR="00D805A4" w:rsidRPr="00DD122E">
                <w:rPr>
                  <w:rFonts w:ascii="Times New Roman" w:hAnsi="Times New Roman" w:cs="Times New Roman"/>
                  <w:highlight w:val="yellow"/>
                  <w:lang w:val="en-US"/>
                  <w:rPrChange w:id="5747" w:author="OLENA PASHKOVA (NEPTUNE.UA)" w:date="2022-11-21T15:27:00Z">
                    <w:rPr>
                      <w:rFonts w:ascii="Times New Roman" w:hAnsi="Times New Roman" w:cs="Times New Roman"/>
                      <w:lang w:val="en-US"/>
                    </w:rPr>
                  </w:rPrChange>
                </w:rPr>
                <w:t xml:space="preserve">ue to </w:t>
              </w:r>
            </w:ins>
            <w:ins w:id="5748" w:author="OLENA PASHKOVA (NEPTUNE.UA)" w:date="2022-11-21T13:51:00Z">
              <w:r w:rsidR="00781006" w:rsidRPr="00DD122E">
                <w:rPr>
                  <w:rFonts w:ascii="Times New Roman" w:eastAsia="Calibri" w:hAnsi="Times New Roman" w:cs="Times New Roman"/>
                  <w:highlight w:val="yellow"/>
                  <w:lang w:val="en-US"/>
                  <w:rPrChange w:id="5749" w:author="OLENA PASHKOVA (NEPTUNE.UA)" w:date="2022-11-21T15:27:00Z">
                    <w:rPr>
                      <w:rFonts w:ascii="Times New Roman" w:eastAsia="Calibri" w:hAnsi="Times New Roman" w:cs="Times New Roman"/>
                      <w:lang w:val="en-US"/>
                    </w:rPr>
                  </w:rPrChange>
                </w:rPr>
                <w:t xml:space="preserve">to the </w:t>
              </w:r>
            </w:ins>
            <w:ins w:id="5750" w:author="OLENA PASHKOVA (NEPTUNE.UA)" w:date="2022-11-21T13:54:00Z">
              <w:r w:rsidR="00D805A4" w:rsidRPr="00DD122E">
                <w:rPr>
                  <w:rFonts w:ascii="Times New Roman" w:eastAsia="Calibri" w:hAnsi="Times New Roman" w:cs="Times New Roman"/>
                  <w:highlight w:val="yellow"/>
                  <w:lang w:val="en-US"/>
                  <w:rPrChange w:id="5751" w:author="OLENA PASHKOVA (NEPTUNE.UA)" w:date="2022-11-21T15:27:00Z">
                    <w:rPr>
                      <w:rFonts w:ascii="Times New Roman" w:eastAsia="Calibri" w:hAnsi="Times New Roman" w:cs="Times New Roman"/>
                      <w:lang w:val="en-US"/>
                    </w:rPr>
                  </w:rPrChange>
                </w:rPr>
                <w:t>Contractor</w:t>
              </w:r>
            </w:ins>
            <w:ins w:id="5752" w:author="OLENA PASHKOVA (NEPTUNE.UA)" w:date="2022-11-21T13:51:00Z">
              <w:r w:rsidR="00781006" w:rsidRPr="00DD122E">
                <w:rPr>
                  <w:rFonts w:ascii="Times New Roman" w:eastAsia="Calibri" w:hAnsi="Times New Roman" w:cs="Times New Roman"/>
                  <w:highlight w:val="yellow"/>
                  <w:lang w:val="en-US"/>
                  <w:rPrChange w:id="5753" w:author="OLENA PASHKOVA (NEPTUNE.UA)" w:date="2022-11-21T15:27:00Z">
                    <w:rPr>
                      <w:rFonts w:ascii="Times New Roman" w:eastAsia="Calibri" w:hAnsi="Times New Roman" w:cs="Times New Roman"/>
                      <w:lang w:val="en-US"/>
                    </w:rPr>
                  </w:rPrChange>
                </w:rPr>
                <w:t>exercise of the right provided for in clause 4.16 of the Agreement</w:t>
              </w:r>
            </w:ins>
            <w:ins w:id="5754" w:author="OLENA PASHKOVA (NEPTUNE.UA)" w:date="2022-11-21T13:54:00Z">
              <w:r w:rsidR="00830D3A" w:rsidRPr="00DD122E">
                <w:rPr>
                  <w:rFonts w:ascii="Times New Roman" w:eastAsia="Calibri" w:hAnsi="Times New Roman" w:cs="Times New Roman"/>
                  <w:highlight w:val="yellow"/>
                  <w:lang w:val="en-US"/>
                  <w:rPrChange w:id="5755" w:author="OLENA PASHKOVA (NEPTUNE.UA)" w:date="2022-11-21T15:27:00Z">
                    <w:rPr>
                      <w:rFonts w:ascii="Times New Roman" w:eastAsia="Calibri" w:hAnsi="Times New Roman" w:cs="Times New Roman"/>
                      <w:lang w:val="en-US"/>
                    </w:rPr>
                  </w:rPrChange>
                </w:rPr>
                <w:t>,</w:t>
              </w:r>
            </w:ins>
            <w:ins w:id="5756" w:author="OLENA PASHKOVA (NEPTUNE.UA)" w:date="2022-11-21T13:19:00Z">
              <w:r w:rsidR="004322DC" w:rsidRPr="00DD122E">
                <w:rPr>
                  <w:rFonts w:ascii="Times New Roman" w:eastAsia="Calibri" w:hAnsi="Times New Roman" w:cs="Times New Roman"/>
                  <w:lang w:val="en-US"/>
                </w:rPr>
                <w:t xml:space="preserve"> and/or in case it is im</w:t>
              </w:r>
              <w:r w:rsidR="004322DC" w:rsidRPr="006F5E0C">
                <w:rPr>
                  <w:rFonts w:ascii="Times New Roman" w:eastAsia="Calibri" w:hAnsi="Times New Roman" w:cs="Times New Roman"/>
                  <w:lang w:val="en-US"/>
                </w:rPr>
                <w:t xml:space="preserve">possible to start vessel </w:t>
              </w:r>
              <w:r w:rsidR="004322DC" w:rsidRPr="00DD122E">
                <w:rPr>
                  <w:rFonts w:ascii="Times New Roman" w:eastAsia="Calibri" w:hAnsi="Times New Roman" w:cs="Times New Roman"/>
                  <w:lang w:val="en-US"/>
                  <w:rPrChange w:id="5757" w:author="OLENA PASHKOVA (NEPTUNE.UA)" w:date="2022-11-21T15:27:00Z">
                    <w:rPr>
                      <w:rFonts w:ascii="Times New Roman" w:eastAsia="Calibri" w:hAnsi="Times New Roman" w:cs="Times New Roman"/>
                      <w:lang w:val="en-US"/>
                    </w:rPr>
                  </w:rPrChange>
                </w:rPr>
                <w:t>loading at the agreed time for reasons beyond the Contractor’s and third parties involved by Contractor for the fulfilment of this Agreement, including, but not limited to, delay in the vessel’s arrival, cancellation of the vessel and the vessel’s unreadiness for loading, except for eve</w:t>
              </w:r>
            </w:ins>
            <w:ins w:id="5758" w:author="OLENA PASHKOVA (NEPTUNE.UA)" w:date="2022-11-21T13:56:00Z">
              <w:r w:rsidR="00876B2E" w:rsidRPr="00DD122E">
                <w:rPr>
                  <w:rFonts w:ascii="Times New Roman" w:eastAsia="Calibri" w:hAnsi="Times New Roman" w:cs="Times New Roman"/>
                  <w:lang w:val="en-US"/>
                  <w:rPrChange w:id="5759" w:author="OLENA PASHKOVA (NEPTUNE.UA)" w:date="2022-11-21T15:27:00Z">
                    <w:rPr>
                      <w:rFonts w:ascii="Times New Roman" w:eastAsia="Calibri" w:hAnsi="Times New Roman" w:cs="Times New Roman"/>
                      <w:lang w:val="en-US"/>
                    </w:rPr>
                  </w:rPrChange>
                </w:rPr>
                <w:t>n</w:t>
              </w:r>
            </w:ins>
            <w:ins w:id="5760" w:author="OLENA PASHKOVA (NEPTUNE.UA)" w:date="2022-11-21T13:19:00Z">
              <w:r w:rsidR="004322DC" w:rsidRPr="00DD122E">
                <w:rPr>
                  <w:rFonts w:ascii="Times New Roman" w:eastAsia="Calibri" w:hAnsi="Times New Roman" w:cs="Times New Roman"/>
                  <w:lang w:val="en-US"/>
                  <w:rPrChange w:id="5761" w:author="OLENA PASHKOVA (NEPTUNE.UA)" w:date="2022-11-21T15:27:00Z">
                    <w:rPr>
                      <w:rFonts w:ascii="Times New Roman" w:eastAsia="Calibri" w:hAnsi="Times New Roman" w:cs="Times New Roman"/>
                      <w:lang w:val="en-US"/>
                    </w:rPr>
                  </w:rPrChange>
                </w:rPr>
                <w:t xml:space="preserve">ts described in part A of Article 121 of the Charter of Railways of Ukraine, </w:t>
              </w:r>
            </w:ins>
            <w:ins w:id="5762" w:author="OLENA PASHKOVA (NEPTUNE.UA)" w:date="2022-11-21T13:55:00Z">
              <w:r w:rsidR="00780E40" w:rsidRPr="00DD122E">
                <w:rPr>
                  <w:rFonts w:ascii="Times New Roman" w:eastAsia="Calibri" w:hAnsi="Times New Roman" w:cs="Times New Roman"/>
                  <w:highlight w:val="yellow"/>
                  <w:lang w:val="en-US"/>
                  <w:rPrChange w:id="5763" w:author="OLENA PASHKOVA (NEPTUNE.UA)" w:date="2022-11-21T15:27:00Z">
                    <w:rPr>
                      <w:rFonts w:ascii="Times New Roman" w:eastAsia="Calibri" w:hAnsi="Times New Roman" w:cs="Times New Roman"/>
                      <w:lang w:val="en-US"/>
                    </w:rPr>
                  </w:rPrChange>
                </w:rPr>
                <w:t xml:space="preserve">in all other cases the idling of </w:t>
              </w:r>
            </w:ins>
            <w:ins w:id="5764" w:author="OLENA PASHKOVA (NEPTUNE.UA)" w:date="2022-11-21T13:56:00Z">
              <w:r w:rsidR="00876B2E" w:rsidRPr="00DD122E">
                <w:rPr>
                  <w:rFonts w:ascii="Times New Roman" w:eastAsia="Calibri" w:hAnsi="Times New Roman" w:cs="Times New Roman"/>
                  <w:highlight w:val="yellow"/>
                  <w:lang w:val="en-US"/>
                  <w:rPrChange w:id="5765" w:author="OLENA PASHKOVA (NEPTUNE.UA)" w:date="2022-11-21T15:27:00Z">
                    <w:rPr>
                      <w:rFonts w:ascii="Times New Roman" w:eastAsia="Calibri" w:hAnsi="Times New Roman" w:cs="Times New Roman"/>
                      <w:lang w:val="en-US"/>
                    </w:rPr>
                  </w:rPrChange>
                </w:rPr>
                <w:t xml:space="preserve">railway cars </w:t>
              </w:r>
            </w:ins>
            <w:ins w:id="5766" w:author="OLENA PASHKOVA (NEPTUNE.UA)" w:date="2022-11-21T13:55:00Z">
              <w:r w:rsidR="00780E40" w:rsidRPr="00DD122E">
                <w:rPr>
                  <w:rFonts w:ascii="Times New Roman" w:eastAsia="Calibri" w:hAnsi="Times New Roman" w:cs="Times New Roman"/>
                  <w:highlight w:val="yellow"/>
                  <w:lang w:val="en-US"/>
                  <w:rPrChange w:id="5767" w:author="OLENA PASHKOVA (NEPTUNE.UA)" w:date="2022-11-21T15:27:00Z">
                    <w:rPr>
                      <w:rFonts w:ascii="Times New Roman" w:eastAsia="Calibri" w:hAnsi="Times New Roman" w:cs="Times New Roman"/>
                      <w:lang w:val="en-US"/>
                    </w:rPr>
                  </w:rPrChange>
                </w:rPr>
                <w:t>is not due to the fault of the Contractor (persons engaged by him)</w:t>
              </w:r>
            </w:ins>
            <w:ins w:id="5768" w:author="OLENA PASHKOVA (NEPTUNE.UA)" w:date="2022-11-21T13:56:00Z">
              <w:r w:rsidR="00F1392D" w:rsidRPr="00DD122E">
                <w:rPr>
                  <w:rFonts w:ascii="Times New Roman" w:eastAsia="Calibri" w:hAnsi="Times New Roman" w:cs="Times New Roman"/>
                  <w:lang w:val="en-US"/>
                </w:rPr>
                <w:t>,</w:t>
              </w:r>
            </w:ins>
            <w:ins w:id="5769" w:author="OLENA PASHKOVA (NEPTUNE.UA)" w:date="2022-11-21T13:19:00Z">
              <w:r w:rsidR="004322DC" w:rsidRPr="00DD122E">
                <w:rPr>
                  <w:rFonts w:ascii="Times New Roman" w:eastAsia="Calibri" w:hAnsi="Times New Roman" w:cs="Times New Roman"/>
                  <w:lang w:val="en-US"/>
                </w:rPr>
                <w:t>the Customer is obliged to compensate the Contractor f</w:t>
              </w:r>
              <w:r w:rsidR="004322DC" w:rsidRPr="00DD122E">
                <w:rPr>
                  <w:rFonts w:ascii="Times New Roman" w:eastAsia="Calibri" w:hAnsi="Times New Roman" w:cs="Times New Roman"/>
                  <w:lang w:val="en-US"/>
                  <w:rPrChange w:id="5770" w:author="OLENA PASHKOVA (NEPTUNE.UA)" w:date="2022-11-21T15:27:00Z">
                    <w:rPr>
                      <w:rFonts w:ascii="Times New Roman" w:eastAsia="Calibri" w:hAnsi="Times New Roman" w:cs="Times New Roman"/>
                      <w:lang w:val="en-US"/>
                    </w:rPr>
                  </w:rPrChange>
                </w:rPr>
                <w:t>or documented expenses incurred as a result of excessive demurrage of railway cars which are arriving at  Contractor’s Terminal for transshipment under this Agreement</w:t>
              </w:r>
            </w:ins>
            <w:ins w:id="5771" w:author="OLENA PASHKOVA (NEPTUNE.UA)" w:date="2022-11-21T13:58:00Z">
              <w:r w:rsidR="00FE069C" w:rsidRPr="00DD122E">
                <w:rPr>
                  <w:rFonts w:ascii="Times New Roman" w:hAnsi="Times New Roman" w:cs="Times New Roman"/>
                  <w:lang w:val="en-US"/>
                  <w:rPrChange w:id="5772" w:author="OLENA PASHKOVA (NEPTUNE.UA)" w:date="2022-11-21T15:27:00Z">
                    <w:rPr/>
                  </w:rPrChange>
                </w:rPr>
                <w:t xml:space="preserve"> </w:t>
              </w:r>
              <w:r w:rsidR="00FE069C" w:rsidRPr="00DD122E">
                <w:rPr>
                  <w:rFonts w:ascii="Times New Roman" w:eastAsia="Calibri" w:hAnsi="Times New Roman" w:cs="Times New Roman"/>
                  <w:highlight w:val="yellow"/>
                  <w:lang w:val="en-US"/>
                  <w:rPrChange w:id="5773" w:author="OLENA PASHKOVA (NEPTUNE.UA)" w:date="2022-11-21T15:27:00Z">
                    <w:rPr>
                      <w:rFonts w:ascii="Times New Roman" w:eastAsia="Calibri" w:hAnsi="Times New Roman" w:cs="Times New Roman"/>
                      <w:lang w:val="en-US"/>
                    </w:rPr>
                  </w:rPrChange>
                </w:rPr>
                <w:t>in full within five banking days from the moment of invoicing of the relevant Invoice by the Contractor</w:t>
              </w:r>
            </w:ins>
            <w:ins w:id="5774" w:author="OLENA PASHKOVA (NEPTUNE.UA)" w:date="2022-11-21T13:19:00Z">
              <w:r w:rsidR="004322DC" w:rsidRPr="00DD122E">
                <w:rPr>
                  <w:rFonts w:ascii="Times New Roman" w:eastAsia="Calibri" w:hAnsi="Times New Roman" w:cs="Times New Roman"/>
                  <w:lang w:val="en-US"/>
                </w:rPr>
                <w:t>.</w:t>
              </w:r>
              <w:commentRangeStart w:id="5775"/>
              <w:commentRangeEnd w:id="5775"/>
              <w:r w:rsidR="004322DC" w:rsidRPr="00DD122E">
                <w:rPr>
                  <w:rFonts w:ascii="Times New Roman" w:eastAsia="Calibri" w:hAnsi="Times New Roman" w:cs="Times New Roman"/>
                  <w:rPrChange w:id="5776" w:author="OLENA PASHKOVA (NEPTUNE.UA)" w:date="2022-11-21T15:27:00Z">
                    <w:rPr>
                      <w:rFonts w:ascii="Calibri" w:eastAsia="Calibri" w:hAnsi="Calibri" w:cs="Times New Roman"/>
                      <w:sz w:val="16"/>
                      <w:szCs w:val="16"/>
                    </w:rPr>
                  </w:rPrChange>
                </w:rPr>
                <w:commentReference w:id="5775"/>
              </w:r>
            </w:ins>
          </w:p>
          <w:p w14:paraId="0D539A16" w14:textId="77777777" w:rsidR="004322DC" w:rsidRPr="00DD122E" w:rsidRDefault="004322DC" w:rsidP="004322DC">
            <w:pPr>
              <w:widowControl w:val="0"/>
              <w:contextualSpacing/>
              <w:jc w:val="both"/>
              <w:rPr>
                <w:ins w:id="5777" w:author="OLENA PASHKOVA (NEPTUNE.UA)" w:date="2022-11-21T13:19:00Z"/>
                <w:rFonts w:ascii="Times New Roman" w:eastAsia="Calibri" w:hAnsi="Times New Roman" w:cs="Times New Roman"/>
                <w:lang w:val="en-US"/>
              </w:rPr>
            </w:pPr>
          </w:p>
          <w:p w14:paraId="5B4B02B3" w14:textId="77777777" w:rsidR="004322DC" w:rsidRPr="00DD122E" w:rsidRDefault="004322DC" w:rsidP="004322DC">
            <w:pPr>
              <w:widowControl w:val="0"/>
              <w:contextualSpacing/>
              <w:jc w:val="both"/>
              <w:rPr>
                <w:ins w:id="5778" w:author="OLENA PASHKOVA (NEPTUNE.UA)" w:date="2022-11-21T13:19:00Z"/>
                <w:rFonts w:ascii="Times New Roman" w:eastAsia="Calibri" w:hAnsi="Times New Roman" w:cs="Times New Roman"/>
                <w:lang w:val="en-US"/>
                <w:rPrChange w:id="5779" w:author="OLENA PASHKOVA (NEPTUNE.UA)" w:date="2022-11-21T15:27:00Z">
                  <w:rPr>
                    <w:ins w:id="5780" w:author="OLENA PASHKOVA (NEPTUNE.UA)" w:date="2022-11-21T13:19:00Z"/>
                    <w:rFonts w:ascii="Times New Roman" w:eastAsia="Calibri" w:hAnsi="Times New Roman" w:cs="Times New Roman"/>
                    <w:lang w:val="en-US"/>
                  </w:rPr>
                </w:rPrChange>
              </w:rPr>
            </w:pPr>
          </w:p>
          <w:p w14:paraId="67B37C85" w14:textId="77777777" w:rsidR="004322DC" w:rsidRPr="00DD122E" w:rsidRDefault="004322DC" w:rsidP="004322DC">
            <w:pPr>
              <w:widowControl w:val="0"/>
              <w:contextualSpacing/>
              <w:jc w:val="both"/>
              <w:rPr>
                <w:ins w:id="5781" w:author="OLENA PASHKOVA (NEPTUNE.UA)" w:date="2022-11-21T13:19:00Z"/>
                <w:rFonts w:ascii="Times New Roman" w:eastAsia="Calibri" w:hAnsi="Times New Roman" w:cs="Times New Roman"/>
                <w:lang w:val="en-US"/>
                <w:rPrChange w:id="5782" w:author="OLENA PASHKOVA (NEPTUNE.UA)" w:date="2022-11-21T15:27:00Z">
                  <w:rPr>
                    <w:ins w:id="5783" w:author="OLENA PASHKOVA (NEPTUNE.UA)" w:date="2022-11-21T13:19:00Z"/>
                    <w:rFonts w:ascii="Times New Roman" w:eastAsia="Calibri" w:hAnsi="Times New Roman" w:cs="Times New Roman"/>
                    <w:lang w:val="en-US"/>
                  </w:rPr>
                </w:rPrChange>
              </w:rPr>
            </w:pPr>
          </w:p>
          <w:p w14:paraId="6BBCDEF1" w14:textId="77777777" w:rsidR="004322DC" w:rsidRPr="00DD122E" w:rsidRDefault="004322DC" w:rsidP="004322DC">
            <w:pPr>
              <w:widowControl w:val="0"/>
              <w:contextualSpacing/>
              <w:jc w:val="both"/>
              <w:rPr>
                <w:ins w:id="5784" w:author="OLENA PASHKOVA (NEPTUNE.UA)" w:date="2022-11-21T13:19:00Z"/>
                <w:rFonts w:ascii="Times New Roman" w:eastAsia="Calibri" w:hAnsi="Times New Roman" w:cs="Times New Roman"/>
                <w:lang w:val="en-US"/>
                <w:rPrChange w:id="5785" w:author="OLENA PASHKOVA (NEPTUNE.UA)" w:date="2022-11-21T15:27:00Z">
                  <w:rPr>
                    <w:ins w:id="5786" w:author="OLENA PASHKOVA (NEPTUNE.UA)" w:date="2022-11-21T13:19:00Z"/>
                    <w:rFonts w:ascii="Times New Roman" w:eastAsia="Calibri" w:hAnsi="Times New Roman" w:cs="Times New Roman"/>
                    <w:lang w:val="en-US"/>
                  </w:rPr>
                </w:rPrChange>
              </w:rPr>
            </w:pPr>
          </w:p>
          <w:p w14:paraId="47C1C194" w14:textId="77777777" w:rsidR="004322DC" w:rsidRPr="00DD122E" w:rsidDel="00C9303C" w:rsidRDefault="004322DC" w:rsidP="004322DC">
            <w:pPr>
              <w:widowControl w:val="0"/>
              <w:contextualSpacing/>
              <w:jc w:val="both"/>
              <w:rPr>
                <w:ins w:id="5787" w:author="OLENA PASHKOVA (NEPTUNE.UA)" w:date="2022-11-21T13:19:00Z"/>
                <w:del w:id="5788" w:author="Nataliya Tomaskovic" w:date="2022-08-22T16:29:00Z"/>
                <w:rFonts w:ascii="Times New Roman" w:eastAsia="Calibri" w:hAnsi="Times New Roman" w:cs="Times New Roman"/>
                <w:lang w:val="en-US"/>
                <w:rPrChange w:id="5789" w:author="OLENA PASHKOVA (NEPTUNE.UA)" w:date="2022-11-21T15:27:00Z">
                  <w:rPr>
                    <w:ins w:id="5790" w:author="OLENA PASHKOVA (NEPTUNE.UA)" w:date="2022-11-21T13:19:00Z"/>
                    <w:del w:id="5791" w:author="Nataliya Tomaskovic" w:date="2022-08-22T16:29:00Z"/>
                    <w:rFonts w:ascii="Times New Roman" w:eastAsia="Calibri" w:hAnsi="Times New Roman" w:cs="Times New Roman"/>
                    <w:lang w:val="en-US"/>
                  </w:rPr>
                </w:rPrChange>
              </w:rPr>
            </w:pPr>
          </w:p>
          <w:p w14:paraId="6F2C38AF" w14:textId="77777777" w:rsidR="004322DC" w:rsidRPr="00DD122E" w:rsidRDefault="004322DC" w:rsidP="004322DC">
            <w:pPr>
              <w:widowControl w:val="0"/>
              <w:contextualSpacing/>
              <w:jc w:val="both"/>
              <w:rPr>
                <w:ins w:id="5792" w:author="OLENA PASHKOVA (NEPTUNE.UA)" w:date="2022-11-21T13:19:00Z"/>
                <w:rFonts w:ascii="Times New Roman" w:eastAsia="Times New Roman" w:hAnsi="Times New Roman" w:cs="Times New Roman"/>
                <w:color w:val="000000"/>
                <w:lang w:val="en-US" w:bidi="en-US"/>
                <w:rPrChange w:id="5793" w:author="OLENA PASHKOVA (NEPTUNE.UA)" w:date="2022-11-21T15:27:00Z">
                  <w:rPr>
                    <w:ins w:id="5794" w:author="OLENA PASHKOVA (NEPTUNE.UA)" w:date="2022-11-21T13:19:00Z"/>
                    <w:rFonts w:ascii="Times New Roman" w:eastAsia="Times New Roman" w:hAnsi="Times New Roman" w:cs="Times New Roman"/>
                    <w:color w:val="000000"/>
                    <w:lang w:val="en-US" w:bidi="en-US"/>
                  </w:rPr>
                </w:rPrChange>
              </w:rPr>
            </w:pPr>
          </w:p>
          <w:p w14:paraId="0E877D53" w14:textId="77777777" w:rsidR="004322DC" w:rsidRPr="00DD122E" w:rsidRDefault="004322DC" w:rsidP="004322DC">
            <w:pPr>
              <w:widowControl w:val="0"/>
              <w:contextualSpacing/>
              <w:jc w:val="both"/>
              <w:rPr>
                <w:ins w:id="5795" w:author="OLENA PASHKOVA (NEPTUNE.UA)" w:date="2022-11-21T13:19:00Z"/>
                <w:rFonts w:ascii="Times New Roman" w:eastAsia="Calibri" w:hAnsi="Times New Roman" w:cs="Times New Roman"/>
                <w:lang w:val="en-US"/>
                <w:rPrChange w:id="5796" w:author="OLENA PASHKOVA (NEPTUNE.UA)" w:date="2022-11-21T15:27:00Z">
                  <w:rPr>
                    <w:ins w:id="5797" w:author="OLENA PASHKOVA (NEPTUNE.UA)" w:date="2022-11-21T13:19:00Z"/>
                    <w:rFonts w:ascii="Times New Roman" w:eastAsia="Calibri" w:hAnsi="Times New Roman" w:cs="Times New Roman"/>
                    <w:lang w:val="en-US"/>
                  </w:rPr>
                </w:rPrChange>
              </w:rPr>
            </w:pPr>
            <w:ins w:id="5798" w:author="OLENA PASHKOVA (NEPTUNE.UA)" w:date="2022-11-21T13:19:00Z">
              <w:r w:rsidRPr="00DD122E">
                <w:rPr>
                  <w:rFonts w:ascii="Times New Roman" w:eastAsia="Calibri" w:hAnsi="Times New Roman" w:cs="Times New Roman"/>
                  <w:lang w:val="en-US"/>
                  <w:rPrChange w:id="5799" w:author="OLENA PASHKOVA (NEPTUNE.UA)" w:date="2022-11-21T15:27:00Z">
                    <w:rPr>
                      <w:rFonts w:ascii="Times New Roman" w:eastAsia="Calibri" w:hAnsi="Times New Roman" w:cs="Times New Roman"/>
                      <w:lang w:val="en-US"/>
                    </w:rPr>
                  </w:rPrChange>
                </w:rPr>
                <w:t>The allowed time for location of railway cars is the time from the moment of commercial acceptance by the Contractor of railway cars to the transfer of such railway cars of Ukrzaliznytsya PJSC, but not more than 24 hours from the moment of acceptance of railway cars by the Contractor in commercial terms.</w:t>
              </w:r>
            </w:ins>
          </w:p>
          <w:p w14:paraId="7EDF946B" w14:textId="77777777" w:rsidR="004322DC" w:rsidRPr="00DD122E" w:rsidRDefault="004322DC" w:rsidP="004322DC">
            <w:pPr>
              <w:widowControl w:val="0"/>
              <w:contextualSpacing/>
              <w:jc w:val="both"/>
              <w:rPr>
                <w:ins w:id="5800" w:author="OLENA PASHKOVA (NEPTUNE.UA)" w:date="2022-11-21T13:19:00Z"/>
                <w:rFonts w:ascii="Times New Roman" w:eastAsia="Calibri" w:hAnsi="Times New Roman" w:cs="Times New Roman"/>
                <w:lang w:val="en-US"/>
                <w:rPrChange w:id="5801" w:author="OLENA PASHKOVA (NEPTUNE.UA)" w:date="2022-11-21T15:27:00Z">
                  <w:rPr>
                    <w:ins w:id="5802" w:author="OLENA PASHKOVA (NEPTUNE.UA)" w:date="2022-11-21T13:19:00Z"/>
                    <w:rFonts w:ascii="Times New Roman" w:eastAsia="Calibri" w:hAnsi="Times New Roman" w:cs="Times New Roman"/>
                    <w:lang w:val="en-US"/>
                  </w:rPr>
                </w:rPrChange>
              </w:rPr>
            </w:pPr>
          </w:p>
          <w:p w14:paraId="624DC0B5" w14:textId="77777777" w:rsidR="004322DC" w:rsidRPr="00DD122E" w:rsidDel="00C9303C" w:rsidRDefault="004322DC" w:rsidP="004322DC">
            <w:pPr>
              <w:widowControl w:val="0"/>
              <w:contextualSpacing/>
              <w:jc w:val="both"/>
              <w:rPr>
                <w:ins w:id="5803" w:author="OLENA PASHKOVA (NEPTUNE.UA)" w:date="2022-11-21T13:19:00Z"/>
                <w:del w:id="5804" w:author="Nataliya Tomaskovic" w:date="2022-08-22T16:29:00Z"/>
                <w:rFonts w:ascii="Times New Roman" w:eastAsia="Times New Roman" w:hAnsi="Times New Roman" w:cs="Times New Roman"/>
                <w:color w:val="000000"/>
                <w:lang w:val="en-US" w:bidi="en-US"/>
                <w:rPrChange w:id="5805" w:author="OLENA PASHKOVA (NEPTUNE.UA)" w:date="2022-11-21T15:27:00Z">
                  <w:rPr>
                    <w:ins w:id="5806" w:author="OLENA PASHKOVA (NEPTUNE.UA)" w:date="2022-11-21T13:19:00Z"/>
                    <w:del w:id="5807" w:author="Nataliya Tomaskovic" w:date="2022-08-22T16:29:00Z"/>
                    <w:rFonts w:ascii="Times New Roman" w:eastAsia="Times New Roman" w:hAnsi="Times New Roman" w:cs="Times New Roman"/>
                    <w:color w:val="000000"/>
                    <w:lang w:val="en-US" w:bidi="en-US"/>
                  </w:rPr>
                </w:rPrChange>
              </w:rPr>
            </w:pPr>
          </w:p>
          <w:p w14:paraId="5BE6D910" w14:textId="77777777" w:rsidR="004322DC" w:rsidRPr="00DD122E" w:rsidRDefault="004322DC" w:rsidP="004322DC">
            <w:pPr>
              <w:contextualSpacing/>
              <w:jc w:val="both"/>
              <w:rPr>
                <w:ins w:id="5808" w:author="OLENA PASHKOVA (NEPTUNE.UA)" w:date="2022-11-21T13:19:00Z"/>
                <w:rFonts w:ascii="Times New Roman" w:eastAsia="Calibri" w:hAnsi="Times New Roman" w:cs="Times New Roman"/>
                <w:lang w:val="en-US"/>
                <w:rPrChange w:id="5809" w:author="OLENA PASHKOVA (NEPTUNE.UA)" w:date="2022-11-21T15:27:00Z">
                  <w:rPr>
                    <w:ins w:id="5810" w:author="OLENA PASHKOVA (NEPTUNE.UA)" w:date="2022-11-21T13:19:00Z"/>
                    <w:rFonts w:ascii="Times New Roman" w:eastAsia="Calibri" w:hAnsi="Times New Roman" w:cs="Times New Roman"/>
                    <w:lang w:val="en-US"/>
                  </w:rPr>
                </w:rPrChange>
              </w:rPr>
            </w:pPr>
            <w:ins w:id="5811" w:author="OLENA PASHKOVA (NEPTUNE.UA)" w:date="2022-11-21T13:19:00Z">
              <w:r w:rsidRPr="00DD122E">
                <w:rPr>
                  <w:rFonts w:ascii="Times New Roman" w:eastAsia="Calibri" w:hAnsi="Times New Roman" w:cs="Times New Roman"/>
                  <w:lang w:val="en-US"/>
                  <w:rPrChange w:id="5812" w:author="OLENA PASHKOVA (NEPTUNE.UA)" w:date="2022-11-21T15:27:00Z">
                    <w:rPr>
                      <w:rFonts w:ascii="Times New Roman" w:eastAsia="Calibri" w:hAnsi="Times New Roman" w:cs="Times New Roman"/>
                      <w:lang w:val="en-US"/>
                    </w:rPr>
                  </w:rPrChange>
                </w:rPr>
                <w:t>The calculation is made based on current tariffs and rates of PJSC Ukrzaliznytsia accumulated under the following items:</w:t>
              </w:r>
            </w:ins>
          </w:p>
          <w:p w14:paraId="42221793" w14:textId="77777777" w:rsidR="004322DC" w:rsidRPr="00DD122E" w:rsidDel="00C9303C" w:rsidRDefault="004322DC" w:rsidP="004322DC">
            <w:pPr>
              <w:contextualSpacing/>
              <w:jc w:val="both"/>
              <w:rPr>
                <w:ins w:id="5813" w:author="OLENA PASHKOVA (NEPTUNE.UA)" w:date="2022-11-21T13:19:00Z"/>
                <w:del w:id="5814" w:author="Nataliya Tomaskovic" w:date="2022-08-22T16:29:00Z"/>
                <w:rFonts w:ascii="Times New Roman" w:eastAsia="Calibri" w:hAnsi="Times New Roman" w:cs="Times New Roman"/>
                <w:lang w:val="en-US"/>
                <w:rPrChange w:id="5815" w:author="OLENA PASHKOVA (NEPTUNE.UA)" w:date="2022-11-21T15:27:00Z">
                  <w:rPr>
                    <w:ins w:id="5816" w:author="OLENA PASHKOVA (NEPTUNE.UA)" w:date="2022-11-21T13:19:00Z"/>
                    <w:del w:id="5817" w:author="Nataliya Tomaskovic" w:date="2022-08-22T16:29:00Z"/>
                    <w:rFonts w:ascii="Times New Roman" w:eastAsia="Calibri" w:hAnsi="Times New Roman" w:cs="Times New Roman"/>
                    <w:lang w:val="en-US"/>
                  </w:rPr>
                </w:rPrChange>
              </w:rPr>
            </w:pPr>
          </w:p>
          <w:p w14:paraId="30EF374C" w14:textId="77777777" w:rsidR="004322DC" w:rsidRPr="00DD122E" w:rsidRDefault="004322DC" w:rsidP="004322DC">
            <w:pPr>
              <w:contextualSpacing/>
              <w:jc w:val="both"/>
              <w:rPr>
                <w:ins w:id="5818" w:author="OLENA PASHKOVA (NEPTUNE.UA)" w:date="2022-11-21T13:19:00Z"/>
                <w:rFonts w:ascii="Times New Roman" w:eastAsia="Calibri" w:hAnsi="Times New Roman" w:cs="Times New Roman"/>
                <w:lang w:val="uk-UA"/>
                <w:rPrChange w:id="5819" w:author="OLENA PASHKOVA (NEPTUNE.UA)" w:date="2022-11-21T15:27:00Z">
                  <w:rPr>
                    <w:ins w:id="5820" w:author="OLENA PASHKOVA (NEPTUNE.UA)" w:date="2022-11-21T13:19:00Z"/>
                    <w:rFonts w:ascii="Times New Roman" w:eastAsia="Calibri" w:hAnsi="Times New Roman" w:cs="Times New Roman"/>
                    <w:lang w:val="uk-UA"/>
                  </w:rPr>
                </w:rPrChange>
              </w:rPr>
            </w:pPr>
            <w:ins w:id="5821" w:author="OLENA PASHKOVA (NEPTUNE.UA)" w:date="2022-11-21T13:19:00Z">
              <w:r w:rsidRPr="00DD122E">
                <w:rPr>
                  <w:rFonts w:ascii="Times New Roman" w:eastAsia="Calibri" w:hAnsi="Times New Roman" w:cs="Times New Roman"/>
                  <w:lang w:val="en-US"/>
                  <w:rPrChange w:id="5822" w:author="OLENA PASHKOVA (NEPTUNE.UA)" w:date="2022-11-21T15:27:00Z">
                    <w:rPr>
                      <w:rFonts w:ascii="Times New Roman" w:eastAsia="Calibri" w:hAnsi="Times New Roman" w:cs="Times New Roman"/>
                      <w:lang w:val="en-US"/>
                    </w:rPr>
                  </w:rPrChange>
                </w:rPr>
                <w:t>-</w:t>
              </w:r>
              <w:r w:rsidRPr="00DD122E">
                <w:rPr>
                  <w:rFonts w:ascii="Times New Roman" w:eastAsia="Calibri" w:hAnsi="Times New Roman" w:cs="Times New Roman"/>
                  <w:lang w:val="uk-UA"/>
                  <w:rPrChange w:id="5823"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824" w:author="OLENA PASHKOVA (NEPTUNE.UA)" w:date="2022-11-21T15:27:00Z">
                    <w:rPr>
                      <w:rFonts w:ascii="Times New Roman" w:eastAsia="Calibri" w:hAnsi="Times New Roman" w:cs="Times New Roman"/>
                      <w:lang w:val="en-US"/>
                    </w:rPr>
                  </w:rPrChange>
                </w:rPr>
                <w:t>payment for the usage of railway cars</w:t>
              </w:r>
              <w:r w:rsidRPr="00DD122E">
                <w:rPr>
                  <w:rFonts w:ascii="Times New Roman" w:eastAsia="Calibri" w:hAnsi="Times New Roman" w:cs="Times New Roman"/>
                  <w:lang w:val="uk-UA"/>
                  <w:rPrChange w:id="5825" w:author="OLENA PASHKOVA (NEPTUNE.UA)" w:date="2022-11-21T15:27:00Z">
                    <w:rPr>
                      <w:rFonts w:ascii="Times New Roman" w:eastAsia="Calibri" w:hAnsi="Times New Roman" w:cs="Times New Roman"/>
                      <w:lang w:val="uk-UA"/>
                    </w:rPr>
                  </w:rPrChange>
                </w:rPr>
                <w:t>;</w:t>
              </w:r>
            </w:ins>
          </w:p>
          <w:p w14:paraId="1D553BBB" w14:textId="77777777" w:rsidR="00A772FB" w:rsidRPr="00DD122E" w:rsidRDefault="004322DC" w:rsidP="004322DC">
            <w:pPr>
              <w:contextualSpacing/>
              <w:jc w:val="both"/>
              <w:rPr>
                <w:ins w:id="5826" w:author="OLENA PASHKOVA (NEPTUNE.UA)" w:date="2022-11-21T14:04:00Z"/>
                <w:rFonts w:ascii="Times New Roman" w:eastAsia="Calibri" w:hAnsi="Times New Roman" w:cs="Times New Roman"/>
                <w:lang w:val="en-US"/>
                <w:rPrChange w:id="5827" w:author="OLENA PASHKOVA (NEPTUNE.UA)" w:date="2022-11-21T15:27:00Z">
                  <w:rPr>
                    <w:ins w:id="5828" w:author="OLENA PASHKOVA (NEPTUNE.UA)" w:date="2022-11-21T14:04:00Z"/>
                    <w:rFonts w:ascii="Times New Roman" w:eastAsia="Calibri" w:hAnsi="Times New Roman" w:cs="Times New Roman"/>
                    <w:lang w:val="en-US"/>
                  </w:rPr>
                </w:rPrChange>
              </w:rPr>
            </w:pPr>
            <w:ins w:id="5829" w:author="OLENA PASHKOVA (NEPTUNE.UA)" w:date="2022-11-21T13:19:00Z">
              <w:r w:rsidRPr="00DD122E">
                <w:rPr>
                  <w:rFonts w:ascii="Times New Roman" w:eastAsia="Calibri" w:hAnsi="Times New Roman" w:cs="Times New Roman"/>
                  <w:lang w:val="uk-UA"/>
                  <w:rPrChange w:id="5830"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5831" w:author="OLENA PASHKOVA (NEPTUNE.UA)" w:date="2022-11-21T15:27:00Z">
                    <w:rPr>
                      <w:rFonts w:ascii="Times New Roman" w:eastAsia="Calibri" w:hAnsi="Times New Roman" w:cs="Times New Roman"/>
                      <w:lang w:val="en-US"/>
                    </w:rPr>
                  </w:rPrChange>
                </w:rPr>
                <w:t>payment for the storage of cargo in railway cars (in case of usage of railway  cars of PJSC Ukrzaliznytsia and on the tracks of Ukrzaliznytsia)</w:t>
              </w:r>
            </w:ins>
            <w:ins w:id="5832" w:author="OLENA PASHKOVA (NEPTUNE.UA)" w:date="2022-11-21T14:04:00Z">
              <w:r w:rsidR="002C14DD" w:rsidRPr="00DD122E">
                <w:rPr>
                  <w:rFonts w:ascii="Times New Roman" w:eastAsia="Calibri" w:hAnsi="Times New Roman" w:cs="Times New Roman"/>
                  <w:lang w:val="en-US"/>
                  <w:rPrChange w:id="5833" w:author="OLENA PASHKOVA (NEPTUNE.UA)" w:date="2022-11-21T15:27:00Z">
                    <w:rPr>
                      <w:rFonts w:ascii="Times New Roman" w:eastAsia="Calibri" w:hAnsi="Times New Roman" w:cs="Times New Roman"/>
                      <w:lang w:val="en-US"/>
                    </w:rPr>
                  </w:rPrChange>
                </w:rPr>
                <w:t>;</w:t>
              </w:r>
            </w:ins>
          </w:p>
          <w:p w14:paraId="642930BB" w14:textId="3471E78B" w:rsidR="004322DC" w:rsidRPr="00DD122E" w:rsidRDefault="00A772FB" w:rsidP="004322DC">
            <w:pPr>
              <w:contextualSpacing/>
              <w:jc w:val="both"/>
              <w:rPr>
                <w:ins w:id="5834" w:author="OLENA PASHKOVA (NEPTUNE.UA)" w:date="2022-11-21T13:19:00Z"/>
                <w:rFonts w:ascii="Times New Roman" w:eastAsia="Calibri" w:hAnsi="Times New Roman" w:cs="Times New Roman"/>
                <w:lang w:val="en-US"/>
                <w:rPrChange w:id="5835" w:author="OLENA PASHKOVA (NEPTUNE.UA)" w:date="2022-11-21T15:27:00Z">
                  <w:rPr>
                    <w:ins w:id="5836" w:author="OLENA PASHKOVA (NEPTUNE.UA)" w:date="2022-11-21T13:19:00Z"/>
                    <w:rFonts w:ascii="Times New Roman" w:eastAsia="Calibri" w:hAnsi="Times New Roman" w:cs="Times New Roman"/>
                    <w:lang w:val="en-US"/>
                  </w:rPr>
                </w:rPrChange>
              </w:rPr>
            </w:pPr>
            <w:ins w:id="5837" w:author="OLENA PASHKOVA (NEPTUNE.UA)" w:date="2022-11-21T14:04:00Z">
              <w:r w:rsidRPr="00DD122E">
                <w:rPr>
                  <w:rFonts w:ascii="Times New Roman" w:eastAsia="Calibri" w:hAnsi="Times New Roman" w:cs="Times New Roman"/>
                  <w:lang w:val="en-US"/>
                  <w:rPrChange w:id="5838" w:author="OLENA PASHKOVA (NEPTUNE.UA)" w:date="2022-11-21T15:27:00Z">
                    <w:rPr>
                      <w:rFonts w:ascii="Times New Roman" w:eastAsia="Calibri" w:hAnsi="Times New Roman" w:cs="Times New Roman"/>
                      <w:lang w:val="en-US"/>
                    </w:rPr>
                  </w:rPrChange>
                </w:rPr>
                <w:t xml:space="preserve">- </w:t>
              </w:r>
              <w:r w:rsidRPr="00DD122E">
                <w:rPr>
                  <w:rFonts w:ascii="Times New Roman" w:eastAsia="Calibri" w:hAnsi="Times New Roman" w:cs="Times New Roman"/>
                  <w:lang w:val="en-US"/>
                  <w:rPrChange w:id="5839" w:author="OLENA PASHKOVA (NEPTUNE.UA)" w:date="2022-11-21T15:27:00Z">
                    <w:rPr>
                      <w:rFonts w:ascii="Times New Roman" w:eastAsia="Calibri" w:hAnsi="Times New Roman" w:cs="Times New Roman"/>
                      <w:lang w:val="en-US"/>
                    </w:rPr>
                  </w:rPrChange>
                </w:rPr>
                <w:t>other supportive services or works</w:t>
              </w:r>
            </w:ins>
            <w:ins w:id="5840" w:author="OLENA PASHKOVA (NEPTUNE.UA)" w:date="2022-11-21T13:19:00Z">
              <w:r w:rsidR="004322DC" w:rsidRPr="00DD122E">
                <w:rPr>
                  <w:rFonts w:ascii="Times New Roman" w:eastAsia="Calibri" w:hAnsi="Times New Roman" w:cs="Times New Roman"/>
                  <w:lang w:val="en-US"/>
                  <w:rPrChange w:id="5841" w:author="OLENA PASHKOVA (NEPTUNE.UA)" w:date="2022-11-21T15:27:00Z">
                    <w:rPr>
                      <w:rFonts w:ascii="Times New Roman" w:eastAsia="Calibri" w:hAnsi="Times New Roman" w:cs="Times New Roman"/>
                      <w:lang w:val="en-US"/>
                    </w:rPr>
                  </w:rPrChange>
                </w:rPr>
                <w:t>.</w:t>
              </w:r>
            </w:ins>
          </w:p>
          <w:p w14:paraId="67572B6D" w14:textId="77777777" w:rsidR="004322DC" w:rsidRPr="00DD122E" w:rsidRDefault="004322DC" w:rsidP="004322DC">
            <w:pPr>
              <w:contextualSpacing/>
              <w:jc w:val="both"/>
              <w:rPr>
                <w:ins w:id="5842" w:author="OLENA PASHKOVA (NEPTUNE.UA)" w:date="2022-11-21T13:19:00Z"/>
                <w:rFonts w:ascii="Times New Roman" w:eastAsia="Calibri" w:hAnsi="Times New Roman" w:cs="Times New Roman"/>
                <w:lang w:val="en-US"/>
                <w:rPrChange w:id="5843" w:author="OLENA PASHKOVA (NEPTUNE.UA)" w:date="2022-11-21T15:27:00Z">
                  <w:rPr>
                    <w:ins w:id="5844" w:author="OLENA PASHKOVA (NEPTUNE.UA)" w:date="2022-11-21T13:19:00Z"/>
                    <w:rFonts w:ascii="Times New Roman" w:eastAsia="Calibri" w:hAnsi="Times New Roman" w:cs="Times New Roman"/>
                    <w:lang w:val="en-US"/>
                  </w:rPr>
                </w:rPrChange>
              </w:rPr>
            </w:pPr>
          </w:p>
          <w:p w14:paraId="1629E8F7" w14:textId="075E2285" w:rsidR="004322DC" w:rsidRPr="00DD122E" w:rsidRDefault="004322DC" w:rsidP="004322DC">
            <w:pPr>
              <w:contextualSpacing/>
              <w:jc w:val="both"/>
              <w:rPr>
                <w:ins w:id="5845" w:author="OLENA PASHKOVA (NEPTUNE.UA)" w:date="2022-11-21T13:19:00Z"/>
                <w:rFonts w:ascii="Times New Roman" w:eastAsia="Calibri" w:hAnsi="Times New Roman" w:cs="Times New Roman"/>
                <w:lang w:val="en-US"/>
              </w:rPr>
            </w:pPr>
            <w:ins w:id="5846" w:author="OLENA PASHKOVA (NEPTUNE.UA)" w:date="2022-11-21T13:19:00Z">
              <w:r w:rsidRPr="00DD122E">
                <w:rPr>
                  <w:rFonts w:ascii="Times New Roman" w:eastAsia="Calibri" w:hAnsi="Times New Roman" w:cs="Times New Roman"/>
                  <w:lang w:val="en-US"/>
                  <w:rPrChange w:id="5847" w:author="OLENA PASHKOVA (NEPTUNE.UA)" w:date="2022-11-21T15:27:00Z">
                    <w:rPr>
                      <w:rFonts w:ascii="Times New Roman" w:eastAsia="Calibri" w:hAnsi="Times New Roman" w:cs="Times New Roman"/>
                      <w:lang w:val="en-US"/>
                    </w:rPr>
                  </w:rPrChange>
                </w:rPr>
                <w:t>The basis for calculations is an Act with calculations in accordance with the current rules, tariffs and rates of PJSC Ukrzaliznytsya</w:t>
              </w:r>
            </w:ins>
            <w:ins w:id="5848" w:author="OLENA PASHKOVA (NEPTUNE.UA)" w:date="2022-11-21T14:00:00Z">
              <w:r w:rsidR="00790CA6" w:rsidRPr="00DD122E">
                <w:rPr>
                  <w:rFonts w:ascii="Times New Roman" w:eastAsia="Calibri" w:hAnsi="Times New Roman" w:cs="Times New Roman"/>
                  <w:lang w:val="en-US"/>
                  <w:rPrChange w:id="5849" w:author="OLENA PASHKOVA (NEPTUNE.UA)" w:date="2022-11-21T15:27:00Z">
                    <w:rPr>
                      <w:rFonts w:ascii="Times New Roman" w:eastAsia="Calibri" w:hAnsi="Times New Roman" w:cs="Times New Roman"/>
                      <w:lang w:val="en-US"/>
                    </w:rPr>
                  </w:rPrChange>
                </w:rPr>
                <w:t xml:space="preserve">, </w:t>
              </w:r>
              <w:r w:rsidR="00790CA6" w:rsidRPr="00DD122E">
                <w:rPr>
                  <w:rFonts w:ascii="Times New Roman" w:eastAsia="Calibri" w:hAnsi="Times New Roman" w:cs="Times New Roman"/>
                  <w:highlight w:val="yellow"/>
                  <w:lang w:val="en-US"/>
                  <w:rPrChange w:id="5850" w:author="OLENA PASHKOVA (NEPTUNE.UA)" w:date="2022-11-21T15:27:00Z">
                    <w:rPr>
                      <w:rFonts w:ascii="Times New Roman" w:eastAsia="Calibri" w:hAnsi="Times New Roman" w:cs="Times New Roman"/>
                      <w:lang w:val="en-US"/>
                    </w:rPr>
                  </w:rPrChange>
                </w:rPr>
                <w:t>“Code of ruls for the use railway cars and containers” and “Code of tariffs for transportation of goods by rail within Ukraine and related services”</w:t>
              </w:r>
            </w:ins>
            <w:ins w:id="5851" w:author="OLENA PASHKOVA (NEPTUNE.UA)" w:date="2022-11-21T13:19:00Z">
              <w:r w:rsidRPr="00DD122E">
                <w:rPr>
                  <w:rFonts w:ascii="Times New Roman" w:eastAsia="Calibri" w:hAnsi="Times New Roman" w:cs="Times New Roman"/>
                  <w:highlight w:val="yellow"/>
                  <w:lang w:val="en-US"/>
                  <w:rPrChange w:id="5852" w:author="OLENA PASHKOVA (NEPTUNE.UA)" w:date="2022-11-21T15:27:00Z">
                    <w:rPr>
                      <w:rFonts w:ascii="Times New Roman" w:eastAsia="Calibri" w:hAnsi="Times New Roman" w:cs="Times New Roman"/>
                      <w:lang w:val="en-US"/>
                    </w:rPr>
                  </w:rPrChange>
                </w:rPr>
                <w:t>.</w:t>
              </w:r>
            </w:ins>
          </w:p>
          <w:p w14:paraId="143FF682" w14:textId="169812BE" w:rsidR="00071FA1" w:rsidRPr="00DD122E" w:rsidRDefault="00071FA1" w:rsidP="00684944">
            <w:pPr>
              <w:contextualSpacing/>
              <w:jc w:val="both"/>
              <w:rPr>
                <w:ins w:id="5853" w:author="OLENA PASHKOVA (NEPTUNE.UA)" w:date="2022-11-21T13:59:00Z"/>
                <w:rFonts w:ascii="Times New Roman" w:eastAsia="Calibri" w:hAnsi="Times New Roman" w:cs="Times New Roman"/>
                <w:b/>
                <w:lang w:val="en-US"/>
              </w:rPr>
            </w:pPr>
          </w:p>
          <w:p w14:paraId="6313D1B2" w14:textId="0A608F3B" w:rsidR="00B455D5" w:rsidRPr="00DD122E" w:rsidRDefault="00B455D5" w:rsidP="00684944">
            <w:pPr>
              <w:contextualSpacing/>
              <w:jc w:val="both"/>
              <w:rPr>
                <w:ins w:id="5854" w:author="OLENA PASHKOVA (NEPTUNE.UA)" w:date="2022-11-21T13:59:00Z"/>
                <w:rFonts w:ascii="Times New Roman" w:eastAsia="Calibri" w:hAnsi="Times New Roman" w:cs="Times New Roman"/>
                <w:b/>
                <w:lang w:val="en-US"/>
                <w:rPrChange w:id="5855" w:author="OLENA PASHKOVA (NEPTUNE.UA)" w:date="2022-11-21T15:27:00Z">
                  <w:rPr>
                    <w:ins w:id="5856" w:author="OLENA PASHKOVA (NEPTUNE.UA)" w:date="2022-11-21T13:59:00Z"/>
                    <w:rFonts w:ascii="Times New Roman" w:eastAsia="Calibri" w:hAnsi="Times New Roman" w:cs="Times New Roman"/>
                    <w:b/>
                    <w:lang w:val="en-US"/>
                  </w:rPr>
                </w:rPrChange>
              </w:rPr>
            </w:pPr>
          </w:p>
          <w:p w14:paraId="35637DAF" w14:textId="44D985B4" w:rsidR="00B455D5" w:rsidRPr="00DD122E" w:rsidRDefault="00B455D5" w:rsidP="00684944">
            <w:pPr>
              <w:contextualSpacing/>
              <w:jc w:val="both"/>
              <w:rPr>
                <w:ins w:id="5857" w:author="OLENA PASHKOVA (NEPTUNE.UA)" w:date="2022-11-21T13:59:00Z"/>
                <w:rFonts w:ascii="Times New Roman" w:eastAsia="Calibri" w:hAnsi="Times New Roman" w:cs="Times New Roman"/>
                <w:b/>
                <w:lang w:val="en-US"/>
                <w:rPrChange w:id="5858" w:author="OLENA PASHKOVA (NEPTUNE.UA)" w:date="2022-11-21T15:27:00Z">
                  <w:rPr>
                    <w:ins w:id="5859" w:author="OLENA PASHKOVA (NEPTUNE.UA)" w:date="2022-11-21T13:59:00Z"/>
                    <w:rFonts w:ascii="Times New Roman" w:eastAsia="Calibri" w:hAnsi="Times New Roman" w:cs="Times New Roman"/>
                    <w:b/>
                    <w:lang w:val="en-US"/>
                  </w:rPr>
                </w:rPrChange>
              </w:rPr>
            </w:pPr>
          </w:p>
          <w:p w14:paraId="67EB3024" w14:textId="3EA038FC" w:rsidR="00B455D5" w:rsidRPr="00DD122E" w:rsidRDefault="00250797" w:rsidP="00684944">
            <w:pPr>
              <w:contextualSpacing/>
              <w:jc w:val="both"/>
              <w:rPr>
                <w:ins w:id="5860" w:author="OLENA PASHKOVA (NEPTUNE.UA)" w:date="2022-11-21T13:59:00Z"/>
                <w:rFonts w:ascii="Times New Roman" w:eastAsia="Calibri" w:hAnsi="Times New Roman" w:cs="Times New Roman"/>
                <w:bCs/>
                <w:lang w:val="en-US"/>
                <w:rPrChange w:id="5861" w:author="OLENA PASHKOVA (NEPTUNE.UA)" w:date="2022-11-21T15:27:00Z">
                  <w:rPr>
                    <w:ins w:id="5862" w:author="OLENA PASHKOVA (NEPTUNE.UA)" w:date="2022-11-21T13:59:00Z"/>
                    <w:rFonts w:ascii="Times New Roman" w:eastAsia="Calibri" w:hAnsi="Times New Roman" w:cs="Times New Roman"/>
                    <w:b/>
                    <w:lang w:val="en-US"/>
                  </w:rPr>
                </w:rPrChange>
              </w:rPr>
            </w:pPr>
            <w:ins w:id="5863" w:author="OLENA PASHKOVA (NEPTUNE.UA)" w:date="2022-11-21T14:06:00Z">
              <w:r w:rsidRPr="00DD122E">
                <w:rPr>
                  <w:rFonts w:ascii="Times New Roman" w:eastAsia="Calibri" w:hAnsi="Times New Roman" w:cs="Times New Roman"/>
                  <w:b/>
                  <w:lang w:val="en-US"/>
                  <w:rPrChange w:id="5864" w:author="OLENA PASHKOVA (NEPTUNE.UA)" w:date="2022-11-21T15:27:00Z">
                    <w:rPr>
                      <w:rFonts w:ascii="Times New Roman" w:eastAsia="Calibri" w:hAnsi="Times New Roman" w:cs="Times New Roman"/>
                      <w:b/>
                      <w:lang w:val="en-US"/>
                    </w:rPr>
                  </w:rPrChange>
                </w:rPr>
                <w:t>11</w:t>
              </w:r>
            </w:ins>
            <w:ins w:id="5865" w:author="OLENA PASHKOVA (NEPTUNE.UA)" w:date="2022-11-21T14:07:00Z">
              <w:r w:rsidRPr="00DD122E">
                <w:rPr>
                  <w:rFonts w:ascii="Times New Roman" w:eastAsia="Calibri" w:hAnsi="Times New Roman" w:cs="Times New Roman"/>
                  <w:b/>
                  <w:lang w:val="en-US"/>
                  <w:rPrChange w:id="5866" w:author="OLENA PASHKOVA (NEPTUNE.UA)" w:date="2022-11-21T15:27:00Z">
                    <w:rPr>
                      <w:rFonts w:ascii="Times New Roman" w:eastAsia="Calibri" w:hAnsi="Times New Roman" w:cs="Times New Roman"/>
                      <w:b/>
                      <w:lang w:val="en-US"/>
                    </w:rPr>
                  </w:rPrChange>
                </w:rPr>
                <w:t>.2.2</w:t>
              </w:r>
              <w:r w:rsidRPr="00DD122E">
                <w:rPr>
                  <w:rFonts w:ascii="Times New Roman" w:eastAsia="Calibri" w:hAnsi="Times New Roman" w:cs="Times New Roman"/>
                  <w:bCs/>
                  <w:lang w:val="en-US"/>
                  <w:rPrChange w:id="5867" w:author="OLENA PASHKOVA (NEPTUNE.UA)" w:date="2022-11-21T15:27:00Z">
                    <w:rPr>
                      <w:rFonts w:ascii="Times New Roman" w:eastAsia="Calibri" w:hAnsi="Times New Roman" w:cs="Times New Roman"/>
                      <w:b/>
                      <w:lang w:val="en-US"/>
                    </w:rPr>
                  </w:rPrChange>
                </w:rPr>
                <w:t>.</w:t>
              </w:r>
            </w:ins>
            <w:ins w:id="5868" w:author="OLENA PASHKOVA (NEPTUNE.UA)" w:date="2022-11-21T14:11:00Z">
              <w:r w:rsidR="00711CDF" w:rsidRPr="00DD122E">
                <w:rPr>
                  <w:rFonts w:ascii="Times New Roman" w:hAnsi="Times New Roman" w:cs="Times New Roman"/>
                  <w:bCs/>
                  <w:lang w:val="en-US"/>
                  <w:rPrChange w:id="5869" w:author="OLENA PASHKOVA (NEPTUNE.UA)" w:date="2022-11-21T15:27:00Z">
                    <w:rPr/>
                  </w:rPrChange>
                </w:rPr>
                <w:t xml:space="preserve"> </w:t>
              </w:r>
              <w:r w:rsidR="00711CDF" w:rsidRPr="00DD122E">
                <w:rPr>
                  <w:rFonts w:ascii="Times New Roman" w:eastAsia="Calibri" w:hAnsi="Times New Roman" w:cs="Times New Roman"/>
                  <w:bCs/>
                  <w:lang w:val="en-US"/>
                  <w:rPrChange w:id="5870" w:author="OLENA PASHKOVA (NEPTUNE.UA)" w:date="2022-11-21T15:27:00Z">
                    <w:rPr>
                      <w:rFonts w:ascii="Times New Roman" w:eastAsia="Calibri" w:hAnsi="Times New Roman" w:cs="Times New Roman"/>
                      <w:b/>
                      <w:lang w:val="en-US"/>
                    </w:rPr>
                  </w:rPrChange>
                </w:rPr>
                <w:t xml:space="preserve">In case fumigants are detected in railway cars, the Customer </w:t>
              </w:r>
            </w:ins>
            <w:ins w:id="5871" w:author="OLENA PASHKOVA (NEPTUNE.UA)" w:date="2022-11-21T14:15:00Z">
              <w:r w:rsidR="00130969" w:rsidRPr="00DD122E">
                <w:rPr>
                  <w:rFonts w:ascii="Times New Roman" w:eastAsia="Calibri" w:hAnsi="Times New Roman" w:cs="Times New Roman"/>
                  <w:bCs/>
                  <w:lang w:val="en-US"/>
                </w:rPr>
                <w:t>is obliged to</w:t>
              </w:r>
              <w:r w:rsidR="00130969" w:rsidRPr="00DD122E">
                <w:rPr>
                  <w:rFonts w:ascii="Times New Roman" w:eastAsia="Calibri" w:hAnsi="Times New Roman" w:cs="Times New Roman"/>
                  <w:bCs/>
                  <w:lang w:val="en-US"/>
                </w:rPr>
                <w:t xml:space="preserve"> </w:t>
              </w:r>
            </w:ins>
            <w:ins w:id="5872" w:author="OLENA PASHKOVA (NEPTUNE.UA)" w:date="2022-11-21T14:16:00Z">
              <w:r w:rsidR="00130969" w:rsidRPr="006F5E0C">
                <w:rPr>
                  <w:rFonts w:ascii="Times New Roman" w:eastAsia="Calibri" w:hAnsi="Times New Roman" w:cs="Times New Roman"/>
                  <w:bCs/>
                  <w:lang w:val="en-US"/>
                </w:rPr>
                <w:t xml:space="preserve">pay the Contractor </w:t>
              </w:r>
              <w:r w:rsidR="009C7E64" w:rsidRPr="006F5E0C">
                <w:rPr>
                  <w:rFonts w:ascii="Times New Roman" w:eastAsia="Calibri" w:hAnsi="Times New Roman" w:cs="Times New Roman"/>
                  <w:bCs/>
                  <w:lang w:val="en-US"/>
                </w:rPr>
                <w:t xml:space="preserve"> liquidated damages </w:t>
              </w:r>
            </w:ins>
            <w:ins w:id="5873" w:author="OLENA PASHKOVA (NEPTUNE.UA)" w:date="2022-11-21T14:11:00Z">
              <w:r w:rsidR="00711CDF" w:rsidRPr="00DD122E">
                <w:rPr>
                  <w:rFonts w:ascii="Times New Roman" w:eastAsia="Calibri" w:hAnsi="Times New Roman" w:cs="Times New Roman"/>
                  <w:bCs/>
                  <w:lang w:val="en-US"/>
                  <w:rPrChange w:id="5874" w:author="OLENA PASHKOVA (NEPTUNE.UA)" w:date="2022-11-21T15:27:00Z">
                    <w:rPr>
                      <w:rFonts w:ascii="Times New Roman" w:eastAsia="Calibri" w:hAnsi="Times New Roman" w:cs="Times New Roman"/>
                      <w:b/>
                      <w:lang w:val="en-US"/>
                    </w:rPr>
                  </w:rPrChange>
                </w:rPr>
                <w:t xml:space="preserve">in the amount of USD </w:t>
              </w:r>
            </w:ins>
            <w:ins w:id="5875" w:author="OLENA PASHKOVA (NEPTUNE.UA)" w:date="2022-11-21T14:16:00Z">
              <w:r w:rsidR="009C7E64" w:rsidRPr="00DD122E">
                <w:rPr>
                  <w:rFonts w:ascii="Times New Roman" w:eastAsia="Calibri" w:hAnsi="Times New Roman" w:cs="Times New Roman"/>
                  <w:bCs/>
                  <w:lang w:val="en-US"/>
                </w:rPr>
                <w:t>30</w:t>
              </w:r>
            </w:ins>
            <w:ins w:id="5876" w:author="OLENA PASHKOVA (NEPTUNE.UA)" w:date="2022-11-21T14:11:00Z">
              <w:r w:rsidR="00711CDF" w:rsidRPr="00DD122E">
                <w:rPr>
                  <w:rFonts w:ascii="Times New Roman" w:eastAsia="Calibri" w:hAnsi="Times New Roman" w:cs="Times New Roman"/>
                  <w:bCs/>
                  <w:lang w:val="en-US"/>
                  <w:rPrChange w:id="5877" w:author="OLENA PASHKOVA (NEPTUNE.UA)" w:date="2022-11-21T15:27:00Z">
                    <w:rPr>
                      <w:rFonts w:ascii="Times New Roman" w:eastAsia="Calibri" w:hAnsi="Times New Roman" w:cs="Times New Roman"/>
                      <w:b/>
                      <w:lang w:val="en-US"/>
                    </w:rPr>
                  </w:rPrChange>
                </w:rPr>
                <w:t>0.00 per railway car per day</w:t>
              </w:r>
            </w:ins>
            <w:ins w:id="5878" w:author="OLENA PASHKOVA (NEPTUNE.UA)" w:date="2022-11-21T14:17:00Z">
              <w:r w:rsidR="00A731C0" w:rsidRPr="00DD122E">
                <w:rPr>
                  <w:rFonts w:ascii="Times New Roman" w:eastAsia="Calibri" w:hAnsi="Times New Roman" w:cs="Times New Roman"/>
                  <w:bCs/>
                  <w:lang w:val="en-US"/>
                </w:rPr>
                <w:t xml:space="preserve"> </w:t>
              </w:r>
            </w:ins>
            <w:ins w:id="5879" w:author="OLENA PASHKOVA (NEPTUNE.UA)" w:date="2022-11-21T14:11:00Z">
              <w:r w:rsidR="00711CDF" w:rsidRPr="00DD122E">
                <w:rPr>
                  <w:rFonts w:ascii="Times New Roman" w:eastAsia="Calibri" w:hAnsi="Times New Roman" w:cs="Times New Roman"/>
                  <w:bCs/>
                  <w:lang w:val="en-US"/>
                  <w:rPrChange w:id="5880" w:author="OLENA PASHKOVA (NEPTUNE.UA)" w:date="2022-11-21T15:27:00Z">
                    <w:rPr>
                      <w:rFonts w:ascii="Times New Roman" w:eastAsia="Calibri" w:hAnsi="Times New Roman" w:cs="Times New Roman"/>
                      <w:b/>
                      <w:lang w:val="en-US"/>
                    </w:rPr>
                  </w:rPrChange>
                </w:rPr>
                <w:t xml:space="preserve">within </w:t>
              </w:r>
            </w:ins>
            <w:ins w:id="5881" w:author="OLENA PASHKOVA (NEPTUNE.UA)" w:date="2022-11-21T14:17:00Z">
              <w:r w:rsidR="00A731C0" w:rsidRPr="00DD122E">
                <w:rPr>
                  <w:rFonts w:ascii="Times New Roman" w:eastAsia="Calibri" w:hAnsi="Times New Roman" w:cs="Times New Roman"/>
                  <w:bCs/>
                  <w:lang w:val="en-US"/>
                </w:rPr>
                <w:t>5</w:t>
              </w:r>
            </w:ins>
            <w:ins w:id="5882" w:author="OLENA PASHKOVA (NEPTUNE.UA)" w:date="2022-11-21T14:11:00Z">
              <w:r w:rsidR="00711CDF" w:rsidRPr="00DD122E">
                <w:rPr>
                  <w:rFonts w:ascii="Times New Roman" w:eastAsia="Calibri" w:hAnsi="Times New Roman" w:cs="Times New Roman"/>
                  <w:bCs/>
                  <w:lang w:val="en-US"/>
                  <w:rPrChange w:id="5883" w:author="OLENA PASHKOVA (NEPTUNE.UA)" w:date="2022-11-21T15:27:00Z">
                    <w:rPr>
                      <w:rFonts w:ascii="Times New Roman" w:eastAsia="Calibri" w:hAnsi="Times New Roman" w:cs="Times New Roman"/>
                      <w:b/>
                      <w:lang w:val="en-US"/>
                    </w:rPr>
                  </w:rPrChange>
                </w:rPr>
                <w:t xml:space="preserve"> (five) banking days from the date of relevant invoice.</w:t>
              </w:r>
            </w:ins>
            <w:ins w:id="5884" w:author="OLENA PASHKOVA (NEPTUNE.UA)" w:date="2022-11-21T14:17:00Z">
              <w:r w:rsidR="00A731C0" w:rsidRPr="00DD122E">
                <w:rPr>
                  <w:rFonts w:ascii="Times New Roman" w:eastAsia="Calibri" w:hAnsi="Times New Roman" w:cs="Times New Roman"/>
                  <w:bCs/>
                  <w:lang w:val="en-US"/>
                </w:rPr>
                <w:t xml:space="preserve"> </w:t>
              </w:r>
              <w:r w:rsidR="00A731C0" w:rsidRPr="00DD122E">
                <w:rPr>
                  <w:rFonts w:ascii="Times New Roman" w:eastAsia="Calibri" w:hAnsi="Times New Roman" w:cs="Times New Roman"/>
                  <w:bCs/>
                  <w:lang w:val="en-US"/>
                </w:rPr>
                <w:t>All costs for rejection, degassing, simple cars for degassing - at the expense of the Customer</w:t>
              </w:r>
              <w:r w:rsidR="00670F54" w:rsidRPr="006F5E0C">
                <w:rPr>
                  <w:rFonts w:ascii="Times New Roman" w:eastAsia="Calibri" w:hAnsi="Times New Roman" w:cs="Times New Roman"/>
                  <w:bCs/>
                  <w:lang w:val="en-US"/>
                </w:rPr>
                <w:t>.</w:t>
              </w:r>
            </w:ins>
            <w:ins w:id="5885" w:author="OLENA PASHKOVA (NEPTUNE.UA)" w:date="2022-11-21T14:18:00Z">
              <w:r w:rsidR="00670F54" w:rsidRPr="006F5E0C">
                <w:rPr>
                  <w:rFonts w:ascii="Times New Roman" w:eastAsia="Calibri" w:hAnsi="Times New Roman" w:cs="Times New Roman"/>
                  <w:bCs/>
                  <w:lang w:val="en-US"/>
                </w:rPr>
                <w:t xml:space="preserve"> </w:t>
              </w:r>
            </w:ins>
          </w:p>
          <w:p w14:paraId="33F452D1" w14:textId="3F19D8FE" w:rsidR="00B455D5" w:rsidRPr="00DD122E" w:rsidRDefault="00B455D5" w:rsidP="00684944">
            <w:pPr>
              <w:contextualSpacing/>
              <w:jc w:val="both"/>
              <w:rPr>
                <w:ins w:id="5886" w:author="OLENA PASHKOVA (NEPTUNE.UA)" w:date="2022-11-21T13:59:00Z"/>
                <w:rFonts w:ascii="Times New Roman" w:eastAsia="Calibri" w:hAnsi="Times New Roman" w:cs="Times New Roman"/>
                <w:bCs/>
                <w:lang w:val="en-US"/>
                <w:rPrChange w:id="5887" w:author="OLENA PASHKOVA (NEPTUNE.UA)" w:date="2022-11-21T15:27:00Z">
                  <w:rPr>
                    <w:ins w:id="5888" w:author="OLENA PASHKOVA (NEPTUNE.UA)" w:date="2022-11-21T13:59:00Z"/>
                    <w:rFonts w:ascii="Times New Roman" w:eastAsia="Calibri" w:hAnsi="Times New Roman" w:cs="Times New Roman"/>
                    <w:b/>
                    <w:lang w:val="en-US"/>
                  </w:rPr>
                </w:rPrChange>
              </w:rPr>
            </w:pPr>
          </w:p>
          <w:p w14:paraId="5DA66389" w14:textId="17239B81" w:rsidR="00B455D5" w:rsidRPr="00DD122E" w:rsidRDefault="008B5BBC" w:rsidP="00684944">
            <w:pPr>
              <w:contextualSpacing/>
              <w:jc w:val="both"/>
              <w:rPr>
                <w:ins w:id="5889" w:author="OLENA PASHKOVA (NEPTUNE.UA)" w:date="2022-11-21T13:59:00Z"/>
                <w:rFonts w:ascii="Times New Roman" w:eastAsia="Calibri" w:hAnsi="Times New Roman" w:cs="Times New Roman"/>
                <w:bCs/>
                <w:lang w:val="en-US"/>
                <w:rPrChange w:id="5890" w:author="OLENA PASHKOVA (NEPTUNE.UA)" w:date="2022-11-21T15:27:00Z">
                  <w:rPr>
                    <w:ins w:id="5891" w:author="OLENA PASHKOVA (NEPTUNE.UA)" w:date="2022-11-21T13:59:00Z"/>
                    <w:rFonts w:ascii="Times New Roman" w:eastAsia="Calibri" w:hAnsi="Times New Roman" w:cs="Times New Roman"/>
                    <w:b/>
                    <w:lang w:val="en-US"/>
                  </w:rPr>
                </w:rPrChange>
              </w:rPr>
            </w:pPr>
            <w:ins w:id="5892" w:author="OLENA PASHKOVA (NEPTUNE.UA)" w:date="2022-11-21T14:18:00Z">
              <w:r w:rsidRPr="00DD122E">
                <w:rPr>
                  <w:rFonts w:ascii="Times New Roman" w:eastAsia="Calibri" w:hAnsi="Times New Roman" w:cs="Times New Roman"/>
                  <w:b/>
                  <w:lang w:val="en-US"/>
                </w:rPr>
                <w:t>11.2.3.</w:t>
              </w:r>
            </w:ins>
            <w:ins w:id="5893" w:author="OLENA PASHKOVA (NEPTUNE.UA)" w:date="2022-11-21T14:24:00Z">
              <w:r w:rsidR="00252558" w:rsidRPr="00DD122E">
                <w:rPr>
                  <w:rFonts w:ascii="Times New Roman" w:hAnsi="Times New Roman" w:cs="Times New Roman"/>
                  <w:lang w:val="en-US"/>
                  <w:rPrChange w:id="5894" w:author="OLENA PASHKOVA (NEPTUNE.UA)" w:date="2022-11-21T15:27:00Z">
                    <w:rPr/>
                  </w:rPrChange>
                </w:rPr>
                <w:t xml:space="preserve"> </w:t>
              </w:r>
              <w:r w:rsidR="00252558" w:rsidRPr="00DD122E">
                <w:rPr>
                  <w:rFonts w:ascii="Times New Roman" w:eastAsia="Calibri" w:hAnsi="Times New Roman" w:cs="Times New Roman"/>
                  <w:bCs/>
                  <w:lang w:val="en-US"/>
                  <w:rPrChange w:id="5895" w:author="OLENA PASHKOVA (NEPTUNE.UA)" w:date="2022-11-21T15:27:00Z">
                    <w:rPr>
                      <w:rFonts w:ascii="Times New Roman" w:eastAsia="Calibri" w:hAnsi="Times New Roman" w:cs="Times New Roman"/>
                      <w:b/>
                      <w:lang w:val="en-US"/>
                    </w:rPr>
                  </w:rPrChange>
                </w:rPr>
                <w:t xml:space="preserve">The Customer is obliged to dispose of the damaged Cargo within 3 (three) days from the moment of Contractor’s notification. In case the Customer fails to dispose of the damaged cargo, the Customer will pay </w:t>
              </w:r>
            </w:ins>
            <w:ins w:id="5896" w:author="OLENA PASHKOVA (NEPTUNE.UA)" w:date="2022-11-21T14:25:00Z">
              <w:r w:rsidR="00BC58A9" w:rsidRPr="00DD122E">
                <w:rPr>
                  <w:rFonts w:ascii="Times New Roman" w:eastAsia="Calibri" w:hAnsi="Times New Roman" w:cs="Times New Roman"/>
                  <w:bCs/>
                  <w:lang w:val="en-US"/>
                </w:rPr>
                <w:t xml:space="preserve">liquidated damages </w:t>
              </w:r>
            </w:ins>
            <w:ins w:id="5897" w:author="OLENA PASHKOVA (NEPTUNE.UA)" w:date="2022-11-21T14:24:00Z">
              <w:r w:rsidR="00252558" w:rsidRPr="00DD122E">
                <w:rPr>
                  <w:rFonts w:ascii="Times New Roman" w:eastAsia="Calibri" w:hAnsi="Times New Roman" w:cs="Times New Roman"/>
                  <w:bCs/>
                  <w:lang w:val="en-US"/>
                  <w:rPrChange w:id="5898" w:author="OLENA PASHKOVA (NEPTUNE.UA)" w:date="2022-11-21T15:27:00Z">
                    <w:rPr>
                      <w:rFonts w:ascii="Times New Roman" w:eastAsia="Calibri" w:hAnsi="Times New Roman" w:cs="Times New Roman"/>
                      <w:b/>
                      <w:lang w:val="en-US"/>
                    </w:rPr>
                  </w:rPrChange>
                </w:rPr>
                <w:t xml:space="preserve">in </w:t>
              </w:r>
              <w:r w:rsidR="00252558" w:rsidRPr="00DD122E">
                <w:rPr>
                  <w:rFonts w:ascii="Times New Roman" w:eastAsia="Calibri" w:hAnsi="Times New Roman" w:cs="Times New Roman"/>
                  <w:bCs/>
                  <w:lang w:val="en-US"/>
                  <w:rPrChange w:id="5899" w:author="OLENA PASHKOVA (NEPTUNE.UA)" w:date="2022-11-21T15:27:00Z">
                    <w:rPr>
                      <w:rFonts w:ascii="Times New Roman" w:eastAsia="Calibri" w:hAnsi="Times New Roman" w:cs="Times New Roman"/>
                      <w:b/>
                      <w:lang w:val="en-US"/>
                    </w:rPr>
                  </w:rPrChange>
                </w:rPr>
                <w:lastRenderedPageBreak/>
                <w:t>amount of USD 50.00 per day per railway car from the moment of notification and until removal of the cargo</w:t>
              </w:r>
            </w:ins>
            <w:ins w:id="5900" w:author="OLENA PASHKOVA (NEPTUNE.UA)" w:date="2022-11-21T14:25:00Z">
              <w:r w:rsidR="00CC17B5" w:rsidRPr="00DD122E">
                <w:rPr>
                  <w:rFonts w:ascii="Times New Roman" w:eastAsia="Calibri" w:hAnsi="Times New Roman" w:cs="Times New Roman"/>
                  <w:bCs/>
                  <w:lang w:val="en-US"/>
                </w:rPr>
                <w:t>.</w:t>
              </w:r>
            </w:ins>
          </w:p>
          <w:p w14:paraId="27C3DA91" w14:textId="1FA4C205" w:rsidR="00B455D5" w:rsidRPr="00DD122E" w:rsidRDefault="00B455D5" w:rsidP="00684944">
            <w:pPr>
              <w:contextualSpacing/>
              <w:jc w:val="both"/>
              <w:rPr>
                <w:ins w:id="5901" w:author="OLENA PASHKOVA (NEPTUNE.UA)" w:date="2022-11-21T13:59:00Z"/>
                <w:rFonts w:ascii="Times New Roman" w:eastAsia="Calibri" w:hAnsi="Times New Roman" w:cs="Times New Roman"/>
                <w:b/>
                <w:lang w:val="en-US"/>
              </w:rPr>
            </w:pPr>
          </w:p>
          <w:p w14:paraId="0EB40F63" w14:textId="2B300154" w:rsidR="00B455D5" w:rsidRPr="00DD122E" w:rsidRDefault="00B455D5" w:rsidP="00684944">
            <w:pPr>
              <w:contextualSpacing/>
              <w:jc w:val="both"/>
              <w:rPr>
                <w:ins w:id="5902" w:author="OLENA PASHKOVA (NEPTUNE.UA)" w:date="2022-11-21T13:59:00Z"/>
                <w:rFonts w:ascii="Times New Roman" w:eastAsia="Calibri" w:hAnsi="Times New Roman" w:cs="Times New Roman"/>
                <w:b/>
                <w:lang w:val="en-US"/>
              </w:rPr>
            </w:pPr>
          </w:p>
          <w:p w14:paraId="6BAFC9E8" w14:textId="77777777" w:rsidR="00C02DEA" w:rsidRPr="00DD122E" w:rsidRDefault="00C02DEA" w:rsidP="00684944">
            <w:pPr>
              <w:contextualSpacing/>
              <w:jc w:val="both"/>
              <w:rPr>
                <w:ins w:id="5903" w:author="OLENA PASHKOVA (NEPTUNE.UA)" w:date="2022-11-21T13:26:00Z"/>
                <w:rFonts w:ascii="Times New Roman" w:eastAsia="Calibri" w:hAnsi="Times New Roman" w:cs="Times New Roman"/>
                <w:b/>
                <w:lang w:val="en-US"/>
                <w:rPrChange w:id="5904" w:author="OLENA PASHKOVA (NEPTUNE.UA)" w:date="2022-11-21T15:27:00Z">
                  <w:rPr>
                    <w:ins w:id="5905" w:author="OLENA PASHKOVA (NEPTUNE.UA)" w:date="2022-11-21T13:26:00Z"/>
                    <w:rFonts w:ascii="Times New Roman" w:eastAsia="Calibri" w:hAnsi="Times New Roman" w:cs="Times New Roman"/>
                    <w:b/>
                    <w:lang w:val="en-US"/>
                  </w:rPr>
                </w:rPrChange>
              </w:rPr>
            </w:pPr>
          </w:p>
          <w:p w14:paraId="1027D948" w14:textId="70BE2A80" w:rsidR="00695BD0" w:rsidRPr="00DD122E" w:rsidRDefault="00BD2F96" w:rsidP="00684944">
            <w:pPr>
              <w:contextualSpacing/>
              <w:jc w:val="both"/>
              <w:rPr>
                <w:ins w:id="5906" w:author="OLENA PASHKOVA (NEPTUNE.UA)" w:date="2022-11-21T01:16:00Z"/>
                <w:rFonts w:ascii="Times New Roman" w:eastAsia="Calibri" w:hAnsi="Times New Roman" w:cs="Times New Roman"/>
                <w:bCs/>
                <w:lang w:val="en-US"/>
                <w:rPrChange w:id="5907" w:author="OLENA PASHKOVA (NEPTUNE.UA)" w:date="2022-11-21T15:27:00Z">
                  <w:rPr>
                    <w:ins w:id="5908" w:author="OLENA PASHKOVA (NEPTUNE.UA)" w:date="2022-11-21T01:16:00Z"/>
                    <w:rFonts w:ascii="Times New Roman" w:eastAsia="Calibri" w:hAnsi="Times New Roman" w:cs="Times New Roman"/>
                    <w:b/>
                    <w:lang w:val="en-US"/>
                  </w:rPr>
                </w:rPrChange>
              </w:rPr>
            </w:pPr>
            <w:ins w:id="5909" w:author="OLENA PASHKOVA (NEPTUNE.UA)" w:date="2022-11-21T14:26:00Z">
              <w:r w:rsidRPr="00DD122E">
                <w:rPr>
                  <w:rFonts w:ascii="Times New Roman" w:eastAsia="Calibri" w:hAnsi="Times New Roman" w:cs="Times New Roman"/>
                  <w:bCs/>
                  <w:lang w:val="en-US"/>
                  <w:rPrChange w:id="5910" w:author="OLENA PASHKOVA (NEPTUNE.UA)" w:date="2022-11-21T15:27:00Z">
                    <w:rPr>
                      <w:rFonts w:ascii="Times New Roman" w:eastAsia="Calibri" w:hAnsi="Times New Roman" w:cs="Times New Roman"/>
                      <w:b/>
                      <w:lang w:val="en-US"/>
                    </w:rPr>
                  </w:rPrChange>
                </w:rPr>
                <w:t xml:space="preserve">11.2.4. </w:t>
              </w:r>
            </w:ins>
            <w:ins w:id="5911" w:author="OLENA PASHKOVA (NEPTUNE.UA)" w:date="2022-11-21T04:24:00Z">
              <w:r w:rsidR="0060725B" w:rsidRPr="00DD122E">
                <w:rPr>
                  <w:rFonts w:ascii="Times New Roman" w:eastAsia="Calibri" w:hAnsi="Times New Roman" w:cs="Times New Roman"/>
                  <w:bCs/>
                  <w:lang w:val="en-US"/>
                  <w:rPrChange w:id="5912" w:author="OLENA PASHKOVA (NEPTUNE.UA)" w:date="2022-11-21T15:27:00Z">
                    <w:rPr>
                      <w:rFonts w:ascii="Times New Roman" w:eastAsia="Calibri" w:hAnsi="Times New Roman" w:cs="Times New Roman"/>
                      <w:b/>
                      <w:lang w:val="en-US"/>
                    </w:rPr>
                  </w:rPrChange>
                </w:rPr>
                <w:t xml:space="preserve">The Customer is responsible for all additional documented costs </w:t>
              </w:r>
            </w:ins>
            <w:ins w:id="5913" w:author="OLENA PASHKOVA (NEPTUNE.UA)" w:date="2022-11-21T14:48:00Z">
              <w:r w:rsidR="001E28E3" w:rsidRPr="00DD122E">
                <w:rPr>
                  <w:rFonts w:ascii="Times New Roman" w:eastAsia="Calibri" w:hAnsi="Times New Roman" w:cs="Times New Roman"/>
                  <w:bCs/>
                  <w:lang w:val="en-US"/>
                </w:rPr>
                <w:t xml:space="preserve">and damages </w:t>
              </w:r>
            </w:ins>
            <w:ins w:id="5914" w:author="OLENA PASHKOVA (NEPTUNE.UA)" w:date="2022-11-21T04:24:00Z">
              <w:r w:rsidR="0060725B" w:rsidRPr="00DD122E">
                <w:rPr>
                  <w:rFonts w:ascii="Times New Roman" w:eastAsia="Calibri" w:hAnsi="Times New Roman" w:cs="Times New Roman"/>
                  <w:bCs/>
                  <w:lang w:val="en-US"/>
                  <w:rPrChange w:id="5915" w:author="OLENA PASHKOVA (NEPTUNE.UA)" w:date="2022-11-21T15:27:00Z">
                    <w:rPr>
                      <w:rFonts w:ascii="Times New Roman" w:eastAsia="Calibri" w:hAnsi="Times New Roman" w:cs="Times New Roman"/>
                      <w:b/>
                      <w:lang w:val="en-US"/>
                    </w:rPr>
                  </w:rPrChange>
                </w:rPr>
                <w:t xml:space="preserve">incurred by the Contractor when providing the agreed services (exept for those arising from actions or omissions of the Contractor) and which are not provided by this Agreement, </w:t>
              </w:r>
            </w:ins>
            <w:ins w:id="5916" w:author="OLENA PASHKOVA (NEPTUNE.UA)" w:date="2022-11-21T15:00:00Z">
              <w:r w:rsidR="00F93452" w:rsidRPr="00DD122E">
                <w:rPr>
                  <w:rFonts w:ascii="Times New Roman" w:eastAsia="Calibri" w:hAnsi="Times New Roman" w:cs="Times New Roman"/>
                  <w:bCs/>
                  <w:lang w:val="en-US"/>
                </w:rPr>
                <w:t>damage caused to the Contractor due to delictual obligations of third parties</w:t>
              </w:r>
            </w:ins>
            <w:ins w:id="5917" w:author="OLENA PASHKOVA (NEPTUNE.UA)" w:date="2022-11-21T15:01:00Z">
              <w:r w:rsidR="004B3437" w:rsidRPr="00DD122E">
                <w:rPr>
                  <w:rFonts w:ascii="Times New Roman" w:eastAsia="Calibri" w:hAnsi="Times New Roman" w:cs="Times New Roman"/>
                  <w:bCs/>
                  <w:lang w:val="en-US"/>
                </w:rPr>
                <w:t>,</w:t>
              </w:r>
            </w:ins>
            <w:ins w:id="5918" w:author="OLENA PASHKOVA (NEPTUNE.UA)" w:date="2022-11-21T15:02:00Z">
              <w:r w:rsidR="006034CC" w:rsidRPr="006F5E0C">
                <w:rPr>
                  <w:rFonts w:ascii="Times New Roman" w:eastAsia="Calibri" w:hAnsi="Times New Roman" w:cs="Times New Roman"/>
                  <w:bCs/>
                  <w:lang w:val="en-US"/>
                </w:rPr>
                <w:t xml:space="preserve"> </w:t>
              </w:r>
              <w:r w:rsidR="00410DE8" w:rsidRPr="006F5E0C">
                <w:rPr>
                  <w:rFonts w:ascii="Times New Roman" w:eastAsia="Calibri" w:hAnsi="Times New Roman" w:cs="Times New Roman"/>
                  <w:bCs/>
                  <w:lang w:val="en-US"/>
                </w:rPr>
                <w:t>i</w:t>
              </w:r>
              <w:r w:rsidR="006034CC" w:rsidRPr="00783C1A">
                <w:rPr>
                  <w:rFonts w:ascii="Times New Roman" w:eastAsia="Calibri" w:hAnsi="Times New Roman" w:cs="Times New Roman"/>
                  <w:bCs/>
                  <w:lang w:val="en-US"/>
                </w:rPr>
                <w:t xml:space="preserve">n the case, as a result of the actions </w:t>
              </w:r>
              <w:r w:rsidR="006034CC" w:rsidRPr="00DD122E">
                <w:rPr>
                  <w:rFonts w:ascii="Times New Roman" w:eastAsia="Calibri" w:hAnsi="Times New Roman" w:cs="Times New Roman"/>
                  <w:bCs/>
                  <w:lang w:val="en-US"/>
                  <w:rPrChange w:id="5919" w:author="OLENA PASHKOVA (NEPTUNE.UA)" w:date="2022-11-21T15:27:00Z">
                    <w:rPr>
                      <w:rFonts w:ascii="Times New Roman" w:eastAsia="Calibri" w:hAnsi="Times New Roman" w:cs="Times New Roman"/>
                      <w:bCs/>
                      <w:lang w:val="en-US"/>
                    </w:rPr>
                  </w:rPrChange>
                </w:rPr>
                <w:t>or the inaction of the Customer or other persons, the Contractor suffered losses</w:t>
              </w:r>
            </w:ins>
            <w:ins w:id="5920" w:author="OLENA PASHKOVA (NEPTUNE.UA)" w:date="2022-11-21T04:24:00Z">
              <w:r w:rsidR="0060725B" w:rsidRPr="00DD122E">
                <w:rPr>
                  <w:rFonts w:ascii="Times New Roman" w:eastAsia="Calibri" w:hAnsi="Times New Roman" w:cs="Times New Roman"/>
                  <w:bCs/>
                  <w:lang w:val="en-US"/>
                  <w:rPrChange w:id="5921" w:author="OLENA PASHKOVA (NEPTUNE.UA)" w:date="2022-11-21T15:27:00Z">
                    <w:rPr>
                      <w:rFonts w:ascii="Times New Roman" w:eastAsia="Calibri" w:hAnsi="Times New Roman" w:cs="Times New Roman"/>
                      <w:b/>
                      <w:lang w:val="en-US"/>
                    </w:rPr>
                  </w:rPrChange>
                </w:rPr>
                <w:t>, the Customer undertakes to reimburse them to the Contractor in full within five banking days from the moment of invoicing of the relevant Invoice by the Contractor</w:t>
              </w:r>
            </w:ins>
            <w:ins w:id="5922" w:author="OLENA PASHKOVA (NEPTUNE.UA)" w:date="2022-11-21T15:03:00Z">
              <w:r w:rsidR="00A35AE9" w:rsidRPr="00DD122E">
                <w:rPr>
                  <w:rFonts w:ascii="Times New Roman" w:eastAsia="Calibri" w:hAnsi="Times New Roman" w:cs="Times New Roman"/>
                  <w:bCs/>
                  <w:lang w:val="en-US"/>
                </w:rPr>
                <w:t>.</w:t>
              </w:r>
            </w:ins>
          </w:p>
          <w:p w14:paraId="49E289A8" w14:textId="77777777" w:rsidR="0060725B" w:rsidRPr="00DD122E" w:rsidRDefault="0060725B" w:rsidP="00400CA9">
            <w:pPr>
              <w:contextualSpacing/>
              <w:jc w:val="both"/>
              <w:rPr>
                <w:ins w:id="5923" w:author="OLENA PASHKOVA (NEPTUNE.UA)" w:date="2022-11-21T04:24:00Z"/>
                <w:rFonts w:ascii="Times New Roman" w:eastAsia="Calibri" w:hAnsi="Times New Roman" w:cs="Times New Roman"/>
                <w:b/>
                <w:lang w:val="en-US"/>
                <w:rPrChange w:id="5924" w:author="OLENA PASHKOVA (NEPTUNE.UA)" w:date="2022-11-21T15:27:00Z">
                  <w:rPr>
                    <w:ins w:id="5925" w:author="OLENA PASHKOVA (NEPTUNE.UA)" w:date="2022-11-21T04:24:00Z"/>
                    <w:rFonts w:ascii="Times New Roman" w:eastAsia="Calibri" w:hAnsi="Times New Roman" w:cs="Times New Roman"/>
                    <w:b/>
                  </w:rPr>
                </w:rPrChange>
              </w:rPr>
            </w:pPr>
          </w:p>
          <w:p w14:paraId="262816F3" w14:textId="0385852F" w:rsidR="00400CA9" w:rsidRPr="00DD122E" w:rsidRDefault="001A7967" w:rsidP="00400CA9">
            <w:pPr>
              <w:contextualSpacing/>
              <w:jc w:val="both"/>
              <w:rPr>
                <w:rFonts w:ascii="Times New Roman" w:eastAsia="Calibri" w:hAnsi="Times New Roman" w:cs="Times New Roman"/>
                <w:lang w:val="en-US"/>
              </w:rPr>
            </w:pPr>
            <w:ins w:id="5926" w:author="OLENA PASHKOVA (NEPTUNE.UA)" w:date="2022-11-21T14:31:00Z">
              <w:r w:rsidRPr="00DD122E">
                <w:rPr>
                  <w:rFonts w:ascii="Times New Roman" w:eastAsia="Calibri" w:hAnsi="Times New Roman" w:cs="Times New Roman"/>
                  <w:b/>
                  <w:lang w:val="en-US"/>
                </w:rPr>
                <w:t>11.2.5.</w:t>
              </w:r>
              <w:r w:rsidR="003A4AAC" w:rsidRPr="00DD122E">
                <w:rPr>
                  <w:rFonts w:ascii="Times New Roman" w:eastAsia="Calibri" w:hAnsi="Times New Roman" w:cs="Times New Roman"/>
                  <w:b/>
                  <w:lang w:val="en-US"/>
                </w:rPr>
                <w:t xml:space="preserve"> </w:t>
              </w:r>
            </w:ins>
            <w:r w:rsidR="00400CA9" w:rsidRPr="00DD122E">
              <w:rPr>
                <w:rFonts w:ascii="Times New Roman" w:eastAsia="Calibri" w:hAnsi="Times New Roman" w:cs="Times New Roman"/>
                <w:highlight w:val="yellow"/>
                <w:lang w:val="uk-UA"/>
                <w:rPrChange w:id="5927" w:author="OLENA PASHKOVA (NEPTUNE.UA)" w:date="2022-11-21T15:27:00Z">
                  <w:rPr>
                    <w:rFonts w:ascii="Times New Roman" w:eastAsia="Calibri" w:hAnsi="Times New Roman" w:cs="Times New Roman"/>
                    <w:lang w:val="uk-UA"/>
                  </w:rPr>
                </w:rPrChange>
              </w:rPr>
              <w:t>I</w:t>
            </w:r>
            <w:r w:rsidR="00400CA9" w:rsidRPr="00DD122E">
              <w:rPr>
                <w:rFonts w:ascii="Times New Roman" w:eastAsia="Calibri" w:hAnsi="Times New Roman" w:cs="Times New Roman"/>
                <w:highlight w:val="yellow"/>
                <w:lang w:val="en-US"/>
                <w:rPrChange w:id="5928" w:author="OLENA PASHKOVA (NEPTUNE.UA)" w:date="2022-11-21T15:27:00Z">
                  <w:rPr>
                    <w:rFonts w:ascii="Times New Roman" w:eastAsia="Calibri" w:hAnsi="Times New Roman" w:cs="Times New Roman"/>
                    <w:lang w:val="en-US"/>
                  </w:rPr>
                </w:rPrChange>
              </w:rPr>
              <w:t xml:space="preserve">f the </w:t>
            </w:r>
            <w:r w:rsidR="00400CA9" w:rsidRPr="00DD122E">
              <w:rPr>
                <w:rFonts w:ascii="Times New Roman" w:eastAsia="Calibri" w:hAnsi="Times New Roman" w:cs="Times New Roman"/>
                <w:highlight w:val="yellow"/>
                <w:lang w:val="uk-UA"/>
                <w:rPrChange w:id="5929" w:author="OLENA PASHKOVA (NEPTUNE.UA)" w:date="2022-11-21T15:27:00Z">
                  <w:rPr>
                    <w:rFonts w:ascii="Times New Roman" w:eastAsia="Calibri" w:hAnsi="Times New Roman" w:cs="Times New Roman"/>
                    <w:lang w:val="uk-UA"/>
                  </w:rPr>
                </w:rPrChange>
              </w:rPr>
              <w:t xml:space="preserve">Customer </w:t>
            </w:r>
            <w:ins w:id="5930" w:author="Nataliya Tomaskovic" w:date="2022-08-19T12:42:00Z">
              <w:r w:rsidR="00400CA9" w:rsidRPr="00DD122E">
                <w:rPr>
                  <w:rFonts w:ascii="Times New Roman" w:eastAsia="Calibri" w:hAnsi="Times New Roman" w:cs="Times New Roman"/>
                  <w:highlight w:val="yellow"/>
                  <w:lang w:val="uk-UA"/>
                  <w:rPrChange w:id="5931" w:author="OLENA PASHKOVA (NEPTUNE.UA)" w:date="2022-11-21T15:27:00Z">
                    <w:rPr>
                      <w:rFonts w:ascii="Times New Roman" w:eastAsia="Calibri" w:hAnsi="Times New Roman" w:cs="Times New Roman"/>
                      <w:lang w:val="uk-UA"/>
                    </w:rPr>
                  </w:rPrChange>
                </w:rPr>
                <w:t xml:space="preserve">delays payment for the </w:t>
              </w:r>
            </w:ins>
            <w:ins w:id="5932" w:author="Nataliya Tomaskovic" w:date="2022-08-19T12:43:00Z">
              <w:r w:rsidR="00400CA9" w:rsidRPr="00DD122E">
                <w:rPr>
                  <w:rFonts w:ascii="Times New Roman" w:eastAsia="Calibri" w:hAnsi="Times New Roman" w:cs="Times New Roman"/>
                  <w:highlight w:val="yellow"/>
                  <w:lang w:val="en-US"/>
                  <w:rPrChange w:id="5933" w:author="OLENA PASHKOVA (NEPTUNE.UA)" w:date="2022-11-21T15:27:00Z">
                    <w:rPr>
                      <w:rFonts w:ascii="Times New Roman" w:eastAsia="Calibri" w:hAnsi="Times New Roman" w:cs="Times New Roman"/>
                      <w:lang w:val="en-US"/>
                    </w:rPr>
                  </w:rPrChange>
                </w:rPr>
                <w:t>services</w:t>
              </w:r>
            </w:ins>
            <w:ins w:id="5934" w:author="Nataliya Tomaskovic" w:date="2022-08-19T12:42:00Z">
              <w:r w:rsidR="00400CA9" w:rsidRPr="00DD122E">
                <w:rPr>
                  <w:rFonts w:ascii="Times New Roman" w:eastAsia="Calibri" w:hAnsi="Times New Roman" w:cs="Times New Roman"/>
                  <w:highlight w:val="yellow"/>
                  <w:lang w:val="uk-UA"/>
                  <w:rPrChange w:id="5935" w:author="OLENA PASHKOVA (NEPTUNE.UA)" w:date="2022-11-21T15:27:00Z">
                    <w:rPr>
                      <w:rFonts w:ascii="Times New Roman" w:eastAsia="Calibri" w:hAnsi="Times New Roman" w:cs="Times New Roman"/>
                      <w:lang w:val="uk-UA"/>
                    </w:rPr>
                  </w:rPrChange>
                </w:rPr>
                <w:t xml:space="preserve">, the </w:t>
              </w:r>
            </w:ins>
            <w:ins w:id="5936" w:author="Nataliya Tomaskovic" w:date="2022-08-19T12:44:00Z">
              <w:r w:rsidR="00400CA9" w:rsidRPr="00DD122E">
                <w:rPr>
                  <w:rFonts w:ascii="Times New Roman" w:eastAsia="Calibri" w:hAnsi="Times New Roman" w:cs="Times New Roman"/>
                  <w:highlight w:val="yellow"/>
                  <w:lang w:val="en-US"/>
                  <w:rPrChange w:id="5937" w:author="OLENA PASHKOVA (NEPTUNE.UA)" w:date="2022-11-21T15:27:00Z">
                    <w:rPr>
                      <w:rFonts w:ascii="Times New Roman" w:eastAsia="Calibri" w:hAnsi="Times New Roman" w:cs="Times New Roman"/>
                      <w:lang w:val="en-US"/>
                    </w:rPr>
                  </w:rPrChange>
                </w:rPr>
                <w:t>Customer</w:t>
              </w:r>
            </w:ins>
            <w:ins w:id="5938" w:author="Nataliya Tomaskovic" w:date="2022-08-19T12:42:00Z">
              <w:r w:rsidR="00400CA9" w:rsidRPr="00DD122E">
                <w:rPr>
                  <w:rFonts w:ascii="Times New Roman" w:eastAsia="Calibri" w:hAnsi="Times New Roman" w:cs="Times New Roman"/>
                  <w:highlight w:val="yellow"/>
                  <w:lang w:val="uk-UA"/>
                  <w:rPrChange w:id="5939" w:author="OLENA PASHKOVA (NEPTUNE.UA)" w:date="2022-11-21T15:27:00Z">
                    <w:rPr>
                      <w:rFonts w:ascii="Times New Roman" w:eastAsia="Calibri" w:hAnsi="Times New Roman" w:cs="Times New Roman"/>
                      <w:lang w:val="uk-UA"/>
                    </w:rPr>
                  </w:rPrChange>
                </w:rPr>
                <w:t xml:space="preserve"> shall pay </w:t>
              </w:r>
              <w:commentRangeStart w:id="5940"/>
              <w:r w:rsidR="00400CA9" w:rsidRPr="00DD122E">
                <w:rPr>
                  <w:rFonts w:ascii="Times New Roman" w:eastAsia="Calibri" w:hAnsi="Times New Roman" w:cs="Times New Roman"/>
                  <w:highlight w:val="yellow"/>
                  <w:lang w:val="uk-UA"/>
                  <w:rPrChange w:id="5941" w:author="OLENA PASHKOVA (NEPTUNE.UA)" w:date="2022-11-21T15:27:00Z">
                    <w:rPr>
                      <w:rFonts w:ascii="Times New Roman" w:eastAsia="Calibri" w:hAnsi="Times New Roman" w:cs="Times New Roman"/>
                      <w:lang w:val="uk-UA"/>
                    </w:rPr>
                  </w:rPrChange>
                </w:rPr>
                <w:t xml:space="preserve">interest to the </w:t>
              </w:r>
            </w:ins>
            <w:ins w:id="5942" w:author="Nataliya Tomaskovic" w:date="2022-08-19T12:44:00Z">
              <w:r w:rsidR="00400CA9" w:rsidRPr="00DD122E">
                <w:rPr>
                  <w:rFonts w:ascii="Times New Roman" w:eastAsia="Calibri" w:hAnsi="Times New Roman" w:cs="Times New Roman"/>
                  <w:highlight w:val="yellow"/>
                  <w:lang w:val="en-US"/>
                  <w:rPrChange w:id="5943" w:author="OLENA PASHKOVA (NEPTUNE.UA)" w:date="2022-11-21T15:27:00Z">
                    <w:rPr>
                      <w:rFonts w:ascii="Times New Roman" w:eastAsia="Calibri" w:hAnsi="Times New Roman" w:cs="Times New Roman"/>
                      <w:lang w:val="en-US"/>
                    </w:rPr>
                  </w:rPrChange>
                </w:rPr>
                <w:t>Contractor</w:t>
              </w:r>
            </w:ins>
            <w:ins w:id="5944" w:author="Nataliya Tomaskovic" w:date="2022-08-19T12:42:00Z">
              <w:r w:rsidR="00400CA9" w:rsidRPr="00DD122E">
                <w:rPr>
                  <w:rFonts w:ascii="Times New Roman" w:eastAsia="Calibri" w:hAnsi="Times New Roman" w:cs="Times New Roman"/>
                  <w:highlight w:val="yellow"/>
                  <w:lang w:val="uk-UA"/>
                  <w:rPrChange w:id="5945" w:author="OLENA PASHKOVA (NEPTUNE.UA)" w:date="2022-11-21T15:27:00Z">
                    <w:rPr>
                      <w:rFonts w:ascii="Times New Roman" w:eastAsia="Calibri" w:hAnsi="Times New Roman" w:cs="Times New Roman"/>
                      <w:lang w:val="uk-UA"/>
                    </w:rPr>
                  </w:rPrChange>
                </w:rPr>
                <w:t xml:space="preserve"> at NY prime </w:t>
              </w:r>
            </w:ins>
            <w:commentRangeEnd w:id="5940"/>
            <w:r w:rsidR="00A66EB4" w:rsidRPr="00DD122E">
              <w:rPr>
                <w:rStyle w:val="ab"/>
                <w:rFonts w:ascii="Times New Roman" w:hAnsi="Times New Roman" w:cs="Times New Roman"/>
                <w:sz w:val="22"/>
                <w:szCs w:val="22"/>
                <w:rPrChange w:id="5946" w:author="OLENA PASHKOVA (NEPTUNE.UA)" w:date="2022-11-21T15:27:00Z">
                  <w:rPr>
                    <w:rStyle w:val="ab"/>
                  </w:rPr>
                </w:rPrChange>
              </w:rPr>
              <w:commentReference w:id="5940"/>
            </w:r>
            <w:ins w:id="5947" w:author="Nataliya Tomaskovic" w:date="2022-08-19T12:42:00Z">
              <w:r w:rsidR="00400CA9" w:rsidRPr="00DD122E">
                <w:rPr>
                  <w:rFonts w:ascii="Times New Roman" w:eastAsia="Calibri" w:hAnsi="Times New Roman" w:cs="Times New Roman"/>
                  <w:highlight w:val="yellow"/>
                  <w:lang w:val="uk-UA"/>
                  <w:rPrChange w:id="5948" w:author="OLENA PASHKOVA (NEPTUNE.UA)" w:date="2022-11-21T15:27:00Z">
                    <w:rPr>
                      <w:rFonts w:ascii="Times New Roman" w:eastAsia="Calibri" w:hAnsi="Times New Roman" w:cs="Times New Roman"/>
                      <w:lang w:val="uk-UA"/>
                    </w:rPr>
                  </w:rPrChange>
                </w:rPr>
                <w:t>rate plus 2.5% per annum from the amount of the outstanding balance.</w:t>
              </w:r>
            </w:ins>
            <w:del w:id="5949" w:author="Nataliya Tomaskovic" w:date="2022-08-19T12:44:00Z">
              <w:r w:rsidR="00400CA9" w:rsidRPr="00DD122E" w:rsidDel="00DA7B95">
                <w:rPr>
                  <w:rFonts w:ascii="Times New Roman" w:eastAsia="Calibri" w:hAnsi="Times New Roman" w:cs="Times New Roman"/>
                  <w:highlight w:val="yellow"/>
                  <w:lang w:val="en-US"/>
                  <w:rPrChange w:id="5950" w:author="OLENA PASHKOVA (NEPTUNE.UA)" w:date="2022-11-21T15:27:00Z">
                    <w:rPr>
                      <w:rFonts w:ascii="Times New Roman" w:eastAsia="Calibri" w:hAnsi="Times New Roman" w:cs="Times New Roman"/>
                      <w:lang w:val="en-US"/>
                    </w:rPr>
                  </w:rPrChange>
                </w:rPr>
                <w:delText>.</w:delText>
              </w:r>
            </w:del>
            <w:ins w:id="5951" w:author="Viktoriya Elik" w:date="2022-08-26T13:42:00Z">
              <w:r w:rsidR="00400CA9" w:rsidRPr="00DD122E">
                <w:rPr>
                  <w:rFonts w:ascii="Times New Roman" w:eastAsia="Calibri" w:hAnsi="Times New Roman" w:cs="Times New Roman"/>
                  <w:highlight w:val="yellow"/>
                  <w:lang w:val="en-US"/>
                  <w:rPrChange w:id="5952" w:author="OLENA PASHKOVA (NEPTUNE.UA)" w:date="2022-11-21T15:27:00Z">
                    <w:rPr>
                      <w:rFonts w:ascii="Times New Roman" w:eastAsia="Calibri" w:hAnsi="Times New Roman" w:cs="Times New Roman"/>
                      <w:lang w:val="en-US"/>
                    </w:rPr>
                  </w:rPrChange>
                </w:rPr>
                <w:t>N</w:t>
              </w:r>
            </w:ins>
            <w:ins w:id="5953" w:author="Viktoriya Elik" w:date="2022-08-26T13:41:00Z">
              <w:r w:rsidR="00400CA9" w:rsidRPr="00DD122E">
                <w:rPr>
                  <w:rFonts w:ascii="Times New Roman" w:eastAsia="Calibri" w:hAnsi="Times New Roman" w:cs="Times New Roman"/>
                  <w:highlight w:val="yellow"/>
                  <w:lang w:val="en-US"/>
                  <w:rPrChange w:id="5954" w:author="OLENA PASHKOVA (NEPTUNE.UA)" w:date="2022-11-21T15:27:00Z">
                    <w:rPr>
                      <w:rFonts w:ascii="Times New Roman" w:eastAsia="Calibri" w:hAnsi="Times New Roman" w:cs="Times New Roman"/>
                      <w:lang w:val="en-US"/>
                    </w:rPr>
                  </w:rPrChange>
                </w:rPr>
                <w:t xml:space="preserve">o </w:t>
              </w:r>
            </w:ins>
            <w:ins w:id="5955" w:author="Viktoriya Elik" w:date="2022-08-26T13:42:00Z">
              <w:r w:rsidR="00400CA9" w:rsidRPr="00DD122E">
                <w:rPr>
                  <w:rFonts w:ascii="Times New Roman" w:eastAsia="Calibri" w:hAnsi="Times New Roman" w:cs="Times New Roman"/>
                  <w:highlight w:val="yellow"/>
                  <w:lang w:val="en-US"/>
                  <w:rPrChange w:id="5956" w:author="OLENA PASHKOVA (NEPTUNE.UA)" w:date="2022-11-21T15:27:00Z">
                    <w:rPr>
                      <w:rFonts w:ascii="Times New Roman" w:eastAsia="Calibri" w:hAnsi="Times New Roman" w:cs="Times New Roman"/>
                      <w:lang w:val="en-US"/>
                    </w:rPr>
                  </w:rPrChange>
                </w:rPr>
                <w:t>interest is charged on prepayment.</w:t>
              </w:r>
            </w:ins>
          </w:p>
          <w:p w14:paraId="43C92A71" w14:textId="77777777" w:rsidR="00400CA9" w:rsidRPr="00DD122E" w:rsidDel="00E02BD6" w:rsidRDefault="00400CA9" w:rsidP="00400CA9">
            <w:pPr>
              <w:contextualSpacing/>
              <w:jc w:val="both"/>
              <w:rPr>
                <w:ins w:id="5957" w:author="Nataliya Tomaskovic" w:date="2022-08-19T12:46:00Z"/>
                <w:del w:id="5958" w:author="Nataliya Tomaskovic" w:date="2022-08-22T16:28:00Z"/>
                <w:rFonts w:ascii="Times New Roman" w:eastAsia="Calibri" w:hAnsi="Times New Roman" w:cs="Times New Roman"/>
                <w:bCs/>
                <w:lang w:val="en-US"/>
                <w:rPrChange w:id="5959" w:author="OLENA PASHKOVA (NEPTUNE.UA)" w:date="2022-11-21T15:27:00Z">
                  <w:rPr>
                    <w:ins w:id="5960" w:author="Nataliya Tomaskovic" w:date="2022-08-19T12:46:00Z"/>
                    <w:del w:id="5961" w:author="Nataliya Tomaskovic" w:date="2022-08-22T16:28:00Z"/>
                    <w:rFonts w:ascii="Times New Roman" w:eastAsia="Calibri" w:hAnsi="Times New Roman" w:cs="Times New Roman"/>
                    <w:b/>
                    <w:lang w:val="en-US"/>
                  </w:rPr>
                </w:rPrChange>
              </w:rPr>
            </w:pPr>
          </w:p>
          <w:p w14:paraId="27DEC5F7" w14:textId="215F955D" w:rsidR="00400CA9" w:rsidRPr="00DD122E" w:rsidRDefault="00F963DB" w:rsidP="00AD3E58">
            <w:pPr>
              <w:contextualSpacing/>
              <w:jc w:val="both"/>
              <w:rPr>
                <w:rFonts w:ascii="Times New Roman" w:eastAsia="Calibri" w:hAnsi="Times New Roman" w:cs="Times New Roman"/>
                <w:lang w:val="en-US"/>
                <w:rPrChange w:id="5962" w:author="OLENA PASHKOVA (NEPTUNE.UA)" w:date="2022-11-21T15:27:00Z">
                  <w:rPr>
                    <w:rFonts w:ascii="Times New Roman" w:eastAsia="Calibri" w:hAnsi="Times New Roman" w:cs="Times New Roman"/>
                    <w:lang w:val="en-US"/>
                  </w:rPr>
                </w:rPrChange>
              </w:rPr>
            </w:pPr>
            <w:ins w:id="5963" w:author="OLENA PASHKOVA (NEPTUNE.UA)" w:date="2022-11-21T14:41:00Z">
              <w:r w:rsidRPr="00DD122E">
                <w:rPr>
                  <w:rFonts w:ascii="Times New Roman" w:eastAsia="Calibri" w:hAnsi="Times New Roman" w:cs="Times New Roman"/>
                  <w:b/>
                  <w:lang w:val="uk-UA"/>
                  <w:rPrChange w:id="5964" w:author="OLENA PASHKOVA (NEPTUNE.UA)" w:date="2022-11-21T15:27:00Z">
                    <w:rPr>
                      <w:rFonts w:ascii="Times New Roman" w:eastAsia="Calibri" w:hAnsi="Times New Roman" w:cs="Times New Roman"/>
                      <w:bCs/>
                      <w:lang w:val="uk-UA"/>
                    </w:rPr>
                  </w:rPrChange>
                </w:rPr>
                <w:t>11.2.6.</w:t>
              </w:r>
            </w:ins>
            <w:r w:rsidR="00400CA9" w:rsidRPr="00DD122E">
              <w:rPr>
                <w:rFonts w:ascii="Times New Roman" w:eastAsia="Calibri" w:hAnsi="Times New Roman" w:cs="Times New Roman"/>
                <w:lang w:val="en-US"/>
              </w:rPr>
              <w:t xml:space="preserve"> The Customer ensures the vessel’s removal from the berth or the payment of </w:t>
            </w:r>
            <w:ins w:id="5965" w:author="OLENA PASHKOVA (NEPTUNE.UA)" w:date="2022-11-21T14:44:00Z">
              <w:r w:rsidR="00996FBB" w:rsidRPr="00DD122E">
                <w:rPr>
                  <w:rFonts w:ascii="Times New Roman" w:eastAsia="Calibri" w:hAnsi="Times New Roman" w:cs="Times New Roman"/>
                  <w:lang w:val="en-US"/>
                </w:rPr>
                <w:t xml:space="preserve">liquidated damages </w:t>
              </w:r>
              <w:r w:rsidR="00861B5D" w:rsidRPr="006F5E0C">
                <w:rPr>
                  <w:rFonts w:ascii="Times New Roman" w:eastAsia="Calibri" w:hAnsi="Times New Roman" w:cs="Times New Roman"/>
                  <w:lang w:val="en-US"/>
                </w:rPr>
                <w:t xml:space="preserve">in amount </w:t>
              </w:r>
            </w:ins>
            <w:del w:id="5966" w:author="OLENA PASHKOVA (NEPTUNE.UA)" w:date="2022-11-21T14:45:00Z">
              <w:r w:rsidR="00400CA9" w:rsidRPr="00DD122E" w:rsidDel="00861B5D">
                <w:rPr>
                  <w:rFonts w:ascii="Times New Roman" w:eastAsia="Calibri" w:hAnsi="Times New Roman" w:cs="Times New Roman"/>
                  <w:lang w:val="en-US"/>
                  <w:rPrChange w:id="5967" w:author="OLENA PASHKOVA (NEPTUNE.UA)" w:date="2022-11-21T15:27:00Z">
                    <w:rPr>
                      <w:rFonts w:ascii="Times New Roman" w:eastAsia="Calibri" w:hAnsi="Times New Roman" w:cs="Times New Roman"/>
                      <w:lang w:val="en-US"/>
                    </w:rPr>
                  </w:rPrChange>
                </w:rPr>
                <w:delText xml:space="preserve">a penalty of </w:delText>
              </w:r>
            </w:del>
            <w:r w:rsidR="00400CA9" w:rsidRPr="00DD122E">
              <w:rPr>
                <w:rFonts w:ascii="Times New Roman" w:eastAsia="Calibri" w:hAnsi="Times New Roman" w:cs="Times New Roman"/>
                <w:b/>
                <w:bCs/>
                <w:lang w:val="en-US"/>
                <w:rPrChange w:id="5968" w:author="OLENA PASHKOVA (NEPTUNE.UA)" w:date="2022-11-21T15:27:00Z">
                  <w:rPr>
                    <w:rFonts w:ascii="Times New Roman" w:eastAsia="Calibri" w:hAnsi="Times New Roman" w:cs="Times New Roman"/>
                    <w:b/>
                    <w:bCs/>
                    <w:lang w:val="en-US"/>
                  </w:rPr>
                </w:rPrChange>
              </w:rPr>
              <w:t xml:space="preserve">US </w:t>
            </w:r>
            <w:r w:rsidR="00400CA9" w:rsidRPr="00DD122E">
              <w:rPr>
                <w:rFonts w:ascii="Times New Roman" w:eastAsia="Calibri" w:hAnsi="Times New Roman" w:cs="Times New Roman"/>
                <w:b/>
                <w:bCs/>
                <w:lang w:val="uk-UA"/>
                <w:rPrChange w:id="5969" w:author="OLENA PASHKOVA (NEPTUNE.UA)" w:date="2022-11-21T15:27:00Z">
                  <w:rPr>
                    <w:rFonts w:ascii="Times New Roman" w:eastAsia="Calibri" w:hAnsi="Times New Roman" w:cs="Times New Roman"/>
                    <w:b/>
                    <w:bCs/>
                    <w:lang w:val="uk-UA"/>
                  </w:rPr>
                </w:rPrChange>
              </w:rPr>
              <w:t>500</w:t>
            </w:r>
            <w:r w:rsidR="00400CA9" w:rsidRPr="00DD122E">
              <w:rPr>
                <w:rFonts w:ascii="Times New Roman" w:eastAsia="Calibri" w:hAnsi="Times New Roman" w:cs="Times New Roman"/>
                <w:b/>
                <w:bCs/>
                <w:lang w:val="en-US"/>
                <w:rPrChange w:id="5970" w:author="OLENA PASHKOVA (NEPTUNE.UA)" w:date="2022-11-21T15:27:00Z">
                  <w:rPr>
                    <w:rFonts w:ascii="Times New Roman" w:eastAsia="Calibri" w:hAnsi="Times New Roman" w:cs="Times New Roman"/>
                    <w:b/>
                    <w:bCs/>
                    <w:lang w:val="en-US"/>
                  </w:rPr>
                </w:rPrChange>
              </w:rPr>
              <w:t>.</w:t>
            </w:r>
            <w:r w:rsidR="00400CA9" w:rsidRPr="00DD122E">
              <w:rPr>
                <w:rFonts w:ascii="Times New Roman" w:eastAsia="Calibri" w:hAnsi="Times New Roman" w:cs="Times New Roman"/>
                <w:b/>
                <w:bCs/>
                <w:lang w:val="uk-UA"/>
                <w:rPrChange w:id="5971" w:author="OLENA PASHKOVA (NEPTUNE.UA)" w:date="2022-11-21T15:27:00Z">
                  <w:rPr>
                    <w:rFonts w:ascii="Times New Roman" w:eastAsia="Calibri" w:hAnsi="Times New Roman" w:cs="Times New Roman"/>
                    <w:b/>
                    <w:bCs/>
                    <w:lang w:val="uk-UA"/>
                  </w:rPr>
                </w:rPrChange>
              </w:rPr>
              <w:t>00</w:t>
            </w:r>
            <w:r w:rsidR="00400CA9" w:rsidRPr="00DD122E">
              <w:rPr>
                <w:rFonts w:ascii="Times New Roman" w:eastAsia="Calibri" w:hAnsi="Times New Roman" w:cs="Times New Roman"/>
                <w:b/>
                <w:bCs/>
                <w:lang w:val="en-US"/>
                <w:rPrChange w:id="5972" w:author="OLENA PASHKOVA (NEPTUNE.UA)" w:date="2022-11-21T15:27:00Z">
                  <w:rPr>
                    <w:rFonts w:ascii="Times New Roman" w:eastAsia="Calibri" w:hAnsi="Times New Roman" w:cs="Times New Roman"/>
                    <w:b/>
                    <w:bCs/>
                    <w:lang w:val="en-US"/>
                  </w:rPr>
                </w:rPrChange>
              </w:rPr>
              <w:t xml:space="preserve"> dollars per hour </w:t>
            </w:r>
            <w:r w:rsidR="00400CA9" w:rsidRPr="00DD122E">
              <w:rPr>
                <w:rFonts w:ascii="Times New Roman" w:eastAsia="Calibri" w:hAnsi="Times New Roman" w:cs="Times New Roman"/>
                <w:lang w:val="en-US"/>
                <w:rPrChange w:id="5973" w:author="OLENA PASHKOVA (NEPTUNE.UA)" w:date="2022-11-21T15:27:00Z">
                  <w:rPr>
                    <w:rFonts w:ascii="Times New Roman" w:eastAsia="Calibri" w:hAnsi="Times New Roman" w:cs="Times New Roman"/>
                    <w:lang w:val="en-US"/>
                  </w:rPr>
                </w:rPrChange>
              </w:rPr>
              <w:t>for</w:t>
            </w:r>
            <w:r w:rsidR="00400CA9" w:rsidRPr="00DD122E">
              <w:rPr>
                <w:rFonts w:ascii="Times New Roman" w:eastAsia="Calibri" w:hAnsi="Times New Roman" w:cs="Times New Roman"/>
                <w:b/>
                <w:bCs/>
                <w:lang w:val="en-US"/>
                <w:rPrChange w:id="5974" w:author="OLENA PASHKOVA (NEPTUNE.UA)" w:date="2022-11-21T15:27:00Z">
                  <w:rPr>
                    <w:rFonts w:ascii="Times New Roman" w:eastAsia="Calibri" w:hAnsi="Times New Roman" w:cs="Times New Roman"/>
                    <w:b/>
                    <w:bCs/>
                    <w:lang w:val="en-US"/>
                  </w:rPr>
                </w:rPrChange>
              </w:rPr>
              <w:t xml:space="preserve"> </w:t>
            </w:r>
            <w:r w:rsidR="00400CA9" w:rsidRPr="00DD122E">
              <w:rPr>
                <w:rFonts w:ascii="Times New Roman" w:eastAsia="Calibri" w:hAnsi="Times New Roman" w:cs="Times New Roman"/>
                <w:lang w:val="en-US"/>
                <w:rPrChange w:id="5975" w:author="OLENA PASHKOVA (NEPTUNE.UA)" w:date="2022-11-21T15:27:00Z">
                  <w:rPr>
                    <w:rFonts w:ascii="Times New Roman" w:eastAsia="Calibri" w:hAnsi="Times New Roman" w:cs="Times New Roman"/>
                    <w:lang w:val="en-US"/>
                  </w:rPr>
                </w:rPrChange>
              </w:rPr>
              <w:t>stoppage of the Terminal, at the Contractor’s discretion, if:</w:t>
            </w:r>
          </w:p>
          <w:p w14:paraId="285D5492" w14:textId="59922400" w:rsidR="00400CA9" w:rsidRPr="00DD122E" w:rsidRDefault="00400CA9" w:rsidP="00400CA9">
            <w:pPr>
              <w:contextualSpacing/>
              <w:jc w:val="both"/>
              <w:rPr>
                <w:ins w:id="5976" w:author="OLENA PASHKOVA (NEPTUNE.UA)" w:date="2022-11-21T14:45:00Z"/>
                <w:rFonts w:ascii="Times New Roman" w:eastAsia="Calibri" w:hAnsi="Times New Roman" w:cs="Times New Roman"/>
                <w:lang w:val="en-US"/>
                <w:rPrChange w:id="5977" w:author="OLENA PASHKOVA (NEPTUNE.UA)" w:date="2022-11-21T15:27:00Z">
                  <w:rPr>
                    <w:ins w:id="5978" w:author="OLENA PASHKOVA (NEPTUNE.UA)" w:date="2022-11-21T14:45:00Z"/>
                    <w:rFonts w:ascii="Times New Roman" w:eastAsia="Calibri" w:hAnsi="Times New Roman" w:cs="Times New Roman"/>
                    <w:lang w:val="en-US"/>
                  </w:rPr>
                </w:rPrChange>
              </w:rPr>
            </w:pPr>
          </w:p>
          <w:p w14:paraId="567C0CEF" w14:textId="77777777" w:rsidR="00D65976" w:rsidRPr="00DD122E" w:rsidRDefault="00D65976" w:rsidP="00400CA9">
            <w:pPr>
              <w:contextualSpacing/>
              <w:jc w:val="both"/>
              <w:rPr>
                <w:rFonts w:ascii="Times New Roman" w:eastAsia="Calibri" w:hAnsi="Times New Roman" w:cs="Times New Roman"/>
                <w:lang w:val="en-US"/>
                <w:rPrChange w:id="5979" w:author="OLENA PASHKOVA (NEPTUNE.UA)" w:date="2022-11-21T15:27:00Z">
                  <w:rPr>
                    <w:rFonts w:ascii="Times New Roman" w:eastAsia="Calibri" w:hAnsi="Times New Roman" w:cs="Times New Roman"/>
                    <w:lang w:val="en-US"/>
                  </w:rPr>
                </w:rPrChange>
              </w:rPr>
            </w:pPr>
          </w:p>
          <w:p w14:paraId="1F823597" w14:textId="77777777" w:rsidR="00400CA9" w:rsidRPr="00DD122E" w:rsidRDefault="00400CA9" w:rsidP="00400CA9">
            <w:pPr>
              <w:contextualSpacing/>
              <w:jc w:val="both"/>
              <w:rPr>
                <w:rFonts w:ascii="Times New Roman" w:eastAsia="Calibri" w:hAnsi="Times New Roman" w:cs="Times New Roman"/>
                <w:lang w:val="en-US"/>
                <w:rPrChange w:id="598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uk-UA"/>
                <w:rPrChange w:id="5981"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5982" w:author="OLENA PASHKOVA (NEPTUNE.UA)" w:date="2022-11-21T15:27:00Z">
                  <w:rPr>
                    <w:rFonts w:ascii="Times New Roman" w:eastAsia="Calibri" w:hAnsi="Times New Roman" w:cs="Times New Roman"/>
                    <w:lang w:val="en-US"/>
                  </w:rPr>
                </w:rPrChange>
              </w:rPr>
              <w:t xml:space="preserve"> documented stoppage of the Terminal’s operations, due to breakage, failure or for some other reasons </w:t>
            </w:r>
            <w:commentRangeStart w:id="5983"/>
            <w:del w:id="5984" w:author="Nataliya Tomaskovic" w:date="2022-08-19T12:53:00Z">
              <w:r w:rsidRPr="00DD122E" w:rsidDel="00F45A8E">
                <w:rPr>
                  <w:rFonts w:ascii="Times New Roman" w:eastAsia="Calibri" w:hAnsi="Times New Roman" w:cs="Times New Roman"/>
                  <w:lang w:val="en-US"/>
                  <w:rPrChange w:id="5985" w:author="OLENA PASHKOVA (NEPTUNE.UA)" w:date="2022-11-21T15:27:00Z">
                    <w:rPr>
                      <w:rFonts w:ascii="Times New Roman" w:eastAsia="Calibri" w:hAnsi="Times New Roman" w:cs="Times New Roman"/>
                      <w:lang w:val="en-US"/>
                    </w:rPr>
                  </w:rPrChange>
                </w:rPr>
                <w:delText>(with the exception of de</w:delText>
              </w:r>
            </w:del>
            <w:del w:id="5986" w:author="Nataliya Tomaskovic" w:date="2022-08-19T12:51:00Z">
              <w:r w:rsidRPr="00DD122E" w:rsidDel="006958B7">
                <w:rPr>
                  <w:rFonts w:ascii="Times New Roman" w:eastAsia="Calibri" w:hAnsi="Times New Roman" w:cs="Times New Roman"/>
                  <w:lang w:val="en-US"/>
                  <w:rPrChange w:id="5987" w:author="OLENA PASHKOVA (NEPTUNE.UA)" w:date="2022-11-21T15:27:00Z">
                    <w:rPr>
                      <w:rFonts w:ascii="Times New Roman" w:eastAsia="Calibri" w:hAnsi="Times New Roman" w:cs="Times New Roman"/>
                      <w:lang w:val="en-US"/>
                    </w:rPr>
                  </w:rPrChange>
                </w:rPr>
                <w:delText>tention due to th</w:delText>
              </w:r>
            </w:del>
            <w:del w:id="5988" w:author="Nataliya Tomaskovic" w:date="2022-08-19T12:52:00Z">
              <w:r w:rsidRPr="00DD122E" w:rsidDel="00051241">
                <w:rPr>
                  <w:rFonts w:ascii="Times New Roman" w:eastAsia="Calibri" w:hAnsi="Times New Roman" w:cs="Times New Roman"/>
                  <w:lang w:val="en-US"/>
                  <w:rPrChange w:id="5989" w:author="OLENA PASHKOVA (NEPTUNE.UA)" w:date="2022-11-21T15:27:00Z">
                    <w:rPr>
                      <w:rFonts w:ascii="Times New Roman" w:eastAsia="Calibri" w:hAnsi="Times New Roman" w:cs="Times New Roman"/>
                      <w:lang w:val="en-US"/>
                    </w:rPr>
                  </w:rPrChange>
                </w:rPr>
                <w:delText xml:space="preserve">e </w:delText>
              </w:r>
            </w:del>
            <w:del w:id="5990" w:author="Nataliya Tomaskovic" w:date="2022-08-19T12:53:00Z">
              <w:r w:rsidRPr="00DD122E" w:rsidDel="00F45A8E">
                <w:rPr>
                  <w:rFonts w:ascii="Times New Roman" w:eastAsia="Calibri" w:hAnsi="Times New Roman" w:cs="Times New Roman"/>
                  <w:lang w:val="en-US"/>
                  <w:rPrChange w:id="5991" w:author="OLENA PASHKOVA (NEPTUNE.UA)" w:date="2022-11-21T15:27:00Z">
                    <w:rPr>
                      <w:rFonts w:ascii="Times New Roman" w:eastAsia="Calibri" w:hAnsi="Times New Roman" w:cs="Times New Roman"/>
                      <w:lang w:val="en-US"/>
                    </w:rPr>
                  </w:rPrChange>
                </w:rPr>
                <w:delText xml:space="preserve">damage to the Terminal or its equipment in the absence of </w:delText>
              </w:r>
            </w:del>
            <w:ins w:id="5992" w:author="Nataliya Tomaskovic" w:date="2022-08-18T21:39:00Z">
              <w:del w:id="5993" w:author="Nataliya Tomaskovic" w:date="2022-08-19T12:53:00Z">
                <w:r w:rsidRPr="00DD122E" w:rsidDel="00F45A8E">
                  <w:rPr>
                    <w:rFonts w:ascii="Times New Roman" w:eastAsia="Calibri" w:hAnsi="Times New Roman" w:cs="Times New Roman"/>
                    <w:lang w:val="en-US"/>
                    <w:rPrChange w:id="5994" w:author="OLENA PASHKOVA (NEPTUNE.UA)" w:date="2022-11-21T15:27:00Z">
                      <w:rPr>
                        <w:rFonts w:ascii="Times New Roman" w:eastAsia="Calibri" w:hAnsi="Times New Roman" w:cs="Times New Roman"/>
                        <w:lang w:val="en-US"/>
                      </w:rPr>
                    </w:rPrChange>
                  </w:rPr>
                  <w:delText>’</w:delText>
                </w:r>
              </w:del>
            </w:ins>
            <w:del w:id="5995" w:author="Nataliya Tomaskovic" w:date="2022-08-19T12:53:00Z">
              <w:r w:rsidRPr="00DD122E" w:rsidDel="00F45A8E">
                <w:rPr>
                  <w:rFonts w:ascii="Times New Roman" w:eastAsia="Calibri" w:hAnsi="Times New Roman" w:cs="Times New Roman"/>
                  <w:lang w:val="en-US"/>
                  <w:rPrChange w:id="5996" w:author="OLENA PASHKOVA (NEPTUNE.UA)" w:date="2022-11-21T15:27:00Z">
                    <w:rPr>
                      <w:rFonts w:ascii="Times New Roman" w:eastAsia="Calibri" w:hAnsi="Times New Roman" w:cs="Times New Roman"/>
                      <w:lang w:val="en-US"/>
                    </w:rPr>
                  </w:rPrChange>
                </w:rPr>
                <w:delText>the Customer's fault)</w:delText>
              </w:r>
            </w:del>
            <w:commentRangeEnd w:id="5983"/>
            <w:r w:rsidRPr="00DD122E">
              <w:rPr>
                <w:rFonts w:ascii="Times New Roman" w:eastAsia="Calibri" w:hAnsi="Times New Roman" w:cs="Times New Roman"/>
                <w:rPrChange w:id="5997" w:author="OLENA PASHKOVA (NEPTUNE.UA)" w:date="2022-11-21T15:27:00Z">
                  <w:rPr>
                    <w:rFonts w:ascii="Calibri" w:eastAsia="Calibri" w:hAnsi="Calibri" w:cs="Times New Roman"/>
                    <w:sz w:val="16"/>
                    <w:szCs w:val="16"/>
                  </w:rPr>
                </w:rPrChange>
              </w:rPr>
              <w:commentReference w:id="5983"/>
            </w:r>
            <w:del w:id="5998" w:author="Nataliya Tomaskovic" w:date="2022-08-19T12:53:00Z">
              <w:r w:rsidRPr="00DD122E" w:rsidDel="00F45A8E">
                <w:rPr>
                  <w:rFonts w:ascii="Times New Roman" w:eastAsia="Calibri" w:hAnsi="Times New Roman" w:cs="Times New Roman"/>
                  <w:lang w:val="en-US"/>
                  <w:rPrChange w:id="5999"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6000" w:author="OLENA PASHKOVA (NEPTUNE.UA)" w:date="2022-11-21T15:27:00Z">
                  <w:rPr>
                    <w:rFonts w:ascii="Times New Roman" w:eastAsia="Calibri" w:hAnsi="Times New Roman" w:cs="Times New Roman"/>
                    <w:lang w:val="en-US"/>
                  </w:rPr>
                </w:rPrChange>
              </w:rPr>
              <w:t xml:space="preserve">associated with the fault of the Customer, shipowners, charterers, carriers, buyers,  cargo owner (if it is not the Customer), and any other entities  with whom the Customer has legal relationships for the cargo during loading (or immediately prior to loading or immediately after loading, when the Customer’s vessel is still at the Terminal’s berth) </w:t>
            </w:r>
            <w:del w:id="6001" w:author="Nataliya Tomaskovic" w:date="2022-08-19T13:04:00Z">
              <w:r w:rsidRPr="00DD122E" w:rsidDel="003B0645">
                <w:rPr>
                  <w:rFonts w:ascii="Times New Roman" w:eastAsia="Calibri" w:hAnsi="Times New Roman" w:cs="Times New Roman"/>
                  <w:lang w:val="en-US"/>
                  <w:rPrChange w:id="6002" w:author="OLENA PASHKOVA (NEPTUNE.UA)" w:date="2022-11-21T15:27:00Z">
                    <w:rPr>
                      <w:rFonts w:ascii="Times New Roman" w:eastAsia="Calibri" w:hAnsi="Times New Roman" w:cs="Times New Roman"/>
                      <w:lang w:val="en-US"/>
                    </w:rPr>
                  </w:rPrChange>
                </w:rPr>
                <w:delText>emerged aforesaid stoppage of the Terminal;</w:delText>
              </w:r>
            </w:del>
            <w:ins w:id="6003" w:author="Nataliya Tomaskovic" w:date="2022-08-19T12:53:00Z">
              <w:r w:rsidRPr="00DD122E">
                <w:rPr>
                  <w:rFonts w:ascii="Times New Roman" w:eastAsia="Calibri" w:hAnsi="Times New Roman" w:cs="Times New Roman"/>
                  <w:lang w:val="en-US"/>
                  <w:rPrChange w:id="6004" w:author="OLENA PASHKOVA (NEPTUNE.UA)" w:date="2022-11-21T15:27:00Z">
                    <w:rPr>
                      <w:rFonts w:ascii="Times New Roman" w:eastAsia="Calibri" w:hAnsi="Times New Roman" w:cs="Times New Roman"/>
                      <w:lang w:val="en-US"/>
                    </w:rPr>
                  </w:rPrChange>
                </w:rPr>
                <w:t xml:space="preserve">with the exception of </w:t>
              </w:r>
            </w:ins>
            <w:ins w:id="6005" w:author="Nataliya Tomaskovic" w:date="2022-08-19T13:04:00Z">
              <w:r w:rsidRPr="00DD122E">
                <w:rPr>
                  <w:rFonts w:ascii="Times New Roman" w:eastAsia="Calibri" w:hAnsi="Times New Roman" w:cs="Times New Roman"/>
                  <w:lang w:val="en-US"/>
                  <w:rPrChange w:id="6006" w:author="OLENA PASHKOVA (NEPTUNE.UA)" w:date="2022-11-21T15:27:00Z">
                    <w:rPr>
                      <w:rFonts w:ascii="Times New Roman" w:eastAsia="Calibri" w:hAnsi="Times New Roman" w:cs="Times New Roman"/>
                      <w:lang w:val="en-US"/>
                    </w:rPr>
                  </w:rPrChange>
                </w:rPr>
                <w:t xml:space="preserve">any </w:t>
              </w:r>
            </w:ins>
            <w:ins w:id="6007" w:author="Nataliya Tomaskovic" w:date="2022-08-19T12:53:00Z">
              <w:r w:rsidRPr="00DD122E">
                <w:rPr>
                  <w:rFonts w:ascii="Times New Roman" w:eastAsia="Calibri" w:hAnsi="Times New Roman" w:cs="Times New Roman"/>
                  <w:lang w:val="en-US"/>
                  <w:rPrChange w:id="6008" w:author="OLENA PASHKOVA (NEPTUNE.UA)" w:date="2022-11-21T15:27:00Z">
                    <w:rPr>
                      <w:rFonts w:ascii="Times New Roman" w:eastAsia="Calibri" w:hAnsi="Times New Roman" w:cs="Times New Roman"/>
                      <w:lang w:val="en-US"/>
                    </w:rPr>
                  </w:rPrChange>
                </w:rPr>
                <w:t>delays or stoppages caused by damage to the Terminal</w:t>
              </w:r>
            </w:ins>
            <w:ins w:id="6009" w:author="Nataliya Tomaskovic" w:date="2022-08-19T13:05:00Z">
              <w:r w:rsidRPr="00DD122E">
                <w:rPr>
                  <w:rFonts w:ascii="Times New Roman" w:eastAsia="Calibri" w:hAnsi="Times New Roman" w:cs="Times New Roman"/>
                  <w:lang w:val="en-US"/>
                  <w:rPrChange w:id="6010" w:author="OLENA PASHKOVA (NEPTUNE.UA)" w:date="2022-11-21T15:27:00Z">
                    <w:rPr>
                      <w:rFonts w:ascii="Times New Roman" w:eastAsia="Calibri" w:hAnsi="Times New Roman" w:cs="Times New Roman"/>
                      <w:lang w:val="en-US"/>
                    </w:rPr>
                  </w:rPrChange>
                </w:rPr>
                <w:t>/</w:t>
              </w:r>
            </w:ins>
            <w:ins w:id="6011" w:author="Nataliya Tomaskovic" w:date="2022-08-19T12:53:00Z">
              <w:r w:rsidRPr="00DD122E">
                <w:rPr>
                  <w:rFonts w:ascii="Times New Roman" w:eastAsia="Calibri" w:hAnsi="Times New Roman" w:cs="Times New Roman"/>
                  <w:lang w:val="en-US"/>
                  <w:rPrChange w:id="6012" w:author="OLENA PASHKOVA (NEPTUNE.UA)" w:date="2022-11-21T15:27:00Z">
                    <w:rPr>
                      <w:rFonts w:ascii="Times New Roman" w:eastAsia="Calibri" w:hAnsi="Times New Roman" w:cs="Times New Roman"/>
                      <w:lang w:val="en-US"/>
                    </w:rPr>
                  </w:rPrChange>
                </w:rPr>
                <w:t>its equipment</w:t>
              </w:r>
            </w:ins>
            <w:ins w:id="6013" w:author="Nataliya Tomaskovic" w:date="2022-08-19T13:05:00Z">
              <w:r w:rsidRPr="00DD122E">
                <w:rPr>
                  <w:rFonts w:ascii="Times New Roman" w:eastAsia="Calibri" w:hAnsi="Times New Roman" w:cs="Times New Roman"/>
                  <w:lang w:val="en-US"/>
                  <w:rPrChange w:id="6014" w:author="OLENA PASHKOVA (NEPTUNE.UA)" w:date="2022-11-21T15:27:00Z">
                    <w:rPr>
                      <w:rFonts w:ascii="Times New Roman" w:eastAsia="Calibri" w:hAnsi="Times New Roman" w:cs="Times New Roman"/>
                      <w:lang w:val="en-US"/>
                    </w:rPr>
                  </w:rPrChange>
                </w:rPr>
                <w:t xml:space="preserve"> not by</w:t>
              </w:r>
            </w:ins>
            <w:ins w:id="6015" w:author="Nataliya Tomaskovic" w:date="2022-08-19T12:53:00Z">
              <w:r w:rsidRPr="00DD122E">
                <w:rPr>
                  <w:rFonts w:ascii="Times New Roman" w:eastAsia="Calibri" w:hAnsi="Times New Roman" w:cs="Times New Roman"/>
                  <w:lang w:val="en-US"/>
                  <w:rPrChange w:id="6016" w:author="OLENA PASHKOVA (NEPTUNE.UA)" w:date="2022-11-21T15:27:00Z">
                    <w:rPr>
                      <w:rFonts w:ascii="Times New Roman" w:eastAsia="Calibri" w:hAnsi="Times New Roman" w:cs="Times New Roman"/>
                      <w:lang w:val="en-US"/>
                    </w:rPr>
                  </w:rPrChange>
                </w:rPr>
                <w:t xml:space="preserve"> Customer's fault</w:t>
              </w:r>
            </w:ins>
            <w:ins w:id="6017" w:author="Nataliya Tomaskovic" w:date="2022-08-19T13:09:00Z">
              <w:r w:rsidRPr="00DD122E">
                <w:rPr>
                  <w:rFonts w:ascii="Times New Roman" w:eastAsia="Calibri" w:hAnsi="Times New Roman" w:cs="Times New Roman"/>
                  <w:lang w:val="en-US"/>
                  <w:rPrChange w:id="6018" w:author="OLENA PASHKOVA (NEPTUNE.UA)" w:date="2022-11-21T15:27:00Z">
                    <w:rPr>
                      <w:rFonts w:ascii="Times New Roman" w:eastAsia="Calibri" w:hAnsi="Times New Roman" w:cs="Times New Roman"/>
                      <w:lang w:val="en-US"/>
                    </w:rPr>
                  </w:rPrChange>
                </w:rPr>
                <w:t>;</w:t>
              </w:r>
            </w:ins>
          </w:p>
          <w:p w14:paraId="614E9F72" w14:textId="77777777" w:rsidR="00400CA9" w:rsidRPr="00DD122E" w:rsidRDefault="00400CA9" w:rsidP="00400CA9">
            <w:pPr>
              <w:contextualSpacing/>
              <w:jc w:val="both"/>
              <w:rPr>
                <w:ins w:id="6019" w:author="SERHII SULIMA (NEPTUNE.UA)" w:date="2022-08-31T17:31:00Z"/>
                <w:rFonts w:ascii="Times New Roman" w:eastAsia="Calibri" w:hAnsi="Times New Roman" w:cs="Times New Roman"/>
                <w:lang w:val="uk-UA"/>
                <w:rPrChange w:id="6020" w:author="OLENA PASHKOVA (NEPTUNE.UA)" w:date="2022-11-21T15:27:00Z">
                  <w:rPr>
                    <w:ins w:id="6021" w:author="SERHII SULIMA (NEPTUNE.UA)" w:date="2022-08-31T17:31:00Z"/>
                    <w:rFonts w:ascii="Times New Roman" w:eastAsia="Calibri" w:hAnsi="Times New Roman" w:cs="Times New Roman"/>
                    <w:lang w:val="uk-UA"/>
                  </w:rPr>
                </w:rPrChange>
              </w:rPr>
            </w:pPr>
          </w:p>
          <w:p w14:paraId="2047BE18" w14:textId="77777777" w:rsidR="00400CA9" w:rsidRPr="00DD122E" w:rsidRDefault="00400CA9" w:rsidP="00400CA9">
            <w:pPr>
              <w:contextualSpacing/>
              <w:jc w:val="both"/>
              <w:rPr>
                <w:ins w:id="6022" w:author="SERHII SULIMA (NEPTUNE.UA)" w:date="2022-08-31T17:31:00Z"/>
                <w:rFonts w:ascii="Times New Roman" w:eastAsia="Calibri" w:hAnsi="Times New Roman" w:cs="Times New Roman"/>
                <w:lang w:val="uk-UA"/>
                <w:rPrChange w:id="6023" w:author="OLENA PASHKOVA (NEPTUNE.UA)" w:date="2022-11-21T15:27:00Z">
                  <w:rPr>
                    <w:ins w:id="6024" w:author="SERHII SULIMA (NEPTUNE.UA)" w:date="2022-08-31T17:31:00Z"/>
                    <w:rFonts w:ascii="Times New Roman" w:eastAsia="Calibri" w:hAnsi="Times New Roman" w:cs="Times New Roman"/>
                    <w:lang w:val="uk-UA"/>
                  </w:rPr>
                </w:rPrChange>
              </w:rPr>
            </w:pPr>
          </w:p>
          <w:p w14:paraId="7B5464D9" w14:textId="77777777" w:rsidR="00400CA9" w:rsidRPr="00DD122E" w:rsidRDefault="00400CA9" w:rsidP="00400CA9">
            <w:pPr>
              <w:contextualSpacing/>
              <w:jc w:val="both"/>
              <w:rPr>
                <w:ins w:id="6025" w:author="Nataliya Tomaskovic" w:date="2022-08-19T13:12:00Z"/>
                <w:rFonts w:ascii="Times New Roman" w:eastAsia="Calibri" w:hAnsi="Times New Roman" w:cs="Times New Roman"/>
                <w:lang w:val="en-US"/>
                <w:rPrChange w:id="6026" w:author="OLENA PASHKOVA (NEPTUNE.UA)" w:date="2022-11-21T15:27:00Z">
                  <w:rPr>
                    <w:ins w:id="6027" w:author="Nataliya Tomaskovic" w:date="2022-08-19T13:12:00Z"/>
                    <w:rFonts w:ascii="Times New Roman" w:eastAsia="Calibri" w:hAnsi="Times New Roman" w:cs="Times New Roman"/>
                    <w:lang w:val="en-US"/>
                  </w:rPr>
                </w:rPrChange>
              </w:rPr>
            </w:pPr>
            <w:r w:rsidRPr="00DD122E">
              <w:rPr>
                <w:rFonts w:ascii="Times New Roman" w:eastAsia="Calibri" w:hAnsi="Times New Roman" w:cs="Times New Roman"/>
                <w:lang w:val="uk-UA"/>
                <w:rPrChange w:id="6028"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6029" w:author="OLENA PASHKOVA (NEPTUNE.UA)" w:date="2022-11-21T15:27:00Z">
                  <w:rPr>
                    <w:rFonts w:ascii="Times New Roman" w:eastAsia="Calibri" w:hAnsi="Times New Roman" w:cs="Times New Roman"/>
                    <w:lang w:val="en-US"/>
                  </w:rPr>
                </w:rPrChange>
              </w:rPr>
              <w:t xml:space="preserve"> </w:t>
            </w:r>
            <w:commentRangeStart w:id="6030"/>
            <w:r w:rsidRPr="00DD122E">
              <w:rPr>
                <w:rFonts w:ascii="Times New Roman" w:eastAsia="Calibri" w:hAnsi="Times New Roman" w:cs="Times New Roman"/>
                <w:lang w:val="en-US"/>
                <w:rPrChange w:id="6031" w:author="OLENA PASHKOVA (NEPTUNE.UA)" w:date="2022-11-21T15:27:00Z">
                  <w:rPr>
                    <w:rFonts w:ascii="Times New Roman" w:eastAsia="Calibri" w:hAnsi="Times New Roman" w:cs="Times New Roman"/>
                    <w:lang w:val="en-US"/>
                  </w:rPr>
                </w:rPrChange>
              </w:rPr>
              <w:t>for stoppage of the Terminal, for any reasons not related to the Contractor's direct fault, including, but not exclusively, due to the failure of the port master to provide the permission to leave the vessel from the port, detention or arrest of the vessel</w:t>
            </w:r>
            <w:r w:rsidRPr="00DD122E">
              <w:rPr>
                <w:rFonts w:ascii="Times New Roman" w:eastAsia="Calibri" w:hAnsi="Times New Roman" w:cs="Times New Roman"/>
                <w:lang w:val="uk-UA"/>
                <w:rPrChange w:id="6032" w:author="OLENA PASHKOVA (NEPTUNE.UA)" w:date="2022-11-21T15:27:00Z">
                  <w:rPr>
                    <w:rFonts w:ascii="Times New Roman" w:eastAsia="Calibri" w:hAnsi="Times New Roman" w:cs="Times New Roman"/>
                    <w:lang w:val="uk-UA"/>
                  </w:rPr>
                </w:rPrChange>
              </w:rPr>
              <w:t xml:space="preserve"> </w:t>
            </w:r>
            <w:r w:rsidRPr="00DD122E">
              <w:rPr>
                <w:rFonts w:ascii="Times New Roman" w:eastAsia="Calibri" w:hAnsi="Times New Roman" w:cs="Times New Roman"/>
                <w:lang w:val="en-US"/>
                <w:rPrChange w:id="6033" w:author="OLENA PASHKOVA (NEPTUNE.UA)" w:date="2022-11-21T15:27:00Z">
                  <w:rPr>
                    <w:rFonts w:ascii="Times New Roman" w:eastAsia="Calibri" w:hAnsi="Times New Roman" w:cs="Times New Roman"/>
                    <w:lang w:val="en-US"/>
                  </w:rPr>
                </w:rPrChange>
              </w:rPr>
              <w:t>and /or cargo, expectation of the vessel for issuing permits or certification documents or procedures, individual regulatory acts, and in each of the above cases, in condition of the absence of substantiated and documented requirements from the persons providing to the Contractor, which are specified in this paragraph of the Agreement, that caused detention of the Terminal</w:t>
            </w:r>
            <w:ins w:id="6034" w:author="Nataliya Tomaskovic" w:date="2022-08-19T13:11:00Z">
              <w:r w:rsidRPr="00DD122E">
                <w:rPr>
                  <w:rFonts w:ascii="Times New Roman" w:eastAsia="Calibri" w:hAnsi="Times New Roman" w:cs="Times New Roman"/>
                  <w:lang w:val="en-US"/>
                  <w:rPrChange w:id="6035" w:author="OLENA PASHKOVA (NEPTUNE.UA)" w:date="2022-11-21T15:27:00Z">
                    <w:rPr>
                      <w:rFonts w:ascii="Times New Roman" w:eastAsia="Calibri" w:hAnsi="Times New Roman" w:cs="Times New Roman"/>
                      <w:lang w:val="en-US"/>
                    </w:rPr>
                  </w:rPrChange>
                </w:rPr>
                <w:t>.</w:t>
              </w:r>
            </w:ins>
          </w:p>
          <w:p w14:paraId="6FADD9A2" w14:textId="77777777" w:rsidR="00400CA9" w:rsidRPr="00DD122E" w:rsidRDefault="00400CA9" w:rsidP="00400CA9">
            <w:pPr>
              <w:contextualSpacing/>
              <w:jc w:val="both"/>
              <w:rPr>
                <w:ins w:id="6036" w:author="Nataliya Tomaskovic" w:date="2022-08-19T13:12:00Z"/>
                <w:rFonts w:ascii="Times New Roman" w:eastAsia="Calibri" w:hAnsi="Times New Roman" w:cs="Times New Roman"/>
                <w:lang w:val="en-US"/>
                <w:rPrChange w:id="6037" w:author="OLENA PASHKOVA (NEPTUNE.UA)" w:date="2022-11-21T15:27:00Z">
                  <w:rPr>
                    <w:ins w:id="6038" w:author="Nataliya Tomaskovic" w:date="2022-08-19T13:12:00Z"/>
                    <w:rFonts w:ascii="Times New Roman" w:eastAsia="Calibri" w:hAnsi="Times New Roman" w:cs="Times New Roman"/>
                    <w:lang w:val="en-US"/>
                  </w:rPr>
                </w:rPrChange>
              </w:rPr>
            </w:pPr>
          </w:p>
          <w:p w14:paraId="7B82FEFA" w14:textId="77777777" w:rsidR="00400CA9" w:rsidRPr="00DD122E" w:rsidDel="007F44BF" w:rsidRDefault="00400CA9" w:rsidP="00400CA9">
            <w:pPr>
              <w:contextualSpacing/>
              <w:jc w:val="both"/>
              <w:rPr>
                <w:ins w:id="6039" w:author="Nataliya Tomaskovic" w:date="2022-08-19T13:12:00Z"/>
                <w:del w:id="6040" w:author="SERHII SULIMA (NEPTUNE.UA)" w:date="2022-08-31T17:32:00Z"/>
                <w:rFonts w:ascii="Times New Roman" w:eastAsia="Calibri" w:hAnsi="Times New Roman" w:cs="Times New Roman"/>
                <w:lang w:val="en-US"/>
                <w:rPrChange w:id="6041" w:author="OLENA PASHKOVA (NEPTUNE.UA)" w:date="2022-11-21T15:27:00Z">
                  <w:rPr>
                    <w:ins w:id="6042" w:author="Nataliya Tomaskovic" w:date="2022-08-19T13:12:00Z"/>
                    <w:del w:id="6043" w:author="SERHII SULIMA (NEPTUNE.UA)" w:date="2022-08-31T17:32:00Z"/>
                    <w:rFonts w:ascii="Times New Roman" w:eastAsia="Calibri" w:hAnsi="Times New Roman" w:cs="Times New Roman"/>
                    <w:lang w:val="en-US"/>
                  </w:rPr>
                </w:rPrChange>
              </w:rPr>
            </w:pPr>
          </w:p>
          <w:p w14:paraId="6B7CC902" w14:textId="77777777" w:rsidR="00400CA9" w:rsidRPr="00DD122E" w:rsidDel="007F44BF" w:rsidRDefault="00400CA9" w:rsidP="00400CA9">
            <w:pPr>
              <w:contextualSpacing/>
              <w:jc w:val="both"/>
              <w:rPr>
                <w:ins w:id="6044" w:author="Nataliya Tomaskovic" w:date="2022-08-19T13:12:00Z"/>
                <w:del w:id="6045" w:author="SERHII SULIMA (NEPTUNE.UA)" w:date="2022-08-31T17:32:00Z"/>
                <w:rFonts w:ascii="Times New Roman" w:eastAsia="Calibri" w:hAnsi="Times New Roman" w:cs="Times New Roman"/>
                <w:lang w:val="en-US"/>
                <w:rPrChange w:id="6046" w:author="OLENA PASHKOVA (NEPTUNE.UA)" w:date="2022-11-21T15:27:00Z">
                  <w:rPr>
                    <w:ins w:id="6047" w:author="Nataliya Tomaskovic" w:date="2022-08-19T13:12:00Z"/>
                    <w:del w:id="6048" w:author="SERHII SULIMA (NEPTUNE.UA)" w:date="2022-08-31T17:32:00Z"/>
                    <w:rFonts w:ascii="Times New Roman" w:eastAsia="Calibri" w:hAnsi="Times New Roman" w:cs="Times New Roman"/>
                    <w:lang w:val="en-US"/>
                  </w:rPr>
                </w:rPrChange>
              </w:rPr>
            </w:pPr>
          </w:p>
          <w:p w14:paraId="2D384C3C" w14:textId="77777777" w:rsidR="00400CA9" w:rsidRPr="00DD122E" w:rsidDel="007F44BF" w:rsidRDefault="00400CA9" w:rsidP="00400CA9">
            <w:pPr>
              <w:contextualSpacing/>
              <w:jc w:val="both"/>
              <w:rPr>
                <w:ins w:id="6049" w:author="Nataliya Tomaskovic" w:date="2022-08-19T13:12:00Z"/>
                <w:del w:id="6050" w:author="SERHII SULIMA (NEPTUNE.UA)" w:date="2022-08-31T17:32:00Z"/>
                <w:rFonts w:ascii="Times New Roman" w:eastAsia="Calibri" w:hAnsi="Times New Roman" w:cs="Times New Roman"/>
                <w:lang w:val="en-US"/>
                <w:rPrChange w:id="6051" w:author="OLENA PASHKOVA (NEPTUNE.UA)" w:date="2022-11-21T15:27:00Z">
                  <w:rPr>
                    <w:ins w:id="6052" w:author="Nataliya Tomaskovic" w:date="2022-08-19T13:12:00Z"/>
                    <w:del w:id="6053" w:author="SERHII SULIMA (NEPTUNE.UA)" w:date="2022-08-31T17:32:00Z"/>
                    <w:rFonts w:ascii="Times New Roman" w:eastAsia="Calibri" w:hAnsi="Times New Roman" w:cs="Times New Roman"/>
                    <w:lang w:val="en-US"/>
                  </w:rPr>
                </w:rPrChange>
              </w:rPr>
            </w:pPr>
          </w:p>
          <w:commentRangeEnd w:id="6030"/>
          <w:p w14:paraId="63D17309" w14:textId="77777777" w:rsidR="00400CA9" w:rsidRPr="00DD122E" w:rsidDel="007F44BF" w:rsidRDefault="00400CA9" w:rsidP="00400CA9">
            <w:pPr>
              <w:contextualSpacing/>
              <w:jc w:val="both"/>
              <w:rPr>
                <w:del w:id="6054" w:author="SERHII SULIMA (NEPTUNE.UA)" w:date="2022-08-31T17:32:00Z"/>
                <w:rFonts w:ascii="Times New Roman" w:eastAsia="Calibri" w:hAnsi="Times New Roman" w:cs="Times New Roman"/>
                <w:lang w:val="en-US"/>
                <w:rPrChange w:id="6055" w:author="OLENA PASHKOVA (NEPTUNE.UA)" w:date="2022-11-21T15:27:00Z">
                  <w:rPr>
                    <w:del w:id="6056" w:author="SERHII SULIMA (NEPTUNE.UA)" w:date="2022-08-31T17:32:00Z"/>
                    <w:rFonts w:ascii="Times New Roman" w:eastAsia="Calibri" w:hAnsi="Times New Roman" w:cs="Times New Roman"/>
                    <w:lang w:val="en-US"/>
                  </w:rPr>
                </w:rPrChange>
              </w:rPr>
            </w:pPr>
            <w:del w:id="6057" w:author="SERHII SULIMA (NEPTUNE.UA)" w:date="2022-08-31T17:32:00Z">
              <w:r w:rsidRPr="00DD122E" w:rsidDel="007F44BF">
                <w:rPr>
                  <w:rFonts w:ascii="Times New Roman" w:eastAsia="Calibri" w:hAnsi="Times New Roman" w:cs="Times New Roman"/>
                  <w:rPrChange w:id="6058" w:author="OLENA PASHKOVA (NEPTUNE.UA)" w:date="2022-11-21T15:27:00Z">
                    <w:rPr>
                      <w:rFonts w:ascii="Calibri" w:eastAsia="Calibri" w:hAnsi="Calibri" w:cs="Times New Roman"/>
                      <w:sz w:val="16"/>
                      <w:szCs w:val="16"/>
                    </w:rPr>
                  </w:rPrChange>
                </w:rPr>
                <w:commentReference w:id="6030"/>
              </w:r>
            </w:del>
          </w:p>
          <w:p w14:paraId="753706EB" w14:textId="77777777" w:rsidR="00400CA9" w:rsidRPr="00DD122E" w:rsidRDefault="00400CA9" w:rsidP="00400CA9">
            <w:pPr>
              <w:contextualSpacing/>
              <w:jc w:val="both"/>
              <w:rPr>
                <w:rFonts w:ascii="Times New Roman" w:eastAsia="Calibri" w:hAnsi="Times New Roman" w:cs="Times New Roman"/>
                <w:lang w:val="en-US"/>
                <w:rPrChange w:id="6059" w:author="OLENA PASHKOVA (NEPTUNE.UA)" w:date="2022-11-21T15:27:00Z">
                  <w:rPr>
                    <w:rFonts w:ascii="Times New Roman" w:eastAsia="Calibri" w:hAnsi="Times New Roman" w:cs="Times New Roman"/>
                    <w:lang w:val="en-US"/>
                  </w:rPr>
                </w:rPrChange>
              </w:rPr>
            </w:pPr>
          </w:p>
          <w:p w14:paraId="4492543D" w14:textId="4D371D33" w:rsidR="00400CA9" w:rsidRPr="00DD122E" w:rsidRDefault="00400CA9" w:rsidP="00400CA9">
            <w:pPr>
              <w:contextualSpacing/>
              <w:jc w:val="both"/>
              <w:rPr>
                <w:rFonts w:ascii="Times New Roman" w:eastAsia="Calibri" w:hAnsi="Times New Roman" w:cs="Times New Roman"/>
                <w:lang w:val="en-US"/>
                <w:rPrChange w:id="6060" w:author="OLENA PASHKOVA (NEPTUNE.UA)" w:date="2022-11-21T15:27:00Z">
                  <w:rPr>
                    <w:rFonts w:ascii="Times New Roman" w:eastAsia="Calibri" w:hAnsi="Times New Roman" w:cs="Times New Roman"/>
                    <w:lang w:val="en-US"/>
                  </w:rPr>
                </w:rPrChange>
              </w:rPr>
            </w:pPr>
            <w:commentRangeStart w:id="6061"/>
            <w:r w:rsidRPr="00DD122E">
              <w:rPr>
                <w:rFonts w:ascii="Times New Roman" w:eastAsia="Calibri" w:hAnsi="Times New Roman" w:cs="Times New Roman"/>
                <w:lang w:val="en-US"/>
                <w:rPrChange w:id="6062" w:author="OLENA PASHKOVA (NEPTUNE.UA)" w:date="2022-11-21T15:27:00Z">
                  <w:rPr>
                    <w:rFonts w:ascii="Times New Roman" w:eastAsia="Calibri" w:hAnsi="Times New Roman" w:cs="Times New Roman"/>
                    <w:lang w:val="en-US"/>
                  </w:rPr>
                </w:rPrChange>
              </w:rPr>
              <w:t>.</w:t>
            </w:r>
            <w:commentRangeEnd w:id="6061"/>
            <w:r w:rsidRPr="00DD122E">
              <w:rPr>
                <w:rFonts w:ascii="Times New Roman" w:eastAsia="Calibri" w:hAnsi="Times New Roman" w:cs="Times New Roman"/>
                <w:rPrChange w:id="6063" w:author="OLENA PASHKOVA (NEPTUNE.UA)" w:date="2022-11-21T15:27:00Z">
                  <w:rPr>
                    <w:rFonts w:ascii="Calibri" w:eastAsia="Calibri" w:hAnsi="Calibri" w:cs="Times New Roman"/>
                    <w:sz w:val="16"/>
                    <w:szCs w:val="16"/>
                  </w:rPr>
                </w:rPrChange>
              </w:rPr>
              <w:commentReference w:id="6061"/>
            </w:r>
            <w:del w:id="6064" w:author="Viktoriya Elik" w:date="2022-08-26T13:58:00Z">
              <w:r w:rsidRPr="00DD122E" w:rsidDel="004F7DB7">
                <w:rPr>
                  <w:rFonts w:ascii="Times New Roman" w:eastAsia="Calibri" w:hAnsi="Times New Roman" w:cs="Times New Roman"/>
                  <w:lang w:val="en-US"/>
                  <w:rPrChange w:id="6065" w:author="OLENA PASHKOVA (NEPTUNE.UA)" w:date="2022-11-21T15:27:00Z">
                    <w:rPr>
                      <w:rFonts w:ascii="Times New Roman" w:eastAsia="Calibri" w:hAnsi="Times New Roman" w:cs="Times New Roman"/>
                      <w:lang w:val="en-US"/>
                    </w:rPr>
                  </w:rPrChange>
                </w:rPr>
                <w:delText xml:space="preserve"> </w:delText>
              </w:r>
            </w:del>
          </w:p>
          <w:p w14:paraId="3CB670B1" w14:textId="7C096544" w:rsidR="00400CA9" w:rsidRPr="00DD122E" w:rsidRDefault="00400CA9" w:rsidP="00400CA9">
            <w:pPr>
              <w:contextualSpacing/>
              <w:jc w:val="both"/>
              <w:rPr>
                <w:rFonts w:ascii="Times New Roman" w:eastAsia="Calibri" w:hAnsi="Times New Roman" w:cs="Times New Roman"/>
                <w:lang w:val="en-US"/>
                <w:rPrChange w:id="606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067" w:author="OLENA PASHKOVA (NEPTUNE.UA)" w:date="2022-11-21T15:27:00Z">
                  <w:rPr>
                    <w:rFonts w:ascii="Times New Roman" w:eastAsia="Calibri" w:hAnsi="Times New Roman" w:cs="Times New Roman"/>
                    <w:b/>
                    <w:lang w:val="en-US"/>
                  </w:rPr>
                </w:rPrChange>
              </w:rPr>
              <w:lastRenderedPageBreak/>
              <w:t>11.</w:t>
            </w:r>
            <w:ins w:id="6068" w:author="OLENA PASHKOVA (NEPTUNE.UA)" w:date="2022-11-21T15:04:00Z">
              <w:r w:rsidR="00A00869" w:rsidRPr="00DD122E">
                <w:rPr>
                  <w:rFonts w:ascii="Times New Roman" w:eastAsia="Calibri" w:hAnsi="Times New Roman" w:cs="Times New Roman"/>
                  <w:b/>
                  <w:lang w:val="en-US"/>
                  <w:rPrChange w:id="6069" w:author="OLENA PASHKOVA (NEPTUNE.UA)" w:date="2022-11-21T15:27:00Z">
                    <w:rPr>
                      <w:rFonts w:ascii="Times New Roman" w:eastAsia="Calibri" w:hAnsi="Times New Roman" w:cs="Times New Roman"/>
                      <w:b/>
                      <w:lang w:val="en-US"/>
                    </w:rPr>
                  </w:rPrChange>
                </w:rPr>
                <w:t>2</w:t>
              </w:r>
            </w:ins>
            <w:del w:id="6070" w:author="OLENA PASHKOVA (NEPTUNE.UA)" w:date="2022-11-21T15:05:00Z">
              <w:r w:rsidRPr="00DD122E" w:rsidDel="002C40C3">
                <w:rPr>
                  <w:rFonts w:ascii="Times New Roman" w:eastAsia="Calibri" w:hAnsi="Times New Roman" w:cs="Times New Roman"/>
                  <w:b/>
                  <w:lang w:val="en-US"/>
                  <w:rPrChange w:id="6071" w:author="OLENA PASHKOVA (NEPTUNE.UA)" w:date="2022-11-21T15:27:00Z">
                    <w:rPr>
                      <w:rFonts w:ascii="Times New Roman" w:eastAsia="Calibri" w:hAnsi="Times New Roman" w:cs="Times New Roman"/>
                      <w:b/>
                      <w:lang w:val="en-US"/>
                    </w:rPr>
                  </w:rPrChange>
                </w:rPr>
                <w:delText>5</w:delText>
              </w:r>
            </w:del>
            <w:r w:rsidRPr="00DD122E">
              <w:rPr>
                <w:rFonts w:ascii="Times New Roman" w:eastAsia="Calibri" w:hAnsi="Times New Roman" w:cs="Times New Roman"/>
                <w:b/>
                <w:lang w:val="en-US"/>
                <w:rPrChange w:id="6072" w:author="OLENA PASHKOVA (NEPTUNE.UA)" w:date="2022-11-21T15:27:00Z">
                  <w:rPr>
                    <w:rFonts w:ascii="Times New Roman" w:eastAsia="Calibri" w:hAnsi="Times New Roman" w:cs="Times New Roman"/>
                    <w:b/>
                    <w:lang w:val="en-US"/>
                  </w:rPr>
                </w:rPrChange>
              </w:rPr>
              <w:t>.</w:t>
            </w:r>
            <w:ins w:id="6073" w:author="OLENA PASHKOVA (NEPTUNE.UA)" w:date="2022-11-21T15:05:00Z">
              <w:r w:rsidR="002C40C3" w:rsidRPr="00DD122E">
                <w:rPr>
                  <w:rFonts w:ascii="Times New Roman" w:eastAsia="Calibri" w:hAnsi="Times New Roman" w:cs="Times New Roman"/>
                  <w:b/>
                  <w:lang w:val="en-US"/>
                  <w:rPrChange w:id="6074" w:author="OLENA PASHKOVA (NEPTUNE.UA)" w:date="2022-11-21T15:27:00Z">
                    <w:rPr>
                      <w:rFonts w:ascii="Times New Roman" w:eastAsia="Calibri" w:hAnsi="Times New Roman" w:cs="Times New Roman"/>
                      <w:b/>
                      <w:lang w:val="en-US"/>
                    </w:rPr>
                  </w:rPrChange>
                </w:rPr>
                <w:t>7.</w:t>
              </w:r>
            </w:ins>
            <w:del w:id="6075" w:author="OLENA PASHKOVA (NEPTUNE.UA)" w:date="2022-11-21T15:05:00Z">
              <w:r w:rsidRPr="00DD122E" w:rsidDel="002C40C3">
                <w:rPr>
                  <w:rFonts w:ascii="Times New Roman" w:eastAsia="Calibri" w:hAnsi="Times New Roman" w:cs="Times New Roman"/>
                  <w:b/>
                  <w:lang w:val="en-US"/>
                  <w:rPrChange w:id="6076" w:author="OLENA PASHKOVA (NEPTUNE.UA)" w:date="2022-11-21T15:27:00Z">
                    <w:rPr>
                      <w:rFonts w:ascii="Times New Roman" w:eastAsia="Calibri" w:hAnsi="Times New Roman" w:cs="Times New Roman"/>
                      <w:b/>
                      <w:lang w:val="en-US"/>
                    </w:rPr>
                  </w:rPrChange>
                </w:rPr>
                <w:delText>5.</w:delText>
              </w:r>
            </w:del>
            <w:r w:rsidRPr="00DD122E">
              <w:rPr>
                <w:rFonts w:ascii="Times New Roman" w:eastAsia="Calibri" w:hAnsi="Times New Roman" w:cs="Times New Roman"/>
                <w:b/>
                <w:lang w:val="en-US"/>
                <w:rPrChange w:id="6077" w:author="OLENA PASHKOVA (NEPTUNE.UA)" w:date="2022-11-21T15:27:00Z">
                  <w:rPr>
                    <w:rFonts w:ascii="Times New Roman" w:eastAsia="Calibri" w:hAnsi="Times New Roman" w:cs="Times New Roman"/>
                    <w:b/>
                    <w:lang w:val="en-US"/>
                  </w:rPr>
                </w:rPrChange>
              </w:rPr>
              <w:t xml:space="preserve"> </w:t>
            </w:r>
            <w:r w:rsidRPr="00DD122E">
              <w:rPr>
                <w:rFonts w:ascii="Times New Roman" w:eastAsia="Calibri" w:hAnsi="Times New Roman" w:cs="Times New Roman"/>
                <w:lang w:val="en-US"/>
                <w:rPrChange w:id="6078" w:author="OLENA PASHKOVA (NEPTUNE.UA)" w:date="2022-11-21T15:27:00Z">
                  <w:rPr>
                    <w:rFonts w:ascii="Times New Roman" w:eastAsia="Calibri" w:hAnsi="Times New Roman" w:cs="Times New Roman"/>
                    <w:lang w:val="en-US"/>
                  </w:rPr>
                </w:rPrChange>
              </w:rPr>
              <w:t xml:space="preserve">The clause </w:t>
            </w:r>
            <w:del w:id="6079" w:author="OLENA PASHKOVA (NEPTUNE.UA)" w:date="2022-11-21T15:05:00Z">
              <w:r w:rsidRPr="00DD122E" w:rsidDel="002C40C3">
                <w:rPr>
                  <w:rFonts w:ascii="Times New Roman" w:eastAsia="Calibri" w:hAnsi="Times New Roman" w:cs="Times New Roman"/>
                  <w:lang w:val="en-US"/>
                  <w:rPrChange w:id="6080" w:author="OLENA PASHKOVA (NEPTUNE.UA)" w:date="2022-11-21T15:27:00Z">
                    <w:rPr>
                      <w:rFonts w:ascii="Times New Roman" w:eastAsia="Calibri" w:hAnsi="Times New Roman" w:cs="Times New Roman"/>
                      <w:lang w:val="en-US"/>
                    </w:rPr>
                  </w:rPrChange>
                </w:rPr>
                <w:delText>11.5.4</w:delText>
              </w:r>
            </w:del>
            <w:ins w:id="6081" w:author="OLENA PASHKOVA (NEPTUNE.UA)" w:date="2022-11-21T15:05:00Z">
              <w:r w:rsidR="002C40C3" w:rsidRPr="00DD122E">
                <w:rPr>
                  <w:rFonts w:ascii="Times New Roman" w:eastAsia="Calibri" w:hAnsi="Times New Roman" w:cs="Times New Roman"/>
                  <w:lang w:val="en-US"/>
                  <w:rPrChange w:id="6082" w:author="OLENA PASHKOVA (NEPTUNE.UA)" w:date="2022-11-21T15:27:00Z">
                    <w:rPr>
                      <w:rFonts w:ascii="Times New Roman" w:eastAsia="Calibri" w:hAnsi="Times New Roman" w:cs="Times New Roman"/>
                      <w:lang w:val="en-US"/>
                    </w:rPr>
                  </w:rPrChange>
                </w:rPr>
                <w:t>2/6/</w:t>
              </w:r>
            </w:ins>
            <w:r w:rsidRPr="00DD122E">
              <w:rPr>
                <w:rFonts w:ascii="Times New Roman" w:eastAsia="Calibri" w:hAnsi="Times New Roman" w:cs="Times New Roman"/>
                <w:lang w:val="en-US"/>
                <w:rPrChange w:id="6083" w:author="OLENA PASHKOVA (NEPTUNE.UA)" w:date="2022-11-21T15:27:00Z">
                  <w:rPr>
                    <w:rFonts w:ascii="Times New Roman" w:eastAsia="Calibri" w:hAnsi="Times New Roman" w:cs="Times New Roman"/>
                    <w:lang w:val="en-US"/>
                  </w:rPr>
                </w:rPrChange>
              </w:rPr>
              <w:t xml:space="preserve"> is applicable in the case of the vessel occupiying the berth(s) above </w:t>
            </w:r>
            <w:ins w:id="6084" w:author="Nataliya Tomaskovic" w:date="2022-08-19T13:17:00Z">
              <w:r w:rsidRPr="00DD122E">
                <w:rPr>
                  <w:rFonts w:ascii="Times New Roman" w:eastAsia="Calibri" w:hAnsi="Times New Roman" w:cs="Times New Roman"/>
                  <w:lang w:val="en-US"/>
                  <w:rPrChange w:id="6085" w:author="OLENA PASHKOVA (NEPTUNE.UA)" w:date="2022-11-21T15:27:00Z">
                    <w:rPr>
                      <w:rFonts w:ascii="Times New Roman" w:eastAsia="Calibri" w:hAnsi="Times New Roman" w:cs="Times New Roman"/>
                      <w:lang w:val="en-US"/>
                    </w:rPr>
                  </w:rPrChange>
                </w:rPr>
                <w:t xml:space="preserve">5 (five) hours </w:t>
              </w:r>
            </w:ins>
            <w:del w:id="6086" w:author="Nataliya Tomaskovic" w:date="2022-08-19T13:17:00Z">
              <w:r w:rsidRPr="00DD122E" w:rsidDel="00875067">
                <w:rPr>
                  <w:rFonts w:ascii="Times New Roman" w:eastAsia="Calibri" w:hAnsi="Times New Roman" w:cs="Times New Roman"/>
                  <w:lang w:val="en-US"/>
                  <w:rPrChange w:id="6087" w:author="OLENA PASHKOVA (NEPTUNE.UA)" w:date="2022-11-21T15:27:00Z">
                    <w:rPr>
                      <w:rFonts w:ascii="Times New Roman" w:eastAsia="Calibri" w:hAnsi="Times New Roman" w:cs="Times New Roman"/>
                      <w:lang w:val="en-US"/>
                    </w:rPr>
                  </w:rPrChange>
                </w:rPr>
                <w:delText xml:space="preserve">the norm </w:delText>
              </w:r>
            </w:del>
            <w:ins w:id="6088" w:author="Nataliya Tomaskovic" w:date="2022-08-19T13:17:00Z">
              <w:r w:rsidRPr="00DD122E">
                <w:rPr>
                  <w:rFonts w:ascii="Times New Roman" w:eastAsia="Calibri" w:hAnsi="Times New Roman" w:cs="Times New Roman"/>
                  <w:lang w:val="en-US"/>
                  <w:rPrChange w:id="6089" w:author="OLENA PASHKOVA (NEPTUNE.UA)" w:date="2022-11-21T15:27:00Z">
                    <w:rPr>
                      <w:rFonts w:ascii="Times New Roman" w:eastAsia="Calibri" w:hAnsi="Times New Roman" w:cs="Times New Roman"/>
                      <w:lang w:val="en-US"/>
                    </w:rPr>
                  </w:rPrChange>
                </w:rPr>
                <w:t xml:space="preserve">as </w:t>
              </w:r>
            </w:ins>
            <w:del w:id="6090" w:author="Nataliya Tomaskovic" w:date="2022-08-19T13:17:00Z">
              <w:r w:rsidRPr="00DD122E" w:rsidDel="00875067">
                <w:rPr>
                  <w:rFonts w:ascii="Times New Roman" w:eastAsia="Calibri" w:hAnsi="Times New Roman" w:cs="Times New Roman"/>
                  <w:lang w:val="en-US"/>
                  <w:rPrChange w:id="6091" w:author="OLENA PASHKOVA (NEPTUNE.UA)" w:date="2022-11-21T15:27:00Z">
                    <w:rPr>
                      <w:rFonts w:ascii="Times New Roman" w:eastAsia="Calibri" w:hAnsi="Times New Roman" w:cs="Times New Roman"/>
                      <w:lang w:val="en-US"/>
                    </w:rPr>
                  </w:rPrChange>
                </w:rPr>
                <w:delText xml:space="preserve">specified in </w:delText>
              </w:r>
            </w:del>
            <w:r w:rsidRPr="00DD122E">
              <w:rPr>
                <w:rFonts w:ascii="Times New Roman" w:eastAsia="Calibri" w:hAnsi="Times New Roman" w:cs="Times New Roman"/>
                <w:lang w:val="en-US"/>
                <w:rPrChange w:id="6092" w:author="OLENA PASHKOVA (NEPTUNE.UA)" w:date="2022-11-21T15:27:00Z">
                  <w:rPr>
                    <w:rFonts w:ascii="Times New Roman" w:eastAsia="Calibri" w:hAnsi="Times New Roman" w:cs="Times New Roman"/>
                    <w:lang w:val="en-US"/>
                  </w:rPr>
                </w:rPrChange>
              </w:rPr>
              <w:t xml:space="preserve">clauses 5.10 and 5.11, due to the fault of the Customer. </w:t>
            </w:r>
            <w:del w:id="6093" w:author="Nataliya Tomaskovic" w:date="2022-08-19T13:17:00Z">
              <w:r w:rsidRPr="00DD122E" w:rsidDel="00875067">
                <w:rPr>
                  <w:rFonts w:ascii="Times New Roman" w:eastAsia="Calibri" w:hAnsi="Times New Roman" w:cs="Times New Roman"/>
                  <w:lang w:val="en-US"/>
                  <w:rPrChange w:id="6094" w:author="OLENA PASHKOVA (NEPTUNE.UA)" w:date="2022-11-21T15:27:00Z">
                    <w:rPr>
                      <w:rFonts w:ascii="Times New Roman" w:eastAsia="Calibri" w:hAnsi="Times New Roman" w:cs="Times New Roman"/>
                      <w:lang w:val="en-US"/>
                    </w:rPr>
                  </w:rPrChange>
                </w:rPr>
                <w:delText>A demurrage of the Vessel is considered by the Partie</w:delText>
              </w:r>
            </w:del>
            <w:ins w:id="6095" w:author="Nataliya Tomaskovic" w:date="2022-08-18T21:39:00Z">
              <w:del w:id="6096" w:author="Nataliya Tomaskovic" w:date="2022-08-19T13:17:00Z">
                <w:r w:rsidRPr="00DD122E" w:rsidDel="00875067">
                  <w:rPr>
                    <w:rFonts w:ascii="Times New Roman" w:eastAsia="Calibri" w:hAnsi="Times New Roman" w:cs="Times New Roman"/>
                    <w:lang w:val="en-US"/>
                    <w:rPrChange w:id="6097" w:author="OLENA PASHKOVA (NEPTUNE.UA)" w:date="2022-11-21T15:27:00Z">
                      <w:rPr>
                        <w:rFonts w:ascii="Times New Roman" w:eastAsia="Calibri" w:hAnsi="Times New Roman" w:cs="Times New Roman"/>
                        <w:lang w:val="en-US"/>
                      </w:rPr>
                    </w:rPrChange>
                  </w:rPr>
                  <w:delText>’</w:delText>
                </w:r>
              </w:del>
            </w:ins>
            <w:del w:id="6098" w:author="Nataliya Tomaskovic" w:date="2022-08-19T13:17:00Z">
              <w:r w:rsidRPr="00DD122E" w:rsidDel="00875067">
                <w:rPr>
                  <w:rFonts w:ascii="Times New Roman" w:eastAsia="Calibri" w:hAnsi="Times New Roman" w:cs="Times New Roman"/>
                  <w:lang w:val="en-US"/>
                  <w:rPrChange w:id="6099" w:author="OLENA PASHKOVA (NEPTUNE.UA)" w:date="2022-11-21T15:27:00Z">
                    <w:rPr>
                      <w:rFonts w:ascii="Times New Roman" w:eastAsia="Calibri" w:hAnsi="Times New Roman" w:cs="Times New Roman"/>
                      <w:lang w:val="en-US"/>
                    </w:rPr>
                  </w:rPrChange>
                </w:rPr>
                <w:delText xml:space="preserve">s the vessel's moored at the berth of the Contractor without carrying out cargo operations (loading of cargo on vessels). </w:delText>
              </w:r>
            </w:del>
          </w:p>
          <w:p w14:paraId="3E0E098C" w14:textId="618B5873" w:rsidR="00400CA9" w:rsidRPr="00DD122E" w:rsidRDefault="00400CA9" w:rsidP="00400CA9">
            <w:pPr>
              <w:contextualSpacing/>
              <w:jc w:val="both"/>
              <w:rPr>
                <w:rFonts w:ascii="Times New Roman" w:eastAsia="Calibri" w:hAnsi="Times New Roman" w:cs="Times New Roman"/>
                <w:lang w:val="en-US"/>
                <w:rPrChange w:id="6100"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101" w:author="OLENA PASHKOVA (NEPTUNE.UA)" w:date="2022-11-21T15:27:00Z">
                  <w:rPr>
                    <w:rFonts w:ascii="Times New Roman" w:eastAsia="Calibri" w:hAnsi="Times New Roman" w:cs="Times New Roman"/>
                    <w:b/>
                    <w:lang w:val="en-US"/>
                  </w:rPr>
                </w:rPrChange>
              </w:rPr>
              <w:t>11.</w:t>
            </w:r>
            <w:ins w:id="6102" w:author="OLENA PASHKOVA (NEPTUNE.UA)" w:date="2022-11-21T15:08:00Z">
              <w:r w:rsidR="00CB1B2D" w:rsidRPr="00DD122E">
                <w:rPr>
                  <w:rFonts w:ascii="Times New Roman" w:eastAsia="Calibri" w:hAnsi="Times New Roman" w:cs="Times New Roman"/>
                  <w:b/>
                  <w:lang w:val="uk-UA"/>
                  <w:rPrChange w:id="6103" w:author="OLENA PASHKOVA (NEPTUNE.UA)" w:date="2022-11-21T15:27:00Z">
                    <w:rPr>
                      <w:rFonts w:ascii="Times New Roman" w:eastAsia="Calibri" w:hAnsi="Times New Roman" w:cs="Times New Roman"/>
                      <w:b/>
                      <w:lang w:val="uk-UA"/>
                    </w:rPr>
                  </w:rPrChange>
                </w:rPr>
                <w:t>2.8.</w:t>
              </w:r>
            </w:ins>
            <w:del w:id="6104" w:author="OLENA PASHKOVA (NEPTUNE.UA)" w:date="2022-11-21T15:08:00Z">
              <w:r w:rsidRPr="00DD122E" w:rsidDel="00CB1B2D">
                <w:rPr>
                  <w:rFonts w:ascii="Times New Roman" w:eastAsia="Calibri" w:hAnsi="Times New Roman" w:cs="Times New Roman"/>
                  <w:b/>
                  <w:lang w:val="en-US"/>
                  <w:rPrChange w:id="6105" w:author="OLENA PASHKOVA (NEPTUNE.UA)" w:date="2022-11-21T15:27:00Z">
                    <w:rPr>
                      <w:rFonts w:ascii="Times New Roman" w:eastAsia="Calibri" w:hAnsi="Times New Roman" w:cs="Times New Roman"/>
                      <w:b/>
                      <w:lang w:val="en-US"/>
                    </w:rPr>
                  </w:rPrChange>
                </w:rPr>
                <w:delText>5.6.</w:delText>
              </w:r>
              <w:r w:rsidRPr="00DD122E" w:rsidDel="00CB1B2D">
                <w:rPr>
                  <w:rFonts w:ascii="Times New Roman" w:eastAsia="Calibri" w:hAnsi="Times New Roman" w:cs="Times New Roman"/>
                  <w:lang w:val="en-US"/>
                  <w:rPrChange w:id="6106" w:author="OLENA PASHKOVA (NEPTUNE.UA)" w:date="2022-11-21T15:27:00Z">
                    <w:rPr>
                      <w:rFonts w:ascii="Times New Roman" w:eastAsia="Calibri" w:hAnsi="Times New Roman" w:cs="Times New Roman"/>
                      <w:lang w:val="en-US"/>
                    </w:rPr>
                  </w:rPrChange>
                </w:rPr>
                <w:delText xml:space="preserve"> In th</w:delText>
              </w:r>
            </w:del>
            <w:del w:id="6107" w:author="OLENA PASHKOVA (NEPTUNE.UA)" w:date="2022-11-21T15:09:00Z">
              <w:r w:rsidRPr="00DD122E" w:rsidDel="00CB1B2D">
                <w:rPr>
                  <w:rFonts w:ascii="Times New Roman" w:eastAsia="Calibri" w:hAnsi="Times New Roman" w:cs="Times New Roman"/>
                  <w:lang w:val="en-US"/>
                  <w:rPrChange w:id="6108" w:author="OLENA PASHKOVA (NEPTUNE.UA)" w:date="2022-11-21T15:27:00Z">
                    <w:rPr>
                      <w:rFonts w:ascii="Times New Roman" w:eastAsia="Calibri" w:hAnsi="Times New Roman" w:cs="Times New Roman"/>
                      <w:lang w:val="en-US"/>
                    </w:rPr>
                  </w:rPrChange>
                </w:rPr>
                <w:delText>e case of</w:delText>
              </w:r>
            </w:del>
            <w:r w:rsidRPr="00DD122E">
              <w:rPr>
                <w:rFonts w:ascii="Times New Roman" w:eastAsia="Calibri" w:hAnsi="Times New Roman" w:cs="Times New Roman"/>
                <w:lang w:val="en-US"/>
                <w:rPrChange w:id="6109" w:author="OLENA PASHKOVA (NEPTUNE.UA)" w:date="2022-11-21T15:27:00Z">
                  <w:rPr>
                    <w:rFonts w:ascii="Times New Roman" w:eastAsia="Calibri" w:hAnsi="Times New Roman" w:cs="Times New Roman"/>
                    <w:lang w:val="en-US"/>
                  </w:rPr>
                </w:rPrChange>
              </w:rPr>
              <w:t xml:space="preserve"> arrival technically unsound/unfit/defective  transport unit for unloading/loading of grain or not in accordance with other requirements due to this Agreement, the possibility and procedure for unloading/ loading is additionally agreed upon by the Parties.</w:t>
            </w:r>
          </w:p>
          <w:p w14:paraId="3B911222" w14:textId="77777777" w:rsidR="00400CA9" w:rsidRPr="00DD122E" w:rsidRDefault="00400CA9" w:rsidP="00400CA9">
            <w:pPr>
              <w:contextualSpacing/>
              <w:jc w:val="both"/>
              <w:rPr>
                <w:ins w:id="6110" w:author="Nataliya Tomaskovic" w:date="2022-08-19T13:20:00Z"/>
                <w:rFonts w:ascii="Times New Roman" w:eastAsia="Calibri" w:hAnsi="Times New Roman" w:cs="Times New Roman"/>
                <w:lang w:val="en-US"/>
                <w:rPrChange w:id="6111" w:author="OLENA PASHKOVA (NEPTUNE.UA)" w:date="2022-11-21T15:27:00Z">
                  <w:rPr>
                    <w:ins w:id="6112" w:author="Nataliya Tomaskovic" w:date="2022-08-19T13:20:00Z"/>
                    <w:rFonts w:ascii="Times New Roman" w:eastAsia="Calibri" w:hAnsi="Times New Roman" w:cs="Times New Roman"/>
                    <w:lang w:val="en-US"/>
                  </w:rPr>
                </w:rPrChange>
              </w:rPr>
            </w:pPr>
          </w:p>
          <w:p w14:paraId="477166C3" w14:textId="77777777" w:rsidR="00400CA9" w:rsidRPr="00DD122E" w:rsidRDefault="00400CA9" w:rsidP="00400CA9">
            <w:pPr>
              <w:contextualSpacing/>
              <w:jc w:val="both"/>
              <w:rPr>
                <w:ins w:id="6113" w:author="Nataliya Tomaskovic" w:date="2022-08-19T13:20:00Z"/>
                <w:rFonts w:ascii="Times New Roman" w:eastAsia="Calibri" w:hAnsi="Times New Roman" w:cs="Times New Roman"/>
                <w:lang w:val="en-US"/>
                <w:rPrChange w:id="6114" w:author="OLENA PASHKOVA (NEPTUNE.UA)" w:date="2022-11-21T15:27:00Z">
                  <w:rPr>
                    <w:ins w:id="6115" w:author="Nataliya Tomaskovic" w:date="2022-08-19T13:20:00Z"/>
                    <w:rFonts w:ascii="Times New Roman" w:eastAsia="Calibri" w:hAnsi="Times New Roman" w:cs="Times New Roman"/>
                    <w:lang w:val="en-US"/>
                  </w:rPr>
                </w:rPrChange>
              </w:rPr>
            </w:pPr>
          </w:p>
          <w:p w14:paraId="64801A75" w14:textId="77777777" w:rsidR="00400CA9" w:rsidRPr="00DD122E" w:rsidDel="00E02BD6" w:rsidRDefault="00400CA9" w:rsidP="00400CA9">
            <w:pPr>
              <w:contextualSpacing/>
              <w:jc w:val="both"/>
              <w:rPr>
                <w:ins w:id="6116" w:author="Nataliya Tomaskovic" w:date="2022-08-19T13:20:00Z"/>
                <w:del w:id="6117" w:author="Nataliya Tomaskovic" w:date="2022-08-22T16:29:00Z"/>
                <w:rFonts w:ascii="Times New Roman" w:eastAsia="Calibri" w:hAnsi="Times New Roman" w:cs="Times New Roman"/>
                <w:lang w:val="en-US"/>
                <w:rPrChange w:id="6118" w:author="OLENA PASHKOVA (NEPTUNE.UA)" w:date="2022-11-21T15:27:00Z">
                  <w:rPr>
                    <w:ins w:id="6119" w:author="Nataliya Tomaskovic" w:date="2022-08-19T13:20:00Z"/>
                    <w:del w:id="6120" w:author="Nataliya Tomaskovic" w:date="2022-08-22T16:29:00Z"/>
                    <w:rFonts w:ascii="Times New Roman" w:eastAsia="Calibri" w:hAnsi="Times New Roman" w:cs="Times New Roman"/>
                    <w:lang w:val="en-US"/>
                  </w:rPr>
                </w:rPrChange>
              </w:rPr>
            </w:pPr>
          </w:p>
          <w:p w14:paraId="2183EF9E" w14:textId="77777777" w:rsidR="00400CA9" w:rsidRPr="00DD122E" w:rsidRDefault="00400CA9" w:rsidP="00400CA9">
            <w:pPr>
              <w:contextualSpacing/>
              <w:jc w:val="both"/>
              <w:rPr>
                <w:rFonts w:ascii="Times New Roman" w:eastAsia="Calibri" w:hAnsi="Times New Roman" w:cs="Times New Roman"/>
                <w:lang w:val="en-US"/>
                <w:rPrChange w:id="6121"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lang w:val="en-US"/>
                <w:rPrChange w:id="6122" w:author="OLENA PASHKOVA (NEPTUNE.UA)" w:date="2022-11-21T15:27:00Z">
                  <w:rPr>
                    <w:rFonts w:ascii="Times New Roman" w:eastAsia="Calibri" w:hAnsi="Times New Roman" w:cs="Times New Roman"/>
                    <w:lang w:val="en-US"/>
                  </w:rPr>
                </w:rPrChange>
              </w:rPr>
              <w:t>The extra cost of unloading/loading or redirection of grain shall be at the Customer’s expense.</w:t>
            </w:r>
          </w:p>
          <w:p w14:paraId="5D8C5691" w14:textId="16DCBD72" w:rsidR="00400CA9" w:rsidRPr="00DD122E" w:rsidRDefault="00400CA9" w:rsidP="00400CA9">
            <w:pPr>
              <w:contextualSpacing/>
              <w:jc w:val="both"/>
              <w:rPr>
                <w:ins w:id="6123" w:author="Nataliya Tomaskovic" w:date="2022-08-19T13:22:00Z"/>
                <w:rFonts w:ascii="Times New Roman" w:eastAsia="Calibri" w:hAnsi="Times New Roman" w:cs="Times New Roman"/>
                <w:lang w:val="en-US"/>
                <w:rPrChange w:id="6124" w:author="OLENA PASHKOVA (NEPTUNE.UA)" w:date="2022-11-21T15:27:00Z">
                  <w:rPr>
                    <w:ins w:id="6125" w:author="Nataliya Tomaskovic" w:date="2022-08-19T13:22:00Z"/>
                    <w:rFonts w:ascii="Times New Roman" w:eastAsia="Calibri" w:hAnsi="Times New Roman" w:cs="Times New Roman"/>
                    <w:lang w:val="en-US"/>
                  </w:rPr>
                </w:rPrChange>
              </w:rPr>
            </w:pPr>
            <w:r w:rsidRPr="00DD122E">
              <w:rPr>
                <w:rFonts w:ascii="Times New Roman" w:eastAsia="Calibri" w:hAnsi="Times New Roman" w:cs="Times New Roman"/>
                <w:b/>
                <w:lang w:val="en-US"/>
                <w:rPrChange w:id="6126" w:author="OLENA PASHKOVA (NEPTUNE.UA)" w:date="2022-11-21T15:27:00Z">
                  <w:rPr>
                    <w:rFonts w:ascii="Times New Roman" w:eastAsia="Calibri" w:hAnsi="Times New Roman" w:cs="Times New Roman"/>
                    <w:b/>
                    <w:lang w:val="en-US"/>
                  </w:rPr>
                </w:rPrChange>
              </w:rPr>
              <w:t>11.</w:t>
            </w:r>
            <w:ins w:id="6127" w:author="OLENA PASHKOVA (NEPTUNE.UA)" w:date="2022-11-21T15:10:00Z">
              <w:r w:rsidR="000778E2" w:rsidRPr="00DD122E">
                <w:rPr>
                  <w:rFonts w:ascii="Times New Roman" w:eastAsia="Calibri" w:hAnsi="Times New Roman" w:cs="Times New Roman"/>
                  <w:b/>
                  <w:lang w:val="uk-UA"/>
                  <w:rPrChange w:id="6128" w:author="OLENA PASHKOVA (NEPTUNE.UA)" w:date="2022-11-21T15:27:00Z">
                    <w:rPr>
                      <w:rFonts w:ascii="Times New Roman" w:eastAsia="Calibri" w:hAnsi="Times New Roman" w:cs="Times New Roman"/>
                      <w:b/>
                      <w:lang w:val="uk-UA"/>
                    </w:rPr>
                  </w:rPrChange>
                </w:rPr>
                <w:t>2.9.</w:t>
              </w:r>
            </w:ins>
            <w:del w:id="6129" w:author="OLENA PASHKOVA (NEPTUNE.UA)" w:date="2022-11-21T15:10:00Z">
              <w:r w:rsidRPr="00DD122E" w:rsidDel="000778E2">
                <w:rPr>
                  <w:rFonts w:ascii="Times New Roman" w:eastAsia="Calibri" w:hAnsi="Times New Roman" w:cs="Times New Roman"/>
                  <w:b/>
                  <w:lang w:val="en-US"/>
                  <w:rPrChange w:id="6130" w:author="OLENA PASHKOVA (NEPTUNE.UA)" w:date="2022-11-21T15:27:00Z">
                    <w:rPr>
                      <w:rFonts w:ascii="Times New Roman" w:eastAsia="Calibri" w:hAnsi="Times New Roman" w:cs="Times New Roman"/>
                      <w:b/>
                      <w:lang w:val="en-US"/>
                    </w:rPr>
                  </w:rPrChange>
                </w:rPr>
                <w:delText>5.7.</w:delText>
              </w:r>
            </w:del>
            <w:r w:rsidRPr="00DD122E">
              <w:rPr>
                <w:rFonts w:ascii="Times New Roman" w:eastAsia="Calibri" w:hAnsi="Times New Roman" w:cs="Times New Roman"/>
                <w:lang w:val="en-US"/>
                <w:rPrChange w:id="6131" w:author="OLENA PASHKOVA (NEPTUNE.UA)" w:date="2022-11-21T15:27:00Z">
                  <w:rPr>
                    <w:rFonts w:ascii="Times New Roman" w:eastAsia="Calibri" w:hAnsi="Times New Roman" w:cs="Times New Roman"/>
                    <w:lang w:val="en-US"/>
                  </w:rPr>
                </w:rPrChange>
              </w:rPr>
              <w:t xml:space="preserve"> In the case of non-fulfillment and/or improper fulfillment of shipping documents for the arriving grain in Customer’s quota, the issuance of which is the direct Customer’s responsibility, the Customer shall be responsible for the demurrage of railway cars/trucks.</w:t>
            </w:r>
          </w:p>
          <w:p w14:paraId="6BE1CE2B" w14:textId="77777777" w:rsidR="00400CA9" w:rsidRPr="00DD122E" w:rsidRDefault="00400CA9" w:rsidP="00400CA9">
            <w:pPr>
              <w:contextualSpacing/>
              <w:jc w:val="both"/>
              <w:rPr>
                <w:rFonts w:ascii="Times New Roman" w:eastAsia="Calibri" w:hAnsi="Times New Roman" w:cs="Times New Roman"/>
                <w:lang w:val="en-US"/>
                <w:rPrChange w:id="6132" w:author="OLENA PASHKOVA (NEPTUNE.UA)" w:date="2022-11-21T15:27:00Z">
                  <w:rPr>
                    <w:rFonts w:ascii="Times New Roman" w:eastAsia="Calibri" w:hAnsi="Times New Roman" w:cs="Times New Roman"/>
                    <w:lang w:val="en-US"/>
                  </w:rPr>
                </w:rPrChange>
              </w:rPr>
            </w:pPr>
          </w:p>
          <w:p w14:paraId="50AF2B20" w14:textId="29294791" w:rsidR="00400CA9" w:rsidRPr="00DD122E" w:rsidRDefault="00400CA9" w:rsidP="00400CA9">
            <w:pPr>
              <w:contextualSpacing/>
              <w:jc w:val="both"/>
              <w:rPr>
                <w:rFonts w:ascii="Times New Roman" w:eastAsia="Calibri" w:hAnsi="Times New Roman" w:cs="Times New Roman"/>
                <w:lang w:val="en-GB"/>
                <w:rPrChange w:id="6133"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b/>
                <w:lang w:val="uk-UA"/>
                <w:rPrChange w:id="6134" w:author="OLENA PASHKOVA (NEPTUNE.UA)" w:date="2022-11-21T15:27:00Z">
                  <w:rPr>
                    <w:rFonts w:ascii="Times New Roman" w:eastAsia="Times New Roman" w:hAnsi="Times New Roman" w:cs="Times New Roman"/>
                    <w:b/>
                    <w:lang w:val="uk-UA"/>
                  </w:rPr>
                </w:rPrChange>
              </w:rPr>
              <w:t>1</w:t>
            </w:r>
            <w:r w:rsidRPr="00DD122E">
              <w:rPr>
                <w:rFonts w:ascii="Times New Roman" w:eastAsia="Times New Roman" w:hAnsi="Times New Roman" w:cs="Times New Roman"/>
                <w:b/>
                <w:lang w:val="en-US"/>
                <w:rPrChange w:id="6135" w:author="OLENA PASHKOVA (NEPTUNE.UA)" w:date="2022-11-21T15:27:00Z">
                  <w:rPr>
                    <w:rFonts w:ascii="Times New Roman" w:eastAsia="Times New Roman" w:hAnsi="Times New Roman" w:cs="Times New Roman"/>
                    <w:b/>
                    <w:lang w:val="en-US"/>
                  </w:rPr>
                </w:rPrChange>
              </w:rPr>
              <w:t>1.</w:t>
            </w:r>
            <w:ins w:id="6136" w:author="OLENA PASHKOVA (NEPTUNE.UA)" w:date="2022-11-21T15:11:00Z">
              <w:r w:rsidR="00CD5F32" w:rsidRPr="00DD122E">
                <w:rPr>
                  <w:rFonts w:ascii="Times New Roman" w:eastAsia="Times New Roman" w:hAnsi="Times New Roman" w:cs="Times New Roman"/>
                  <w:b/>
                  <w:lang w:val="uk-UA"/>
                  <w:rPrChange w:id="6137" w:author="OLENA PASHKOVA (NEPTUNE.UA)" w:date="2022-11-21T15:27:00Z">
                    <w:rPr>
                      <w:rFonts w:ascii="Times New Roman" w:eastAsia="Times New Roman" w:hAnsi="Times New Roman" w:cs="Times New Roman"/>
                      <w:b/>
                      <w:lang w:val="uk-UA"/>
                    </w:rPr>
                  </w:rPrChange>
                </w:rPr>
                <w:t>2.10.</w:t>
              </w:r>
            </w:ins>
            <w:del w:id="6138" w:author="OLENA PASHKOVA (NEPTUNE.UA)" w:date="2022-11-21T15:11:00Z">
              <w:r w:rsidRPr="00DD122E" w:rsidDel="00CD5F32">
                <w:rPr>
                  <w:rFonts w:ascii="Times New Roman" w:eastAsia="Times New Roman" w:hAnsi="Times New Roman" w:cs="Times New Roman"/>
                  <w:b/>
                  <w:lang w:val="en-US"/>
                  <w:rPrChange w:id="6139" w:author="OLENA PASHKOVA (NEPTUNE.UA)" w:date="2022-11-21T15:27:00Z">
                    <w:rPr>
                      <w:rFonts w:ascii="Times New Roman" w:eastAsia="Times New Roman" w:hAnsi="Times New Roman" w:cs="Times New Roman"/>
                      <w:b/>
                      <w:lang w:val="en-US"/>
                    </w:rPr>
                  </w:rPrChange>
                </w:rPr>
                <w:delText>5.8</w:delText>
              </w:r>
            </w:del>
            <w:r w:rsidRPr="00DD122E">
              <w:rPr>
                <w:rFonts w:ascii="Times New Roman" w:eastAsia="Times New Roman" w:hAnsi="Times New Roman" w:cs="Times New Roman"/>
                <w:b/>
                <w:lang w:val="en-US"/>
                <w:rPrChange w:id="6140" w:author="OLENA PASHKOVA (NEPTUNE.UA)" w:date="2022-11-21T15:27:00Z">
                  <w:rPr>
                    <w:rFonts w:ascii="Times New Roman" w:eastAsia="Times New Roman" w:hAnsi="Times New Roman" w:cs="Times New Roman"/>
                    <w:b/>
                    <w:lang w:val="en-US"/>
                  </w:rPr>
                </w:rPrChange>
              </w:rPr>
              <w:t>.</w:t>
            </w:r>
            <w:r w:rsidRPr="00DD122E">
              <w:rPr>
                <w:rFonts w:ascii="Times New Roman" w:eastAsia="Times New Roman" w:hAnsi="Times New Roman" w:cs="Times New Roman"/>
                <w:lang w:val="en-US"/>
                <w:rPrChange w:id="6141" w:author="OLENA PASHKOVA (NEPTUNE.UA)" w:date="2022-11-21T15:27:00Z">
                  <w:rPr>
                    <w:rFonts w:ascii="Times New Roman" w:eastAsia="Times New Roman" w:hAnsi="Times New Roman" w:cs="Times New Roman"/>
                    <w:lang w:val="en-US"/>
                  </w:rPr>
                </w:rPrChange>
              </w:rPr>
              <w:t xml:space="preserve"> </w:t>
            </w:r>
            <w:r w:rsidRPr="00DD122E">
              <w:rPr>
                <w:rFonts w:ascii="Times New Roman" w:eastAsia="Times New Roman" w:hAnsi="Times New Roman" w:cs="Times New Roman"/>
                <w:lang w:val="en-GB"/>
                <w:rPrChange w:id="6142" w:author="OLENA PASHKOVA (NEPTUNE.UA)" w:date="2022-11-21T15:27:00Z">
                  <w:rPr>
                    <w:rFonts w:ascii="Times New Roman" w:eastAsia="Times New Roman" w:hAnsi="Times New Roman" w:cs="Times New Roman"/>
                    <w:lang w:val="en-GB"/>
                  </w:rPr>
                </w:rPrChange>
              </w:rPr>
              <w:t>The Customer shall be liable for any delays associated with their failure to fulfil their obligations related to the fumigation of the Cargo.</w:t>
            </w:r>
          </w:p>
          <w:p w14:paraId="6B164CDB" w14:textId="77777777" w:rsidR="00400CA9" w:rsidRPr="00DD122E" w:rsidRDefault="00400CA9" w:rsidP="00400CA9">
            <w:pPr>
              <w:contextualSpacing/>
              <w:jc w:val="both"/>
              <w:rPr>
                <w:ins w:id="6143" w:author="Nataliya Tomaskovic" w:date="2022-08-19T13:24:00Z"/>
                <w:rFonts w:ascii="Times New Roman" w:eastAsia="Times New Roman" w:hAnsi="Times New Roman" w:cs="Times New Roman"/>
                <w:lang w:val="en-GB"/>
                <w:rPrChange w:id="6144" w:author="OLENA PASHKOVA (NEPTUNE.UA)" w:date="2022-11-21T15:27:00Z">
                  <w:rPr>
                    <w:ins w:id="6145" w:author="Nataliya Tomaskovic" w:date="2022-08-19T13:24:00Z"/>
                    <w:rFonts w:ascii="Times New Roman" w:eastAsia="Times New Roman" w:hAnsi="Times New Roman" w:cs="Times New Roman"/>
                    <w:lang w:val="en-GB"/>
                  </w:rPr>
                </w:rPrChange>
              </w:rPr>
            </w:pPr>
            <w:r w:rsidRPr="00DD122E">
              <w:rPr>
                <w:rFonts w:ascii="Times New Roman" w:eastAsia="Times New Roman" w:hAnsi="Times New Roman" w:cs="Times New Roman"/>
                <w:lang w:val="en-GB"/>
                <w:rPrChange w:id="6146" w:author="OLENA PASHKOVA (NEPTUNE.UA)" w:date="2022-11-21T15:27:00Z">
                  <w:rPr>
                    <w:rFonts w:ascii="Times New Roman" w:eastAsia="Times New Roman" w:hAnsi="Times New Roman" w:cs="Times New Roman"/>
                    <w:lang w:val="en-GB"/>
                  </w:rPr>
                </w:rPrChange>
              </w:rPr>
              <w:t>The Customer</w:t>
            </w:r>
            <w:ins w:id="6147" w:author="Nataliya Tomaskovic" w:date="2022-08-19T13:23:00Z">
              <w:r w:rsidRPr="00DD122E">
                <w:rPr>
                  <w:rFonts w:ascii="Times New Roman" w:eastAsia="Times New Roman" w:hAnsi="Times New Roman" w:cs="Times New Roman"/>
                  <w:lang w:val="en-GB"/>
                  <w:rPrChange w:id="6148" w:author="OLENA PASHKOVA (NEPTUNE.UA)" w:date="2022-11-21T15:27:00Z">
                    <w:rPr>
                      <w:rFonts w:ascii="Times New Roman" w:eastAsia="Times New Roman" w:hAnsi="Times New Roman" w:cs="Times New Roman"/>
                      <w:lang w:val="en-GB"/>
                    </w:rPr>
                  </w:rPrChange>
                </w:rPr>
                <w:t xml:space="preserve"> </w:t>
              </w:r>
            </w:ins>
            <w:del w:id="6149" w:author="Nataliya Tomaskovic" w:date="2022-08-19T13:23:00Z">
              <w:r w:rsidRPr="00DD122E" w:rsidDel="00894B37">
                <w:rPr>
                  <w:rFonts w:ascii="Times New Roman" w:eastAsia="Times New Roman" w:hAnsi="Times New Roman" w:cs="Times New Roman"/>
                  <w:lang w:val="en-GB"/>
                  <w:rPrChange w:id="6150" w:author="OLENA PASHKOVA (NEPTUNE.UA)" w:date="2022-11-21T15:27:00Z">
                    <w:rPr>
                      <w:rFonts w:ascii="Times New Roman" w:eastAsia="Times New Roman" w:hAnsi="Times New Roman" w:cs="Times New Roman"/>
                      <w:lang w:val="en-GB"/>
                    </w:rPr>
                  </w:rPrChange>
                </w:rPr>
                <w:delText>, regardless of whether he is a freighter, owner, operator of a vessel, consignor or otherw</w:delText>
              </w:r>
            </w:del>
            <w:ins w:id="6151" w:author="Nataliya Tomaskovic" w:date="2022-08-18T18:50:00Z">
              <w:del w:id="6152" w:author="Nataliya Tomaskovic" w:date="2022-08-19T13:23:00Z">
                <w:r w:rsidRPr="00DD122E" w:rsidDel="00894B37">
                  <w:rPr>
                    <w:rFonts w:ascii="Times New Roman" w:eastAsia="Times New Roman" w:hAnsi="Times New Roman" w:cs="Times New Roman"/>
                    <w:lang w:val="en-GB"/>
                    <w:rPrChange w:id="6153" w:author="OLENA PASHKOVA (NEPTUNE.UA)" w:date="2022-11-21T15:27:00Z">
                      <w:rPr>
                        <w:rFonts w:ascii="Times New Roman" w:eastAsia="Times New Roman" w:hAnsi="Times New Roman" w:cs="Times New Roman"/>
                        <w:lang w:val="en-GB"/>
                      </w:rPr>
                    </w:rPrChange>
                  </w:rPr>
                  <w:delText>railway</w:delText>
                </w:r>
              </w:del>
            </w:ins>
            <w:del w:id="6154" w:author="Nataliya Tomaskovic" w:date="2022-08-19T13:23:00Z">
              <w:r w:rsidRPr="00DD122E" w:rsidDel="00894B37">
                <w:rPr>
                  <w:rFonts w:ascii="Times New Roman" w:eastAsia="Times New Roman" w:hAnsi="Times New Roman" w:cs="Times New Roman"/>
                  <w:lang w:val="en-GB"/>
                  <w:rPrChange w:id="6155" w:author="OLENA PASHKOVA (NEPTUNE.UA)" w:date="2022-11-21T15:27:00Z">
                    <w:rPr>
                      <w:rFonts w:ascii="Times New Roman" w:eastAsia="Times New Roman" w:hAnsi="Times New Roman" w:cs="Times New Roman"/>
                      <w:lang w:val="en-GB"/>
                    </w:rPr>
                  </w:rPrChange>
                </w:rPr>
                <w:delText xml:space="preserve">ise, </w:delText>
              </w:r>
            </w:del>
            <w:r w:rsidRPr="00DD122E">
              <w:rPr>
                <w:rFonts w:ascii="Times New Roman" w:eastAsia="Times New Roman" w:hAnsi="Times New Roman" w:cs="Times New Roman"/>
                <w:lang w:val="en-GB"/>
                <w:rPrChange w:id="6156" w:author="OLENA PASHKOVA (NEPTUNE.UA)" w:date="2022-11-21T15:27:00Z">
                  <w:rPr>
                    <w:rFonts w:ascii="Times New Roman" w:eastAsia="Times New Roman" w:hAnsi="Times New Roman" w:cs="Times New Roman"/>
                    <w:lang w:val="en-GB"/>
                  </w:rPr>
                </w:rPrChange>
              </w:rPr>
              <w:t xml:space="preserve">shall be responsible </w:t>
            </w:r>
            <w:del w:id="6157" w:author="Nataliya Tomaskovic" w:date="2022-08-19T13:23:00Z">
              <w:r w:rsidRPr="00DD122E" w:rsidDel="00894B37">
                <w:rPr>
                  <w:rFonts w:ascii="Times New Roman" w:eastAsia="Times New Roman" w:hAnsi="Times New Roman" w:cs="Times New Roman"/>
                  <w:lang w:val="en-GB"/>
                  <w:rPrChange w:id="6158" w:author="OLENA PASHKOVA (NEPTUNE.UA)" w:date="2022-11-21T15:27:00Z">
                    <w:rPr>
                      <w:rFonts w:ascii="Times New Roman" w:eastAsia="Times New Roman" w:hAnsi="Times New Roman" w:cs="Times New Roman"/>
                      <w:lang w:val="en-GB"/>
                    </w:rPr>
                  </w:rPrChange>
                </w:rPr>
                <w:delText>liable to the Contractor</w:delText>
              </w:r>
            </w:del>
            <w:ins w:id="6159" w:author="Nataliya Tomaskovic" w:date="2022-08-19T13:23:00Z">
              <w:r w:rsidRPr="00DD122E">
                <w:rPr>
                  <w:rFonts w:ascii="Times New Roman" w:eastAsia="Times New Roman" w:hAnsi="Times New Roman" w:cs="Times New Roman"/>
                  <w:lang w:val="en-GB"/>
                  <w:rPrChange w:id="6160" w:author="OLENA PASHKOVA (NEPTUNE.UA)" w:date="2022-11-21T15:27:00Z">
                    <w:rPr>
                      <w:rFonts w:ascii="Times New Roman" w:eastAsia="Times New Roman" w:hAnsi="Times New Roman" w:cs="Times New Roman"/>
                      <w:lang w:val="en-GB"/>
                    </w:rPr>
                  </w:rPrChange>
                </w:rPr>
                <w:t xml:space="preserve">for </w:t>
              </w:r>
            </w:ins>
            <w:del w:id="6161" w:author="Nataliya Tomaskovic" w:date="2022-08-19T13:23:00Z">
              <w:r w:rsidRPr="00DD122E" w:rsidDel="00894B37">
                <w:rPr>
                  <w:rFonts w:ascii="Times New Roman" w:eastAsia="Times New Roman" w:hAnsi="Times New Roman" w:cs="Times New Roman"/>
                  <w:lang w:val="en-GB"/>
                  <w:rPrChange w:id="6162" w:author="OLENA PASHKOVA (NEPTUNE.UA)" w:date="2022-11-21T15:27:00Z">
                    <w:rPr>
                      <w:rFonts w:ascii="Times New Roman" w:eastAsia="Times New Roman" w:hAnsi="Times New Roman" w:cs="Times New Roman"/>
                      <w:lang w:val="en-GB"/>
                    </w:rPr>
                  </w:rPrChange>
                </w:rPr>
                <w:delText xml:space="preserve"> f</w:delText>
              </w:r>
            </w:del>
            <w:del w:id="6163" w:author="Nataliya Tomaskovic" w:date="2022-08-18T21:39:00Z">
              <w:r w:rsidRPr="00DD122E" w:rsidDel="0074108B">
                <w:rPr>
                  <w:rFonts w:ascii="Times New Roman" w:eastAsia="Times New Roman" w:hAnsi="Times New Roman" w:cs="Times New Roman"/>
                  <w:lang w:val="en-GB"/>
                  <w:rPrChange w:id="6164" w:author="OLENA PASHKOVA (NEPTUNE.UA)" w:date="2022-11-21T15:27:00Z">
                    <w:rPr>
                      <w:rFonts w:ascii="Times New Roman" w:eastAsia="Times New Roman" w:hAnsi="Times New Roman" w:cs="Times New Roman"/>
                      <w:lang w:val="en-GB"/>
                    </w:rPr>
                  </w:rPrChange>
                </w:rPr>
                <w:delText>o</w:delText>
              </w:r>
            </w:del>
            <w:ins w:id="6165" w:author="Nataliya Tomaskovic" w:date="2022-08-18T21:39:00Z">
              <w:del w:id="6166" w:author="Nataliya Tomaskovic" w:date="2022-08-19T13:23:00Z">
                <w:r w:rsidRPr="00DD122E" w:rsidDel="00894B37">
                  <w:rPr>
                    <w:rFonts w:ascii="Times New Roman" w:eastAsia="Times New Roman" w:hAnsi="Times New Roman" w:cs="Times New Roman"/>
                    <w:lang w:val="en-GB"/>
                    <w:rPrChange w:id="6167" w:author="OLENA PASHKOVA (NEPTUNE.UA)" w:date="2022-11-21T15:27:00Z">
                      <w:rPr>
                        <w:rFonts w:ascii="Times New Roman" w:eastAsia="Times New Roman" w:hAnsi="Times New Roman" w:cs="Times New Roman"/>
                        <w:lang w:val="en-GB"/>
                      </w:rPr>
                    </w:rPrChange>
                  </w:rPr>
                  <w:delText>’</w:delText>
                </w:r>
              </w:del>
            </w:ins>
            <w:del w:id="6168" w:author="Nataliya Tomaskovic" w:date="2022-08-19T13:23:00Z">
              <w:r w:rsidRPr="00DD122E" w:rsidDel="00894B37">
                <w:rPr>
                  <w:rFonts w:ascii="Times New Roman" w:eastAsia="Times New Roman" w:hAnsi="Times New Roman" w:cs="Times New Roman"/>
                  <w:lang w:val="en-GB"/>
                  <w:rPrChange w:id="6169" w:author="OLENA PASHKOVA (NEPTUNE.UA)" w:date="2022-11-21T15:27:00Z">
                    <w:rPr>
                      <w:rFonts w:ascii="Times New Roman" w:eastAsia="Times New Roman" w:hAnsi="Times New Roman" w:cs="Times New Roman"/>
                      <w:lang w:val="en-GB"/>
                    </w:rPr>
                  </w:rPrChange>
                </w:rPr>
                <w:delText xml:space="preserve">r the </w:delText>
              </w:r>
            </w:del>
            <w:r w:rsidRPr="00DD122E">
              <w:rPr>
                <w:rFonts w:ascii="Times New Roman" w:eastAsia="Times New Roman" w:hAnsi="Times New Roman" w:cs="Times New Roman"/>
                <w:lang w:val="en-GB"/>
                <w:rPrChange w:id="6170" w:author="OLENA PASHKOVA (NEPTUNE.UA)" w:date="2022-11-21T15:27:00Z">
                  <w:rPr>
                    <w:rFonts w:ascii="Times New Roman" w:eastAsia="Times New Roman" w:hAnsi="Times New Roman" w:cs="Times New Roman"/>
                    <w:lang w:val="en-GB"/>
                  </w:rPr>
                </w:rPrChange>
              </w:rPr>
              <w:t>vessel’s readiness for loading.</w:t>
            </w:r>
          </w:p>
          <w:p w14:paraId="518F4C6B" w14:textId="77777777" w:rsidR="00400CA9" w:rsidRPr="00DD122E" w:rsidRDefault="00400CA9" w:rsidP="00400CA9">
            <w:pPr>
              <w:contextualSpacing/>
              <w:jc w:val="both"/>
              <w:rPr>
                <w:ins w:id="6171" w:author="Nataliya Tomaskovic" w:date="2022-08-19T13:24:00Z"/>
                <w:rFonts w:ascii="Times New Roman" w:eastAsia="Times New Roman" w:hAnsi="Times New Roman" w:cs="Times New Roman"/>
                <w:lang w:val="en-GB"/>
                <w:rPrChange w:id="6172" w:author="OLENA PASHKOVA (NEPTUNE.UA)" w:date="2022-11-21T15:27:00Z">
                  <w:rPr>
                    <w:ins w:id="6173" w:author="Nataliya Tomaskovic" w:date="2022-08-19T13:24:00Z"/>
                    <w:rFonts w:ascii="Times New Roman" w:eastAsia="Times New Roman" w:hAnsi="Times New Roman" w:cs="Times New Roman"/>
                    <w:lang w:val="en-GB"/>
                  </w:rPr>
                </w:rPrChange>
              </w:rPr>
            </w:pPr>
          </w:p>
          <w:p w14:paraId="01737D37" w14:textId="77777777" w:rsidR="00400CA9" w:rsidRPr="00DD122E" w:rsidRDefault="00400CA9" w:rsidP="00400CA9">
            <w:pPr>
              <w:contextualSpacing/>
              <w:jc w:val="both"/>
              <w:rPr>
                <w:rFonts w:ascii="Times New Roman" w:eastAsia="Times New Roman" w:hAnsi="Times New Roman" w:cs="Times New Roman"/>
                <w:lang w:val="en-GB"/>
                <w:rPrChange w:id="6174" w:author="OLENA PASHKOVA (NEPTUNE.UA)" w:date="2022-11-21T15:27:00Z">
                  <w:rPr>
                    <w:rFonts w:ascii="Times New Roman" w:eastAsia="Times New Roman" w:hAnsi="Times New Roman" w:cs="Times New Roman"/>
                    <w:lang w:val="en-GB"/>
                  </w:rPr>
                </w:rPrChange>
              </w:rPr>
            </w:pPr>
          </w:p>
          <w:p w14:paraId="46976060" w14:textId="00B0876C" w:rsidR="00400CA9" w:rsidRPr="00DD122E" w:rsidRDefault="00400CA9" w:rsidP="00400CA9">
            <w:pPr>
              <w:contextualSpacing/>
              <w:jc w:val="both"/>
              <w:rPr>
                <w:ins w:id="6175" w:author="Nataliya Tomaskovic" w:date="2022-08-19T13:26:00Z"/>
                <w:rFonts w:ascii="Times New Roman" w:eastAsia="Times New Roman" w:hAnsi="Times New Roman" w:cs="Times New Roman"/>
                <w:lang w:val="en-GB"/>
                <w:rPrChange w:id="6176" w:author="OLENA PASHKOVA (NEPTUNE.UA)" w:date="2022-11-21T15:27:00Z">
                  <w:rPr>
                    <w:ins w:id="6177" w:author="Nataliya Tomaskovic" w:date="2022-08-19T13:26:00Z"/>
                    <w:rFonts w:ascii="Times New Roman" w:eastAsia="Times New Roman" w:hAnsi="Times New Roman" w:cs="Times New Roman"/>
                    <w:lang w:val="en-GB"/>
                  </w:rPr>
                </w:rPrChange>
              </w:rPr>
            </w:pPr>
            <w:bookmarkStart w:id="6178" w:name="_Hlk484702522"/>
            <w:r w:rsidRPr="00DD122E">
              <w:rPr>
                <w:rFonts w:ascii="Times New Roman" w:eastAsia="Times New Roman" w:hAnsi="Times New Roman" w:cs="Times New Roman"/>
                <w:b/>
                <w:lang w:val="en-GB"/>
                <w:rPrChange w:id="6179" w:author="OLENA PASHKOVA (NEPTUNE.UA)" w:date="2022-11-21T15:27:00Z">
                  <w:rPr>
                    <w:rFonts w:ascii="Times New Roman" w:eastAsia="Times New Roman" w:hAnsi="Times New Roman" w:cs="Times New Roman"/>
                    <w:b/>
                    <w:lang w:val="en-GB"/>
                  </w:rPr>
                </w:rPrChange>
              </w:rPr>
              <w:t>11.</w:t>
            </w:r>
            <w:ins w:id="6180" w:author="OLENA PASHKOVA (NEPTUNE.UA)" w:date="2022-11-21T15:12:00Z">
              <w:r w:rsidR="00FB31DA" w:rsidRPr="00DD122E">
                <w:rPr>
                  <w:rFonts w:ascii="Times New Roman" w:eastAsia="Times New Roman" w:hAnsi="Times New Roman" w:cs="Times New Roman"/>
                  <w:b/>
                  <w:lang w:val="uk-UA"/>
                  <w:rPrChange w:id="6181" w:author="OLENA PASHKOVA (NEPTUNE.UA)" w:date="2022-11-21T15:27:00Z">
                    <w:rPr>
                      <w:rFonts w:ascii="Times New Roman" w:eastAsia="Times New Roman" w:hAnsi="Times New Roman" w:cs="Times New Roman"/>
                      <w:b/>
                      <w:lang w:val="uk-UA"/>
                    </w:rPr>
                  </w:rPrChange>
                </w:rPr>
                <w:t>2.11.</w:t>
              </w:r>
            </w:ins>
            <w:del w:id="6182" w:author="OLENA PASHKOVA (NEPTUNE.UA)" w:date="2022-11-21T15:12:00Z">
              <w:r w:rsidRPr="00DD122E" w:rsidDel="004269B8">
                <w:rPr>
                  <w:rFonts w:ascii="Times New Roman" w:eastAsia="Times New Roman" w:hAnsi="Times New Roman" w:cs="Times New Roman"/>
                  <w:b/>
                  <w:lang w:val="en-GB"/>
                  <w:rPrChange w:id="6183" w:author="OLENA PASHKOVA (NEPTUNE.UA)" w:date="2022-11-21T15:27:00Z">
                    <w:rPr>
                      <w:rFonts w:ascii="Times New Roman" w:eastAsia="Times New Roman" w:hAnsi="Times New Roman" w:cs="Times New Roman"/>
                      <w:b/>
                      <w:lang w:val="en-GB"/>
                    </w:rPr>
                  </w:rPrChange>
                </w:rPr>
                <w:delText>5.9</w:delText>
              </w:r>
              <w:r w:rsidRPr="00DD122E" w:rsidDel="004269B8">
                <w:rPr>
                  <w:rFonts w:ascii="Times New Roman" w:eastAsia="Times New Roman" w:hAnsi="Times New Roman" w:cs="Times New Roman"/>
                  <w:lang w:val="en-GB"/>
                  <w:rPrChange w:id="6184" w:author="OLENA PASHKOVA (NEPTUNE.UA)" w:date="2022-11-21T15:27:00Z">
                    <w:rPr>
                      <w:rFonts w:ascii="Times New Roman" w:eastAsia="Times New Roman" w:hAnsi="Times New Roman" w:cs="Times New Roman"/>
                      <w:lang w:val="en-GB"/>
                    </w:rPr>
                  </w:rPrChange>
                </w:rPr>
                <w:delText>.</w:delText>
              </w:r>
            </w:del>
            <w:r w:rsidRPr="00DD122E">
              <w:rPr>
                <w:rFonts w:ascii="Times New Roman" w:eastAsia="Times New Roman" w:hAnsi="Times New Roman" w:cs="Times New Roman"/>
                <w:lang w:val="en-GB"/>
                <w:rPrChange w:id="6185" w:author="OLENA PASHKOVA (NEPTUNE.UA)" w:date="2022-11-21T15:27:00Z">
                  <w:rPr>
                    <w:rFonts w:ascii="Times New Roman" w:eastAsia="Times New Roman" w:hAnsi="Times New Roman" w:cs="Times New Roman"/>
                    <w:lang w:val="en-GB"/>
                  </w:rPr>
                </w:rPrChange>
              </w:rPr>
              <w:t xml:space="preserve"> The Customer shall be liable in the amount of documented direct losses to the Contractor</w:t>
            </w:r>
            <w:ins w:id="6186" w:author="Viktoriya Elik" w:date="2022-08-26T15:24:00Z">
              <w:r w:rsidRPr="00DD122E">
                <w:rPr>
                  <w:rFonts w:ascii="Times New Roman" w:eastAsia="Times New Roman" w:hAnsi="Times New Roman" w:cs="Times New Roman"/>
                  <w:lang w:val="en-GB"/>
                  <w:rPrChange w:id="6187" w:author="OLENA PASHKOVA (NEPTUNE.UA)" w:date="2022-11-21T15:27:00Z">
                    <w:rPr>
                      <w:rFonts w:ascii="Times New Roman" w:eastAsia="Times New Roman" w:hAnsi="Times New Roman" w:cs="Times New Roman"/>
                      <w:lang w:val="en-GB"/>
                    </w:rPr>
                  </w:rPrChange>
                </w:rPr>
                <w:t xml:space="preserve"> (lost profit excluded)</w:t>
              </w:r>
            </w:ins>
            <w:r w:rsidRPr="00DD122E">
              <w:rPr>
                <w:rFonts w:ascii="Times New Roman" w:eastAsia="Times New Roman" w:hAnsi="Times New Roman" w:cs="Times New Roman"/>
                <w:lang w:val="en-GB"/>
                <w:rPrChange w:id="6188" w:author="OLENA PASHKOVA (NEPTUNE.UA)" w:date="2022-11-21T15:27:00Z">
                  <w:rPr>
                    <w:rFonts w:ascii="Times New Roman" w:eastAsia="Times New Roman" w:hAnsi="Times New Roman" w:cs="Times New Roman"/>
                    <w:lang w:val="en-GB"/>
                  </w:rPr>
                </w:rPrChange>
              </w:rPr>
              <w:t xml:space="preserve">, if Customer’s actions/omissions or actions/omissions </w:t>
            </w:r>
            <w:r w:rsidRPr="00DD122E">
              <w:rPr>
                <w:rFonts w:ascii="Times New Roman" w:eastAsia="Times New Roman" w:hAnsi="Times New Roman" w:cs="Times New Roman"/>
                <w:highlight w:val="yellow"/>
                <w:lang w:val="en-GB"/>
                <w:rPrChange w:id="6189" w:author="OLENA PASHKOVA (NEPTUNE.UA)" w:date="2022-11-21T15:27:00Z">
                  <w:rPr>
                    <w:rFonts w:ascii="Times New Roman" w:eastAsia="Times New Roman" w:hAnsi="Times New Roman" w:cs="Times New Roman"/>
                    <w:highlight w:val="yellow"/>
                    <w:lang w:val="en-GB"/>
                  </w:rPr>
                </w:rPrChange>
              </w:rPr>
              <w:t>of the third parties retained by the Customer caused:</w:t>
            </w:r>
          </w:p>
          <w:p w14:paraId="385921F6" w14:textId="77777777" w:rsidR="00400CA9" w:rsidRPr="00DD122E" w:rsidRDefault="00400CA9" w:rsidP="00400CA9">
            <w:pPr>
              <w:contextualSpacing/>
              <w:jc w:val="both"/>
              <w:rPr>
                <w:rFonts w:ascii="Times New Roman" w:eastAsia="Times New Roman" w:hAnsi="Times New Roman" w:cs="Times New Roman"/>
                <w:lang w:val="en-GB"/>
                <w:rPrChange w:id="6190" w:author="OLENA PASHKOVA (NEPTUNE.UA)" w:date="2022-11-21T15:27:00Z">
                  <w:rPr>
                    <w:rFonts w:ascii="Times New Roman" w:eastAsia="Times New Roman" w:hAnsi="Times New Roman" w:cs="Times New Roman"/>
                    <w:lang w:val="en-GB"/>
                  </w:rPr>
                </w:rPrChange>
              </w:rPr>
            </w:pPr>
          </w:p>
          <w:p w14:paraId="4E78AC90" w14:textId="77777777" w:rsidR="00400CA9" w:rsidRPr="00DD122E" w:rsidRDefault="00400CA9" w:rsidP="00400CA9">
            <w:pPr>
              <w:contextualSpacing/>
              <w:jc w:val="both"/>
              <w:rPr>
                <w:ins w:id="6191" w:author="Nataliya Tomaskovic" w:date="2022-08-19T13:28:00Z"/>
                <w:rFonts w:ascii="Times New Roman" w:eastAsia="Times New Roman" w:hAnsi="Times New Roman" w:cs="Times New Roman"/>
                <w:lang w:val="en-GB"/>
                <w:rPrChange w:id="6192" w:author="OLENA PASHKOVA (NEPTUNE.UA)" w:date="2022-11-21T15:27:00Z">
                  <w:rPr>
                    <w:ins w:id="6193" w:author="Nataliya Tomaskovic" w:date="2022-08-19T13:28:00Z"/>
                    <w:rFonts w:ascii="Times New Roman" w:eastAsia="Times New Roman" w:hAnsi="Times New Roman" w:cs="Times New Roman"/>
                    <w:lang w:val="en-GB"/>
                  </w:rPr>
                </w:rPrChange>
              </w:rPr>
            </w:pPr>
            <w:r w:rsidRPr="00DD122E">
              <w:rPr>
                <w:rFonts w:ascii="Times New Roman" w:eastAsia="Calibri" w:hAnsi="Times New Roman" w:cs="Times New Roman"/>
                <w:lang w:val="uk-UA"/>
                <w:rPrChange w:id="6194"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6195"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GB"/>
                <w:rPrChange w:id="6196" w:author="OLENA PASHKOVA (NEPTUNE.UA)" w:date="2022-11-21T15:27:00Z">
                  <w:rPr>
                    <w:rFonts w:ascii="Times New Roman" w:eastAsia="Times New Roman" w:hAnsi="Times New Roman" w:cs="Times New Roman"/>
                    <w:lang w:val="en-GB"/>
                  </w:rPr>
                </w:rPrChange>
              </w:rPr>
              <w:t>Destruction of or damage to the technological equipment or other Contractor’s property arising during acceptance, storage or shipment of the Customer’s Cargo;</w:t>
            </w:r>
          </w:p>
          <w:p w14:paraId="0680F41F" w14:textId="77777777" w:rsidR="00400CA9" w:rsidRPr="00DD122E" w:rsidRDefault="00400CA9" w:rsidP="00400CA9">
            <w:pPr>
              <w:contextualSpacing/>
              <w:jc w:val="both"/>
              <w:rPr>
                <w:rFonts w:ascii="Times New Roman" w:eastAsia="Calibri" w:hAnsi="Times New Roman" w:cs="Times New Roman"/>
                <w:lang w:val="en-GB"/>
                <w:rPrChange w:id="6197" w:author="OLENA PASHKOVA (NEPTUNE.UA)" w:date="2022-11-21T15:27:00Z">
                  <w:rPr>
                    <w:rFonts w:ascii="Times New Roman" w:eastAsia="Calibri" w:hAnsi="Times New Roman" w:cs="Times New Roman"/>
                    <w:lang w:val="en-GB"/>
                  </w:rPr>
                </w:rPrChange>
              </w:rPr>
            </w:pPr>
          </w:p>
          <w:p w14:paraId="1C21FAA4" w14:textId="77777777" w:rsidR="00400CA9" w:rsidRPr="00DD122E" w:rsidDel="00BE2BC5" w:rsidRDefault="00400CA9" w:rsidP="00400CA9">
            <w:pPr>
              <w:contextualSpacing/>
              <w:jc w:val="both"/>
              <w:rPr>
                <w:ins w:id="6198" w:author="Nataliya Tomaskovic" w:date="2022-08-19T13:29:00Z"/>
                <w:del w:id="6199" w:author="Viktoriya Elik" w:date="2022-08-26T15:22:00Z"/>
                <w:rFonts w:ascii="Times New Roman" w:eastAsia="Times New Roman" w:hAnsi="Times New Roman" w:cs="Times New Roman"/>
                <w:lang w:val="en-GB"/>
                <w:rPrChange w:id="6200" w:author="OLENA PASHKOVA (NEPTUNE.UA)" w:date="2022-11-21T15:27:00Z">
                  <w:rPr>
                    <w:ins w:id="6201" w:author="Nataliya Tomaskovic" w:date="2022-08-19T13:29:00Z"/>
                    <w:del w:id="6202" w:author="Viktoriya Elik" w:date="2022-08-26T15:22:00Z"/>
                    <w:rFonts w:ascii="Times New Roman" w:eastAsia="Times New Roman" w:hAnsi="Times New Roman" w:cs="Times New Roman"/>
                    <w:lang w:val="en-GB"/>
                  </w:rPr>
                </w:rPrChange>
              </w:rPr>
            </w:pPr>
            <w:commentRangeStart w:id="6203"/>
            <w:commentRangeStart w:id="6204"/>
            <w:ins w:id="6205" w:author="Nataliya Tomaskovic" w:date="2022-08-19T13:28:00Z">
              <w:del w:id="6206" w:author="Viktoriya Elik" w:date="2022-08-26T15:22:00Z">
                <w:r w:rsidRPr="00DD122E" w:rsidDel="00BE2BC5">
                  <w:rPr>
                    <w:rFonts w:ascii="Times New Roman" w:eastAsia="Calibri" w:hAnsi="Times New Roman" w:cs="Times New Roman"/>
                    <w:lang w:val="uk-UA"/>
                    <w:rPrChange w:id="6207" w:author="OLENA PASHKOVA (NEPTUNE.UA)" w:date="2022-11-21T15:27:00Z">
                      <w:rPr>
                        <w:rFonts w:ascii="Times New Roman" w:eastAsia="Calibri" w:hAnsi="Times New Roman" w:cs="Times New Roman"/>
                        <w:lang w:val="uk-UA"/>
                      </w:rPr>
                    </w:rPrChange>
                  </w:rPr>
                  <w:delText>•</w:delText>
                </w:r>
                <w:r w:rsidRPr="00DD122E" w:rsidDel="00BE2BC5">
                  <w:rPr>
                    <w:rFonts w:ascii="Times New Roman" w:eastAsia="Calibri" w:hAnsi="Times New Roman" w:cs="Times New Roman"/>
                    <w:lang w:val="en-US"/>
                    <w:rPrChange w:id="6208" w:author="OLENA PASHKOVA (NEPTUNE.UA)" w:date="2022-11-21T15:27:00Z">
                      <w:rPr>
                        <w:rFonts w:ascii="Times New Roman" w:eastAsia="Calibri" w:hAnsi="Times New Roman" w:cs="Times New Roman"/>
                        <w:lang w:val="en-US"/>
                      </w:rPr>
                    </w:rPrChange>
                  </w:rPr>
                  <w:delText xml:space="preserve"> </w:delText>
                </w:r>
              </w:del>
            </w:ins>
            <w:del w:id="6209" w:author="Viktoriya Elik" w:date="2022-08-26T15:22:00Z">
              <w:r w:rsidRPr="00DD122E" w:rsidDel="00BE2BC5">
                <w:rPr>
                  <w:rFonts w:ascii="Times New Roman" w:eastAsia="Times New Roman" w:hAnsi="Times New Roman" w:cs="Times New Roman"/>
                  <w:lang w:val="en-GB"/>
                  <w:rPrChange w:id="6210" w:author="OLENA PASHKOVA (NEPTUNE.UA)" w:date="2022-11-21T15:27:00Z">
                    <w:rPr>
                      <w:rFonts w:ascii="Times New Roman" w:eastAsia="Times New Roman" w:hAnsi="Times New Roman" w:cs="Times New Roman"/>
                      <w:lang w:val="en-GB"/>
                    </w:rPr>
                  </w:rPrChange>
                </w:rPr>
                <w:delText>As a result of storage of the Cargo with the content of foreign objects (metal, stones, soil, etc.).</w:delText>
              </w:r>
            </w:del>
            <w:commentRangeEnd w:id="6203"/>
            <w:r w:rsidRPr="00DD122E">
              <w:rPr>
                <w:rFonts w:ascii="Times New Roman" w:eastAsia="Calibri" w:hAnsi="Times New Roman" w:cs="Times New Roman"/>
                <w:rPrChange w:id="6211" w:author="OLENA PASHKOVA (NEPTUNE.UA)" w:date="2022-11-21T15:27:00Z">
                  <w:rPr>
                    <w:rFonts w:ascii="Calibri" w:eastAsia="Calibri" w:hAnsi="Calibri" w:cs="Times New Roman"/>
                    <w:sz w:val="16"/>
                    <w:szCs w:val="16"/>
                  </w:rPr>
                </w:rPrChange>
              </w:rPr>
              <w:commentReference w:id="6203"/>
            </w:r>
            <w:commentRangeEnd w:id="6204"/>
            <w:r w:rsidRPr="00DD122E">
              <w:rPr>
                <w:rFonts w:ascii="Times New Roman" w:eastAsia="Calibri" w:hAnsi="Times New Roman" w:cs="Times New Roman"/>
                <w:rPrChange w:id="6212" w:author="OLENA PASHKOVA (NEPTUNE.UA)" w:date="2022-11-21T15:27:00Z">
                  <w:rPr>
                    <w:rFonts w:ascii="Calibri" w:eastAsia="Calibri" w:hAnsi="Calibri" w:cs="Times New Roman"/>
                    <w:sz w:val="16"/>
                    <w:szCs w:val="16"/>
                  </w:rPr>
                </w:rPrChange>
              </w:rPr>
              <w:commentReference w:id="6204"/>
            </w:r>
          </w:p>
          <w:p w14:paraId="5E9933F4" w14:textId="77777777" w:rsidR="00400CA9" w:rsidRPr="00DD122E" w:rsidRDefault="00400CA9" w:rsidP="00400CA9">
            <w:pPr>
              <w:contextualSpacing/>
              <w:jc w:val="both"/>
              <w:rPr>
                <w:rFonts w:ascii="Times New Roman" w:eastAsia="Calibri" w:hAnsi="Times New Roman" w:cs="Times New Roman"/>
                <w:lang w:val="en-GB"/>
                <w:rPrChange w:id="6213" w:author="OLENA PASHKOVA (NEPTUNE.UA)" w:date="2022-11-21T15:27:00Z">
                  <w:rPr>
                    <w:rFonts w:ascii="Times New Roman" w:eastAsia="Calibri" w:hAnsi="Times New Roman" w:cs="Times New Roman"/>
                    <w:lang w:val="en-GB"/>
                  </w:rPr>
                </w:rPrChange>
              </w:rPr>
            </w:pPr>
          </w:p>
          <w:p w14:paraId="366AF155" w14:textId="77777777" w:rsidR="00400CA9" w:rsidRPr="00DD122E" w:rsidRDefault="00400CA9" w:rsidP="00400CA9">
            <w:pPr>
              <w:contextualSpacing/>
              <w:jc w:val="both"/>
              <w:rPr>
                <w:ins w:id="6214" w:author="Nataliya Tomaskovic" w:date="2022-08-19T13:32:00Z"/>
                <w:rFonts w:ascii="Times New Roman" w:eastAsia="Times New Roman" w:hAnsi="Times New Roman" w:cs="Times New Roman"/>
                <w:lang w:val="en-GB"/>
                <w:rPrChange w:id="6215" w:author="OLENA PASHKOVA (NEPTUNE.UA)" w:date="2022-11-21T15:27:00Z">
                  <w:rPr>
                    <w:ins w:id="6216" w:author="Nataliya Tomaskovic" w:date="2022-08-19T13:32:00Z"/>
                    <w:rFonts w:ascii="Times New Roman" w:eastAsia="Times New Roman" w:hAnsi="Times New Roman" w:cs="Times New Roman"/>
                    <w:lang w:val="en-GB"/>
                  </w:rPr>
                </w:rPrChange>
              </w:rPr>
            </w:pPr>
            <w:r w:rsidRPr="00DD122E">
              <w:rPr>
                <w:rFonts w:ascii="Times New Roman" w:eastAsia="Times New Roman" w:hAnsi="Times New Roman" w:cs="Times New Roman"/>
                <w:lang w:val="en-GB"/>
                <w:rPrChange w:id="6217" w:author="OLENA PASHKOVA (NEPTUNE.UA)" w:date="2022-11-21T15:27:00Z">
                  <w:rPr>
                    <w:rFonts w:ascii="Times New Roman" w:eastAsia="Times New Roman" w:hAnsi="Times New Roman" w:cs="Times New Roman"/>
                    <w:lang w:val="en-GB"/>
                  </w:rPr>
                </w:rPrChange>
              </w:rPr>
              <w:t xml:space="preserve">In above-mentioned cases, the authorized representatives  of the the Contractor and the Customer  shall investigate and condclude the Loss Statement, which is presented to the Customer along with a Claim on indemnification hereunder which should contain the information about: </w:t>
            </w:r>
          </w:p>
          <w:p w14:paraId="3FB90D9D" w14:textId="77777777" w:rsidR="00400CA9" w:rsidRPr="00DD122E" w:rsidRDefault="00400CA9" w:rsidP="00400CA9">
            <w:pPr>
              <w:contextualSpacing/>
              <w:jc w:val="both"/>
              <w:rPr>
                <w:ins w:id="6218" w:author="Nataliya Tomaskovic" w:date="2022-08-19T13:32:00Z"/>
                <w:rFonts w:ascii="Times New Roman" w:eastAsia="Times New Roman" w:hAnsi="Times New Roman" w:cs="Times New Roman"/>
                <w:lang w:val="en-GB"/>
                <w:rPrChange w:id="6219" w:author="OLENA PASHKOVA (NEPTUNE.UA)" w:date="2022-11-21T15:27:00Z">
                  <w:rPr>
                    <w:ins w:id="6220" w:author="Nataliya Tomaskovic" w:date="2022-08-19T13:32:00Z"/>
                    <w:rFonts w:ascii="Times New Roman" w:eastAsia="Times New Roman" w:hAnsi="Times New Roman" w:cs="Times New Roman"/>
                    <w:lang w:val="en-GB"/>
                  </w:rPr>
                </w:rPrChange>
              </w:rPr>
            </w:pPr>
          </w:p>
          <w:p w14:paraId="394C21AB" w14:textId="77777777" w:rsidR="00400CA9" w:rsidRPr="00DD122E" w:rsidRDefault="00400CA9" w:rsidP="00400CA9">
            <w:pPr>
              <w:contextualSpacing/>
              <w:jc w:val="both"/>
              <w:rPr>
                <w:rFonts w:ascii="Times New Roman" w:eastAsia="Times New Roman" w:hAnsi="Times New Roman" w:cs="Times New Roman"/>
                <w:lang w:val="en-GB"/>
                <w:rPrChange w:id="6221" w:author="OLENA PASHKOVA (NEPTUNE.UA)" w:date="2022-11-21T15:27:00Z">
                  <w:rPr>
                    <w:rFonts w:ascii="Times New Roman" w:eastAsia="Times New Roman" w:hAnsi="Times New Roman" w:cs="Times New Roman"/>
                    <w:lang w:val="en-GB"/>
                  </w:rPr>
                </w:rPrChange>
              </w:rPr>
            </w:pPr>
          </w:p>
          <w:p w14:paraId="38B46A99" w14:textId="77777777" w:rsidR="00400CA9" w:rsidRPr="00DD122E" w:rsidRDefault="00400CA9" w:rsidP="00400CA9">
            <w:pPr>
              <w:contextualSpacing/>
              <w:jc w:val="both"/>
              <w:rPr>
                <w:rFonts w:ascii="Times New Roman" w:eastAsia="Calibri" w:hAnsi="Times New Roman" w:cs="Times New Roman"/>
                <w:lang w:val="en-GB"/>
                <w:rPrChange w:id="6222"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6223"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6224"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GB"/>
                <w:rPrChange w:id="6225" w:author="OLENA PASHKOVA (NEPTUNE.UA)" w:date="2022-11-21T15:27:00Z">
                  <w:rPr>
                    <w:rFonts w:ascii="Times New Roman" w:eastAsia="Times New Roman" w:hAnsi="Times New Roman" w:cs="Times New Roman"/>
                    <w:lang w:val="en-GB"/>
                  </w:rPr>
                </w:rPrChange>
              </w:rPr>
              <w:t>Persons at fault of causing damage (individuals and legal entities);</w:t>
            </w:r>
          </w:p>
          <w:p w14:paraId="7C6A4260" w14:textId="77777777" w:rsidR="00400CA9" w:rsidRPr="00DD122E" w:rsidRDefault="00400CA9" w:rsidP="00400CA9">
            <w:pPr>
              <w:contextualSpacing/>
              <w:jc w:val="both"/>
              <w:rPr>
                <w:rFonts w:ascii="Times New Roman" w:eastAsia="Calibri" w:hAnsi="Times New Roman" w:cs="Times New Roman"/>
                <w:lang w:val="en-GB"/>
                <w:rPrChange w:id="6226" w:author="OLENA PASHKOVA (NEPTUNE.UA)" w:date="2022-11-21T15:27:00Z">
                  <w:rPr>
                    <w:rFonts w:ascii="Times New Roman" w:eastAsia="Calibri" w:hAnsi="Times New Roman" w:cs="Times New Roman"/>
                    <w:lang w:val="en-GB"/>
                  </w:rPr>
                </w:rPrChange>
              </w:rPr>
            </w:pPr>
            <w:r w:rsidRPr="00DD122E">
              <w:rPr>
                <w:rFonts w:ascii="Times New Roman" w:eastAsia="Calibri" w:hAnsi="Times New Roman" w:cs="Times New Roman"/>
                <w:lang w:val="uk-UA"/>
                <w:rPrChange w:id="6227"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6228"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GB"/>
                <w:rPrChange w:id="6229" w:author="OLENA PASHKOVA (NEPTUNE.UA)" w:date="2022-11-21T15:27:00Z">
                  <w:rPr>
                    <w:rFonts w:ascii="Times New Roman" w:eastAsia="Times New Roman" w:hAnsi="Times New Roman" w:cs="Times New Roman"/>
                    <w:lang w:val="en-GB"/>
                  </w:rPr>
                </w:rPrChange>
              </w:rPr>
              <w:t>Property that was damaged as a result of actions by these persons/entities;</w:t>
            </w:r>
          </w:p>
          <w:p w14:paraId="13815211" w14:textId="77777777" w:rsidR="00400CA9" w:rsidRPr="00DD122E" w:rsidRDefault="00400CA9" w:rsidP="00400CA9">
            <w:pPr>
              <w:contextualSpacing/>
              <w:jc w:val="both"/>
              <w:rPr>
                <w:ins w:id="6230" w:author="Nataliya Tomaskovic" w:date="2022-08-19T13:33:00Z"/>
                <w:rFonts w:ascii="Times New Roman" w:eastAsia="Times New Roman" w:hAnsi="Times New Roman" w:cs="Times New Roman"/>
                <w:lang w:val="en-GB"/>
              </w:rPr>
            </w:pPr>
            <w:r w:rsidRPr="00DD122E">
              <w:rPr>
                <w:rFonts w:ascii="Times New Roman" w:eastAsia="Calibri" w:hAnsi="Times New Roman" w:cs="Times New Roman"/>
                <w:lang w:val="uk-UA"/>
                <w:rPrChange w:id="6231" w:author="OLENA PASHKOVA (NEPTUNE.UA)" w:date="2022-11-21T15:27:00Z">
                  <w:rPr>
                    <w:rFonts w:ascii="Times New Roman" w:eastAsia="Calibri" w:hAnsi="Times New Roman" w:cs="Times New Roman"/>
                    <w:lang w:val="uk-UA"/>
                  </w:rPr>
                </w:rPrChange>
              </w:rPr>
              <w:t>•</w:t>
            </w:r>
            <w:r w:rsidRPr="00DD122E">
              <w:rPr>
                <w:rFonts w:ascii="Times New Roman" w:eastAsia="Calibri" w:hAnsi="Times New Roman" w:cs="Times New Roman"/>
                <w:lang w:val="en-US"/>
                <w:rPrChange w:id="6232"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GB"/>
                <w:rPrChange w:id="6233" w:author="OLENA PASHKOVA (NEPTUNE.UA)" w:date="2022-11-21T15:27:00Z">
                  <w:rPr>
                    <w:rFonts w:ascii="Times New Roman" w:eastAsia="Times New Roman" w:hAnsi="Times New Roman" w:cs="Times New Roman"/>
                    <w:lang w:val="en-GB"/>
                  </w:rPr>
                </w:rPrChange>
              </w:rPr>
              <w:t xml:space="preserve">Amount of the losses incurred </w:t>
            </w:r>
            <w:del w:id="6234" w:author="Viktoriya Elik" w:date="2022-08-26T15:23:00Z">
              <w:r w:rsidRPr="00DD122E" w:rsidDel="00BE2BC5">
                <w:rPr>
                  <w:rFonts w:ascii="Times New Roman" w:eastAsia="Times New Roman" w:hAnsi="Times New Roman" w:cs="Times New Roman"/>
                  <w:lang w:val="en-GB"/>
                  <w:rPrChange w:id="6235" w:author="OLENA PASHKOVA (NEPTUNE.UA)" w:date="2022-11-21T15:27:00Z">
                    <w:rPr>
                      <w:rFonts w:ascii="Times New Roman" w:eastAsia="Times New Roman" w:hAnsi="Times New Roman" w:cs="Times New Roman"/>
                      <w:lang w:val="en-GB"/>
                    </w:rPr>
                  </w:rPrChange>
                </w:rPr>
                <w:delText>(</w:delText>
              </w:r>
              <w:r w:rsidRPr="00DD122E" w:rsidDel="00BE2BC5">
                <w:rPr>
                  <w:rFonts w:ascii="Times New Roman" w:eastAsia="Times New Roman" w:hAnsi="Times New Roman" w:cs="Times New Roman"/>
                  <w:highlight w:val="yellow"/>
                  <w:lang w:val="en-GB"/>
                  <w:rPrChange w:id="6236" w:author="OLENA PASHKOVA (NEPTUNE.UA)" w:date="2022-11-21T15:27:00Z">
                    <w:rPr>
                      <w:rFonts w:ascii="Times New Roman" w:eastAsia="Times New Roman" w:hAnsi="Times New Roman" w:cs="Times New Roman"/>
                      <w:lang w:val="en-GB"/>
                    </w:rPr>
                  </w:rPrChange>
                </w:rPr>
                <w:delText xml:space="preserve">according to Article 623 of the Civil Code of Ukraine, </w:delText>
              </w:r>
              <w:commentRangeStart w:id="6237"/>
              <w:r w:rsidRPr="00DD122E" w:rsidDel="00BE2BC5">
                <w:rPr>
                  <w:rFonts w:ascii="Times New Roman" w:eastAsia="Times New Roman" w:hAnsi="Times New Roman" w:cs="Times New Roman"/>
                  <w:highlight w:val="yellow"/>
                  <w:lang w:val="en-GB"/>
                  <w:rPrChange w:id="6238" w:author="OLENA PASHKOVA (NEPTUNE.UA)" w:date="2022-11-21T15:27:00Z">
                    <w:rPr>
                      <w:rFonts w:ascii="Times New Roman" w:eastAsia="Times New Roman" w:hAnsi="Times New Roman" w:cs="Times New Roman"/>
                      <w:lang w:val="en-GB"/>
                    </w:rPr>
                  </w:rPrChange>
                </w:rPr>
                <w:delText>losses shall be determined taking into account market prices that existed on the day of voluntary satisfaction of th</w:delText>
              </w:r>
            </w:del>
            <w:ins w:id="6239" w:author="Nataliya Tomaskovic" w:date="2022-08-18T21:39:00Z">
              <w:del w:id="6240" w:author="Viktoriya Elik" w:date="2022-08-26T15:23:00Z">
                <w:r w:rsidRPr="00DD122E" w:rsidDel="00BE2BC5">
                  <w:rPr>
                    <w:rFonts w:ascii="Times New Roman" w:eastAsia="Times New Roman" w:hAnsi="Times New Roman" w:cs="Times New Roman"/>
                    <w:highlight w:val="yellow"/>
                    <w:lang w:val="en-GB"/>
                    <w:rPrChange w:id="6241" w:author="OLENA PASHKOVA (NEPTUNE.UA)" w:date="2022-11-21T15:27:00Z">
                      <w:rPr>
                        <w:rFonts w:ascii="Times New Roman" w:eastAsia="Times New Roman" w:hAnsi="Times New Roman" w:cs="Times New Roman"/>
                        <w:lang w:val="en-GB"/>
                      </w:rPr>
                    </w:rPrChange>
                  </w:rPr>
                  <w:delText>’</w:delText>
                </w:r>
              </w:del>
            </w:ins>
            <w:del w:id="6242" w:author="Viktoriya Elik" w:date="2022-08-26T15:23:00Z">
              <w:r w:rsidRPr="00DD122E" w:rsidDel="00BE2BC5">
                <w:rPr>
                  <w:rFonts w:ascii="Times New Roman" w:eastAsia="Times New Roman" w:hAnsi="Times New Roman" w:cs="Times New Roman"/>
                  <w:highlight w:val="yellow"/>
                  <w:lang w:val="en-GB"/>
                  <w:rPrChange w:id="6243" w:author="OLENA PASHKOVA (NEPTUNE.UA)" w:date="2022-11-21T15:27:00Z">
                    <w:rPr>
                      <w:rFonts w:ascii="Times New Roman" w:eastAsia="Times New Roman" w:hAnsi="Times New Roman" w:cs="Times New Roman"/>
                      <w:lang w:val="en-GB"/>
                    </w:rPr>
                  </w:rPrChange>
                </w:rPr>
                <w:delText>e Contractor's request by the Customer</w:delText>
              </w:r>
              <w:r w:rsidRPr="00DD122E" w:rsidDel="00BE2BC5">
                <w:rPr>
                  <w:rFonts w:ascii="Times New Roman" w:eastAsia="Times New Roman" w:hAnsi="Times New Roman" w:cs="Times New Roman"/>
                  <w:lang w:val="en-GB"/>
                  <w:rPrChange w:id="6244" w:author="OLENA PASHKOVA (NEPTUNE.UA)" w:date="2022-11-21T15:27:00Z">
                    <w:rPr>
                      <w:rFonts w:ascii="Times New Roman" w:eastAsia="Times New Roman" w:hAnsi="Times New Roman" w:cs="Times New Roman"/>
                      <w:lang w:val="en-GB"/>
                    </w:rPr>
                  </w:rPrChange>
                </w:rPr>
                <w:delText>).</w:delText>
              </w:r>
            </w:del>
            <w:commentRangeEnd w:id="6237"/>
            <w:r w:rsidRPr="00DD122E">
              <w:rPr>
                <w:rFonts w:ascii="Times New Roman" w:eastAsia="Calibri" w:hAnsi="Times New Roman" w:cs="Times New Roman"/>
                <w:rPrChange w:id="6245" w:author="OLENA PASHKOVA (NEPTUNE.UA)" w:date="2022-11-21T15:27:00Z">
                  <w:rPr>
                    <w:rFonts w:ascii="Calibri" w:eastAsia="Calibri" w:hAnsi="Calibri" w:cs="Times New Roman"/>
                    <w:sz w:val="16"/>
                    <w:szCs w:val="16"/>
                  </w:rPr>
                </w:rPrChange>
              </w:rPr>
              <w:commentReference w:id="6237"/>
            </w:r>
          </w:p>
          <w:p w14:paraId="63360CF2" w14:textId="77777777" w:rsidR="00400CA9" w:rsidRPr="00DD122E" w:rsidRDefault="00400CA9" w:rsidP="00400CA9">
            <w:pPr>
              <w:contextualSpacing/>
              <w:jc w:val="both"/>
              <w:rPr>
                <w:rFonts w:ascii="Times New Roman" w:eastAsia="Times New Roman" w:hAnsi="Times New Roman" w:cs="Times New Roman"/>
                <w:lang w:val="en-GB"/>
              </w:rPr>
            </w:pPr>
          </w:p>
          <w:p w14:paraId="2B9B97A7" w14:textId="77777777" w:rsidR="00400CA9" w:rsidRPr="00DD122E" w:rsidRDefault="00400CA9" w:rsidP="00400CA9">
            <w:pPr>
              <w:contextualSpacing/>
              <w:jc w:val="both"/>
              <w:rPr>
                <w:ins w:id="6246" w:author="Nataliya Tomaskovic" w:date="2022-08-19T13:36:00Z"/>
                <w:rFonts w:ascii="Times New Roman" w:eastAsia="Times New Roman" w:hAnsi="Times New Roman" w:cs="Times New Roman"/>
                <w:lang w:val="en-GB"/>
              </w:rPr>
            </w:pPr>
            <w:r w:rsidRPr="00DD122E">
              <w:rPr>
                <w:rFonts w:ascii="Times New Roman" w:eastAsia="Times New Roman" w:hAnsi="Times New Roman" w:cs="Times New Roman"/>
                <w:lang w:val="en-GB"/>
                <w:rPrChange w:id="6247" w:author="OLENA PASHKOVA (NEPTUNE.UA)" w:date="2022-11-21T15:27:00Z">
                  <w:rPr>
                    <w:rFonts w:ascii="Times New Roman" w:eastAsia="Times New Roman" w:hAnsi="Times New Roman" w:cs="Times New Roman"/>
                    <w:lang w:val="en-GB"/>
                  </w:rPr>
                </w:rPrChange>
              </w:rPr>
              <w:t xml:space="preserve">The Customer’s authorized representative is obliged to arrive at the Terminal not later than </w:t>
            </w:r>
            <w:commentRangeStart w:id="6248"/>
            <w:ins w:id="6249" w:author="Nataliya Tomaskovic" w:date="2022-08-19T13:34:00Z">
              <w:r w:rsidRPr="00DD122E">
                <w:rPr>
                  <w:rFonts w:ascii="Times New Roman" w:eastAsia="Times New Roman" w:hAnsi="Times New Roman" w:cs="Times New Roman"/>
                  <w:lang w:val="en-GB"/>
                  <w:rPrChange w:id="6250" w:author="OLENA PASHKOVA (NEPTUNE.UA)" w:date="2022-11-21T15:27:00Z">
                    <w:rPr>
                      <w:rFonts w:ascii="Times New Roman" w:eastAsia="Times New Roman" w:hAnsi="Times New Roman" w:cs="Times New Roman"/>
                      <w:lang w:val="en-GB"/>
                    </w:rPr>
                  </w:rPrChange>
                </w:rPr>
                <w:t>5</w:t>
              </w:r>
            </w:ins>
            <w:del w:id="6251" w:author="Nataliya Tomaskovic" w:date="2022-08-19T13:34:00Z">
              <w:r w:rsidRPr="00DD122E" w:rsidDel="00DB4C78">
                <w:rPr>
                  <w:rFonts w:ascii="Times New Roman" w:eastAsia="Times New Roman" w:hAnsi="Times New Roman" w:cs="Times New Roman"/>
                  <w:lang w:val="en-GB"/>
                  <w:rPrChange w:id="6252" w:author="OLENA PASHKOVA (NEPTUNE.UA)" w:date="2022-11-21T15:27:00Z">
                    <w:rPr>
                      <w:rFonts w:ascii="Times New Roman" w:eastAsia="Times New Roman" w:hAnsi="Times New Roman" w:cs="Times New Roman"/>
                      <w:lang w:val="en-GB"/>
                    </w:rPr>
                  </w:rPrChange>
                </w:rPr>
                <w:delText>2</w:delText>
              </w:r>
            </w:del>
            <w:ins w:id="6253" w:author="Nataliya Tomaskovic" w:date="2022-08-19T13:34:00Z">
              <w:r w:rsidRPr="00DD122E">
                <w:rPr>
                  <w:rFonts w:ascii="Times New Roman" w:eastAsia="Times New Roman" w:hAnsi="Times New Roman" w:cs="Times New Roman"/>
                  <w:lang w:val="en-GB"/>
                  <w:rPrChange w:id="6254" w:author="OLENA PASHKOVA (NEPTUNE.UA)" w:date="2022-11-21T15:27:00Z">
                    <w:rPr>
                      <w:rFonts w:ascii="Times New Roman" w:eastAsia="Times New Roman" w:hAnsi="Times New Roman" w:cs="Times New Roman"/>
                      <w:lang w:val="en-GB"/>
                    </w:rPr>
                  </w:rPrChange>
                </w:rPr>
                <w:t xml:space="preserve"> (five)</w:t>
              </w:r>
            </w:ins>
            <w:r w:rsidRPr="00DD122E">
              <w:rPr>
                <w:rFonts w:ascii="Times New Roman" w:eastAsia="Times New Roman" w:hAnsi="Times New Roman" w:cs="Times New Roman"/>
                <w:lang w:val="en-GB"/>
                <w:rPrChange w:id="6255" w:author="OLENA PASHKOVA (NEPTUNE.UA)" w:date="2022-11-21T15:27:00Z">
                  <w:rPr>
                    <w:rFonts w:ascii="Times New Roman" w:eastAsia="Times New Roman" w:hAnsi="Times New Roman" w:cs="Times New Roman"/>
                    <w:lang w:val="en-GB"/>
                  </w:rPr>
                </w:rPrChange>
              </w:rPr>
              <w:t xml:space="preserve"> </w:t>
            </w:r>
            <w:commentRangeEnd w:id="6248"/>
            <w:r w:rsidRPr="00DD122E">
              <w:rPr>
                <w:rFonts w:ascii="Times New Roman" w:eastAsia="Calibri" w:hAnsi="Times New Roman" w:cs="Times New Roman"/>
                <w:rPrChange w:id="6256" w:author="OLENA PASHKOVA (NEPTUNE.UA)" w:date="2022-11-21T15:27:00Z">
                  <w:rPr>
                    <w:rFonts w:ascii="Calibri" w:eastAsia="Calibri" w:hAnsi="Calibri" w:cs="Times New Roman"/>
                    <w:sz w:val="16"/>
                    <w:szCs w:val="16"/>
                  </w:rPr>
                </w:rPrChange>
              </w:rPr>
              <w:commentReference w:id="6248"/>
            </w:r>
            <w:r w:rsidRPr="00DD122E">
              <w:rPr>
                <w:rFonts w:ascii="Times New Roman" w:eastAsia="Times New Roman" w:hAnsi="Times New Roman" w:cs="Times New Roman"/>
                <w:lang w:val="en-GB"/>
              </w:rPr>
              <w:t>hours from the date of receipt of the relevant notice of the Contractor’s notification.</w:t>
            </w:r>
          </w:p>
          <w:p w14:paraId="0B159F30" w14:textId="77777777" w:rsidR="00400CA9" w:rsidRPr="00DD122E" w:rsidRDefault="00400CA9" w:rsidP="00400CA9">
            <w:pPr>
              <w:contextualSpacing/>
              <w:jc w:val="both"/>
              <w:rPr>
                <w:ins w:id="6257" w:author="Nataliya Tomaskovic" w:date="2022-08-19T13:34:00Z"/>
                <w:rFonts w:ascii="Times New Roman" w:eastAsia="Times New Roman" w:hAnsi="Times New Roman" w:cs="Times New Roman"/>
                <w:lang w:val="en-GB"/>
                <w:rPrChange w:id="6258" w:author="OLENA PASHKOVA (NEPTUNE.UA)" w:date="2022-11-21T15:27:00Z">
                  <w:rPr>
                    <w:ins w:id="6259" w:author="Nataliya Tomaskovic" w:date="2022-08-19T13:34:00Z"/>
                    <w:rFonts w:ascii="Times New Roman" w:eastAsia="Times New Roman" w:hAnsi="Times New Roman" w:cs="Times New Roman"/>
                    <w:lang w:val="en-GB"/>
                  </w:rPr>
                </w:rPrChange>
              </w:rPr>
            </w:pPr>
          </w:p>
          <w:p w14:paraId="5788ACC8" w14:textId="77777777" w:rsidR="00400CA9" w:rsidRPr="00DD122E" w:rsidRDefault="00400CA9" w:rsidP="00400CA9">
            <w:pPr>
              <w:contextualSpacing/>
              <w:jc w:val="both"/>
              <w:rPr>
                <w:rFonts w:ascii="Times New Roman" w:eastAsia="Times New Roman" w:hAnsi="Times New Roman" w:cs="Times New Roman"/>
                <w:lang w:val="en-GB"/>
                <w:rPrChange w:id="6260" w:author="OLENA PASHKOVA (NEPTUNE.UA)" w:date="2022-11-21T15:27:00Z">
                  <w:rPr>
                    <w:rFonts w:ascii="Times New Roman" w:eastAsia="Times New Roman" w:hAnsi="Times New Roman" w:cs="Times New Roman"/>
                    <w:lang w:val="en-GB"/>
                  </w:rPr>
                </w:rPrChange>
              </w:rPr>
            </w:pPr>
          </w:p>
          <w:p w14:paraId="31596546" w14:textId="77777777" w:rsidR="00400CA9" w:rsidRPr="00DD122E" w:rsidRDefault="00400CA9" w:rsidP="00400CA9">
            <w:pPr>
              <w:contextualSpacing/>
              <w:jc w:val="both"/>
              <w:rPr>
                <w:ins w:id="6261" w:author="Nataliya Tomaskovic" w:date="2022-08-19T13:35:00Z"/>
                <w:rFonts w:ascii="Times New Roman" w:eastAsia="Times New Roman" w:hAnsi="Times New Roman" w:cs="Times New Roman"/>
                <w:lang w:val="en-GB"/>
                <w:rPrChange w:id="6262" w:author="OLENA PASHKOVA (NEPTUNE.UA)" w:date="2022-11-21T15:27:00Z">
                  <w:rPr>
                    <w:ins w:id="6263" w:author="Nataliya Tomaskovic" w:date="2022-08-19T13:35:00Z"/>
                    <w:rFonts w:ascii="Times New Roman" w:eastAsia="Times New Roman" w:hAnsi="Times New Roman" w:cs="Times New Roman"/>
                    <w:lang w:val="en-GB"/>
                  </w:rPr>
                </w:rPrChange>
              </w:rPr>
            </w:pPr>
            <w:r w:rsidRPr="00DD122E">
              <w:rPr>
                <w:rFonts w:ascii="Times New Roman" w:eastAsia="Times New Roman" w:hAnsi="Times New Roman" w:cs="Times New Roman"/>
                <w:lang w:val="en-GB"/>
                <w:rPrChange w:id="6264" w:author="OLENA PASHKOVA (NEPTUNE.UA)" w:date="2022-11-21T15:27:00Z">
                  <w:rPr>
                    <w:rFonts w:ascii="Times New Roman" w:eastAsia="Times New Roman" w:hAnsi="Times New Roman" w:cs="Times New Roman"/>
                    <w:lang w:val="en-GB"/>
                  </w:rPr>
                </w:rPrChange>
              </w:rPr>
              <w:t xml:space="preserve">To the "Loss Statement" </w:t>
            </w:r>
            <w:r w:rsidRPr="00DD122E">
              <w:rPr>
                <w:rFonts w:ascii="Times New Roman" w:eastAsia="Times New Roman" w:hAnsi="Times New Roman" w:cs="Times New Roman"/>
                <w:highlight w:val="yellow"/>
                <w:lang w:val="en-GB"/>
                <w:rPrChange w:id="6265" w:author="OLENA PASHKOVA (NEPTUNE.UA)" w:date="2022-11-21T15:27:00Z">
                  <w:rPr>
                    <w:rFonts w:ascii="Times New Roman" w:eastAsia="Times New Roman" w:hAnsi="Times New Roman" w:cs="Times New Roman"/>
                    <w:highlight w:val="yellow"/>
                    <w:lang w:val="en-GB"/>
                  </w:rPr>
                </w:rPrChange>
              </w:rPr>
              <w:t>the "Claim" is attached, photo and/or video materials, documents confirming the justification of the amount of loss (the offer of a third-party organization for the performance of repair works on the facility that is damaged), the Contractor's invoice for payment shall be attached to the "Claim".</w:t>
            </w:r>
          </w:p>
          <w:p w14:paraId="4D8F087E" w14:textId="77777777" w:rsidR="00400CA9" w:rsidRPr="00DD122E" w:rsidDel="00D070FD" w:rsidRDefault="00400CA9" w:rsidP="00400CA9">
            <w:pPr>
              <w:contextualSpacing/>
              <w:jc w:val="both"/>
              <w:rPr>
                <w:del w:id="6266" w:author="Nataliya Tomaskovic" w:date="2022-08-19T13:36:00Z"/>
                <w:rFonts w:ascii="Times New Roman" w:eastAsia="Times New Roman" w:hAnsi="Times New Roman" w:cs="Times New Roman"/>
                <w:lang w:val="en-GB"/>
                <w:rPrChange w:id="6267" w:author="OLENA PASHKOVA (NEPTUNE.UA)" w:date="2022-11-21T15:27:00Z">
                  <w:rPr>
                    <w:del w:id="6268" w:author="Nataliya Tomaskovic" w:date="2022-08-19T13:36:00Z"/>
                    <w:rFonts w:ascii="Times New Roman" w:eastAsia="Times New Roman" w:hAnsi="Times New Roman" w:cs="Times New Roman"/>
                    <w:lang w:val="en-GB"/>
                  </w:rPr>
                </w:rPrChange>
              </w:rPr>
            </w:pPr>
          </w:p>
          <w:p w14:paraId="0345B05B" w14:textId="77777777" w:rsidR="00400CA9" w:rsidRPr="00DD122E" w:rsidRDefault="00400CA9" w:rsidP="00400CA9">
            <w:pPr>
              <w:contextualSpacing/>
              <w:jc w:val="both"/>
              <w:rPr>
                <w:rFonts w:ascii="Times New Roman" w:eastAsia="Times New Roman" w:hAnsi="Times New Roman" w:cs="Times New Roman"/>
                <w:lang w:val="en-GB"/>
                <w:rPrChange w:id="6269" w:author="OLENA PASHKOVA (NEPTUNE.UA)" w:date="2022-11-21T15:27:00Z">
                  <w:rPr>
                    <w:rFonts w:ascii="Times New Roman" w:eastAsia="Times New Roman" w:hAnsi="Times New Roman" w:cs="Times New Roman"/>
                    <w:lang w:val="en-GB"/>
                  </w:rPr>
                </w:rPrChange>
              </w:rPr>
            </w:pPr>
            <w:del w:id="6270" w:author="Nataliya Tomaskovic" w:date="2022-08-19T13:36:00Z">
              <w:r w:rsidRPr="00DD122E" w:rsidDel="00D070FD">
                <w:rPr>
                  <w:rFonts w:ascii="Times New Roman" w:eastAsia="Times New Roman" w:hAnsi="Times New Roman" w:cs="Times New Roman"/>
                  <w:lang w:val="en-GB"/>
                  <w:rPrChange w:id="6271" w:author="OLENA PASHKOVA (NEPTUNE.UA)" w:date="2022-11-21T15:27:00Z">
                    <w:rPr>
                      <w:rFonts w:ascii="Times New Roman" w:eastAsia="Times New Roman" w:hAnsi="Times New Roman" w:cs="Times New Roman"/>
                      <w:lang w:val="en-GB"/>
                    </w:rPr>
                  </w:rPrChange>
                </w:rPr>
                <w:delText xml:space="preserve"> </w:delText>
              </w:r>
            </w:del>
            <w:ins w:id="6272" w:author="Viktoriya Elik" w:date="2022-08-26T15:25:00Z">
              <w:r w:rsidRPr="00DD122E">
                <w:rPr>
                  <w:rFonts w:ascii="Times New Roman" w:eastAsia="Times New Roman" w:hAnsi="Times New Roman" w:cs="Times New Roman"/>
                  <w:lang w:val="en-GB"/>
                  <w:rPrChange w:id="6273" w:author="OLENA PASHKOVA (NEPTUNE.UA)" w:date="2022-11-21T15:27:00Z">
                    <w:rPr>
                      <w:rFonts w:ascii="Times New Roman" w:eastAsia="Times New Roman" w:hAnsi="Times New Roman" w:cs="Times New Roman"/>
                      <w:lang w:val="en-GB"/>
                    </w:rPr>
                  </w:rPrChange>
                </w:rPr>
                <w:t xml:space="preserve">If the </w:t>
              </w:r>
            </w:ins>
            <w:del w:id="6274" w:author="Viktoriya Elik" w:date="2022-08-26T15:25:00Z">
              <w:r w:rsidRPr="00DD122E" w:rsidDel="00BE2BC5">
                <w:rPr>
                  <w:rFonts w:ascii="Times New Roman" w:eastAsia="Times New Roman" w:hAnsi="Times New Roman" w:cs="Times New Roman"/>
                  <w:lang w:val="en-GB"/>
                  <w:rPrChange w:id="6275" w:author="OLENA PASHKOVA (NEPTUNE.UA)" w:date="2022-11-21T15:27:00Z">
                    <w:rPr>
                      <w:rFonts w:ascii="Times New Roman" w:eastAsia="Times New Roman" w:hAnsi="Times New Roman" w:cs="Times New Roman"/>
                      <w:lang w:val="en-GB"/>
                    </w:rPr>
                  </w:rPrChange>
                </w:rPr>
                <w:delText xml:space="preserve">The </w:delText>
              </w:r>
            </w:del>
            <w:r w:rsidRPr="00DD122E">
              <w:rPr>
                <w:rFonts w:ascii="Times New Roman" w:eastAsia="Times New Roman" w:hAnsi="Times New Roman" w:cs="Times New Roman"/>
                <w:lang w:val="en-GB"/>
                <w:rPrChange w:id="6276" w:author="OLENA PASHKOVA (NEPTUNE.UA)" w:date="2022-11-21T15:27:00Z">
                  <w:rPr>
                    <w:rFonts w:ascii="Times New Roman" w:eastAsia="Times New Roman" w:hAnsi="Times New Roman" w:cs="Times New Roman"/>
                    <w:lang w:val="en-GB"/>
                  </w:rPr>
                </w:rPrChange>
              </w:rPr>
              <w:t xml:space="preserve">Customer </w:t>
            </w:r>
            <w:ins w:id="6277" w:author="Viktoriya Elik" w:date="2022-08-26T15:25:00Z">
              <w:r w:rsidRPr="00DD122E">
                <w:rPr>
                  <w:rFonts w:ascii="Times New Roman" w:eastAsia="Times New Roman" w:hAnsi="Times New Roman" w:cs="Times New Roman"/>
                  <w:lang w:val="en-GB"/>
                  <w:rPrChange w:id="6278" w:author="OLENA PASHKOVA (NEPTUNE.UA)" w:date="2022-11-21T15:27:00Z">
                    <w:rPr>
                      <w:rFonts w:ascii="Times New Roman" w:eastAsia="Times New Roman" w:hAnsi="Times New Roman" w:cs="Times New Roman"/>
                      <w:lang w:val="en-GB"/>
                    </w:rPr>
                  </w:rPrChange>
                </w:rPr>
                <w:t>acknowledge</w:t>
              </w:r>
            </w:ins>
            <w:ins w:id="6279" w:author="Viktoriya Elik" w:date="2022-08-26T15:26:00Z">
              <w:r w:rsidRPr="00DD122E">
                <w:rPr>
                  <w:rFonts w:ascii="Times New Roman" w:eastAsia="Times New Roman" w:hAnsi="Times New Roman" w:cs="Times New Roman"/>
                  <w:lang w:val="en-GB"/>
                  <w:rPrChange w:id="6280" w:author="OLENA PASHKOVA (NEPTUNE.UA)" w:date="2022-11-21T15:27:00Z">
                    <w:rPr>
                      <w:rFonts w:ascii="Times New Roman" w:eastAsia="Times New Roman" w:hAnsi="Times New Roman" w:cs="Times New Roman"/>
                      <w:lang w:val="en-GB"/>
                    </w:rPr>
                  </w:rPrChange>
                </w:rPr>
                <w:t xml:space="preserve">s the claim, it </w:t>
              </w:r>
            </w:ins>
            <w:r w:rsidRPr="00DD122E">
              <w:rPr>
                <w:rFonts w:ascii="Times New Roman" w:eastAsia="Times New Roman" w:hAnsi="Times New Roman" w:cs="Times New Roman"/>
                <w:lang w:val="en-GB"/>
                <w:rPrChange w:id="6281" w:author="OLENA PASHKOVA (NEPTUNE.UA)" w:date="2022-11-21T15:27:00Z">
                  <w:rPr>
                    <w:rFonts w:ascii="Times New Roman" w:eastAsia="Times New Roman" w:hAnsi="Times New Roman" w:cs="Times New Roman"/>
                    <w:lang w:val="en-GB"/>
                  </w:rPr>
                </w:rPrChange>
              </w:rPr>
              <w:t xml:space="preserve">within </w:t>
            </w:r>
            <w:del w:id="6282" w:author="Nataliya Tomaskovic" w:date="2022-08-19T13:35:00Z">
              <w:r w:rsidRPr="00DD122E" w:rsidDel="00A36CB1">
                <w:rPr>
                  <w:rFonts w:ascii="Times New Roman" w:eastAsia="Times New Roman" w:hAnsi="Times New Roman" w:cs="Times New Roman"/>
                  <w:lang w:val="en-GB"/>
                  <w:rPrChange w:id="6283" w:author="OLENA PASHKOVA (NEPTUNE.UA)" w:date="2022-11-21T15:27:00Z">
                    <w:rPr>
                      <w:rFonts w:ascii="Times New Roman" w:eastAsia="Times New Roman" w:hAnsi="Times New Roman" w:cs="Times New Roman"/>
                      <w:lang w:val="en-GB"/>
                    </w:rPr>
                  </w:rPrChange>
                </w:rPr>
                <w:delText xml:space="preserve">three </w:delText>
              </w:r>
            </w:del>
            <w:ins w:id="6284" w:author="Nataliya Tomaskovic" w:date="2022-08-19T13:36:00Z">
              <w:r w:rsidRPr="00DD122E">
                <w:rPr>
                  <w:rFonts w:ascii="Times New Roman" w:eastAsia="Times New Roman" w:hAnsi="Times New Roman" w:cs="Times New Roman"/>
                  <w:lang w:val="en-GB"/>
                  <w:rPrChange w:id="6285" w:author="OLENA PASHKOVA (NEPTUNE.UA)" w:date="2022-11-21T15:27:00Z">
                    <w:rPr>
                      <w:rFonts w:ascii="Times New Roman" w:eastAsia="Times New Roman" w:hAnsi="Times New Roman" w:cs="Times New Roman"/>
                      <w:lang w:val="en-GB"/>
                    </w:rPr>
                  </w:rPrChange>
                </w:rPr>
                <w:t>fifteen</w:t>
              </w:r>
            </w:ins>
            <w:ins w:id="6286" w:author="Nataliya Tomaskovic" w:date="2022-08-19T13:35:00Z">
              <w:r w:rsidRPr="00DD122E">
                <w:rPr>
                  <w:rFonts w:ascii="Times New Roman" w:eastAsia="Times New Roman" w:hAnsi="Times New Roman" w:cs="Times New Roman"/>
                  <w:lang w:val="en-GB"/>
                  <w:rPrChange w:id="6287" w:author="OLENA PASHKOVA (NEPTUNE.UA)" w:date="2022-11-21T15:27:00Z">
                    <w:rPr>
                      <w:rFonts w:ascii="Times New Roman" w:eastAsia="Times New Roman" w:hAnsi="Times New Roman" w:cs="Times New Roman"/>
                      <w:lang w:val="en-GB"/>
                    </w:rPr>
                  </w:rPrChange>
                </w:rPr>
                <w:t xml:space="preserve"> </w:t>
              </w:r>
            </w:ins>
            <w:r w:rsidRPr="00DD122E">
              <w:rPr>
                <w:rFonts w:ascii="Times New Roman" w:eastAsia="Times New Roman" w:hAnsi="Times New Roman" w:cs="Times New Roman"/>
                <w:lang w:val="en-GB"/>
                <w:rPrChange w:id="6288" w:author="OLENA PASHKOVA (NEPTUNE.UA)" w:date="2022-11-21T15:27:00Z">
                  <w:rPr>
                    <w:rFonts w:ascii="Times New Roman" w:eastAsia="Times New Roman" w:hAnsi="Times New Roman" w:cs="Times New Roman"/>
                    <w:lang w:val="en-GB"/>
                  </w:rPr>
                </w:rPrChange>
              </w:rPr>
              <w:t>(</w:t>
            </w:r>
            <w:ins w:id="6289" w:author="Nataliya Tomaskovic" w:date="2022-08-19T13:36:00Z">
              <w:r w:rsidRPr="00DD122E">
                <w:rPr>
                  <w:rFonts w:ascii="Times New Roman" w:eastAsia="Times New Roman" w:hAnsi="Times New Roman" w:cs="Times New Roman"/>
                  <w:lang w:val="en-GB"/>
                  <w:rPrChange w:id="6290" w:author="OLENA PASHKOVA (NEPTUNE.UA)" w:date="2022-11-21T15:27:00Z">
                    <w:rPr>
                      <w:rFonts w:ascii="Times New Roman" w:eastAsia="Times New Roman" w:hAnsi="Times New Roman" w:cs="Times New Roman"/>
                      <w:lang w:val="en-GB"/>
                    </w:rPr>
                  </w:rPrChange>
                </w:rPr>
                <w:t>15</w:t>
              </w:r>
            </w:ins>
            <w:del w:id="6291" w:author="Nataliya Tomaskovic" w:date="2022-08-19T13:35:00Z">
              <w:r w:rsidRPr="00DD122E" w:rsidDel="00A36CB1">
                <w:rPr>
                  <w:rFonts w:ascii="Times New Roman" w:eastAsia="Times New Roman" w:hAnsi="Times New Roman" w:cs="Times New Roman"/>
                  <w:lang w:val="en-GB"/>
                  <w:rPrChange w:id="6292" w:author="OLENA PASHKOVA (NEPTUNE.UA)" w:date="2022-11-21T15:27:00Z">
                    <w:rPr>
                      <w:rFonts w:ascii="Times New Roman" w:eastAsia="Times New Roman" w:hAnsi="Times New Roman" w:cs="Times New Roman"/>
                      <w:lang w:val="en-GB"/>
                    </w:rPr>
                  </w:rPrChange>
                </w:rPr>
                <w:delText>3</w:delText>
              </w:r>
            </w:del>
            <w:r w:rsidRPr="00DD122E">
              <w:rPr>
                <w:rFonts w:ascii="Times New Roman" w:eastAsia="Times New Roman" w:hAnsi="Times New Roman" w:cs="Times New Roman"/>
                <w:lang w:val="en-GB"/>
                <w:rPrChange w:id="6293" w:author="OLENA PASHKOVA (NEPTUNE.UA)" w:date="2022-11-21T15:27:00Z">
                  <w:rPr>
                    <w:rFonts w:ascii="Times New Roman" w:eastAsia="Times New Roman" w:hAnsi="Times New Roman" w:cs="Times New Roman"/>
                    <w:lang w:val="en-GB"/>
                  </w:rPr>
                </w:rPrChange>
              </w:rPr>
              <w:t>) calendar days from the date of the acknowledgment of the Claim shall pay the Contractor’s invoice for the losses incurred.</w:t>
            </w:r>
          </w:p>
          <w:bookmarkEnd w:id="6178"/>
          <w:p w14:paraId="57A3AE36" w14:textId="699F1990" w:rsidR="00400CA9" w:rsidRPr="00DD122E" w:rsidRDefault="00A13CF9" w:rsidP="00400CA9">
            <w:pPr>
              <w:contextualSpacing/>
              <w:jc w:val="both"/>
              <w:rPr>
                <w:rFonts w:ascii="Times New Roman" w:eastAsia="Times New Roman" w:hAnsi="Times New Roman" w:cs="Times New Roman"/>
                <w:lang w:val="en-GB"/>
                <w:rPrChange w:id="6294" w:author="OLENA PASHKOVA (NEPTUNE.UA)" w:date="2022-11-21T15:27:00Z">
                  <w:rPr>
                    <w:rFonts w:ascii="Times New Roman" w:eastAsia="Times New Roman" w:hAnsi="Times New Roman" w:cs="Times New Roman"/>
                    <w:lang w:val="en-GB"/>
                  </w:rPr>
                </w:rPrChange>
              </w:rPr>
            </w:pPr>
            <w:ins w:id="6295" w:author="OLENA PASHKOVA (NEPTUNE.UA)" w:date="2022-11-21T15:17:00Z">
              <w:r w:rsidRPr="00DD122E">
                <w:rPr>
                  <w:rFonts w:ascii="Times New Roman" w:eastAsia="Times New Roman" w:hAnsi="Times New Roman" w:cs="Times New Roman"/>
                  <w:b/>
                  <w:bCs/>
                  <w:lang w:val="uk-UA"/>
                  <w:rPrChange w:id="6296" w:author="OLENA PASHKOVA (NEPTUNE.UA)" w:date="2022-11-21T15:27:00Z">
                    <w:rPr>
                      <w:rFonts w:ascii="Times New Roman" w:eastAsia="Times New Roman" w:hAnsi="Times New Roman" w:cs="Times New Roman"/>
                      <w:lang w:val="uk-UA"/>
                    </w:rPr>
                  </w:rPrChange>
                </w:rPr>
                <w:t>11.2.12.</w:t>
              </w:r>
              <w:r w:rsidRPr="00DD122E">
                <w:rPr>
                  <w:rFonts w:ascii="Times New Roman" w:eastAsia="Times New Roman" w:hAnsi="Times New Roman" w:cs="Times New Roman"/>
                  <w:lang w:val="uk-UA"/>
                </w:rPr>
                <w:t xml:space="preserve"> </w:t>
              </w:r>
            </w:ins>
            <w:r w:rsidR="00400CA9" w:rsidRPr="00DD122E">
              <w:rPr>
                <w:rFonts w:ascii="Times New Roman" w:eastAsia="Times New Roman" w:hAnsi="Times New Roman" w:cs="Times New Roman"/>
                <w:lang w:val="en-GB"/>
              </w:rPr>
              <w:t xml:space="preserve">The Customer shall be liable for the vessel’s demurrage at the Terminal berth and/or on the roads due to the absence of the </w:t>
            </w:r>
            <w:r w:rsidR="00400CA9" w:rsidRPr="00DD122E">
              <w:rPr>
                <w:rFonts w:ascii="Times New Roman" w:eastAsia="Times New Roman" w:hAnsi="Times New Roman" w:cs="Times New Roman"/>
                <w:lang w:val="en-GB"/>
                <w:rPrChange w:id="6297" w:author="OLENA PASHKOVA (NEPTUNE.UA)" w:date="2022-11-21T15:27:00Z">
                  <w:rPr>
                    <w:rFonts w:ascii="Times New Roman" w:eastAsia="Times New Roman" w:hAnsi="Times New Roman" w:cs="Times New Roman"/>
                    <w:lang w:val="en-GB"/>
                  </w:rPr>
                </w:rPrChange>
              </w:rPr>
              <w:t>entire volume of the Customer’s Cargo required to load the vessel to its full capacity at the Terminal.</w:t>
            </w:r>
          </w:p>
          <w:p w14:paraId="3D5F34DE" w14:textId="77777777" w:rsidR="00400CA9" w:rsidRPr="00DD122E" w:rsidRDefault="00400CA9" w:rsidP="00400CA9">
            <w:pPr>
              <w:contextualSpacing/>
              <w:jc w:val="both"/>
              <w:rPr>
                <w:ins w:id="6298" w:author="Nataliya Tomaskovic" w:date="2022-08-19T13:56:00Z"/>
                <w:rFonts w:ascii="Times New Roman" w:eastAsia="Times New Roman" w:hAnsi="Times New Roman" w:cs="Times New Roman"/>
                <w:lang w:val="en-GB"/>
                <w:rPrChange w:id="6299" w:author="OLENA PASHKOVA (NEPTUNE.UA)" w:date="2022-11-21T15:27:00Z">
                  <w:rPr>
                    <w:ins w:id="6300" w:author="Nataliya Tomaskovic" w:date="2022-08-19T13:56:00Z"/>
                    <w:rFonts w:ascii="Times New Roman" w:eastAsia="Times New Roman" w:hAnsi="Times New Roman" w:cs="Times New Roman"/>
                    <w:lang w:val="en-GB"/>
                  </w:rPr>
                </w:rPrChange>
              </w:rPr>
            </w:pPr>
            <w:r w:rsidRPr="00DD122E">
              <w:rPr>
                <w:rFonts w:ascii="Times New Roman" w:eastAsia="Times New Roman" w:hAnsi="Times New Roman" w:cs="Times New Roman"/>
                <w:lang w:val="en-GB"/>
                <w:rPrChange w:id="6301" w:author="OLENA PASHKOVA (NEPTUNE.UA)" w:date="2022-11-21T15:27:00Z">
                  <w:rPr>
                    <w:rFonts w:ascii="Times New Roman" w:eastAsia="Times New Roman" w:hAnsi="Times New Roman" w:cs="Times New Roman"/>
                    <w:lang w:val="en-GB"/>
                  </w:rPr>
                </w:rPrChange>
              </w:rPr>
              <w:t>Demurrage, deadfreight, as well as all other expenses, shall be paid in this case at’the Customer's expense.</w:t>
            </w:r>
          </w:p>
          <w:p w14:paraId="087C0E08" w14:textId="77777777" w:rsidR="00400CA9" w:rsidRPr="00DD122E" w:rsidRDefault="00400CA9" w:rsidP="00400CA9">
            <w:pPr>
              <w:contextualSpacing/>
              <w:jc w:val="both"/>
              <w:rPr>
                <w:rFonts w:ascii="Times New Roman" w:eastAsia="Calibri" w:hAnsi="Times New Roman" w:cs="Times New Roman"/>
                <w:lang w:val="en-US"/>
              </w:rPr>
            </w:pPr>
            <w:commentRangeStart w:id="6302"/>
            <w:r w:rsidRPr="00DD122E">
              <w:rPr>
                <w:rFonts w:ascii="Times New Roman" w:eastAsia="Times New Roman" w:hAnsi="Times New Roman" w:cs="Times New Roman"/>
                <w:lang w:val="en-GB"/>
                <w:rPrChange w:id="6303" w:author="OLENA PASHKOVA (NEPTUNE.UA)" w:date="2022-11-21T15:27:00Z">
                  <w:rPr>
                    <w:rFonts w:ascii="Times New Roman" w:eastAsia="Times New Roman" w:hAnsi="Times New Roman" w:cs="Times New Roman"/>
                    <w:lang w:val="en-GB"/>
                  </w:rPr>
                </w:rPrChange>
              </w:rPr>
              <w:t>If of the Contractor's Terminal standing idle without cargo operations, due to the absence of the entire volume of the Cargo at the Terminal and the Customer’s vessel is waiting for the cargo at berth due to Customer’s fault</w:t>
            </w:r>
            <w:r w:rsidRPr="00DD122E">
              <w:rPr>
                <w:rFonts w:ascii="Times New Roman" w:eastAsia="Times New Roman" w:hAnsi="Times New Roman" w:cs="Times New Roman"/>
                <w:lang w:val="uk-UA"/>
                <w:rPrChange w:id="6304" w:author="OLENA PASHKOVA (NEPTUNE.UA)" w:date="2022-11-21T15:27:00Z">
                  <w:rPr>
                    <w:rFonts w:ascii="Times New Roman" w:eastAsia="Times New Roman" w:hAnsi="Times New Roman" w:cs="Times New Roman"/>
                    <w:lang w:val="uk-UA"/>
                  </w:rPr>
                </w:rPrChange>
              </w:rPr>
              <w:t xml:space="preserve">, the Customer </w:t>
            </w:r>
            <w:r w:rsidRPr="00DD122E">
              <w:rPr>
                <w:rFonts w:ascii="Times New Roman" w:eastAsia="Times New Roman" w:hAnsi="Times New Roman" w:cs="Times New Roman"/>
                <w:lang w:val="en-US"/>
                <w:rPrChange w:id="6305" w:author="OLENA PASHKOVA (NEPTUNE.UA)" w:date="2022-11-21T15:27:00Z">
                  <w:rPr>
                    <w:rFonts w:ascii="Times New Roman" w:eastAsia="Times New Roman" w:hAnsi="Times New Roman" w:cs="Times New Roman"/>
                    <w:lang w:val="en-US"/>
                  </w:rPr>
                </w:rPrChange>
              </w:rPr>
              <w:t>upon</w:t>
            </w:r>
            <w:r w:rsidRPr="00DD122E">
              <w:rPr>
                <w:rFonts w:ascii="Times New Roman" w:eastAsia="Times New Roman" w:hAnsi="Times New Roman" w:cs="Times New Roman"/>
                <w:lang w:val="uk-UA"/>
                <w:rPrChange w:id="6306" w:author="OLENA PASHKOVA (NEPTUNE.UA)" w:date="2022-11-21T15:27:00Z">
                  <w:rPr>
                    <w:rFonts w:ascii="Times New Roman" w:eastAsia="Times New Roman" w:hAnsi="Times New Roman" w:cs="Times New Roman"/>
                    <w:lang w:val="uk-UA"/>
                  </w:rPr>
                </w:rPrChange>
              </w:rPr>
              <w:t xml:space="preserve"> Contractor’</w:t>
            </w:r>
            <w:r w:rsidRPr="00DD122E">
              <w:rPr>
                <w:rFonts w:ascii="Times New Roman" w:eastAsia="Times New Roman" w:hAnsi="Times New Roman" w:cs="Times New Roman"/>
                <w:lang w:val="en-US"/>
                <w:rPrChange w:id="6307" w:author="OLENA PASHKOVA (NEPTUNE.UA)" w:date="2022-11-21T15:27:00Z">
                  <w:rPr>
                    <w:rFonts w:ascii="Times New Roman" w:eastAsia="Times New Roman" w:hAnsi="Times New Roman" w:cs="Times New Roman"/>
                    <w:lang w:val="en-US"/>
                  </w:rPr>
                </w:rPrChange>
              </w:rPr>
              <w:t xml:space="preserve">s request shall pay penalty at rate of </w:t>
            </w:r>
            <w:r w:rsidRPr="00DD122E">
              <w:rPr>
                <w:rFonts w:ascii="Times New Roman" w:eastAsia="Times New Roman" w:hAnsi="Times New Roman" w:cs="Times New Roman"/>
                <w:b/>
                <w:bCs/>
                <w:lang w:val="en-US"/>
                <w:rPrChange w:id="6308" w:author="OLENA PASHKOVA (NEPTUNE.UA)" w:date="2022-11-21T15:27:00Z">
                  <w:rPr>
                    <w:rFonts w:ascii="Times New Roman" w:eastAsia="Times New Roman" w:hAnsi="Times New Roman" w:cs="Times New Roman"/>
                    <w:b/>
                    <w:bCs/>
                    <w:lang w:val="en-US"/>
                  </w:rPr>
                </w:rPrChange>
              </w:rPr>
              <w:t xml:space="preserve">US </w:t>
            </w:r>
            <w:r w:rsidRPr="00DD122E">
              <w:rPr>
                <w:rFonts w:ascii="Times New Roman" w:eastAsia="Times New Roman" w:hAnsi="Times New Roman" w:cs="Times New Roman"/>
                <w:b/>
                <w:bCs/>
                <w:lang w:val="uk-UA"/>
                <w:rPrChange w:id="6309" w:author="OLENA PASHKOVA (NEPTUNE.UA)" w:date="2022-11-21T15:27:00Z">
                  <w:rPr>
                    <w:rFonts w:ascii="Times New Roman" w:eastAsia="Times New Roman" w:hAnsi="Times New Roman" w:cs="Times New Roman"/>
                    <w:b/>
                    <w:bCs/>
                    <w:lang w:val="uk-UA"/>
                  </w:rPr>
                </w:rPrChange>
              </w:rPr>
              <w:t>500</w:t>
            </w:r>
            <w:r w:rsidRPr="00DD122E">
              <w:rPr>
                <w:rFonts w:ascii="Times New Roman" w:eastAsia="Times New Roman" w:hAnsi="Times New Roman" w:cs="Times New Roman"/>
                <w:b/>
                <w:bCs/>
                <w:lang w:val="en-US"/>
                <w:rPrChange w:id="6310" w:author="OLENA PASHKOVA (NEPTUNE.UA)" w:date="2022-11-21T15:27:00Z">
                  <w:rPr>
                    <w:rFonts w:ascii="Times New Roman" w:eastAsia="Times New Roman" w:hAnsi="Times New Roman" w:cs="Times New Roman"/>
                    <w:b/>
                    <w:bCs/>
                    <w:lang w:val="en-US"/>
                  </w:rPr>
                </w:rPrChange>
              </w:rPr>
              <w:t>.</w:t>
            </w:r>
            <w:r w:rsidRPr="00DD122E">
              <w:rPr>
                <w:rFonts w:ascii="Times New Roman" w:eastAsia="Times New Roman" w:hAnsi="Times New Roman" w:cs="Times New Roman"/>
                <w:b/>
                <w:bCs/>
                <w:lang w:val="uk-UA"/>
                <w:rPrChange w:id="6311" w:author="OLENA PASHKOVA (NEPTUNE.UA)" w:date="2022-11-21T15:27:00Z">
                  <w:rPr>
                    <w:rFonts w:ascii="Times New Roman" w:eastAsia="Times New Roman" w:hAnsi="Times New Roman" w:cs="Times New Roman"/>
                    <w:b/>
                    <w:bCs/>
                    <w:lang w:val="uk-UA"/>
                  </w:rPr>
                </w:rPrChange>
              </w:rPr>
              <w:t>00</w:t>
            </w:r>
            <w:r w:rsidRPr="00DD122E">
              <w:rPr>
                <w:rFonts w:ascii="Times New Roman" w:eastAsia="Times New Roman" w:hAnsi="Times New Roman" w:cs="Times New Roman"/>
                <w:b/>
                <w:bCs/>
                <w:lang w:val="en-US"/>
                <w:rPrChange w:id="6312" w:author="OLENA PASHKOVA (NEPTUNE.UA)" w:date="2022-11-21T15:27:00Z">
                  <w:rPr>
                    <w:rFonts w:ascii="Times New Roman" w:eastAsia="Times New Roman" w:hAnsi="Times New Roman" w:cs="Times New Roman"/>
                    <w:b/>
                    <w:bCs/>
                    <w:lang w:val="en-US"/>
                  </w:rPr>
                </w:rPrChange>
              </w:rPr>
              <w:t xml:space="preserve"> US dollars per  hour</w:t>
            </w:r>
            <w:r w:rsidRPr="00DD122E">
              <w:rPr>
                <w:rFonts w:ascii="Times New Roman" w:eastAsia="Times New Roman" w:hAnsi="Times New Roman" w:cs="Times New Roman"/>
                <w:lang w:val="en-US"/>
                <w:rPrChange w:id="6313" w:author="OLENA PASHKOVA (NEPTUNE.UA)" w:date="2022-11-21T15:27:00Z">
                  <w:rPr>
                    <w:rFonts w:ascii="Times New Roman" w:eastAsia="Times New Roman" w:hAnsi="Times New Roman" w:cs="Times New Roman"/>
                    <w:lang w:val="en-US"/>
                  </w:rPr>
                </w:rPrChange>
              </w:rPr>
              <w:t xml:space="preserve"> of idle time.</w:t>
            </w:r>
            <w:commentRangeEnd w:id="6302"/>
            <w:r w:rsidRPr="00DD122E">
              <w:rPr>
                <w:rFonts w:ascii="Times New Roman" w:eastAsia="Calibri" w:hAnsi="Times New Roman" w:cs="Times New Roman"/>
                <w:rPrChange w:id="6314" w:author="OLENA PASHKOVA (NEPTUNE.UA)" w:date="2022-11-21T15:27:00Z">
                  <w:rPr>
                    <w:rFonts w:ascii="Calibri" w:eastAsia="Calibri" w:hAnsi="Calibri" w:cs="Times New Roman"/>
                    <w:sz w:val="16"/>
                    <w:szCs w:val="16"/>
                  </w:rPr>
                </w:rPrChange>
              </w:rPr>
              <w:commentReference w:id="6302"/>
            </w:r>
          </w:p>
          <w:p w14:paraId="1A32F32B" w14:textId="77777777" w:rsidR="00400CA9" w:rsidRPr="00DD122E" w:rsidRDefault="00400CA9" w:rsidP="00400CA9">
            <w:pPr>
              <w:widowControl w:val="0"/>
              <w:contextualSpacing/>
              <w:jc w:val="both"/>
              <w:rPr>
                <w:ins w:id="6315" w:author="SERHII SULIMA (NEPTUNE.UA)" w:date="2022-08-31T18:00:00Z"/>
                <w:rFonts w:ascii="Times New Roman" w:eastAsia="Calibri" w:hAnsi="Times New Roman" w:cs="Times New Roman"/>
                <w:b/>
                <w:lang w:val="en-US"/>
              </w:rPr>
            </w:pPr>
          </w:p>
          <w:p w14:paraId="322C3F88" w14:textId="429BA897" w:rsidR="00400CA9" w:rsidRPr="00DD122E" w:rsidDel="007359AA" w:rsidRDefault="00400CA9" w:rsidP="003F6A40">
            <w:pPr>
              <w:widowControl w:val="0"/>
              <w:contextualSpacing/>
              <w:jc w:val="both"/>
              <w:rPr>
                <w:del w:id="6316" w:author="OLENA PASHKOVA (NEPTUNE.UA)" w:date="2022-11-21T15:18:00Z"/>
                <w:rFonts w:ascii="Times New Roman" w:eastAsia="Calibri" w:hAnsi="Times New Roman" w:cs="Times New Roman"/>
                <w:lang w:val="en-US"/>
                <w:rPrChange w:id="6317" w:author="OLENA PASHKOVA (NEPTUNE.UA)" w:date="2022-11-21T15:27:00Z">
                  <w:rPr>
                    <w:del w:id="6318" w:author="OLENA PASHKOVA (NEPTUNE.UA)" w:date="2022-11-21T15:18:00Z"/>
                    <w:rFonts w:ascii="Times New Roman" w:eastAsia="Calibri" w:hAnsi="Times New Roman" w:cs="Times New Roman"/>
                    <w:lang w:val="en-US"/>
                  </w:rPr>
                </w:rPrChange>
              </w:rPr>
            </w:pPr>
            <w:del w:id="6319" w:author="OLENA PASHKOVA (NEPTUNE.UA)" w:date="2022-11-21T15:18:00Z">
              <w:r w:rsidRPr="00DD122E" w:rsidDel="007359AA">
                <w:rPr>
                  <w:rFonts w:ascii="Times New Roman" w:eastAsia="Calibri" w:hAnsi="Times New Roman" w:cs="Times New Roman"/>
                  <w:b/>
                  <w:lang w:val="en-US"/>
                  <w:rPrChange w:id="6320" w:author="OLENA PASHKOVA (NEPTUNE.UA)" w:date="2022-11-21T15:27:00Z">
                    <w:rPr>
                      <w:rFonts w:ascii="Times New Roman" w:eastAsia="Calibri" w:hAnsi="Times New Roman" w:cs="Times New Roman"/>
                      <w:b/>
                      <w:lang w:val="en-US"/>
                    </w:rPr>
                  </w:rPrChange>
                </w:rPr>
                <w:delText>11.5.1</w:delText>
              </w:r>
              <w:r w:rsidRPr="00DD122E" w:rsidDel="007359AA">
                <w:rPr>
                  <w:rFonts w:ascii="Times New Roman" w:eastAsia="Calibri" w:hAnsi="Times New Roman" w:cs="Times New Roman"/>
                  <w:b/>
                  <w:lang w:val="uk-UA"/>
                  <w:rPrChange w:id="6321" w:author="OLENA PASHKOVA (NEPTUNE.UA)" w:date="2022-11-21T15:27:00Z">
                    <w:rPr>
                      <w:rFonts w:ascii="Times New Roman" w:eastAsia="Calibri" w:hAnsi="Times New Roman" w:cs="Times New Roman"/>
                      <w:b/>
                      <w:lang w:val="uk-UA"/>
                    </w:rPr>
                  </w:rPrChange>
                </w:rPr>
                <w:delText>3</w:delText>
              </w:r>
              <w:r w:rsidRPr="00DD122E" w:rsidDel="007359AA">
                <w:rPr>
                  <w:rFonts w:ascii="Times New Roman" w:eastAsia="Calibri" w:hAnsi="Times New Roman" w:cs="Times New Roman"/>
                  <w:b/>
                  <w:lang w:val="en-US"/>
                  <w:rPrChange w:id="6322" w:author="OLENA PASHKOVA (NEPTUNE.UA)" w:date="2022-11-21T15:27:00Z">
                    <w:rPr>
                      <w:rFonts w:ascii="Times New Roman" w:eastAsia="Calibri" w:hAnsi="Times New Roman" w:cs="Times New Roman"/>
                      <w:b/>
                      <w:lang w:val="en-US"/>
                    </w:rPr>
                  </w:rPrChange>
                </w:rPr>
                <w:delText xml:space="preserve">. </w:delText>
              </w:r>
            </w:del>
          </w:p>
          <w:p w14:paraId="668E1BEC" w14:textId="1E7D5730" w:rsidR="00400CA9" w:rsidRPr="00DD122E" w:rsidDel="007359AA" w:rsidRDefault="00400CA9" w:rsidP="00400CA9">
            <w:pPr>
              <w:contextualSpacing/>
              <w:jc w:val="both"/>
              <w:rPr>
                <w:del w:id="6323" w:author="OLENA PASHKOVA (NEPTUNE.UA)" w:date="2022-11-21T15:18:00Z"/>
                <w:rFonts w:ascii="Times New Roman" w:eastAsia="Calibri" w:hAnsi="Times New Roman" w:cs="Times New Roman"/>
                <w:lang w:val="en-US"/>
                <w:rPrChange w:id="6324" w:author="OLENA PASHKOVA (NEPTUNE.UA)" w:date="2022-11-21T15:27:00Z">
                  <w:rPr>
                    <w:del w:id="6325" w:author="OLENA PASHKOVA (NEPTUNE.UA)" w:date="2022-11-21T15:18:00Z"/>
                    <w:rFonts w:ascii="Times New Roman" w:eastAsia="Calibri" w:hAnsi="Times New Roman" w:cs="Times New Roman"/>
                    <w:lang w:val="en-US"/>
                  </w:rPr>
                </w:rPrChange>
              </w:rPr>
            </w:pPr>
            <w:del w:id="6326" w:author="OLENA PASHKOVA (NEPTUNE.UA)" w:date="2022-11-21T15:18:00Z">
              <w:r w:rsidRPr="00DD122E" w:rsidDel="007359AA">
                <w:rPr>
                  <w:rFonts w:ascii="Times New Roman" w:eastAsia="Calibri" w:hAnsi="Times New Roman" w:cs="Times New Roman"/>
                  <w:b/>
                  <w:lang w:val="uk-UA"/>
                  <w:rPrChange w:id="6327" w:author="OLENA PASHKOVA (NEPTUNE.UA)" w:date="2022-11-21T15:27:00Z">
                    <w:rPr>
                      <w:rFonts w:ascii="Times New Roman" w:eastAsia="Calibri" w:hAnsi="Times New Roman" w:cs="Times New Roman"/>
                      <w:b/>
                      <w:lang w:val="uk-UA"/>
                    </w:rPr>
                  </w:rPrChange>
                </w:rPr>
                <w:delText xml:space="preserve">11.5.14. </w:delText>
              </w:r>
              <w:commentRangeStart w:id="6328"/>
              <w:r w:rsidRPr="00DD122E" w:rsidDel="007359AA">
                <w:rPr>
                  <w:rFonts w:ascii="Times New Roman" w:eastAsia="Calibri" w:hAnsi="Times New Roman" w:cs="Times New Roman"/>
                  <w:highlight w:val="magenta"/>
                  <w:lang w:val="en-US"/>
                  <w:rPrChange w:id="6329" w:author="OLENA PASHKOVA (NEPTUNE.UA)" w:date="2022-11-21T15:27:00Z">
                    <w:rPr>
                      <w:rFonts w:ascii="Times New Roman" w:hAnsi="Times New Roman" w:cs="Times New Roman"/>
                      <w:lang w:val="en-US"/>
                    </w:rPr>
                  </w:rPrChange>
                </w:rPr>
                <w:delText>I</w:delText>
              </w:r>
              <w:r w:rsidRPr="00DD122E" w:rsidDel="007359AA">
                <w:rPr>
                  <w:rFonts w:ascii="Times New Roman" w:eastAsia="Calibri" w:hAnsi="Times New Roman" w:cs="Times New Roman"/>
                  <w:highlight w:val="magenta"/>
                  <w:lang w:val="en-US"/>
                  <w:rPrChange w:id="6330" w:author="OLENA PASHKOVA (NEPTUNE.UA)" w:date="2022-11-21T15:27:00Z">
                    <w:rPr>
                      <w:rStyle w:val="tlid-translation"/>
                      <w:rFonts w:ascii="Times New Roman" w:hAnsi="Times New Roman" w:cs="Times New Roman"/>
                      <w:lang w:val="en-US"/>
                    </w:rPr>
                  </w:rPrChange>
                </w:rPr>
                <w:delText>n case of delay of shipment of Grain from the Terminal that will block</w:delText>
              </w:r>
            </w:del>
            <w:ins w:id="6331" w:author="Nataliya Tomaskovic" w:date="2022-08-19T14:08:00Z">
              <w:del w:id="6332" w:author="OLENA PASHKOVA (NEPTUNE.UA)" w:date="2022-11-21T15:18:00Z">
                <w:r w:rsidRPr="00DD122E" w:rsidDel="007359AA">
                  <w:rPr>
                    <w:rFonts w:ascii="Times New Roman" w:eastAsia="Calibri" w:hAnsi="Times New Roman" w:cs="Times New Roman"/>
                    <w:highlight w:val="magenta"/>
                    <w:lang w:val="en-US"/>
                    <w:rPrChange w:id="6333" w:author="OLENA PASHKOVA (NEPTUNE.UA)" w:date="2022-11-21T15:27:00Z">
                      <w:rPr>
                        <w:rStyle w:val="tlid-translation"/>
                        <w:rFonts w:ascii="Times New Roman" w:hAnsi="Times New Roman" w:cs="Times New Roman"/>
                        <w:lang w:val="en-US"/>
                      </w:rPr>
                    </w:rPrChange>
                  </w:rPr>
                  <w:delText>s</w:delText>
                </w:r>
              </w:del>
            </w:ins>
            <w:del w:id="6334" w:author="OLENA PASHKOVA (NEPTUNE.UA)" w:date="2022-11-21T15:18:00Z">
              <w:r w:rsidRPr="00DD122E" w:rsidDel="007359AA">
                <w:rPr>
                  <w:rFonts w:ascii="Times New Roman" w:eastAsia="Calibri" w:hAnsi="Times New Roman" w:cs="Times New Roman"/>
                  <w:highlight w:val="magenta"/>
                  <w:lang w:val="en-US"/>
                  <w:rPrChange w:id="6335" w:author="OLENA PASHKOVA (NEPTUNE.UA)" w:date="2022-11-21T15:27:00Z">
                    <w:rPr>
                      <w:rStyle w:val="tlid-translation"/>
                      <w:rFonts w:ascii="Times New Roman" w:hAnsi="Times New Roman" w:cs="Times New Roman"/>
                      <w:lang w:val="en-US"/>
                    </w:rPr>
                  </w:rPrChange>
                </w:rPr>
                <w:delText xml:space="preserve"> the Graine Storage because of their </w:delText>
              </w:r>
            </w:del>
            <w:ins w:id="6336" w:author="Nataliya Tomaskovic" w:date="2022-08-19T14:08:00Z">
              <w:del w:id="6337" w:author="OLENA PASHKOVA (NEPTUNE.UA)" w:date="2022-11-21T15:18:00Z">
                <w:r w:rsidRPr="00DD122E" w:rsidDel="007359AA">
                  <w:rPr>
                    <w:rFonts w:ascii="Times New Roman" w:eastAsia="Calibri" w:hAnsi="Times New Roman" w:cs="Times New Roman"/>
                    <w:highlight w:val="magenta"/>
                    <w:lang w:val="en-US"/>
                    <w:rPrChange w:id="6338" w:author="OLENA PASHKOVA (NEPTUNE.UA)" w:date="2022-11-21T15:27:00Z">
                      <w:rPr>
                        <w:rStyle w:val="tlid-translation"/>
                        <w:rFonts w:ascii="Times New Roman" w:hAnsi="Times New Roman" w:cs="Times New Roman"/>
                        <w:lang w:val="en-US"/>
                      </w:rPr>
                    </w:rPrChange>
                  </w:rPr>
                  <w:delText>lack of free space</w:delText>
                </w:r>
              </w:del>
            </w:ins>
            <w:del w:id="6339" w:author="OLENA PASHKOVA (NEPTUNE.UA)" w:date="2022-11-21T15:18:00Z">
              <w:r w:rsidRPr="00DD122E" w:rsidDel="007359AA">
                <w:rPr>
                  <w:rFonts w:ascii="Times New Roman" w:eastAsia="Calibri" w:hAnsi="Times New Roman" w:cs="Times New Roman"/>
                  <w:highlight w:val="magenta"/>
                  <w:lang w:val="en-US"/>
                  <w:rPrChange w:id="6340" w:author="OLENA PASHKOVA (NEPTUNE.UA)" w:date="2022-11-21T15:27:00Z">
                    <w:rPr>
                      <w:rStyle w:val="tlid-translation"/>
                      <w:rFonts w:ascii="Times New Roman" w:hAnsi="Times New Roman" w:cs="Times New Roman"/>
                      <w:lang w:val="en-US"/>
                    </w:rPr>
                  </w:rPrChange>
                </w:rPr>
                <w:delText>fullness and inability to accept the Grain, the Customer  pays to the Contractor all expenses and losses, including, but not limited to, idle wagons</w:delText>
              </w:r>
            </w:del>
            <w:ins w:id="6341" w:author="Nataliya Tomaskovic" w:date="2022-08-18T17:12:00Z">
              <w:del w:id="6342" w:author="OLENA PASHKOVA (NEPTUNE.UA)" w:date="2022-11-21T15:18:00Z">
                <w:r w:rsidRPr="00DD122E" w:rsidDel="007359AA">
                  <w:rPr>
                    <w:rFonts w:ascii="Times New Roman" w:eastAsia="Calibri" w:hAnsi="Times New Roman" w:cs="Times New Roman"/>
                    <w:highlight w:val="magenta"/>
                    <w:lang w:val="en-US"/>
                    <w:rPrChange w:id="6343" w:author="OLENA PASHKOVA (NEPTUNE.UA)" w:date="2022-11-21T15:27:00Z">
                      <w:rPr>
                        <w:rStyle w:val="tlid-translation"/>
                        <w:rFonts w:ascii="Times New Roman" w:hAnsi="Times New Roman" w:cs="Times New Roman"/>
                        <w:lang w:val="en-US"/>
                      </w:rPr>
                    </w:rPrChange>
                  </w:rPr>
                  <w:delText>cars</w:delText>
                </w:r>
              </w:del>
            </w:ins>
            <w:del w:id="6344" w:author="OLENA PASHKOVA (NEPTUNE.UA)" w:date="2022-11-21T15:18:00Z">
              <w:r w:rsidRPr="00DD122E" w:rsidDel="007359AA">
                <w:rPr>
                  <w:rFonts w:ascii="Times New Roman" w:eastAsia="Calibri" w:hAnsi="Times New Roman" w:cs="Times New Roman"/>
                  <w:highlight w:val="magenta"/>
                  <w:lang w:val="en-US"/>
                  <w:rPrChange w:id="6345" w:author="OLENA PASHKOVA (NEPTUNE.UA)" w:date="2022-11-21T15:27:00Z">
                    <w:rPr>
                      <w:rStyle w:val="tlid-translation"/>
                      <w:rFonts w:ascii="Times New Roman" w:hAnsi="Times New Roman" w:cs="Times New Roman"/>
                      <w:lang w:val="en-US"/>
                    </w:rPr>
                  </w:rPrChange>
                </w:rPr>
                <w:delText xml:space="preserve"> and / or trucks of other Clients, Vessel demurrage incurred by such delay</w:delText>
              </w:r>
              <w:commentRangeEnd w:id="6328"/>
              <w:r w:rsidRPr="00DD122E" w:rsidDel="007359AA">
                <w:rPr>
                  <w:rFonts w:ascii="Times New Roman" w:eastAsia="Calibri" w:hAnsi="Times New Roman" w:cs="Times New Roman"/>
                  <w:rPrChange w:id="6346" w:author="OLENA PASHKOVA (NEPTUNE.UA)" w:date="2022-11-21T15:27:00Z">
                    <w:rPr>
                      <w:rFonts w:ascii="Calibri" w:eastAsia="Calibri" w:hAnsi="Calibri" w:cs="Times New Roman"/>
                      <w:sz w:val="16"/>
                      <w:szCs w:val="16"/>
                    </w:rPr>
                  </w:rPrChange>
                </w:rPr>
                <w:commentReference w:id="6328"/>
              </w:r>
              <w:r w:rsidRPr="00DD122E" w:rsidDel="007359AA">
                <w:rPr>
                  <w:rFonts w:ascii="Times New Roman" w:eastAsia="Calibri" w:hAnsi="Times New Roman" w:cs="Times New Roman"/>
                  <w:highlight w:val="magenta"/>
                  <w:lang w:val="en-US"/>
                  <w:rPrChange w:id="6347" w:author="OLENA PASHKOVA (NEPTUNE.UA)" w:date="2022-11-21T15:27:00Z">
                    <w:rPr>
                      <w:rStyle w:val="tlid-translation"/>
                      <w:rFonts w:ascii="Times New Roman" w:hAnsi="Times New Roman" w:cs="Times New Roman"/>
                      <w:lang w:val="en-US"/>
                    </w:rPr>
                  </w:rPrChange>
                </w:rPr>
                <w:delText>.</w:delText>
              </w:r>
            </w:del>
          </w:p>
          <w:p w14:paraId="74D20C91" w14:textId="49868A1A" w:rsidR="00400CA9" w:rsidRPr="00DD122E" w:rsidDel="007359AA" w:rsidRDefault="00400CA9" w:rsidP="00400CA9">
            <w:pPr>
              <w:contextualSpacing/>
              <w:jc w:val="both"/>
              <w:rPr>
                <w:del w:id="6348" w:author="OLENA PASHKOVA (NEPTUNE.UA)" w:date="2022-11-21T15:18:00Z"/>
                <w:rFonts w:ascii="Times New Roman" w:eastAsia="Calibri" w:hAnsi="Times New Roman" w:cs="Times New Roman"/>
                <w:lang w:val="en-US"/>
                <w:rPrChange w:id="6349" w:author="OLENA PASHKOVA (NEPTUNE.UA)" w:date="2022-11-21T15:27:00Z">
                  <w:rPr>
                    <w:del w:id="6350" w:author="OLENA PASHKOVA (NEPTUNE.UA)" w:date="2022-11-21T15:18:00Z"/>
                    <w:rFonts w:ascii="Times New Roman" w:eastAsia="Calibri" w:hAnsi="Times New Roman" w:cs="Times New Roman"/>
                    <w:lang w:val="en-US"/>
                  </w:rPr>
                </w:rPrChange>
              </w:rPr>
            </w:pPr>
          </w:p>
          <w:p w14:paraId="3938FCBB" w14:textId="77777777" w:rsidR="00400CA9" w:rsidRPr="00DD122E" w:rsidRDefault="00400CA9" w:rsidP="00400CA9">
            <w:pPr>
              <w:contextualSpacing/>
              <w:jc w:val="both"/>
              <w:rPr>
                <w:rFonts w:ascii="Times New Roman" w:eastAsia="Calibri" w:hAnsi="Times New Roman" w:cs="Times New Roman"/>
                <w:lang w:val="en-US"/>
                <w:rPrChange w:id="6351" w:author="OLENA PASHKOVA (NEPTUNE.UA)" w:date="2022-11-21T15:27:00Z">
                  <w:rPr>
                    <w:rFonts w:ascii="Times New Roman" w:eastAsia="Calibri" w:hAnsi="Times New Roman" w:cs="Times New Roman"/>
                    <w:lang w:val="en-US"/>
                  </w:rPr>
                </w:rPrChange>
              </w:rPr>
            </w:pPr>
          </w:p>
          <w:p w14:paraId="5A4454B2" w14:textId="77777777" w:rsidR="00400CA9" w:rsidRPr="00DD122E" w:rsidRDefault="00400CA9" w:rsidP="00400CA9">
            <w:pPr>
              <w:contextualSpacing/>
              <w:jc w:val="both"/>
              <w:rPr>
                <w:ins w:id="6352" w:author="SERHII SULIMA (NEPTUNE.UA)" w:date="2022-09-05T10:44:00Z"/>
                <w:rFonts w:ascii="Times New Roman" w:eastAsia="Calibri" w:hAnsi="Times New Roman" w:cs="Times New Roman"/>
                <w:b/>
                <w:lang w:val="en-US"/>
                <w:rPrChange w:id="6353" w:author="OLENA PASHKOVA (NEPTUNE.UA)" w:date="2022-11-21T15:27:00Z">
                  <w:rPr>
                    <w:ins w:id="6354" w:author="SERHII SULIMA (NEPTUNE.UA)" w:date="2022-09-05T10:44:00Z"/>
                    <w:rFonts w:ascii="Times New Roman" w:eastAsia="Calibri" w:hAnsi="Times New Roman" w:cs="Times New Roman"/>
                    <w:b/>
                    <w:lang w:val="en-US"/>
                  </w:rPr>
                </w:rPrChange>
              </w:rPr>
            </w:pPr>
          </w:p>
          <w:p w14:paraId="0A720470" w14:textId="77777777" w:rsidR="00400CA9" w:rsidRPr="00DD122E" w:rsidRDefault="00400CA9" w:rsidP="00400CA9">
            <w:pPr>
              <w:contextualSpacing/>
              <w:jc w:val="both"/>
              <w:rPr>
                <w:ins w:id="6355" w:author="SERHII SULIMA (NEPTUNE.UA)" w:date="2022-09-05T10:44:00Z"/>
                <w:rFonts w:ascii="Times New Roman" w:eastAsia="Calibri" w:hAnsi="Times New Roman" w:cs="Times New Roman"/>
                <w:b/>
                <w:lang w:val="en-US"/>
                <w:rPrChange w:id="6356" w:author="OLENA PASHKOVA (NEPTUNE.UA)" w:date="2022-11-21T15:27:00Z">
                  <w:rPr>
                    <w:ins w:id="6357" w:author="SERHII SULIMA (NEPTUNE.UA)" w:date="2022-09-05T10:44:00Z"/>
                    <w:rFonts w:ascii="Times New Roman" w:eastAsia="Calibri" w:hAnsi="Times New Roman" w:cs="Times New Roman"/>
                    <w:b/>
                    <w:lang w:val="en-US"/>
                  </w:rPr>
                </w:rPrChange>
              </w:rPr>
            </w:pPr>
          </w:p>
          <w:p w14:paraId="5320F302" w14:textId="77777777" w:rsidR="00400CA9" w:rsidRPr="00DD122E" w:rsidRDefault="00400CA9" w:rsidP="00400CA9">
            <w:pPr>
              <w:contextualSpacing/>
              <w:jc w:val="both"/>
              <w:rPr>
                <w:ins w:id="6358" w:author="SERHII SULIMA (NEPTUNE.UA)" w:date="2022-09-05T10:44:00Z"/>
                <w:rFonts w:ascii="Times New Roman" w:eastAsia="Calibri" w:hAnsi="Times New Roman" w:cs="Times New Roman"/>
                <w:b/>
                <w:lang w:val="en-US"/>
                <w:rPrChange w:id="6359" w:author="OLENA PASHKOVA (NEPTUNE.UA)" w:date="2022-11-21T15:27:00Z">
                  <w:rPr>
                    <w:ins w:id="6360" w:author="SERHII SULIMA (NEPTUNE.UA)" w:date="2022-09-05T10:44:00Z"/>
                    <w:rFonts w:ascii="Times New Roman" w:eastAsia="Calibri" w:hAnsi="Times New Roman" w:cs="Times New Roman"/>
                    <w:b/>
                    <w:lang w:val="en-US"/>
                  </w:rPr>
                </w:rPrChange>
              </w:rPr>
            </w:pPr>
          </w:p>
          <w:p w14:paraId="32178804" w14:textId="77777777" w:rsidR="00400CA9" w:rsidRPr="00DD122E" w:rsidDel="00D8146C" w:rsidRDefault="00400CA9" w:rsidP="00400CA9">
            <w:pPr>
              <w:contextualSpacing/>
              <w:jc w:val="both"/>
              <w:rPr>
                <w:del w:id="6361" w:author="Viktoriya Elik" w:date="2022-08-26T15:46:00Z"/>
                <w:rFonts w:ascii="Times New Roman" w:eastAsia="Calibri" w:hAnsi="Times New Roman" w:cs="Times New Roman"/>
                <w:b/>
                <w:lang w:val="en-US"/>
                <w:rPrChange w:id="6362" w:author="OLENA PASHKOVA (NEPTUNE.UA)" w:date="2022-11-21T15:27:00Z">
                  <w:rPr>
                    <w:del w:id="6363" w:author="Viktoriya Elik" w:date="2022-08-26T15:46:00Z"/>
                    <w:rFonts w:ascii="Times New Roman" w:eastAsia="Calibri" w:hAnsi="Times New Roman" w:cs="Times New Roman"/>
                    <w:b/>
                    <w:lang w:val="en-US"/>
                  </w:rPr>
                </w:rPrChange>
              </w:rPr>
            </w:pPr>
            <w:commentRangeStart w:id="6364"/>
            <w:del w:id="6365" w:author="Viktoriya Elik" w:date="2022-08-26T15:46:00Z">
              <w:r w:rsidRPr="00DD122E" w:rsidDel="00D8146C">
                <w:rPr>
                  <w:rFonts w:ascii="Times New Roman" w:eastAsia="Calibri" w:hAnsi="Times New Roman" w:cs="Times New Roman"/>
                  <w:b/>
                  <w:lang w:val="en-US"/>
                  <w:rPrChange w:id="6366" w:author="OLENA PASHKOVA (NEPTUNE.UA)" w:date="2022-11-21T15:27:00Z">
                    <w:rPr>
                      <w:rFonts w:ascii="Times New Roman" w:eastAsia="Calibri" w:hAnsi="Times New Roman" w:cs="Times New Roman"/>
                      <w:b/>
                      <w:lang w:val="en-US"/>
                    </w:rPr>
                  </w:rPrChange>
                </w:rPr>
                <w:delText>12.</w:delText>
              </w:r>
              <w:r w:rsidRPr="00DD122E" w:rsidDel="00D8146C">
                <w:rPr>
                  <w:rFonts w:ascii="Times New Roman" w:eastAsia="Calibri" w:hAnsi="Times New Roman" w:cs="Times New Roman"/>
                  <w:b/>
                  <w:lang w:val="en-US"/>
                  <w:rPrChange w:id="6367" w:author="OLENA PASHKOVA (NEPTUNE.UA)" w:date="2022-11-21T15:27:00Z">
                    <w:rPr>
                      <w:rFonts w:ascii="Times New Roman" w:eastAsia="Calibri" w:hAnsi="Times New Roman" w:cs="Times New Roman"/>
                      <w:b/>
                      <w:lang w:val="en-US"/>
                    </w:rPr>
                  </w:rPrChange>
                </w:rPr>
                <w:tab/>
                <w:delText>CONFIDENTIALITY.</w:delText>
              </w:r>
            </w:del>
          </w:p>
          <w:p w14:paraId="4BC9D7B2" w14:textId="77777777" w:rsidR="00400CA9" w:rsidRPr="00DD122E" w:rsidDel="00D8146C" w:rsidRDefault="00400CA9" w:rsidP="00400CA9">
            <w:pPr>
              <w:contextualSpacing/>
              <w:jc w:val="both"/>
              <w:rPr>
                <w:del w:id="6368" w:author="Viktoriya Elik" w:date="2022-08-26T15:46:00Z"/>
                <w:rFonts w:ascii="Times New Roman" w:eastAsia="Calibri" w:hAnsi="Times New Roman" w:cs="Times New Roman"/>
                <w:lang w:val="en-US"/>
                <w:rPrChange w:id="6369" w:author="OLENA PASHKOVA (NEPTUNE.UA)" w:date="2022-11-21T15:27:00Z">
                  <w:rPr>
                    <w:del w:id="6370" w:author="Viktoriya Elik" w:date="2022-08-26T15:46:00Z"/>
                    <w:rFonts w:ascii="Times New Roman" w:eastAsia="Calibri" w:hAnsi="Times New Roman" w:cs="Times New Roman"/>
                    <w:lang w:val="en-US"/>
                  </w:rPr>
                </w:rPrChange>
              </w:rPr>
            </w:pPr>
            <w:del w:id="6371" w:author="Viktoriya Elik" w:date="2022-08-26T15:46:00Z">
              <w:r w:rsidRPr="00DD122E" w:rsidDel="00D8146C">
                <w:rPr>
                  <w:rFonts w:ascii="Times New Roman" w:eastAsia="Calibri" w:hAnsi="Times New Roman" w:cs="Times New Roman"/>
                  <w:b/>
                  <w:lang w:val="en-US"/>
                  <w:rPrChange w:id="6372" w:author="OLENA PASHKOVA (NEPTUNE.UA)" w:date="2022-11-21T15:27:00Z">
                    <w:rPr>
                      <w:rFonts w:ascii="Times New Roman" w:eastAsia="Calibri" w:hAnsi="Times New Roman" w:cs="Times New Roman"/>
                      <w:b/>
                      <w:lang w:val="en-US"/>
                    </w:rPr>
                  </w:rPrChange>
                </w:rPr>
                <w:delText>12.1.</w:delText>
              </w:r>
              <w:r w:rsidRPr="00DD122E" w:rsidDel="00D8146C">
                <w:rPr>
                  <w:rFonts w:ascii="Times New Roman" w:eastAsia="Calibri" w:hAnsi="Times New Roman" w:cs="Times New Roman"/>
                  <w:lang w:val="en-US"/>
                  <w:rPrChange w:id="6373" w:author="OLENA PASHKOVA (NEPTUNE.UA)" w:date="2022-11-21T15:27:00Z">
                    <w:rPr>
                      <w:rFonts w:ascii="Times New Roman" w:eastAsia="Calibri" w:hAnsi="Times New Roman" w:cs="Times New Roman"/>
                      <w:lang w:val="en-US"/>
                    </w:rPr>
                  </w:rPrChange>
                </w:rPr>
                <w:tab/>
                <w:delText>The parties have agreed to observe confidentiality with respect to the commercial, financial and other business information provided to each other.</w:delText>
              </w:r>
            </w:del>
            <w:commentRangeEnd w:id="6364"/>
            <w:r w:rsidRPr="00DD122E">
              <w:rPr>
                <w:rFonts w:ascii="Times New Roman" w:eastAsia="Calibri" w:hAnsi="Times New Roman" w:cs="Times New Roman"/>
                <w:rPrChange w:id="6374" w:author="OLENA PASHKOVA (NEPTUNE.UA)" w:date="2022-11-21T15:27:00Z">
                  <w:rPr>
                    <w:rFonts w:ascii="Calibri" w:eastAsia="Calibri" w:hAnsi="Calibri" w:cs="Times New Roman"/>
                    <w:sz w:val="16"/>
                    <w:szCs w:val="16"/>
                  </w:rPr>
                </w:rPrChange>
              </w:rPr>
              <w:commentReference w:id="6364"/>
            </w:r>
          </w:p>
          <w:p w14:paraId="1964A421" w14:textId="77777777" w:rsidR="00400CA9" w:rsidRPr="00DD122E" w:rsidRDefault="00400CA9" w:rsidP="00400CA9">
            <w:pPr>
              <w:contextualSpacing/>
              <w:jc w:val="both"/>
              <w:rPr>
                <w:rFonts w:ascii="Times New Roman" w:eastAsia="Calibri" w:hAnsi="Times New Roman" w:cs="Times New Roman"/>
                <w:lang w:val="en-US"/>
                <w:rPrChange w:id="6375" w:author="OLENA PASHKOVA (NEPTUNE.UA)" w:date="2022-11-21T15:27:00Z">
                  <w:rPr>
                    <w:rFonts w:ascii="Times New Roman" w:eastAsia="Calibri" w:hAnsi="Times New Roman" w:cs="Times New Roman"/>
                    <w:lang w:val="en-US"/>
                  </w:rPr>
                </w:rPrChange>
              </w:rPr>
            </w:pPr>
          </w:p>
          <w:p w14:paraId="10132238" w14:textId="77777777" w:rsidR="00400CA9" w:rsidRPr="00DD122E" w:rsidRDefault="00400CA9" w:rsidP="00400CA9">
            <w:pPr>
              <w:contextualSpacing/>
              <w:jc w:val="both"/>
              <w:rPr>
                <w:rFonts w:ascii="Times New Roman" w:eastAsia="Calibri" w:hAnsi="Times New Roman" w:cs="Times New Roman"/>
                <w:lang w:val="en-US"/>
                <w:rPrChange w:id="6376"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377" w:author="OLENA PASHKOVA (NEPTUNE.UA)" w:date="2022-11-21T15:27:00Z">
                  <w:rPr>
                    <w:rFonts w:ascii="Times New Roman" w:eastAsia="Calibri" w:hAnsi="Times New Roman" w:cs="Times New Roman"/>
                    <w:b/>
                    <w:lang w:val="en-US"/>
                  </w:rPr>
                </w:rPrChange>
              </w:rPr>
              <w:t>13.</w:t>
            </w:r>
            <w:r w:rsidRPr="00DD122E">
              <w:rPr>
                <w:rFonts w:ascii="Times New Roman" w:eastAsia="Calibri" w:hAnsi="Times New Roman" w:cs="Times New Roman"/>
                <w:lang w:val="en-US"/>
                <w:rPrChange w:id="6378" w:author="OLENA PASHKOVA (NEPTUNE.UA)" w:date="2022-11-21T15:27:00Z">
                  <w:rPr>
                    <w:rFonts w:ascii="Times New Roman" w:eastAsia="Calibri" w:hAnsi="Times New Roman" w:cs="Times New Roman"/>
                    <w:lang w:val="en-US"/>
                  </w:rPr>
                </w:rPrChange>
              </w:rPr>
              <w:tab/>
            </w:r>
            <w:r w:rsidRPr="00DD122E">
              <w:rPr>
                <w:rFonts w:ascii="Times New Roman" w:eastAsia="Calibri" w:hAnsi="Times New Roman" w:cs="Times New Roman"/>
                <w:b/>
                <w:lang w:val="en-US"/>
                <w:rPrChange w:id="6379" w:author="OLENA PASHKOVA (NEPTUNE.UA)" w:date="2022-11-21T15:27:00Z">
                  <w:rPr>
                    <w:rFonts w:ascii="Times New Roman" w:eastAsia="Calibri" w:hAnsi="Times New Roman" w:cs="Times New Roman"/>
                    <w:b/>
                    <w:lang w:val="en-US"/>
                  </w:rPr>
                </w:rPrChange>
              </w:rPr>
              <w:t>FORCE-MAJEURE CIRCUMSTANCES</w:t>
            </w:r>
            <w:r w:rsidRPr="00DD122E">
              <w:rPr>
                <w:rFonts w:ascii="Times New Roman" w:eastAsia="Calibri" w:hAnsi="Times New Roman" w:cs="Times New Roman"/>
                <w:lang w:val="en-US"/>
                <w:rPrChange w:id="6380" w:author="OLENA PASHKOVA (NEPTUNE.UA)" w:date="2022-11-21T15:27:00Z">
                  <w:rPr>
                    <w:rFonts w:ascii="Times New Roman" w:eastAsia="Calibri" w:hAnsi="Times New Roman" w:cs="Times New Roman"/>
                    <w:lang w:val="en-US"/>
                  </w:rPr>
                </w:rPrChange>
              </w:rPr>
              <w:t>.</w:t>
            </w:r>
          </w:p>
          <w:p w14:paraId="491481EE" w14:textId="77777777" w:rsidR="00400CA9" w:rsidRPr="00DD122E" w:rsidRDefault="00400CA9" w:rsidP="00400CA9">
            <w:pPr>
              <w:contextualSpacing/>
              <w:jc w:val="both"/>
              <w:rPr>
                <w:ins w:id="6381" w:author="Nataliya Tomaskovic" w:date="2022-08-19T14:09:00Z"/>
                <w:rFonts w:ascii="Times New Roman" w:eastAsia="Times New Roman" w:hAnsi="Times New Roman" w:cs="Times New Roman"/>
                <w:lang w:val="en-GB"/>
                <w:rPrChange w:id="6382" w:author="OLENA PASHKOVA (NEPTUNE.UA)" w:date="2022-11-21T15:27:00Z">
                  <w:rPr>
                    <w:ins w:id="6383" w:author="Nataliya Tomaskovic" w:date="2022-08-19T14:09:00Z"/>
                    <w:rFonts w:ascii="Times New Roman" w:eastAsia="Times New Roman" w:hAnsi="Times New Roman" w:cs="Times New Roman"/>
                    <w:lang w:val="en-GB"/>
                  </w:rPr>
                </w:rPrChange>
              </w:rPr>
            </w:pPr>
            <w:r w:rsidRPr="00DD122E">
              <w:rPr>
                <w:rFonts w:ascii="Times New Roman" w:eastAsia="Times New Roman" w:hAnsi="Times New Roman" w:cs="Times New Roman"/>
                <w:b/>
                <w:lang w:val="en-GB"/>
                <w:rPrChange w:id="6384" w:author="OLENA PASHKOVA (NEPTUNE.UA)" w:date="2022-11-21T15:27:00Z">
                  <w:rPr>
                    <w:rFonts w:ascii="Times New Roman" w:eastAsia="Times New Roman" w:hAnsi="Times New Roman" w:cs="Times New Roman"/>
                    <w:b/>
                    <w:lang w:val="en-GB"/>
                  </w:rPr>
                </w:rPrChange>
              </w:rPr>
              <w:t>13.1</w:t>
            </w:r>
            <w:r w:rsidRPr="00DD122E">
              <w:rPr>
                <w:rFonts w:ascii="Times New Roman" w:eastAsia="Times New Roman" w:hAnsi="Times New Roman" w:cs="Times New Roman"/>
                <w:lang w:val="en-GB"/>
                <w:rPrChange w:id="6385" w:author="OLENA PASHKOVA (NEPTUNE.UA)" w:date="2022-11-21T15:27:00Z">
                  <w:rPr>
                    <w:rFonts w:ascii="Times New Roman" w:eastAsia="Times New Roman" w:hAnsi="Times New Roman" w:cs="Times New Roman"/>
                    <w:lang w:val="en-GB"/>
                  </w:rPr>
                </w:rPrChange>
              </w:rPr>
              <w:t>.</w:t>
            </w:r>
            <w:r w:rsidRPr="00DD122E">
              <w:rPr>
                <w:rFonts w:ascii="Times New Roman" w:eastAsia="Times New Roman" w:hAnsi="Times New Roman" w:cs="Times New Roman"/>
                <w:lang w:val="uk-UA"/>
                <w:rPrChange w:id="6386" w:author="OLENA PASHKOVA (NEPTUNE.UA)" w:date="2022-11-21T15:27:00Z">
                  <w:rPr>
                    <w:rFonts w:ascii="Times New Roman" w:eastAsia="Times New Roman" w:hAnsi="Times New Roman" w:cs="Times New Roman"/>
                    <w:lang w:val="uk-UA"/>
                  </w:rPr>
                </w:rPrChange>
              </w:rPr>
              <w:t xml:space="preserve"> </w:t>
            </w:r>
            <w:r w:rsidRPr="00DD122E">
              <w:rPr>
                <w:rFonts w:ascii="Times New Roman" w:eastAsia="Times New Roman" w:hAnsi="Times New Roman" w:cs="Times New Roman"/>
                <w:lang w:val="en-GB"/>
                <w:rPrChange w:id="6387" w:author="OLENA PASHKOVA (NEPTUNE.UA)" w:date="2022-11-21T15:27:00Z">
                  <w:rPr>
                    <w:rFonts w:ascii="Times New Roman" w:eastAsia="Times New Roman" w:hAnsi="Times New Roman" w:cs="Times New Roman"/>
                    <w:lang w:val="en-GB"/>
                  </w:rPr>
                </w:rPrChange>
              </w:rPr>
              <w:t>Neither Party hereto shall be liable for the total or partial failure to fulfil its obligations assumed hereunder, if this failure has become a consequence of force majeure.</w:t>
            </w:r>
          </w:p>
          <w:p w14:paraId="32C95B28" w14:textId="77777777" w:rsidR="00400CA9" w:rsidRPr="00DD122E" w:rsidRDefault="00400CA9" w:rsidP="00400CA9">
            <w:pPr>
              <w:contextualSpacing/>
              <w:jc w:val="both"/>
              <w:rPr>
                <w:ins w:id="6388" w:author="Nataliya Tomaskovic" w:date="2022-08-19T14:09:00Z"/>
                <w:rFonts w:ascii="Times New Roman" w:eastAsia="Times New Roman" w:hAnsi="Times New Roman" w:cs="Times New Roman"/>
                <w:lang w:val="en-GB"/>
                <w:rPrChange w:id="6389" w:author="OLENA PASHKOVA (NEPTUNE.UA)" w:date="2022-11-21T15:27:00Z">
                  <w:rPr>
                    <w:ins w:id="6390" w:author="Nataliya Tomaskovic" w:date="2022-08-19T14:09:00Z"/>
                    <w:rFonts w:ascii="Times New Roman" w:eastAsia="Times New Roman" w:hAnsi="Times New Roman" w:cs="Times New Roman"/>
                    <w:lang w:val="en-GB"/>
                  </w:rPr>
                </w:rPrChange>
              </w:rPr>
            </w:pPr>
          </w:p>
          <w:p w14:paraId="71BAE33F" w14:textId="77777777" w:rsidR="00400CA9" w:rsidRPr="00DD122E" w:rsidRDefault="00400CA9" w:rsidP="00400CA9">
            <w:pPr>
              <w:contextualSpacing/>
              <w:jc w:val="both"/>
              <w:rPr>
                <w:rFonts w:ascii="Times New Roman" w:eastAsia="Times New Roman" w:hAnsi="Times New Roman" w:cs="Times New Roman"/>
                <w:lang w:val="en-GB"/>
                <w:rPrChange w:id="6391" w:author="OLENA PASHKOVA (NEPTUNE.UA)" w:date="2022-11-21T15:27:00Z">
                  <w:rPr>
                    <w:rFonts w:ascii="Times New Roman" w:eastAsia="Times New Roman" w:hAnsi="Times New Roman" w:cs="Times New Roman"/>
                    <w:lang w:val="en-GB"/>
                  </w:rPr>
                </w:rPrChange>
              </w:rPr>
            </w:pPr>
          </w:p>
          <w:p w14:paraId="29ACE04C" w14:textId="77777777" w:rsidR="00400CA9" w:rsidRPr="00DD122E" w:rsidRDefault="00400CA9" w:rsidP="00400CA9">
            <w:pPr>
              <w:contextualSpacing/>
              <w:jc w:val="both"/>
              <w:rPr>
                <w:rFonts w:ascii="Times New Roman" w:eastAsia="Calibri" w:hAnsi="Times New Roman" w:cs="Times New Roman"/>
                <w:lang w:val="en-GB"/>
                <w:rPrChange w:id="6392"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6393" w:author="OLENA PASHKOVA (NEPTUNE.UA)" w:date="2022-11-21T15:27:00Z">
                  <w:rPr>
                    <w:rFonts w:ascii="Times New Roman" w:eastAsia="Times New Roman" w:hAnsi="Times New Roman" w:cs="Times New Roman"/>
                    <w:lang w:val="en-GB"/>
                  </w:rPr>
                </w:rPrChange>
              </w:rPr>
              <w:t xml:space="preserve">According to the terms and conditions hereunder, force majeure mean any extraordinary events of an external nature with respect to the Parties that arose after the conclusion of the Contract, through no fault of the Parties, against the will of the Parties, which cannot be predicted or prevented, subject to taking ordinary measures, and which directly affected </w:t>
            </w:r>
            <w:r w:rsidRPr="00DD122E">
              <w:rPr>
                <w:rFonts w:ascii="Times New Roman" w:eastAsia="Times New Roman" w:hAnsi="Times New Roman" w:cs="Times New Roman"/>
                <w:lang w:val="en-GB"/>
                <w:rPrChange w:id="6394" w:author="OLENA PASHKOVA (NEPTUNE.UA)" w:date="2022-11-21T15:27:00Z">
                  <w:rPr>
                    <w:rFonts w:ascii="Times New Roman" w:eastAsia="Times New Roman" w:hAnsi="Times New Roman" w:cs="Times New Roman"/>
                    <w:lang w:val="en-GB"/>
                  </w:rPr>
                </w:rPrChange>
              </w:rPr>
              <w:lastRenderedPageBreak/>
              <w:t>fulfilment of its respective obligations, including but not limited to:</w:t>
            </w:r>
          </w:p>
          <w:p w14:paraId="6825998D" w14:textId="77777777" w:rsidR="00400CA9" w:rsidRPr="00DD122E" w:rsidRDefault="00400CA9" w:rsidP="00400CA9">
            <w:pPr>
              <w:numPr>
                <w:ilvl w:val="0"/>
                <w:numId w:val="4"/>
              </w:numPr>
              <w:contextualSpacing/>
              <w:jc w:val="both"/>
              <w:rPr>
                <w:rFonts w:ascii="Times New Roman" w:eastAsia="Calibri" w:hAnsi="Times New Roman" w:cs="Times New Roman"/>
                <w:lang w:val="en-GB"/>
                <w:rPrChange w:id="6395"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6396" w:author="OLENA PASHKOVA (NEPTUNE.UA)" w:date="2022-11-21T15:27:00Z">
                  <w:rPr>
                    <w:rFonts w:ascii="Times New Roman" w:eastAsia="Times New Roman" w:hAnsi="Times New Roman" w:cs="Times New Roman"/>
                    <w:lang w:val="en-GB"/>
                  </w:rPr>
                </w:rPrChange>
              </w:rPr>
              <w:t>Acts of god (flood, fire, earthquake, hurricane or other natural disasters);</w:t>
            </w:r>
          </w:p>
          <w:p w14:paraId="05809D2E" w14:textId="77777777" w:rsidR="00400CA9" w:rsidRPr="00DD122E" w:rsidRDefault="00400CA9" w:rsidP="00400CA9">
            <w:pPr>
              <w:numPr>
                <w:ilvl w:val="0"/>
                <w:numId w:val="4"/>
              </w:numPr>
              <w:contextualSpacing/>
              <w:jc w:val="both"/>
              <w:rPr>
                <w:rFonts w:ascii="Times New Roman" w:eastAsia="Calibri" w:hAnsi="Times New Roman" w:cs="Times New Roman"/>
                <w:lang w:val="en-GB"/>
                <w:rPrChange w:id="6397"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6398" w:author="OLENA PASHKOVA (NEPTUNE.UA)" w:date="2022-11-21T15:27:00Z">
                  <w:rPr>
                    <w:rFonts w:ascii="Times New Roman" w:eastAsia="Times New Roman" w:hAnsi="Times New Roman" w:cs="Times New Roman"/>
                    <w:lang w:val="en-GB"/>
                  </w:rPr>
                </w:rPrChange>
              </w:rPr>
              <w:t>Disasters of biological, anthropogenic and man-induced origin;</w:t>
            </w:r>
          </w:p>
          <w:p w14:paraId="321A90DA" w14:textId="77777777" w:rsidR="00400CA9" w:rsidRPr="00DD122E" w:rsidRDefault="00400CA9" w:rsidP="00400CA9">
            <w:pPr>
              <w:numPr>
                <w:ilvl w:val="0"/>
                <w:numId w:val="4"/>
              </w:numPr>
              <w:contextualSpacing/>
              <w:jc w:val="both"/>
              <w:rPr>
                <w:rFonts w:ascii="Times New Roman" w:eastAsia="Calibri" w:hAnsi="Times New Roman" w:cs="Times New Roman"/>
                <w:lang w:val="en-GB"/>
                <w:rPrChange w:id="6399"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6400" w:author="OLENA PASHKOVA (NEPTUNE.UA)" w:date="2022-11-21T15:27:00Z">
                  <w:rPr>
                    <w:rFonts w:ascii="Times New Roman" w:eastAsia="Times New Roman" w:hAnsi="Times New Roman" w:cs="Times New Roman"/>
                    <w:lang w:val="en-GB"/>
                  </w:rPr>
                </w:rPrChange>
              </w:rPr>
              <w:t>Circumstances of social life (wars, armed conflicts, military operations, blockades, terrorist acts, embargoes, lockout, etc.);</w:t>
            </w:r>
          </w:p>
          <w:p w14:paraId="4033DC4D" w14:textId="77777777" w:rsidR="00400CA9" w:rsidRPr="00DD122E" w:rsidRDefault="00400CA9" w:rsidP="00400CA9">
            <w:pPr>
              <w:numPr>
                <w:ilvl w:val="0"/>
                <w:numId w:val="4"/>
              </w:numPr>
              <w:contextualSpacing/>
              <w:jc w:val="both"/>
              <w:rPr>
                <w:rFonts w:ascii="Times New Roman" w:eastAsia="Calibri" w:hAnsi="Times New Roman" w:cs="Times New Roman"/>
                <w:lang w:val="en-GB"/>
                <w:rPrChange w:id="6401"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6402" w:author="OLENA PASHKOVA (NEPTUNE.UA)" w:date="2022-11-21T15:27:00Z">
                  <w:rPr>
                    <w:rFonts w:ascii="Times New Roman" w:eastAsia="Times New Roman" w:hAnsi="Times New Roman" w:cs="Times New Roman"/>
                    <w:lang w:val="en-GB"/>
                  </w:rPr>
                </w:rPrChange>
              </w:rPr>
              <w:t>Issuance of prohibitive or restrictive regulations of state authorities or local governments that restrict the export of the Cargo from Ukraine, in part or otherailwayise, including but not limited to</w:t>
            </w:r>
            <w:r w:rsidRPr="00DD122E">
              <w:rPr>
                <w:rFonts w:ascii="Times New Roman" w:eastAsia="Times New Roman" w:hAnsi="Times New Roman" w:cs="Times New Roman"/>
                <w:lang w:val="uk-UA"/>
                <w:rPrChange w:id="6403" w:author="OLENA PASHKOVA (NEPTUNE.UA)" w:date="2022-11-21T15:27:00Z">
                  <w:rPr>
                    <w:rFonts w:ascii="Times New Roman" w:eastAsia="Times New Roman" w:hAnsi="Times New Roman" w:cs="Times New Roman"/>
                    <w:lang w:val="uk-UA"/>
                  </w:rPr>
                </w:rPrChange>
              </w:rPr>
              <w:t>;</w:t>
            </w:r>
          </w:p>
          <w:p w14:paraId="20975F66" w14:textId="77777777" w:rsidR="00400CA9" w:rsidRPr="00DD122E" w:rsidRDefault="00400CA9" w:rsidP="00400CA9">
            <w:pPr>
              <w:numPr>
                <w:ilvl w:val="0"/>
                <w:numId w:val="4"/>
              </w:numPr>
              <w:contextualSpacing/>
              <w:jc w:val="both"/>
              <w:rPr>
                <w:rFonts w:ascii="Times New Roman" w:eastAsia="Calibri" w:hAnsi="Times New Roman" w:cs="Times New Roman"/>
                <w:lang w:val="en-GB"/>
                <w:rPrChange w:id="6404"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lang w:val="en-GB"/>
                <w:rPrChange w:id="6405" w:author="OLENA PASHKOVA (NEPTUNE.UA)" w:date="2022-11-21T15:27:00Z">
                  <w:rPr>
                    <w:rFonts w:ascii="Times New Roman" w:eastAsia="Times New Roman" w:hAnsi="Times New Roman" w:cs="Times New Roman"/>
                    <w:lang w:val="en-GB"/>
                  </w:rPr>
                </w:rPrChange>
              </w:rPr>
              <w:t>Introduction of export licenses or export quotas, other prohibitive measures in relation to export operations with the Cargo.</w:t>
            </w:r>
          </w:p>
          <w:p w14:paraId="6A339555" w14:textId="77777777" w:rsidR="00400CA9" w:rsidRPr="00DD122E" w:rsidDel="009B77AC" w:rsidRDefault="00400CA9" w:rsidP="00400CA9">
            <w:pPr>
              <w:contextualSpacing/>
              <w:rPr>
                <w:del w:id="6406" w:author="Nataliya Tomaskovic" w:date="2022-08-22T16:33:00Z"/>
                <w:rFonts w:ascii="Times New Roman" w:eastAsia="Calibri" w:hAnsi="Times New Roman" w:cs="Times New Roman"/>
                <w:lang w:val="en-GB"/>
                <w:rPrChange w:id="6407" w:author="OLENA PASHKOVA (NEPTUNE.UA)" w:date="2022-11-21T15:27:00Z">
                  <w:rPr>
                    <w:del w:id="6408" w:author="Nataliya Tomaskovic" w:date="2022-08-22T16:33:00Z"/>
                    <w:rFonts w:ascii="Times New Roman" w:eastAsia="Calibri" w:hAnsi="Times New Roman" w:cs="Times New Roman"/>
                    <w:lang w:val="en-GB"/>
                  </w:rPr>
                </w:rPrChange>
              </w:rPr>
            </w:pPr>
          </w:p>
          <w:p w14:paraId="57F4D071" w14:textId="77777777" w:rsidR="00400CA9" w:rsidRPr="00DD122E" w:rsidRDefault="00400CA9" w:rsidP="00400CA9">
            <w:pPr>
              <w:contextualSpacing/>
              <w:jc w:val="both"/>
              <w:rPr>
                <w:ins w:id="6409" w:author="Nataliya Tomaskovic" w:date="2022-08-19T14:09:00Z"/>
                <w:rFonts w:ascii="Times New Roman" w:eastAsia="Times New Roman" w:hAnsi="Times New Roman" w:cs="Times New Roman"/>
                <w:lang w:val="en-GB"/>
                <w:rPrChange w:id="6410" w:author="OLENA PASHKOVA (NEPTUNE.UA)" w:date="2022-11-21T15:27:00Z">
                  <w:rPr>
                    <w:ins w:id="6411" w:author="Nataliya Tomaskovic" w:date="2022-08-19T14:09:00Z"/>
                    <w:rFonts w:ascii="Times New Roman" w:eastAsia="Times New Roman" w:hAnsi="Times New Roman" w:cs="Times New Roman"/>
                    <w:lang w:val="en-GB"/>
                  </w:rPr>
                </w:rPrChange>
              </w:rPr>
            </w:pPr>
            <w:r w:rsidRPr="00DD122E">
              <w:rPr>
                <w:rFonts w:ascii="Times New Roman" w:eastAsia="Times New Roman" w:hAnsi="Times New Roman" w:cs="Times New Roman"/>
                <w:b/>
                <w:lang w:val="en-GB"/>
                <w:rPrChange w:id="6412" w:author="OLENA PASHKOVA (NEPTUNE.UA)" w:date="2022-11-21T15:27:00Z">
                  <w:rPr>
                    <w:rFonts w:ascii="Times New Roman" w:eastAsia="Times New Roman" w:hAnsi="Times New Roman" w:cs="Times New Roman"/>
                    <w:b/>
                    <w:lang w:val="en-GB"/>
                  </w:rPr>
                </w:rPrChange>
              </w:rPr>
              <w:t>13.2.</w:t>
            </w:r>
            <w:r w:rsidRPr="00DD122E">
              <w:rPr>
                <w:rFonts w:ascii="Times New Roman" w:eastAsia="Times New Roman" w:hAnsi="Times New Roman" w:cs="Times New Roman"/>
                <w:lang w:val="en-GB"/>
                <w:rPrChange w:id="6413" w:author="OLENA PASHKOVA (NEPTUNE.UA)" w:date="2022-11-21T15:27:00Z">
                  <w:rPr>
                    <w:rFonts w:ascii="Times New Roman" w:eastAsia="Times New Roman" w:hAnsi="Times New Roman" w:cs="Times New Roman"/>
                    <w:lang w:val="en-GB"/>
                  </w:rPr>
                </w:rPrChange>
              </w:rPr>
              <w:t xml:space="preserve"> Proof of force majeure circumstances is a document issued by the Chamber of Commerce</w:t>
            </w:r>
            <w:r w:rsidRPr="00DD122E">
              <w:rPr>
                <w:rFonts w:ascii="Times New Roman" w:eastAsia="Calibri" w:hAnsi="Times New Roman" w:cs="Times New Roman"/>
                <w:lang w:val="en-US"/>
                <w:rPrChange w:id="6414" w:author="OLENA PASHKOVA (NEPTUNE.UA)" w:date="2022-11-21T15:27:00Z">
                  <w:rPr>
                    <w:rFonts w:ascii="Times New Roman" w:eastAsia="Calibri" w:hAnsi="Times New Roman" w:cs="Times New Roman"/>
                    <w:lang w:val="en-US"/>
                  </w:rPr>
                </w:rPrChange>
              </w:rPr>
              <w:t xml:space="preserve"> </w:t>
            </w:r>
            <w:r w:rsidRPr="00DD122E">
              <w:rPr>
                <w:rFonts w:ascii="Times New Roman" w:eastAsia="Times New Roman" w:hAnsi="Times New Roman" w:cs="Times New Roman"/>
                <w:lang w:val="en-GB"/>
                <w:rPrChange w:id="6415" w:author="OLENA PASHKOVA (NEPTUNE.UA)" w:date="2022-11-21T15:27:00Z">
                  <w:rPr>
                    <w:rFonts w:ascii="Times New Roman" w:eastAsia="Times New Roman" w:hAnsi="Times New Roman" w:cs="Times New Roman"/>
                    <w:lang w:val="en-GB"/>
                  </w:rPr>
                </w:rPrChange>
              </w:rPr>
              <w:t>or the regional branch authorized by it, or another competent government authority which has the legal right to confirm the existence of certain circumstances in the state in which such circumstances arose.</w:t>
            </w:r>
          </w:p>
          <w:p w14:paraId="65ED74D6" w14:textId="77777777" w:rsidR="00400CA9" w:rsidRPr="00DD122E" w:rsidRDefault="00400CA9" w:rsidP="00400CA9">
            <w:pPr>
              <w:contextualSpacing/>
              <w:jc w:val="both"/>
              <w:rPr>
                <w:rFonts w:ascii="Times New Roman" w:eastAsia="Times New Roman" w:hAnsi="Times New Roman" w:cs="Times New Roman"/>
                <w:lang w:val="en-GB"/>
                <w:rPrChange w:id="6416" w:author="OLENA PASHKOVA (NEPTUNE.UA)" w:date="2022-11-21T15:27:00Z">
                  <w:rPr>
                    <w:rFonts w:ascii="Times New Roman" w:eastAsia="Times New Roman" w:hAnsi="Times New Roman" w:cs="Times New Roman"/>
                    <w:lang w:val="en-GB"/>
                  </w:rPr>
                </w:rPrChange>
              </w:rPr>
            </w:pPr>
          </w:p>
          <w:p w14:paraId="61A82442" w14:textId="77777777" w:rsidR="00400CA9" w:rsidRPr="00DD122E" w:rsidRDefault="00400CA9" w:rsidP="00400CA9">
            <w:pPr>
              <w:contextualSpacing/>
              <w:jc w:val="both"/>
              <w:rPr>
                <w:ins w:id="6417" w:author="Nataliya Tomaskovic" w:date="2022-08-19T14:09:00Z"/>
                <w:rFonts w:ascii="Times New Roman" w:eastAsia="Times New Roman" w:hAnsi="Times New Roman" w:cs="Times New Roman"/>
                <w:lang w:val="en-GB"/>
                <w:rPrChange w:id="6418" w:author="OLENA PASHKOVA (NEPTUNE.UA)" w:date="2022-11-21T15:27:00Z">
                  <w:rPr>
                    <w:ins w:id="6419" w:author="Nataliya Tomaskovic" w:date="2022-08-19T14:09:00Z"/>
                    <w:rFonts w:ascii="Times New Roman" w:eastAsia="Times New Roman" w:hAnsi="Times New Roman" w:cs="Times New Roman"/>
                    <w:lang w:val="en-GB"/>
                  </w:rPr>
                </w:rPrChange>
              </w:rPr>
            </w:pPr>
            <w:r w:rsidRPr="00DD122E">
              <w:rPr>
                <w:rFonts w:ascii="Times New Roman" w:eastAsia="Times New Roman" w:hAnsi="Times New Roman" w:cs="Times New Roman"/>
                <w:b/>
                <w:lang w:val="en-GB"/>
                <w:rPrChange w:id="6420" w:author="OLENA PASHKOVA (NEPTUNE.UA)" w:date="2022-11-21T15:27:00Z">
                  <w:rPr>
                    <w:rFonts w:ascii="Times New Roman" w:eastAsia="Times New Roman" w:hAnsi="Times New Roman" w:cs="Times New Roman"/>
                    <w:b/>
                    <w:lang w:val="en-GB"/>
                  </w:rPr>
                </w:rPrChange>
              </w:rPr>
              <w:t>13.3.</w:t>
            </w:r>
            <w:r w:rsidRPr="00DD122E">
              <w:rPr>
                <w:rFonts w:ascii="Times New Roman" w:eastAsia="Times New Roman" w:hAnsi="Times New Roman" w:cs="Times New Roman"/>
                <w:lang w:val="en-GB"/>
                <w:rPrChange w:id="6421" w:author="OLENA PASHKOVA (NEPTUNE.UA)" w:date="2022-11-21T15:27:00Z">
                  <w:rPr>
                    <w:rFonts w:ascii="Times New Roman" w:eastAsia="Times New Roman" w:hAnsi="Times New Roman" w:cs="Times New Roman"/>
                    <w:lang w:val="en-GB"/>
                  </w:rPr>
                </w:rPrChange>
              </w:rPr>
              <w:t xml:space="preserve"> A party that intends to refer to the force majeure circumstances shall promptly, taking into account the capabilities of the technical means of urgent communication and the nature of the existing obstacles, but no later than 10 working days, notify the other Party of force majeure circumstances and their impact on the performance of this Contract, providing the relevant opinion of the authorized body.</w:t>
            </w:r>
          </w:p>
          <w:p w14:paraId="0A83F51C" w14:textId="77777777" w:rsidR="00400CA9" w:rsidRPr="00DD122E" w:rsidRDefault="00400CA9" w:rsidP="00400CA9">
            <w:pPr>
              <w:contextualSpacing/>
              <w:jc w:val="both"/>
              <w:rPr>
                <w:ins w:id="6422" w:author="Nataliya Tomaskovic" w:date="2022-08-19T14:09:00Z"/>
                <w:rFonts w:ascii="Times New Roman" w:eastAsia="Times New Roman" w:hAnsi="Times New Roman" w:cs="Times New Roman"/>
                <w:lang w:val="en-GB"/>
                <w:rPrChange w:id="6423" w:author="OLENA PASHKOVA (NEPTUNE.UA)" w:date="2022-11-21T15:27:00Z">
                  <w:rPr>
                    <w:ins w:id="6424" w:author="Nataliya Tomaskovic" w:date="2022-08-19T14:09:00Z"/>
                    <w:rFonts w:ascii="Times New Roman" w:eastAsia="Times New Roman" w:hAnsi="Times New Roman" w:cs="Times New Roman"/>
                    <w:lang w:val="en-GB"/>
                  </w:rPr>
                </w:rPrChange>
              </w:rPr>
            </w:pPr>
          </w:p>
          <w:p w14:paraId="035EF3B0" w14:textId="77777777" w:rsidR="00400CA9" w:rsidRPr="00DD122E" w:rsidRDefault="00400CA9" w:rsidP="00400CA9">
            <w:pPr>
              <w:contextualSpacing/>
              <w:jc w:val="both"/>
              <w:rPr>
                <w:rFonts w:ascii="Times New Roman" w:eastAsia="Times New Roman" w:hAnsi="Times New Roman" w:cs="Times New Roman"/>
                <w:lang w:val="en-GB"/>
                <w:rPrChange w:id="6425" w:author="OLENA PASHKOVA (NEPTUNE.UA)" w:date="2022-11-21T15:27:00Z">
                  <w:rPr>
                    <w:rFonts w:ascii="Times New Roman" w:eastAsia="Times New Roman" w:hAnsi="Times New Roman" w:cs="Times New Roman"/>
                    <w:lang w:val="en-GB"/>
                  </w:rPr>
                </w:rPrChange>
              </w:rPr>
            </w:pPr>
          </w:p>
          <w:p w14:paraId="6CB76979" w14:textId="77777777" w:rsidR="00400CA9" w:rsidRPr="00DD122E" w:rsidRDefault="00400CA9" w:rsidP="00400CA9">
            <w:pPr>
              <w:contextualSpacing/>
              <w:jc w:val="both"/>
              <w:rPr>
                <w:rFonts w:ascii="Times New Roman" w:eastAsia="Calibri" w:hAnsi="Times New Roman" w:cs="Times New Roman"/>
                <w:lang w:val="en-GB"/>
                <w:rPrChange w:id="6426" w:author="OLENA PASHKOVA (NEPTUNE.UA)" w:date="2022-11-21T15:27:00Z">
                  <w:rPr>
                    <w:rFonts w:ascii="Times New Roman" w:eastAsia="Calibri" w:hAnsi="Times New Roman" w:cs="Times New Roman"/>
                    <w:lang w:val="en-GB"/>
                  </w:rPr>
                </w:rPrChange>
              </w:rPr>
            </w:pPr>
            <w:r w:rsidRPr="00DD122E">
              <w:rPr>
                <w:rFonts w:ascii="Times New Roman" w:eastAsia="Times New Roman" w:hAnsi="Times New Roman" w:cs="Times New Roman"/>
                <w:b/>
                <w:lang w:val="en-GB"/>
                <w:rPrChange w:id="6427" w:author="OLENA PASHKOVA (NEPTUNE.UA)" w:date="2022-11-21T15:27:00Z">
                  <w:rPr>
                    <w:rFonts w:ascii="Times New Roman" w:eastAsia="Times New Roman" w:hAnsi="Times New Roman" w:cs="Times New Roman"/>
                    <w:b/>
                    <w:lang w:val="en-GB"/>
                  </w:rPr>
                </w:rPrChange>
              </w:rPr>
              <w:t>13.4.</w:t>
            </w:r>
            <w:r w:rsidRPr="00DD122E">
              <w:rPr>
                <w:rFonts w:ascii="Times New Roman" w:eastAsia="Times New Roman" w:hAnsi="Times New Roman" w:cs="Times New Roman"/>
                <w:lang w:val="en-GB"/>
                <w:rPrChange w:id="6428" w:author="OLENA PASHKOVA (NEPTUNE.UA)" w:date="2022-11-21T15:27:00Z">
                  <w:rPr>
                    <w:rFonts w:ascii="Times New Roman" w:eastAsia="Times New Roman" w:hAnsi="Times New Roman" w:cs="Times New Roman"/>
                    <w:lang w:val="en-GB"/>
                  </w:rPr>
                </w:rPrChange>
              </w:rPr>
              <w:t xml:space="preserve"> Force majeure circumstances shall automatically extend the performance of this Contract for the period of their duration.</w:t>
            </w:r>
          </w:p>
          <w:p w14:paraId="53562C2F" w14:textId="77777777" w:rsidR="00400CA9" w:rsidRPr="006F5E0C" w:rsidRDefault="00400CA9" w:rsidP="00400CA9">
            <w:pPr>
              <w:contextualSpacing/>
              <w:jc w:val="both"/>
              <w:rPr>
                <w:ins w:id="6429" w:author="Nataliya Tomaskovic" w:date="2022-08-19T14:09:00Z"/>
                <w:rFonts w:ascii="Times New Roman" w:eastAsia="Times New Roman" w:hAnsi="Times New Roman" w:cs="Times New Roman"/>
                <w:lang w:val="en-GB"/>
              </w:rPr>
            </w:pPr>
            <w:r w:rsidRPr="00DD122E">
              <w:rPr>
                <w:rFonts w:ascii="Times New Roman" w:eastAsia="Times New Roman" w:hAnsi="Times New Roman" w:cs="Times New Roman"/>
                <w:lang w:val="en-GB"/>
                <w:rPrChange w:id="6430" w:author="OLENA PASHKOVA (NEPTUNE.UA)" w:date="2022-11-21T15:27:00Z">
                  <w:rPr>
                    <w:rFonts w:ascii="Times New Roman" w:eastAsia="Times New Roman" w:hAnsi="Times New Roman" w:cs="Times New Roman"/>
                    <w:lang w:val="en-GB"/>
                  </w:rPr>
                </w:rPrChange>
              </w:rPr>
              <w:t xml:space="preserve">In the event that the force majeure lasts for more than one month, </w:t>
            </w:r>
            <w:ins w:id="6431" w:author="Viktoriya Elik" w:date="2022-08-26T15:48:00Z">
              <w:r w:rsidRPr="00DD122E">
                <w:rPr>
                  <w:rFonts w:ascii="Times New Roman" w:eastAsia="Times New Roman" w:hAnsi="Times New Roman" w:cs="Times New Roman"/>
                  <w:lang w:val="en-GB"/>
                  <w:rPrChange w:id="6432" w:author="OLENA PASHKOVA (NEPTUNE.UA)" w:date="2022-11-21T15:27:00Z">
                    <w:rPr>
                      <w:rFonts w:ascii="Times New Roman" w:eastAsia="Times New Roman" w:hAnsi="Times New Roman" w:cs="Times New Roman"/>
                      <w:lang w:val="en-GB"/>
                    </w:rPr>
                  </w:rPrChange>
                </w:rPr>
                <w:t xml:space="preserve">and there is no Customer’s cargo in the custody of the Contractor, </w:t>
              </w:r>
            </w:ins>
            <w:r w:rsidRPr="00DD122E">
              <w:rPr>
                <w:rFonts w:ascii="Times New Roman" w:eastAsia="Times New Roman" w:hAnsi="Times New Roman" w:cs="Times New Roman"/>
                <w:lang w:val="en-GB"/>
                <w:rPrChange w:id="6433" w:author="OLENA PASHKOVA (NEPTUNE.UA)" w:date="2022-11-21T15:27:00Z">
                  <w:rPr>
                    <w:rFonts w:ascii="Times New Roman" w:eastAsia="Times New Roman" w:hAnsi="Times New Roman" w:cs="Times New Roman"/>
                    <w:lang w:val="en-GB"/>
                  </w:rPr>
                </w:rPrChange>
              </w:rPr>
              <w:t>each Party shall have the right to terminate this Contract without resort to court and shall not be liable for such termination, provided that it notifies the other Party no later than seven (7) business days prior to the date of termination</w:t>
            </w:r>
            <w:commentRangeStart w:id="6434"/>
            <w:del w:id="6435" w:author="Viktoriya Elik" w:date="2022-08-26T15:48:00Z">
              <w:r w:rsidRPr="00DD122E" w:rsidDel="00D8146C">
                <w:rPr>
                  <w:rFonts w:ascii="Times New Roman" w:eastAsia="Times New Roman" w:hAnsi="Times New Roman" w:cs="Times New Roman"/>
                  <w:lang w:val="en-GB"/>
                  <w:rPrChange w:id="6436" w:author="OLENA PASHKOVA (NEPTUNE.UA)" w:date="2022-11-21T15:27:00Z">
                    <w:rPr>
                      <w:rFonts w:ascii="Times New Roman" w:eastAsia="Times New Roman" w:hAnsi="Times New Roman" w:cs="Times New Roman"/>
                      <w:lang w:val="en-GB"/>
                    </w:rPr>
                  </w:rPrChange>
                </w:rPr>
                <w:delText xml:space="preserve"> and taking out of the existing Cargo owned by the Customer</w:delText>
              </w:r>
            </w:del>
            <w:commentRangeEnd w:id="6434"/>
            <w:r w:rsidRPr="00DD122E">
              <w:rPr>
                <w:rFonts w:ascii="Times New Roman" w:eastAsia="Calibri" w:hAnsi="Times New Roman" w:cs="Times New Roman"/>
                <w:rPrChange w:id="6437" w:author="OLENA PASHKOVA (NEPTUNE.UA)" w:date="2022-11-21T15:27:00Z">
                  <w:rPr>
                    <w:rFonts w:ascii="Calibri" w:eastAsia="Calibri" w:hAnsi="Calibri" w:cs="Times New Roman"/>
                    <w:sz w:val="16"/>
                    <w:szCs w:val="16"/>
                  </w:rPr>
                </w:rPrChange>
              </w:rPr>
              <w:commentReference w:id="6434"/>
            </w:r>
            <w:r w:rsidRPr="00DD122E">
              <w:rPr>
                <w:rFonts w:ascii="Times New Roman" w:eastAsia="Times New Roman" w:hAnsi="Times New Roman" w:cs="Times New Roman"/>
                <w:lang w:val="en-GB"/>
              </w:rPr>
              <w:t>.</w:t>
            </w:r>
          </w:p>
          <w:p w14:paraId="2BE9F033" w14:textId="77777777" w:rsidR="00400CA9" w:rsidRPr="00DD122E" w:rsidRDefault="00400CA9" w:rsidP="00400CA9">
            <w:pPr>
              <w:contextualSpacing/>
              <w:jc w:val="both"/>
              <w:rPr>
                <w:rFonts w:ascii="Times New Roman" w:eastAsia="Times New Roman" w:hAnsi="Times New Roman" w:cs="Times New Roman"/>
                <w:lang w:val="en-GB"/>
                <w:rPrChange w:id="6438" w:author="OLENA PASHKOVA (NEPTUNE.UA)" w:date="2022-11-21T15:27:00Z">
                  <w:rPr>
                    <w:rFonts w:ascii="Times New Roman" w:eastAsia="Times New Roman" w:hAnsi="Times New Roman" w:cs="Times New Roman"/>
                    <w:lang w:val="en-GB"/>
                  </w:rPr>
                </w:rPrChange>
              </w:rPr>
            </w:pPr>
          </w:p>
          <w:p w14:paraId="48B0A84C" w14:textId="77777777" w:rsidR="00400CA9" w:rsidRPr="00DD122E" w:rsidRDefault="00400CA9" w:rsidP="00400CA9">
            <w:pPr>
              <w:contextualSpacing/>
              <w:jc w:val="both"/>
              <w:rPr>
                <w:rFonts w:ascii="Times New Roman" w:eastAsia="Times New Roman" w:hAnsi="Times New Roman" w:cs="Times New Roman"/>
                <w:lang w:val="en-GB"/>
                <w:rPrChange w:id="6439" w:author="OLENA PASHKOVA (NEPTUNE.UA)" w:date="2022-11-21T15:27:00Z">
                  <w:rPr>
                    <w:rFonts w:ascii="Times New Roman" w:eastAsia="Times New Roman" w:hAnsi="Times New Roman" w:cs="Times New Roman"/>
                    <w:lang w:val="en-GB"/>
                  </w:rPr>
                </w:rPrChange>
              </w:rPr>
            </w:pPr>
            <w:r w:rsidRPr="00DD122E">
              <w:rPr>
                <w:rFonts w:ascii="Times New Roman" w:eastAsia="Times New Roman" w:hAnsi="Times New Roman" w:cs="Times New Roman"/>
                <w:b/>
                <w:lang w:val="en-GB"/>
                <w:rPrChange w:id="6440" w:author="OLENA PASHKOVA (NEPTUNE.UA)" w:date="2022-11-21T15:27:00Z">
                  <w:rPr>
                    <w:rFonts w:ascii="Times New Roman" w:eastAsia="Times New Roman" w:hAnsi="Times New Roman" w:cs="Times New Roman"/>
                    <w:b/>
                    <w:lang w:val="en-GB"/>
                  </w:rPr>
                </w:rPrChange>
              </w:rPr>
              <w:t>13.5.</w:t>
            </w:r>
            <w:r w:rsidRPr="00DD122E">
              <w:rPr>
                <w:rFonts w:ascii="Times New Roman" w:eastAsia="Times New Roman" w:hAnsi="Times New Roman" w:cs="Times New Roman"/>
                <w:lang w:val="en-GB"/>
                <w:rPrChange w:id="6441" w:author="OLENA PASHKOVA (NEPTUNE.UA)" w:date="2022-11-21T15:27:00Z">
                  <w:rPr>
                    <w:rFonts w:ascii="Times New Roman" w:eastAsia="Times New Roman" w:hAnsi="Times New Roman" w:cs="Times New Roman"/>
                    <w:lang w:val="en-GB"/>
                  </w:rPr>
                </w:rPrChange>
              </w:rPr>
              <w:t xml:space="preserve"> The occurrence of force majeure circumstances shall not release the Customer from payment of the cost of works performed by the Contractor (services rendered) under this Contract before its termination.</w:t>
            </w:r>
          </w:p>
          <w:p w14:paraId="3C35484C" w14:textId="77777777" w:rsidR="00400CA9" w:rsidRPr="00DD122E" w:rsidDel="00D8146C" w:rsidRDefault="00400CA9" w:rsidP="00400CA9">
            <w:pPr>
              <w:contextualSpacing/>
              <w:jc w:val="both"/>
              <w:rPr>
                <w:ins w:id="6442" w:author="Nataliya Tomaskovic" w:date="2022-08-19T14:11:00Z"/>
                <w:del w:id="6443" w:author="Viktoriya Elik" w:date="2022-08-26T15:49:00Z"/>
                <w:rFonts w:ascii="Times New Roman" w:eastAsia="Times New Roman" w:hAnsi="Times New Roman" w:cs="Times New Roman"/>
                <w:lang w:val="en-GB"/>
                <w:rPrChange w:id="6444" w:author="OLENA PASHKOVA (NEPTUNE.UA)" w:date="2022-11-21T15:27:00Z">
                  <w:rPr>
                    <w:ins w:id="6445" w:author="Nataliya Tomaskovic" w:date="2022-08-19T14:11:00Z"/>
                    <w:del w:id="6446" w:author="Viktoriya Elik" w:date="2022-08-26T15:49:00Z"/>
                    <w:rFonts w:ascii="Times New Roman" w:eastAsia="Times New Roman" w:hAnsi="Times New Roman" w:cs="Times New Roman"/>
                    <w:lang w:val="en-GB"/>
                  </w:rPr>
                </w:rPrChange>
              </w:rPr>
            </w:pPr>
            <w:del w:id="6447" w:author="Viktoriya Elik" w:date="2022-08-26T15:49:00Z">
              <w:r w:rsidRPr="00DD122E" w:rsidDel="00D8146C">
                <w:rPr>
                  <w:rFonts w:ascii="Times New Roman" w:eastAsia="Times New Roman" w:hAnsi="Times New Roman" w:cs="Times New Roman"/>
                  <w:b/>
                  <w:lang w:val="en-GB"/>
                  <w:rPrChange w:id="6448" w:author="OLENA PASHKOVA (NEPTUNE.UA)" w:date="2022-11-21T15:27:00Z">
                    <w:rPr>
                      <w:rFonts w:ascii="Times New Roman" w:eastAsia="Times New Roman" w:hAnsi="Times New Roman" w:cs="Times New Roman"/>
                      <w:b/>
                      <w:lang w:val="en-GB"/>
                    </w:rPr>
                  </w:rPrChange>
                </w:rPr>
                <w:delText>13.6.</w:delText>
              </w:r>
              <w:r w:rsidRPr="00DD122E" w:rsidDel="00D8146C">
                <w:rPr>
                  <w:rFonts w:ascii="Times New Roman" w:eastAsia="Times New Roman" w:hAnsi="Times New Roman" w:cs="Times New Roman"/>
                  <w:lang w:val="en-GB"/>
                  <w:rPrChange w:id="6449" w:author="OLENA PASHKOVA (NEPTUNE.UA)" w:date="2022-11-21T15:27:00Z">
                    <w:rPr>
                      <w:rFonts w:ascii="Times New Roman" w:eastAsia="Times New Roman" w:hAnsi="Times New Roman" w:cs="Times New Roman"/>
                      <w:lang w:val="en-GB"/>
                    </w:rPr>
                  </w:rPrChange>
                </w:rPr>
                <w:delText xml:space="preserve"> </w:delText>
              </w:r>
              <w:commentRangeStart w:id="6450"/>
              <w:r w:rsidRPr="00DD122E" w:rsidDel="00D8146C">
                <w:rPr>
                  <w:rFonts w:ascii="Times New Roman" w:eastAsia="Times New Roman" w:hAnsi="Times New Roman" w:cs="Times New Roman"/>
                  <w:lang w:val="en-GB"/>
                  <w:rPrChange w:id="6451" w:author="OLENA PASHKOVA (NEPTUNE.UA)" w:date="2022-11-21T15:27:00Z">
                    <w:rPr>
                      <w:rFonts w:ascii="Times New Roman" w:eastAsia="Times New Roman" w:hAnsi="Times New Roman" w:cs="Times New Roman"/>
                      <w:lang w:val="en-GB"/>
                    </w:rPr>
                  </w:rPrChange>
                </w:rPr>
                <w:delText xml:space="preserve">In the event that as a result of force majeure the Customer has no opportunity to ensure the timely shipment of the Cargo, which is on the technological accumulation by the Contractor, the Customer undertakes to reimburse the Contractor for additional costs due to such storage </w:delText>
              </w:r>
            </w:del>
            <w:commentRangeEnd w:id="6450"/>
            <w:r w:rsidRPr="00DD122E">
              <w:rPr>
                <w:rFonts w:ascii="Times New Roman" w:eastAsia="Calibri" w:hAnsi="Times New Roman" w:cs="Times New Roman"/>
                <w:rPrChange w:id="6452" w:author="OLENA PASHKOVA (NEPTUNE.UA)" w:date="2022-11-21T15:27:00Z">
                  <w:rPr>
                    <w:rFonts w:ascii="Calibri" w:eastAsia="Calibri" w:hAnsi="Calibri" w:cs="Times New Roman"/>
                    <w:sz w:val="16"/>
                    <w:szCs w:val="16"/>
                  </w:rPr>
                </w:rPrChange>
              </w:rPr>
              <w:commentReference w:id="6450"/>
            </w:r>
            <w:del w:id="6453" w:author="Viktoriya Elik" w:date="2022-08-26T15:49:00Z">
              <w:r w:rsidRPr="00DD122E" w:rsidDel="00D8146C">
                <w:rPr>
                  <w:rFonts w:ascii="Times New Roman" w:eastAsia="Times New Roman" w:hAnsi="Times New Roman" w:cs="Times New Roman"/>
                  <w:lang w:val="en-GB"/>
                  <w:rPrChange w:id="6454" w:author="OLENA PASHKOVA (NEPTUNE.UA)" w:date="2022-11-21T15:27:00Z">
                    <w:rPr>
                      <w:rFonts w:ascii="Times New Roman" w:eastAsia="Times New Roman" w:hAnsi="Times New Roman" w:cs="Times New Roman"/>
                      <w:lang w:val="en-GB"/>
                    </w:rPr>
                  </w:rPrChange>
                </w:rPr>
                <w:delText>in accordance with the rates specified in paragraph 9.3. of this Agreement, and after the termination of force majeure and, th</w:delText>
              </w:r>
            </w:del>
            <w:ins w:id="6455" w:author="Nataliya Tomaskovic" w:date="2022-08-18T21:39:00Z">
              <w:del w:id="6456" w:author="Viktoriya Elik" w:date="2022-08-26T15:49:00Z">
                <w:r w:rsidRPr="00DD122E" w:rsidDel="00D8146C">
                  <w:rPr>
                    <w:rFonts w:ascii="Times New Roman" w:eastAsia="Times New Roman" w:hAnsi="Times New Roman" w:cs="Times New Roman"/>
                    <w:lang w:val="en-GB"/>
                    <w:rPrChange w:id="6457" w:author="OLENA PASHKOVA (NEPTUNE.UA)" w:date="2022-11-21T15:27:00Z">
                      <w:rPr>
                        <w:rFonts w:ascii="Times New Roman" w:eastAsia="Times New Roman" w:hAnsi="Times New Roman" w:cs="Times New Roman"/>
                        <w:lang w:val="en-GB"/>
                      </w:rPr>
                    </w:rPrChange>
                  </w:rPr>
                  <w:delText>’</w:delText>
                </w:r>
              </w:del>
            </w:ins>
            <w:del w:id="6458" w:author="Viktoriya Elik" w:date="2022-08-26T15:49:00Z">
              <w:r w:rsidRPr="00DD122E" w:rsidDel="00D8146C">
                <w:rPr>
                  <w:rFonts w:ascii="Times New Roman" w:eastAsia="Times New Roman" w:hAnsi="Times New Roman" w:cs="Times New Roman"/>
                  <w:lang w:val="en-GB"/>
                  <w:rPrChange w:id="6459" w:author="OLENA PASHKOVA (NEPTUNE.UA)" w:date="2022-11-21T15:27:00Z">
                    <w:rPr>
                      <w:rFonts w:ascii="Times New Roman" w:eastAsia="Times New Roman" w:hAnsi="Times New Roman" w:cs="Times New Roman"/>
                      <w:lang w:val="en-GB"/>
                    </w:rPr>
                  </w:rPrChange>
                </w:rPr>
                <w:delText>e Contractor's request, within five (5) calendar days to take out such a Cargo from the territory of the Terminal, unless otherw</w:delText>
              </w:r>
            </w:del>
            <w:ins w:id="6460" w:author="Nataliya Tomaskovic" w:date="2022-08-18T18:50:00Z">
              <w:del w:id="6461" w:author="Viktoriya Elik" w:date="2022-08-26T15:49:00Z">
                <w:r w:rsidRPr="00DD122E" w:rsidDel="00D8146C">
                  <w:rPr>
                    <w:rFonts w:ascii="Times New Roman" w:eastAsia="Times New Roman" w:hAnsi="Times New Roman" w:cs="Times New Roman"/>
                    <w:lang w:val="en-GB"/>
                    <w:rPrChange w:id="6462" w:author="OLENA PASHKOVA (NEPTUNE.UA)" w:date="2022-11-21T15:27:00Z">
                      <w:rPr>
                        <w:rFonts w:ascii="Times New Roman" w:eastAsia="Times New Roman" w:hAnsi="Times New Roman" w:cs="Times New Roman"/>
                        <w:lang w:val="en-GB"/>
                      </w:rPr>
                    </w:rPrChange>
                  </w:rPr>
                  <w:delText>railway</w:delText>
                </w:r>
              </w:del>
            </w:ins>
            <w:del w:id="6463" w:author="Viktoriya Elik" w:date="2022-08-26T15:49:00Z">
              <w:r w:rsidRPr="00DD122E" w:rsidDel="00D8146C">
                <w:rPr>
                  <w:rFonts w:ascii="Times New Roman" w:eastAsia="Times New Roman" w:hAnsi="Times New Roman" w:cs="Times New Roman"/>
                  <w:lang w:val="en-GB"/>
                  <w:rPrChange w:id="6464" w:author="OLENA PASHKOVA (NEPTUNE.UA)" w:date="2022-11-21T15:27:00Z">
                    <w:rPr>
                      <w:rFonts w:ascii="Times New Roman" w:eastAsia="Times New Roman" w:hAnsi="Times New Roman" w:cs="Times New Roman"/>
                      <w:lang w:val="en-GB"/>
                    </w:rPr>
                  </w:rPrChange>
                </w:rPr>
                <w:delText>ise regulated by supplementary agreement of the Parties regarding such Cargo.</w:delText>
              </w:r>
            </w:del>
          </w:p>
          <w:p w14:paraId="63235988" w14:textId="77777777" w:rsidR="00400CA9" w:rsidRPr="00DD122E" w:rsidRDefault="00400CA9" w:rsidP="00400CA9">
            <w:pPr>
              <w:contextualSpacing/>
              <w:jc w:val="both"/>
              <w:rPr>
                <w:ins w:id="6465" w:author="Nataliya Tomaskovic" w:date="2022-08-19T14:11:00Z"/>
                <w:rFonts w:ascii="Times New Roman" w:eastAsia="Times New Roman" w:hAnsi="Times New Roman" w:cs="Times New Roman"/>
                <w:lang w:val="en-GB"/>
                <w:rPrChange w:id="6466" w:author="OLENA PASHKOVA (NEPTUNE.UA)" w:date="2022-11-21T15:27:00Z">
                  <w:rPr>
                    <w:ins w:id="6467" w:author="Nataliya Tomaskovic" w:date="2022-08-19T14:11:00Z"/>
                    <w:rFonts w:ascii="Times New Roman" w:eastAsia="Times New Roman" w:hAnsi="Times New Roman" w:cs="Times New Roman"/>
                    <w:lang w:val="en-GB"/>
                  </w:rPr>
                </w:rPrChange>
              </w:rPr>
            </w:pPr>
          </w:p>
          <w:p w14:paraId="5E2EB303" w14:textId="77777777" w:rsidR="00400CA9" w:rsidRPr="00DD122E" w:rsidRDefault="00400CA9" w:rsidP="00400CA9">
            <w:pPr>
              <w:contextualSpacing/>
              <w:jc w:val="both"/>
              <w:rPr>
                <w:ins w:id="6468" w:author="Nataliya Tomaskovic" w:date="2022-08-19T14:11:00Z"/>
                <w:rFonts w:ascii="Times New Roman" w:eastAsia="Times New Roman" w:hAnsi="Times New Roman" w:cs="Times New Roman"/>
                <w:lang w:val="en-GB"/>
                <w:rPrChange w:id="6469" w:author="OLENA PASHKOVA (NEPTUNE.UA)" w:date="2022-11-21T15:27:00Z">
                  <w:rPr>
                    <w:ins w:id="6470" w:author="Nataliya Tomaskovic" w:date="2022-08-19T14:11:00Z"/>
                    <w:rFonts w:ascii="Times New Roman" w:eastAsia="Times New Roman" w:hAnsi="Times New Roman" w:cs="Times New Roman"/>
                    <w:lang w:val="en-GB"/>
                  </w:rPr>
                </w:rPrChange>
              </w:rPr>
            </w:pPr>
          </w:p>
          <w:p w14:paraId="4096568D" w14:textId="77777777" w:rsidR="00400CA9" w:rsidRPr="00DD122E" w:rsidRDefault="00400CA9" w:rsidP="00400CA9">
            <w:pPr>
              <w:contextualSpacing/>
              <w:jc w:val="both"/>
              <w:rPr>
                <w:rFonts w:ascii="Times New Roman" w:eastAsia="Times New Roman" w:hAnsi="Times New Roman" w:cs="Times New Roman"/>
                <w:lang w:val="uk-UA"/>
                <w:rPrChange w:id="6471" w:author="OLENA PASHKOVA (NEPTUNE.UA)" w:date="2022-11-21T15:27:00Z">
                  <w:rPr>
                    <w:rFonts w:ascii="Times New Roman" w:eastAsia="Times New Roman" w:hAnsi="Times New Roman" w:cs="Times New Roman"/>
                    <w:lang w:val="uk-UA"/>
                  </w:rPr>
                </w:rPrChange>
              </w:rPr>
            </w:pPr>
          </w:p>
          <w:p w14:paraId="62833E9B" w14:textId="77777777" w:rsidR="00400CA9" w:rsidRPr="00DD122E" w:rsidRDefault="00400CA9" w:rsidP="00400CA9">
            <w:pPr>
              <w:contextualSpacing/>
              <w:jc w:val="both"/>
              <w:rPr>
                <w:rFonts w:ascii="Times New Roman" w:eastAsia="Times New Roman" w:hAnsi="Times New Roman" w:cs="Times New Roman"/>
                <w:lang w:val="en-US" w:eastAsia="ru-RU"/>
                <w:rPrChange w:id="6472" w:author="OLENA PASHKOVA (NEPTUNE.UA)" w:date="2022-11-21T15:27:00Z">
                  <w:rPr>
                    <w:rFonts w:ascii="Times New Roman" w:eastAsia="Times New Roman" w:hAnsi="Times New Roman" w:cs="Times New Roman"/>
                    <w:lang w:val="en-US" w:eastAsia="ru-RU"/>
                  </w:rPr>
                </w:rPrChange>
              </w:rPr>
            </w:pPr>
            <w:r w:rsidRPr="00DD122E">
              <w:rPr>
                <w:rFonts w:ascii="Times New Roman" w:eastAsia="Calibri" w:hAnsi="Times New Roman" w:cs="Times New Roman"/>
                <w:b/>
                <w:lang w:val="en-US"/>
                <w:rPrChange w:id="6473" w:author="OLENA PASHKOVA (NEPTUNE.UA)" w:date="2022-11-21T15:27:00Z">
                  <w:rPr>
                    <w:rFonts w:ascii="Times New Roman" w:eastAsia="Calibri" w:hAnsi="Times New Roman" w:cs="Times New Roman"/>
                    <w:b/>
                    <w:lang w:val="en-US"/>
                  </w:rPr>
                </w:rPrChange>
              </w:rPr>
              <w:lastRenderedPageBreak/>
              <w:t>13.7.</w:t>
            </w:r>
            <w:r w:rsidRPr="00DD122E">
              <w:rPr>
                <w:rFonts w:ascii="Times New Roman" w:eastAsia="Times New Roman" w:hAnsi="Times New Roman" w:cs="Times New Roman"/>
                <w:lang w:val="en-US" w:eastAsia="ru-RU"/>
                <w:rPrChange w:id="6474" w:author="OLENA PASHKOVA (NEPTUNE.UA)" w:date="2022-11-21T15:27:00Z">
                  <w:rPr>
                    <w:rFonts w:ascii="Times New Roman" w:eastAsia="Times New Roman" w:hAnsi="Times New Roman" w:cs="Times New Roman"/>
                    <w:lang w:val="en-US" w:eastAsia="ru-RU"/>
                  </w:rPr>
                </w:rPrChange>
              </w:rPr>
              <w:t xml:space="preserve"> Neither party shall be released from liability for delay in the performance of obligations assumed prior to the commencement of force majeure.</w:t>
            </w:r>
          </w:p>
          <w:p w14:paraId="6005A2EA" w14:textId="77777777" w:rsidR="00400CA9" w:rsidRPr="00DD122E" w:rsidRDefault="00400CA9" w:rsidP="00400CA9">
            <w:pPr>
              <w:contextualSpacing/>
              <w:jc w:val="both"/>
              <w:rPr>
                <w:ins w:id="6475" w:author="Nataliya Tomaskovic" w:date="2022-08-19T14:11:00Z"/>
                <w:rFonts w:ascii="Times New Roman" w:eastAsia="Calibri" w:hAnsi="Times New Roman" w:cs="Times New Roman"/>
                <w:lang w:val="en-US"/>
                <w:rPrChange w:id="6476" w:author="OLENA PASHKOVA (NEPTUNE.UA)" w:date="2022-11-21T15:27:00Z">
                  <w:rPr>
                    <w:ins w:id="6477" w:author="Nataliya Tomaskovic" w:date="2022-08-19T14:11:00Z"/>
                    <w:rFonts w:ascii="Times New Roman" w:eastAsia="Calibri" w:hAnsi="Times New Roman" w:cs="Times New Roman"/>
                    <w:lang w:val="en-US"/>
                  </w:rPr>
                </w:rPrChange>
              </w:rPr>
            </w:pPr>
          </w:p>
          <w:p w14:paraId="5347C658" w14:textId="77777777" w:rsidR="00400CA9" w:rsidRPr="00DD122E" w:rsidRDefault="00400CA9" w:rsidP="00400CA9">
            <w:pPr>
              <w:contextualSpacing/>
              <w:jc w:val="both"/>
              <w:rPr>
                <w:rFonts w:ascii="Times New Roman" w:eastAsia="Calibri" w:hAnsi="Times New Roman" w:cs="Times New Roman"/>
                <w:lang w:val="en-US"/>
                <w:rPrChange w:id="6478" w:author="OLENA PASHKOVA (NEPTUNE.UA)" w:date="2022-11-21T15:27:00Z">
                  <w:rPr>
                    <w:rFonts w:ascii="Times New Roman" w:eastAsia="Calibri" w:hAnsi="Times New Roman" w:cs="Times New Roman"/>
                    <w:lang w:val="en-US"/>
                  </w:rPr>
                </w:rPrChange>
              </w:rPr>
            </w:pPr>
          </w:p>
          <w:p w14:paraId="039107EC" w14:textId="77777777" w:rsidR="00400CA9" w:rsidRPr="00DD122E" w:rsidRDefault="00400CA9" w:rsidP="00400CA9">
            <w:pPr>
              <w:contextualSpacing/>
              <w:jc w:val="both"/>
              <w:rPr>
                <w:rFonts w:ascii="Times New Roman" w:eastAsia="Calibri" w:hAnsi="Times New Roman" w:cs="Times New Roman"/>
                <w:b/>
                <w:lang w:val="en-US"/>
                <w:rPrChange w:id="6479" w:author="OLENA PASHKOVA (NEPTUNE.UA)" w:date="2022-11-21T15:27:00Z">
                  <w:rPr>
                    <w:rFonts w:ascii="Times New Roman" w:eastAsia="Calibri" w:hAnsi="Times New Roman" w:cs="Times New Roman"/>
                    <w:b/>
                    <w:lang w:val="en-US"/>
                  </w:rPr>
                </w:rPrChange>
              </w:rPr>
            </w:pPr>
            <w:r w:rsidRPr="00DD122E">
              <w:rPr>
                <w:rFonts w:ascii="Times New Roman" w:eastAsia="Calibri" w:hAnsi="Times New Roman" w:cs="Times New Roman"/>
                <w:b/>
                <w:lang w:val="en-US"/>
                <w:rPrChange w:id="6480" w:author="OLENA PASHKOVA (NEPTUNE.UA)" w:date="2022-11-21T15:27:00Z">
                  <w:rPr>
                    <w:rFonts w:ascii="Times New Roman" w:eastAsia="Calibri" w:hAnsi="Times New Roman" w:cs="Times New Roman"/>
                    <w:b/>
                    <w:lang w:val="en-US"/>
                  </w:rPr>
                </w:rPrChange>
              </w:rPr>
              <w:t>14.</w:t>
            </w:r>
            <w:r w:rsidRPr="00DD122E">
              <w:rPr>
                <w:rFonts w:ascii="Times New Roman" w:eastAsia="Calibri" w:hAnsi="Times New Roman" w:cs="Times New Roman"/>
                <w:lang w:val="en-US"/>
                <w:rPrChange w:id="6481" w:author="OLENA PASHKOVA (NEPTUNE.UA)" w:date="2022-11-21T15:27:00Z">
                  <w:rPr>
                    <w:rFonts w:ascii="Times New Roman" w:eastAsia="Calibri" w:hAnsi="Times New Roman" w:cs="Times New Roman"/>
                    <w:lang w:val="en-US"/>
                  </w:rPr>
                </w:rPrChange>
              </w:rPr>
              <w:tab/>
            </w:r>
            <w:r w:rsidRPr="00DD122E">
              <w:rPr>
                <w:rFonts w:ascii="Times New Roman" w:eastAsia="Calibri" w:hAnsi="Times New Roman" w:cs="Times New Roman"/>
                <w:b/>
                <w:lang w:val="en-US"/>
                <w:rPrChange w:id="6482" w:author="OLENA PASHKOVA (NEPTUNE.UA)" w:date="2022-11-21T15:27:00Z">
                  <w:rPr>
                    <w:rFonts w:ascii="Times New Roman" w:eastAsia="Calibri" w:hAnsi="Times New Roman" w:cs="Times New Roman"/>
                    <w:b/>
                    <w:lang w:val="en-US"/>
                  </w:rPr>
                </w:rPrChange>
              </w:rPr>
              <w:t>OTHER CONDITIONS</w:t>
            </w:r>
          </w:p>
          <w:p w14:paraId="6DE99610" w14:textId="77777777" w:rsidR="00400CA9" w:rsidRPr="00DD122E" w:rsidDel="00D8146C" w:rsidRDefault="00400CA9" w:rsidP="00400CA9">
            <w:pPr>
              <w:contextualSpacing/>
              <w:jc w:val="both"/>
              <w:rPr>
                <w:ins w:id="6483" w:author="Nataliya Tomaskovic" w:date="2022-08-19T14:12:00Z"/>
                <w:del w:id="6484" w:author="Viktoriya Elik" w:date="2022-08-26T15:50:00Z"/>
                <w:rFonts w:ascii="Times New Roman" w:eastAsia="Calibri" w:hAnsi="Times New Roman" w:cs="Times New Roman"/>
                <w:lang w:val="en-US"/>
                <w:rPrChange w:id="6485" w:author="OLENA PASHKOVA (NEPTUNE.UA)" w:date="2022-11-21T15:27:00Z">
                  <w:rPr>
                    <w:ins w:id="6486" w:author="Nataliya Tomaskovic" w:date="2022-08-19T14:12:00Z"/>
                    <w:del w:id="6487" w:author="Viktoriya Elik" w:date="2022-08-26T15:50:00Z"/>
                    <w:rFonts w:ascii="Times New Roman" w:eastAsia="Calibri" w:hAnsi="Times New Roman" w:cs="Times New Roman"/>
                    <w:lang w:val="en-US"/>
                  </w:rPr>
                </w:rPrChange>
              </w:rPr>
            </w:pPr>
            <w:del w:id="6488" w:author="Viktoriya Elik" w:date="2022-08-26T15:50:00Z">
              <w:r w:rsidRPr="00DD122E" w:rsidDel="00D8146C">
                <w:rPr>
                  <w:rFonts w:ascii="Times New Roman" w:eastAsia="Calibri" w:hAnsi="Times New Roman" w:cs="Times New Roman"/>
                  <w:b/>
                  <w:lang w:val="en-US"/>
                  <w:rPrChange w:id="6489" w:author="OLENA PASHKOVA (NEPTUNE.UA)" w:date="2022-11-21T15:27:00Z">
                    <w:rPr>
                      <w:rFonts w:ascii="Times New Roman" w:eastAsia="Calibri" w:hAnsi="Times New Roman" w:cs="Times New Roman"/>
                      <w:b/>
                      <w:lang w:val="en-US"/>
                    </w:rPr>
                  </w:rPrChange>
                </w:rPr>
                <w:delText>14.1</w:delText>
              </w:r>
              <w:r w:rsidRPr="00DD122E" w:rsidDel="00D8146C">
                <w:rPr>
                  <w:rFonts w:ascii="Times New Roman" w:eastAsia="Calibri" w:hAnsi="Times New Roman" w:cs="Times New Roman"/>
                  <w:lang w:val="en-US"/>
                  <w:rPrChange w:id="6490" w:author="OLENA PASHKOVA (NEPTUNE.UA)" w:date="2022-11-21T15:27:00Z">
                    <w:rPr>
                      <w:rFonts w:ascii="Times New Roman" w:eastAsia="Calibri" w:hAnsi="Times New Roman" w:cs="Times New Roman"/>
                      <w:lang w:val="en-US"/>
                    </w:rPr>
                  </w:rPrChange>
                </w:rPr>
                <w:delText>.All legal relations arising out of or related to this Agreement, including those related to the validity, conclusion, fulfilment, changing and termination of this Agreement, the interpretation of its terms, determination of the consequences of invalidity or violation of the Agreement, are regulated by the present Agreement and the relevant the norms of the current legislation of Ukraine, as well as the customs of the business turnover applicable to such legal relations, based on the principles of good faith, reasonableness and fairness.</w:delText>
              </w:r>
            </w:del>
          </w:p>
          <w:p w14:paraId="352EDFE5" w14:textId="77777777" w:rsidR="00400CA9" w:rsidRPr="00DD122E" w:rsidRDefault="00400CA9" w:rsidP="00400CA9">
            <w:pPr>
              <w:contextualSpacing/>
              <w:jc w:val="both"/>
              <w:rPr>
                <w:ins w:id="6491" w:author="Nataliya Tomaskovic" w:date="2022-08-19T14:12:00Z"/>
                <w:rFonts w:ascii="Times New Roman" w:eastAsia="Calibri" w:hAnsi="Times New Roman" w:cs="Times New Roman"/>
                <w:lang w:val="en-US"/>
                <w:rPrChange w:id="6492" w:author="OLENA PASHKOVA (NEPTUNE.UA)" w:date="2022-11-21T15:27:00Z">
                  <w:rPr>
                    <w:ins w:id="6493" w:author="Nataliya Tomaskovic" w:date="2022-08-19T14:12:00Z"/>
                    <w:rFonts w:ascii="Times New Roman" w:eastAsia="Calibri" w:hAnsi="Times New Roman" w:cs="Times New Roman"/>
                    <w:lang w:val="en-US"/>
                  </w:rPr>
                </w:rPrChange>
              </w:rPr>
            </w:pPr>
          </w:p>
          <w:p w14:paraId="6250263C" w14:textId="77777777" w:rsidR="00400CA9" w:rsidRPr="00DD122E" w:rsidDel="009B77AC" w:rsidRDefault="00400CA9" w:rsidP="00400CA9">
            <w:pPr>
              <w:contextualSpacing/>
              <w:jc w:val="both"/>
              <w:rPr>
                <w:del w:id="6494" w:author="Nataliya Tomaskovic" w:date="2022-08-22T16:33:00Z"/>
                <w:rFonts w:ascii="Times New Roman" w:eastAsia="Calibri" w:hAnsi="Times New Roman" w:cs="Times New Roman"/>
                <w:lang w:val="en-US"/>
                <w:rPrChange w:id="6495" w:author="OLENA PASHKOVA (NEPTUNE.UA)" w:date="2022-11-21T15:27:00Z">
                  <w:rPr>
                    <w:del w:id="6496" w:author="Nataliya Tomaskovic" w:date="2022-08-22T16:33:00Z"/>
                    <w:rFonts w:ascii="Times New Roman" w:eastAsia="Calibri" w:hAnsi="Times New Roman" w:cs="Times New Roman"/>
                    <w:lang w:val="en-US"/>
                  </w:rPr>
                </w:rPrChange>
              </w:rPr>
            </w:pPr>
          </w:p>
          <w:p w14:paraId="37D7C807" w14:textId="77777777" w:rsidR="00400CA9" w:rsidRPr="00DD122E" w:rsidDel="00D8146C" w:rsidRDefault="00400CA9" w:rsidP="00400CA9">
            <w:pPr>
              <w:contextualSpacing/>
              <w:jc w:val="both"/>
              <w:rPr>
                <w:ins w:id="6497" w:author="Nataliya Tomaskovic" w:date="2022-08-19T14:12:00Z"/>
                <w:del w:id="6498" w:author="Viktoriya Elik" w:date="2022-08-26T15:50:00Z"/>
                <w:rFonts w:ascii="Times New Roman" w:eastAsia="Calibri" w:hAnsi="Times New Roman" w:cs="Times New Roman"/>
                <w:lang w:val="uk-UA"/>
                <w:rPrChange w:id="6499" w:author="OLENA PASHKOVA (NEPTUNE.UA)" w:date="2022-11-21T15:27:00Z">
                  <w:rPr>
                    <w:ins w:id="6500" w:author="Nataliya Tomaskovic" w:date="2022-08-19T14:12:00Z"/>
                    <w:del w:id="6501" w:author="Viktoriya Elik" w:date="2022-08-26T15:50:00Z"/>
                    <w:rFonts w:ascii="Times New Roman" w:eastAsia="Calibri" w:hAnsi="Times New Roman" w:cs="Times New Roman"/>
                    <w:lang w:val="uk-UA"/>
                  </w:rPr>
                </w:rPrChange>
              </w:rPr>
            </w:pPr>
            <w:del w:id="6502" w:author="Viktoriya Elik" w:date="2022-08-26T15:50:00Z">
              <w:r w:rsidRPr="00DD122E" w:rsidDel="00D8146C">
                <w:rPr>
                  <w:rFonts w:ascii="Times New Roman" w:eastAsia="Calibri" w:hAnsi="Times New Roman" w:cs="Times New Roman"/>
                  <w:b/>
                  <w:lang w:val="en-US"/>
                  <w:rPrChange w:id="6503" w:author="OLENA PASHKOVA (NEPTUNE.UA)" w:date="2022-11-21T15:27:00Z">
                    <w:rPr>
                      <w:rFonts w:ascii="Times New Roman" w:eastAsia="Calibri" w:hAnsi="Times New Roman" w:cs="Times New Roman"/>
                      <w:b/>
                      <w:lang w:val="en-US"/>
                    </w:rPr>
                  </w:rPrChange>
                </w:rPr>
                <w:delText>14.2.</w:delText>
              </w:r>
              <w:r w:rsidRPr="00DD122E" w:rsidDel="00D8146C">
                <w:rPr>
                  <w:rFonts w:ascii="Times New Roman" w:eastAsia="Calibri" w:hAnsi="Times New Roman" w:cs="Times New Roman"/>
                  <w:lang w:val="en-US"/>
                  <w:rPrChange w:id="6504" w:author="OLENA PASHKOVA (NEPTUNE.UA)" w:date="2022-11-21T15:27:00Z">
                    <w:rPr>
                      <w:rFonts w:ascii="Times New Roman" w:eastAsia="Calibri" w:hAnsi="Times New Roman" w:cs="Times New Roman"/>
                      <w:lang w:val="en-US"/>
                    </w:rPr>
                  </w:rPrChange>
                </w:rPr>
                <w:tab/>
                <w:delText xml:space="preserve">The Contractor and the Customer have agreed that the marine agent or subagent of the mooring vessels / under this Agreement to carry out loading work under this Agreement shall be </w:delText>
              </w:r>
            </w:del>
            <w:ins w:id="6505" w:author="Nataliya Tomaskovic" w:date="2022-08-19T14:12:00Z">
              <w:del w:id="6506" w:author="Viktoriya Elik" w:date="2022-08-26T15:50:00Z">
                <w:r w:rsidRPr="00DD122E" w:rsidDel="00D8146C">
                  <w:rPr>
                    <w:rFonts w:ascii="Times New Roman" w:eastAsia="Calibri" w:hAnsi="Times New Roman" w:cs="Times New Roman"/>
                    <w:lang w:val="en-US"/>
                    <w:rPrChange w:id="6507" w:author="OLENA PASHKOVA (NEPTUNE.UA)" w:date="2022-11-21T15:27:00Z">
                      <w:rPr>
                        <w:rFonts w:ascii="Times New Roman" w:eastAsia="Calibri" w:hAnsi="Times New Roman" w:cs="Times New Roman"/>
                        <w:lang w:val="en-US"/>
                      </w:rPr>
                    </w:rPrChange>
                  </w:rPr>
                  <w:delText>ODEMARA</w:delText>
                </w:r>
              </w:del>
            </w:ins>
            <w:del w:id="6508" w:author="Viktoriya Elik" w:date="2022-08-26T15:50:00Z">
              <w:r w:rsidRPr="00DD122E" w:rsidDel="00D8146C">
                <w:rPr>
                  <w:rFonts w:ascii="Times New Roman" w:eastAsia="Calibri" w:hAnsi="Times New Roman" w:cs="Times New Roman"/>
                  <w:lang w:val="en-US"/>
                  <w:rPrChange w:id="6509" w:author="OLENA PASHKOVA (NEPTUNE.UA)" w:date="2022-11-21T15:27:00Z">
                    <w:rPr>
                      <w:rFonts w:ascii="Times New Roman" w:eastAsia="Calibri" w:hAnsi="Times New Roman" w:cs="Times New Roman"/>
                      <w:lang w:val="en-US"/>
                    </w:rPr>
                  </w:rPrChange>
                </w:rPr>
                <w:delText>_______ LTD</w:delText>
              </w:r>
            </w:del>
            <w:ins w:id="6510" w:author="Nataliya Tomaskovic" w:date="2022-08-19T14:12:00Z">
              <w:del w:id="6511" w:author="Viktoriya Elik" w:date="2022-08-26T15:50:00Z">
                <w:r w:rsidRPr="00DD122E" w:rsidDel="00D8146C">
                  <w:rPr>
                    <w:rFonts w:ascii="Times New Roman" w:eastAsia="Calibri" w:hAnsi="Times New Roman" w:cs="Times New Roman"/>
                    <w:lang w:val="en-US"/>
                    <w:rPrChange w:id="6512" w:author="OLENA PASHKOVA (NEPTUNE.UA)" w:date="2022-11-21T15:27:00Z">
                      <w:rPr>
                        <w:rFonts w:ascii="Times New Roman" w:eastAsia="Calibri" w:hAnsi="Times New Roman" w:cs="Times New Roman"/>
                        <w:lang w:val="en-US"/>
                      </w:rPr>
                    </w:rPrChange>
                  </w:rPr>
                  <w:delText>, if compliant</w:delText>
                </w:r>
              </w:del>
            </w:ins>
            <w:del w:id="6513" w:author="Viktoriya Elik" w:date="2022-08-26T15:50:00Z">
              <w:r w:rsidRPr="00DD122E" w:rsidDel="00D8146C">
                <w:rPr>
                  <w:rFonts w:ascii="Times New Roman" w:eastAsia="Calibri" w:hAnsi="Times New Roman" w:cs="Times New Roman"/>
                  <w:lang w:val="uk-UA"/>
                  <w:rPrChange w:id="6514" w:author="OLENA PASHKOVA (NEPTUNE.UA)" w:date="2022-11-21T15:27:00Z">
                    <w:rPr>
                      <w:rFonts w:ascii="Times New Roman" w:eastAsia="Calibri" w:hAnsi="Times New Roman" w:cs="Times New Roman"/>
                      <w:lang w:val="uk-UA"/>
                    </w:rPr>
                  </w:rPrChange>
                </w:rPr>
                <w:delText xml:space="preserve">. </w:delText>
              </w:r>
            </w:del>
          </w:p>
          <w:p w14:paraId="6C219486" w14:textId="77777777" w:rsidR="00400CA9" w:rsidRPr="00DD122E" w:rsidDel="00D8146C" w:rsidRDefault="00400CA9" w:rsidP="00400CA9">
            <w:pPr>
              <w:contextualSpacing/>
              <w:jc w:val="both"/>
              <w:rPr>
                <w:del w:id="6515" w:author="Viktoriya Elik" w:date="2022-08-26T15:50:00Z"/>
                <w:rFonts w:ascii="Times New Roman" w:eastAsia="Calibri" w:hAnsi="Times New Roman" w:cs="Times New Roman"/>
                <w:lang w:val="uk-UA"/>
                <w:rPrChange w:id="6516" w:author="OLENA PASHKOVA (NEPTUNE.UA)" w:date="2022-11-21T15:27:00Z">
                  <w:rPr>
                    <w:del w:id="6517" w:author="Viktoriya Elik" w:date="2022-08-26T15:50:00Z"/>
                    <w:rFonts w:ascii="Times New Roman" w:eastAsia="Calibri" w:hAnsi="Times New Roman" w:cs="Times New Roman"/>
                    <w:lang w:val="uk-UA"/>
                  </w:rPr>
                </w:rPrChange>
              </w:rPr>
            </w:pPr>
          </w:p>
          <w:p w14:paraId="5F4BCCAB" w14:textId="77777777" w:rsidR="00400CA9" w:rsidRPr="00DD122E" w:rsidDel="00D8146C" w:rsidRDefault="00400CA9" w:rsidP="00400CA9">
            <w:pPr>
              <w:contextualSpacing/>
              <w:jc w:val="both"/>
              <w:rPr>
                <w:del w:id="6518" w:author="Viktoriya Elik" w:date="2022-08-26T15:50:00Z"/>
                <w:rFonts w:ascii="Times New Roman" w:eastAsia="Calibri" w:hAnsi="Times New Roman" w:cs="Times New Roman"/>
                <w:lang w:val="en-US"/>
                <w:rPrChange w:id="6519" w:author="OLENA PASHKOVA (NEPTUNE.UA)" w:date="2022-11-21T15:27:00Z">
                  <w:rPr>
                    <w:del w:id="6520" w:author="Viktoriya Elik" w:date="2022-08-26T15:50:00Z"/>
                    <w:rFonts w:ascii="Times New Roman" w:eastAsia="Calibri" w:hAnsi="Times New Roman" w:cs="Times New Roman"/>
                    <w:lang w:val="en-US"/>
                  </w:rPr>
                </w:rPrChange>
              </w:rPr>
            </w:pPr>
            <w:del w:id="6521" w:author="Viktoriya Elik" w:date="2022-08-26T15:50:00Z">
              <w:r w:rsidRPr="00DD122E" w:rsidDel="00D8146C">
                <w:rPr>
                  <w:rFonts w:ascii="Times New Roman" w:eastAsia="Calibri" w:hAnsi="Times New Roman" w:cs="Times New Roman"/>
                  <w:b/>
                  <w:lang w:val="en-US"/>
                  <w:rPrChange w:id="6522" w:author="OLENA PASHKOVA (NEPTUNE.UA)" w:date="2022-11-21T15:27:00Z">
                    <w:rPr>
                      <w:rFonts w:ascii="Times New Roman" w:eastAsia="Calibri" w:hAnsi="Times New Roman" w:cs="Times New Roman"/>
                      <w:b/>
                      <w:lang w:val="en-US"/>
                    </w:rPr>
                  </w:rPrChange>
                </w:rPr>
                <w:delText>14.3.</w:delText>
              </w:r>
              <w:r w:rsidRPr="00DD122E" w:rsidDel="00D8146C">
                <w:rPr>
                  <w:rFonts w:ascii="Times New Roman" w:eastAsia="Calibri" w:hAnsi="Times New Roman" w:cs="Times New Roman"/>
                  <w:lang w:val="en-US"/>
                  <w:rPrChange w:id="6523" w:author="OLENA PASHKOVA (NEPTUNE.UA)" w:date="2022-11-21T15:27:00Z">
                    <w:rPr>
                      <w:rFonts w:ascii="Times New Roman" w:eastAsia="Calibri" w:hAnsi="Times New Roman" w:cs="Times New Roman"/>
                      <w:lang w:val="en-US"/>
                    </w:rPr>
                  </w:rPrChange>
                </w:rPr>
                <w:tab/>
                <w:delText>A fumigation company agreed by Customer and Contractor – VETA LTD, UMTS LTD, ESV LTD</w:delText>
              </w:r>
            </w:del>
            <w:ins w:id="6524" w:author="Nataliya Tomaskovic" w:date="2022-08-19T14:12:00Z">
              <w:del w:id="6525" w:author="Viktoriya Elik" w:date="2022-08-26T15:50:00Z">
                <w:r w:rsidRPr="00DD122E" w:rsidDel="00D8146C">
                  <w:rPr>
                    <w:rFonts w:ascii="Times New Roman" w:eastAsia="Calibri" w:hAnsi="Times New Roman" w:cs="Times New Roman"/>
                    <w:lang w:val="en-US"/>
                    <w:rPrChange w:id="6526" w:author="OLENA PASHKOVA (NEPTUNE.UA)" w:date="2022-11-21T15:27:00Z">
                      <w:rPr>
                        <w:rFonts w:ascii="Times New Roman" w:eastAsia="Calibri" w:hAnsi="Times New Roman" w:cs="Times New Roman"/>
                        <w:lang w:val="en-US"/>
                      </w:rPr>
                    </w:rPrChange>
                  </w:rPr>
                  <w:delText>, if complia</w:delText>
                </w:r>
              </w:del>
            </w:ins>
            <w:ins w:id="6527" w:author="Nataliya Tomaskovic" w:date="2022-08-19T14:13:00Z">
              <w:del w:id="6528" w:author="Viktoriya Elik" w:date="2022-08-26T15:50:00Z">
                <w:r w:rsidRPr="00DD122E" w:rsidDel="00D8146C">
                  <w:rPr>
                    <w:rFonts w:ascii="Times New Roman" w:eastAsia="Calibri" w:hAnsi="Times New Roman" w:cs="Times New Roman"/>
                    <w:lang w:val="en-US"/>
                    <w:rPrChange w:id="6529" w:author="OLENA PASHKOVA (NEPTUNE.UA)" w:date="2022-11-21T15:27:00Z">
                      <w:rPr>
                        <w:rFonts w:ascii="Times New Roman" w:eastAsia="Calibri" w:hAnsi="Times New Roman" w:cs="Times New Roman"/>
                        <w:lang w:val="en-US"/>
                      </w:rPr>
                    </w:rPrChange>
                  </w:rPr>
                  <w:delText>nt</w:delText>
                </w:r>
              </w:del>
            </w:ins>
            <w:del w:id="6530" w:author="Viktoriya Elik" w:date="2022-08-26T15:50:00Z">
              <w:r w:rsidRPr="00DD122E" w:rsidDel="00D8146C">
                <w:rPr>
                  <w:rFonts w:ascii="Times New Roman" w:eastAsia="Calibri" w:hAnsi="Times New Roman" w:cs="Times New Roman"/>
                  <w:lang w:val="en-US"/>
                  <w:rPrChange w:id="6531" w:author="OLENA PASHKOVA (NEPTUNE.UA)" w:date="2022-11-21T15:27:00Z">
                    <w:rPr>
                      <w:rFonts w:ascii="Times New Roman" w:eastAsia="Calibri" w:hAnsi="Times New Roman" w:cs="Times New Roman"/>
                      <w:lang w:val="en-US"/>
                    </w:rPr>
                  </w:rPrChange>
                </w:rPr>
                <w:delText>.</w:delText>
              </w:r>
            </w:del>
          </w:p>
          <w:p w14:paraId="79F79CDA" w14:textId="77777777" w:rsidR="00400CA9" w:rsidRPr="00DD122E" w:rsidDel="00D8146C" w:rsidRDefault="00400CA9" w:rsidP="00400CA9">
            <w:pPr>
              <w:contextualSpacing/>
              <w:jc w:val="both"/>
              <w:rPr>
                <w:del w:id="6532" w:author="Viktoriya Elik" w:date="2022-08-26T15:50:00Z"/>
                <w:rFonts w:ascii="Times New Roman" w:eastAsia="Calibri" w:hAnsi="Times New Roman" w:cs="Times New Roman"/>
                <w:lang w:val="en-US"/>
                <w:rPrChange w:id="6533" w:author="OLENA PASHKOVA (NEPTUNE.UA)" w:date="2022-11-21T15:27:00Z">
                  <w:rPr>
                    <w:del w:id="6534" w:author="Viktoriya Elik" w:date="2022-08-26T15:50:00Z"/>
                    <w:rFonts w:ascii="Times New Roman" w:eastAsia="Calibri" w:hAnsi="Times New Roman" w:cs="Times New Roman"/>
                    <w:lang w:val="en-US"/>
                  </w:rPr>
                </w:rPrChange>
              </w:rPr>
            </w:pPr>
            <w:del w:id="6535" w:author="Viktoriya Elik" w:date="2022-08-26T15:50:00Z">
              <w:r w:rsidRPr="00DD122E" w:rsidDel="00D8146C">
                <w:rPr>
                  <w:rFonts w:ascii="Times New Roman" w:eastAsia="Calibri" w:hAnsi="Times New Roman" w:cs="Times New Roman"/>
                  <w:b/>
                  <w:lang w:val="en-US"/>
                  <w:rPrChange w:id="6536" w:author="OLENA PASHKOVA (NEPTUNE.UA)" w:date="2022-11-21T15:27:00Z">
                    <w:rPr>
                      <w:rFonts w:ascii="Times New Roman" w:eastAsia="Calibri" w:hAnsi="Times New Roman" w:cs="Times New Roman"/>
                      <w:b/>
                      <w:lang w:val="en-US"/>
                    </w:rPr>
                  </w:rPrChange>
                </w:rPr>
                <w:delText>14.4.</w:delText>
              </w:r>
              <w:r w:rsidRPr="00DD122E" w:rsidDel="00D8146C">
                <w:rPr>
                  <w:rFonts w:ascii="Times New Roman" w:eastAsia="Calibri" w:hAnsi="Times New Roman" w:cs="Times New Roman"/>
                  <w:lang w:val="en-US"/>
                  <w:rPrChange w:id="6537" w:author="OLENA PASHKOVA (NEPTUNE.UA)" w:date="2022-11-21T15:27:00Z">
                    <w:rPr>
                      <w:rFonts w:ascii="Times New Roman" w:eastAsia="Calibri" w:hAnsi="Times New Roman" w:cs="Times New Roman"/>
                      <w:lang w:val="en-US"/>
                    </w:rPr>
                  </w:rPrChange>
                </w:rPr>
                <w:tab/>
                <w:delText xml:space="preserve">Freight </w:delText>
              </w:r>
            </w:del>
            <w:ins w:id="6538" w:author="Nataliya Tomaskovic" w:date="2022-08-19T14:13:00Z">
              <w:del w:id="6539" w:author="Viktoriya Elik" w:date="2022-08-26T15:50:00Z">
                <w:r w:rsidRPr="00DD122E" w:rsidDel="00D8146C">
                  <w:rPr>
                    <w:rFonts w:ascii="Times New Roman" w:eastAsia="Calibri" w:hAnsi="Times New Roman" w:cs="Times New Roman"/>
                    <w:lang w:val="en-US"/>
                    <w:rPrChange w:id="6540" w:author="OLENA PASHKOVA (NEPTUNE.UA)" w:date="2022-11-21T15:27:00Z">
                      <w:rPr>
                        <w:rFonts w:ascii="Times New Roman" w:eastAsia="Calibri" w:hAnsi="Times New Roman" w:cs="Times New Roman"/>
                        <w:lang w:val="en-US"/>
                      </w:rPr>
                    </w:rPrChange>
                  </w:rPr>
                  <w:delText xml:space="preserve">Cargo </w:delText>
                </w:r>
              </w:del>
            </w:ins>
            <w:del w:id="6541" w:author="Viktoriya Elik" w:date="2022-08-26T15:50:00Z">
              <w:r w:rsidRPr="00DD122E" w:rsidDel="00D8146C">
                <w:rPr>
                  <w:rFonts w:ascii="Times New Roman" w:eastAsia="Calibri" w:hAnsi="Times New Roman" w:cs="Times New Roman"/>
                  <w:lang w:val="en-US"/>
                  <w:rPrChange w:id="6542" w:author="OLENA PASHKOVA (NEPTUNE.UA)" w:date="2022-11-21T15:27:00Z">
                    <w:rPr>
                      <w:rFonts w:ascii="Times New Roman" w:eastAsia="Calibri" w:hAnsi="Times New Roman" w:cs="Times New Roman"/>
                      <w:lang w:val="en-US"/>
                    </w:rPr>
                  </w:rPrChange>
                </w:rPr>
                <w:delText>forw</w:delText>
              </w:r>
            </w:del>
            <w:ins w:id="6543" w:author="Nataliya Tomaskovic" w:date="2022-08-18T18:50:00Z">
              <w:del w:id="6544" w:author="Viktoriya Elik" w:date="2022-08-26T15:50:00Z">
                <w:r w:rsidRPr="00DD122E" w:rsidDel="00D8146C">
                  <w:rPr>
                    <w:rFonts w:ascii="Times New Roman" w:eastAsia="Calibri" w:hAnsi="Times New Roman" w:cs="Times New Roman"/>
                    <w:lang w:val="en-US"/>
                    <w:rPrChange w:id="6545" w:author="OLENA PASHKOVA (NEPTUNE.UA)" w:date="2022-11-21T15:27:00Z">
                      <w:rPr>
                        <w:rFonts w:ascii="Times New Roman" w:eastAsia="Calibri" w:hAnsi="Times New Roman" w:cs="Times New Roman"/>
                        <w:lang w:val="en-US"/>
                      </w:rPr>
                    </w:rPrChange>
                  </w:rPr>
                  <w:delText>r</w:delText>
                </w:r>
              </w:del>
            </w:ins>
            <w:ins w:id="6546" w:author="Nataliya Tomaskovic" w:date="2022-08-19T14:13:00Z">
              <w:del w:id="6547" w:author="Viktoriya Elik" w:date="2022-08-26T15:50:00Z">
                <w:r w:rsidRPr="00DD122E" w:rsidDel="00D8146C">
                  <w:rPr>
                    <w:rFonts w:ascii="Times New Roman" w:eastAsia="Calibri" w:hAnsi="Times New Roman" w:cs="Times New Roman"/>
                    <w:lang w:val="en-US"/>
                    <w:rPrChange w:id="6548" w:author="OLENA PASHKOVA (NEPTUNE.UA)" w:date="2022-11-21T15:27:00Z">
                      <w:rPr>
                        <w:rFonts w:ascii="Times New Roman" w:eastAsia="Calibri" w:hAnsi="Times New Roman" w:cs="Times New Roman"/>
                        <w:lang w:val="en-US"/>
                      </w:rPr>
                    </w:rPrChange>
                  </w:rPr>
                  <w:delText xml:space="preserve">warder </w:delText>
                </w:r>
              </w:del>
            </w:ins>
            <w:ins w:id="6549" w:author="Nataliya Tomaskovic" w:date="2022-08-18T18:50:00Z">
              <w:del w:id="6550" w:author="Viktoriya Elik" w:date="2022-08-26T15:50:00Z">
                <w:r w:rsidRPr="00DD122E" w:rsidDel="00D8146C">
                  <w:rPr>
                    <w:rFonts w:ascii="Times New Roman" w:eastAsia="Calibri" w:hAnsi="Times New Roman" w:cs="Times New Roman"/>
                    <w:lang w:val="en-US"/>
                    <w:rPrChange w:id="6551" w:author="OLENA PASHKOVA (NEPTUNE.UA)" w:date="2022-11-21T15:27:00Z">
                      <w:rPr>
                        <w:rFonts w:ascii="Times New Roman" w:eastAsia="Calibri" w:hAnsi="Times New Roman" w:cs="Times New Roman"/>
                        <w:lang w:val="en-US"/>
                      </w:rPr>
                    </w:rPrChange>
                  </w:rPr>
                  <w:delText>ailway</w:delText>
                </w:r>
              </w:del>
            </w:ins>
            <w:del w:id="6552" w:author="Viktoriya Elik" w:date="2022-08-26T15:50:00Z">
              <w:r w:rsidRPr="00DD122E" w:rsidDel="00D8146C">
                <w:rPr>
                  <w:rFonts w:ascii="Times New Roman" w:eastAsia="Calibri" w:hAnsi="Times New Roman" w:cs="Times New Roman"/>
                  <w:lang w:val="en-US"/>
                  <w:rPrChange w:id="6553" w:author="OLENA PASHKOVA (NEPTUNE.UA)" w:date="2022-11-21T15:27:00Z">
                    <w:rPr>
                      <w:rFonts w:ascii="Times New Roman" w:eastAsia="Calibri" w:hAnsi="Times New Roman" w:cs="Times New Roman"/>
                      <w:lang w:val="en-US"/>
                    </w:rPr>
                  </w:rPrChange>
                </w:rPr>
                <w:delText xml:space="preserve">arder under this Agreement should be </w:delText>
              </w:r>
              <w:r w:rsidRPr="00DD122E" w:rsidDel="00D8146C">
                <w:rPr>
                  <w:rFonts w:ascii="Times New Roman" w:eastAsia="Calibri" w:hAnsi="Times New Roman" w:cs="Times New Roman"/>
                  <w:highlight w:val="magenta"/>
                  <w:lang w:val="en-US"/>
                  <w:rPrChange w:id="6554" w:author="OLENA PASHKOVA (NEPTUNE.UA)" w:date="2022-11-21T15:27:00Z">
                    <w:rPr>
                      <w:rFonts w:ascii="Times New Roman" w:eastAsia="Calibri" w:hAnsi="Times New Roman" w:cs="Times New Roman"/>
                      <w:lang w:val="en-US"/>
                    </w:rPr>
                  </w:rPrChange>
                </w:rPr>
                <w:delText>ODEMARA INTER LTD</w:delText>
              </w:r>
            </w:del>
            <w:ins w:id="6555" w:author="Nataliya Tomaskovic" w:date="2022-08-19T14:13:00Z">
              <w:del w:id="6556" w:author="Viktoriya Elik" w:date="2022-08-26T15:50:00Z">
                <w:r w:rsidRPr="00DD122E" w:rsidDel="00D8146C">
                  <w:rPr>
                    <w:rFonts w:ascii="Times New Roman" w:eastAsia="Calibri" w:hAnsi="Times New Roman" w:cs="Times New Roman"/>
                    <w:lang w:val="en-US"/>
                    <w:rPrChange w:id="6557" w:author="OLENA PASHKOVA (NEPTUNE.UA)" w:date="2022-11-21T15:27:00Z">
                      <w:rPr>
                        <w:rFonts w:ascii="Times New Roman" w:eastAsia="Calibri" w:hAnsi="Times New Roman" w:cs="Times New Roman"/>
                        <w:lang w:val="en-US"/>
                      </w:rPr>
                    </w:rPrChange>
                  </w:rPr>
                  <w:delText>, if compliant</w:delText>
                </w:r>
              </w:del>
            </w:ins>
            <w:del w:id="6558" w:author="Viktoriya Elik" w:date="2022-08-26T15:50:00Z">
              <w:r w:rsidRPr="00DD122E" w:rsidDel="00D8146C">
                <w:rPr>
                  <w:rFonts w:ascii="Times New Roman" w:eastAsia="Calibri" w:hAnsi="Times New Roman" w:cs="Times New Roman"/>
                  <w:lang w:val="en-US"/>
                  <w:rPrChange w:id="6559" w:author="OLENA PASHKOVA (NEPTUNE.UA)" w:date="2022-11-21T15:27:00Z">
                    <w:rPr>
                      <w:rFonts w:ascii="Times New Roman" w:eastAsia="Calibri" w:hAnsi="Times New Roman" w:cs="Times New Roman"/>
                      <w:lang w:val="en-US"/>
                    </w:rPr>
                  </w:rPrChange>
                </w:rPr>
                <w:delText xml:space="preserve">. </w:delText>
              </w:r>
            </w:del>
          </w:p>
          <w:p w14:paraId="2B494425" w14:textId="5C93A74F" w:rsidR="00400CA9" w:rsidRPr="00DD122E" w:rsidRDefault="00400CA9" w:rsidP="00400CA9">
            <w:pPr>
              <w:contextualSpacing/>
              <w:jc w:val="both"/>
              <w:rPr>
                <w:ins w:id="6560" w:author="Nataliya Tomaskovic" w:date="2022-08-19T14:14:00Z"/>
                <w:rFonts w:ascii="Times New Roman" w:eastAsia="Calibri" w:hAnsi="Times New Roman" w:cs="Times New Roman"/>
                <w:lang w:val="en-US"/>
                <w:rPrChange w:id="6561" w:author="OLENA PASHKOVA (NEPTUNE.UA)" w:date="2022-11-21T15:27:00Z">
                  <w:rPr>
                    <w:ins w:id="6562" w:author="Nataliya Tomaskovic" w:date="2022-08-19T14:14:00Z"/>
                    <w:rFonts w:ascii="Times New Roman" w:eastAsia="Calibri" w:hAnsi="Times New Roman" w:cs="Times New Roman"/>
                    <w:lang w:val="en-US"/>
                  </w:rPr>
                </w:rPrChange>
              </w:rPr>
            </w:pPr>
            <w:r w:rsidRPr="00DD122E">
              <w:rPr>
                <w:rFonts w:ascii="Times New Roman" w:eastAsia="Calibri" w:hAnsi="Times New Roman" w:cs="Times New Roman"/>
                <w:b/>
                <w:lang w:val="en-US"/>
                <w:rPrChange w:id="6563" w:author="OLENA PASHKOVA (NEPTUNE.UA)" w:date="2022-11-21T15:27:00Z">
                  <w:rPr>
                    <w:rFonts w:ascii="Times New Roman" w:eastAsia="Calibri" w:hAnsi="Times New Roman" w:cs="Times New Roman"/>
                    <w:b/>
                    <w:lang w:val="en-US"/>
                  </w:rPr>
                </w:rPrChange>
              </w:rPr>
              <w:t>14.</w:t>
            </w:r>
            <w:del w:id="6564" w:author="OLENA PASHKOVA (NEPTUNE.UA)" w:date="2022-11-21T15:21:00Z">
              <w:r w:rsidRPr="00DD122E" w:rsidDel="00BE63B0">
                <w:rPr>
                  <w:rFonts w:ascii="Times New Roman" w:eastAsia="Calibri" w:hAnsi="Times New Roman" w:cs="Times New Roman"/>
                  <w:b/>
                  <w:lang w:val="en-US"/>
                  <w:rPrChange w:id="6565" w:author="OLENA PASHKOVA (NEPTUNE.UA)" w:date="2022-11-21T15:27:00Z">
                    <w:rPr>
                      <w:rFonts w:ascii="Times New Roman" w:eastAsia="Calibri" w:hAnsi="Times New Roman" w:cs="Times New Roman"/>
                      <w:b/>
                      <w:lang w:val="en-US"/>
                    </w:rPr>
                  </w:rPrChange>
                </w:rPr>
                <w:delText>5</w:delText>
              </w:r>
            </w:del>
            <w:ins w:id="6566" w:author="OLENA PASHKOVA (NEPTUNE.UA)" w:date="2022-11-21T15:21:00Z">
              <w:r w:rsidR="00BE63B0" w:rsidRPr="00DD122E">
                <w:rPr>
                  <w:rFonts w:ascii="Times New Roman" w:eastAsia="Calibri" w:hAnsi="Times New Roman" w:cs="Times New Roman"/>
                  <w:b/>
                  <w:lang w:val="uk-UA"/>
                  <w:rPrChange w:id="6567" w:author="OLENA PASHKOVA (NEPTUNE.UA)" w:date="2022-11-21T15:27:00Z">
                    <w:rPr>
                      <w:rFonts w:ascii="Times New Roman" w:eastAsia="Calibri" w:hAnsi="Times New Roman" w:cs="Times New Roman"/>
                      <w:b/>
                      <w:lang w:val="uk-UA"/>
                    </w:rPr>
                  </w:rPrChange>
                </w:rPr>
                <w:t>1</w:t>
              </w:r>
            </w:ins>
            <w:r w:rsidRPr="00DD122E">
              <w:rPr>
                <w:rFonts w:ascii="Times New Roman" w:eastAsia="Calibri" w:hAnsi="Times New Roman" w:cs="Times New Roman"/>
                <w:b/>
                <w:lang w:val="en-US"/>
                <w:rPrChange w:id="656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569" w:author="OLENA PASHKOVA (NEPTUNE.UA)" w:date="2022-11-21T15:27:00Z">
                  <w:rPr>
                    <w:rFonts w:ascii="Times New Roman" w:eastAsia="Calibri" w:hAnsi="Times New Roman" w:cs="Times New Roman"/>
                    <w:lang w:val="en-US"/>
                  </w:rPr>
                </w:rPrChange>
              </w:rPr>
              <w:tab/>
              <w:t xml:space="preserve">This Agreement is concluded with the full understanding by the Parties of its terms and terminology in the Ukrainian and English languages (in case of disputes the </w:t>
            </w:r>
            <w:del w:id="6570" w:author="Nataliya Tomaskovic" w:date="2022-08-19T14:13:00Z">
              <w:r w:rsidRPr="00DD122E" w:rsidDel="00196615">
                <w:rPr>
                  <w:rFonts w:ascii="Times New Roman" w:eastAsia="Calibri" w:hAnsi="Times New Roman" w:cs="Times New Roman"/>
                  <w:lang w:val="en-US"/>
                  <w:rPrChange w:id="6571" w:author="OLENA PASHKOVA (NEPTUNE.UA)" w:date="2022-11-21T15:27:00Z">
                    <w:rPr>
                      <w:rFonts w:ascii="Times New Roman" w:eastAsia="Calibri" w:hAnsi="Times New Roman" w:cs="Times New Roman"/>
                      <w:lang w:val="en-US"/>
                    </w:rPr>
                  </w:rPrChange>
                </w:rPr>
                <w:delText xml:space="preserve">Ukrainian </w:delText>
              </w:r>
            </w:del>
            <w:ins w:id="6572" w:author="Nataliya Tomaskovic" w:date="2022-08-19T14:13:00Z">
              <w:r w:rsidRPr="00DD122E">
                <w:rPr>
                  <w:rFonts w:ascii="Times New Roman" w:eastAsia="Calibri" w:hAnsi="Times New Roman" w:cs="Times New Roman"/>
                  <w:lang w:val="en-US"/>
                  <w:rPrChange w:id="6573" w:author="OLENA PASHKOVA (NEPTUNE.UA)" w:date="2022-11-21T15:27:00Z">
                    <w:rPr>
                      <w:rFonts w:ascii="Times New Roman" w:eastAsia="Calibri" w:hAnsi="Times New Roman" w:cs="Times New Roman"/>
                      <w:lang w:val="en-US"/>
                    </w:rPr>
                  </w:rPrChange>
                </w:rPr>
                <w:t xml:space="preserve">English </w:t>
              </w:r>
            </w:ins>
            <w:r w:rsidRPr="00DD122E">
              <w:rPr>
                <w:rFonts w:ascii="Times New Roman" w:eastAsia="Calibri" w:hAnsi="Times New Roman" w:cs="Times New Roman"/>
                <w:lang w:val="en-US"/>
                <w:rPrChange w:id="6574" w:author="OLENA PASHKOVA (NEPTUNE.UA)" w:date="2022-11-21T15:27:00Z">
                  <w:rPr>
                    <w:rFonts w:ascii="Times New Roman" w:eastAsia="Calibri" w:hAnsi="Times New Roman" w:cs="Times New Roman"/>
                    <w:lang w:val="en-US"/>
                  </w:rPr>
                </w:rPrChange>
              </w:rPr>
              <w:t xml:space="preserve">version prevails) in two original copies having the same legal force, one of which is located at the Customer’s, the other – at the Contractor’s. </w:t>
            </w:r>
          </w:p>
          <w:p w14:paraId="34C7F71D" w14:textId="77777777" w:rsidR="00400CA9" w:rsidRPr="00DD122E" w:rsidRDefault="00400CA9" w:rsidP="00400CA9">
            <w:pPr>
              <w:contextualSpacing/>
              <w:jc w:val="both"/>
              <w:rPr>
                <w:ins w:id="6575" w:author="Nataliya Tomaskovic" w:date="2022-08-19T14:14:00Z"/>
                <w:rFonts w:ascii="Times New Roman" w:eastAsia="Calibri" w:hAnsi="Times New Roman" w:cs="Times New Roman"/>
                <w:lang w:val="en-US"/>
                <w:rPrChange w:id="6576" w:author="OLENA PASHKOVA (NEPTUNE.UA)" w:date="2022-11-21T15:27:00Z">
                  <w:rPr>
                    <w:ins w:id="6577" w:author="Nataliya Tomaskovic" w:date="2022-08-19T14:14:00Z"/>
                    <w:rFonts w:ascii="Times New Roman" w:eastAsia="Calibri" w:hAnsi="Times New Roman" w:cs="Times New Roman"/>
                    <w:lang w:val="en-US"/>
                  </w:rPr>
                </w:rPrChange>
              </w:rPr>
            </w:pPr>
            <w:r w:rsidRPr="00DD122E">
              <w:rPr>
                <w:rFonts w:ascii="Times New Roman" w:eastAsia="Calibri" w:hAnsi="Times New Roman" w:cs="Times New Roman"/>
                <w:lang w:val="en-US"/>
                <w:rPrChange w:id="6578" w:author="OLENA PASHKOVA (NEPTUNE.UA)" w:date="2022-11-21T15:27:00Z">
                  <w:rPr>
                    <w:rFonts w:ascii="Times New Roman" w:eastAsia="Calibri" w:hAnsi="Times New Roman" w:cs="Times New Roman"/>
                    <w:lang w:val="en-US"/>
                  </w:rPr>
                </w:rPrChange>
              </w:rPr>
              <w:t>Copies of any documents related to the Contract (including the Contract itself) transferred by e-mail or fax are effective as originals before Party exchange the originals of such documents.</w:t>
            </w:r>
          </w:p>
          <w:p w14:paraId="765FEBCC" w14:textId="77777777" w:rsidR="00400CA9" w:rsidRPr="00DD122E" w:rsidRDefault="00400CA9" w:rsidP="00400CA9">
            <w:pPr>
              <w:contextualSpacing/>
              <w:jc w:val="both"/>
              <w:rPr>
                <w:rFonts w:ascii="Times New Roman" w:eastAsia="Calibri" w:hAnsi="Times New Roman" w:cs="Times New Roman"/>
                <w:lang w:val="en-US"/>
                <w:rPrChange w:id="6579" w:author="OLENA PASHKOVA (NEPTUNE.UA)" w:date="2022-11-21T15:27:00Z">
                  <w:rPr>
                    <w:rFonts w:ascii="Times New Roman" w:eastAsia="Calibri" w:hAnsi="Times New Roman" w:cs="Times New Roman"/>
                    <w:lang w:val="en-US"/>
                  </w:rPr>
                </w:rPrChange>
              </w:rPr>
            </w:pPr>
          </w:p>
          <w:p w14:paraId="58E5F043" w14:textId="17B45109" w:rsidR="00400CA9" w:rsidRPr="00DD122E" w:rsidRDefault="00400CA9" w:rsidP="00400CA9">
            <w:pPr>
              <w:contextualSpacing/>
              <w:jc w:val="both"/>
              <w:rPr>
                <w:ins w:id="6580" w:author="Nataliya Tomaskovic" w:date="2022-08-19T14:16:00Z"/>
                <w:rFonts w:ascii="Times New Roman" w:eastAsia="Calibri" w:hAnsi="Times New Roman" w:cs="Times New Roman"/>
                <w:lang w:val="en-US"/>
                <w:rPrChange w:id="6581" w:author="OLENA PASHKOVA (NEPTUNE.UA)" w:date="2022-11-21T15:27:00Z">
                  <w:rPr>
                    <w:ins w:id="6582" w:author="Nataliya Tomaskovic" w:date="2022-08-19T14:16:00Z"/>
                    <w:rFonts w:ascii="Times New Roman" w:eastAsia="Calibri" w:hAnsi="Times New Roman" w:cs="Times New Roman"/>
                    <w:lang w:val="en-US"/>
                  </w:rPr>
                </w:rPrChange>
              </w:rPr>
            </w:pPr>
            <w:r w:rsidRPr="00DD122E">
              <w:rPr>
                <w:rFonts w:ascii="Times New Roman" w:eastAsia="Calibri" w:hAnsi="Times New Roman" w:cs="Times New Roman"/>
                <w:b/>
                <w:lang w:val="en-US"/>
                <w:rPrChange w:id="6583" w:author="OLENA PASHKOVA (NEPTUNE.UA)" w:date="2022-11-21T15:27:00Z">
                  <w:rPr>
                    <w:rFonts w:ascii="Times New Roman" w:eastAsia="Calibri" w:hAnsi="Times New Roman" w:cs="Times New Roman"/>
                    <w:b/>
                    <w:lang w:val="en-US"/>
                  </w:rPr>
                </w:rPrChange>
              </w:rPr>
              <w:t>14.</w:t>
            </w:r>
            <w:del w:id="6584" w:author="OLENA PASHKOVA (NEPTUNE.UA)" w:date="2022-11-21T15:22:00Z">
              <w:r w:rsidRPr="00DD122E" w:rsidDel="00296A83">
                <w:rPr>
                  <w:rFonts w:ascii="Times New Roman" w:eastAsia="Calibri" w:hAnsi="Times New Roman" w:cs="Times New Roman"/>
                  <w:b/>
                  <w:lang w:val="en-US"/>
                  <w:rPrChange w:id="6585" w:author="OLENA PASHKOVA (NEPTUNE.UA)" w:date="2022-11-21T15:27:00Z">
                    <w:rPr>
                      <w:rFonts w:ascii="Times New Roman" w:eastAsia="Calibri" w:hAnsi="Times New Roman" w:cs="Times New Roman"/>
                      <w:b/>
                      <w:lang w:val="en-US"/>
                    </w:rPr>
                  </w:rPrChange>
                </w:rPr>
                <w:delText>6</w:delText>
              </w:r>
            </w:del>
            <w:ins w:id="6586" w:author="OLENA PASHKOVA (NEPTUNE.UA)" w:date="2022-11-21T15:22:00Z">
              <w:r w:rsidR="00296A83" w:rsidRPr="00DD122E">
                <w:rPr>
                  <w:rFonts w:ascii="Times New Roman" w:eastAsia="Calibri" w:hAnsi="Times New Roman" w:cs="Times New Roman"/>
                  <w:b/>
                  <w:lang w:val="uk-UA"/>
                  <w:rPrChange w:id="6587" w:author="OLENA PASHKOVA (NEPTUNE.UA)" w:date="2022-11-21T15:27:00Z">
                    <w:rPr>
                      <w:rFonts w:ascii="Times New Roman" w:eastAsia="Calibri" w:hAnsi="Times New Roman" w:cs="Times New Roman"/>
                      <w:b/>
                      <w:lang w:val="uk-UA"/>
                    </w:rPr>
                  </w:rPrChange>
                </w:rPr>
                <w:t>2</w:t>
              </w:r>
            </w:ins>
            <w:r w:rsidRPr="00DD122E">
              <w:rPr>
                <w:rFonts w:ascii="Times New Roman" w:eastAsia="Calibri" w:hAnsi="Times New Roman" w:cs="Times New Roman"/>
                <w:b/>
                <w:lang w:val="en-US"/>
                <w:rPrChange w:id="6588"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589" w:author="OLENA PASHKOVA (NEPTUNE.UA)" w:date="2022-11-21T15:27:00Z">
                  <w:rPr>
                    <w:rFonts w:ascii="Times New Roman" w:eastAsia="Calibri" w:hAnsi="Times New Roman" w:cs="Times New Roman"/>
                    <w:lang w:val="en-US"/>
                  </w:rPr>
                </w:rPrChange>
              </w:rPr>
              <w:tab/>
              <w:t xml:space="preserve">The Parties confirm that at the time of conclusion of the Agreement, in no way, by a legal act, by a court decision, or in any other way, neither of the Parties is restricted in the right to conclude and enforce this Agreement or similar agreements. Representatives of the Parties confirm that they have all the necessary powers to undertake actions for signing the Agreement on behalf and in the interests of the Parties. </w:t>
            </w:r>
            <w:del w:id="6590" w:author="Viktoriya Elik" w:date="2022-08-26T15:51:00Z">
              <w:r w:rsidRPr="00DD122E" w:rsidDel="00D8146C">
                <w:rPr>
                  <w:rFonts w:ascii="Times New Roman" w:eastAsia="Calibri" w:hAnsi="Times New Roman" w:cs="Times New Roman"/>
                  <w:lang w:val="en-US"/>
                  <w:rPrChange w:id="6591" w:author="OLENA PASHKOVA (NEPTUNE.UA)" w:date="2022-11-21T15:27:00Z">
                    <w:rPr>
                      <w:rFonts w:ascii="Times New Roman" w:eastAsia="Calibri" w:hAnsi="Times New Roman" w:cs="Times New Roman"/>
                      <w:lang w:val="en-US"/>
                    </w:rPr>
                  </w:rPrChange>
                </w:rPr>
                <w:delText>The parties guarantee each other that they have a stable financial position, are solvent, pay taxes and fees properly and do not take any action to eliminate, divide or terminate their activities in any other way.</w:delText>
              </w:r>
            </w:del>
          </w:p>
          <w:p w14:paraId="083F1DA0" w14:textId="77777777" w:rsidR="00400CA9" w:rsidRPr="00DD122E" w:rsidRDefault="00400CA9" w:rsidP="00400CA9">
            <w:pPr>
              <w:contextualSpacing/>
              <w:jc w:val="both"/>
              <w:rPr>
                <w:rFonts w:ascii="Times New Roman" w:eastAsia="Calibri" w:hAnsi="Times New Roman" w:cs="Times New Roman"/>
                <w:lang w:val="en-US"/>
                <w:rPrChange w:id="6592" w:author="OLENA PASHKOVA (NEPTUNE.UA)" w:date="2022-11-21T15:27:00Z">
                  <w:rPr>
                    <w:rFonts w:ascii="Times New Roman" w:eastAsia="Calibri" w:hAnsi="Times New Roman" w:cs="Times New Roman"/>
                    <w:lang w:val="en-US"/>
                  </w:rPr>
                </w:rPrChange>
              </w:rPr>
            </w:pPr>
          </w:p>
          <w:p w14:paraId="78602A16" w14:textId="77777777" w:rsidR="00400CA9" w:rsidRPr="00DD122E" w:rsidRDefault="00400CA9" w:rsidP="00400CA9">
            <w:pPr>
              <w:contextualSpacing/>
              <w:jc w:val="both"/>
              <w:rPr>
                <w:ins w:id="6593" w:author="Nataliya Tomaskovic" w:date="2022-08-19T14:16:00Z"/>
                <w:rFonts w:ascii="Times New Roman" w:eastAsia="Calibri" w:hAnsi="Times New Roman" w:cs="Times New Roman"/>
                <w:b/>
                <w:lang w:val="en-US"/>
                <w:rPrChange w:id="6594" w:author="OLENA PASHKOVA (NEPTUNE.UA)" w:date="2022-11-21T15:27:00Z">
                  <w:rPr>
                    <w:ins w:id="6595" w:author="Nataliya Tomaskovic" w:date="2022-08-19T14:16:00Z"/>
                    <w:rFonts w:ascii="Times New Roman" w:eastAsia="Calibri" w:hAnsi="Times New Roman" w:cs="Times New Roman"/>
                    <w:b/>
                    <w:lang w:val="en-US"/>
                  </w:rPr>
                </w:rPrChange>
              </w:rPr>
            </w:pPr>
          </w:p>
          <w:p w14:paraId="1C3B7938" w14:textId="77777777" w:rsidR="00400CA9" w:rsidRPr="00DD122E" w:rsidDel="00910B52" w:rsidRDefault="00400CA9" w:rsidP="00400CA9">
            <w:pPr>
              <w:contextualSpacing/>
              <w:jc w:val="both"/>
              <w:rPr>
                <w:ins w:id="6596" w:author="Nataliya Tomaskovic" w:date="2022-08-19T14:16:00Z"/>
                <w:del w:id="6597" w:author="Nataliya Tomaskovic" w:date="2022-08-22T16:34:00Z"/>
                <w:rFonts w:ascii="Times New Roman" w:eastAsia="Calibri" w:hAnsi="Times New Roman" w:cs="Times New Roman"/>
                <w:b/>
                <w:lang w:val="en-US"/>
                <w:rPrChange w:id="6598" w:author="OLENA PASHKOVA (NEPTUNE.UA)" w:date="2022-11-21T15:27:00Z">
                  <w:rPr>
                    <w:ins w:id="6599" w:author="Nataliya Tomaskovic" w:date="2022-08-19T14:16:00Z"/>
                    <w:del w:id="6600" w:author="Nataliya Tomaskovic" w:date="2022-08-22T16:34:00Z"/>
                    <w:rFonts w:ascii="Times New Roman" w:eastAsia="Calibri" w:hAnsi="Times New Roman" w:cs="Times New Roman"/>
                    <w:b/>
                    <w:lang w:val="en-US"/>
                  </w:rPr>
                </w:rPrChange>
              </w:rPr>
            </w:pPr>
          </w:p>
          <w:p w14:paraId="30A60A20" w14:textId="108A0BC8" w:rsidR="00400CA9" w:rsidRPr="00DD122E" w:rsidRDefault="00400CA9" w:rsidP="00400CA9">
            <w:pPr>
              <w:contextualSpacing/>
              <w:jc w:val="both"/>
              <w:rPr>
                <w:ins w:id="6601" w:author="Nataliya Tomaskovic" w:date="2022-08-19T14:16:00Z"/>
                <w:rFonts w:ascii="Times New Roman" w:eastAsia="Calibri" w:hAnsi="Times New Roman" w:cs="Times New Roman"/>
                <w:lang w:val="en-US"/>
                <w:rPrChange w:id="6602" w:author="OLENA PASHKOVA (NEPTUNE.UA)" w:date="2022-11-21T15:27:00Z">
                  <w:rPr>
                    <w:ins w:id="6603" w:author="Nataliya Tomaskovic" w:date="2022-08-19T14:16:00Z"/>
                    <w:rFonts w:ascii="Times New Roman" w:eastAsia="Calibri" w:hAnsi="Times New Roman" w:cs="Times New Roman"/>
                    <w:lang w:val="en-US"/>
                  </w:rPr>
                </w:rPrChange>
              </w:rPr>
            </w:pPr>
            <w:r w:rsidRPr="00DD122E">
              <w:rPr>
                <w:rFonts w:ascii="Times New Roman" w:eastAsia="Calibri" w:hAnsi="Times New Roman" w:cs="Times New Roman"/>
                <w:b/>
                <w:lang w:val="en-US"/>
                <w:rPrChange w:id="6604" w:author="OLENA PASHKOVA (NEPTUNE.UA)" w:date="2022-11-21T15:27:00Z">
                  <w:rPr>
                    <w:rFonts w:ascii="Times New Roman" w:eastAsia="Calibri" w:hAnsi="Times New Roman" w:cs="Times New Roman"/>
                    <w:b/>
                    <w:lang w:val="en-US"/>
                  </w:rPr>
                </w:rPrChange>
              </w:rPr>
              <w:t>14.</w:t>
            </w:r>
            <w:del w:id="6605" w:author="OLENA PASHKOVA (NEPTUNE.UA)" w:date="2022-11-21T15:23:00Z">
              <w:r w:rsidRPr="00DD122E" w:rsidDel="00296A83">
                <w:rPr>
                  <w:rFonts w:ascii="Times New Roman" w:eastAsia="Calibri" w:hAnsi="Times New Roman" w:cs="Times New Roman"/>
                  <w:b/>
                  <w:lang w:val="en-US"/>
                  <w:rPrChange w:id="6606" w:author="OLENA PASHKOVA (NEPTUNE.UA)" w:date="2022-11-21T15:27:00Z">
                    <w:rPr>
                      <w:rFonts w:ascii="Times New Roman" w:eastAsia="Calibri" w:hAnsi="Times New Roman" w:cs="Times New Roman"/>
                      <w:b/>
                      <w:lang w:val="en-US"/>
                    </w:rPr>
                  </w:rPrChange>
                </w:rPr>
                <w:delText>7</w:delText>
              </w:r>
            </w:del>
            <w:ins w:id="6607" w:author="OLENA PASHKOVA (NEPTUNE.UA)" w:date="2022-11-21T15:23:00Z">
              <w:r w:rsidR="00296A83" w:rsidRPr="00DD122E">
                <w:rPr>
                  <w:rFonts w:ascii="Times New Roman" w:eastAsia="Calibri" w:hAnsi="Times New Roman" w:cs="Times New Roman"/>
                  <w:b/>
                  <w:lang w:val="uk-UA"/>
                  <w:rPrChange w:id="6608" w:author="OLENA PASHKOVA (NEPTUNE.UA)" w:date="2022-11-21T15:27:00Z">
                    <w:rPr>
                      <w:rFonts w:ascii="Times New Roman" w:eastAsia="Calibri" w:hAnsi="Times New Roman" w:cs="Times New Roman"/>
                      <w:b/>
                      <w:lang w:val="uk-UA"/>
                    </w:rPr>
                  </w:rPrChange>
                </w:rPr>
                <w:t>3</w:t>
              </w:r>
            </w:ins>
            <w:r w:rsidRPr="00DD122E">
              <w:rPr>
                <w:rFonts w:ascii="Times New Roman" w:eastAsia="Calibri" w:hAnsi="Times New Roman" w:cs="Times New Roman"/>
                <w:b/>
                <w:lang w:val="en-US"/>
                <w:rPrChange w:id="6609"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610" w:author="OLENA PASHKOVA (NEPTUNE.UA)" w:date="2022-11-21T15:27:00Z">
                  <w:rPr>
                    <w:rFonts w:ascii="Times New Roman" w:eastAsia="Calibri" w:hAnsi="Times New Roman" w:cs="Times New Roman"/>
                    <w:lang w:val="en-US"/>
                  </w:rPr>
                </w:rPrChange>
              </w:rPr>
              <w:tab/>
              <w:t>Any changes and additions to this Agreement, including its termination (dissolution) or prolongation, will be valid if they are concluded in writing</w:t>
            </w:r>
            <w:r w:rsidRPr="00DD122E">
              <w:rPr>
                <w:rFonts w:ascii="Times New Roman" w:eastAsia="Calibri" w:hAnsi="Times New Roman" w:cs="Times New Roman"/>
                <w:lang w:val="uk-UA"/>
                <w:rPrChange w:id="6611" w:author="OLENA PASHKOVA (NEPTUNE.UA)" w:date="2022-11-21T15:27:00Z">
                  <w:rPr>
                    <w:rFonts w:ascii="Times New Roman" w:eastAsia="Calibri" w:hAnsi="Times New Roman" w:cs="Times New Roman"/>
                    <w:lang w:val="uk-UA"/>
                  </w:rPr>
                </w:rPrChange>
              </w:rPr>
              <w:t xml:space="preserve">, </w:t>
            </w:r>
            <w:del w:id="6612" w:author="Nataliya Tomaskovic" w:date="2022-08-19T14:16:00Z">
              <w:r w:rsidRPr="00DD122E" w:rsidDel="00AB113E">
                <w:rPr>
                  <w:rFonts w:ascii="Times New Roman" w:eastAsia="Calibri" w:hAnsi="Times New Roman" w:cs="Times New Roman"/>
                  <w:lang w:val="en-US"/>
                  <w:rPrChange w:id="6613" w:author="OLENA PASHKOVA (NEPTUNE.UA)" w:date="2022-11-21T15:27:00Z">
                    <w:rPr>
                      <w:rFonts w:ascii="Times New Roman" w:eastAsia="Calibri" w:hAnsi="Times New Roman" w:cs="Times New Roman"/>
                      <w:lang w:val="en-US"/>
                    </w:rPr>
                  </w:rPrChange>
                </w:rPr>
                <w:delText xml:space="preserve"> </w:delText>
              </w:r>
            </w:del>
            <w:r w:rsidRPr="00DD122E">
              <w:rPr>
                <w:rFonts w:ascii="Times New Roman" w:eastAsia="Calibri" w:hAnsi="Times New Roman" w:cs="Times New Roman"/>
                <w:lang w:val="en-US"/>
                <w:rPrChange w:id="6614" w:author="OLENA PASHKOVA (NEPTUNE.UA)" w:date="2022-11-21T15:27:00Z">
                  <w:rPr>
                    <w:rFonts w:ascii="Times New Roman" w:eastAsia="Calibri" w:hAnsi="Times New Roman" w:cs="Times New Roman"/>
                    <w:lang w:val="en-US"/>
                  </w:rPr>
                </w:rPrChange>
              </w:rPr>
              <w:t>signed by the authorized representatives of the Parties</w:t>
            </w:r>
            <w:r w:rsidRPr="00DD122E">
              <w:rPr>
                <w:rFonts w:ascii="Times New Roman" w:eastAsia="Calibri" w:hAnsi="Times New Roman" w:cs="Times New Roman"/>
                <w:lang w:val="uk-UA"/>
                <w:rPrChange w:id="6615" w:author="OLENA PASHKOVA (NEPTUNE.UA)" w:date="2022-11-21T15:27:00Z">
                  <w:rPr>
                    <w:rFonts w:ascii="Times New Roman" w:eastAsia="Calibri" w:hAnsi="Times New Roman" w:cs="Times New Roman"/>
                    <w:lang w:val="uk-UA"/>
                  </w:rPr>
                </w:rPrChange>
              </w:rPr>
              <w:t xml:space="preserve"> and </w:t>
            </w:r>
            <w:r w:rsidRPr="00DD122E">
              <w:rPr>
                <w:rFonts w:ascii="Times New Roman" w:eastAsia="Calibri" w:hAnsi="Times New Roman" w:cs="Times New Roman"/>
                <w:lang w:val="en-US"/>
                <w:rPrChange w:id="6616" w:author="OLENA PASHKOVA (NEPTUNE.UA)" w:date="2022-11-21T15:27:00Z">
                  <w:rPr>
                    <w:rFonts w:ascii="Times New Roman" w:eastAsia="Calibri" w:hAnsi="Times New Roman" w:cs="Times New Roman"/>
                    <w:lang w:val="en-US"/>
                  </w:rPr>
                </w:rPrChange>
              </w:rPr>
              <w:t>stamped</w:t>
            </w:r>
            <w:r w:rsidRPr="00DD122E">
              <w:rPr>
                <w:rFonts w:ascii="Times New Roman" w:eastAsia="Calibri" w:hAnsi="Times New Roman" w:cs="Times New Roman"/>
                <w:lang w:val="uk-UA"/>
                <w:rPrChange w:id="6617" w:author="OLENA PASHKOVA (NEPTUNE.UA)" w:date="2022-11-21T15:27:00Z">
                  <w:rPr>
                    <w:rFonts w:ascii="Times New Roman" w:eastAsia="Calibri" w:hAnsi="Times New Roman" w:cs="Times New Roman"/>
                    <w:lang w:val="uk-UA"/>
                  </w:rPr>
                </w:rPrChange>
              </w:rPr>
              <w:t xml:space="preserve"> by the </w:t>
            </w:r>
            <w:r w:rsidRPr="00DD122E">
              <w:rPr>
                <w:rFonts w:ascii="Times New Roman" w:eastAsia="Calibri" w:hAnsi="Times New Roman" w:cs="Times New Roman"/>
                <w:lang w:val="en-US"/>
                <w:rPrChange w:id="6618" w:author="OLENA PASHKOVA (NEPTUNE.UA)" w:date="2022-11-21T15:27:00Z">
                  <w:rPr>
                    <w:rFonts w:ascii="Times New Roman" w:eastAsia="Calibri" w:hAnsi="Times New Roman" w:cs="Times New Roman"/>
                    <w:lang w:val="en-US"/>
                  </w:rPr>
                </w:rPrChange>
              </w:rPr>
              <w:t>P</w:t>
            </w:r>
            <w:r w:rsidRPr="00DD122E">
              <w:rPr>
                <w:rFonts w:ascii="Times New Roman" w:eastAsia="Calibri" w:hAnsi="Times New Roman" w:cs="Times New Roman"/>
                <w:lang w:val="uk-UA"/>
                <w:rPrChange w:id="6619" w:author="OLENA PASHKOVA (NEPTUNE.UA)" w:date="2022-11-21T15:27:00Z">
                  <w:rPr>
                    <w:rFonts w:ascii="Times New Roman" w:eastAsia="Calibri" w:hAnsi="Times New Roman" w:cs="Times New Roman"/>
                    <w:lang w:val="uk-UA"/>
                  </w:rPr>
                </w:rPrChange>
              </w:rPr>
              <w:t xml:space="preserve">arties </w:t>
            </w:r>
            <w:r w:rsidRPr="00DD122E">
              <w:rPr>
                <w:rFonts w:ascii="Times New Roman" w:eastAsia="Calibri" w:hAnsi="Times New Roman" w:cs="Times New Roman"/>
                <w:lang w:val="en-US"/>
                <w:rPrChange w:id="6620" w:author="OLENA PASHKOVA (NEPTUNE.UA)" w:date="2022-11-21T15:27:00Z">
                  <w:rPr>
                    <w:rFonts w:ascii="Times New Roman" w:eastAsia="Calibri" w:hAnsi="Times New Roman" w:cs="Times New Roman"/>
                    <w:lang w:val="en-US"/>
                  </w:rPr>
                </w:rPrChange>
              </w:rPr>
              <w:t>(if any).</w:t>
            </w:r>
            <w:del w:id="6621" w:author="Nataliya Tomaskovic" w:date="2022-08-19T14:16:00Z">
              <w:r w:rsidRPr="00DD122E" w:rsidDel="00AB113E">
                <w:rPr>
                  <w:rFonts w:ascii="Times New Roman" w:eastAsia="Calibri" w:hAnsi="Times New Roman" w:cs="Times New Roman"/>
                  <w:lang w:val="en-US"/>
                  <w:rPrChange w:id="6622" w:author="OLENA PASHKOVA (NEPTUNE.UA)" w:date="2022-11-21T15:27:00Z">
                    <w:rPr>
                      <w:rFonts w:ascii="Times New Roman" w:eastAsia="Calibri" w:hAnsi="Times New Roman" w:cs="Times New Roman"/>
                      <w:lang w:val="en-US"/>
                    </w:rPr>
                  </w:rPrChange>
                </w:rPr>
                <w:delText xml:space="preserve"> </w:delText>
              </w:r>
            </w:del>
          </w:p>
          <w:p w14:paraId="6CDF2A9D" w14:textId="77777777" w:rsidR="00400CA9" w:rsidRPr="00DD122E" w:rsidRDefault="00400CA9" w:rsidP="00400CA9">
            <w:pPr>
              <w:contextualSpacing/>
              <w:jc w:val="both"/>
              <w:rPr>
                <w:rFonts w:ascii="Times New Roman" w:eastAsia="Calibri" w:hAnsi="Times New Roman" w:cs="Times New Roman"/>
                <w:lang w:val="en-US"/>
                <w:rPrChange w:id="6623" w:author="OLENA PASHKOVA (NEPTUNE.UA)" w:date="2022-11-21T15:27:00Z">
                  <w:rPr>
                    <w:rFonts w:ascii="Times New Roman" w:eastAsia="Calibri" w:hAnsi="Times New Roman" w:cs="Times New Roman"/>
                    <w:lang w:val="en-US"/>
                  </w:rPr>
                </w:rPrChange>
              </w:rPr>
            </w:pPr>
          </w:p>
          <w:p w14:paraId="4872C3B1" w14:textId="01FD3810" w:rsidR="00400CA9" w:rsidRPr="00DD122E" w:rsidRDefault="00400CA9" w:rsidP="00400CA9">
            <w:pPr>
              <w:contextualSpacing/>
              <w:jc w:val="both"/>
              <w:rPr>
                <w:ins w:id="6624" w:author="Nataliya Tomaskovic" w:date="2022-08-19T14:17:00Z"/>
                <w:rFonts w:ascii="Times New Roman" w:eastAsia="Calibri" w:hAnsi="Times New Roman" w:cs="Times New Roman"/>
                <w:lang w:val="en-US"/>
                <w:rPrChange w:id="6625" w:author="OLENA PASHKOVA (NEPTUNE.UA)" w:date="2022-11-21T15:27:00Z">
                  <w:rPr>
                    <w:ins w:id="6626" w:author="Nataliya Tomaskovic" w:date="2022-08-19T14:17:00Z"/>
                    <w:rFonts w:ascii="Times New Roman" w:eastAsia="Calibri" w:hAnsi="Times New Roman" w:cs="Times New Roman"/>
                    <w:lang w:val="en-US"/>
                  </w:rPr>
                </w:rPrChange>
              </w:rPr>
            </w:pPr>
            <w:r w:rsidRPr="00DD122E">
              <w:rPr>
                <w:rFonts w:ascii="Times New Roman" w:eastAsia="Calibri" w:hAnsi="Times New Roman" w:cs="Times New Roman"/>
                <w:b/>
                <w:lang w:val="en-US"/>
                <w:rPrChange w:id="6627" w:author="OLENA PASHKOVA (NEPTUNE.UA)" w:date="2022-11-21T15:27:00Z">
                  <w:rPr>
                    <w:rFonts w:ascii="Times New Roman" w:eastAsia="Calibri" w:hAnsi="Times New Roman" w:cs="Times New Roman"/>
                    <w:b/>
                    <w:lang w:val="en-US"/>
                  </w:rPr>
                </w:rPrChange>
              </w:rPr>
              <w:t>14.</w:t>
            </w:r>
            <w:del w:id="6628" w:author="OLENA PASHKOVA (NEPTUNE.UA)" w:date="2022-11-21T15:23:00Z">
              <w:r w:rsidRPr="00DD122E" w:rsidDel="00BD6F22">
                <w:rPr>
                  <w:rFonts w:ascii="Times New Roman" w:eastAsia="Calibri" w:hAnsi="Times New Roman" w:cs="Times New Roman"/>
                  <w:b/>
                  <w:lang w:val="en-US"/>
                  <w:rPrChange w:id="6629" w:author="OLENA PASHKOVA (NEPTUNE.UA)" w:date="2022-11-21T15:27:00Z">
                    <w:rPr>
                      <w:rFonts w:ascii="Times New Roman" w:eastAsia="Calibri" w:hAnsi="Times New Roman" w:cs="Times New Roman"/>
                      <w:b/>
                      <w:lang w:val="en-US"/>
                    </w:rPr>
                  </w:rPrChange>
                </w:rPr>
                <w:delText>8</w:delText>
              </w:r>
            </w:del>
            <w:ins w:id="6630" w:author="OLENA PASHKOVA (NEPTUNE.UA)" w:date="2022-11-21T15:23:00Z">
              <w:r w:rsidR="00BD6F22" w:rsidRPr="00DD122E">
                <w:rPr>
                  <w:rFonts w:ascii="Times New Roman" w:eastAsia="Calibri" w:hAnsi="Times New Roman" w:cs="Times New Roman"/>
                  <w:b/>
                  <w:lang w:val="uk-UA"/>
                  <w:rPrChange w:id="6631" w:author="OLENA PASHKOVA (NEPTUNE.UA)" w:date="2022-11-21T15:27:00Z">
                    <w:rPr>
                      <w:rFonts w:ascii="Times New Roman" w:eastAsia="Calibri" w:hAnsi="Times New Roman" w:cs="Times New Roman"/>
                      <w:b/>
                      <w:lang w:val="uk-UA"/>
                    </w:rPr>
                  </w:rPrChange>
                </w:rPr>
                <w:t>4</w:t>
              </w:r>
            </w:ins>
            <w:r w:rsidRPr="00DD122E">
              <w:rPr>
                <w:rFonts w:ascii="Times New Roman" w:eastAsia="Calibri" w:hAnsi="Times New Roman" w:cs="Times New Roman"/>
                <w:b/>
                <w:lang w:val="en-US"/>
                <w:rPrChange w:id="6632"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633" w:author="OLENA PASHKOVA (NEPTUNE.UA)" w:date="2022-11-21T15:27:00Z">
                  <w:rPr>
                    <w:rFonts w:ascii="Times New Roman" w:eastAsia="Calibri" w:hAnsi="Times New Roman" w:cs="Times New Roman"/>
                    <w:lang w:val="en-US"/>
                  </w:rPr>
                </w:rPrChange>
              </w:rPr>
              <w:tab/>
              <w:t xml:space="preserve">This Agreement, all Additional Agreements to it, and correspondence thereto between the Parties transmitted to each </w:t>
            </w:r>
            <w:r w:rsidRPr="00DD122E">
              <w:rPr>
                <w:rFonts w:ascii="Times New Roman" w:eastAsia="Calibri" w:hAnsi="Times New Roman" w:cs="Times New Roman"/>
                <w:lang w:val="en-US"/>
                <w:rPrChange w:id="6634" w:author="OLENA PASHKOVA (NEPTUNE.UA)" w:date="2022-11-21T15:27:00Z">
                  <w:rPr>
                    <w:rFonts w:ascii="Times New Roman" w:eastAsia="Calibri" w:hAnsi="Times New Roman" w:cs="Times New Roman"/>
                    <w:lang w:val="en-US"/>
                  </w:rPr>
                </w:rPrChange>
              </w:rPr>
              <w:lastRenderedPageBreak/>
              <w:t>other by e-mail, are</w:t>
            </w:r>
            <w:ins w:id="6635" w:author="Viktoriya Elik" w:date="2022-08-26T15:52:00Z">
              <w:r w:rsidRPr="00DD122E">
                <w:rPr>
                  <w:rFonts w:ascii="Times New Roman" w:eastAsia="Calibri" w:hAnsi="Times New Roman" w:cs="Times New Roman"/>
                  <w:lang w:val="en-US"/>
                  <w:rPrChange w:id="6636" w:author="OLENA PASHKOVA (NEPTUNE.UA)" w:date="2022-11-21T15:27:00Z">
                    <w:rPr>
                      <w:rFonts w:ascii="Times New Roman" w:eastAsia="Calibri" w:hAnsi="Times New Roman" w:cs="Times New Roman"/>
                      <w:lang w:val="en-US"/>
                    </w:rPr>
                  </w:rPrChange>
                </w:rPr>
                <w:t xml:space="preserve"> </w:t>
              </w:r>
            </w:ins>
            <w:r w:rsidRPr="00DD122E">
              <w:rPr>
                <w:rFonts w:ascii="Times New Roman" w:eastAsia="Calibri" w:hAnsi="Times New Roman" w:cs="Times New Roman"/>
                <w:lang w:val="en-US"/>
                <w:rPrChange w:id="6637" w:author="OLENA PASHKOVA (NEPTUNE.UA)" w:date="2022-11-21T15:27:00Z">
                  <w:rPr>
                    <w:rFonts w:ascii="Times New Roman" w:eastAsia="Calibri" w:hAnsi="Times New Roman" w:cs="Times New Roman"/>
                    <w:lang w:val="en-US"/>
                  </w:rPr>
                </w:rPrChange>
              </w:rPr>
              <w:t>valid and legally binding</w:t>
            </w:r>
            <w:del w:id="6638" w:author="Viktoriya Elik" w:date="2022-08-26T15:52:00Z">
              <w:r w:rsidRPr="00DD122E" w:rsidDel="00D8146C">
                <w:rPr>
                  <w:rFonts w:ascii="Times New Roman" w:eastAsia="Calibri" w:hAnsi="Times New Roman" w:cs="Times New Roman"/>
                  <w:lang w:val="en-US"/>
                  <w:rPrChange w:id="6639" w:author="OLENA PASHKOVA (NEPTUNE.UA)" w:date="2022-11-21T15:27:00Z">
                    <w:rPr>
                      <w:rFonts w:ascii="Times New Roman" w:eastAsia="Calibri" w:hAnsi="Times New Roman" w:cs="Times New Roman"/>
                      <w:lang w:val="en-US"/>
                    </w:rPr>
                  </w:rPrChange>
                </w:rPr>
                <w:delText>, but within 10 days are subject to replacement for copies with original signatures and stamp impressions</w:delText>
              </w:r>
            </w:del>
            <w:ins w:id="6640" w:author="Nataliya Tomaskovic" w:date="2022-08-19T14:18:00Z">
              <w:del w:id="6641" w:author="Viktoriya Elik" w:date="2022-08-26T15:52:00Z">
                <w:r w:rsidRPr="00DD122E" w:rsidDel="00D8146C">
                  <w:rPr>
                    <w:rFonts w:ascii="Times New Roman" w:eastAsia="Calibri" w:hAnsi="Times New Roman" w:cs="Times New Roman"/>
                    <w:lang w:val="en-US"/>
                    <w:rPrChange w:id="6642" w:author="OLENA PASHKOVA (NEPTUNE.UA)" w:date="2022-11-21T15:27:00Z">
                      <w:rPr>
                        <w:rFonts w:ascii="Times New Roman" w:eastAsia="Calibri" w:hAnsi="Times New Roman" w:cs="Times New Roman"/>
                        <w:lang w:val="en-US"/>
                      </w:rPr>
                    </w:rPrChange>
                  </w:rPr>
                  <w:delText xml:space="preserve"> (if any)</w:delText>
                </w:r>
              </w:del>
            </w:ins>
            <w:del w:id="6643" w:author="Viktoriya Elik" w:date="2022-08-26T15:52:00Z">
              <w:r w:rsidRPr="00DD122E" w:rsidDel="00D8146C">
                <w:rPr>
                  <w:rFonts w:ascii="Times New Roman" w:eastAsia="Calibri" w:hAnsi="Times New Roman" w:cs="Times New Roman"/>
                  <w:lang w:val="en-US"/>
                  <w:rPrChange w:id="6644" w:author="OLENA PASHKOVA (NEPTUNE.UA)" w:date="2022-11-21T15:27:00Z">
                    <w:rPr>
                      <w:rFonts w:ascii="Times New Roman" w:eastAsia="Calibri" w:hAnsi="Times New Roman" w:cs="Times New Roman"/>
                      <w:lang w:val="en-US"/>
                    </w:rPr>
                  </w:rPrChange>
                </w:rPr>
                <w:delText xml:space="preserve"> by sending </w:delText>
              </w:r>
            </w:del>
            <w:ins w:id="6645" w:author="Nataliya Tomaskovic" w:date="2022-08-19T14:18:00Z">
              <w:del w:id="6646" w:author="Viktoriya Elik" w:date="2022-08-26T15:52:00Z">
                <w:r w:rsidRPr="00DD122E" w:rsidDel="00D8146C">
                  <w:rPr>
                    <w:rFonts w:ascii="Times New Roman" w:eastAsia="Calibri" w:hAnsi="Times New Roman" w:cs="Times New Roman"/>
                    <w:lang w:val="en-US"/>
                    <w:rPrChange w:id="6647" w:author="OLENA PASHKOVA (NEPTUNE.UA)" w:date="2022-11-21T15:27:00Z">
                      <w:rPr>
                        <w:rFonts w:ascii="Times New Roman" w:eastAsia="Calibri" w:hAnsi="Times New Roman" w:cs="Times New Roman"/>
                        <w:lang w:val="en-US"/>
                      </w:rPr>
                    </w:rPrChange>
                  </w:rPr>
                  <w:delText xml:space="preserve">dispatching </w:delText>
                </w:r>
              </w:del>
            </w:ins>
            <w:del w:id="6648" w:author="Viktoriya Elik" w:date="2022-08-26T15:52:00Z">
              <w:r w:rsidRPr="00DD122E" w:rsidDel="00D8146C">
                <w:rPr>
                  <w:rFonts w:ascii="Times New Roman" w:eastAsia="Calibri" w:hAnsi="Times New Roman" w:cs="Times New Roman"/>
                  <w:lang w:val="en-US"/>
                  <w:rPrChange w:id="6649" w:author="OLENA PASHKOVA (NEPTUNE.UA)" w:date="2022-11-21T15:27:00Z">
                    <w:rPr>
                      <w:rFonts w:ascii="Times New Roman" w:eastAsia="Calibri" w:hAnsi="Times New Roman" w:cs="Times New Roman"/>
                      <w:lang w:val="en-US"/>
                    </w:rPr>
                  </w:rPrChange>
                </w:rPr>
                <w:delText>the documents by the recommended letters or by direct delivery to the Party</w:delText>
              </w:r>
            </w:del>
            <w:r w:rsidRPr="00DD122E">
              <w:rPr>
                <w:rFonts w:ascii="Times New Roman" w:eastAsia="Calibri" w:hAnsi="Times New Roman" w:cs="Times New Roman"/>
                <w:lang w:val="en-US"/>
                <w:rPrChange w:id="6650" w:author="OLENA PASHKOVA (NEPTUNE.UA)" w:date="2022-11-21T15:27:00Z">
                  <w:rPr>
                    <w:rFonts w:ascii="Times New Roman" w:eastAsia="Calibri" w:hAnsi="Times New Roman" w:cs="Times New Roman"/>
                    <w:lang w:val="en-US"/>
                  </w:rPr>
                </w:rPrChange>
              </w:rPr>
              <w:t>.</w:t>
            </w:r>
          </w:p>
          <w:p w14:paraId="75CA4479" w14:textId="77777777" w:rsidR="00400CA9" w:rsidRPr="00DD122E" w:rsidRDefault="00400CA9" w:rsidP="00400CA9">
            <w:pPr>
              <w:contextualSpacing/>
              <w:jc w:val="both"/>
              <w:rPr>
                <w:ins w:id="6651" w:author="Nataliya Tomaskovic" w:date="2022-08-22T16:34:00Z"/>
                <w:rFonts w:ascii="Times New Roman" w:eastAsia="Calibri" w:hAnsi="Times New Roman" w:cs="Times New Roman"/>
                <w:lang w:val="en-US"/>
                <w:rPrChange w:id="6652" w:author="OLENA PASHKOVA (NEPTUNE.UA)" w:date="2022-11-21T15:27:00Z">
                  <w:rPr>
                    <w:ins w:id="6653" w:author="Nataliya Tomaskovic" w:date="2022-08-22T16:34:00Z"/>
                    <w:rFonts w:ascii="Times New Roman" w:eastAsia="Calibri" w:hAnsi="Times New Roman" w:cs="Times New Roman"/>
                    <w:lang w:val="en-US"/>
                  </w:rPr>
                </w:rPrChange>
              </w:rPr>
            </w:pPr>
          </w:p>
          <w:p w14:paraId="6BB1DABA" w14:textId="77777777" w:rsidR="00400CA9" w:rsidRPr="00DD122E" w:rsidRDefault="00400CA9" w:rsidP="00400CA9">
            <w:pPr>
              <w:contextualSpacing/>
              <w:jc w:val="both"/>
              <w:rPr>
                <w:rFonts w:ascii="Times New Roman" w:eastAsia="Calibri" w:hAnsi="Times New Roman" w:cs="Times New Roman"/>
                <w:lang w:val="en-US"/>
                <w:rPrChange w:id="6654" w:author="OLENA PASHKOVA (NEPTUNE.UA)" w:date="2022-11-21T15:27:00Z">
                  <w:rPr>
                    <w:rFonts w:ascii="Times New Roman" w:eastAsia="Calibri" w:hAnsi="Times New Roman" w:cs="Times New Roman"/>
                    <w:lang w:val="en-US"/>
                  </w:rPr>
                </w:rPrChange>
              </w:rPr>
            </w:pPr>
          </w:p>
          <w:p w14:paraId="21210CAE" w14:textId="77777777" w:rsidR="00400CA9" w:rsidRPr="00DD122E" w:rsidDel="00D8146C" w:rsidRDefault="00400CA9" w:rsidP="00400CA9">
            <w:pPr>
              <w:contextualSpacing/>
              <w:jc w:val="both"/>
              <w:rPr>
                <w:del w:id="6655" w:author="Viktoriya Elik" w:date="2022-08-26T15:52:00Z"/>
                <w:rFonts w:ascii="Times New Roman" w:eastAsia="Calibri" w:hAnsi="Times New Roman" w:cs="Times New Roman"/>
                <w:lang w:val="uk-UA"/>
                <w:rPrChange w:id="6656" w:author="OLENA PASHKOVA (NEPTUNE.UA)" w:date="2022-11-21T15:27:00Z">
                  <w:rPr>
                    <w:del w:id="6657" w:author="Viktoriya Elik" w:date="2022-08-26T15:52:00Z"/>
                    <w:rFonts w:ascii="Times New Roman" w:eastAsia="Calibri" w:hAnsi="Times New Roman" w:cs="Times New Roman"/>
                    <w:lang w:val="uk-UA"/>
                  </w:rPr>
                </w:rPrChange>
              </w:rPr>
            </w:pPr>
            <w:del w:id="6658" w:author="Viktoriya Elik" w:date="2022-08-26T15:52:00Z">
              <w:r w:rsidRPr="00DD122E" w:rsidDel="00D8146C">
                <w:rPr>
                  <w:rFonts w:ascii="Times New Roman" w:eastAsia="Calibri" w:hAnsi="Times New Roman" w:cs="Times New Roman"/>
                  <w:b/>
                  <w:lang w:val="en-US"/>
                  <w:rPrChange w:id="6659" w:author="OLENA PASHKOVA (NEPTUNE.UA)" w:date="2022-11-21T15:27:00Z">
                    <w:rPr>
                      <w:rFonts w:ascii="Times New Roman" w:eastAsia="Calibri" w:hAnsi="Times New Roman" w:cs="Times New Roman"/>
                      <w:b/>
                      <w:lang w:val="en-US"/>
                    </w:rPr>
                  </w:rPrChange>
                </w:rPr>
                <w:delText>14.9.</w:delText>
              </w:r>
              <w:r w:rsidRPr="00DD122E" w:rsidDel="00D8146C">
                <w:rPr>
                  <w:rFonts w:ascii="Times New Roman" w:eastAsia="Calibri" w:hAnsi="Times New Roman" w:cs="Times New Roman"/>
                  <w:lang w:val="en-US"/>
                  <w:rPrChange w:id="6660" w:author="OLENA PASHKOVA (NEPTUNE.UA)" w:date="2022-11-21T15:27:00Z">
                    <w:rPr>
                      <w:rFonts w:ascii="Times New Roman" w:eastAsia="Calibri" w:hAnsi="Times New Roman" w:cs="Times New Roman"/>
                      <w:lang w:val="en-US"/>
                    </w:rPr>
                  </w:rPrChange>
                </w:rPr>
                <w:tab/>
              </w:r>
              <w:commentRangeStart w:id="6661"/>
              <w:r w:rsidRPr="00DD122E" w:rsidDel="00D8146C">
                <w:rPr>
                  <w:rFonts w:ascii="Times New Roman" w:eastAsia="Calibri" w:hAnsi="Times New Roman" w:cs="Times New Roman"/>
                  <w:lang w:val="en-US"/>
                  <w:rPrChange w:id="6662" w:author="OLENA PASHKOVA (NEPTUNE.UA)" w:date="2022-11-21T15:27:00Z">
                    <w:rPr>
                      <w:rFonts w:ascii="Times New Roman" w:eastAsia="Calibri" w:hAnsi="Times New Roman" w:cs="Times New Roman"/>
                      <w:lang w:val="en-US"/>
                    </w:rPr>
                  </w:rPrChange>
                </w:rPr>
                <w:delText>In the event of the reorganization of either of the Parties, the successor to the contracting party directly assumes all rights and obligations assigned to it by the Agreement, unless the Parties decide differently.</w:delText>
              </w:r>
            </w:del>
            <w:commentRangeEnd w:id="6661"/>
            <w:r w:rsidRPr="00DD122E">
              <w:rPr>
                <w:rFonts w:ascii="Times New Roman" w:eastAsia="Calibri" w:hAnsi="Times New Roman" w:cs="Times New Roman"/>
                <w:rPrChange w:id="6663" w:author="OLENA PASHKOVA (NEPTUNE.UA)" w:date="2022-11-21T15:27:00Z">
                  <w:rPr>
                    <w:rFonts w:ascii="Calibri" w:eastAsia="Calibri" w:hAnsi="Calibri" w:cs="Times New Roman"/>
                    <w:sz w:val="16"/>
                    <w:szCs w:val="16"/>
                  </w:rPr>
                </w:rPrChange>
              </w:rPr>
              <w:commentReference w:id="6661"/>
            </w:r>
          </w:p>
          <w:p w14:paraId="0BF03379" w14:textId="77777777" w:rsidR="00400CA9" w:rsidRPr="00DD122E" w:rsidDel="00D8146C" w:rsidRDefault="00400CA9" w:rsidP="00400CA9">
            <w:pPr>
              <w:contextualSpacing/>
              <w:jc w:val="both"/>
              <w:rPr>
                <w:ins w:id="6664" w:author="Nataliya Tomaskovic" w:date="2022-08-19T14:18:00Z"/>
                <w:del w:id="6665" w:author="Viktoriya Elik" w:date="2022-08-26T15:52:00Z"/>
                <w:rFonts w:ascii="Times New Roman" w:eastAsia="Calibri" w:hAnsi="Times New Roman" w:cs="Times New Roman"/>
                <w:lang w:val="en-US"/>
                <w:rPrChange w:id="6666" w:author="OLENA PASHKOVA (NEPTUNE.UA)" w:date="2022-11-21T15:27:00Z">
                  <w:rPr>
                    <w:ins w:id="6667" w:author="Nataliya Tomaskovic" w:date="2022-08-19T14:18:00Z"/>
                    <w:del w:id="6668" w:author="Viktoriya Elik" w:date="2022-08-26T15:52:00Z"/>
                    <w:rFonts w:ascii="Times New Roman" w:eastAsia="Calibri" w:hAnsi="Times New Roman" w:cs="Times New Roman"/>
                    <w:lang w:val="en-US"/>
                  </w:rPr>
                </w:rPrChange>
              </w:rPr>
            </w:pPr>
            <w:del w:id="6669" w:author="Viktoriya Elik" w:date="2022-08-26T15:52:00Z">
              <w:r w:rsidRPr="00DD122E" w:rsidDel="00D8146C">
                <w:rPr>
                  <w:rFonts w:ascii="Times New Roman" w:eastAsia="Calibri" w:hAnsi="Times New Roman" w:cs="Times New Roman"/>
                  <w:lang w:val="en-US"/>
                  <w:rPrChange w:id="6670" w:author="OLENA PASHKOVA (NEPTUNE.UA)" w:date="2022-11-21T15:27:00Z">
                    <w:rPr>
                      <w:rFonts w:ascii="Times New Roman" w:eastAsia="Calibri" w:hAnsi="Times New Roman" w:cs="Times New Roman"/>
                      <w:lang w:val="en-US"/>
                    </w:rPr>
                  </w:rPrChange>
                </w:rPr>
                <w:delText>The Contractor reserved his right to change the terms of Agreement in case of changes in his corporae structure, and/or in case of changes in members of Contractors shareholders</w:delText>
              </w:r>
            </w:del>
            <w:ins w:id="6671" w:author="Nataliya Tomaskovic" w:date="2022-08-19T14:18:00Z">
              <w:del w:id="6672" w:author="Viktoriya Elik" w:date="2022-08-26T15:52:00Z">
                <w:r w:rsidRPr="00DD122E" w:rsidDel="00D8146C">
                  <w:rPr>
                    <w:rFonts w:ascii="Times New Roman" w:eastAsia="Calibri" w:hAnsi="Times New Roman" w:cs="Times New Roman"/>
                    <w:lang w:val="en-US"/>
                    <w:rPrChange w:id="6673" w:author="OLENA PASHKOVA (NEPTUNE.UA)" w:date="2022-11-21T15:27:00Z">
                      <w:rPr>
                        <w:rFonts w:ascii="Times New Roman" w:eastAsia="Calibri" w:hAnsi="Times New Roman" w:cs="Times New Roman"/>
                        <w:lang w:val="en-US"/>
                      </w:rPr>
                    </w:rPrChange>
                  </w:rPr>
                  <w:delText>.</w:delText>
                </w:r>
              </w:del>
            </w:ins>
          </w:p>
          <w:p w14:paraId="18F36EA5" w14:textId="77777777" w:rsidR="00400CA9" w:rsidRPr="00DD122E" w:rsidRDefault="00400CA9" w:rsidP="00400CA9">
            <w:pPr>
              <w:contextualSpacing/>
              <w:jc w:val="both"/>
              <w:rPr>
                <w:ins w:id="6674" w:author="Nataliya Tomaskovic" w:date="2022-08-19T14:18:00Z"/>
                <w:rFonts w:ascii="Times New Roman" w:eastAsia="Calibri" w:hAnsi="Times New Roman" w:cs="Times New Roman"/>
                <w:lang w:val="en-US"/>
                <w:rPrChange w:id="6675" w:author="OLENA PASHKOVA (NEPTUNE.UA)" w:date="2022-11-21T15:27:00Z">
                  <w:rPr>
                    <w:ins w:id="6676" w:author="Nataliya Tomaskovic" w:date="2022-08-19T14:18:00Z"/>
                    <w:rFonts w:ascii="Times New Roman" w:eastAsia="Calibri" w:hAnsi="Times New Roman" w:cs="Times New Roman"/>
                    <w:lang w:val="en-US"/>
                  </w:rPr>
                </w:rPrChange>
              </w:rPr>
            </w:pPr>
          </w:p>
          <w:p w14:paraId="4DE86092" w14:textId="77777777" w:rsidR="00400CA9" w:rsidRPr="00DD122E" w:rsidRDefault="00400CA9" w:rsidP="00400CA9">
            <w:pPr>
              <w:contextualSpacing/>
              <w:jc w:val="both"/>
              <w:rPr>
                <w:rFonts w:ascii="Times New Roman" w:eastAsia="Calibri" w:hAnsi="Times New Roman" w:cs="Times New Roman"/>
                <w:lang w:val="uk-UA"/>
                <w:rPrChange w:id="6677" w:author="OLENA PASHKOVA (NEPTUNE.UA)" w:date="2022-11-21T15:27:00Z">
                  <w:rPr>
                    <w:rFonts w:ascii="Times New Roman" w:eastAsia="Calibri" w:hAnsi="Times New Roman" w:cs="Times New Roman"/>
                    <w:lang w:val="uk-UA"/>
                  </w:rPr>
                </w:rPrChange>
              </w:rPr>
            </w:pPr>
          </w:p>
          <w:p w14:paraId="66CD9675" w14:textId="5D4FF5B6" w:rsidR="00400CA9" w:rsidRPr="00DD122E" w:rsidRDefault="00400CA9" w:rsidP="00400CA9">
            <w:pPr>
              <w:contextualSpacing/>
              <w:jc w:val="both"/>
              <w:rPr>
                <w:rFonts w:ascii="Times New Roman" w:eastAsia="Calibri" w:hAnsi="Times New Roman" w:cs="Times New Roman"/>
                <w:lang w:val="en-US"/>
                <w:rPrChange w:id="667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679" w:author="OLENA PASHKOVA (NEPTUNE.UA)" w:date="2022-11-21T15:27:00Z">
                  <w:rPr>
                    <w:rFonts w:ascii="Times New Roman" w:eastAsia="Calibri" w:hAnsi="Times New Roman" w:cs="Times New Roman"/>
                    <w:b/>
                    <w:lang w:val="en-US"/>
                  </w:rPr>
                </w:rPrChange>
              </w:rPr>
              <w:t>14.</w:t>
            </w:r>
            <w:ins w:id="6680" w:author="OLENA PASHKOVA (NEPTUNE.UA)" w:date="2022-11-21T15:24:00Z">
              <w:r w:rsidR="0017015F" w:rsidRPr="00DD122E">
                <w:rPr>
                  <w:rFonts w:ascii="Times New Roman" w:eastAsia="Calibri" w:hAnsi="Times New Roman" w:cs="Times New Roman"/>
                  <w:b/>
                  <w:lang w:val="uk-UA"/>
                  <w:rPrChange w:id="6681" w:author="OLENA PASHKOVA (NEPTUNE.UA)" w:date="2022-11-21T15:27:00Z">
                    <w:rPr>
                      <w:rFonts w:ascii="Times New Roman" w:eastAsia="Calibri" w:hAnsi="Times New Roman" w:cs="Times New Roman"/>
                      <w:b/>
                      <w:lang w:val="uk-UA"/>
                    </w:rPr>
                  </w:rPrChange>
                </w:rPr>
                <w:t>5.</w:t>
              </w:r>
            </w:ins>
            <w:del w:id="6682" w:author="OLENA PASHKOVA (NEPTUNE.UA)" w:date="2022-11-21T15:24:00Z">
              <w:r w:rsidRPr="00DD122E" w:rsidDel="0017015F">
                <w:rPr>
                  <w:rFonts w:ascii="Times New Roman" w:eastAsia="Calibri" w:hAnsi="Times New Roman" w:cs="Times New Roman"/>
                  <w:b/>
                  <w:lang w:val="en-US"/>
                  <w:rPrChange w:id="6683" w:author="OLENA PASHKOVA (NEPTUNE.UA)" w:date="2022-11-21T15:27:00Z">
                    <w:rPr>
                      <w:rFonts w:ascii="Times New Roman" w:eastAsia="Calibri" w:hAnsi="Times New Roman" w:cs="Times New Roman"/>
                      <w:b/>
                      <w:lang w:val="en-US"/>
                    </w:rPr>
                  </w:rPrChange>
                </w:rPr>
                <w:delText>10.</w:delText>
              </w:r>
            </w:del>
            <w:r w:rsidRPr="00DD122E">
              <w:rPr>
                <w:rFonts w:ascii="Times New Roman" w:eastAsia="Calibri" w:hAnsi="Times New Roman" w:cs="Times New Roman"/>
                <w:lang w:val="en-US"/>
                <w:rPrChange w:id="6684" w:author="OLENA PASHKOVA (NEPTUNE.UA)" w:date="2022-11-21T15:27:00Z">
                  <w:rPr>
                    <w:rFonts w:ascii="Times New Roman" w:eastAsia="Calibri" w:hAnsi="Times New Roman" w:cs="Times New Roman"/>
                    <w:lang w:val="en-US"/>
                  </w:rPr>
                </w:rPrChange>
              </w:rPr>
              <w:tab/>
              <w:t>Neither Party has the right to transfer its rights and obligations under this Agreement to third parties without the prior written consent of the other Party.</w:t>
            </w:r>
          </w:p>
          <w:p w14:paraId="7811E30A" w14:textId="77777777" w:rsidR="00400CA9" w:rsidRPr="00DD122E" w:rsidDel="00AB113E" w:rsidRDefault="00400CA9" w:rsidP="00400CA9">
            <w:pPr>
              <w:contextualSpacing/>
              <w:jc w:val="both"/>
              <w:rPr>
                <w:del w:id="6685" w:author="Nataliya Tomaskovic" w:date="2022-08-19T14:18:00Z"/>
                <w:rFonts w:ascii="Times New Roman" w:eastAsia="Calibri" w:hAnsi="Times New Roman" w:cs="Times New Roman"/>
                <w:lang w:val="en-US"/>
                <w:rPrChange w:id="6686" w:author="OLENA PASHKOVA (NEPTUNE.UA)" w:date="2022-11-21T15:27:00Z">
                  <w:rPr>
                    <w:del w:id="6687" w:author="Nataliya Tomaskovic" w:date="2022-08-19T14:18:00Z"/>
                    <w:rFonts w:ascii="Times New Roman" w:eastAsia="Calibri" w:hAnsi="Times New Roman" w:cs="Times New Roman"/>
                    <w:lang w:val="en-US"/>
                  </w:rPr>
                </w:rPrChange>
              </w:rPr>
            </w:pPr>
          </w:p>
          <w:p w14:paraId="613FDCFC" w14:textId="39F9B16C" w:rsidR="00400CA9" w:rsidRPr="00DD122E" w:rsidRDefault="00400CA9" w:rsidP="00400CA9">
            <w:pPr>
              <w:contextualSpacing/>
              <w:jc w:val="both"/>
              <w:rPr>
                <w:rFonts w:ascii="Times New Roman" w:eastAsia="Calibri" w:hAnsi="Times New Roman" w:cs="Times New Roman"/>
                <w:lang w:val="en-US"/>
                <w:rPrChange w:id="6688"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689" w:author="OLENA PASHKOVA (NEPTUNE.UA)" w:date="2022-11-21T15:27:00Z">
                  <w:rPr>
                    <w:rFonts w:ascii="Times New Roman" w:eastAsia="Calibri" w:hAnsi="Times New Roman" w:cs="Times New Roman"/>
                    <w:b/>
                    <w:lang w:val="en-US"/>
                  </w:rPr>
                </w:rPrChange>
              </w:rPr>
              <w:t>14.</w:t>
            </w:r>
            <w:del w:id="6690" w:author="OLENA PASHKOVA (NEPTUNE.UA)" w:date="2022-11-21T15:24:00Z">
              <w:r w:rsidRPr="00DD122E" w:rsidDel="0017015F">
                <w:rPr>
                  <w:rFonts w:ascii="Times New Roman" w:eastAsia="Calibri" w:hAnsi="Times New Roman" w:cs="Times New Roman"/>
                  <w:b/>
                  <w:lang w:val="en-US"/>
                  <w:rPrChange w:id="6691" w:author="OLENA PASHKOVA (NEPTUNE.UA)" w:date="2022-11-21T15:27:00Z">
                    <w:rPr>
                      <w:rFonts w:ascii="Times New Roman" w:eastAsia="Calibri" w:hAnsi="Times New Roman" w:cs="Times New Roman"/>
                      <w:b/>
                      <w:lang w:val="en-US"/>
                    </w:rPr>
                  </w:rPrChange>
                </w:rPr>
                <w:delText>11</w:delText>
              </w:r>
            </w:del>
            <w:ins w:id="6692" w:author="OLENA PASHKOVA (NEPTUNE.UA)" w:date="2022-11-21T15:24:00Z">
              <w:r w:rsidR="0017015F" w:rsidRPr="00DD122E">
                <w:rPr>
                  <w:rFonts w:ascii="Times New Roman" w:eastAsia="Calibri" w:hAnsi="Times New Roman" w:cs="Times New Roman"/>
                  <w:b/>
                  <w:lang w:val="uk-UA"/>
                  <w:rPrChange w:id="6693" w:author="OLENA PASHKOVA (NEPTUNE.UA)" w:date="2022-11-21T15:27:00Z">
                    <w:rPr>
                      <w:rFonts w:ascii="Times New Roman" w:eastAsia="Calibri" w:hAnsi="Times New Roman" w:cs="Times New Roman"/>
                      <w:b/>
                      <w:lang w:val="uk-UA"/>
                    </w:rPr>
                  </w:rPrChange>
                </w:rPr>
                <w:t>6</w:t>
              </w:r>
            </w:ins>
            <w:r w:rsidRPr="00DD122E">
              <w:rPr>
                <w:rFonts w:ascii="Times New Roman" w:eastAsia="Calibri" w:hAnsi="Times New Roman" w:cs="Times New Roman"/>
                <w:b/>
                <w:lang w:val="en-US"/>
                <w:rPrChange w:id="6694"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695" w:author="OLENA PASHKOVA (NEPTUNE.UA)" w:date="2022-11-21T15:27:00Z">
                  <w:rPr>
                    <w:rFonts w:ascii="Times New Roman" w:eastAsia="Calibri" w:hAnsi="Times New Roman" w:cs="Times New Roman"/>
                    <w:lang w:val="en-US"/>
                  </w:rPr>
                </w:rPrChange>
              </w:rPr>
              <w:tab/>
              <w:t>The Parties are fully responsible for the correctness of the details specified by them in this Agreement and undertake to inform in written the other Party about their change not later than five days after any of these changes.</w:t>
            </w:r>
          </w:p>
          <w:p w14:paraId="6A0D8E2E" w14:textId="77777777" w:rsidR="00400CA9" w:rsidRPr="00DD122E" w:rsidRDefault="00400CA9" w:rsidP="00400CA9">
            <w:pPr>
              <w:contextualSpacing/>
              <w:jc w:val="both"/>
              <w:rPr>
                <w:rFonts w:ascii="Times New Roman" w:eastAsia="Calibri" w:hAnsi="Times New Roman" w:cs="Times New Roman"/>
                <w:lang w:val="en-US"/>
                <w:rPrChange w:id="6696" w:author="OLENA PASHKOVA (NEPTUNE.UA)" w:date="2022-11-21T15:27:00Z">
                  <w:rPr>
                    <w:rFonts w:ascii="Times New Roman" w:eastAsia="Calibri" w:hAnsi="Times New Roman" w:cs="Times New Roman"/>
                    <w:lang w:val="en-US"/>
                  </w:rPr>
                </w:rPrChange>
              </w:rPr>
            </w:pPr>
          </w:p>
          <w:p w14:paraId="2514645D" w14:textId="7F94DDF8" w:rsidR="00400CA9" w:rsidRPr="00DD122E" w:rsidRDefault="00400CA9" w:rsidP="00400CA9">
            <w:pPr>
              <w:contextualSpacing/>
              <w:jc w:val="both"/>
              <w:rPr>
                <w:ins w:id="6697" w:author="Nataliya Tomaskovic" w:date="2022-08-22T16:34:00Z"/>
                <w:rFonts w:ascii="Times New Roman" w:eastAsia="Calibri" w:hAnsi="Times New Roman" w:cs="Times New Roman"/>
                <w:lang w:val="uk-UA"/>
                <w:rPrChange w:id="6698" w:author="OLENA PASHKOVA (NEPTUNE.UA)" w:date="2022-11-21T15:27:00Z">
                  <w:rPr>
                    <w:ins w:id="6699" w:author="Nataliya Tomaskovic" w:date="2022-08-22T16:34:00Z"/>
                    <w:rFonts w:ascii="Times New Roman" w:eastAsia="Calibri" w:hAnsi="Times New Roman" w:cs="Times New Roman"/>
                    <w:lang w:val="uk-UA"/>
                  </w:rPr>
                </w:rPrChange>
              </w:rPr>
            </w:pPr>
            <w:r w:rsidRPr="00DD122E">
              <w:rPr>
                <w:rFonts w:ascii="Times New Roman" w:eastAsia="Calibri" w:hAnsi="Times New Roman" w:cs="Times New Roman"/>
                <w:b/>
                <w:lang w:val="en-US"/>
                <w:rPrChange w:id="6700" w:author="OLENA PASHKOVA (NEPTUNE.UA)" w:date="2022-11-21T15:27:00Z">
                  <w:rPr>
                    <w:rFonts w:ascii="Times New Roman" w:eastAsia="Calibri" w:hAnsi="Times New Roman" w:cs="Times New Roman"/>
                    <w:b/>
                    <w:lang w:val="en-US"/>
                  </w:rPr>
                </w:rPrChange>
              </w:rPr>
              <w:t>14.</w:t>
            </w:r>
            <w:ins w:id="6701" w:author="OLENA PASHKOVA (NEPTUNE.UA)" w:date="2022-11-21T15:25:00Z">
              <w:r w:rsidR="003C6A2F" w:rsidRPr="00DD122E">
                <w:rPr>
                  <w:rFonts w:ascii="Times New Roman" w:eastAsia="Calibri" w:hAnsi="Times New Roman" w:cs="Times New Roman"/>
                  <w:b/>
                  <w:lang w:val="uk-UA"/>
                  <w:rPrChange w:id="6702" w:author="OLENA PASHKOVA (NEPTUNE.UA)" w:date="2022-11-21T15:27:00Z">
                    <w:rPr>
                      <w:rFonts w:ascii="Times New Roman" w:eastAsia="Calibri" w:hAnsi="Times New Roman" w:cs="Times New Roman"/>
                      <w:b/>
                      <w:lang w:val="uk-UA"/>
                    </w:rPr>
                  </w:rPrChange>
                </w:rPr>
                <w:t>7</w:t>
              </w:r>
            </w:ins>
            <w:del w:id="6703" w:author="OLENA PASHKOVA (NEPTUNE.UA)" w:date="2022-11-21T15:25:00Z">
              <w:r w:rsidRPr="00DD122E" w:rsidDel="003C6A2F">
                <w:rPr>
                  <w:rFonts w:ascii="Times New Roman" w:eastAsia="Calibri" w:hAnsi="Times New Roman" w:cs="Times New Roman"/>
                  <w:b/>
                  <w:lang w:val="en-US"/>
                  <w:rPrChange w:id="6704" w:author="OLENA PASHKOVA (NEPTUNE.UA)" w:date="2022-11-21T15:27:00Z">
                    <w:rPr>
                      <w:rFonts w:ascii="Times New Roman" w:eastAsia="Calibri" w:hAnsi="Times New Roman" w:cs="Times New Roman"/>
                      <w:b/>
                      <w:lang w:val="en-US"/>
                    </w:rPr>
                  </w:rPrChange>
                </w:rPr>
                <w:delText>12</w:delText>
              </w:r>
            </w:del>
            <w:r w:rsidRPr="00DD122E">
              <w:rPr>
                <w:rFonts w:ascii="Times New Roman" w:eastAsia="Calibri" w:hAnsi="Times New Roman" w:cs="Times New Roman"/>
                <w:b/>
                <w:lang w:val="en-US"/>
                <w:rPrChange w:id="6705" w:author="OLENA PASHKOVA (NEPTUNE.UA)" w:date="2022-11-21T15:27:00Z">
                  <w:rPr>
                    <w:rFonts w:ascii="Times New Roman" w:eastAsia="Calibri" w:hAnsi="Times New Roman" w:cs="Times New Roman"/>
                    <w:b/>
                    <w:lang w:val="en-US"/>
                  </w:rPr>
                </w:rPrChange>
              </w:rPr>
              <w:t>.</w:t>
            </w:r>
            <w:r w:rsidRPr="00DD122E">
              <w:rPr>
                <w:rFonts w:ascii="Times New Roman" w:eastAsia="Calibri" w:hAnsi="Times New Roman" w:cs="Times New Roman"/>
                <w:lang w:val="en-US"/>
                <w:rPrChange w:id="6706" w:author="OLENA PASHKOVA (NEPTUNE.UA)" w:date="2022-11-21T15:27:00Z">
                  <w:rPr>
                    <w:rFonts w:ascii="Times New Roman" w:eastAsia="Calibri" w:hAnsi="Times New Roman" w:cs="Times New Roman"/>
                    <w:lang w:val="en-US"/>
                  </w:rPr>
                </w:rPrChange>
              </w:rPr>
              <w:tab/>
              <w:t>Invalidity (for any reason) of certain provisions of this Agreement does not affect the validity of any other provisions of this Agreement or the Agreement as a whole. In this case, the Parties shall negotiate without delay with a view to changing the invalid provision in such a way that after the change of the new provision is valid and reflects as much as possible the intentions of the Parties at the conclusion of this Agreement</w:t>
            </w:r>
            <w:r w:rsidRPr="00DD122E">
              <w:rPr>
                <w:rFonts w:ascii="Times New Roman" w:eastAsia="Calibri" w:hAnsi="Times New Roman" w:cs="Times New Roman"/>
                <w:lang w:val="uk-UA"/>
                <w:rPrChange w:id="6707" w:author="OLENA PASHKOVA (NEPTUNE.UA)" w:date="2022-11-21T15:27:00Z">
                  <w:rPr>
                    <w:rFonts w:ascii="Times New Roman" w:eastAsia="Calibri" w:hAnsi="Times New Roman" w:cs="Times New Roman"/>
                    <w:lang w:val="uk-UA"/>
                  </w:rPr>
                </w:rPrChange>
              </w:rPr>
              <w:t>.</w:t>
            </w:r>
          </w:p>
          <w:p w14:paraId="1A5AFB9C" w14:textId="77777777" w:rsidR="00400CA9" w:rsidRPr="00DD122E" w:rsidRDefault="00400CA9" w:rsidP="00400CA9">
            <w:pPr>
              <w:contextualSpacing/>
              <w:jc w:val="both"/>
              <w:rPr>
                <w:ins w:id="6708" w:author="Nataliya Tomaskovic" w:date="2022-08-22T16:34:00Z"/>
                <w:rFonts w:ascii="Times New Roman" w:eastAsia="Calibri" w:hAnsi="Times New Roman" w:cs="Times New Roman"/>
                <w:lang w:val="uk-UA"/>
                <w:rPrChange w:id="6709" w:author="OLENA PASHKOVA (NEPTUNE.UA)" w:date="2022-11-21T15:27:00Z">
                  <w:rPr>
                    <w:ins w:id="6710" w:author="Nataliya Tomaskovic" w:date="2022-08-22T16:34:00Z"/>
                    <w:rFonts w:ascii="Times New Roman" w:eastAsia="Calibri" w:hAnsi="Times New Roman" w:cs="Times New Roman"/>
                    <w:lang w:val="uk-UA"/>
                  </w:rPr>
                </w:rPrChange>
              </w:rPr>
            </w:pPr>
          </w:p>
          <w:p w14:paraId="2F734F83" w14:textId="77777777" w:rsidR="00400CA9" w:rsidRPr="00DD122E" w:rsidRDefault="00400CA9" w:rsidP="00400CA9">
            <w:pPr>
              <w:contextualSpacing/>
              <w:jc w:val="both"/>
              <w:rPr>
                <w:rFonts w:ascii="Times New Roman" w:eastAsia="Calibri" w:hAnsi="Times New Roman" w:cs="Times New Roman"/>
                <w:lang w:val="uk-UA"/>
                <w:rPrChange w:id="6711" w:author="OLENA PASHKOVA (NEPTUNE.UA)" w:date="2022-11-21T15:27:00Z">
                  <w:rPr>
                    <w:rFonts w:ascii="Times New Roman" w:eastAsia="Calibri" w:hAnsi="Times New Roman" w:cs="Times New Roman"/>
                    <w:lang w:val="uk-UA"/>
                  </w:rPr>
                </w:rPrChange>
              </w:rPr>
            </w:pPr>
          </w:p>
          <w:p w14:paraId="75BE2523" w14:textId="62490E48" w:rsidR="00400CA9" w:rsidRPr="00DD122E" w:rsidRDefault="00400CA9" w:rsidP="00400CA9">
            <w:pPr>
              <w:contextualSpacing/>
              <w:jc w:val="both"/>
              <w:rPr>
                <w:rFonts w:ascii="Times New Roman" w:eastAsia="Calibri" w:hAnsi="Times New Roman" w:cs="Times New Roman"/>
                <w:lang w:val="en-US"/>
                <w:rPrChange w:id="6712" w:author="OLENA PASHKOVA (NEPTUNE.UA)" w:date="2022-11-21T15:27:00Z">
                  <w:rPr>
                    <w:rFonts w:ascii="Times New Roman" w:eastAsia="Calibri" w:hAnsi="Times New Roman" w:cs="Times New Roman"/>
                    <w:lang w:val="en-US"/>
                  </w:rPr>
                </w:rPrChange>
              </w:rPr>
            </w:pPr>
            <w:r w:rsidRPr="00DD122E">
              <w:rPr>
                <w:rFonts w:ascii="Times New Roman" w:eastAsia="Calibri" w:hAnsi="Times New Roman" w:cs="Times New Roman"/>
                <w:b/>
                <w:lang w:val="en-US"/>
                <w:rPrChange w:id="6713" w:author="OLENA PASHKOVA (NEPTUNE.UA)" w:date="2022-11-21T15:27:00Z">
                  <w:rPr>
                    <w:rFonts w:ascii="Times New Roman" w:eastAsia="Calibri" w:hAnsi="Times New Roman" w:cs="Times New Roman"/>
                    <w:b/>
                    <w:lang w:val="en-US"/>
                  </w:rPr>
                </w:rPrChange>
              </w:rPr>
              <w:t>14</w:t>
            </w:r>
            <w:r w:rsidRPr="00DD122E">
              <w:rPr>
                <w:rFonts w:ascii="Times New Roman" w:eastAsia="Calibri" w:hAnsi="Times New Roman" w:cs="Times New Roman"/>
                <w:b/>
                <w:lang w:val="uk-UA"/>
                <w:rPrChange w:id="6714" w:author="OLENA PASHKOVA (NEPTUNE.UA)" w:date="2022-11-21T15:27:00Z">
                  <w:rPr>
                    <w:rFonts w:ascii="Times New Roman" w:eastAsia="Calibri" w:hAnsi="Times New Roman" w:cs="Times New Roman"/>
                    <w:b/>
                    <w:lang w:val="uk-UA"/>
                  </w:rPr>
                </w:rPrChange>
              </w:rPr>
              <w:t>.</w:t>
            </w:r>
            <w:ins w:id="6715" w:author="OLENA PASHKOVA (NEPTUNE.UA)" w:date="2022-11-21T15:25:00Z">
              <w:r w:rsidR="003C6A2F" w:rsidRPr="00DD122E">
                <w:rPr>
                  <w:rFonts w:ascii="Times New Roman" w:eastAsia="Calibri" w:hAnsi="Times New Roman" w:cs="Times New Roman"/>
                  <w:b/>
                  <w:lang w:val="uk-UA"/>
                  <w:rPrChange w:id="6716" w:author="OLENA PASHKOVA (NEPTUNE.UA)" w:date="2022-11-21T15:27:00Z">
                    <w:rPr>
                      <w:rFonts w:ascii="Times New Roman" w:eastAsia="Calibri" w:hAnsi="Times New Roman" w:cs="Times New Roman"/>
                      <w:b/>
                      <w:lang w:val="uk-UA"/>
                    </w:rPr>
                  </w:rPrChange>
                </w:rPr>
                <w:t>8</w:t>
              </w:r>
            </w:ins>
            <w:del w:id="6717" w:author="OLENA PASHKOVA (NEPTUNE.UA)" w:date="2022-11-21T15:25:00Z">
              <w:r w:rsidRPr="00DD122E" w:rsidDel="003C6A2F">
                <w:rPr>
                  <w:rFonts w:ascii="Times New Roman" w:eastAsia="Calibri" w:hAnsi="Times New Roman" w:cs="Times New Roman"/>
                  <w:b/>
                  <w:lang w:val="en-US"/>
                  <w:rPrChange w:id="6718" w:author="OLENA PASHKOVA (NEPTUNE.UA)" w:date="2022-11-21T15:27:00Z">
                    <w:rPr>
                      <w:rFonts w:ascii="Times New Roman" w:eastAsia="Calibri" w:hAnsi="Times New Roman" w:cs="Times New Roman"/>
                      <w:b/>
                      <w:lang w:val="en-US"/>
                    </w:rPr>
                  </w:rPrChange>
                </w:rPr>
                <w:delText>13</w:delText>
              </w:r>
            </w:del>
            <w:r w:rsidRPr="00DD122E">
              <w:rPr>
                <w:rFonts w:ascii="Times New Roman" w:eastAsia="Calibri" w:hAnsi="Times New Roman" w:cs="Times New Roman"/>
                <w:b/>
                <w:lang w:val="uk-UA"/>
                <w:rPrChange w:id="6719" w:author="OLENA PASHKOVA (NEPTUNE.UA)" w:date="2022-11-21T15:27:00Z">
                  <w:rPr>
                    <w:rFonts w:ascii="Times New Roman" w:eastAsia="Calibri" w:hAnsi="Times New Roman" w:cs="Times New Roman"/>
                    <w:b/>
                    <w:lang w:val="uk-UA"/>
                  </w:rPr>
                </w:rPrChange>
              </w:rPr>
              <w:t>.</w:t>
            </w:r>
            <w:r w:rsidRPr="00DD122E">
              <w:rPr>
                <w:rFonts w:ascii="Times New Roman" w:eastAsia="Calibri" w:hAnsi="Times New Roman" w:cs="Times New Roman"/>
                <w:lang w:val="en-US"/>
                <w:rPrChange w:id="6720" w:author="OLENA PASHKOVA (NEPTUNE.UA)" w:date="2022-11-21T15:27:00Z">
                  <w:rPr>
                    <w:rFonts w:ascii="Times New Roman" w:eastAsia="Calibri" w:hAnsi="Times New Roman" w:cs="Times New Roman"/>
                    <w:lang w:val="en-US"/>
                  </w:rPr>
                </w:rPrChange>
              </w:rPr>
              <w:t xml:space="preserve"> The Parties warrant compliance with Trade Restrictions in all respects related directly or indirectly to the performance of this Agreement. This warranty refers particularly, but not exclusively, to any transport employed in association with this Agreement (inclusive of whoever may own, control, operate or have chartered such transport), to documentary instructions, to any intervening banks, and in general to any other person or entity associated with the performance of this Agreement.</w:t>
            </w:r>
          </w:p>
          <w:p w14:paraId="1AA393AC" w14:textId="77777777" w:rsidR="00400CA9" w:rsidRPr="00DD122E" w:rsidRDefault="00400CA9" w:rsidP="00400CA9">
            <w:pPr>
              <w:contextualSpacing/>
              <w:jc w:val="both"/>
              <w:rPr>
                <w:ins w:id="6721" w:author="Nataliya Tomaskovic" w:date="2022-08-19T14:19:00Z"/>
                <w:rFonts w:ascii="Times New Roman" w:eastAsia="Calibri" w:hAnsi="Times New Roman" w:cs="Times New Roman"/>
                <w:b/>
                <w:lang w:val="en-US"/>
                <w:rPrChange w:id="6722" w:author="OLENA PASHKOVA (NEPTUNE.UA)" w:date="2022-11-21T15:27:00Z">
                  <w:rPr>
                    <w:ins w:id="6723" w:author="Nataliya Tomaskovic" w:date="2022-08-19T14:19:00Z"/>
                    <w:rFonts w:ascii="Times New Roman" w:eastAsia="Calibri" w:hAnsi="Times New Roman" w:cs="Times New Roman"/>
                    <w:b/>
                    <w:lang w:val="en-US"/>
                  </w:rPr>
                </w:rPrChange>
              </w:rPr>
            </w:pPr>
          </w:p>
          <w:p w14:paraId="0EA57F1D" w14:textId="6C72D4C9" w:rsidR="00926DFD" w:rsidRPr="006F5E0C" w:rsidRDefault="00400CA9" w:rsidP="00926DFD">
            <w:pPr>
              <w:contextualSpacing/>
              <w:jc w:val="both"/>
              <w:rPr>
                <w:ins w:id="6724" w:author="OLENA PASHKOVA (NEPTUNE.UA)" w:date="2022-11-21T05:27:00Z"/>
                <w:rFonts w:ascii="Times New Roman" w:eastAsia="Calibri" w:hAnsi="Times New Roman" w:cs="Times New Roman"/>
                <w:bCs/>
                <w:lang w:val="en-US"/>
                <w:rPrChange w:id="6725" w:author="OLENA PASHKOVA (NEPTUNE.UA)" w:date="2022-11-21T15:29:00Z">
                  <w:rPr>
                    <w:ins w:id="6726" w:author="OLENA PASHKOVA (NEPTUNE.UA)" w:date="2022-11-21T05:27:00Z"/>
                    <w:rFonts w:ascii="Times New Roman" w:eastAsia="Calibri" w:hAnsi="Times New Roman" w:cs="Times New Roman"/>
                    <w:b/>
                    <w:lang w:val="en-US"/>
                  </w:rPr>
                </w:rPrChange>
              </w:rPr>
            </w:pPr>
            <w:r w:rsidRPr="0064263B">
              <w:rPr>
                <w:rFonts w:ascii="Times New Roman" w:eastAsia="Calibri" w:hAnsi="Times New Roman" w:cs="Times New Roman"/>
                <w:b/>
                <w:lang w:val="en-US"/>
              </w:rPr>
              <w:t>15.</w:t>
            </w:r>
            <w:ins w:id="6727" w:author="OLENA PASHKOVA (NEPTUNE.UA)" w:date="2022-11-21T15:32:00Z">
              <w:r w:rsidR="00C82308">
                <w:rPr>
                  <w:rFonts w:ascii="Times New Roman" w:eastAsia="Calibri" w:hAnsi="Times New Roman" w:cs="Times New Roman"/>
                  <w:b/>
                  <w:lang w:val="uk-UA"/>
                </w:rPr>
                <w:t xml:space="preserve"> </w:t>
              </w:r>
              <w:r w:rsidR="00C82308" w:rsidRPr="00C82308">
                <w:rPr>
                  <w:rFonts w:ascii="Times New Roman" w:eastAsia="Calibri" w:hAnsi="Times New Roman" w:cs="Times New Roman"/>
                  <w:b/>
                  <w:lang w:val="en-US"/>
                </w:rPr>
                <w:t>A</w:t>
              </w:r>
            </w:ins>
            <w:ins w:id="6728" w:author="OLENA PASHKOVA (NEPTUNE.UA)" w:date="2022-11-21T05:27:00Z">
              <w:r w:rsidR="00926DFD" w:rsidRPr="006A0880">
                <w:rPr>
                  <w:rFonts w:ascii="Times New Roman" w:eastAsia="Calibri" w:hAnsi="Times New Roman" w:cs="Times New Roman"/>
                  <w:b/>
                  <w:lang w:val="en-US"/>
                </w:rPr>
                <w:t>rbitration clause</w:t>
              </w:r>
            </w:ins>
          </w:p>
          <w:p w14:paraId="7E0A299D" w14:textId="77777777" w:rsidR="00926DFD" w:rsidRPr="006F5E0C" w:rsidRDefault="00926DFD" w:rsidP="00926DFD">
            <w:pPr>
              <w:contextualSpacing/>
              <w:jc w:val="both"/>
              <w:rPr>
                <w:ins w:id="6729" w:author="OLENA PASHKOVA (NEPTUNE.UA)" w:date="2022-11-21T05:27:00Z"/>
                <w:rFonts w:ascii="Times New Roman" w:eastAsia="Calibri" w:hAnsi="Times New Roman" w:cs="Times New Roman"/>
                <w:bCs/>
                <w:lang w:val="en-US"/>
                <w:rPrChange w:id="6730" w:author="OLENA PASHKOVA (NEPTUNE.UA)" w:date="2022-11-21T15:29:00Z">
                  <w:rPr>
                    <w:ins w:id="6731" w:author="OLENA PASHKOVA (NEPTUNE.UA)" w:date="2022-11-21T05:27:00Z"/>
                    <w:rFonts w:ascii="Times New Roman" w:eastAsia="Calibri" w:hAnsi="Times New Roman" w:cs="Times New Roman"/>
                    <w:b/>
                    <w:lang w:val="en-US"/>
                  </w:rPr>
                </w:rPrChange>
              </w:rPr>
            </w:pPr>
            <w:ins w:id="6732" w:author="OLENA PASHKOVA (NEPTUNE.UA)" w:date="2022-11-21T05:27:00Z">
              <w:r w:rsidRPr="006F5E0C">
                <w:rPr>
                  <w:rFonts w:ascii="Times New Roman" w:eastAsia="Calibri" w:hAnsi="Times New Roman" w:cs="Times New Roman"/>
                  <w:bCs/>
                  <w:lang w:val="en-US"/>
                  <w:rPrChange w:id="6733" w:author="OLENA PASHKOVA (NEPTUNE.UA)" w:date="2022-11-21T15:29:00Z">
                    <w:rPr>
                      <w:rFonts w:ascii="Times New Roman" w:eastAsia="Calibri" w:hAnsi="Times New Roman" w:cs="Times New Roman"/>
                      <w:b/>
                      <w:lang w:val="en-US"/>
                    </w:rPr>
                  </w:rPrChange>
                </w:rPr>
                <w:t xml:space="preserve">Any dispute arising out of or under this Agreement shall be settled by arbitration in accordance with the GAFTA Arbitration Rules No. 125, in the edition current at the date of this contract, such Rules forming part of this contract and of which both parties hereto shall be deemed to be cognizant. The arbitration shall take place in London, be subject to English procedural law and be conducted in English. </w:t>
              </w:r>
            </w:ins>
          </w:p>
          <w:p w14:paraId="66EB6112" w14:textId="77777777" w:rsidR="00926DFD" w:rsidRPr="006F5E0C" w:rsidRDefault="00926DFD" w:rsidP="00926DFD">
            <w:pPr>
              <w:contextualSpacing/>
              <w:jc w:val="both"/>
              <w:rPr>
                <w:ins w:id="6734" w:author="OLENA PASHKOVA (NEPTUNE.UA)" w:date="2022-11-21T05:27:00Z"/>
                <w:rFonts w:ascii="Times New Roman" w:eastAsia="Calibri" w:hAnsi="Times New Roman" w:cs="Times New Roman"/>
                <w:bCs/>
                <w:lang w:val="en-US"/>
                <w:rPrChange w:id="6735" w:author="OLENA PASHKOVA (NEPTUNE.UA)" w:date="2022-11-21T15:29:00Z">
                  <w:rPr>
                    <w:ins w:id="6736" w:author="OLENA PASHKOVA (NEPTUNE.UA)" w:date="2022-11-21T05:27:00Z"/>
                    <w:rFonts w:ascii="Times New Roman" w:eastAsia="Calibri" w:hAnsi="Times New Roman" w:cs="Times New Roman"/>
                    <w:b/>
                    <w:lang w:val="en-US"/>
                  </w:rPr>
                </w:rPrChange>
              </w:rPr>
            </w:pPr>
          </w:p>
          <w:p w14:paraId="6EF7E540" w14:textId="77777777" w:rsidR="00926DFD" w:rsidRPr="006F5E0C" w:rsidRDefault="00926DFD" w:rsidP="00926DFD">
            <w:pPr>
              <w:contextualSpacing/>
              <w:jc w:val="both"/>
              <w:rPr>
                <w:ins w:id="6737" w:author="OLENA PASHKOVA (NEPTUNE.UA)" w:date="2022-11-21T05:27:00Z"/>
                <w:rFonts w:ascii="Times New Roman" w:eastAsia="Calibri" w:hAnsi="Times New Roman" w:cs="Times New Roman"/>
                <w:bCs/>
                <w:lang w:val="en-US"/>
                <w:rPrChange w:id="6738" w:author="OLENA PASHKOVA (NEPTUNE.UA)" w:date="2022-11-21T15:29:00Z">
                  <w:rPr>
                    <w:ins w:id="6739" w:author="OLENA PASHKOVA (NEPTUNE.UA)" w:date="2022-11-21T05:27:00Z"/>
                    <w:rFonts w:ascii="Times New Roman" w:eastAsia="Calibri" w:hAnsi="Times New Roman" w:cs="Times New Roman"/>
                    <w:b/>
                    <w:lang w:val="en-US"/>
                  </w:rPr>
                </w:rPrChange>
              </w:rPr>
            </w:pPr>
            <w:ins w:id="6740" w:author="OLENA PASHKOVA (NEPTUNE.UA)" w:date="2022-11-21T05:27:00Z">
              <w:r w:rsidRPr="006F5E0C">
                <w:rPr>
                  <w:rFonts w:ascii="Times New Roman" w:eastAsia="Calibri" w:hAnsi="Times New Roman" w:cs="Times New Roman"/>
                  <w:bCs/>
                  <w:lang w:val="en-US"/>
                  <w:rPrChange w:id="6741" w:author="OLENA PASHKOVA (NEPTUNE.UA)" w:date="2022-11-21T15:29:00Z">
                    <w:rPr>
                      <w:rFonts w:ascii="Times New Roman" w:eastAsia="Calibri" w:hAnsi="Times New Roman" w:cs="Times New Roman"/>
                      <w:b/>
                      <w:lang w:val="en-US"/>
                    </w:rPr>
                  </w:rPrChange>
                </w:rPr>
                <w:t xml:space="preserve">Neither party hereto, nor any persons claiming under either of them shall bring any action or other legal proceedings against the other in respect of any such dispute, or claim until such dispute or claim shall first have been heard and determined by the arbitrator(s) or a board of appeal, as the case may be, in accordance with the Arbitration Rules and it is expressly agreed and declared that the obtaining of an award from the arbitrator(s) or board of appeal, as the case may be, shall be a </w:t>
              </w:r>
              <w:r w:rsidRPr="006F5E0C">
                <w:rPr>
                  <w:rFonts w:ascii="Times New Roman" w:eastAsia="Calibri" w:hAnsi="Times New Roman" w:cs="Times New Roman"/>
                  <w:bCs/>
                  <w:lang w:val="en-US"/>
                  <w:rPrChange w:id="6742" w:author="OLENA PASHKOVA (NEPTUNE.UA)" w:date="2022-11-21T15:29:00Z">
                    <w:rPr>
                      <w:rFonts w:ascii="Times New Roman" w:eastAsia="Calibri" w:hAnsi="Times New Roman" w:cs="Times New Roman"/>
                      <w:b/>
                      <w:lang w:val="en-US"/>
                    </w:rPr>
                  </w:rPrChange>
                </w:rPr>
                <w:lastRenderedPageBreak/>
                <w:t>condition precedent to the right of either party hereto or of any persons claiming under either of them to bring any action or other legal proceedings against the other of them in respect of any such dispute or claim.</w:t>
              </w:r>
            </w:ins>
          </w:p>
          <w:p w14:paraId="3722AFCD" w14:textId="77777777" w:rsidR="00926DFD" w:rsidRPr="006F5E0C" w:rsidRDefault="00926DFD" w:rsidP="00926DFD">
            <w:pPr>
              <w:contextualSpacing/>
              <w:jc w:val="both"/>
              <w:rPr>
                <w:ins w:id="6743" w:author="OLENA PASHKOVA (NEPTUNE.UA)" w:date="2022-11-21T05:27:00Z"/>
                <w:rFonts w:ascii="Times New Roman" w:eastAsia="Calibri" w:hAnsi="Times New Roman" w:cs="Times New Roman"/>
                <w:bCs/>
                <w:lang w:val="en-US"/>
                <w:rPrChange w:id="6744" w:author="OLENA PASHKOVA (NEPTUNE.UA)" w:date="2022-11-21T15:29:00Z">
                  <w:rPr>
                    <w:ins w:id="6745" w:author="OLENA PASHKOVA (NEPTUNE.UA)" w:date="2022-11-21T05:27:00Z"/>
                    <w:rFonts w:ascii="Times New Roman" w:eastAsia="Calibri" w:hAnsi="Times New Roman" w:cs="Times New Roman"/>
                    <w:b/>
                    <w:lang w:val="en-US"/>
                  </w:rPr>
                </w:rPrChange>
              </w:rPr>
            </w:pPr>
          </w:p>
          <w:p w14:paraId="48BF2683" w14:textId="77777777" w:rsidR="00926DFD" w:rsidRPr="006F5E0C" w:rsidRDefault="00926DFD" w:rsidP="00926DFD">
            <w:pPr>
              <w:contextualSpacing/>
              <w:jc w:val="both"/>
              <w:rPr>
                <w:ins w:id="6746" w:author="OLENA PASHKOVA (NEPTUNE.UA)" w:date="2022-11-21T05:27:00Z"/>
                <w:rFonts w:ascii="Times New Roman" w:eastAsia="Calibri" w:hAnsi="Times New Roman" w:cs="Times New Roman"/>
                <w:bCs/>
                <w:lang w:val="en-US"/>
                <w:rPrChange w:id="6747" w:author="OLENA PASHKOVA (NEPTUNE.UA)" w:date="2022-11-21T15:29:00Z">
                  <w:rPr>
                    <w:ins w:id="6748" w:author="OLENA PASHKOVA (NEPTUNE.UA)" w:date="2022-11-21T05:27:00Z"/>
                    <w:rFonts w:ascii="Times New Roman" w:eastAsia="Calibri" w:hAnsi="Times New Roman" w:cs="Times New Roman"/>
                    <w:b/>
                    <w:lang w:val="en-US"/>
                  </w:rPr>
                </w:rPrChange>
              </w:rPr>
            </w:pPr>
            <w:ins w:id="6749" w:author="OLENA PASHKOVA (NEPTUNE.UA)" w:date="2022-11-21T05:27:00Z">
              <w:r w:rsidRPr="006F5E0C">
                <w:rPr>
                  <w:rFonts w:ascii="Times New Roman" w:eastAsia="Calibri" w:hAnsi="Times New Roman" w:cs="Times New Roman"/>
                  <w:bCs/>
                  <w:lang w:val="en-US"/>
                  <w:rPrChange w:id="6750" w:author="OLENA PASHKOVA (NEPTUNE.UA)" w:date="2022-11-21T15:29:00Z">
                    <w:rPr>
                      <w:rFonts w:ascii="Times New Roman" w:eastAsia="Calibri" w:hAnsi="Times New Roman" w:cs="Times New Roman"/>
                      <w:b/>
                      <w:lang w:val="en-US"/>
                    </w:rPr>
                  </w:rPrChange>
                </w:rPr>
                <w:t>Nothing contained under this Arbitration Clause shall prevent the parties from seeking to obtain security in respect of their claim or counterclaim via legal proceedings in any jurisdiction, provided such legal proceedings shall be limited to applying for and/or obtaining security for a claim or counterclaim, it being understood and agreed that the substantive merits of any dispute or claim shall be determined solely by arbitration in accordance with the GAFTA Arbitration Rules, No 125.</w:t>
              </w:r>
            </w:ins>
          </w:p>
          <w:p w14:paraId="68353DAA" w14:textId="77777777" w:rsidR="00926DFD" w:rsidRPr="006F5E0C" w:rsidRDefault="00926DFD" w:rsidP="00926DFD">
            <w:pPr>
              <w:contextualSpacing/>
              <w:jc w:val="both"/>
              <w:rPr>
                <w:ins w:id="6751" w:author="OLENA PASHKOVA (NEPTUNE.UA)" w:date="2022-11-21T05:27:00Z"/>
                <w:rFonts w:ascii="Times New Roman" w:eastAsia="Calibri" w:hAnsi="Times New Roman" w:cs="Times New Roman"/>
                <w:bCs/>
                <w:lang w:val="en-US"/>
                <w:rPrChange w:id="6752" w:author="OLENA PASHKOVA (NEPTUNE.UA)" w:date="2022-11-21T15:29:00Z">
                  <w:rPr>
                    <w:ins w:id="6753" w:author="OLENA PASHKOVA (NEPTUNE.UA)" w:date="2022-11-21T05:27:00Z"/>
                    <w:rFonts w:ascii="Times New Roman" w:eastAsia="Calibri" w:hAnsi="Times New Roman" w:cs="Times New Roman"/>
                    <w:b/>
                    <w:lang w:val="en-US"/>
                  </w:rPr>
                </w:rPrChange>
              </w:rPr>
            </w:pPr>
            <w:ins w:id="6754" w:author="OLENA PASHKOVA (NEPTUNE.UA)" w:date="2022-11-21T05:27:00Z">
              <w:r w:rsidRPr="006F5E0C">
                <w:rPr>
                  <w:rFonts w:ascii="Times New Roman" w:eastAsia="Calibri" w:hAnsi="Times New Roman" w:cs="Times New Roman"/>
                  <w:bCs/>
                  <w:lang w:val="en-US"/>
                  <w:rPrChange w:id="6755" w:author="OLENA PASHKOVA (NEPTUNE.UA)" w:date="2022-11-21T15:29:00Z">
                    <w:rPr>
                      <w:rFonts w:ascii="Times New Roman" w:eastAsia="Calibri" w:hAnsi="Times New Roman" w:cs="Times New Roman"/>
                      <w:b/>
                      <w:lang w:val="en-US"/>
                    </w:rPr>
                  </w:rPrChange>
                </w:rPr>
                <w:t>The Parties further acknowledge and agree that this Agreement constitutes a written consent to arbitration under the Convention on the Recognition and Enforcement of Foreign Arbitral Awards (“New York Convention”), and any other relevant law, treaty or regulation, and as such the resulting awards are fully enforceable in any jurisdiction party to the New York Convention. Further, each party expressly represents and agrees that it will not contest the enforceability of any such Award on the basis of the absence of a written contract or agreement and waives any right to do so.</w:t>
              </w:r>
            </w:ins>
          </w:p>
          <w:p w14:paraId="5D8B86EF" w14:textId="77777777" w:rsidR="00926DFD" w:rsidRPr="006F5E0C" w:rsidRDefault="00926DFD" w:rsidP="00926DFD">
            <w:pPr>
              <w:contextualSpacing/>
              <w:jc w:val="both"/>
              <w:rPr>
                <w:ins w:id="6756" w:author="OLENA PASHKOVA (NEPTUNE.UA)" w:date="2022-11-21T05:27:00Z"/>
                <w:rFonts w:ascii="Times New Roman" w:eastAsia="Calibri" w:hAnsi="Times New Roman" w:cs="Times New Roman"/>
                <w:bCs/>
                <w:lang w:val="en-US"/>
                <w:rPrChange w:id="6757" w:author="OLENA PASHKOVA (NEPTUNE.UA)" w:date="2022-11-21T15:29:00Z">
                  <w:rPr>
                    <w:ins w:id="6758" w:author="OLENA PASHKOVA (NEPTUNE.UA)" w:date="2022-11-21T05:27:00Z"/>
                    <w:rFonts w:ascii="Times New Roman" w:eastAsia="Calibri" w:hAnsi="Times New Roman" w:cs="Times New Roman"/>
                    <w:b/>
                    <w:lang w:val="en-US"/>
                  </w:rPr>
                </w:rPrChange>
              </w:rPr>
            </w:pPr>
          </w:p>
          <w:p w14:paraId="2E04E03B" w14:textId="4CC47968" w:rsidR="00400CA9" w:rsidRPr="006A0880" w:rsidRDefault="00926DFD" w:rsidP="00926DFD">
            <w:pPr>
              <w:contextualSpacing/>
              <w:jc w:val="both"/>
              <w:rPr>
                <w:rFonts w:ascii="Times New Roman" w:eastAsia="Calibri" w:hAnsi="Times New Roman" w:cs="Times New Roman"/>
                <w:bCs/>
                <w:lang w:val="en-US"/>
                <w:rPrChange w:id="6759" w:author="OLENA PASHKOVA (NEPTUNE.UA)" w:date="2022-11-21T15:33:00Z">
                  <w:rPr>
                    <w:rFonts w:ascii="Times New Roman" w:eastAsia="Calibri" w:hAnsi="Times New Roman" w:cs="Times New Roman"/>
                    <w:b/>
                    <w:lang w:val="en-US"/>
                  </w:rPr>
                </w:rPrChange>
              </w:rPr>
            </w:pPr>
            <w:ins w:id="6760" w:author="OLENA PASHKOVA (NEPTUNE.UA)" w:date="2022-11-21T05:27:00Z">
              <w:r w:rsidRPr="006F5E0C">
                <w:rPr>
                  <w:rFonts w:ascii="Times New Roman" w:eastAsia="Calibri" w:hAnsi="Times New Roman" w:cs="Times New Roman"/>
                  <w:bCs/>
                  <w:lang w:val="en-US"/>
                  <w:rPrChange w:id="6761" w:author="OLENA PASHKOVA (NEPTUNE.UA)" w:date="2022-11-21T15:29:00Z">
                    <w:rPr>
                      <w:rFonts w:ascii="Times New Roman" w:eastAsia="Calibri" w:hAnsi="Times New Roman" w:cs="Times New Roman"/>
                      <w:b/>
                      <w:lang w:val="en-US"/>
                    </w:rPr>
                  </w:rPrChange>
                </w:rPr>
                <w:t xml:space="preserve">This Agreement is governed </w:t>
              </w:r>
              <w:r w:rsidRPr="006A0880">
                <w:rPr>
                  <w:rFonts w:ascii="Times New Roman" w:eastAsia="Calibri" w:hAnsi="Times New Roman" w:cs="Times New Roman"/>
                  <w:bCs/>
                  <w:lang w:val="en-US"/>
                  <w:rPrChange w:id="6762" w:author="OLENA PASHKOVA (NEPTUNE.UA)" w:date="2022-11-21T15:33:00Z">
                    <w:rPr>
                      <w:rFonts w:ascii="Times New Roman" w:eastAsia="Calibri" w:hAnsi="Times New Roman" w:cs="Times New Roman"/>
                      <w:b/>
                      <w:lang w:val="en-US"/>
                    </w:rPr>
                  </w:rPrChange>
                </w:rPr>
                <w:t>and construed by the laws of England and Wales.</w:t>
              </w:r>
            </w:ins>
          </w:p>
          <w:p w14:paraId="0C1AF5A1" w14:textId="77777777" w:rsidR="00400CA9" w:rsidRPr="006A0880" w:rsidRDefault="00400CA9" w:rsidP="00400CA9">
            <w:pPr>
              <w:contextualSpacing/>
              <w:jc w:val="both"/>
              <w:rPr>
                <w:rFonts w:ascii="Times New Roman" w:eastAsia="Calibri" w:hAnsi="Times New Roman" w:cs="Times New Roman"/>
                <w:bCs/>
                <w:lang w:val="en-US"/>
                <w:rPrChange w:id="6763" w:author="OLENA PASHKOVA (NEPTUNE.UA)" w:date="2022-11-21T15:33:00Z">
                  <w:rPr>
                    <w:rFonts w:ascii="Times New Roman" w:eastAsia="Calibri" w:hAnsi="Times New Roman" w:cs="Times New Roman"/>
                    <w:b/>
                    <w:lang w:val="en-US"/>
                  </w:rPr>
                </w:rPrChange>
              </w:rPr>
            </w:pPr>
          </w:p>
          <w:p w14:paraId="014DCBD4" w14:textId="77777777" w:rsidR="00400CA9" w:rsidRPr="00DD122E" w:rsidRDefault="00400CA9" w:rsidP="00400CA9">
            <w:pPr>
              <w:contextualSpacing/>
              <w:jc w:val="both"/>
              <w:rPr>
                <w:rFonts w:ascii="Times New Roman" w:eastAsia="Calibri" w:hAnsi="Times New Roman" w:cs="Times New Roman"/>
                <w:b/>
                <w:lang w:val="en-US"/>
                <w:rPrChange w:id="6764" w:author="OLENA PASHKOVA (NEPTUNE.UA)" w:date="2022-11-21T15:27:00Z">
                  <w:rPr>
                    <w:rFonts w:ascii="Times New Roman" w:eastAsia="Calibri" w:hAnsi="Times New Roman" w:cs="Times New Roman"/>
                    <w:b/>
                    <w:lang w:val="en-US"/>
                  </w:rPr>
                </w:rPrChange>
              </w:rPr>
            </w:pPr>
          </w:p>
          <w:p w14:paraId="2091292F" w14:textId="77777777" w:rsidR="00400CA9" w:rsidRPr="00DD122E" w:rsidRDefault="00400CA9" w:rsidP="00400CA9">
            <w:pPr>
              <w:contextualSpacing/>
              <w:jc w:val="both"/>
              <w:rPr>
                <w:rFonts w:ascii="Times New Roman" w:eastAsia="Calibri" w:hAnsi="Times New Roman" w:cs="Times New Roman"/>
                <w:b/>
                <w:lang w:val="en-US"/>
                <w:rPrChange w:id="6765" w:author="OLENA PASHKOVA (NEPTUNE.UA)" w:date="2022-11-21T15:27:00Z">
                  <w:rPr>
                    <w:rFonts w:ascii="Times New Roman" w:eastAsia="Calibri" w:hAnsi="Times New Roman" w:cs="Times New Roman"/>
                    <w:b/>
                    <w:lang w:val="en-US"/>
                  </w:rPr>
                </w:rPrChange>
              </w:rPr>
            </w:pPr>
          </w:p>
          <w:p w14:paraId="7BE5A725" w14:textId="77777777" w:rsidR="00400CA9" w:rsidRPr="00DD122E" w:rsidRDefault="00400CA9" w:rsidP="00400CA9">
            <w:pPr>
              <w:contextualSpacing/>
              <w:jc w:val="both"/>
              <w:rPr>
                <w:rFonts w:ascii="Times New Roman" w:eastAsia="Calibri" w:hAnsi="Times New Roman" w:cs="Times New Roman"/>
                <w:b/>
                <w:lang w:val="en-US"/>
                <w:rPrChange w:id="6766" w:author="OLENA PASHKOVA (NEPTUNE.UA)" w:date="2022-11-21T15:27:00Z">
                  <w:rPr>
                    <w:rFonts w:ascii="Times New Roman" w:eastAsia="Calibri" w:hAnsi="Times New Roman" w:cs="Times New Roman"/>
                    <w:b/>
                    <w:lang w:val="en-US"/>
                  </w:rPr>
                </w:rPrChange>
              </w:rPr>
            </w:pPr>
          </w:p>
          <w:p w14:paraId="344A2F30" w14:textId="77777777" w:rsidR="00400CA9" w:rsidRPr="00DD122E" w:rsidRDefault="00400CA9" w:rsidP="00400CA9">
            <w:pPr>
              <w:contextualSpacing/>
              <w:jc w:val="both"/>
              <w:rPr>
                <w:rFonts w:ascii="Times New Roman" w:eastAsia="Calibri" w:hAnsi="Times New Roman" w:cs="Times New Roman"/>
                <w:b/>
                <w:lang w:val="en-US"/>
                <w:rPrChange w:id="6767" w:author="OLENA PASHKOVA (NEPTUNE.UA)" w:date="2022-11-21T15:27:00Z">
                  <w:rPr>
                    <w:rFonts w:ascii="Times New Roman" w:eastAsia="Calibri" w:hAnsi="Times New Roman" w:cs="Times New Roman"/>
                    <w:b/>
                    <w:lang w:val="en-US"/>
                  </w:rPr>
                </w:rPrChange>
              </w:rPr>
            </w:pPr>
          </w:p>
          <w:p w14:paraId="1D012685" w14:textId="77777777" w:rsidR="00400CA9" w:rsidRPr="00DD122E" w:rsidDel="00CE00AB" w:rsidRDefault="00400CA9" w:rsidP="00400CA9">
            <w:pPr>
              <w:contextualSpacing/>
              <w:jc w:val="both"/>
              <w:rPr>
                <w:del w:id="6768" w:author="Nataliya Tomaskovic" w:date="2022-08-19T14:19:00Z"/>
                <w:rFonts w:ascii="Times New Roman" w:eastAsia="Calibri" w:hAnsi="Times New Roman" w:cs="Times New Roman"/>
                <w:b/>
                <w:lang w:val="en-US"/>
                <w:rPrChange w:id="6769" w:author="OLENA PASHKOVA (NEPTUNE.UA)" w:date="2022-11-21T15:27:00Z">
                  <w:rPr>
                    <w:del w:id="6770" w:author="Nataliya Tomaskovic" w:date="2022-08-19T14:19:00Z"/>
                    <w:rFonts w:ascii="Times New Roman" w:eastAsia="Calibri" w:hAnsi="Times New Roman" w:cs="Times New Roman"/>
                    <w:b/>
                    <w:lang w:val="en-US"/>
                  </w:rPr>
                </w:rPrChange>
              </w:rPr>
            </w:pPr>
          </w:p>
          <w:p w14:paraId="502F8D3D" w14:textId="77777777" w:rsidR="00400CA9" w:rsidRPr="00DD122E" w:rsidDel="00CE00AB" w:rsidRDefault="00400CA9" w:rsidP="00400CA9">
            <w:pPr>
              <w:contextualSpacing/>
              <w:jc w:val="both"/>
              <w:rPr>
                <w:del w:id="6771" w:author="Nataliya Tomaskovic" w:date="2022-08-19T14:22:00Z"/>
                <w:rFonts w:ascii="Times New Roman" w:eastAsia="Calibri" w:hAnsi="Times New Roman" w:cs="Times New Roman"/>
                <w:b/>
                <w:lang w:val="en-US"/>
                <w:rPrChange w:id="6772" w:author="OLENA PASHKOVA (NEPTUNE.UA)" w:date="2022-11-21T15:27:00Z">
                  <w:rPr>
                    <w:del w:id="6773" w:author="Nataliya Tomaskovic" w:date="2022-08-19T14:22:00Z"/>
                    <w:rFonts w:ascii="Times New Roman" w:eastAsia="Calibri" w:hAnsi="Times New Roman" w:cs="Times New Roman"/>
                    <w:b/>
                    <w:lang w:val="en-US"/>
                  </w:rPr>
                </w:rPrChange>
              </w:rPr>
            </w:pPr>
          </w:p>
          <w:p w14:paraId="4B4A3D98" w14:textId="77777777" w:rsidR="00400CA9" w:rsidRPr="00DD122E" w:rsidRDefault="00400CA9" w:rsidP="00400CA9">
            <w:pPr>
              <w:contextualSpacing/>
              <w:jc w:val="both"/>
              <w:rPr>
                <w:ins w:id="6774" w:author="SERHII SULIMA (NEPTUNE.UA)" w:date="2022-09-01T11:00:00Z"/>
                <w:rFonts w:ascii="Times New Roman" w:eastAsia="Calibri" w:hAnsi="Times New Roman" w:cs="Times New Roman"/>
                <w:b/>
                <w:lang w:val="en-US"/>
                <w:rPrChange w:id="6775" w:author="OLENA PASHKOVA (NEPTUNE.UA)" w:date="2022-11-21T15:27:00Z">
                  <w:rPr>
                    <w:ins w:id="6776" w:author="SERHII SULIMA (NEPTUNE.UA)" w:date="2022-09-01T11:00:00Z"/>
                    <w:rFonts w:ascii="Times New Roman" w:eastAsia="Calibri" w:hAnsi="Times New Roman" w:cs="Times New Roman"/>
                    <w:b/>
                    <w:lang w:val="en-US"/>
                  </w:rPr>
                </w:rPrChange>
              </w:rPr>
            </w:pPr>
          </w:p>
          <w:p w14:paraId="7A29C14A" w14:textId="77777777" w:rsidR="00400CA9" w:rsidRPr="00DD122E" w:rsidRDefault="00400CA9" w:rsidP="00400CA9">
            <w:pPr>
              <w:contextualSpacing/>
              <w:jc w:val="both"/>
              <w:rPr>
                <w:ins w:id="6777" w:author="SERHII SULIMA (NEPTUNE.UA)" w:date="2022-09-01T11:00:00Z"/>
                <w:rFonts w:ascii="Times New Roman" w:eastAsia="Calibri" w:hAnsi="Times New Roman" w:cs="Times New Roman"/>
                <w:b/>
                <w:lang w:val="en-US"/>
                <w:rPrChange w:id="6778" w:author="OLENA PASHKOVA (NEPTUNE.UA)" w:date="2022-11-21T15:27:00Z">
                  <w:rPr>
                    <w:ins w:id="6779" w:author="SERHII SULIMA (NEPTUNE.UA)" w:date="2022-09-01T11:00:00Z"/>
                    <w:rFonts w:ascii="Times New Roman" w:eastAsia="Calibri" w:hAnsi="Times New Roman" w:cs="Times New Roman"/>
                    <w:b/>
                    <w:lang w:val="en-US"/>
                  </w:rPr>
                </w:rPrChange>
              </w:rPr>
            </w:pPr>
          </w:p>
          <w:p w14:paraId="2EE92241" w14:textId="77777777" w:rsidR="00400CA9" w:rsidRPr="00DD122E" w:rsidRDefault="00400CA9" w:rsidP="00400CA9">
            <w:pPr>
              <w:contextualSpacing/>
              <w:jc w:val="both"/>
              <w:rPr>
                <w:rFonts w:ascii="Times New Roman" w:eastAsia="Calibri" w:hAnsi="Times New Roman" w:cs="Times New Roman"/>
                <w:b/>
                <w:bCs/>
                <w:lang w:val="en-US"/>
                <w:rPrChange w:id="6780" w:author="OLENA PASHKOVA (NEPTUNE.UA)" w:date="2022-11-21T15:27:00Z">
                  <w:rPr>
                    <w:rFonts w:ascii="Times New Roman" w:eastAsia="Calibri" w:hAnsi="Times New Roman" w:cs="Times New Roman"/>
                    <w:b/>
                    <w:bCs/>
                    <w:lang w:val="en-US"/>
                  </w:rPr>
                </w:rPrChange>
              </w:rPr>
            </w:pPr>
          </w:p>
          <w:p w14:paraId="40D3E085" w14:textId="77777777" w:rsidR="00400CA9" w:rsidRPr="00DD122E" w:rsidRDefault="00400CA9" w:rsidP="00400CA9">
            <w:pPr>
              <w:contextualSpacing/>
              <w:jc w:val="both"/>
              <w:rPr>
                <w:rFonts w:ascii="Times New Roman" w:eastAsia="Calibri" w:hAnsi="Times New Roman" w:cs="Times New Roman"/>
                <w:lang w:val="en-US"/>
                <w:rPrChange w:id="6781" w:author="OLENA PASHKOVA (NEPTUNE.UA)" w:date="2022-11-21T15:27:00Z">
                  <w:rPr>
                    <w:rFonts w:ascii="Times New Roman" w:eastAsia="Calibri" w:hAnsi="Times New Roman" w:cs="Times New Roman"/>
                    <w:lang w:val="en-US"/>
                  </w:rPr>
                </w:rPrChange>
              </w:rPr>
            </w:pPr>
          </w:p>
          <w:p w14:paraId="1B591E0B" w14:textId="77777777" w:rsidR="00400CA9" w:rsidRPr="00DD122E" w:rsidRDefault="00400CA9" w:rsidP="00400CA9">
            <w:pPr>
              <w:contextualSpacing/>
              <w:jc w:val="both"/>
              <w:rPr>
                <w:rFonts w:ascii="Times New Roman" w:eastAsia="Calibri" w:hAnsi="Times New Roman" w:cs="Times New Roman"/>
                <w:lang w:val="en-US"/>
                <w:rPrChange w:id="6782" w:author="OLENA PASHKOVA (NEPTUNE.UA)" w:date="2022-11-21T15:27:00Z">
                  <w:rPr>
                    <w:rFonts w:ascii="Times New Roman" w:eastAsia="Calibri" w:hAnsi="Times New Roman" w:cs="Times New Roman"/>
                    <w:lang w:val="en-US"/>
                  </w:rPr>
                </w:rPrChange>
              </w:rPr>
            </w:pPr>
          </w:p>
        </w:tc>
        <w:tc>
          <w:tcPr>
            <w:tcW w:w="5293" w:type="dxa"/>
          </w:tcPr>
          <w:p w14:paraId="44E249A9" w14:textId="77777777" w:rsidR="00400CA9" w:rsidRPr="00783C1A" w:rsidRDefault="00400CA9" w:rsidP="00400CA9">
            <w:pPr>
              <w:contextualSpacing/>
              <w:jc w:val="center"/>
              <w:rPr>
                <w:rFonts w:ascii="Times New Roman" w:eastAsia="Calibri" w:hAnsi="Times New Roman" w:cs="Times New Roman"/>
                <w:bCs/>
                <w:lang w:val="en-US"/>
                <w:rPrChange w:id="6783" w:author="OLENA PASHKOVA (NEPTUNE.UA)" w:date="2022-11-21T15:31:00Z">
                  <w:rPr>
                    <w:rFonts w:ascii="Times New Roman" w:eastAsia="Calibri" w:hAnsi="Times New Roman" w:cs="Times New Roman"/>
                    <w:b/>
                  </w:rPr>
                </w:rPrChange>
              </w:rPr>
            </w:pPr>
          </w:p>
          <w:p w14:paraId="3830C50B" w14:textId="77777777" w:rsidR="00400CA9" w:rsidRPr="00783C1A" w:rsidRDefault="00400CA9" w:rsidP="00400CA9">
            <w:pPr>
              <w:contextualSpacing/>
              <w:jc w:val="center"/>
              <w:rPr>
                <w:rFonts w:ascii="Times New Roman" w:eastAsia="Calibri" w:hAnsi="Times New Roman" w:cs="Times New Roman"/>
                <w:bCs/>
                <w:lang w:val="uk-UA"/>
                <w:rPrChange w:id="6784"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6785" w:author="OLENA PASHKOVA (NEPTUNE.UA)" w:date="2022-11-21T15:31:00Z">
                  <w:rPr>
                    <w:rFonts w:ascii="Times New Roman" w:eastAsia="Calibri" w:hAnsi="Times New Roman" w:cs="Times New Roman"/>
                    <w:b/>
                    <w:lang w:val="uk-UA"/>
                  </w:rPr>
                </w:rPrChange>
              </w:rPr>
              <w:t>ДОГОВІР № МВК-00__</w:t>
            </w:r>
          </w:p>
          <w:p w14:paraId="4203F902" w14:textId="77777777" w:rsidR="00400CA9" w:rsidRPr="00783C1A" w:rsidRDefault="00400CA9" w:rsidP="00400CA9">
            <w:pPr>
              <w:contextualSpacing/>
              <w:jc w:val="center"/>
              <w:rPr>
                <w:rFonts w:ascii="Times New Roman" w:eastAsia="Calibri" w:hAnsi="Times New Roman" w:cs="Times New Roman"/>
                <w:bCs/>
                <w:lang w:val="uk-UA"/>
                <w:rPrChange w:id="6786"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6787" w:author="OLENA PASHKOVA (NEPTUNE.UA)" w:date="2022-11-21T15:31:00Z">
                  <w:rPr>
                    <w:rFonts w:ascii="Times New Roman" w:eastAsia="Calibri" w:hAnsi="Times New Roman" w:cs="Times New Roman"/>
                    <w:b/>
                    <w:lang w:val="uk-UA"/>
                  </w:rPr>
                </w:rPrChange>
              </w:rPr>
              <w:t>з надання послуг з накопичування та перевантаження Зерна</w:t>
            </w:r>
          </w:p>
          <w:p w14:paraId="2D749C8B" w14:textId="77777777" w:rsidR="00400CA9" w:rsidRPr="00783C1A" w:rsidRDefault="00400CA9" w:rsidP="00400CA9">
            <w:pPr>
              <w:contextualSpacing/>
              <w:jc w:val="both"/>
              <w:rPr>
                <w:rFonts w:ascii="Times New Roman" w:eastAsia="Calibri" w:hAnsi="Times New Roman" w:cs="Times New Roman"/>
                <w:bCs/>
                <w:lang w:val="uk-UA"/>
              </w:rPr>
            </w:pPr>
          </w:p>
          <w:p w14:paraId="6DA639AA" w14:textId="6C75F7FC" w:rsidR="00400CA9" w:rsidRPr="00783C1A" w:rsidRDefault="00400CA9" w:rsidP="00400CA9">
            <w:pPr>
              <w:contextualSpacing/>
              <w:jc w:val="both"/>
              <w:rPr>
                <w:rFonts w:ascii="Times New Roman" w:eastAsia="Calibri" w:hAnsi="Times New Roman" w:cs="Times New Roman"/>
                <w:bCs/>
                <w:lang w:val="uk-UA"/>
                <w:rPrChange w:id="678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789" w:author="OLENA PASHKOVA (NEPTUNE.UA)" w:date="2022-11-21T15:31:00Z">
                  <w:rPr>
                    <w:rFonts w:ascii="Times New Roman" w:eastAsia="Calibri" w:hAnsi="Times New Roman" w:cs="Times New Roman"/>
                    <w:lang w:val="uk-UA"/>
                  </w:rPr>
                </w:rPrChange>
              </w:rPr>
              <w:t xml:space="preserve">c. Визирка                                                           2022 р. </w:t>
            </w:r>
          </w:p>
          <w:p w14:paraId="1CFF1F4D" w14:textId="77777777" w:rsidR="00400CA9" w:rsidRPr="00783C1A" w:rsidRDefault="00400CA9" w:rsidP="00400CA9">
            <w:pPr>
              <w:contextualSpacing/>
              <w:jc w:val="both"/>
              <w:rPr>
                <w:rFonts w:ascii="Times New Roman" w:eastAsia="Calibri" w:hAnsi="Times New Roman" w:cs="Times New Roman"/>
                <w:bCs/>
                <w:lang w:val="uk-UA"/>
                <w:rPrChange w:id="6790" w:author="OLENA PASHKOVA (NEPTUNE.UA)" w:date="2022-11-21T15:31:00Z">
                  <w:rPr>
                    <w:rFonts w:ascii="Times New Roman" w:eastAsia="Calibri" w:hAnsi="Times New Roman" w:cs="Times New Roman"/>
                    <w:lang w:val="uk-UA"/>
                  </w:rPr>
                </w:rPrChange>
              </w:rPr>
            </w:pPr>
          </w:p>
          <w:p w14:paraId="0260A039"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6791" w:author="OLENA PASHKOVA (NEPTUNE.UA)" w:date="2022-11-21T15:31:00Z">
                  <w:rPr>
                    <w:rFonts w:ascii="Times New Roman" w:eastAsia="Calibri" w:hAnsi="Times New Roman" w:cs="Times New Roman"/>
                    <w:lang w:val="uk-UA"/>
                  </w:rPr>
                </w:rPrChange>
              </w:rPr>
              <w:t xml:space="preserve"> </w:t>
            </w:r>
            <w:r w:rsidRPr="00783C1A">
              <w:rPr>
                <w:rFonts w:ascii="Times New Roman" w:eastAsia="Calibri" w:hAnsi="Times New Roman" w:cs="Times New Roman"/>
                <w:bCs/>
                <w:lang w:val="uk-UA"/>
                <w:rPrChange w:id="6792" w:author="OLENA PASHKOVA (NEPTUNE.UA)" w:date="2022-11-21T15:31:00Z">
                  <w:rPr>
                    <w:rFonts w:ascii="Times New Roman" w:eastAsia="Calibri" w:hAnsi="Times New Roman" w:cs="Times New Roman"/>
                    <w:b/>
                    <w:lang w:val="uk-UA"/>
                  </w:rPr>
                </w:rPrChange>
              </w:rPr>
              <w:t>ТОВАРИСТВО З ОБМЕЖЕНОЮ ВІДПОВІДАЛЬНІСТЮ “М.В. КАРГО”</w:t>
            </w:r>
            <w:r w:rsidRPr="00783C1A">
              <w:rPr>
                <w:rFonts w:ascii="Times New Roman" w:eastAsia="Calibri" w:hAnsi="Times New Roman" w:cs="Times New Roman"/>
                <w:bCs/>
                <w:lang w:val="uk-UA"/>
              </w:rPr>
              <w:t xml:space="preserve">, іменоване надалі </w:t>
            </w:r>
            <w:r w:rsidRPr="00783C1A">
              <w:rPr>
                <w:rFonts w:ascii="Times New Roman" w:eastAsia="Calibri" w:hAnsi="Times New Roman" w:cs="Times New Roman"/>
                <w:bCs/>
                <w:lang w:val="uk-UA"/>
                <w:rPrChange w:id="6793" w:author="OLENA PASHKOVA (NEPTUNE.UA)" w:date="2022-11-21T15:31:00Z">
                  <w:rPr>
                    <w:rFonts w:ascii="Times New Roman" w:eastAsia="Calibri" w:hAnsi="Times New Roman" w:cs="Times New Roman"/>
                    <w:b/>
                    <w:lang w:val="uk-UA"/>
                  </w:rPr>
                </w:rPrChange>
              </w:rPr>
              <w:t>“Виконавець”</w:t>
            </w:r>
            <w:r w:rsidRPr="00783C1A">
              <w:rPr>
                <w:rFonts w:ascii="Times New Roman" w:eastAsia="Calibri" w:hAnsi="Times New Roman" w:cs="Times New Roman"/>
                <w:bCs/>
                <w:lang w:val="uk-UA"/>
              </w:rPr>
              <w:t xml:space="preserve">, в особі Директoра </w:t>
            </w:r>
          </w:p>
          <w:p w14:paraId="4FEF569D" w14:textId="567D3A47" w:rsidR="00400CA9" w:rsidRPr="00783C1A" w:rsidRDefault="00400CA9" w:rsidP="00400CA9">
            <w:pPr>
              <w:contextualSpacing/>
              <w:jc w:val="both"/>
              <w:rPr>
                <w:ins w:id="6794" w:author="Nataliya Tomaskovic" w:date="2022-08-18T21:38:00Z"/>
                <w:rFonts w:ascii="Times New Roman" w:eastAsia="Calibri" w:hAnsi="Times New Roman" w:cs="Times New Roman"/>
                <w:bCs/>
                <w:lang w:val="uk-UA"/>
                <w:rPrChange w:id="6795" w:author="OLENA PASHKOVA (NEPTUNE.UA)" w:date="2022-11-21T15:31:00Z">
                  <w:rPr>
                    <w:ins w:id="6796" w:author="Nataliya Tomaskovic" w:date="2022-08-18T21:38: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6797" w:author="OLENA PASHKOVA (NEPTUNE.UA)" w:date="2022-11-21T15:31:00Z">
                  <w:rPr>
                    <w:rFonts w:ascii="Times New Roman" w:eastAsia="Calibri" w:hAnsi="Times New Roman" w:cs="Times New Roman"/>
                    <w:lang w:val="uk-UA"/>
                  </w:rPr>
                </w:rPrChange>
              </w:rPr>
              <w:t xml:space="preserve">Сікорського Анатолія, який діє на підставі Статуту, з однієї сторони, </w:t>
            </w:r>
          </w:p>
          <w:p w14:paraId="11154EE4" w14:textId="77777777" w:rsidR="00400CA9" w:rsidRPr="00783C1A" w:rsidRDefault="00400CA9" w:rsidP="00400CA9">
            <w:pPr>
              <w:contextualSpacing/>
              <w:jc w:val="both"/>
              <w:rPr>
                <w:rFonts w:ascii="Times New Roman" w:eastAsia="Calibri" w:hAnsi="Times New Roman" w:cs="Times New Roman"/>
                <w:bCs/>
                <w:lang w:val="uk-UA"/>
                <w:rPrChange w:id="679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799" w:author="OLENA PASHKOVA (NEPTUNE.UA)" w:date="2022-11-21T15:31:00Z">
                  <w:rPr>
                    <w:rFonts w:ascii="Times New Roman" w:eastAsia="Calibri" w:hAnsi="Times New Roman" w:cs="Times New Roman"/>
                    <w:lang w:val="uk-UA"/>
                  </w:rPr>
                </w:rPrChange>
              </w:rPr>
              <w:t xml:space="preserve">та </w:t>
            </w:r>
          </w:p>
          <w:p w14:paraId="2BDAAFD0" w14:textId="5D2FD601" w:rsidR="00400CA9" w:rsidRPr="00783C1A" w:rsidRDefault="00400CA9" w:rsidP="00400CA9">
            <w:pPr>
              <w:contextualSpacing/>
              <w:jc w:val="both"/>
              <w:rPr>
                <w:rFonts w:ascii="Times New Roman" w:eastAsia="Calibri" w:hAnsi="Times New Roman" w:cs="Times New Roman"/>
                <w:bCs/>
                <w:lang w:val="uk-UA"/>
                <w:rPrChange w:id="680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color w:val="C00000"/>
                <w:lang w:val="uk-UA"/>
                <w:rPrChange w:id="6801" w:author="OLENA PASHKOVA (NEPTUNE.UA)" w:date="2022-11-21T15:31:00Z">
                  <w:rPr>
                    <w:rFonts w:ascii="Times New Roman" w:eastAsia="Calibri" w:hAnsi="Times New Roman" w:cs="Times New Roman"/>
                    <w:b/>
                    <w:lang w:val="uk-UA"/>
                  </w:rPr>
                </w:rPrChange>
              </w:rPr>
              <w:t xml:space="preserve">компанія Cargill International S.A. </w:t>
            </w:r>
            <w:r w:rsidRPr="00783C1A">
              <w:rPr>
                <w:rFonts w:ascii="Times New Roman" w:eastAsia="Calibri" w:hAnsi="Times New Roman" w:cs="Times New Roman"/>
                <w:bCs/>
                <w:color w:val="C00000"/>
                <w:lang w:val="uk-UA"/>
                <w:rPrChange w:id="6802" w:author="OLENA PASHKOVA (NEPTUNE.UA)" w:date="2022-11-21T15:31:00Z">
                  <w:rPr>
                    <w:rFonts w:ascii="Times New Roman" w:eastAsia="Calibri" w:hAnsi="Times New Roman" w:cs="Times New Roman"/>
                    <w:bCs/>
                    <w:lang w:val="uk-UA"/>
                  </w:rPr>
                </w:rPrChange>
              </w:rPr>
              <w:t>з поштовою адресою:</w:t>
            </w:r>
            <w:r w:rsidR="007D2E0B" w:rsidRPr="00783C1A">
              <w:rPr>
                <w:bCs/>
                <w:color w:val="C00000"/>
                <w:lang w:val="uk-UA"/>
                <w:rPrChange w:id="6803" w:author="OLENA PASHKOVA (NEPTUNE.UA)" w:date="2022-11-21T15:31:00Z">
                  <w:rPr>
                    <w:lang w:val="uk-UA"/>
                  </w:rPr>
                </w:rPrChange>
              </w:rPr>
              <w:t xml:space="preserve"> </w:t>
            </w:r>
            <w:r w:rsidR="007D2E0B" w:rsidRPr="00783C1A">
              <w:rPr>
                <w:rFonts w:ascii="Times New Roman" w:eastAsia="Calibri" w:hAnsi="Times New Roman" w:cs="Times New Roman"/>
                <w:bCs/>
                <w:color w:val="C00000"/>
                <w:lang w:val="uk-UA"/>
                <w:rPrChange w:id="6804" w:author="OLENA PASHKOVA (NEPTUNE.UA)" w:date="2022-11-21T15:31:00Z">
                  <w:rPr>
                    <w:rFonts w:ascii="Times New Roman" w:eastAsia="Calibri" w:hAnsi="Times New Roman" w:cs="Times New Roman"/>
                    <w:bCs/>
                    <w:lang w:val="uk-UA"/>
                  </w:rPr>
                </w:rPrChange>
              </w:rPr>
              <w:t>Esplanade De Pont-Rouge h - Grand Lanzi, p.o. boh 1415, 1211 Anger 26, Швейцарія</w:t>
            </w:r>
            <w:r w:rsidRPr="00783C1A">
              <w:rPr>
                <w:rFonts w:ascii="Times New Roman" w:eastAsia="Calibri" w:hAnsi="Times New Roman" w:cs="Times New Roman"/>
                <w:bCs/>
                <w:color w:val="C00000"/>
                <w:lang w:val="uk-UA"/>
                <w:rPrChange w:id="6805" w:author="OLENA PASHKOVA (NEPTUNE.UA)" w:date="2022-11-21T15:31:00Z">
                  <w:rPr>
                    <w:rFonts w:ascii="Times New Roman" w:eastAsia="Calibri" w:hAnsi="Times New Roman" w:cs="Times New Roman"/>
                    <w:bCs/>
                    <w:lang w:val="uk-UA"/>
                  </w:rPr>
                </w:rPrChange>
              </w:rPr>
              <w:t xml:space="preserve">, іменоване надалі </w:t>
            </w:r>
            <w:r w:rsidRPr="00783C1A">
              <w:rPr>
                <w:rFonts w:ascii="Times New Roman" w:eastAsia="Calibri" w:hAnsi="Times New Roman" w:cs="Times New Roman"/>
                <w:bCs/>
                <w:color w:val="C00000"/>
                <w:lang w:val="uk-UA"/>
                <w:rPrChange w:id="6806" w:author="OLENA PASHKOVA (NEPTUNE.UA)" w:date="2022-11-21T15:31:00Z">
                  <w:rPr>
                    <w:rFonts w:ascii="Times New Roman" w:eastAsia="Calibri" w:hAnsi="Times New Roman" w:cs="Times New Roman"/>
                    <w:b/>
                    <w:lang w:val="uk-UA"/>
                  </w:rPr>
                </w:rPrChange>
              </w:rPr>
              <w:t xml:space="preserve">“Замовник”, </w:t>
            </w:r>
            <w:r w:rsidR="007D2E0B" w:rsidRPr="00783C1A">
              <w:rPr>
                <w:rFonts w:ascii="Times New Roman" w:eastAsia="Calibri" w:hAnsi="Times New Roman" w:cs="Times New Roman"/>
                <w:bCs/>
                <w:color w:val="C00000"/>
                <w:lang w:val="uk-UA"/>
                <w:rPrChange w:id="6807" w:author="OLENA PASHKOVA (NEPTUNE.UA)" w:date="2022-11-21T15:31:00Z">
                  <w:rPr>
                    <w:rFonts w:ascii="Times New Roman" w:eastAsia="Calibri" w:hAnsi="Times New Roman" w:cs="Times New Roman"/>
                    <w:bCs/>
                    <w:lang w:val="uk-UA"/>
                  </w:rPr>
                </w:rPrChange>
              </w:rPr>
              <w:t>в особі підписанта цього Договору, належним чином зареєстрованого в Женевському торговому реєстрі з індивідуальним правом підпису</w:t>
            </w:r>
            <w:r w:rsidR="007D2E0B" w:rsidRPr="00783C1A">
              <w:rPr>
                <w:rFonts w:ascii="Times New Roman" w:eastAsia="Calibri" w:hAnsi="Times New Roman" w:cs="Times New Roman"/>
                <w:bCs/>
                <w:lang w:val="uk-UA"/>
              </w:rPr>
              <w:t xml:space="preserve">, </w:t>
            </w:r>
            <w:r w:rsidRPr="004C5B1D">
              <w:rPr>
                <w:rFonts w:ascii="Times New Roman" w:eastAsia="Calibri" w:hAnsi="Times New Roman" w:cs="Times New Roman"/>
                <w:bCs/>
                <w:lang w:val="uk-UA"/>
              </w:rPr>
              <w:t xml:space="preserve">з іншої сторони, разом надалі пойменовані </w:t>
            </w:r>
            <w:r w:rsidRPr="00783C1A">
              <w:rPr>
                <w:rFonts w:ascii="Times New Roman" w:eastAsia="Calibri" w:hAnsi="Times New Roman" w:cs="Times New Roman"/>
                <w:bCs/>
                <w:lang w:val="uk-UA"/>
                <w:rPrChange w:id="6808" w:author="OLENA PASHKOVA (NEPTUNE.UA)" w:date="2022-11-21T15:31:00Z">
                  <w:rPr>
                    <w:rFonts w:ascii="Times New Roman" w:eastAsia="Calibri" w:hAnsi="Times New Roman" w:cs="Times New Roman"/>
                    <w:b/>
                    <w:lang w:val="uk-UA"/>
                  </w:rPr>
                </w:rPrChange>
              </w:rPr>
              <w:t>“Сторони”</w:t>
            </w:r>
            <w:r w:rsidRPr="00783C1A">
              <w:rPr>
                <w:rFonts w:ascii="Times New Roman" w:eastAsia="Calibri" w:hAnsi="Times New Roman" w:cs="Times New Roman"/>
                <w:bCs/>
                <w:lang w:val="uk-UA"/>
              </w:rPr>
              <w:t>, а кожний окремо –“Сторона”, уклали цей Договір № МВК-00__ з надання послуг з накопичування та пер</w:t>
            </w:r>
            <w:r w:rsidRPr="004C5B1D">
              <w:rPr>
                <w:rFonts w:ascii="Times New Roman" w:eastAsia="Calibri" w:hAnsi="Times New Roman" w:cs="Times New Roman"/>
                <w:bCs/>
                <w:lang w:val="uk-UA"/>
              </w:rPr>
              <w:t xml:space="preserve">евантаження зерна (надалі за текстом </w:t>
            </w:r>
            <w:r w:rsidRPr="00783C1A">
              <w:rPr>
                <w:rFonts w:ascii="Times New Roman" w:eastAsia="Calibri" w:hAnsi="Times New Roman" w:cs="Times New Roman"/>
                <w:bCs/>
                <w:lang w:val="uk-UA"/>
                <w:rPrChange w:id="6809" w:author="OLENA PASHKOVA (NEPTUNE.UA)" w:date="2022-11-21T15:31:00Z">
                  <w:rPr>
                    <w:rFonts w:ascii="Times New Roman" w:eastAsia="Calibri" w:hAnsi="Times New Roman" w:cs="Times New Roman"/>
                    <w:b/>
                    <w:lang w:val="uk-UA"/>
                  </w:rPr>
                </w:rPrChange>
              </w:rPr>
              <w:t>“Договір”</w:t>
            </w:r>
            <w:r w:rsidRPr="00783C1A">
              <w:rPr>
                <w:rFonts w:ascii="Times New Roman" w:eastAsia="Calibri" w:hAnsi="Times New Roman" w:cs="Times New Roman"/>
                <w:bCs/>
                <w:lang w:val="uk-UA"/>
              </w:rPr>
              <w:t>) про наступне:</w:t>
            </w:r>
          </w:p>
          <w:p w14:paraId="7F9782D2" w14:textId="77777777" w:rsidR="00400CA9" w:rsidRPr="00783C1A" w:rsidRDefault="00400CA9" w:rsidP="00400CA9">
            <w:pPr>
              <w:contextualSpacing/>
              <w:jc w:val="both"/>
              <w:rPr>
                <w:ins w:id="6810" w:author="Nataliya Tomaskovic" w:date="2022-08-18T16:29:00Z"/>
                <w:rFonts w:ascii="Times New Roman" w:eastAsia="Calibri" w:hAnsi="Times New Roman" w:cs="Times New Roman"/>
                <w:bCs/>
                <w:lang w:val="uk-UA"/>
                <w:rPrChange w:id="6811" w:author="OLENA PASHKOVA (NEPTUNE.UA)" w:date="2022-11-21T15:31:00Z">
                  <w:rPr>
                    <w:ins w:id="6812" w:author="Nataliya Tomaskovic" w:date="2022-08-18T16:29:00Z"/>
                    <w:rFonts w:ascii="Times New Roman" w:eastAsia="Calibri" w:hAnsi="Times New Roman" w:cs="Times New Roman"/>
                    <w:lang w:val="uk-UA"/>
                  </w:rPr>
                </w:rPrChange>
              </w:rPr>
            </w:pPr>
          </w:p>
          <w:p w14:paraId="7E443307" w14:textId="77777777" w:rsidR="00400CA9" w:rsidRPr="00783C1A" w:rsidRDefault="00400CA9" w:rsidP="00400CA9">
            <w:pPr>
              <w:contextualSpacing/>
              <w:jc w:val="both"/>
              <w:rPr>
                <w:rFonts w:ascii="Times New Roman" w:eastAsia="Calibri" w:hAnsi="Times New Roman" w:cs="Times New Roman"/>
                <w:bCs/>
                <w:lang w:val="uk-UA"/>
                <w:rPrChange w:id="6813"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6814" w:author="OLENA PASHKOVA (NEPTUNE.UA)" w:date="2022-11-21T15:31:00Z">
                  <w:rPr>
                    <w:rFonts w:ascii="Times New Roman" w:eastAsia="Calibri" w:hAnsi="Times New Roman" w:cs="Times New Roman"/>
                    <w:b/>
                    <w:lang w:val="uk-UA"/>
                  </w:rPr>
                </w:rPrChange>
              </w:rPr>
              <w:t>1. ВИЗНАЧЕННЯ</w:t>
            </w:r>
          </w:p>
          <w:p w14:paraId="1966952C" w14:textId="6FF1C894" w:rsidR="00400CA9" w:rsidRPr="00783C1A" w:rsidRDefault="00400CA9" w:rsidP="00400CA9">
            <w:pPr>
              <w:contextualSpacing/>
              <w:jc w:val="both"/>
              <w:rPr>
                <w:rFonts w:ascii="Times New Roman" w:eastAsia="Calibri" w:hAnsi="Times New Roman" w:cs="Times New Roman"/>
                <w:bCs/>
                <w:color w:val="C00000"/>
                <w:lang w:val="uk-UA"/>
                <w:rPrChange w:id="681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16" w:author="OLENA PASHKOVA (NEPTUNE.UA)" w:date="2022-11-21T15:31:00Z">
                  <w:rPr>
                    <w:rFonts w:ascii="Times New Roman" w:eastAsia="Calibri" w:hAnsi="Times New Roman" w:cs="Times New Roman"/>
                    <w:b/>
                    <w:lang w:val="uk-UA"/>
                  </w:rPr>
                </w:rPrChange>
              </w:rPr>
              <w:t>“Термінал”</w:t>
            </w:r>
            <w:r w:rsidRPr="00783C1A">
              <w:rPr>
                <w:rFonts w:ascii="Times New Roman" w:eastAsia="Calibri" w:hAnsi="Times New Roman" w:cs="Times New Roman"/>
                <w:bCs/>
                <w:lang w:val="uk-UA"/>
              </w:rPr>
              <w:t xml:space="preserve"> </w:t>
            </w:r>
            <w:r w:rsidRPr="00783C1A">
              <w:rPr>
                <w:rFonts w:ascii="Times New Roman" w:eastAsia="Calibri" w:hAnsi="Times New Roman" w:cs="Times New Roman"/>
                <w:bCs/>
                <w:color w:val="C00000"/>
                <w:lang w:val="uk-UA"/>
                <w:rPrChange w:id="6817" w:author="OLENA PASHKOVA (NEPTUNE.UA)" w:date="2022-11-21T15:31:00Z">
                  <w:rPr>
                    <w:rFonts w:ascii="Times New Roman" w:eastAsia="Calibri" w:hAnsi="Times New Roman" w:cs="Times New Roman"/>
                    <w:lang w:val="uk-UA"/>
                  </w:rPr>
                </w:rPrChange>
              </w:rPr>
              <w:t xml:space="preserve">означає </w:t>
            </w:r>
            <w:r w:rsidR="00EA3C7D" w:rsidRPr="00783C1A">
              <w:rPr>
                <w:rFonts w:ascii="Times New Roman" w:eastAsia="Calibri" w:hAnsi="Times New Roman" w:cs="Times New Roman"/>
                <w:bCs/>
                <w:color w:val="C00000"/>
                <w:lang w:val="uk-UA"/>
                <w:rPrChange w:id="6818" w:author="OLENA PASHKOVA (NEPTUNE.UA)" w:date="2022-11-21T15:31:00Z">
                  <w:rPr>
                    <w:rFonts w:ascii="Times New Roman" w:eastAsia="Calibri" w:hAnsi="Times New Roman" w:cs="Times New Roman"/>
                    <w:lang w:val="uk-UA"/>
                  </w:rPr>
                </w:rPrChange>
              </w:rPr>
              <w:t>єдиний майновий комплекс, розташований за адресою:</w:t>
            </w:r>
            <w:r w:rsidR="00EA3C7D" w:rsidRPr="00783C1A">
              <w:rPr>
                <w:bCs/>
                <w:color w:val="C00000"/>
                <w:rPrChange w:id="6819" w:author="OLENA PASHKOVA (NEPTUNE.UA)" w:date="2022-11-21T15:31:00Z">
                  <w:rPr/>
                </w:rPrChange>
              </w:rPr>
              <w:t xml:space="preserve"> </w:t>
            </w:r>
            <w:r w:rsidR="00EA3C7D" w:rsidRPr="00783C1A">
              <w:rPr>
                <w:rFonts w:ascii="Times New Roman" w:eastAsia="Calibri" w:hAnsi="Times New Roman" w:cs="Times New Roman"/>
                <w:bCs/>
                <w:color w:val="C00000"/>
                <w:lang w:val="uk-UA"/>
                <w:rPrChange w:id="6820" w:author="OLENA PASHKOVA (NEPTUNE.UA)" w:date="2022-11-21T15:31:00Z">
                  <w:rPr>
                    <w:rFonts w:ascii="Times New Roman" w:eastAsia="Calibri" w:hAnsi="Times New Roman" w:cs="Times New Roman"/>
                    <w:lang w:val="uk-UA"/>
                  </w:rPr>
                </w:rPrChange>
              </w:rPr>
              <w:t xml:space="preserve">вул. Морська, 1 та 1а, с. Визирка, Одеського району Одеської області, що включає в себе </w:t>
            </w:r>
            <w:r w:rsidR="00B45A2D" w:rsidRPr="00783C1A">
              <w:rPr>
                <w:rFonts w:ascii="Times New Roman" w:eastAsia="Calibri" w:hAnsi="Times New Roman" w:cs="Times New Roman"/>
                <w:bCs/>
                <w:color w:val="C00000"/>
                <w:lang w:val="uk-UA"/>
                <w:rPrChange w:id="6821" w:author="OLENA PASHKOVA (NEPTUNE.UA)" w:date="2022-11-21T15:31:00Z">
                  <w:rPr>
                    <w:rFonts w:ascii="Times New Roman" w:eastAsia="Calibri" w:hAnsi="Times New Roman" w:cs="Times New Roman"/>
                    <w:lang w:val="uk-UA"/>
                  </w:rPr>
                </w:rPrChange>
              </w:rPr>
              <w:t>з</w:t>
            </w:r>
            <w:r w:rsidRPr="00783C1A">
              <w:rPr>
                <w:rFonts w:ascii="Times New Roman" w:eastAsia="Calibri" w:hAnsi="Times New Roman" w:cs="Times New Roman"/>
                <w:bCs/>
                <w:color w:val="C00000"/>
                <w:lang w:val="uk-UA"/>
                <w:rPrChange w:id="6822" w:author="OLENA PASHKOVA (NEPTUNE.UA)" w:date="2022-11-21T15:31:00Z">
                  <w:rPr>
                    <w:rFonts w:ascii="Times New Roman" w:eastAsia="Calibri" w:hAnsi="Times New Roman" w:cs="Times New Roman"/>
                    <w:lang w:val="uk-UA"/>
                  </w:rPr>
                </w:rPrChange>
              </w:rPr>
              <w:t>ерносховищ</w:t>
            </w:r>
            <w:r w:rsidR="00B45A2D" w:rsidRPr="00783C1A">
              <w:rPr>
                <w:rFonts w:ascii="Times New Roman" w:eastAsia="Calibri" w:hAnsi="Times New Roman" w:cs="Times New Roman"/>
                <w:bCs/>
                <w:color w:val="C00000"/>
                <w:lang w:val="uk-UA"/>
                <w:rPrChange w:id="6823" w:author="OLENA PASHKOVA (NEPTUNE.UA)" w:date="2022-11-21T15:31:00Z">
                  <w:rPr>
                    <w:rFonts w:ascii="Times New Roman" w:eastAsia="Calibri" w:hAnsi="Times New Roman" w:cs="Times New Roman"/>
                    <w:lang w:val="uk-UA"/>
                  </w:rPr>
                </w:rPrChange>
              </w:rPr>
              <w:t>а</w:t>
            </w:r>
            <w:r w:rsidRPr="00783C1A">
              <w:rPr>
                <w:rFonts w:ascii="Times New Roman" w:eastAsia="Calibri" w:hAnsi="Times New Roman" w:cs="Times New Roman"/>
                <w:bCs/>
                <w:color w:val="C00000"/>
                <w:lang w:val="uk-UA"/>
                <w:rPrChange w:id="6824" w:author="OLENA PASHKOVA (NEPTUNE.UA)" w:date="2022-11-21T15:31:00Z">
                  <w:rPr>
                    <w:rFonts w:ascii="Times New Roman" w:eastAsia="Calibri" w:hAnsi="Times New Roman" w:cs="Times New Roman"/>
                    <w:lang w:val="uk-UA"/>
                  </w:rPr>
                </w:rPrChange>
              </w:rPr>
              <w:t xml:space="preserve">, </w:t>
            </w:r>
            <w:r w:rsidR="00EA3C7D" w:rsidRPr="00783C1A">
              <w:rPr>
                <w:rFonts w:ascii="Times New Roman" w:eastAsia="Calibri" w:hAnsi="Times New Roman" w:cs="Times New Roman"/>
                <w:bCs/>
                <w:color w:val="C00000"/>
                <w:lang w:val="uk-UA"/>
                <w:rPrChange w:id="6825" w:author="OLENA PASHKOVA (NEPTUNE.UA)" w:date="2022-11-21T15:31:00Z">
                  <w:rPr>
                    <w:rFonts w:ascii="Times New Roman" w:eastAsia="Calibri" w:hAnsi="Times New Roman" w:cs="Times New Roman"/>
                    <w:lang w:val="uk-UA"/>
                  </w:rPr>
                </w:rPrChange>
              </w:rPr>
              <w:t xml:space="preserve">причал № 25, перевантажувальне обладнання та механізми, </w:t>
            </w:r>
            <w:r w:rsidRPr="00783C1A">
              <w:rPr>
                <w:rFonts w:ascii="Times New Roman" w:eastAsia="Calibri" w:hAnsi="Times New Roman" w:cs="Times New Roman"/>
                <w:bCs/>
                <w:color w:val="C00000"/>
                <w:lang w:val="uk-UA"/>
                <w:rPrChange w:id="6826" w:author="OLENA PASHKOVA (NEPTUNE.UA)" w:date="2022-11-21T15:31:00Z">
                  <w:rPr>
                    <w:rFonts w:ascii="Times New Roman" w:eastAsia="Calibri" w:hAnsi="Times New Roman" w:cs="Times New Roman"/>
                    <w:lang w:val="uk-UA"/>
                  </w:rPr>
                </w:rPrChange>
              </w:rPr>
              <w:t>що використову</w:t>
            </w:r>
            <w:r w:rsidR="00EA3C7D" w:rsidRPr="00783C1A">
              <w:rPr>
                <w:rFonts w:ascii="Times New Roman" w:eastAsia="Calibri" w:hAnsi="Times New Roman" w:cs="Times New Roman"/>
                <w:bCs/>
                <w:color w:val="C00000"/>
                <w:lang w:val="uk-UA"/>
                <w:rPrChange w:id="6827" w:author="OLENA PASHKOVA (NEPTUNE.UA)" w:date="2022-11-21T15:31:00Z">
                  <w:rPr>
                    <w:rFonts w:ascii="Times New Roman" w:eastAsia="Calibri" w:hAnsi="Times New Roman" w:cs="Times New Roman"/>
                    <w:lang w:val="uk-UA"/>
                  </w:rPr>
                </w:rPrChange>
              </w:rPr>
              <w:t>ю</w:t>
            </w:r>
            <w:r w:rsidRPr="00783C1A">
              <w:rPr>
                <w:rFonts w:ascii="Times New Roman" w:eastAsia="Calibri" w:hAnsi="Times New Roman" w:cs="Times New Roman"/>
                <w:bCs/>
                <w:color w:val="C00000"/>
                <w:lang w:val="uk-UA"/>
                <w:rPrChange w:id="6828" w:author="OLENA PASHKOVA (NEPTUNE.UA)" w:date="2022-11-21T15:31:00Z">
                  <w:rPr>
                    <w:rFonts w:ascii="Times New Roman" w:eastAsia="Calibri" w:hAnsi="Times New Roman" w:cs="Times New Roman"/>
                    <w:lang w:val="uk-UA"/>
                  </w:rPr>
                </w:rPrChange>
              </w:rPr>
              <w:t>ться Виконавцем для перевантаження зерна</w:t>
            </w:r>
            <w:r w:rsidR="00EA3C7D" w:rsidRPr="00783C1A">
              <w:rPr>
                <w:rFonts w:ascii="Times New Roman" w:eastAsia="Calibri" w:hAnsi="Times New Roman" w:cs="Times New Roman"/>
                <w:bCs/>
                <w:color w:val="C00000"/>
                <w:lang w:val="uk-UA"/>
                <w:rPrChange w:id="6829" w:author="OLENA PASHKOVA (NEPTUNE.UA)" w:date="2022-11-21T15:31:00Z">
                  <w:rPr>
                    <w:rFonts w:ascii="Times New Roman" w:eastAsia="Calibri" w:hAnsi="Times New Roman" w:cs="Times New Roman"/>
                    <w:lang w:val="uk-UA"/>
                  </w:rPr>
                </w:rPrChange>
              </w:rPr>
              <w:t xml:space="preserve">, а також </w:t>
            </w:r>
            <w:r w:rsidRPr="00783C1A">
              <w:rPr>
                <w:rFonts w:ascii="Times New Roman" w:eastAsia="Calibri" w:hAnsi="Times New Roman" w:cs="Times New Roman"/>
                <w:bCs/>
                <w:color w:val="C00000"/>
                <w:lang w:val="uk-UA"/>
                <w:rPrChange w:id="6830" w:author="OLENA PASHKOVA (NEPTUNE.UA)" w:date="2022-11-21T15:31:00Z">
                  <w:rPr>
                    <w:rFonts w:ascii="Times New Roman" w:eastAsia="Calibri" w:hAnsi="Times New Roman" w:cs="Times New Roman"/>
                    <w:lang w:val="uk-UA"/>
                  </w:rPr>
                </w:rPrChange>
              </w:rPr>
              <w:t xml:space="preserve"> </w:t>
            </w:r>
            <w:r w:rsidR="00F545AA" w:rsidRPr="00783C1A">
              <w:rPr>
                <w:rFonts w:ascii="Times New Roman" w:eastAsia="Calibri" w:hAnsi="Times New Roman" w:cs="Times New Roman"/>
                <w:bCs/>
                <w:color w:val="C00000"/>
                <w:lang w:val="uk-UA"/>
                <w:rPrChange w:id="6831" w:author="OLENA PASHKOVA (NEPTUNE.UA)" w:date="2022-11-21T15:31:00Z">
                  <w:rPr>
                    <w:rFonts w:ascii="Times New Roman" w:eastAsia="Calibri" w:hAnsi="Times New Roman" w:cs="Times New Roman"/>
                    <w:lang w:val="uk-UA"/>
                  </w:rPr>
                </w:rPrChange>
              </w:rPr>
              <w:t xml:space="preserve">окремі </w:t>
            </w:r>
            <w:r w:rsidRPr="00783C1A">
              <w:rPr>
                <w:rFonts w:ascii="Times New Roman" w:eastAsia="Calibri" w:hAnsi="Times New Roman" w:cs="Times New Roman"/>
                <w:bCs/>
                <w:color w:val="C00000"/>
                <w:lang w:val="uk-UA"/>
                <w:rPrChange w:id="6832" w:author="OLENA PASHKOVA (NEPTUNE.UA)" w:date="2022-11-21T15:31:00Z">
                  <w:rPr>
                    <w:rFonts w:ascii="Times New Roman" w:eastAsia="Calibri" w:hAnsi="Times New Roman" w:cs="Times New Roman"/>
                    <w:lang w:val="uk-UA"/>
                  </w:rPr>
                </w:rPrChange>
              </w:rPr>
              <w:t>під'їзн</w:t>
            </w:r>
            <w:r w:rsidR="00F545AA" w:rsidRPr="00783C1A">
              <w:rPr>
                <w:rFonts w:ascii="Times New Roman" w:eastAsia="Calibri" w:hAnsi="Times New Roman" w:cs="Times New Roman"/>
                <w:bCs/>
                <w:color w:val="C00000"/>
                <w:lang w:val="uk-UA"/>
                <w:rPrChange w:id="6833" w:author="OLENA PASHKOVA (NEPTUNE.UA)" w:date="2022-11-21T15:31:00Z">
                  <w:rPr>
                    <w:rFonts w:ascii="Times New Roman" w:eastAsia="Calibri" w:hAnsi="Times New Roman" w:cs="Times New Roman"/>
                    <w:lang w:val="uk-UA"/>
                  </w:rPr>
                </w:rPrChange>
              </w:rPr>
              <w:t>і</w:t>
            </w:r>
            <w:r w:rsidRPr="00783C1A">
              <w:rPr>
                <w:rFonts w:ascii="Times New Roman" w:eastAsia="Calibri" w:hAnsi="Times New Roman" w:cs="Times New Roman"/>
                <w:bCs/>
                <w:color w:val="C00000"/>
                <w:lang w:val="uk-UA"/>
                <w:rPrChange w:id="6834" w:author="OLENA PASHKOVA (NEPTUNE.UA)" w:date="2022-11-21T15:31:00Z">
                  <w:rPr>
                    <w:rFonts w:ascii="Times New Roman" w:eastAsia="Calibri" w:hAnsi="Times New Roman" w:cs="Times New Roman"/>
                    <w:lang w:val="uk-UA"/>
                  </w:rPr>
                </w:rPrChange>
              </w:rPr>
              <w:t xml:space="preserve"> залізничн</w:t>
            </w:r>
            <w:r w:rsidR="00F545AA" w:rsidRPr="00783C1A">
              <w:rPr>
                <w:rFonts w:ascii="Times New Roman" w:eastAsia="Calibri" w:hAnsi="Times New Roman" w:cs="Times New Roman"/>
                <w:bCs/>
                <w:color w:val="C00000"/>
                <w:lang w:val="uk-UA"/>
                <w:rPrChange w:id="6835" w:author="OLENA PASHKOVA (NEPTUNE.UA)" w:date="2022-11-21T15:31:00Z">
                  <w:rPr>
                    <w:rFonts w:ascii="Times New Roman" w:eastAsia="Calibri" w:hAnsi="Times New Roman" w:cs="Times New Roman"/>
                    <w:lang w:val="uk-UA"/>
                  </w:rPr>
                </w:rPrChange>
              </w:rPr>
              <w:t>і</w:t>
            </w:r>
            <w:r w:rsidRPr="00783C1A">
              <w:rPr>
                <w:rFonts w:ascii="Times New Roman" w:eastAsia="Calibri" w:hAnsi="Times New Roman" w:cs="Times New Roman"/>
                <w:bCs/>
                <w:color w:val="C00000"/>
                <w:lang w:val="uk-UA"/>
                <w:rPrChange w:id="6836" w:author="OLENA PASHKOVA (NEPTUNE.UA)" w:date="2022-11-21T15:31:00Z">
                  <w:rPr>
                    <w:rFonts w:ascii="Times New Roman" w:eastAsia="Calibri" w:hAnsi="Times New Roman" w:cs="Times New Roman"/>
                    <w:lang w:val="uk-UA"/>
                  </w:rPr>
                </w:rPrChange>
              </w:rPr>
              <w:t xml:space="preserve"> шлях</w:t>
            </w:r>
            <w:r w:rsidR="00F545AA" w:rsidRPr="00783C1A">
              <w:rPr>
                <w:rFonts w:ascii="Times New Roman" w:eastAsia="Calibri" w:hAnsi="Times New Roman" w:cs="Times New Roman"/>
                <w:bCs/>
                <w:color w:val="C00000"/>
                <w:lang w:val="uk-UA"/>
                <w:rPrChange w:id="6837" w:author="OLENA PASHKOVA (NEPTUNE.UA)" w:date="2022-11-21T15:31:00Z">
                  <w:rPr>
                    <w:rFonts w:ascii="Times New Roman" w:eastAsia="Calibri" w:hAnsi="Times New Roman" w:cs="Times New Roman"/>
                    <w:lang w:val="uk-UA"/>
                  </w:rPr>
                </w:rPrChange>
              </w:rPr>
              <w:t>и</w:t>
            </w:r>
            <w:r w:rsidRPr="00783C1A">
              <w:rPr>
                <w:rFonts w:ascii="Times New Roman" w:eastAsia="Calibri" w:hAnsi="Times New Roman" w:cs="Times New Roman"/>
                <w:bCs/>
                <w:color w:val="C00000"/>
                <w:lang w:val="uk-UA"/>
                <w:rPrChange w:id="6838" w:author="OLENA PASHKOVA (NEPTUNE.UA)" w:date="2022-11-21T15:31:00Z">
                  <w:rPr>
                    <w:rFonts w:ascii="Times New Roman" w:eastAsia="Calibri" w:hAnsi="Times New Roman" w:cs="Times New Roman"/>
                    <w:lang w:val="uk-UA"/>
                  </w:rPr>
                </w:rPrChange>
              </w:rPr>
              <w:t xml:space="preserve"> ТОВ “ТІС”.</w:t>
            </w:r>
          </w:p>
          <w:p w14:paraId="12A46FEA" w14:textId="4B36F7EE" w:rsidR="003F3745" w:rsidRPr="00783C1A" w:rsidRDefault="00400CA9" w:rsidP="00400CA9">
            <w:pPr>
              <w:contextualSpacing/>
              <w:jc w:val="both"/>
              <w:rPr>
                <w:rFonts w:ascii="Times New Roman" w:eastAsia="Calibri" w:hAnsi="Times New Roman" w:cs="Times New Roman"/>
                <w:bCs/>
                <w:color w:val="C00000"/>
                <w:lang w:val="uk-UA"/>
                <w:rPrChange w:id="6839" w:author="OLENA PASHKOVA (NEPTUNE.UA)" w:date="2022-11-21T15:31:00Z">
                  <w:rPr>
                    <w:rFonts w:ascii="Times New Roman" w:eastAsia="Calibri" w:hAnsi="Times New Roman" w:cs="Times New Roman"/>
                    <w:color w:val="C00000"/>
                    <w:lang w:val="uk-UA"/>
                  </w:rPr>
                </w:rPrChange>
              </w:rPr>
            </w:pPr>
            <w:r w:rsidRPr="00783C1A">
              <w:rPr>
                <w:rFonts w:ascii="Times New Roman" w:eastAsia="Calibri" w:hAnsi="Times New Roman" w:cs="Times New Roman"/>
                <w:bCs/>
                <w:lang w:val="uk-UA"/>
                <w:rPrChange w:id="6840" w:author="OLENA PASHKOVA (NEPTUNE.UA)" w:date="2022-11-21T15:31:00Z">
                  <w:rPr>
                    <w:rFonts w:ascii="Times New Roman" w:eastAsia="Calibri" w:hAnsi="Times New Roman" w:cs="Times New Roman"/>
                    <w:b/>
                    <w:lang w:val="uk-UA"/>
                  </w:rPr>
                </w:rPrChange>
              </w:rPr>
              <w:t>“Зерно”</w:t>
            </w:r>
            <w:r w:rsidRPr="00783C1A">
              <w:rPr>
                <w:rFonts w:ascii="Times New Roman" w:eastAsia="Calibri" w:hAnsi="Times New Roman" w:cs="Times New Roman"/>
                <w:bCs/>
                <w:lang w:val="uk-UA"/>
              </w:rPr>
              <w:t xml:space="preserve"> та/або </w:t>
            </w:r>
            <w:r w:rsidRPr="00783C1A">
              <w:rPr>
                <w:rFonts w:ascii="Times New Roman" w:eastAsia="Calibri" w:hAnsi="Times New Roman" w:cs="Times New Roman"/>
                <w:bCs/>
                <w:lang w:val="uk-UA"/>
                <w:rPrChange w:id="6841" w:author="OLENA PASHKOVA (NEPTUNE.UA)" w:date="2022-11-21T15:31:00Z">
                  <w:rPr>
                    <w:rFonts w:ascii="Times New Roman" w:eastAsia="Calibri" w:hAnsi="Times New Roman" w:cs="Times New Roman"/>
                    <w:b/>
                    <w:lang w:val="uk-UA"/>
                  </w:rPr>
                </w:rPrChange>
              </w:rPr>
              <w:t>«Вантаж»</w:t>
            </w:r>
            <w:r w:rsidRPr="00783C1A">
              <w:rPr>
                <w:rFonts w:ascii="Times New Roman" w:eastAsia="Calibri" w:hAnsi="Times New Roman" w:cs="Times New Roman"/>
                <w:bCs/>
                <w:lang w:val="uk-UA"/>
              </w:rPr>
              <w:t xml:space="preserve"> - </w:t>
            </w:r>
            <w:r w:rsidR="003F3745" w:rsidRPr="004C5B1D">
              <w:rPr>
                <w:rFonts w:ascii="Times New Roman" w:eastAsia="Calibri" w:hAnsi="Times New Roman" w:cs="Times New Roman"/>
                <w:bCs/>
                <w:color w:val="C00000"/>
                <w:lang w:val="uk-UA"/>
              </w:rPr>
              <w:t>означає зерно</w:t>
            </w:r>
            <w:r w:rsidR="00DE1F5B" w:rsidRPr="004C5B1D">
              <w:rPr>
                <w:bCs/>
              </w:rPr>
              <w:t xml:space="preserve"> </w:t>
            </w:r>
            <w:r w:rsidR="00DE1F5B" w:rsidRPr="004C5B1D">
              <w:rPr>
                <w:rFonts w:ascii="Times New Roman" w:eastAsia="Calibri" w:hAnsi="Times New Roman" w:cs="Times New Roman"/>
                <w:bCs/>
                <w:color w:val="C00000"/>
                <w:lang w:val="uk-UA"/>
              </w:rPr>
              <w:t>українського походження</w:t>
            </w:r>
            <w:r w:rsidR="003F3745" w:rsidRPr="00783C1A">
              <w:rPr>
                <w:rFonts w:ascii="Times New Roman" w:eastAsia="Calibri" w:hAnsi="Times New Roman" w:cs="Times New Roman"/>
                <w:bCs/>
                <w:color w:val="C00000"/>
                <w:lang w:val="uk-UA"/>
                <w:rPrChange w:id="6842" w:author="OLENA PASHKOVA (NEPTUNE.UA)" w:date="2022-11-21T15:31:00Z">
                  <w:rPr>
                    <w:rFonts w:ascii="Times New Roman" w:eastAsia="Calibri" w:hAnsi="Times New Roman" w:cs="Times New Roman"/>
                    <w:color w:val="C00000"/>
                    <w:lang w:val="uk-UA"/>
                  </w:rPr>
                </w:rPrChange>
              </w:rPr>
              <w:t xml:space="preserve"> (таке як фуражна та продовольча пшениця, ячмінь, кукурудза), бобові, олійне насіння, соняшниковий пелетний шрот, погоджені до перевантаження Сторонами. Можливість та умови перевантаження інших культур і вантажів розглядаються Сторонами додатково та оформляються додатковими угодами.</w:t>
            </w:r>
          </w:p>
          <w:p w14:paraId="6F0F85A7" w14:textId="77777777" w:rsidR="003F3745" w:rsidRPr="00783C1A" w:rsidRDefault="003F3745" w:rsidP="00400CA9">
            <w:pPr>
              <w:contextualSpacing/>
              <w:jc w:val="both"/>
              <w:rPr>
                <w:rFonts w:ascii="Times New Roman" w:eastAsia="Calibri" w:hAnsi="Times New Roman" w:cs="Times New Roman"/>
                <w:bCs/>
                <w:lang w:val="uk-UA"/>
                <w:rPrChange w:id="6843" w:author="OLENA PASHKOVA (NEPTUNE.UA)" w:date="2022-11-21T15:31:00Z">
                  <w:rPr>
                    <w:rFonts w:ascii="Times New Roman" w:eastAsia="Calibri" w:hAnsi="Times New Roman" w:cs="Times New Roman"/>
                    <w:lang w:val="uk-UA"/>
                  </w:rPr>
                </w:rPrChange>
              </w:rPr>
            </w:pPr>
          </w:p>
          <w:p w14:paraId="666D630C" w14:textId="77777777" w:rsidR="00400CA9" w:rsidRPr="00783C1A" w:rsidRDefault="00400CA9" w:rsidP="00400CA9">
            <w:pPr>
              <w:contextualSpacing/>
              <w:jc w:val="both"/>
              <w:rPr>
                <w:rFonts w:ascii="Times New Roman" w:eastAsia="Calibri" w:hAnsi="Times New Roman" w:cs="Times New Roman"/>
                <w:bCs/>
                <w:lang w:val="uk-UA"/>
                <w:rPrChange w:id="684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4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6846" w:author="OLENA PASHKOVA (NEPTUNE.UA)" w:date="2022-11-21T15:31:00Z">
                  <w:rPr>
                    <w:rFonts w:ascii="Times New Roman" w:eastAsia="Calibri" w:hAnsi="Times New Roman" w:cs="Times New Roman"/>
                    <w:b/>
                    <w:lang w:val="uk-UA"/>
                  </w:rPr>
                </w:rPrChange>
              </w:rPr>
              <w:t>Порт”</w:t>
            </w:r>
            <w:ins w:id="6847" w:author="Nataliya Tomaskovic" w:date="2022-08-18T16:40:00Z">
              <w:r w:rsidRPr="00783C1A">
                <w:rPr>
                  <w:rFonts w:ascii="Times New Roman" w:eastAsia="Calibri" w:hAnsi="Times New Roman" w:cs="Times New Roman"/>
                  <w:bCs/>
                  <w:rPrChange w:id="6848" w:author="OLENA PASHKOVA (NEPTUNE.UA)" w:date="2022-11-21T15:31:00Z">
                    <w:rPr>
                      <w:rFonts w:ascii="Times New Roman" w:eastAsia="Calibri" w:hAnsi="Times New Roman" w:cs="Times New Roman"/>
                      <w:b/>
                    </w:rPr>
                  </w:rPrChange>
                </w:rPr>
                <w:t xml:space="preserve"> </w:t>
              </w:r>
            </w:ins>
            <w:r w:rsidRPr="00783C1A">
              <w:rPr>
                <w:rFonts w:ascii="Times New Roman" w:eastAsia="Calibri" w:hAnsi="Times New Roman" w:cs="Times New Roman"/>
                <w:bCs/>
                <w:lang w:val="uk-UA"/>
                <w:rPrChange w:id="6849"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Державне підприємство «Морський Торговельний порт «Південний» (Южний).</w:t>
            </w:r>
          </w:p>
          <w:p w14:paraId="0D7DA6CB"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6850" w:author="OLENA PASHKOVA (NEPTUNE.UA)" w:date="2022-11-21T15:31:00Z">
                  <w:rPr>
                    <w:rFonts w:ascii="Times New Roman" w:eastAsia="Calibri" w:hAnsi="Times New Roman" w:cs="Times New Roman"/>
                    <w:b/>
                    <w:lang w:val="uk-UA"/>
                  </w:rPr>
                </w:rPrChange>
              </w:rPr>
              <w:t>“АМПУ”</w:t>
            </w:r>
            <w:r w:rsidRPr="00783C1A">
              <w:rPr>
                <w:rFonts w:ascii="Times New Roman" w:eastAsia="Calibri" w:hAnsi="Times New Roman" w:cs="Times New Roman"/>
                <w:bCs/>
                <w:lang w:val="uk-UA"/>
              </w:rPr>
              <w:t xml:space="preserve"> – Адміністрація морських портів України.</w:t>
            </w:r>
          </w:p>
          <w:p w14:paraId="28746EA6" w14:textId="146EFFB9" w:rsidR="00400CA9" w:rsidRPr="00783C1A" w:rsidRDefault="00400CA9" w:rsidP="00400CA9">
            <w:pPr>
              <w:contextualSpacing/>
              <w:jc w:val="both"/>
              <w:rPr>
                <w:rFonts w:ascii="Times New Roman" w:eastAsia="Calibri" w:hAnsi="Times New Roman" w:cs="Times New Roman"/>
                <w:bCs/>
                <w:lang w:val="uk-UA"/>
                <w:rPrChange w:id="685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52" w:author="OLENA PASHKOVA (NEPTUNE.UA)" w:date="2022-11-21T15:31:00Z">
                  <w:rPr>
                    <w:rFonts w:ascii="Times New Roman" w:eastAsia="Calibri" w:hAnsi="Times New Roman" w:cs="Times New Roman"/>
                    <w:b/>
                    <w:lang w:val="uk-UA"/>
                  </w:rPr>
                </w:rPrChange>
              </w:rPr>
              <w:t>Закінчення навантажувальних робіт</w:t>
            </w:r>
            <w:r w:rsidRPr="00783C1A">
              <w:rPr>
                <w:rFonts w:ascii="Times New Roman" w:eastAsia="Calibri" w:hAnsi="Times New Roman" w:cs="Times New Roman"/>
                <w:bCs/>
                <w:lang w:val="uk-UA"/>
              </w:rPr>
              <w:t xml:space="preserve"> </w:t>
            </w:r>
            <w:r w:rsidR="00F86A17" w:rsidRPr="004C5B1D">
              <w:rPr>
                <w:rFonts w:ascii="Times New Roman" w:eastAsia="Calibri" w:hAnsi="Times New Roman" w:cs="Times New Roman"/>
                <w:bCs/>
              </w:rPr>
              <w:t xml:space="preserve">- </w:t>
            </w:r>
            <w:r w:rsidRPr="004C5B1D">
              <w:rPr>
                <w:rFonts w:ascii="Times New Roman" w:eastAsia="Calibri" w:hAnsi="Times New Roman" w:cs="Times New Roman"/>
                <w:bCs/>
                <w:lang w:val="uk-UA"/>
              </w:rPr>
              <w:t xml:space="preserve">  </w:t>
            </w:r>
            <w:r w:rsidRPr="00783C1A">
              <w:rPr>
                <w:rFonts w:ascii="Times New Roman" w:eastAsia="Calibri" w:hAnsi="Times New Roman" w:cs="Times New Roman"/>
                <w:bCs/>
                <w:color w:val="C00000"/>
                <w:lang w:val="uk-UA"/>
                <w:rPrChange w:id="6853" w:author="OLENA PASHKOVA (NEPTUNE.UA)" w:date="2022-11-21T15:31:00Z">
                  <w:rPr>
                    <w:rFonts w:ascii="Times New Roman" w:eastAsia="Calibri" w:hAnsi="Times New Roman" w:cs="Times New Roman"/>
                    <w:color w:val="C00000"/>
                    <w:lang w:val="uk-UA"/>
                  </w:rPr>
                </w:rPrChange>
              </w:rPr>
              <w:t>навантажувальні роботи вважаються завершеними з моменту завантаження Виконавцем на судно</w:t>
            </w:r>
            <w:r w:rsidR="00F86A17" w:rsidRPr="00783C1A">
              <w:rPr>
                <w:rFonts w:ascii="Times New Roman" w:eastAsia="Calibri" w:hAnsi="Times New Roman" w:cs="Times New Roman"/>
                <w:bCs/>
                <w:color w:val="C00000"/>
                <w:rPrChange w:id="6854" w:author="OLENA PASHKOVA (NEPTUNE.UA)" w:date="2022-11-21T15:31:00Z">
                  <w:rPr>
                    <w:rFonts w:ascii="Times New Roman" w:eastAsia="Calibri" w:hAnsi="Times New Roman" w:cs="Times New Roman"/>
                    <w:color w:val="C00000"/>
                  </w:rPr>
                </w:rPrChange>
              </w:rPr>
              <w:t xml:space="preserve"> або автомо</w:t>
            </w:r>
            <w:r w:rsidR="00F86A17" w:rsidRPr="00783C1A">
              <w:rPr>
                <w:rFonts w:ascii="Times New Roman" w:eastAsia="Calibri" w:hAnsi="Times New Roman" w:cs="Times New Roman"/>
                <w:bCs/>
                <w:color w:val="C00000"/>
                <w:lang w:val="uk-UA"/>
                <w:rPrChange w:id="6855" w:author="OLENA PASHKOVA (NEPTUNE.UA)" w:date="2022-11-21T15:31:00Z">
                  <w:rPr>
                    <w:rFonts w:ascii="Times New Roman" w:eastAsia="Calibri" w:hAnsi="Times New Roman" w:cs="Times New Roman"/>
                    <w:color w:val="C00000"/>
                    <w:lang w:val="uk-UA"/>
                  </w:rPr>
                </w:rPrChange>
              </w:rPr>
              <w:t xml:space="preserve">більний транспорт </w:t>
            </w:r>
            <w:r w:rsidRPr="00783C1A">
              <w:rPr>
                <w:rFonts w:ascii="Times New Roman" w:eastAsia="Calibri" w:hAnsi="Times New Roman" w:cs="Times New Roman"/>
                <w:bCs/>
                <w:color w:val="C00000"/>
                <w:lang w:val="uk-UA"/>
                <w:rPrChange w:id="6856" w:author="OLENA PASHKOVA (NEPTUNE.UA)" w:date="2022-11-21T15:31:00Z">
                  <w:rPr>
                    <w:rFonts w:ascii="Times New Roman" w:eastAsia="Calibri" w:hAnsi="Times New Roman" w:cs="Times New Roman"/>
                    <w:color w:val="C00000"/>
                    <w:lang w:val="uk-UA"/>
                  </w:rPr>
                </w:rPrChange>
              </w:rPr>
              <w:t xml:space="preserve">Замовника Зерна в кількості, визначеній сторонами як судова партія, згідно показників ваг Виконавця. </w:t>
            </w:r>
          </w:p>
          <w:p w14:paraId="15C592ED" w14:textId="505F3517" w:rsidR="00400CA9" w:rsidRPr="00783C1A" w:rsidRDefault="00400CA9" w:rsidP="00400CA9">
            <w:pPr>
              <w:contextualSpacing/>
              <w:jc w:val="both"/>
              <w:rPr>
                <w:rFonts w:ascii="Times New Roman" w:eastAsia="Calibri" w:hAnsi="Times New Roman" w:cs="Times New Roman"/>
                <w:bCs/>
                <w:lang w:val="uk-UA"/>
                <w:rPrChange w:id="685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58" w:author="OLENA PASHKOVA (NEPTUNE.UA)" w:date="2022-11-21T15:31:00Z">
                  <w:rPr>
                    <w:rFonts w:ascii="Times New Roman" w:eastAsia="Calibri" w:hAnsi="Times New Roman" w:cs="Times New Roman"/>
                    <w:b/>
                    <w:lang w:val="uk-UA"/>
                  </w:rPr>
                </w:rPrChange>
              </w:rPr>
              <w:t>“Маркетинговий рік”</w:t>
            </w:r>
            <w:r w:rsidRPr="00783C1A">
              <w:rPr>
                <w:rFonts w:ascii="Times New Roman" w:eastAsia="Calibri" w:hAnsi="Times New Roman" w:cs="Times New Roman"/>
                <w:bCs/>
                <w:lang w:val="uk-UA"/>
              </w:rPr>
              <w:t xml:space="preserve"> – календарний період з «</w:t>
            </w:r>
            <w:r w:rsidR="00F86A17" w:rsidRPr="00783C1A">
              <w:rPr>
                <w:rFonts w:ascii="Times New Roman" w:eastAsia="Calibri" w:hAnsi="Times New Roman" w:cs="Times New Roman"/>
                <w:bCs/>
                <w:color w:val="C00000"/>
                <w:highlight w:val="yellow"/>
                <w:lang w:val="uk-UA"/>
                <w:rPrChange w:id="6859" w:author="OLENA PASHKOVA (NEPTUNE.UA)" w:date="2022-11-21T15:31:00Z">
                  <w:rPr>
                    <w:rFonts w:ascii="Times New Roman" w:eastAsia="Calibri" w:hAnsi="Times New Roman" w:cs="Times New Roman"/>
                    <w:color w:val="C00000"/>
                    <w:highlight w:val="yellow"/>
                    <w:lang w:val="uk-UA"/>
                  </w:rPr>
                </w:rPrChange>
              </w:rPr>
              <w:t>__</w:t>
            </w:r>
            <w:r w:rsidRPr="00783C1A">
              <w:rPr>
                <w:rFonts w:ascii="Times New Roman" w:eastAsia="Calibri" w:hAnsi="Times New Roman" w:cs="Times New Roman"/>
                <w:bCs/>
                <w:color w:val="C00000"/>
                <w:highlight w:val="yellow"/>
                <w:lang w:val="uk-UA"/>
                <w:rPrChange w:id="6860" w:author="OLENA PASHKOVA (NEPTUNE.UA)" w:date="2022-11-21T15:31:00Z">
                  <w:rPr>
                    <w:rFonts w:ascii="Times New Roman" w:eastAsia="Calibri" w:hAnsi="Times New Roman" w:cs="Times New Roman"/>
                    <w:color w:val="C00000"/>
                    <w:highlight w:val="yellow"/>
                    <w:lang w:val="uk-UA"/>
                  </w:rPr>
                </w:rPrChange>
              </w:rPr>
              <w:t>»</w:t>
            </w:r>
            <w:r w:rsidR="00DE1F5B" w:rsidRPr="00783C1A">
              <w:rPr>
                <w:rFonts w:ascii="Times New Roman" w:eastAsia="Calibri" w:hAnsi="Times New Roman" w:cs="Times New Roman"/>
                <w:bCs/>
                <w:color w:val="C00000"/>
                <w:highlight w:val="yellow"/>
                <w:lang w:val="uk-UA"/>
                <w:rPrChange w:id="6861" w:author="OLENA PASHKOVA (NEPTUNE.UA)" w:date="2022-11-21T15:31:00Z">
                  <w:rPr>
                    <w:rFonts w:ascii="Times New Roman" w:eastAsia="Calibri" w:hAnsi="Times New Roman" w:cs="Times New Roman"/>
                    <w:color w:val="C00000"/>
                    <w:highlight w:val="yellow"/>
                    <w:lang w:val="uk-UA"/>
                  </w:rPr>
                </w:rPrChange>
              </w:rPr>
              <w:t>__</w:t>
            </w:r>
            <w:r w:rsidR="00F86A17" w:rsidRPr="00783C1A">
              <w:rPr>
                <w:rFonts w:ascii="Times New Roman" w:eastAsia="Calibri" w:hAnsi="Times New Roman" w:cs="Times New Roman"/>
                <w:bCs/>
                <w:color w:val="C00000"/>
                <w:highlight w:val="yellow"/>
                <w:rPrChange w:id="6862" w:author="OLENA PASHKOVA (NEPTUNE.UA)" w:date="2022-11-21T15:31:00Z">
                  <w:rPr>
                    <w:rFonts w:ascii="Times New Roman" w:eastAsia="Calibri" w:hAnsi="Times New Roman" w:cs="Times New Roman"/>
                    <w:color w:val="C00000"/>
                    <w:highlight w:val="yellow"/>
                  </w:rPr>
                </w:rPrChange>
              </w:rPr>
              <w:t>[</w:t>
            </w:r>
            <w:r w:rsidR="00F86A17" w:rsidRPr="00783C1A">
              <w:rPr>
                <w:rFonts w:ascii="Times New Roman" w:eastAsia="Calibri" w:hAnsi="Times New Roman" w:cs="Times New Roman"/>
                <w:bCs/>
                <w:color w:val="C00000"/>
                <w:highlight w:val="yellow"/>
                <w:lang w:val="uk-UA"/>
                <w:rPrChange w:id="6863" w:author="OLENA PASHKOVA (NEPTUNE.UA)" w:date="2022-11-21T15:31:00Z">
                  <w:rPr>
                    <w:rFonts w:ascii="Times New Roman" w:eastAsia="Calibri" w:hAnsi="Times New Roman" w:cs="Times New Roman"/>
                    <w:color w:val="C00000"/>
                    <w:highlight w:val="yellow"/>
                    <w:lang w:val="uk-UA"/>
                  </w:rPr>
                </w:rPrChange>
              </w:rPr>
              <w:t>повинна бути зазначена дата підписання договору</w:t>
            </w:r>
            <w:r w:rsidR="00F86A17" w:rsidRPr="00783C1A">
              <w:rPr>
                <w:rFonts w:ascii="Times New Roman" w:eastAsia="Calibri" w:hAnsi="Times New Roman" w:cs="Times New Roman"/>
                <w:bCs/>
                <w:color w:val="C00000"/>
                <w:highlight w:val="yellow"/>
                <w:rPrChange w:id="6864" w:author="OLENA PASHKOVA (NEPTUNE.UA)" w:date="2022-11-21T15:31:00Z">
                  <w:rPr>
                    <w:rFonts w:ascii="Times New Roman" w:eastAsia="Calibri" w:hAnsi="Times New Roman" w:cs="Times New Roman"/>
                    <w:color w:val="C00000"/>
                    <w:highlight w:val="yellow"/>
                  </w:rPr>
                </w:rPrChange>
              </w:rPr>
              <w:t>]</w:t>
            </w:r>
            <w:r w:rsidR="00F86A17" w:rsidRPr="00783C1A">
              <w:rPr>
                <w:rFonts w:ascii="Times New Roman" w:eastAsia="Calibri" w:hAnsi="Times New Roman" w:cs="Times New Roman"/>
                <w:bCs/>
                <w:color w:val="C00000"/>
                <w:rPrChange w:id="6865" w:author="OLENA PASHKOVA (NEPTUNE.UA)" w:date="2022-11-21T15:31:00Z">
                  <w:rPr>
                    <w:rFonts w:ascii="Times New Roman" w:eastAsia="Calibri" w:hAnsi="Times New Roman" w:cs="Times New Roman"/>
                    <w:color w:val="C00000"/>
                  </w:rPr>
                </w:rPrChange>
              </w:rPr>
              <w:t xml:space="preserve"> </w:t>
            </w:r>
            <w:r w:rsidRPr="00783C1A">
              <w:rPr>
                <w:rFonts w:ascii="Times New Roman" w:eastAsia="Calibri" w:hAnsi="Times New Roman" w:cs="Times New Roman"/>
                <w:bCs/>
                <w:lang w:val="uk-UA"/>
                <w:rPrChange w:id="6866" w:author="OLENA PASHKOVA (NEPTUNE.UA)" w:date="2022-11-21T15:31:00Z">
                  <w:rPr>
                    <w:rFonts w:ascii="Times New Roman" w:eastAsia="Calibri" w:hAnsi="Times New Roman" w:cs="Times New Roman"/>
                    <w:lang w:val="uk-UA"/>
                  </w:rPr>
                </w:rPrChange>
              </w:rPr>
              <w:t>202</w:t>
            </w:r>
            <w:r w:rsidRPr="00783C1A">
              <w:rPr>
                <w:rFonts w:ascii="Times New Roman" w:eastAsia="Calibri" w:hAnsi="Times New Roman" w:cs="Times New Roman"/>
                <w:bCs/>
                <w:rPrChange w:id="6867" w:author="OLENA PASHKOVA (NEPTUNE.UA)" w:date="2022-11-21T15:31:00Z">
                  <w:rPr>
                    <w:rFonts w:ascii="Times New Roman" w:eastAsia="Calibri" w:hAnsi="Times New Roman" w:cs="Times New Roman"/>
                  </w:rPr>
                </w:rPrChange>
              </w:rPr>
              <w:t>2</w:t>
            </w:r>
            <w:r w:rsidRPr="00783C1A">
              <w:rPr>
                <w:rFonts w:ascii="Times New Roman" w:eastAsia="Calibri" w:hAnsi="Times New Roman" w:cs="Times New Roman"/>
                <w:bCs/>
                <w:lang w:val="uk-UA"/>
                <w:rPrChange w:id="6868" w:author="OLENA PASHKOVA (NEPTUNE.UA)" w:date="2022-11-21T15:31:00Z">
                  <w:rPr>
                    <w:rFonts w:ascii="Times New Roman" w:eastAsia="Calibri" w:hAnsi="Times New Roman" w:cs="Times New Roman"/>
                    <w:lang w:val="uk-UA"/>
                  </w:rPr>
                </w:rPrChange>
              </w:rPr>
              <w:t xml:space="preserve"> року по 30 червня 202</w:t>
            </w:r>
            <w:r w:rsidRPr="00783C1A">
              <w:rPr>
                <w:rFonts w:ascii="Times New Roman" w:eastAsia="Calibri" w:hAnsi="Times New Roman" w:cs="Times New Roman"/>
                <w:bCs/>
                <w:rPrChange w:id="6869" w:author="OLENA PASHKOVA (NEPTUNE.UA)" w:date="2022-11-21T15:31:00Z">
                  <w:rPr>
                    <w:rFonts w:ascii="Times New Roman" w:eastAsia="Calibri" w:hAnsi="Times New Roman" w:cs="Times New Roman"/>
                  </w:rPr>
                </w:rPrChange>
              </w:rPr>
              <w:t>3</w:t>
            </w:r>
            <w:r w:rsidRPr="00783C1A">
              <w:rPr>
                <w:rFonts w:ascii="Times New Roman" w:eastAsia="Calibri" w:hAnsi="Times New Roman" w:cs="Times New Roman"/>
                <w:bCs/>
                <w:lang w:val="uk-UA"/>
                <w:rPrChange w:id="6870" w:author="OLENA PASHKOVA (NEPTUNE.UA)" w:date="2022-11-21T15:31:00Z">
                  <w:rPr>
                    <w:rFonts w:ascii="Times New Roman" w:eastAsia="Calibri" w:hAnsi="Times New Roman" w:cs="Times New Roman"/>
                    <w:lang w:val="uk-UA"/>
                  </w:rPr>
                </w:rPrChange>
              </w:rPr>
              <w:t xml:space="preserve"> року</w:t>
            </w:r>
            <w:ins w:id="6871" w:author="OLENA PASHKOVA (NEPTUNE.UA)" w:date="2022-10-26T00:22:00Z">
              <w:r w:rsidR="004249D5" w:rsidRPr="00783C1A">
                <w:rPr>
                  <w:rFonts w:ascii="Times New Roman" w:eastAsia="Calibri" w:hAnsi="Times New Roman" w:cs="Times New Roman"/>
                  <w:bCs/>
                  <w:lang w:val="uk-UA"/>
                  <w:rPrChange w:id="6872" w:author="OLENA PASHKOVA (NEPTUNE.UA)" w:date="2022-11-21T15:31:00Z">
                    <w:rPr>
                      <w:rFonts w:ascii="Times New Roman" w:eastAsia="Calibri" w:hAnsi="Times New Roman" w:cs="Times New Roman"/>
                      <w:lang w:val="uk-UA"/>
                    </w:rPr>
                  </w:rPrChange>
                </w:rPr>
                <w:t xml:space="preserve">. </w:t>
              </w:r>
            </w:ins>
          </w:p>
          <w:p w14:paraId="68DB8F9E" w14:textId="77777777" w:rsidR="00400CA9" w:rsidRPr="00783C1A" w:rsidRDefault="00400CA9" w:rsidP="00400CA9">
            <w:pPr>
              <w:contextualSpacing/>
              <w:jc w:val="both"/>
              <w:rPr>
                <w:ins w:id="6873" w:author="SERHII SULIMA (NEPTUNE.UA)" w:date="2022-08-30T14:48:00Z"/>
                <w:rFonts w:ascii="Times New Roman" w:eastAsia="Calibri" w:hAnsi="Times New Roman" w:cs="Times New Roman"/>
                <w:bCs/>
                <w:lang w:val="uk-UA"/>
                <w:rPrChange w:id="6874" w:author="OLENA PASHKOVA (NEPTUNE.UA)" w:date="2022-11-21T15:31:00Z">
                  <w:rPr>
                    <w:ins w:id="6875" w:author="SERHII SULIMA (NEPTUNE.UA)" w:date="2022-08-30T14:48:00Z"/>
                    <w:rFonts w:ascii="Times New Roman" w:eastAsia="Calibri" w:hAnsi="Times New Roman" w:cs="Times New Roman"/>
                    <w:b/>
                    <w:lang w:val="uk-UA"/>
                  </w:rPr>
                </w:rPrChange>
              </w:rPr>
            </w:pPr>
          </w:p>
          <w:p w14:paraId="4A219B6E" w14:textId="77777777" w:rsidR="00400CA9" w:rsidRPr="00783C1A" w:rsidRDefault="00400CA9" w:rsidP="00400CA9">
            <w:pPr>
              <w:contextualSpacing/>
              <w:jc w:val="both"/>
              <w:rPr>
                <w:rFonts w:ascii="Times New Roman" w:eastAsia="Calibri" w:hAnsi="Times New Roman" w:cs="Times New Roman"/>
                <w:bCs/>
                <w:lang w:val="uk-UA"/>
                <w:rPrChange w:id="6876"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6877" w:author="OLENA PASHKOVA (NEPTUNE.UA)" w:date="2022-11-21T15:31:00Z">
                  <w:rPr>
                    <w:rFonts w:ascii="Times New Roman" w:eastAsia="Calibri" w:hAnsi="Times New Roman" w:cs="Times New Roman"/>
                    <w:b/>
                    <w:lang w:val="uk-UA"/>
                  </w:rPr>
                </w:rPrChange>
              </w:rPr>
              <w:t>2.ПРЕДМЕТ ДОГОВОРУ</w:t>
            </w:r>
          </w:p>
          <w:p w14:paraId="0654AE8B" w14:textId="77777777" w:rsidR="00400CA9" w:rsidRPr="00783C1A" w:rsidRDefault="00400CA9" w:rsidP="00400CA9">
            <w:pPr>
              <w:contextualSpacing/>
              <w:jc w:val="both"/>
              <w:rPr>
                <w:rFonts w:ascii="Times New Roman" w:eastAsia="Calibri" w:hAnsi="Times New Roman" w:cs="Times New Roman"/>
                <w:bCs/>
                <w:lang w:val="uk-UA"/>
                <w:rPrChange w:id="687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79" w:author="OLENA PASHKOVA (NEPTUNE.UA)" w:date="2022-11-21T15:31:00Z">
                  <w:rPr>
                    <w:rFonts w:ascii="Times New Roman" w:eastAsia="Calibri" w:hAnsi="Times New Roman" w:cs="Times New Roman"/>
                    <w:b/>
                    <w:lang w:val="uk-UA"/>
                  </w:rPr>
                </w:rPrChange>
              </w:rPr>
              <w:t>2.1.</w:t>
            </w:r>
            <w:r w:rsidRPr="00783C1A">
              <w:rPr>
                <w:rFonts w:ascii="Times New Roman" w:eastAsia="Calibri" w:hAnsi="Times New Roman" w:cs="Times New Roman"/>
                <w:bCs/>
                <w:lang w:val="uk-UA"/>
                <w:rPrChange w:id="6880" w:author="OLENA PASHKOVA (NEPTUNE.UA)" w:date="2022-11-21T15:31:00Z">
                  <w:rPr>
                    <w:rFonts w:ascii="Times New Roman" w:eastAsia="Calibri" w:hAnsi="Times New Roman" w:cs="Times New Roman"/>
                    <w:lang w:val="uk-UA"/>
                  </w:rPr>
                </w:rPrChange>
              </w:rPr>
              <w:tab/>
              <w:t xml:space="preserve">За цим Договором Виконавець зобов'язується надати за винагороду послуги перевантаження (приймання, технологічне накопичення, зберігання, </w:t>
            </w:r>
            <w:r w:rsidRPr="00783C1A">
              <w:rPr>
                <w:rFonts w:ascii="Times New Roman" w:eastAsia="Calibri" w:hAnsi="Times New Roman" w:cs="Times New Roman"/>
                <w:bCs/>
                <w:lang w:val="uk-UA"/>
                <w:rPrChange w:id="6881" w:author="OLENA PASHKOVA (NEPTUNE.UA)" w:date="2022-11-21T15:31:00Z">
                  <w:rPr>
                    <w:rFonts w:ascii="Times New Roman" w:eastAsia="Calibri" w:hAnsi="Times New Roman" w:cs="Times New Roman"/>
                    <w:lang w:val="uk-UA"/>
                  </w:rPr>
                </w:rPrChange>
              </w:rPr>
              <w:lastRenderedPageBreak/>
              <w:t>відвантаження) Зерна і виконати інші визначені цим Договором послуги та роботи, а Замовник зобов'язується забезпечити своєчасне надання Зерна у погодженій кількості до перевантаження та здійснити оплату за всі попередньо письмово узгоджені Сторонами і надані послуги та виконані роботи відповідно до умов цього Договору та додаткових угод та/або додатків до нього.</w:t>
            </w:r>
          </w:p>
          <w:p w14:paraId="79B8CD54" w14:textId="77777777" w:rsidR="00400CA9" w:rsidRPr="00783C1A" w:rsidRDefault="00400CA9" w:rsidP="00400CA9">
            <w:pPr>
              <w:contextualSpacing/>
              <w:jc w:val="both"/>
              <w:rPr>
                <w:rFonts w:ascii="Times New Roman" w:eastAsia="Calibri" w:hAnsi="Times New Roman" w:cs="Times New Roman"/>
                <w:bCs/>
                <w:lang w:val="uk-UA"/>
                <w:rPrChange w:id="688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83" w:author="OLENA PASHKOVA (NEPTUNE.UA)" w:date="2022-11-21T15:31:00Z">
                  <w:rPr>
                    <w:rFonts w:ascii="Times New Roman" w:eastAsia="Calibri" w:hAnsi="Times New Roman" w:cs="Times New Roman"/>
                    <w:b/>
                    <w:lang w:val="uk-UA"/>
                  </w:rPr>
                </w:rPrChange>
              </w:rPr>
              <w:t>2.2.</w:t>
            </w:r>
            <w:r w:rsidRPr="00783C1A">
              <w:rPr>
                <w:rFonts w:ascii="Times New Roman" w:eastAsia="Calibri" w:hAnsi="Times New Roman" w:cs="Times New Roman"/>
                <w:bCs/>
                <w:lang w:val="uk-UA"/>
              </w:rPr>
              <w:tab/>
            </w:r>
            <w:r w:rsidRPr="004C5B1D">
              <w:rPr>
                <w:rFonts w:ascii="Times New Roman" w:eastAsia="Calibri" w:hAnsi="Times New Roman" w:cs="Times New Roman"/>
                <w:bCs/>
                <w:lang w:val="uk-UA"/>
              </w:rPr>
              <w:t>Надання послуг здійснюється без переходу права власності на Зерно до Виконавця.</w:t>
            </w:r>
          </w:p>
          <w:p w14:paraId="41AA109E" w14:textId="77777777" w:rsidR="00400CA9" w:rsidRPr="00783C1A" w:rsidRDefault="00400CA9" w:rsidP="00400CA9">
            <w:pPr>
              <w:contextualSpacing/>
              <w:jc w:val="both"/>
              <w:rPr>
                <w:rFonts w:ascii="Times New Roman" w:eastAsia="Calibri" w:hAnsi="Times New Roman" w:cs="Times New Roman"/>
                <w:bCs/>
                <w:lang w:val="uk-UA"/>
                <w:rPrChange w:id="688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85" w:author="OLENA PASHKOVA (NEPTUNE.UA)" w:date="2022-11-21T15:31:00Z">
                  <w:rPr>
                    <w:rFonts w:ascii="Times New Roman" w:eastAsia="Calibri" w:hAnsi="Times New Roman" w:cs="Times New Roman"/>
                    <w:b/>
                    <w:lang w:val="uk-UA"/>
                  </w:rPr>
                </w:rPrChange>
              </w:rPr>
              <w:t>2.3.</w:t>
            </w:r>
            <w:r w:rsidRPr="00783C1A">
              <w:rPr>
                <w:rFonts w:ascii="Times New Roman" w:eastAsia="Calibri" w:hAnsi="Times New Roman" w:cs="Times New Roman"/>
                <w:bCs/>
                <w:lang w:val="uk-UA"/>
              </w:rPr>
              <w:tab/>
              <w:t xml:space="preserve">Накопичування та зберігання Зерна здійснюється знеособлено, якщо інше не узгоджено Сторонами окремою Додатковою угодою. </w:t>
            </w:r>
          </w:p>
          <w:p w14:paraId="344C560A" w14:textId="77777777" w:rsidR="00400CA9" w:rsidRPr="00783C1A" w:rsidRDefault="00400CA9" w:rsidP="00400CA9">
            <w:pPr>
              <w:contextualSpacing/>
              <w:jc w:val="both"/>
              <w:rPr>
                <w:ins w:id="6886" w:author="Nataliya Tomaskovic" w:date="2022-08-18T21:39:00Z"/>
                <w:rFonts w:ascii="Times New Roman" w:eastAsia="Calibri" w:hAnsi="Times New Roman" w:cs="Times New Roman"/>
                <w:bCs/>
                <w:lang w:val="uk-UA"/>
                <w:rPrChange w:id="6887" w:author="OLENA PASHKOVA (NEPTUNE.UA)" w:date="2022-11-21T15:31:00Z">
                  <w:rPr>
                    <w:ins w:id="6888" w:author="Nataliya Tomaskovic" w:date="2022-08-18T21:39:00Z"/>
                    <w:rFonts w:ascii="Times New Roman" w:eastAsia="Calibri" w:hAnsi="Times New Roman" w:cs="Times New Roman"/>
                    <w:b/>
                    <w:lang w:val="uk-UA"/>
                  </w:rPr>
                </w:rPrChange>
              </w:rPr>
            </w:pPr>
          </w:p>
          <w:p w14:paraId="6F8D92E6" w14:textId="77777777"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6889" w:author="OLENA PASHKOVA (NEPTUNE.UA)" w:date="2022-11-21T15:31:00Z">
                  <w:rPr>
                    <w:rFonts w:ascii="Times New Roman" w:eastAsia="Calibri" w:hAnsi="Times New Roman" w:cs="Times New Roman"/>
                    <w:b/>
                    <w:lang w:val="uk-UA"/>
                  </w:rPr>
                </w:rPrChange>
              </w:rPr>
              <w:t>2.4.</w:t>
            </w:r>
            <w:r w:rsidRPr="00783C1A">
              <w:rPr>
                <w:rFonts w:ascii="Times New Roman" w:eastAsia="Calibri" w:hAnsi="Times New Roman" w:cs="Times New Roman"/>
                <w:bCs/>
                <w:lang w:val="uk-UA"/>
              </w:rPr>
              <w:t xml:space="preserve"> </w:t>
            </w:r>
            <w:r w:rsidRPr="00783C1A">
              <w:rPr>
                <w:rFonts w:ascii="Times New Roman" w:eastAsia="Calibri" w:hAnsi="Times New Roman" w:cs="Times New Roman"/>
                <w:bCs/>
                <w:lang w:val="uk-UA"/>
                <w:rPrChange w:id="6890" w:author="OLENA PASHKOVA (NEPTUNE.UA)" w:date="2022-11-21T15:31:00Z">
                  <w:rPr>
                    <w:rFonts w:ascii="Times New Roman" w:eastAsia="Calibri" w:hAnsi="Times New Roman" w:cs="Times New Roman"/>
                    <w:b/>
                    <w:lang w:val="uk-UA"/>
                  </w:rPr>
                </w:rPrChange>
              </w:rPr>
              <w:t>До послуг перевантаження, що надаються Виконавцем Замовнику за цим Договором, належать:</w:t>
            </w:r>
          </w:p>
          <w:p w14:paraId="25497685" w14:textId="77777777" w:rsidR="00400CA9" w:rsidRPr="00783C1A" w:rsidRDefault="00400CA9" w:rsidP="00400CA9">
            <w:pPr>
              <w:contextualSpacing/>
              <w:jc w:val="both"/>
              <w:rPr>
                <w:rFonts w:ascii="Times New Roman" w:eastAsia="Calibri" w:hAnsi="Times New Roman" w:cs="Times New Roman"/>
                <w:bCs/>
                <w:lang w:val="uk-UA"/>
                <w:rPrChange w:id="689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92" w:author="OLENA PASHKOVA (NEPTUNE.UA)" w:date="2022-11-21T15:31:00Z">
                  <w:rPr>
                    <w:rFonts w:ascii="Times New Roman" w:eastAsia="Calibri" w:hAnsi="Times New Roman" w:cs="Times New Roman"/>
                    <w:b/>
                    <w:lang w:val="uk-UA"/>
                  </w:rPr>
                </w:rPrChange>
              </w:rPr>
              <w:t>2.4.1.</w:t>
            </w:r>
            <w:r w:rsidRPr="00783C1A">
              <w:rPr>
                <w:rFonts w:ascii="Times New Roman" w:eastAsia="Calibri" w:hAnsi="Times New Roman" w:cs="Times New Roman"/>
                <w:bCs/>
                <w:lang w:val="uk-UA"/>
              </w:rPr>
              <w:tab/>
              <w:t>забезпечення отримання згоди вантажоодержувача про приймання Зерна в залізничних вагонах та вантажних автомобілях згідно з пунктами 4.1 - 4.4 цього Договору.</w:t>
            </w:r>
          </w:p>
          <w:p w14:paraId="0E5494A0" w14:textId="77777777" w:rsidR="00400CA9" w:rsidRPr="00783C1A" w:rsidRDefault="00400CA9" w:rsidP="00400CA9">
            <w:pPr>
              <w:contextualSpacing/>
              <w:jc w:val="both"/>
              <w:rPr>
                <w:rFonts w:ascii="Times New Roman" w:eastAsia="Calibri" w:hAnsi="Times New Roman" w:cs="Times New Roman"/>
                <w:bCs/>
                <w:lang w:val="uk-UA"/>
                <w:rPrChange w:id="689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894" w:author="OLENA PASHKOVA (NEPTUNE.UA)" w:date="2022-11-21T15:31:00Z">
                  <w:rPr>
                    <w:rFonts w:ascii="Times New Roman" w:eastAsia="Calibri" w:hAnsi="Times New Roman" w:cs="Times New Roman"/>
                    <w:b/>
                    <w:lang w:val="uk-UA"/>
                  </w:rPr>
                </w:rPrChange>
              </w:rPr>
              <w:t>2.4.2.</w:t>
            </w:r>
            <w:r w:rsidRPr="00783C1A">
              <w:rPr>
                <w:rFonts w:ascii="Times New Roman" w:eastAsia="Calibri" w:hAnsi="Times New Roman" w:cs="Times New Roman"/>
                <w:bCs/>
                <w:lang w:val="uk-UA"/>
              </w:rPr>
              <w:tab/>
              <w:t>100% зважування Зерна на залізничних/авт</w:t>
            </w:r>
            <w:r w:rsidRPr="00783C1A">
              <w:rPr>
                <w:rFonts w:ascii="Times New Roman" w:eastAsia="Calibri" w:hAnsi="Times New Roman" w:cs="Times New Roman"/>
                <w:bCs/>
                <w:lang w:val="uk-UA"/>
                <w:rPrChange w:id="6895" w:author="OLENA PASHKOVA (NEPTUNE.UA)" w:date="2022-11-21T15:31:00Z">
                  <w:rPr>
                    <w:rFonts w:ascii="Times New Roman" w:eastAsia="Calibri" w:hAnsi="Times New Roman" w:cs="Times New Roman"/>
                    <w:lang w:val="uk-UA"/>
                  </w:rPr>
                </w:rPrChange>
              </w:rPr>
              <w:t xml:space="preserve">омобільних вагах при прийманні Зерна; </w:t>
            </w:r>
          </w:p>
          <w:p w14:paraId="5DD67C77" w14:textId="77777777" w:rsidR="00400CA9" w:rsidRPr="00783C1A" w:rsidRDefault="00400CA9" w:rsidP="00400CA9">
            <w:pPr>
              <w:contextualSpacing/>
              <w:jc w:val="both"/>
              <w:rPr>
                <w:ins w:id="6896" w:author="Nataliya Tomaskovic" w:date="2022-08-18T17:15:00Z"/>
                <w:rFonts w:ascii="Times New Roman" w:eastAsia="Calibri" w:hAnsi="Times New Roman" w:cs="Times New Roman"/>
                <w:bCs/>
                <w:lang w:val="uk-UA"/>
                <w:rPrChange w:id="6897" w:author="OLENA PASHKOVA (NEPTUNE.UA)" w:date="2022-11-21T15:31:00Z">
                  <w:rPr>
                    <w:ins w:id="6898" w:author="Nataliya Tomaskovic" w:date="2022-08-18T17:15: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6899" w:author="OLENA PASHKOVA (NEPTUNE.UA)" w:date="2022-11-21T15:31:00Z">
                  <w:rPr>
                    <w:rFonts w:ascii="Times New Roman" w:eastAsia="Calibri" w:hAnsi="Times New Roman" w:cs="Times New Roman"/>
                    <w:b/>
                    <w:lang w:val="uk-UA"/>
                  </w:rPr>
                </w:rPrChange>
              </w:rPr>
              <w:t>2.4.3.</w:t>
            </w:r>
            <w:r w:rsidRPr="00783C1A">
              <w:rPr>
                <w:rFonts w:ascii="Times New Roman" w:eastAsia="Calibri" w:hAnsi="Times New Roman" w:cs="Times New Roman"/>
                <w:bCs/>
                <w:lang w:val="uk-UA"/>
              </w:rPr>
              <w:tab/>
              <w:t>маневрові роботи (подача вагонів зі станції Чорноморська до місця візирування, подача на станцію розвантаження, подача порожніх вагонів на станцію Чорноморська після розвантаження); розвантаження транспортних з</w:t>
            </w:r>
            <w:r w:rsidRPr="00783C1A">
              <w:rPr>
                <w:rFonts w:ascii="Times New Roman" w:eastAsia="Calibri" w:hAnsi="Times New Roman" w:cs="Times New Roman"/>
                <w:bCs/>
                <w:lang w:val="uk-UA"/>
                <w:rPrChange w:id="6900" w:author="OLENA PASHKOVA (NEPTUNE.UA)" w:date="2022-11-21T15:31:00Z">
                  <w:rPr>
                    <w:rFonts w:ascii="Times New Roman" w:eastAsia="Calibri" w:hAnsi="Times New Roman" w:cs="Times New Roman"/>
                    <w:lang w:val="uk-UA"/>
                  </w:rPr>
                </w:rPrChange>
              </w:rPr>
              <w:t>асобів, обробка необхідних супровідних транспортних документів відповідно до чинного законодавства України;</w:t>
            </w:r>
          </w:p>
          <w:p w14:paraId="0EDA6AF0" w14:textId="08175D56" w:rsidR="00400CA9" w:rsidRPr="00783C1A" w:rsidRDefault="00400CA9" w:rsidP="00400CA9">
            <w:pPr>
              <w:contextualSpacing/>
              <w:jc w:val="both"/>
              <w:rPr>
                <w:rFonts w:ascii="Times New Roman" w:eastAsia="Calibri" w:hAnsi="Times New Roman" w:cs="Times New Roman"/>
                <w:bCs/>
                <w:lang w:val="uk-UA"/>
                <w:rPrChange w:id="690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02" w:author="OLENA PASHKOVA (NEPTUNE.UA)" w:date="2022-11-21T15:31:00Z">
                  <w:rPr>
                    <w:rFonts w:ascii="Times New Roman" w:eastAsia="Calibri" w:hAnsi="Times New Roman" w:cs="Times New Roman"/>
                    <w:b/>
                    <w:lang w:val="uk-UA"/>
                  </w:rPr>
                </w:rPrChange>
              </w:rPr>
              <w:t>2.4.4.</w:t>
            </w:r>
            <w:r w:rsidRPr="00783C1A">
              <w:rPr>
                <w:rFonts w:ascii="Times New Roman" w:eastAsia="Calibri" w:hAnsi="Times New Roman" w:cs="Times New Roman"/>
                <w:bCs/>
                <w:lang w:val="uk-UA"/>
              </w:rPr>
              <w:tab/>
              <w:t>виконання попереднього візуального, а також лабораторного контролю та відбір зразків Зерна для подальшого визначення якості за показниками, в</w:t>
            </w:r>
            <w:r w:rsidRPr="00783C1A">
              <w:rPr>
                <w:rFonts w:ascii="Times New Roman" w:eastAsia="Calibri" w:hAnsi="Times New Roman" w:cs="Times New Roman"/>
                <w:bCs/>
                <w:lang w:val="uk-UA"/>
                <w:rPrChange w:id="6903" w:author="OLENA PASHKOVA (NEPTUNE.UA)" w:date="2022-11-21T15:31:00Z">
                  <w:rPr>
                    <w:rFonts w:ascii="Times New Roman" w:eastAsia="Calibri" w:hAnsi="Times New Roman" w:cs="Times New Roman"/>
                    <w:lang w:val="uk-UA"/>
                  </w:rPr>
                </w:rPrChange>
              </w:rPr>
              <w:t>казаними в п. 6.1</w:t>
            </w:r>
            <w:r w:rsidR="00E00C77" w:rsidRPr="00783C1A">
              <w:rPr>
                <w:rFonts w:ascii="Times New Roman" w:eastAsia="Calibri" w:hAnsi="Times New Roman" w:cs="Times New Roman"/>
                <w:bCs/>
                <w:lang w:val="uk-UA"/>
                <w:rPrChange w:id="6904" w:author="OLENA PASHKOVA (NEPTUNE.UA)" w:date="2022-11-21T15:31:00Z">
                  <w:rPr>
                    <w:rFonts w:ascii="Times New Roman" w:eastAsia="Calibri" w:hAnsi="Times New Roman" w:cs="Times New Roman"/>
                    <w:lang w:val="uk-UA"/>
                  </w:rPr>
                </w:rPrChange>
              </w:rPr>
              <w:t>.</w:t>
            </w:r>
            <w:ins w:id="6905" w:author="OLENA PASHKOVA (NEPTUNE.UA)" w:date="2022-11-16T13:40:00Z">
              <w:r w:rsidR="00E00C77" w:rsidRPr="00783C1A">
                <w:rPr>
                  <w:rFonts w:ascii="Times New Roman" w:eastAsia="Calibri" w:hAnsi="Times New Roman" w:cs="Times New Roman"/>
                  <w:bCs/>
                  <w:lang w:val="uk-UA"/>
                  <w:rPrChange w:id="6906" w:author="OLENA PASHKOVA (NEPTUNE.UA)" w:date="2022-11-21T15:31:00Z">
                    <w:rPr>
                      <w:rFonts w:ascii="Times New Roman" w:eastAsia="Calibri" w:hAnsi="Times New Roman" w:cs="Times New Roman"/>
                      <w:lang w:val="uk-UA"/>
                    </w:rPr>
                  </w:rPrChange>
                </w:rPr>
                <w:t>3</w:t>
              </w:r>
            </w:ins>
            <w:r w:rsidRPr="00783C1A">
              <w:rPr>
                <w:rFonts w:ascii="Times New Roman" w:eastAsia="Calibri" w:hAnsi="Times New Roman" w:cs="Times New Roman"/>
                <w:bCs/>
                <w:lang w:val="uk-UA"/>
                <w:rPrChange w:id="6907" w:author="OLENA PASHKOVA (NEPTUNE.UA)" w:date="2022-11-21T15:31:00Z">
                  <w:rPr>
                    <w:rFonts w:ascii="Times New Roman" w:eastAsia="Calibri" w:hAnsi="Times New Roman" w:cs="Times New Roman"/>
                    <w:lang w:val="uk-UA"/>
                  </w:rPr>
                </w:rPrChange>
              </w:rPr>
              <w:t xml:space="preserve"> цього Договору;</w:t>
            </w:r>
          </w:p>
          <w:p w14:paraId="6C453102" w14:textId="46118DF5" w:rsidR="00400CA9" w:rsidRPr="00783C1A" w:rsidRDefault="00400CA9" w:rsidP="00400CA9">
            <w:pPr>
              <w:contextualSpacing/>
              <w:jc w:val="both"/>
              <w:rPr>
                <w:rFonts w:ascii="Times New Roman" w:eastAsia="Calibri" w:hAnsi="Times New Roman" w:cs="Times New Roman"/>
                <w:bCs/>
                <w:lang w:val="uk-UA"/>
                <w:rPrChange w:id="690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09" w:author="OLENA PASHKOVA (NEPTUNE.UA)" w:date="2022-11-21T15:31:00Z">
                  <w:rPr>
                    <w:rFonts w:ascii="Times New Roman" w:eastAsia="Calibri" w:hAnsi="Times New Roman" w:cs="Times New Roman"/>
                    <w:b/>
                    <w:lang w:val="uk-UA"/>
                  </w:rPr>
                </w:rPrChange>
              </w:rPr>
              <w:t>2.4.5.</w:t>
            </w:r>
            <w:r w:rsidRPr="00783C1A">
              <w:rPr>
                <w:rFonts w:ascii="Times New Roman" w:eastAsia="Calibri" w:hAnsi="Times New Roman" w:cs="Times New Roman"/>
                <w:bCs/>
                <w:lang w:val="uk-UA"/>
              </w:rPr>
              <w:tab/>
              <w:t>відбір репрезентативних зразків Зерна для подальшого тестування у відповідних контролюючих органах (в т.ч. в Держрспродспоживслужба) для видачі необхідних документів відповідно до вимог чинного законодавства Украї</w:t>
            </w:r>
            <w:r w:rsidRPr="00783C1A">
              <w:rPr>
                <w:rFonts w:ascii="Times New Roman" w:eastAsia="Calibri" w:hAnsi="Times New Roman" w:cs="Times New Roman"/>
                <w:bCs/>
                <w:lang w:val="uk-UA"/>
                <w:rPrChange w:id="6910" w:author="OLENA PASHKOVA (NEPTUNE.UA)" w:date="2022-11-21T15:31:00Z">
                  <w:rPr>
                    <w:rFonts w:ascii="Times New Roman" w:eastAsia="Calibri" w:hAnsi="Times New Roman" w:cs="Times New Roman"/>
                    <w:lang w:val="uk-UA"/>
                  </w:rPr>
                </w:rPrChange>
              </w:rPr>
              <w:t>ни;</w:t>
            </w:r>
          </w:p>
          <w:p w14:paraId="3575FFEE" w14:textId="77777777" w:rsidR="00400CA9" w:rsidRPr="00783C1A" w:rsidRDefault="00400CA9" w:rsidP="00400CA9">
            <w:pPr>
              <w:contextualSpacing/>
              <w:jc w:val="both"/>
              <w:rPr>
                <w:rFonts w:ascii="Times New Roman" w:eastAsia="Calibri" w:hAnsi="Times New Roman" w:cs="Times New Roman"/>
                <w:bCs/>
                <w:lang w:val="uk-UA"/>
                <w:rPrChange w:id="691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12" w:author="OLENA PASHKOVA (NEPTUNE.UA)" w:date="2022-11-21T15:31:00Z">
                  <w:rPr>
                    <w:rFonts w:ascii="Times New Roman" w:eastAsia="Calibri" w:hAnsi="Times New Roman" w:cs="Times New Roman"/>
                    <w:b/>
                    <w:lang w:val="uk-UA"/>
                  </w:rPr>
                </w:rPrChange>
              </w:rPr>
              <w:t>2.4.6.</w:t>
            </w:r>
            <w:r w:rsidRPr="00783C1A">
              <w:rPr>
                <w:rFonts w:ascii="Times New Roman" w:eastAsia="Calibri" w:hAnsi="Times New Roman" w:cs="Times New Roman"/>
                <w:bCs/>
                <w:lang w:val="uk-UA"/>
              </w:rPr>
              <w:tab/>
              <w:t>ведення оперативного обліку кількості та якості Зерна, що приймається та відвантажується, з наданням звітів Замовнику згідно з п. 4.7 цього Договору;</w:t>
            </w:r>
          </w:p>
          <w:p w14:paraId="0AE81E03" w14:textId="21300556" w:rsidR="00400CA9" w:rsidRPr="00783C1A" w:rsidRDefault="00400CA9" w:rsidP="00400CA9">
            <w:pPr>
              <w:contextualSpacing/>
              <w:jc w:val="both"/>
              <w:rPr>
                <w:rFonts w:ascii="Times New Roman" w:eastAsia="Calibri" w:hAnsi="Times New Roman" w:cs="Times New Roman"/>
                <w:bCs/>
                <w:lang w:val="uk-UA"/>
                <w:rPrChange w:id="691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14" w:author="OLENA PASHKOVA (NEPTUNE.UA)" w:date="2022-11-21T15:31:00Z">
                  <w:rPr>
                    <w:rFonts w:ascii="Times New Roman" w:eastAsia="Calibri" w:hAnsi="Times New Roman" w:cs="Times New Roman"/>
                    <w:b/>
                    <w:lang w:val="uk-UA"/>
                  </w:rPr>
                </w:rPrChange>
              </w:rPr>
              <w:t>2.4.7.</w:t>
            </w:r>
            <w:r w:rsidRPr="00783C1A">
              <w:rPr>
                <w:rFonts w:ascii="Times New Roman" w:eastAsia="Calibri" w:hAnsi="Times New Roman" w:cs="Times New Roman"/>
                <w:bCs/>
                <w:lang w:val="uk-UA"/>
              </w:rPr>
              <w:tab/>
              <w:t>накопичення та зберігання зерна з подальшим перевантаженням зерна на морське судно</w:t>
            </w:r>
            <w:r w:rsidR="00BF6509" w:rsidRPr="004C5B1D">
              <w:rPr>
                <w:rFonts w:ascii="Times New Roman" w:eastAsia="Calibri" w:hAnsi="Times New Roman" w:cs="Times New Roman"/>
                <w:bCs/>
                <w:lang w:val="uk-UA"/>
              </w:rPr>
              <w:t xml:space="preserve"> </w:t>
            </w:r>
            <w:r w:rsidR="00BF6509" w:rsidRPr="00783C1A">
              <w:rPr>
                <w:rFonts w:ascii="Times New Roman" w:eastAsia="Calibri" w:hAnsi="Times New Roman" w:cs="Times New Roman"/>
                <w:bCs/>
                <w:color w:val="C00000"/>
                <w:rPrChange w:id="6915" w:author="OLENA PASHKOVA (NEPTUNE.UA)" w:date="2022-11-21T15:31:00Z">
                  <w:rPr>
                    <w:rFonts w:ascii="Times New Roman" w:eastAsia="Calibri" w:hAnsi="Times New Roman" w:cs="Times New Roman"/>
                  </w:rPr>
                </w:rPrChange>
              </w:rPr>
              <w:t>або автомоб</w:t>
            </w:r>
            <w:r w:rsidR="00BF6509" w:rsidRPr="00783C1A">
              <w:rPr>
                <w:rFonts w:ascii="Times New Roman" w:eastAsia="Calibri" w:hAnsi="Times New Roman" w:cs="Times New Roman"/>
                <w:bCs/>
                <w:color w:val="C00000"/>
                <w:lang w:val="uk-UA"/>
                <w:rPrChange w:id="6916" w:author="OLENA PASHKOVA (NEPTUNE.UA)" w:date="2022-11-21T15:31:00Z">
                  <w:rPr>
                    <w:rFonts w:ascii="Times New Roman" w:eastAsia="Calibri" w:hAnsi="Times New Roman" w:cs="Times New Roman"/>
                    <w:lang w:val="uk-UA"/>
                  </w:rPr>
                </w:rPrChange>
              </w:rPr>
              <w:t>ільний транспорт</w:t>
            </w:r>
            <w:ins w:id="6917" w:author="OLENA PASHKOVA (NEPTUNE.UA)" w:date="2022-10-25T23:51:00Z">
              <w:r w:rsidR="00BF6509" w:rsidRPr="00783C1A">
                <w:rPr>
                  <w:rFonts w:ascii="Times New Roman" w:eastAsia="Calibri" w:hAnsi="Times New Roman" w:cs="Times New Roman"/>
                  <w:bCs/>
                  <w:lang w:val="uk-UA"/>
                </w:rPr>
                <w:t xml:space="preserve"> номіновані За</w:t>
              </w:r>
            </w:ins>
            <w:ins w:id="6918" w:author="OLENA PASHKOVA (NEPTUNE.UA)" w:date="2022-10-25T23:52:00Z">
              <w:r w:rsidR="00BF6509" w:rsidRPr="004C5B1D">
                <w:rPr>
                  <w:rFonts w:ascii="Times New Roman" w:eastAsia="Calibri" w:hAnsi="Times New Roman" w:cs="Times New Roman"/>
                  <w:bCs/>
                  <w:lang w:val="uk-UA"/>
                </w:rPr>
                <w:t>мовником</w:t>
              </w:r>
            </w:ins>
            <w:r w:rsidR="00BF6509" w:rsidRPr="004C5B1D">
              <w:rPr>
                <w:rFonts w:ascii="Times New Roman" w:eastAsia="Calibri" w:hAnsi="Times New Roman" w:cs="Times New Roman"/>
                <w:bCs/>
                <w:lang w:val="uk-UA"/>
              </w:rPr>
              <w:t xml:space="preserve">; </w:t>
            </w:r>
            <w:del w:id="6919" w:author="OLENA PASHKOVA (NEPTUNE.UA)" w:date="2022-10-25T23:51:00Z">
              <w:r w:rsidR="00BF6509" w:rsidRPr="00783C1A" w:rsidDel="00BF6509">
                <w:rPr>
                  <w:rFonts w:ascii="Times New Roman" w:eastAsia="Calibri" w:hAnsi="Times New Roman" w:cs="Times New Roman"/>
                  <w:bCs/>
                  <w:lang w:val="uk-UA"/>
                  <w:rPrChange w:id="6920" w:author="OLENA PASHKOVA (NEPTUNE.UA)" w:date="2022-11-21T15:31:00Z">
                    <w:rPr>
                      <w:rFonts w:ascii="Times New Roman" w:eastAsia="Calibri" w:hAnsi="Times New Roman" w:cs="Times New Roman"/>
                      <w:lang w:val="uk-UA"/>
                    </w:rPr>
                  </w:rPrChange>
                </w:rPr>
                <w:delText xml:space="preserve">. </w:delText>
              </w:r>
              <w:r w:rsidRPr="00783C1A" w:rsidDel="00BF6509">
                <w:rPr>
                  <w:rFonts w:ascii="Times New Roman" w:eastAsia="Calibri" w:hAnsi="Times New Roman" w:cs="Times New Roman"/>
                  <w:bCs/>
                  <w:lang w:val="uk-UA"/>
                  <w:rPrChange w:id="6921" w:author="OLENA PASHKOVA (NEPTUNE.UA)" w:date="2022-11-21T15:31:00Z">
                    <w:rPr>
                      <w:rFonts w:ascii="Times New Roman" w:eastAsia="Calibri" w:hAnsi="Times New Roman" w:cs="Times New Roman"/>
                      <w:lang w:val="uk-UA"/>
                    </w:rPr>
                  </w:rPrChange>
                </w:rPr>
                <w:delText>: перші 30 днів (а в період з 1 березня по 30 червня включно – перші 45 днів) накопичення та зберігання Зерна на Терміналі включені в базову комплексну ставку, що зазначена в п. 9.1 цього Договору);</w:delText>
              </w:r>
            </w:del>
          </w:p>
          <w:p w14:paraId="05D416AF" w14:textId="77777777" w:rsidR="00400CA9" w:rsidRPr="00783C1A" w:rsidRDefault="00400CA9" w:rsidP="00400CA9">
            <w:pPr>
              <w:contextualSpacing/>
              <w:jc w:val="both"/>
              <w:rPr>
                <w:rFonts w:ascii="Times New Roman" w:eastAsia="Calibri" w:hAnsi="Times New Roman" w:cs="Times New Roman"/>
                <w:bCs/>
                <w:lang w:val="uk-UA"/>
                <w:rPrChange w:id="6922" w:author="OLENA PASHKOVA (NEPTUNE.UA)" w:date="2022-11-21T15:31:00Z">
                  <w:rPr>
                    <w:rFonts w:ascii="Times New Roman" w:eastAsia="Calibri" w:hAnsi="Times New Roman" w:cs="Times New Roman"/>
                    <w:b/>
                    <w:lang w:val="uk-UA"/>
                  </w:rPr>
                </w:rPrChange>
              </w:rPr>
            </w:pPr>
          </w:p>
          <w:p w14:paraId="3476F6E4" w14:textId="00C78DFD" w:rsidR="00400CA9" w:rsidRPr="00783C1A" w:rsidDel="00BF6509" w:rsidRDefault="00400CA9" w:rsidP="00400CA9">
            <w:pPr>
              <w:contextualSpacing/>
              <w:jc w:val="both"/>
              <w:rPr>
                <w:del w:id="6923" w:author="OLENA PASHKOVA (NEPTUNE.UA)" w:date="2022-10-25T23:53:00Z"/>
                <w:rFonts w:ascii="Times New Roman" w:eastAsia="Calibri" w:hAnsi="Times New Roman" w:cs="Times New Roman"/>
                <w:bCs/>
                <w:lang w:val="uk-UA"/>
                <w:rPrChange w:id="6924" w:author="OLENA PASHKOVA (NEPTUNE.UA)" w:date="2022-11-21T15:31:00Z">
                  <w:rPr>
                    <w:del w:id="6925" w:author="OLENA PASHKOVA (NEPTUNE.UA)" w:date="2022-10-25T23:53:00Z"/>
                    <w:rFonts w:ascii="Times New Roman" w:eastAsia="Calibri" w:hAnsi="Times New Roman" w:cs="Times New Roman"/>
                    <w:lang w:val="uk-UA"/>
                  </w:rPr>
                </w:rPrChange>
              </w:rPr>
            </w:pPr>
            <w:del w:id="6926" w:author="OLENA PASHKOVA (NEPTUNE.UA)" w:date="2022-10-25T23:53:00Z">
              <w:r w:rsidRPr="00783C1A" w:rsidDel="00BF6509">
                <w:rPr>
                  <w:rFonts w:ascii="Times New Roman" w:eastAsia="Calibri" w:hAnsi="Times New Roman" w:cs="Times New Roman"/>
                  <w:bCs/>
                  <w:lang w:val="uk-UA"/>
                  <w:rPrChange w:id="6927" w:author="OLENA PASHKOVA (NEPTUNE.UA)" w:date="2022-11-21T15:31:00Z">
                    <w:rPr>
                      <w:rFonts w:ascii="Times New Roman" w:eastAsia="Calibri" w:hAnsi="Times New Roman" w:cs="Times New Roman"/>
                      <w:b/>
                      <w:lang w:val="uk-UA"/>
                    </w:rPr>
                  </w:rPrChange>
                </w:rPr>
                <w:delText>2.4.8.</w:delText>
              </w:r>
              <w:r w:rsidRPr="00783C1A" w:rsidDel="00BF6509">
                <w:rPr>
                  <w:rFonts w:ascii="Times New Roman" w:eastAsia="Calibri" w:hAnsi="Times New Roman" w:cs="Times New Roman"/>
                  <w:bCs/>
                  <w:lang w:val="uk-UA"/>
                  <w:rPrChange w:id="6928" w:author="OLENA PASHKOVA (NEPTUNE.UA)" w:date="2022-11-21T15:31:00Z">
                    <w:rPr>
                      <w:rFonts w:ascii="Times New Roman" w:eastAsia="Calibri" w:hAnsi="Times New Roman" w:cs="Times New Roman"/>
                      <w:lang w:val="uk-UA"/>
                    </w:rPr>
                  </w:rPrChange>
                </w:rPr>
                <w:tab/>
                <w:delText>забезпечення схоронності Зерна (кількості та якості та органолептичних показників) з моменту його приймання від перевізника до моменту його відвантаження на судно або автомобільний транспорт але не більше терміну, погодженого Сторонами данним Договором (п. 6.5 та 11.3.3);</w:delText>
              </w:r>
            </w:del>
          </w:p>
          <w:p w14:paraId="52EA4EF6" w14:textId="6CE0DF73" w:rsidR="00400CA9" w:rsidRPr="00783C1A" w:rsidRDefault="00400CA9" w:rsidP="00400CA9">
            <w:pPr>
              <w:contextualSpacing/>
              <w:jc w:val="both"/>
              <w:rPr>
                <w:rFonts w:ascii="Times New Roman" w:eastAsia="Calibri" w:hAnsi="Times New Roman" w:cs="Times New Roman"/>
                <w:bCs/>
                <w:lang w:val="uk-UA"/>
                <w:rPrChange w:id="692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30" w:author="OLENA PASHKOVA (NEPTUNE.UA)" w:date="2022-11-21T15:31:00Z">
                  <w:rPr>
                    <w:rFonts w:ascii="Times New Roman" w:eastAsia="Calibri" w:hAnsi="Times New Roman" w:cs="Times New Roman"/>
                    <w:b/>
                    <w:lang w:val="uk-UA"/>
                  </w:rPr>
                </w:rPrChange>
              </w:rPr>
              <w:t>2.4.</w:t>
            </w:r>
            <w:del w:id="6931" w:author="OLENA PASHKOVA (NEPTUNE.UA)" w:date="2022-10-26T00:00:00Z">
              <w:r w:rsidRPr="00783C1A" w:rsidDel="00215559">
                <w:rPr>
                  <w:rFonts w:ascii="Times New Roman" w:eastAsia="Calibri" w:hAnsi="Times New Roman" w:cs="Times New Roman"/>
                  <w:bCs/>
                  <w:lang w:val="uk-UA"/>
                  <w:rPrChange w:id="6932" w:author="OLENA PASHKOVA (NEPTUNE.UA)" w:date="2022-11-21T15:31:00Z">
                    <w:rPr>
                      <w:rFonts w:ascii="Times New Roman" w:eastAsia="Calibri" w:hAnsi="Times New Roman" w:cs="Times New Roman"/>
                      <w:b/>
                      <w:lang w:val="uk-UA"/>
                    </w:rPr>
                  </w:rPrChange>
                </w:rPr>
                <w:delText>9</w:delText>
              </w:r>
            </w:del>
            <w:ins w:id="6933" w:author="OLENA PASHKOVA (NEPTUNE.UA)" w:date="2022-10-26T00:00:00Z">
              <w:r w:rsidR="00215559" w:rsidRPr="00783C1A">
                <w:rPr>
                  <w:rFonts w:ascii="Times New Roman" w:eastAsia="Calibri" w:hAnsi="Times New Roman" w:cs="Times New Roman"/>
                  <w:bCs/>
                  <w:lang w:val="uk-UA"/>
                  <w:rPrChange w:id="6934" w:author="OLENA PASHKOVA (NEPTUNE.UA)" w:date="2022-11-21T15:31:00Z">
                    <w:rPr>
                      <w:rFonts w:ascii="Times New Roman" w:eastAsia="Calibri" w:hAnsi="Times New Roman" w:cs="Times New Roman"/>
                      <w:b/>
                      <w:lang w:val="uk-UA"/>
                    </w:rPr>
                  </w:rPrChange>
                </w:rPr>
                <w:t>8</w:t>
              </w:r>
            </w:ins>
            <w:r w:rsidRPr="00783C1A">
              <w:rPr>
                <w:rFonts w:ascii="Times New Roman" w:eastAsia="Calibri" w:hAnsi="Times New Roman" w:cs="Times New Roman"/>
                <w:bCs/>
                <w:lang w:val="uk-UA"/>
                <w:rPrChange w:id="6935"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забезпечення навантаження суден згідно письмових інструкцій Замовника за наявності погодження митниці та/або завантаження у </w:t>
            </w:r>
            <w:r w:rsidRPr="00783C1A">
              <w:rPr>
                <w:rFonts w:ascii="Times New Roman" w:eastAsia="Calibri" w:hAnsi="Times New Roman" w:cs="Times New Roman"/>
                <w:bCs/>
                <w:lang w:val="uk-UA"/>
              </w:rPr>
              <w:lastRenderedPageBreak/>
              <w:t>автомобільний транспорт наданий Замовником, згідно до його письмових інструкцій;</w:t>
            </w:r>
          </w:p>
          <w:p w14:paraId="01E40DCF" w14:textId="2680C0D4"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6936" w:author="OLENA PASHKOVA (NEPTUNE.UA)" w:date="2022-11-21T15:31:00Z">
                  <w:rPr>
                    <w:rFonts w:ascii="Times New Roman" w:eastAsia="Calibri" w:hAnsi="Times New Roman" w:cs="Times New Roman"/>
                    <w:b/>
                    <w:lang w:val="uk-UA"/>
                  </w:rPr>
                </w:rPrChange>
              </w:rPr>
              <w:t>2.4.</w:t>
            </w:r>
            <w:ins w:id="6937" w:author="OLENA PASHKOVA (NEPTUNE.UA)" w:date="2022-10-26T00:00:00Z">
              <w:r w:rsidR="00215559" w:rsidRPr="00783C1A">
                <w:rPr>
                  <w:rFonts w:ascii="Times New Roman" w:eastAsia="Calibri" w:hAnsi="Times New Roman" w:cs="Times New Roman"/>
                  <w:bCs/>
                  <w:lang w:val="uk-UA"/>
                  <w:rPrChange w:id="6938" w:author="OLENA PASHKOVA (NEPTUNE.UA)" w:date="2022-11-21T15:31:00Z">
                    <w:rPr>
                      <w:rFonts w:ascii="Times New Roman" w:eastAsia="Calibri" w:hAnsi="Times New Roman" w:cs="Times New Roman"/>
                      <w:b/>
                      <w:lang w:val="uk-UA"/>
                    </w:rPr>
                  </w:rPrChange>
                </w:rPr>
                <w:t>9</w:t>
              </w:r>
            </w:ins>
            <w:del w:id="6939" w:author="OLENA PASHKOVA (NEPTUNE.UA)" w:date="2022-10-26T00:00:00Z">
              <w:r w:rsidRPr="00783C1A" w:rsidDel="00215559">
                <w:rPr>
                  <w:rFonts w:ascii="Times New Roman" w:eastAsia="Calibri" w:hAnsi="Times New Roman" w:cs="Times New Roman"/>
                  <w:bCs/>
                  <w:lang w:val="uk-UA"/>
                  <w:rPrChange w:id="6940" w:author="OLENA PASHKOVA (NEPTUNE.UA)" w:date="2022-11-21T15:31:00Z">
                    <w:rPr>
                      <w:rFonts w:ascii="Times New Roman" w:eastAsia="Calibri" w:hAnsi="Times New Roman" w:cs="Times New Roman"/>
                      <w:b/>
                      <w:lang w:val="uk-UA"/>
                    </w:rPr>
                  </w:rPrChange>
                </w:rPr>
                <w:delText>10</w:delText>
              </w:r>
            </w:del>
            <w:r w:rsidRPr="00783C1A">
              <w:rPr>
                <w:rFonts w:ascii="Times New Roman" w:eastAsia="Calibri" w:hAnsi="Times New Roman" w:cs="Times New Roman"/>
                <w:bCs/>
                <w:lang w:val="uk-UA"/>
                <w:rPrChange w:id="694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забезпечення веде</w:t>
            </w:r>
            <w:r w:rsidRPr="004C5B1D">
              <w:rPr>
                <w:rFonts w:ascii="Times New Roman" w:eastAsia="Calibri" w:hAnsi="Times New Roman" w:cs="Times New Roman"/>
                <w:bCs/>
                <w:lang w:val="uk-UA"/>
              </w:rPr>
              <w:t xml:space="preserve">ння належної документації, що стосується зберігання, приймання, відвантаження, переміщення Зерна, яка може </w:t>
            </w:r>
            <w:r w:rsidRPr="004C5B1D">
              <w:rPr>
                <w:rFonts w:ascii="Times New Roman" w:eastAsia="Calibri" w:hAnsi="Times New Roman" w:cs="Times New Roman"/>
                <w:bCs/>
                <w:highlight w:val="yellow"/>
                <w:lang w:val="uk-UA"/>
              </w:rPr>
              <w:t>обґрунтовано</w:t>
            </w:r>
            <w:r w:rsidRPr="0064263B">
              <w:rPr>
                <w:rFonts w:ascii="Times New Roman" w:eastAsia="Calibri" w:hAnsi="Times New Roman" w:cs="Times New Roman"/>
                <w:bCs/>
                <w:lang w:val="uk-UA"/>
              </w:rPr>
              <w:t xml:space="preserve"> вимагатися Замовником </w:t>
            </w:r>
            <w:commentRangeStart w:id="6942"/>
            <w:r w:rsidRPr="0064263B">
              <w:rPr>
                <w:rFonts w:ascii="Times New Roman" w:eastAsia="Calibri" w:hAnsi="Times New Roman" w:cs="Times New Roman"/>
                <w:bCs/>
                <w:lang w:val="uk-UA"/>
              </w:rPr>
              <w:t>та/або представниками влади відповідно до чинного законодавства України;</w:t>
            </w:r>
            <w:commentRangeEnd w:id="6942"/>
            <w:r w:rsidR="00522F4E" w:rsidRPr="00783C1A">
              <w:rPr>
                <w:rStyle w:val="ab"/>
                <w:bCs/>
              </w:rPr>
              <w:commentReference w:id="6942"/>
            </w:r>
          </w:p>
          <w:p w14:paraId="24F27AE5" w14:textId="168DFCEB" w:rsidR="00400CA9" w:rsidRPr="00783C1A" w:rsidRDefault="00400CA9" w:rsidP="00400CA9">
            <w:pPr>
              <w:contextualSpacing/>
              <w:jc w:val="both"/>
              <w:rPr>
                <w:rFonts w:ascii="Times New Roman" w:eastAsia="Calibri" w:hAnsi="Times New Roman" w:cs="Times New Roman"/>
                <w:bCs/>
                <w:lang w:val="uk-UA"/>
                <w:rPrChange w:id="694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44" w:author="OLENA PASHKOVA (NEPTUNE.UA)" w:date="2022-11-21T15:31:00Z">
                  <w:rPr>
                    <w:rFonts w:ascii="Times New Roman" w:eastAsia="Calibri" w:hAnsi="Times New Roman" w:cs="Times New Roman"/>
                    <w:b/>
                    <w:lang w:val="uk-UA"/>
                  </w:rPr>
                </w:rPrChange>
              </w:rPr>
              <w:t>2.4.1</w:t>
            </w:r>
            <w:ins w:id="6945" w:author="OLENA PASHKOVA (NEPTUNE.UA)" w:date="2022-10-26T00:01:00Z">
              <w:r w:rsidR="00215559" w:rsidRPr="00783C1A">
                <w:rPr>
                  <w:rFonts w:ascii="Times New Roman" w:eastAsia="Calibri" w:hAnsi="Times New Roman" w:cs="Times New Roman"/>
                  <w:bCs/>
                  <w:lang w:val="uk-UA"/>
                  <w:rPrChange w:id="6946" w:author="OLENA PASHKOVA (NEPTUNE.UA)" w:date="2022-11-21T15:31:00Z">
                    <w:rPr>
                      <w:rFonts w:ascii="Times New Roman" w:eastAsia="Calibri" w:hAnsi="Times New Roman" w:cs="Times New Roman"/>
                      <w:b/>
                      <w:lang w:val="uk-UA"/>
                    </w:rPr>
                  </w:rPrChange>
                </w:rPr>
                <w:t>0</w:t>
              </w:r>
            </w:ins>
            <w:del w:id="6947" w:author="OLENA PASHKOVA (NEPTUNE.UA)" w:date="2022-10-26T00:01:00Z">
              <w:r w:rsidRPr="00783C1A" w:rsidDel="00215559">
                <w:rPr>
                  <w:rFonts w:ascii="Times New Roman" w:eastAsia="Calibri" w:hAnsi="Times New Roman" w:cs="Times New Roman"/>
                  <w:bCs/>
                  <w:lang w:val="uk-UA"/>
                  <w:rPrChange w:id="6948" w:author="OLENA PASHKOVA (NEPTUNE.UA)" w:date="2022-11-21T15:31:00Z">
                    <w:rPr>
                      <w:rFonts w:ascii="Times New Roman" w:eastAsia="Calibri" w:hAnsi="Times New Roman" w:cs="Times New Roman"/>
                      <w:b/>
                      <w:lang w:val="uk-UA"/>
                    </w:rPr>
                  </w:rPrChange>
                </w:rPr>
                <w:delText>1</w:delText>
              </w:r>
            </w:del>
            <w:r w:rsidRPr="00783C1A">
              <w:rPr>
                <w:rFonts w:ascii="Times New Roman" w:eastAsia="Calibri" w:hAnsi="Times New Roman" w:cs="Times New Roman"/>
                <w:bCs/>
                <w:lang w:val="uk-UA"/>
                <w:rPrChange w:id="6949"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складання </w:t>
            </w:r>
            <w:r w:rsidRPr="004C5B1D">
              <w:rPr>
                <w:rFonts w:ascii="Times New Roman" w:eastAsia="Calibri" w:hAnsi="Times New Roman" w:cs="Times New Roman"/>
                <w:bCs/>
                <w:lang w:val="uk-UA"/>
              </w:rPr>
              <w:t>необхідних документів, що підтверджують нестачу чи пошкодження Зерна та/або транспортних засобів, які виявленні під час приймання Зерна;</w:t>
            </w:r>
          </w:p>
          <w:p w14:paraId="05615B9E" w14:textId="24723648" w:rsidR="00400CA9" w:rsidRPr="00783C1A" w:rsidRDefault="00400CA9" w:rsidP="00400CA9">
            <w:pPr>
              <w:contextualSpacing/>
              <w:jc w:val="both"/>
              <w:rPr>
                <w:rFonts w:ascii="Times New Roman" w:eastAsia="Calibri" w:hAnsi="Times New Roman" w:cs="Times New Roman"/>
                <w:bCs/>
                <w:lang w:val="uk-UA"/>
                <w:rPrChange w:id="695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51" w:author="OLENA PASHKOVA (NEPTUNE.UA)" w:date="2022-11-21T15:31:00Z">
                  <w:rPr>
                    <w:rFonts w:ascii="Times New Roman" w:eastAsia="Calibri" w:hAnsi="Times New Roman" w:cs="Times New Roman"/>
                    <w:b/>
                    <w:lang w:val="uk-UA"/>
                  </w:rPr>
                </w:rPrChange>
              </w:rPr>
              <w:t>2.4.1</w:t>
            </w:r>
            <w:ins w:id="6952" w:author="OLENA PASHKOVA (NEPTUNE.UA)" w:date="2022-10-26T00:01:00Z">
              <w:r w:rsidR="00215559" w:rsidRPr="00783C1A">
                <w:rPr>
                  <w:rFonts w:ascii="Times New Roman" w:eastAsia="Calibri" w:hAnsi="Times New Roman" w:cs="Times New Roman"/>
                  <w:bCs/>
                  <w:lang w:val="uk-UA"/>
                  <w:rPrChange w:id="6953" w:author="OLENA PASHKOVA (NEPTUNE.UA)" w:date="2022-11-21T15:31:00Z">
                    <w:rPr>
                      <w:rFonts w:ascii="Times New Roman" w:eastAsia="Calibri" w:hAnsi="Times New Roman" w:cs="Times New Roman"/>
                      <w:b/>
                      <w:lang w:val="uk-UA"/>
                    </w:rPr>
                  </w:rPrChange>
                </w:rPr>
                <w:t>1</w:t>
              </w:r>
            </w:ins>
            <w:del w:id="6954" w:author="OLENA PASHKOVA (NEPTUNE.UA)" w:date="2022-10-26T00:01:00Z">
              <w:r w:rsidRPr="00783C1A" w:rsidDel="00215559">
                <w:rPr>
                  <w:rFonts w:ascii="Times New Roman" w:eastAsia="Calibri" w:hAnsi="Times New Roman" w:cs="Times New Roman"/>
                  <w:bCs/>
                  <w:lang w:val="uk-UA"/>
                  <w:rPrChange w:id="6955" w:author="OLENA PASHKOVA (NEPTUNE.UA)" w:date="2022-11-21T15:31:00Z">
                    <w:rPr>
                      <w:rFonts w:ascii="Times New Roman" w:eastAsia="Calibri" w:hAnsi="Times New Roman" w:cs="Times New Roman"/>
                      <w:b/>
                      <w:lang w:val="uk-UA"/>
                    </w:rPr>
                  </w:rPrChange>
                </w:rPr>
                <w:delText>2</w:delText>
              </w:r>
            </w:del>
            <w:r w:rsidRPr="00783C1A">
              <w:rPr>
                <w:rFonts w:ascii="Times New Roman" w:eastAsia="Calibri" w:hAnsi="Times New Roman" w:cs="Times New Roman"/>
                <w:bCs/>
                <w:lang w:val="uk-UA"/>
                <w:rPrChange w:id="6956"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Mеханічний тріммінг Зерна в судових трюмах (в межах технологічних можливостей вантажно-розвантажувального обла</w:t>
            </w:r>
            <w:r w:rsidRPr="00783C1A">
              <w:rPr>
                <w:rFonts w:ascii="Times New Roman" w:eastAsia="Calibri" w:hAnsi="Times New Roman" w:cs="Times New Roman"/>
                <w:bCs/>
                <w:lang w:val="uk-UA"/>
                <w:rPrChange w:id="6957" w:author="OLENA PASHKOVA (NEPTUNE.UA)" w:date="2022-11-21T15:31:00Z">
                  <w:rPr>
                    <w:rFonts w:ascii="Times New Roman" w:eastAsia="Calibri" w:hAnsi="Times New Roman" w:cs="Times New Roman"/>
                    <w:lang w:val="uk-UA"/>
                  </w:rPr>
                </w:rPrChange>
              </w:rPr>
              <w:t>днання Терміналу).</w:t>
            </w:r>
          </w:p>
          <w:p w14:paraId="03047E44" w14:textId="19A05848" w:rsidR="00400CA9" w:rsidRPr="00783C1A" w:rsidRDefault="00400CA9" w:rsidP="00400CA9">
            <w:pPr>
              <w:contextualSpacing/>
              <w:jc w:val="both"/>
              <w:rPr>
                <w:rFonts w:ascii="Times New Roman" w:eastAsia="Calibri" w:hAnsi="Times New Roman" w:cs="Times New Roman"/>
                <w:bCs/>
                <w:lang w:val="uk-UA"/>
                <w:rPrChange w:id="695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59" w:author="OLENA PASHKOVA (NEPTUNE.UA)" w:date="2022-11-21T15:31:00Z">
                  <w:rPr>
                    <w:rFonts w:ascii="Times New Roman" w:eastAsia="Calibri" w:hAnsi="Times New Roman" w:cs="Times New Roman"/>
                    <w:b/>
                    <w:lang w:val="uk-UA"/>
                  </w:rPr>
                </w:rPrChange>
              </w:rPr>
              <w:t>2.4.1</w:t>
            </w:r>
            <w:ins w:id="6960" w:author="OLENA PASHKOVA (NEPTUNE.UA)" w:date="2022-10-26T00:02:00Z">
              <w:r w:rsidR="00215559" w:rsidRPr="00783C1A">
                <w:rPr>
                  <w:rFonts w:ascii="Times New Roman" w:eastAsia="Calibri" w:hAnsi="Times New Roman" w:cs="Times New Roman"/>
                  <w:bCs/>
                  <w:lang w:val="uk-UA"/>
                  <w:rPrChange w:id="6961" w:author="OLENA PASHKOVA (NEPTUNE.UA)" w:date="2022-11-21T15:31:00Z">
                    <w:rPr>
                      <w:rFonts w:ascii="Times New Roman" w:eastAsia="Calibri" w:hAnsi="Times New Roman" w:cs="Times New Roman"/>
                      <w:b/>
                      <w:lang w:val="uk-UA"/>
                    </w:rPr>
                  </w:rPrChange>
                </w:rPr>
                <w:t>2</w:t>
              </w:r>
            </w:ins>
            <w:del w:id="6962" w:author="OLENA PASHKOVA (NEPTUNE.UA)" w:date="2022-10-26T00:02:00Z">
              <w:r w:rsidRPr="00783C1A" w:rsidDel="00215559">
                <w:rPr>
                  <w:rFonts w:ascii="Times New Roman" w:eastAsia="Calibri" w:hAnsi="Times New Roman" w:cs="Times New Roman"/>
                  <w:bCs/>
                  <w:lang w:val="uk-UA"/>
                  <w:rPrChange w:id="6963" w:author="OLENA PASHKOVA (NEPTUNE.UA)" w:date="2022-11-21T15:31:00Z">
                    <w:rPr>
                      <w:rFonts w:ascii="Times New Roman" w:eastAsia="Calibri" w:hAnsi="Times New Roman" w:cs="Times New Roman"/>
                      <w:b/>
                      <w:lang w:val="uk-UA"/>
                    </w:rPr>
                  </w:rPrChange>
                </w:rPr>
                <w:delText>3</w:delText>
              </w:r>
            </w:del>
            <w:r w:rsidRPr="00783C1A">
              <w:rPr>
                <w:rFonts w:ascii="Times New Roman" w:eastAsia="Calibri" w:hAnsi="Times New Roman" w:cs="Times New Roman"/>
                <w:bCs/>
                <w:lang w:val="uk-UA"/>
                <w:rPrChange w:id="6964"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Додатковий (ручний, тощо) тріммінг Зерна в трюмах судна Виконавцем не здійснюється;</w:t>
            </w:r>
          </w:p>
          <w:p w14:paraId="5E6C9D37" w14:textId="240B5555" w:rsidR="00400CA9" w:rsidRPr="00783C1A" w:rsidRDefault="00400CA9" w:rsidP="00400CA9">
            <w:pPr>
              <w:contextualSpacing/>
              <w:jc w:val="both"/>
              <w:rPr>
                <w:rFonts w:ascii="Times New Roman" w:eastAsia="Calibri" w:hAnsi="Times New Roman" w:cs="Times New Roman"/>
                <w:bCs/>
                <w:lang w:val="uk-UA"/>
                <w:rPrChange w:id="696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66" w:author="OLENA PASHKOVA (NEPTUNE.UA)" w:date="2022-11-21T15:31:00Z">
                  <w:rPr>
                    <w:rFonts w:ascii="Times New Roman" w:eastAsia="Calibri" w:hAnsi="Times New Roman" w:cs="Times New Roman"/>
                    <w:b/>
                    <w:lang w:val="uk-UA"/>
                  </w:rPr>
                </w:rPrChange>
              </w:rPr>
              <w:t>2.4.1</w:t>
            </w:r>
            <w:ins w:id="6967" w:author="OLENA PASHKOVA (NEPTUNE.UA)" w:date="2022-10-26T00:02:00Z">
              <w:r w:rsidR="00215559" w:rsidRPr="00783C1A">
                <w:rPr>
                  <w:rFonts w:ascii="Times New Roman" w:eastAsia="Calibri" w:hAnsi="Times New Roman" w:cs="Times New Roman"/>
                  <w:bCs/>
                  <w:lang w:val="uk-UA"/>
                  <w:rPrChange w:id="6968" w:author="OLENA PASHKOVA (NEPTUNE.UA)" w:date="2022-11-21T15:31:00Z">
                    <w:rPr>
                      <w:rFonts w:ascii="Times New Roman" w:eastAsia="Calibri" w:hAnsi="Times New Roman" w:cs="Times New Roman"/>
                      <w:b/>
                      <w:lang w:val="uk-UA"/>
                    </w:rPr>
                  </w:rPrChange>
                </w:rPr>
                <w:t>3</w:t>
              </w:r>
            </w:ins>
            <w:del w:id="6969" w:author="OLENA PASHKOVA (NEPTUNE.UA)" w:date="2022-10-26T00:02:00Z">
              <w:r w:rsidRPr="00783C1A" w:rsidDel="00215559">
                <w:rPr>
                  <w:rFonts w:ascii="Times New Roman" w:eastAsia="Calibri" w:hAnsi="Times New Roman" w:cs="Times New Roman"/>
                  <w:bCs/>
                  <w:lang w:val="uk-UA"/>
                  <w:rPrChange w:id="6970" w:author="OLENA PASHKOVA (NEPTUNE.UA)" w:date="2022-11-21T15:31:00Z">
                    <w:rPr>
                      <w:rFonts w:ascii="Times New Roman" w:eastAsia="Calibri" w:hAnsi="Times New Roman" w:cs="Times New Roman"/>
                      <w:b/>
                      <w:lang w:val="uk-UA"/>
                    </w:rPr>
                  </w:rPrChange>
                </w:rPr>
                <w:delText>4</w:delText>
              </w:r>
            </w:del>
            <w:r w:rsidRPr="00783C1A">
              <w:rPr>
                <w:rFonts w:ascii="Times New Roman" w:eastAsia="Calibri" w:hAnsi="Times New Roman" w:cs="Times New Roman"/>
                <w:bCs/>
                <w:lang w:val="uk-UA"/>
                <w:rPrChange w:id="697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Передання Замовнику  товарно-транспортних та залізничних накладних, отриманих із зерном на квоту Замовника,  оригiнали документів надси</w:t>
            </w:r>
            <w:r w:rsidRPr="00783C1A">
              <w:rPr>
                <w:rFonts w:ascii="Times New Roman" w:eastAsia="Calibri" w:hAnsi="Times New Roman" w:cs="Times New Roman"/>
                <w:bCs/>
                <w:lang w:val="uk-UA"/>
                <w:rPrChange w:id="6972" w:author="OLENA PASHKOVA (NEPTUNE.UA)" w:date="2022-11-21T15:31:00Z">
                  <w:rPr>
                    <w:rFonts w:ascii="Times New Roman" w:eastAsia="Calibri" w:hAnsi="Times New Roman" w:cs="Times New Roman"/>
                    <w:lang w:val="uk-UA"/>
                  </w:rPr>
                </w:rPrChange>
              </w:rPr>
              <w:t>лаються згідно інструкцій Замовника;</w:t>
            </w:r>
          </w:p>
          <w:p w14:paraId="07D82EC3" w14:textId="10FDB69F" w:rsidR="00400CA9" w:rsidRPr="00783C1A" w:rsidRDefault="00400CA9" w:rsidP="00215559">
            <w:pPr>
              <w:contextualSpacing/>
              <w:jc w:val="both"/>
              <w:rPr>
                <w:ins w:id="6973" w:author="Nataliya Tomaskovic" w:date="2022-08-18T17:31:00Z"/>
                <w:rFonts w:ascii="Times New Roman" w:eastAsia="Calibri" w:hAnsi="Times New Roman" w:cs="Times New Roman"/>
                <w:bCs/>
                <w:lang w:val="uk-UA"/>
                <w:rPrChange w:id="6974" w:author="OLENA PASHKOVA (NEPTUNE.UA)" w:date="2022-11-21T15:31:00Z">
                  <w:rPr>
                    <w:ins w:id="6975" w:author="Nataliya Tomaskovic" w:date="2022-08-18T17:31: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6976" w:author="OLENA PASHKOVA (NEPTUNE.UA)" w:date="2022-11-21T15:31:00Z">
                  <w:rPr>
                    <w:rFonts w:ascii="Times New Roman" w:eastAsia="Calibri" w:hAnsi="Times New Roman" w:cs="Times New Roman"/>
                    <w:b/>
                    <w:lang w:val="uk-UA"/>
                  </w:rPr>
                </w:rPrChange>
              </w:rPr>
              <w:t>2.4.1</w:t>
            </w:r>
            <w:ins w:id="6977" w:author="OLENA PASHKOVA (NEPTUNE.UA)" w:date="2022-10-26T00:02:00Z">
              <w:r w:rsidR="00215559" w:rsidRPr="00783C1A">
                <w:rPr>
                  <w:rFonts w:ascii="Times New Roman" w:eastAsia="Calibri" w:hAnsi="Times New Roman" w:cs="Times New Roman"/>
                  <w:bCs/>
                  <w:lang w:val="uk-UA"/>
                  <w:rPrChange w:id="6978" w:author="OLENA PASHKOVA (NEPTUNE.UA)" w:date="2022-11-21T15:31:00Z">
                    <w:rPr>
                      <w:rFonts w:ascii="Times New Roman" w:eastAsia="Calibri" w:hAnsi="Times New Roman" w:cs="Times New Roman"/>
                      <w:b/>
                      <w:lang w:val="uk-UA"/>
                    </w:rPr>
                  </w:rPrChange>
                </w:rPr>
                <w:t>4</w:t>
              </w:r>
            </w:ins>
            <w:del w:id="6979" w:author="OLENA PASHKOVA (NEPTUNE.UA)" w:date="2022-10-26T00:02:00Z">
              <w:r w:rsidRPr="00783C1A" w:rsidDel="00215559">
                <w:rPr>
                  <w:rFonts w:ascii="Times New Roman" w:eastAsia="Calibri" w:hAnsi="Times New Roman" w:cs="Times New Roman"/>
                  <w:bCs/>
                  <w:lang w:val="uk-UA"/>
                  <w:rPrChange w:id="6980" w:author="OLENA PASHKOVA (NEPTUNE.UA)" w:date="2022-11-21T15:31:00Z">
                    <w:rPr>
                      <w:rFonts w:ascii="Times New Roman" w:eastAsia="Calibri" w:hAnsi="Times New Roman" w:cs="Times New Roman"/>
                      <w:b/>
                      <w:lang w:val="uk-UA"/>
                    </w:rPr>
                  </w:rPrChange>
                </w:rPr>
                <w:delText>5</w:delText>
              </w:r>
            </w:del>
            <w:r w:rsidRPr="00783C1A">
              <w:rPr>
                <w:rFonts w:ascii="Times New Roman" w:eastAsia="Calibri" w:hAnsi="Times New Roman" w:cs="Times New Roman"/>
                <w:bCs/>
                <w:lang w:val="uk-UA"/>
                <w:rPrChange w:id="698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Надання інформації та документації про кількість, якість та стан Зерна Замовника відповідно до вимог Замовника та/або чинного українського законодавства, протягом терміну дії цього Договору;</w:t>
            </w:r>
          </w:p>
          <w:p w14:paraId="0B86A8EA" w14:textId="7053A9BB" w:rsidR="00400CA9" w:rsidRPr="00783C1A" w:rsidDel="00215559" w:rsidRDefault="00400CA9" w:rsidP="003A2EF8">
            <w:pPr>
              <w:contextualSpacing/>
              <w:jc w:val="both"/>
              <w:rPr>
                <w:del w:id="6982" w:author="OLENA PASHKOVA (NEPTUNE.UA)" w:date="2022-10-26T00:02:00Z"/>
                <w:rFonts w:ascii="Times New Roman" w:eastAsia="Calibri" w:hAnsi="Times New Roman" w:cs="Times New Roman"/>
                <w:bCs/>
                <w:lang w:val="uk-UA"/>
                <w:rPrChange w:id="6983" w:author="OLENA PASHKOVA (NEPTUNE.UA)" w:date="2022-11-21T15:31:00Z">
                  <w:rPr>
                    <w:del w:id="6984" w:author="OLENA PASHKOVA (NEPTUNE.UA)" w:date="2022-10-26T00:02:00Z"/>
                    <w:rFonts w:ascii="Times New Roman" w:eastAsia="Calibri" w:hAnsi="Times New Roman" w:cs="Times New Roman"/>
                    <w:lang w:val="uk-UA"/>
                  </w:rPr>
                </w:rPrChange>
              </w:rPr>
            </w:pPr>
          </w:p>
          <w:p w14:paraId="480AC3B7" w14:textId="5F36D35D" w:rsidR="00400CA9" w:rsidRPr="00783C1A" w:rsidRDefault="00400CA9" w:rsidP="003A2EF8">
            <w:pPr>
              <w:contextualSpacing/>
              <w:jc w:val="both"/>
              <w:rPr>
                <w:rFonts w:ascii="Times New Roman" w:eastAsia="Calibri" w:hAnsi="Times New Roman" w:cs="Times New Roman"/>
                <w:bCs/>
                <w:lang w:val="uk-UA"/>
                <w:rPrChange w:id="698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6986" w:author="OLENA PASHKOVA (NEPTUNE.UA)" w:date="2022-11-21T15:31:00Z">
                  <w:rPr>
                    <w:rFonts w:ascii="Times New Roman" w:eastAsia="Calibri" w:hAnsi="Times New Roman" w:cs="Times New Roman"/>
                    <w:b/>
                    <w:lang w:val="uk-UA"/>
                  </w:rPr>
                </w:rPrChange>
              </w:rPr>
              <w:t>2.4.1</w:t>
            </w:r>
            <w:ins w:id="6987" w:author="OLENA PASHKOVA (NEPTUNE.UA)" w:date="2022-10-26T00:03:00Z">
              <w:r w:rsidR="00215559" w:rsidRPr="00783C1A">
                <w:rPr>
                  <w:rFonts w:ascii="Times New Roman" w:eastAsia="Calibri" w:hAnsi="Times New Roman" w:cs="Times New Roman"/>
                  <w:bCs/>
                  <w:lang w:val="uk-UA"/>
                  <w:rPrChange w:id="6988" w:author="OLENA PASHKOVA (NEPTUNE.UA)" w:date="2022-11-21T15:31:00Z">
                    <w:rPr>
                      <w:rFonts w:ascii="Times New Roman" w:eastAsia="Calibri" w:hAnsi="Times New Roman" w:cs="Times New Roman"/>
                      <w:b/>
                      <w:lang w:val="uk-UA"/>
                    </w:rPr>
                  </w:rPrChange>
                </w:rPr>
                <w:t>5</w:t>
              </w:r>
            </w:ins>
            <w:del w:id="6989" w:author="OLENA PASHKOVA (NEPTUNE.UA)" w:date="2022-10-26T00:03:00Z">
              <w:r w:rsidRPr="00783C1A" w:rsidDel="00215559">
                <w:rPr>
                  <w:rFonts w:ascii="Times New Roman" w:eastAsia="Calibri" w:hAnsi="Times New Roman" w:cs="Times New Roman"/>
                  <w:bCs/>
                  <w:lang w:val="uk-UA"/>
                  <w:rPrChange w:id="6990" w:author="OLENA PASHKOVA (NEPTUNE.UA)" w:date="2022-11-21T15:31:00Z">
                    <w:rPr>
                      <w:rFonts w:ascii="Times New Roman" w:eastAsia="Calibri" w:hAnsi="Times New Roman" w:cs="Times New Roman"/>
                      <w:b/>
                      <w:lang w:val="uk-UA"/>
                    </w:rPr>
                  </w:rPrChange>
                </w:rPr>
                <w:delText>6</w:delText>
              </w:r>
            </w:del>
            <w:r w:rsidRPr="00783C1A">
              <w:rPr>
                <w:rFonts w:ascii="Times New Roman" w:eastAsia="Calibri" w:hAnsi="Times New Roman" w:cs="Times New Roman"/>
                <w:bCs/>
                <w:lang w:val="uk-UA"/>
                <w:rPrChange w:id="699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r>
            <w:r w:rsidRPr="004C5B1D">
              <w:rPr>
                <w:rFonts w:ascii="Times New Roman" w:eastAsia="Calibri" w:hAnsi="Times New Roman" w:cs="Times New Roman"/>
                <w:bCs/>
                <w:lang w:val="uk-UA"/>
              </w:rPr>
              <w:t>Iнформування Замовника про схему завантаження кожного окремого судна згідно з отриманими від Замовника інструкціями та погодженого з капітаном судна карго-плану;</w:t>
            </w:r>
          </w:p>
          <w:p w14:paraId="0F3BAF56" w14:textId="77777777" w:rsidR="00F10616" w:rsidRPr="00783C1A" w:rsidRDefault="00400CA9" w:rsidP="00400CA9">
            <w:pPr>
              <w:contextualSpacing/>
              <w:jc w:val="both"/>
              <w:rPr>
                <w:ins w:id="6992" w:author="OLENA PASHKOVA (NEPTUNE.UA)" w:date="2022-10-26T01:04:00Z"/>
                <w:rFonts w:ascii="Times New Roman" w:eastAsia="Calibri" w:hAnsi="Times New Roman" w:cs="Times New Roman"/>
                <w:bCs/>
                <w:lang w:val="uk-UA"/>
                <w:rPrChange w:id="6993" w:author="OLENA PASHKOVA (NEPTUNE.UA)" w:date="2022-11-21T15:31:00Z">
                  <w:rPr>
                    <w:ins w:id="6994" w:author="OLENA PASHKOVA (NEPTUNE.UA)" w:date="2022-10-26T01:04: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6995" w:author="OLENA PASHKOVA (NEPTUNE.UA)" w:date="2022-11-21T15:31:00Z">
                  <w:rPr>
                    <w:rFonts w:ascii="Times New Roman" w:eastAsia="Calibri" w:hAnsi="Times New Roman" w:cs="Times New Roman"/>
                    <w:b/>
                    <w:lang w:val="uk-UA"/>
                  </w:rPr>
                </w:rPrChange>
              </w:rPr>
              <w:t>2.4.1</w:t>
            </w:r>
            <w:ins w:id="6996" w:author="OLENA PASHKOVA (NEPTUNE.UA)" w:date="2022-10-26T00:04:00Z">
              <w:r w:rsidR="00215559" w:rsidRPr="00783C1A">
                <w:rPr>
                  <w:rFonts w:ascii="Times New Roman" w:eastAsia="Calibri" w:hAnsi="Times New Roman" w:cs="Times New Roman"/>
                  <w:bCs/>
                  <w:lang w:val="uk-UA"/>
                  <w:rPrChange w:id="6997" w:author="OLENA PASHKOVA (NEPTUNE.UA)" w:date="2022-11-21T15:31:00Z">
                    <w:rPr>
                      <w:rFonts w:ascii="Times New Roman" w:eastAsia="Calibri" w:hAnsi="Times New Roman" w:cs="Times New Roman"/>
                      <w:b/>
                      <w:lang w:val="uk-UA"/>
                    </w:rPr>
                  </w:rPrChange>
                </w:rPr>
                <w:t>6</w:t>
              </w:r>
            </w:ins>
            <w:del w:id="6998" w:author="OLENA PASHKOVA (NEPTUNE.UA)" w:date="2022-10-26T00:04:00Z">
              <w:r w:rsidRPr="00783C1A" w:rsidDel="00215559">
                <w:rPr>
                  <w:rFonts w:ascii="Times New Roman" w:eastAsia="Calibri" w:hAnsi="Times New Roman" w:cs="Times New Roman"/>
                  <w:bCs/>
                  <w:lang w:val="uk-UA"/>
                  <w:rPrChange w:id="6999" w:author="OLENA PASHKOVA (NEPTUNE.UA)" w:date="2022-11-21T15:31:00Z">
                    <w:rPr>
                      <w:rFonts w:ascii="Times New Roman" w:eastAsia="Calibri" w:hAnsi="Times New Roman" w:cs="Times New Roman"/>
                      <w:b/>
                      <w:lang w:val="uk-UA"/>
                    </w:rPr>
                  </w:rPrChange>
                </w:rPr>
                <w:delText>7</w:delText>
              </w:r>
            </w:del>
            <w:r w:rsidRPr="00783C1A">
              <w:rPr>
                <w:rFonts w:ascii="Times New Roman" w:eastAsia="Calibri" w:hAnsi="Times New Roman" w:cs="Times New Roman"/>
                <w:bCs/>
                <w:lang w:val="uk-UA"/>
                <w:rPrChange w:id="7000"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Видача складських квитанцій (за виключенням подвійних складських квитанцій/свідоцтв) </w:t>
            </w:r>
            <w:r w:rsidRPr="00783C1A">
              <w:rPr>
                <w:rFonts w:ascii="Times New Roman" w:eastAsia="Calibri" w:hAnsi="Times New Roman" w:cs="Times New Roman"/>
                <w:bCs/>
                <w:lang w:val="uk-UA"/>
                <w:rPrChange w:id="7001" w:author="OLENA PASHKOVA (NEPTUNE.UA)" w:date="2022-11-21T15:31:00Z">
                  <w:rPr>
                    <w:rFonts w:ascii="Times New Roman" w:eastAsia="Calibri" w:hAnsi="Times New Roman" w:cs="Times New Roman"/>
                    <w:lang w:val="uk-UA"/>
                  </w:rPr>
                </w:rPrChange>
              </w:rPr>
              <w:t>на Зерно, що належить Замовнику згідно інструкцій Замовника, але у будь- якому разі складська квитанція має покривати об’єм вантажу, прийнятого  Виконавцем протягом не менше добової партії вантажу</w:t>
            </w:r>
            <w:ins w:id="7002" w:author="OLENA PASHKOVA (NEPTUNE.UA)" w:date="2022-10-26T01:03:00Z">
              <w:r w:rsidR="00F10616" w:rsidRPr="00783C1A">
                <w:rPr>
                  <w:rFonts w:ascii="Times New Roman" w:eastAsia="Calibri" w:hAnsi="Times New Roman" w:cs="Times New Roman"/>
                  <w:bCs/>
                  <w:lang w:val="uk-UA"/>
                  <w:rPrChange w:id="7003" w:author="OLENA PASHKOVA (NEPTUNE.UA)" w:date="2022-11-21T15:31:00Z">
                    <w:rPr>
                      <w:rFonts w:ascii="Times New Roman" w:eastAsia="Calibri" w:hAnsi="Times New Roman" w:cs="Times New Roman"/>
                      <w:lang w:val="uk-UA"/>
                    </w:rPr>
                  </w:rPrChange>
                </w:rPr>
                <w:t>;</w:t>
              </w:r>
            </w:ins>
          </w:p>
          <w:p w14:paraId="600331D9" w14:textId="3D98FED4" w:rsidR="00400CA9" w:rsidRPr="00783C1A" w:rsidRDefault="00F10616" w:rsidP="00400CA9">
            <w:pPr>
              <w:contextualSpacing/>
              <w:jc w:val="both"/>
              <w:rPr>
                <w:rFonts w:ascii="Times New Roman" w:eastAsia="Calibri" w:hAnsi="Times New Roman" w:cs="Times New Roman"/>
                <w:bCs/>
                <w:lang w:val="uk-UA"/>
                <w:rPrChange w:id="7004" w:author="OLENA PASHKOVA (NEPTUNE.UA)" w:date="2022-11-21T15:31:00Z">
                  <w:rPr>
                    <w:rFonts w:ascii="Times New Roman" w:eastAsia="Calibri" w:hAnsi="Times New Roman" w:cs="Times New Roman"/>
                    <w:lang w:val="uk-UA"/>
                  </w:rPr>
                </w:rPrChange>
              </w:rPr>
            </w:pPr>
            <w:ins w:id="7005" w:author="OLENA PASHKOVA (NEPTUNE.UA)" w:date="2022-10-26T01:04:00Z">
              <w:r w:rsidRPr="00783C1A">
                <w:rPr>
                  <w:rFonts w:ascii="Times New Roman" w:eastAsia="Calibri" w:hAnsi="Times New Roman" w:cs="Times New Roman"/>
                  <w:bCs/>
                  <w:lang w:val="uk-UA"/>
                  <w:rPrChange w:id="7006" w:author="OLENA PASHKOVA (NEPTUNE.UA)" w:date="2022-11-21T15:31:00Z">
                    <w:rPr>
                      <w:rFonts w:ascii="Times New Roman" w:eastAsia="Calibri" w:hAnsi="Times New Roman" w:cs="Times New Roman"/>
                      <w:lang w:val="uk-UA"/>
                    </w:rPr>
                  </w:rPrChange>
                </w:rPr>
                <w:t>2.4.17. надання довідок про кількість Зерна на Терміналі в розрізі експортерів (за умови наявності такої інформації в товаро-супровідних та /або інших транспортних документах Замовника</w:t>
              </w:r>
            </w:ins>
            <w:ins w:id="7007" w:author="OLENA PASHKOVA (NEPTUNE.UA)" w:date="2022-10-26T01:05:00Z">
              <w:r w:rsidRPr="00783C1A">
                <w:rPr>
                  <w:rFonts w:ascii="Times New Roman" w:eastAsia="Calibri" w:hAnsi="Times New Roman" w:cs="Times New Roman"/>
                  <w:bCs/>
                  <w:lang w:val="uk-UA"/>
                  <w:rPrChange w:id="7008" w:author="OLENA PASHKOVA (NEPTUNE.UA)" w:date="2022-11-21T15:31:00Z">
                    <w:rPr>
                      <w:rFonts w:ascii="Times New Roman" w:eastAsia="Calibri" w:hAnsi="Times New Roman" w:cs="Times New Roman"/>
                      <w:lang w:val="uk-UA"/>
                    </w:rPr>
                  </w:rPrChange>
                </w:rPr>
                <w:t xml:space="preserve">) при відвантаженні Зерна на судно та до проходження Замовником митного оформлення Зерна. </w:t>
              </w:r>
            </w:ins>
            <w:del w:id="7009" w:author="OLENA PASHKOVA (NEPTUNE.UA)" w:date="2022-10-26T01:03:00Z">
              <w:r w:rsidR="00400CA9" w:rsidRPr="00783C1A" w:rsidDel="00F10616">
                <w:rPr>
                  <w:rFonts w:ascii="Times New Roman" w:eastAsia="Calibri" w:hAnsi="Times New Roman" w:cs="Times New Roman"/>
                  <w:bCs/>
                  <w:lang w:val="uk-UA"/>
                  <w:rPrChange w:id="7010" w:author="OLENA PASHKOVA (NEPTUNE.UA)" w:date="2022-11-21T15:31:00Z">
                    <w:rPr>
                      <w:rFonts w:ascii="Times New Roman" w:eastAsia="Calibri" w:hAnsi="Times New Roman" w:cs="Times New Roman"/>
                      <w:lang w:val="uk-UA"/>
                    </w:rPr>
                  </w:rPrChange>
                </w:rPr>
                <w:delText>.</w:delText>
              </w:r>
            </w:del>
          </w:p>
          <w:p w14:paraId="5209F19E" w14:textId="77777777" w:rsidR="00215559" w:rsidRPr="00783C1A" w:rsidRDefault="00215559" w:rsidP="00400CA9">
            <w:pPr>
              <w:contextualSpacing/>
              <w:jc w:val="both"/>
              <w:rPr>
                <w:ins w:id="7011" w:author="OLENA PASHKOVA (NEPTUNE.UA)" w:date="2022-10-26T00:04:00Z"/>
                <w:rFonts w:ascii="Times New Roman" w:eastAsia="Calibri" w:hAnsi="Times New Roman" w:cs="Times New Roman"/>
                <w:bCs/>
                <w:lang w:val="uk-UA"/>
                <w:rPrChange w:id="7012" w:author="OLENA PASHKOVA (NEPTUNE.UA)" w:date="2022-11-21T15:31:00Z">
                  <w:rPr>
                    <w:ins w:id="7013" w:author="OLENA PASHKOVA (NEPTUNE.UA)" w:date="2022-10-26T00:04:00Z"/>
                    <w:rFonts w:ascii="Times New Roman" w:eastAsia="Calibri" w:hAnsi="Times New Roman" w:cs="Times New Roman"/>
                    <w:b/>
                    <w:lang w:val="uk-UA"/>
                  </w:rPr>
                </w:rPrChange>
              </w:rPr>
            </w:pPr>
          </w:p>
          <w:p w14:paraId="759C4106" w14:textId="08FEC816" w:rsidR="00400CA9" w:rsidRPr="00783C1A" w:rsidRDefault="00400CA9" w:rsidP="00400CA9">
            <w:pPr>
              <w:contextualSpacing/>
              <w:jc w:val="both"/>
              <w:rPr>
                <w:rFonts w:ascii="Times New Roman" w:eastAsia="Calibri" w:hAnsi="Times New Roman" w:cs="Times New Roman"/>
                <w:bCs/>
                <w:lang w:val="uk-UA"/>
                <w:rPrChange w:id="701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015" w:author="OLENA PASHKOVA (NEPTUNE.UA)" w:date="2022-11-21T15:31:00Z">
                  <w:rPr>
                    <w:rFonts w:ascii="Times New Roman" w:eastAsia="Calibri" w:hAnsi="Times New Roman" w:cs="Times New Roman"/>
                    <w:b/>
                    <w:lang w:val="uk-UA"/>
                  </w:rPr>
                </w:rPrChange>
              </w:rPr>
              <w:t>2.5.</w:t>
            </w:r>
            <w:r w:rsidRPr="00783C1A">
              <w:rPr>
                <w:rFonts w:ascii="Times New Roman" w:eastAsia="Calibri" w:hAnsi="Times New Roman" w:cs="Times New Roman"/>
                <w:bCs/>
                <w:lang w:val="uk-UA"/>
              </w:rPr>
              <w:tab/>
              <w:t>Даний Договір регулює</w:t>
            </w:r>
            <w:r w:rsidRPr="004C5B1D">
              <w:rPr>
                <w:rFonts w:ascii="Times New Roman" w:eastAsia="Calibri" w:hAnsi="Times New Roman" w:cs="Times New Roman"/>
                <w:bCs/>
                <w:lang w:val="uk-UA"/>
              </w:rPr>
              <w:t xml:space="preserve"> правовідносини Сторін стосовно перевантаження зернових вантажів виключно через причал</w:t>
            </w:r>
            <w:del w:id="7016" w:author="OLENA PASHKOVA (NEPTUNE.UA)" w:date="2022-11-20T23:46:00Z">
              <w:r w:rsidRPr="00783C1A" w:rsidDel="00BA25D1">
                <w:rPr>
                  <w:rFonts w:ascii="Times New Roman" w:eastAsia="Calibri" w:hAnsi="Times New Roman" w:cs="Times New Roman"/>
                  <w:bCs/>
                  <w:lang w:val="uk-UA"/>
                  <w:rPrChange w:id="7017" w:author="OLENA PASHKOVA (NEPTUNE.UA)" w:date="2022-11-21T15:31:00Z">
                    <w:rPr>
                      <w:rFonts w:ascii="Times New Roman" w:eastAsia="Calibri" w:hAnsi="Times New Roman" w:cs="Times New Roman"/>
                      <w:lang w:val="uk-UA"/>
                    </w:rPr>
                  </w:rPrChange>
                </w:rPr>
                <w:delText>и</w:delText>
              </w:r>
            </w:del>
            <w:r w:rsidRPr="00783C1A">
              <w:rPr>
                <w:rFonts w:ascii="Times New Roman" w:eastAsia="Calibri" w:hAnsi="Times New Roman" w:cs="Times New Roman"/>
                <w:bCs/>
                <w:lang w:val="uk-UA"/>
                <w:rPrChange w:id="7018" w:author="OLENA PASHKOVA (NEPTUNE.UA)" w:date="2022-11-21T15:31:00Z">
                  <w:rPr>
                    <w:rFonts w:ascii="Times New Roman" w:eastAsia="Calibri" w:hAnsi="Times New Roman" w:cs="Times New Roman"/>
                    <w:lang w:val="uk-UA"/>
                  </w:rPr>
                </w:rPrChange>
              </w:rPr>
              <w:t xml:space="preserve"> №</w:t>
            </w:r>
            <w:r w:rsidRPr="00783C1A">
              <w:rPr>
                <w:rFonts w:ascii="Times New Roman" w:eastAsia="Calibri" w:hAnsi="Times New Roman" w:cs="Times New Roman"/>
                <w:bCs/>
                <w:highlight w:val="yellow"/>
                <w:lang w:val="uk-UA"/>
                <w:rPrChange w:id="7019" w:author="OLENA PASHKOVA (NEPTUNE.UA)" w:date="2022-11-21T15:31:00Z">
                  <w:rPr>
                    <w:rFonts w:ascii="Times New Roman" w:eastAsia="Calibri" w:hAnsi="Times New Roman" w:cs="Times New Roman"/>
                    <w:highlight w:val="yellow"/>
                    <w:lang w:val="uk-UA"/>
                  </w:rPr>
                </w:rPrChange>
              </w:rPr>
              <w:t>25</w:t>
            </w:r>
            <w:r w:rsidRPr="00783C1A">
              <w:rPr>
                <w:rFonts w:ascii="Times New Roman" w:eastAsia="Calibri" w:hAnsi="Times New Roman" w:cs="Times New Roman"/>
                <w:bCs/>
                <w:lang w:val="uk-UA"/>
                <w:rPrChange w:id="7020" w:author="OLENA PASHKOVA (NEPTUNE.UA)" w:date="2022-11-21T15:31:00Z">
                  <w:rPr>
                    <w:rFonts w:ascii="Times New Roman" w:eastAsia="Calibri" w:hAnsi="Times New Roman" w:cs="Times New Roman"/>
                    <w:lang w:val="uk-UA"/>
                  </w:rPr>
                </w:rPrChange>
              </w:rPr>
              <w:t>, розташован</w:t>
            </w:r>
            <w:del w:id="7021" w:author="OLENA PASHKOVA (NEPTUNE.UA)" w:date="2022-11-20T23:46:00Z">
              <w:r w:rsidRPr="00783C1A" w:rsidDel="00BA25D1">
                <w:rPr>
                  <w:rFonts w:ascii="Times New Roman" w:eastAsia="Calibri" w:hAnsi="Times New Roman" w:cs="Times New Roman"/>
                  <w:bCs/>
                  <w:lang w:val="uk-UA"/>
                  <w:rPrChange w:id="7022" w:author="OLENA PASHKOVA (NEPTUNE.UA)" w:date="2022-11-21T15:31:00Z">
                    <w:rPr>
                      <w:rFonts w:ascii="Times New Roman" w:eastAsia="Calibri" w:hAnsi="Times New Roman" w:cs="Times New Roman"/>
                      <w:lang w:val="uk-UA"/>
                    </w:rPr>
                  </w:rPrChange>
                </w:rPr>
                <w:delText>их</w:delText>
              </w:r>
            </w:del>
            <w:ins w:id="7023" w:author="OLENA PASHKOVA (NEPTUNE.UA)" w:date="2022-11-20T23:46:00Z">
              <w:r w:rsidR="00BA25D1" w:rsidRPr="00783C1A">
                <w:rPr>
                  <w:rFonts w:ascii="Times New Roman" w:eastAsia="Calibri" w:hAnsi="Times New Roman" w:cs="Times New Roman"/>
                  <w:bCs/>
                  <w:lang w:val="uk-UA"/>
                  <w:rPrChange w:id="7024" w:author="OLENA PASHKOVA (NEPTUNE.UA)" w:date="2022-11-21T15:31:00Z">
                    <w:rPr>
                      <w:rFonts w:ascii="Times New Roman" w:eastAsia="Calibri" w:hAnsi="Times New Roman" w:cs="Times New Roman"/>
                      <w:lang w:val="uk-UA"/>
                    </w:rPr>
                  </w:rPrChange>
                </w:rPr>
                <w:t>ий</w:t>
              </w:r>
            </w:ins>
            <w:r w:rsidRPr="00783C1A">
              <w:rPr>
                <w:rFonts w:ascii="Times New Roman" w:eastAsia="Calibri" w:hAnsi="Times New Roman" w:cs="Times New Roman"/>
                <w:bCs/>
                <w:lang w:val="uk-UA"/>
                <w:rPrChange w:id="7025" w:author="OLENA PASHKOVA (NEPTUNE.UA)" w:date="2022-11-21T15:31:00Z">
                  <w:rPr>
                    <w:rFonts w:ascii="Times New Roman" w:eastAsia="Calibri" w:hAnsi="Times New Roman" w:cs="Times New Roman"/>
                    <w:lang w:val="uk-UA"/>
                  </w:rPr>
                </w:rPrChange>
              </w:rPr>
              <w:t xml:space="preserve"> в акваторії Порту.</w:t>
            </w:r>
          </w:p>
          <w:p w14:paraId="0677724D" w14:textId="393B2897" w:rsidR="00400CA9" w:rsidRPr="00783C1A" w:rsidRDefault="00400CA9" w:rsidP="00400CA9">
            <w:pPr>
              <w:contextualSpacing/>
              <w:jc w:val="both"/>
              <w:rPr>
                <w:rFonts w:ascii="Times New Roman" w:eastAsia="Calibri" w:hAnsi="Times New Roman" w:cs="Times New Roman"/>
                <w:bCs/>
                <w:lang w:val="uk-UA"/>
                <w:rPrChange w:id="702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027" w:author="OLENA PASHKOVA (NEPTUNE.UA)" w:date="2022-11-21T15:31:00Z">
                  <w:rPr>
                    <w:rFonts w:ascii="Times New Roman" w:eastAsia="Calibri" w:hAnsi="Times New Roman" w:cs="Times New Roman"/>
                    <w:b/>
                    <w:lang w:val="uk-UA"/>
                  </w:rPr>
                </w:rPrChange>
              </w:rPr>
              <w:t>2.6.</w:t>
            </w:r>
            <w:r w:rsidRPr="00783C1A">
              <w:rPr>
                <w:rFonts w:ascii="Times New Roman" w:eastAsia="Calibri" w:hAnsi="Times New Roman" w:cs="Times New Roman"/>
                <w:bCs/>
                <w:lang w:val="uk-UA"/>
              </w:rPr>
              <w:t xml:space="preserve"> Замовник гарантує та підтверджує, що</w:t>
            </w:r>
            <w:ins w:id="7028" w:author="OLENA PASHKOVA (NEPTUNE.UA)" w:date="2022-10-26T00:14:00Z">
              <w:r w:rsidR="003A2EF8" w:rsidRPr="004C5B1D">
                <w:rPr>
                  <w:rFonts w:ascii="Times New Roman" w:eastAsia="Calibri" w:hAnsi="Times New Roman" w:cs="Times New Roman"/>
                  <w:bCs/>
                  <w:lang w:val="uk-UA"/>
                </w:rPr>
                <w:t xml:space="preserve"> йому </w:t>
              </w:r>
            </w:ins>
            <w:ins w:id="7029" w:author="OLENA PASHKOVA (NEPTUNE.UA)" w:date="2022-10-26T00:15:00Z">
              <w:r w:rsidR="003A2EF8" w:rsidRPr="00783C1A">
                <w:rPr>
                  <w:rFonts w:ascii="Times New Roman" w:eastAsia="Calibri" w:hAnsi="Times New Roman" w:cs="Times New Roman"/>
                  <w:bCs/>
                  <w:lang w:val="uk-UA"/>
                  <w:rPrChange w:id="7030" w:author="OLENA PASHKOVA (NEPTUNE.UA)" w:date="2022-11-21T15:31:00Z">
                    <w:rPr>
                      <w:rFonts w:ascii="Times New Roman" w:eastAsia="Calibri" w:hAnsi="Times New Roman" w:cs="Times New Roman"/>
                      <w:lang w:val="uk-UA"/>
                    </w:rPr>
                  </w:rPrChange>
                </w:rPr>
                <w:t xml:space="preserve">належить право розпорядження </w:t>
              </w:r>
            </w:ins>
            <w:r w:rsidRPr="00783C1A">
              <w:rPr>
                <w:rFonts w:ascii="Times New Roman" w:eastAsia="Calibri" w:hAnsi="Times New Roman" w:cs="Times New Roman"/>
                <w:bCs/>
                <w:lang w:val="uk-UA"/>
                <w:rPrChange w:id="7031" w:author="OLENA PASHKOVA (NEPTUNE.UA)" w:date="2022-11-21T15:31:00Z">
                  <w:rPr>
                    <w:rFonts w:ascii="Times New Roman" w:eastAsia="Calibri" w:hAnsi="Times New Roman" w:cs="Times New Roman"/>
                    <w:lang w:val="uk-UA"/>
                  </w:rPr>
                </w:rPrChange>
              </w:rPr>
              <w:t>Зерно</w:t>
            </w:r>
            <w:ins w:id="7032" w:author="OLENA PASHKOVA (NEPTUNE.UA)" w:date="2022-10-26T00:15:00Z">
              <w:r w:rsidR="003A2EF8" w:rsidRPr="00783C1A">
                <w:rPr>
                  <w:rFonts w:ascii="Times New Roman" w:eastAsia="Calibri" w:hAnsi="Times New Roman" w:cs="Times New Roman"/>
                  <w:bCs/>
                  <w:lang w:val="uk-UA"/>
                  <w:rPrChange w:id="7033" w:author="OLENA PASHKOVA (NEPTUNE.UA)" w:date="2022-11-21T15:31:00Z">
                    <w:rPr>
                      <w:rFonts w:ascii="Times New Roman" w:eastAsia="Calibri" w:hAnsi="Times New Roman" w:cs="Times New Roman"/>
                      <w:lang w:val="uk-UA"/>
                    </w:rPr>
                  </w:rPrChange>
                </w:rPr>
                <w:t>м</w:t>
              </w:r>
            </w:ins>
            <w:del w:id="7034" w:author="OLENA PASHKOVA (NEPTUNE.UA)" w:date="2022-10-26T00:15:00Z">
              <w:r w:rsidRPr="00783C1A" w:rsidDel="003A2EF8">
                <w:rPr>
                  <w:rFonts w:ascii="Times New Roman" w:eastAsia="Calibri" w:hAnsi="Times New Roman" w:cs="Times New Roman"/>
                  <w:bCs/>
                  <w:lang w:val="uk-UA"/>
                  <w:rPrChange w:id="7035" w:author="OLENA PASHKOVA (NEPTUNE.UA)" w:date="2022-11-21T15:31:00Z">
                    <w:rPr>
                      <w:rFonts w:ascii="Times New Roman" w:eastAsia="Calibri" w:hAnsi="Times New Roman" w:cs="Times New Roman"/>
                      <w:lang w:val="uk-UA"/>
                    </w:rPr>
                  </w:rPrChange>
                </w:rPr>
                <w:delText xml:space="preserve"> належить йому на праві власності, </w:delText>
              </w:r>
            </w:del>
            <w:ins w:id="7036" w:author="OLENA PASHKOVA (NEPTUNE.UA)" w:date="2022-10-26T00:15:00Z">
              <w:r w:rsidR="003A2EF8" w:rsidRPr="00783C1A">
                <w:rPr>
                  <w:rFonts w:ascii="Times New Roman" w:eastAsia="Calibri" w:hAnsi="Times New Roman" w:cs="Times New Roman"/>
                  <w:bCs/>
                  <w:lang w:val="uk-UA"/>
                  <w:rPrChange w:id="7037" w:author="OLENA PASHKOVA (NEPTUNE.UA)" w:date="2022-11-21T15:31:00Z">
                    <w:rPr>
                      <w:rFonts w:ascii="Times New Roman" w:eastAsia="Calibri" w:hAnsi="Times New Roman" w:cs="Times New Roman"/>
                      <w:lang w:val="uk-UA"/>
                    </w:rPr>
                  </w:rPrChange>
                </w:rPr>
                <w:t xml:space="preserve"> та що Зерно </w:t>
              </w:r>
            </w:ins>
            <w:r w:rsidRPr="00783C1A">
              <w:rPr>
                <w:rFonts w:ascii="Times New Roman" w:eastAsia="Calibri" w:hAnsi="Times New Roman" w:cs="Times New Roman"/>
                <w:bCs/>
                <w:lang w:val="uk-UA"/>
                <w:rPrChange w:id="7038" w:author="OLENA PASHKOVA (NEPTUNE.UA)" w:date="2022-11-21T15:31:00Z">
                  <w:rPr>
                    <w:rFonts w:ascii="Times New Roman" w:eastAsia="Calibri" w:hAnsi="Times New Roman" w:cs="Times New Roman"/>
                    <w:lang w:val="uk-UA"/>
                  </w:rPr>
                </w:rPrChange>
              </w:rPr>
              <w:t xml:space="preserve">не є предметом застави, позовного та/або виконавчого провадження, не знаходиться під арештом, відносно нього відсутні претензії з боку третіх осіб, воно не завезено з тимчасово окупованих та непідконтрольних територій України. Замовник приймає на себе всі ризики та наслідки невиконання наданої цим пунктом Договору гарантії шляхом відшкодування Виконавцю всіх </w:t>
            </w:r>
            <w:r w:rsidRPr="00783C1A">
              <w:rPr>
                <w:rFonts w:ascii="Times New Roman" w:eastAsia="Calibri" w:hAnsi="Times New Roman" w:cs="Times New Roman"/>
                <w:bCs/>
                <w:lang w:val="uk-UA"/>
                <w:rPrChange w:id="7039" w:author="OLENA PASHKOVA (NEPTUNE.UA)" w:date="2022-11-21T15:31:00Z">
                  <w:rPr>
                    <w:rFonts w:ascii="Times New Roman" w:eastAsia="Calibri" w:hAnsi="Times New Roman" w:cs="Times New Roman"/>
                    <w:lang w:val="uk-UA"/>
                  </w:rPr>
                </w:rPrChange>
              </w:rPr>
              <w:lastRenderedPageBreak/>
              <w:t xml:space="preserve">понесених через порушення цієї гарантії збитків та витрат. </w:t>
            </w:r>
          </w:p>
          <w:p w14:paraId="2F68B5D6" w14:textId="4BAC3D38" w:rsidR="00400CA9" w:rsidRPr="00783C1A" w:rsidDel="003A2EF8" w:rsidRDefault="00400CA9" w:rsidP="00400CA9">
            <w:pPr>
              <w:contextualSpacing/>
              <w:jc w:val="both"/>
              <w:rPr>
                <w:ins w:id="7040" w:author="Nataliya Tomaskovic" w:date="2022-08-18T17:39:00Z"/>
                <w:del w:id="7041" w:author="OLENA PASHKOVA (NEPTUNE.UA)" w:date="2022-10-26T00:16:00Z"/>
                <w:rFonts w:ascii="Times New Roman" w:eastAsia="Calibri" w:hAnsi="Times New Roman" w:cs="Times New Roman"/>
                <w:bCs/>
                <w:lang w:val="uk-UA"/>
                <w:rPrChange w:id="7042" w:author="OLENA PASHKOVA (NEPTUNE.UA)" w:date="2022-11-21T15:31:00Z">
                  <w:rPr>
                    <w:ins w:id="7043" w:author="Nataliya Tomaskovic" w:date="2022-08-18T17:39:00Z"/>
                    <w:del w:id="7044" w:author="OLENA PASHKOVA (NEPTUNE.UA)" w:date="2022-10-26T00:16:00Z"/>
                    <w:rFonts w:ascii="Times New Roman" w:eastAsia="Calibri" w:hAnsi="Times New Roman" w:cs="Times New Roman"/>
                    <w:lang w:val="uk-UA"/>
                  </w:rPr>
                </w:rPrChange>
              </w:rPr>
            </w:pPr>
            <w:del w:id="7045" w:author="OLENA PASHKOVA (NEPTUNE.UA)" w:date="2022-10-26T00:16:00Z">
              <w:r w:rsidRPr="00783C1A" w:rsidDel="003A2EF8">
                <w:rPr>
                  <w:rFonts w:ascii="Times New Roman" w:eastAsia="Calibri" w:hAnsi="Times New Roman" w:cs="Times New Roman"/>
                  <w:bCs/>
                  <w:lang w:val="uk-UA"/>
                  <w:rPrChange w:id="7046" w:author="OLENA PASHKOVA (NEPTUNE.UA)" w:date="2022-11-21T15:31:00Z">
                    <w:rPr>
                      <w:rFonts w:ascii="Times New Roman" w:eastAsia="Calibri" w:hAnsi="Times New Roman" w:cs="Times New Roman"/>
                      <w:b/>
                      <w:lang w:val="uk-UA"/>
                    </w:rPr>
                  </w:rPrChange>
                </w:rPr>
                <w:delText>2.7.</w:delText>
              </w:r>
              <w:r w:rsidRPr="00783C1A" w:rsidDel="003A2EF8">
                <w:rPr>
                  <w:rFonts w:ascii="Times New Roman" w:eastAsia="Calibri" w:hAnsi="Times New Roman" w:cs="Times New Roman"/>
                  <w:bCs/>
                  <w:lang w:val="uk-UA"/>
                  <w:rPrChange w:id="7047" w:author="OLENA PASHKOVA (NEPTUNE.UA)" w:date="2022-11-21T15:31:00Z">
                    <w:rPr>
                      <w:rFonts w:ascii="Times New Roman" w:eastAsia="Calibri" w:hAnsi="Times New Roman" w:cs="Times New Roman"/>
                      <w:lang w:val="uk-UA"/>
                    </w:rPr>
                  </w:rPrChange>
                </w:rPr>
                <w:delText xml:space="preserve"> Замовник ознайомлений з особливостями технологічних схем перевантаження та характеристиками обладнання, що використовуються Виконавцем на Терміналі.</w:delText>
              </w:r>
            </w:del>
          </w:p>
          <w:p w14:paraId="5F149F9E" w14:textId="37E40F5D" w:rsidR="00400CA9" w:rsidRPr="00783C1A" w:rsidDel="003A2EF8" w:rsidRDefault="00400CA9" w:rsidP="00400CA9">
            <w:pPr>
              <w:contextualSpacing/>
              <w:jc w:val="both"/>
              <w:rPr>
                <w:del w:id="7048" w:author="OLENA PASHKOVA (NEPTUNE.UA)" w:date="2022-10-26T00:16:00Z"/>
                <w:rFonts w:ascii="Times New Roman" w:eastAsia="Calibri" w:hAnsi="Times New Roman" w:cs="Times New Roman"/>
                <w:bCs/>
                <w:lang w:val="uk-UA"/>
                <w:rPrChange w:id="7049" w:author="OLENA PASHKOVA (NEPTUNE.UA)" w:date="2022-11-21T15:31:00Z">
                  <w:rPr>
                    <w:del w:id="7050" w:author="OLENA PASHKOVA (NEPTUNE.UA)" w:date="2022-10-26T00:16:00Z"/>
                    <w:rFonts w:ascii="Times New Roman" w:eastAsia="Calibri" w:hAnsi="Times New Roman" w:cs="Times New Roman"/>
                    <w:lang w:val="uk-UA"/>
                  </w:rPr>
                </w:rPrChange>
              </w:rPr>
            </w:pPr>
          </w:p>
          <w:p w14:paraId="353C582D" w14:textId="0A44BF8B" w:rsidR="00400CA9" w:rsidRPr="00783C1A" w:rsidRDefault="00400CA9" w:rsidP="00400CA9">
            <w:pPr>
              <w:contextualSpacing/>
              <w:jc w:val="both"/>
              <w:rPr>
                <w:rFonts w:ascii="Times New Roman" w:eastAsia="Calibri" w:hAnsi="Times New Roman" w:cs="Times New Roman"/>
                <w:bCs/>
                <w:lang w:val="uk-UA"/>
                <w:rPrChange w:id="705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052" w:author="OLENA PASHKOVA (NEPTUNE.UA)" w:date="2022-11-21T15:31:00Z">
                  <w:rPr>
                    <w:rFonts w:ascii="Times New Roman" w:eastAsia="Calibri" w:hAnsi="Times New Roman" w:cs="Times New Roman"/>
                    <w:b/>
                    <w:lang w:val="uk-UA"/>
                  </w:rPr>
                </w:rPrChange>
              </w:rPr>
              <w:t>2.</w:t>
            </w:r>
            <w:ins w:id="7053" w:author="OLENA PASHKOVA (NEPTUNE.UA)" w:date="2022-10-26T00:17:00Z">
              <w:r w:rsidR="003A2EF8" w:rsidRPr="00783C1A">
                <w:rPr>
                  <w:rFonts w:ascii="Times New Roman" w:eastAsia="Calibri" w:hAnsi="Times New Roman" w:cs="Times New Roman"/>
                  <w:bCs/>
                  <w:lang w:val="uk-UA"/>
                  <w:rPrChange w:id="7054" w:author="OLENA PASHKOVA (NEPTUNE.UA)" w:date="2022-11-21T15:31:00Z">
                    <w:rPr>
                      <w:rFonts w:ascii="Times New Roman" w:eastAsia="Calibri" w:hAnsi="Times New Roman" w:cs="Times New Roman"/>
                      <w:b/>
                      <w:lang w:val="uk-UA"/>
                    </w:rPr>
                  </w:rPrChange>
                </w:rPr>
                <w:t>7</w:t>
              </w:r>
            </w:ins>
            <w:del w:id="7055" w:author="OLENA PASHKOVA (NEPTUNE.UA)" w:date="2022-10-26T00:17:00Z">
              <w:r w:rsidRPr="00783C1A" w:rsidDel="003A2EF8">
                <w:rPr>
                  <w:rFonts w:ascii="Times New Roman" w:eastAsia="Calibri" w:hAnsi="Times New Roman" w:cs="Times New Roman"/>
                  <w:bCs/>
                  <w:lang w:val="uk-UA"/>
                  <w:rPrChange w:id="7056" w:author="OLENA PASHKOVA (NEPTUNE.UA)" w:date="2022-11-21T15:31:00Z">
                    <w:rPr>
                      <w:rFonts w:ascii="Times New Roman" w:eastAsia="Calibri" w:hAnsi="Times New Roman" w:cs="Times New Roman"/>
                      <w:b/>
                      <w:lang w:val="uk-UA"/>
                    </w:rPr>
                  </w:rPrChange>
                </w:rPr>
                <w:delText>8</w:delText>
              </w:r>
            </w:del>
            <w:r w:rsidRPr="00783C1A">
              <w:rPr>
                <w:rFonts w:ascii="Times New Roman" w:eastAsia="Calibri" w:hAnsi="Times New Roman" w:cs="Times New Roman"/>
                <w:bCs/>
                <w:lang w:val="uk-UA"/>
                <w:rPrChange w:id="7057"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Прийом та відвантаження Зерна здійснюється лише за письмовими інструкціями Замовника за погодженням</w:t>
            </w:r>
            <w:r w:rsidRPr="00783C1A">
              <w:rPr>
                <w:rFonts w:ascii="Times New Roman" w:eastAsia="Calibri" w:hAnsi="Times New Roman" w:cs="Times New Roman"/>
                <w:bCs/>
                <w:lang w:val="uk-UA"/>
                <w:rPrChange w:id="7058" w:author="OLENA PASHKOVA (NEPTUNE.UA)" w:date="2022-11-21T15:31:00Z">
                  <w:rPr>
                    <w:rFonts w:ascii="Times New Roman" w:eastAsia="Calibri" w:hAnsi="Times New Roman" w:cs="Times New Roman"/>
                    <w:lang w:val="uk-UA"/>
                  </w:rPr>
                </w:rPrChange>
              </w:rPr>
              <w:t xml:space="preserve"> з Виконавцем, та при відсутності заборгованості Замовника за попередні рахунки</w:t>
            </w:r>
            <w:ins w:id="7059" w:author="OLENA PASHKOVA (NEPTUNE.UA)" w:date="2022-11-20T23:53:00Z">
              <w:r w:rsidR="00E647EE" w:rsidRPr="00783C1A">
                <w:rPr>
                  <w:rFonts w:ascii="Times New Roman" w:eastAsia="Calibri" w:hAnsi="Times New Roman" w:cs="Times New Roman"/>
                  <w:bCs/>
                  <w:lang w:val="uk-UA"/>
                  <w:rPrChange w:id="7060" w:author="OLENA PASHKOVA (NEPTUNE.UA)" w:date="2022-11-21T15:31:00Z">
                    <w:rPr>
                      <w:rFonts w:ascii="Times New Roman" w:eastAsia="Calibri" w:hAnsi="Times New Roman" w:cs="Times New Roman"/>
                      <w:lang w:val="uk-UA"/>
                    </w:rPr>
                  </w:rPrChange>
                </w:rPr>
                <w:t xml:space="preserve">, за умови </w:t>
              </w:r>
              <w:r w:rsidR="00676791" w:rsidRPr="00783C1A">
                <w:rPr>
                  <w:rFonts w:ascii="Times New Roman" w:eastAsia="Calibri" w:hAnsi="Times New Roman" w:cs="Times New Roman"/>
                  <w:bCs/>
                  <w:lang w:val="uk-UA"/>
                  <w:rPrChange w:id="7061" w:author="OLENA PASHKOVA (NEPTUNE.UA)" w:date="2022-11-21T15:31:00Z">
                    <w:rPr>
                      <w:rFonts w:ascii="Times New Roman" w:eastAsia="Calibri" w:hAnsi="Times New Roman" w:cs="Times New Roman"/>
                      <w:lang w:val="uk-UA"/>
                    </w:rPr>
                  </w:rPrChange>
                </w:rPr>
                <w:t xml:space="preserve">що такі рахунки правильно та своєчасно </w:t>
              </w:r>
            </w:ins>
            <w:r w:rsidR="00676791" w:rsidRPr="00783C1A">
              <w:rPr>
                <w:rFonts w:ascii="Times New Roman" w:eastAsia="Calibri" w:hAnsi="Times New Roman" w:cs="Times New Roman"/>
                <w:bCs/>
                <w:lang w:val="uk-UA"/>
                <w:rPrChange w:id="7062" w:author="OLENA PASHKOVA (NEPTUNE.UA)" w:date="2022-11-21T15:31:00Z">
                  <w:rPr>
                    <w:rFonts w:ascii="Times New Roman" w:eastAsia="Calibri" w:hAnsi="Times New Roman" w:cs="Times New Roman"/>
                    <w:lang w:val="uk-UA"/>
                  </w:rPr>
                </w:rPrChange>
              </w:rPr>
              <w:t>виставлені</w:t>
            </w:r>
            <w:r w:rsidRPr="00783C1A">
              <w:rPr>
                <w:rFonts w:ascii="Times New Roman" w:eastAsia="Calibri" w:hAnsi="Times New Roman" w:cs="Times New Roman"/>
                <w:bCs/>
                <w:lang w:val="uk-UA"/>
                <w:rPrChange w:id="7063" w:author="OLENA PASHKOVA (NEPTUNE.UA)" w:date="2022-11-21T15:31:00Z">
                  <w:rPr>
                    <w:rFonts w:ascii="Times New Roman" w:eastAsia="Calibri" w:hAnsi="Times New Roman" w:cs="Times New Roman"/>
                    <w:lang w:val="uk-UA"/>
                  </w:rPr>
                </w:rPrChange>
              </w:rPr>
              <w:t>.</w:t>
            </w:r>
          </w:p>
          <w:p w14:paraId="58A5CF6E" w14:textId="48206932" w:rsidR="00400CA9" w:rsidRPr="00783C1A" w:rsidRDefault="00400CA9" w:rsidP="00400CA9">
            <w:pPr>
              <w:contextualSpacing/>
              <w:jc w:val="both"/>
              <w:rPr>
                <w:rFonts w:ascii="Times New Roman" w:eastAsia="Calibri" w:hAnsi="Times New Roman" w:cs="Times New Roman"/>
                <w:bCs/>
                <w:lang w:val="uk-UA"/>
                <w:rPrChange w:id="706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065" w:author="OLENA PASHKOVA (NEPTUNE.UA)" w:date="2022-11-21T15:31:00Z">
                  <w:rPr>
                    <w:rFonts w:ascii="Times New Roman" w:eastAsia="Calibri" w:hAnsi="Times New Roman" w:cs="Times New Roman"/>
                    <w:b/>
                    <w:lang w:val="uk-UA"/>
                  </w:rPr>
                </w:rPrChange>
              </w:rPr>
              <w:t>2.</w:t>
            </w:r>
            <w:r w:rsidR="004249D5" w:rsidRPr="00783C1A">
              <w:rPr>
                <w:rFonts w:ascii="Times New Roman" w:eastAsia="Calibri" w:hAnsi="Times New Roman" w:cs="Times New Roman"/>
                <w:bCs/>
                <w:lang w:val="uk-UA"/>
                <w:rPrChange w:id="7066" w:author="OLENA PASHKOVA (NEPTUNE.UA)" w:date="2022-11-21T15:31:00Z">
                  <w:rPr>
                    <w:rFonts w:ascii="Times New Roman" w:eastAsia="Calibri" w:hAnsi="Times New Roman" w:cs="Times New Roman"/>
                    <w:b/>
                    <w:lang w:val="uk-UA"/>
                  </w:rPr>
                </w:rPrChange>
              </w:rPr>
              <w:t>8</w:t>
            </w:r>
            <w:r w:rsidRPr="00783C1A">
              <w:rPr>
                <w:rFonts w:ascii="Times New Roman" w:eastAsia="Calibri" w:hAnsi="Times New Roman" w:cs="Times New Roman"/>
                <w:bCs/>
                <w:lang w:val="uk-UA"/>
                <w:rPrChange w:id="7067"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Сторо</w:t>
            </w:r>
            <w:r w:rsidR="00136C7F" w:rsidRPr="004C5B1D">
              <w:rPr>
                <w:rFonts w:ascii="Times New Roman" w:eastAsia="Calibri" w:hAnsi="Times New Roman" w:cs="Times New Roman"/>
                <w:bCs/>
                <w:lang w:val="uk-UA"/>
              </w:rPr>
              <w:t>н</w:t>
            </w:r>
            <w:r w:rsidRPr="004C5B1D">
              <w:rPr>
                <w:rFonts w:ascii="Times New Roman" w:eastAsia="Calibri" w:hAnsi="Times New Roman" w:cs="Times New Roman"/>
                <w:bCs/>
                <w:lang w:val="uk-UA"/>
              </w:rPr>
              <w:t>и погодили використовувати 24-часову систему відліку часу.</w:t>
            </w:r>
          </w:p>
          <w:p w14:paraId="6C139C81" w14:textId="77777777" w:rsidR="00400CA9" w:rsidRPr="00783C1A" w:rsidRDefault="00400CA9" w:rsidP="00400CA9">
            <w:pPr>
              <w:contextualSpacing/>
              <w:jc w:val="both"/>
              <w:rPr>
                <w:rFonts w:ascii="Times New Roman" w:eastAsia="Calibri" w:hAnsi="Times New Roman" w:cs="Times New Roman"/>
                <w:bCs/>
                <w:lang w:val="uk-UA"/>
                <w:rPrChange w:id="7068" w:author="OLENA PASHKOVA (NEPTUNE.UA)" w:date="2022-11-21T15:31:00Z">
                  <w:rPr>
                    <w:rFonts w:ascii="Times New Roman" w:eastAsia="Calibri" w:hAnsi="Times New Roman" w:cs="Times New Roman"/>
                    <w:lang w:val="uk-UA"/>
                  </w:rPr>
                </w:rPrChange>
              </w:rPr>
            </w:pPr>
          </w:p>
          <w:p w14:paraId="4767F022" w14:textId="77777777" w:rsidR="00400CA9" w:rsidRPr="00783C1A" w:rsidRDefault="00400CA9" w:rsidP="00400CA9">
            <w:pPr>
              <w:contextualSpacing/>
              <w:jc w:val="both"/>
              <w:rPr>
                <w:rFonts w:ascii="Times New Roman" w:eastAsia="Calibri" w:hAnsi="Times New Roman" w:cs="Times New Roman"/>
                <w:bCs/>
                <w:lang w:val="uk-UA"/>
                <w:rPrChange w:id="7069"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7070" w:author="OLENA PASHKOVA (NEPTUNE.UA)" w:date="2022-11-21T15:31:00Z">
                  <w:rPr>
                    <w:rFonts w:ascii="Times New Roman" w:eastAsia="Calibri" w:hAnsi="Times New Roman" w:cs="Times New Roman"/>
                    <w:b/>
                    <w:lang w:val="uk-UA"/>
                  </w:rPr>
                </w:rPrChange>
              </w:rPr>
              <w:t>3. ТЕРМІН ДІЇ ДОГОВОРУ</w:t>
            </w:r>
          </w:p>
          <w:p w14:paraId="79741826" w14:textId="76CE7E31" w:rsidR="00400CA9" w:rsidRPr="00783C1A" w:rsidRDefault="00400CA9" w:rsidP="00400CA9">
            <w:pPr>
              <w:contextualSpacing/>
              <w:jc w:val="both"/>
              <w:rPr>
                <w:rFonts w:ascii="Times New Roman" w:eastAsia="Calibri" w:hAnsi="Times New Roman" w:cs="Times New Roman"/>
                <w:bCs/>
                <w:lang w:val="uk-UA"/>
                <w:rPrChange w:id="70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072" w:author="OLENA PASHKOVA (NEPTUNE.UA)" w:date="2022-11-21T15:31:00Z">
                  <w:rPr>
                    <w:rFonts w:ascii="Times New Roman" w:eastAsia="Calibri" w:hAnsi="Times New Roman" w:cs="Times New Roman"/>
                    <w:b/>
                    <w:lang w:val="uk-UA"/>
                  </w:rPr>
                </w:rPrChange>
              </w:rPr>
              <w:t>3.1.</w:t>
            </w:r>
            <w:r w:rsidRPr="00783C1A">
              <w:rPr>
                <w:rFonts w:ascii="Times New Roman" w:eastAsia="Calibri" w:hAnsi="Times New Roman" w:cs="Times New Roman"/>
                <w:bCs/>
                <w:lang w:val="uk-UA"/>
              </w:rPr>
              <w:t xml:space="preserve"> Цей договір набуває чинності з моменту його підписання Сторонами </w:t>
            </w:r>
            <w:del w:id="7073" w:author="OLENA PASHKOVA (NEPTUNE.UA)" w:date="2022-10-26T00:30:00Z">
              <w:r w:rsidRPr="00783C1A" w:rsidDel="00F151D6">
                <w:rPr>
                  <w:rFonts w:ascii="Times New Roman" w:eastAsia="Calibri" w:hAnsi="Times New Roman" w:cs="Times New Roman"/>
                  <w:bCs/>
                  <w:lang w:val="uk-UA"/>
                  <w:rPrChange w:id="7074" w:author="OLENA PASHKOVA (NEPTUNE.UA)" w:date="2022-11-21T15:31:00Z">
                    <w:rPr>
                      <w:rFonts w:ascii="Times New Roman" w:eastAsia="Calibri" w:hAnsi="Times New Roman" w:cs="Times New Roman"/>
                      <w:lang w:val="uk-UA"/>
                    </w:rPr>
                  </w:rPrChange>
                </w:rPr>
                <w:delText xml:space="preserve">та скріплення печатками сторін (за наявності) </w:delText>
              </w:r>
            </w:del>
            <w:r w:rsidRPr="00783C1A">
              <w:rPr>
                <w:rFonts w:ascii="Times New Roman" w:eastAsia="Calibri" w:hAnsi="Times New Roman" w:cs="Times New Roman"/>
                <w:bCs/>
                <w:lang w:val="uk-UA"/>
                <w:rPrChange w:id="7075" w:author="OLENA PASHKOVA (NEPTUNE.UA)" w:date="2022-11-21T15:31:00Z">
                  <w:rPr>
                    <w:rFonts w:ascii="Times New Roman" w:eastAsia="Calibri" w:hAnsi="Times New Roman" w:cs="Times New Roman"/>
                    <w:lang w:val="uk-UA"/>
                  </w:rPr>
                </w:rPrChange>
              </w:rPr>
              <w:t>і діє до 30 червня 202</w:t>
            </w:r>
            <w:r w:rsidRPr="00783C1A">
              <w:rPr>
                <w:rFonts w:ascii="Times New Roman" w:eastAsia="Calibri" w:hAnsi="Times New Roman" w:cs="Times New Roman"/>
                <w:bCs/>
                <w:rPrChange w:id="7076" w:author="OLENA PASHKOVA (NEPTUNE.UA)" w:date="2022-11-21T15:31:00Z">
                  <w:rPr>
                    <w:rFonts w:ascii="Times New Roman" w:eastAsia="Calibri" w:hAnsi="Times New Roman" w:cs="Times New Roman"/>
                  </w:rPr>
                </w:rPrChange>
              </w:rPr>
              <w:t>3</w:t>
            </w:r>
            <w:ins w:id="7077" w:author="OLENA PASHKOVA (NEPTUNE.UA)" w:date="2022-10-26T00:31:00Z">
              <w:r w:rsidR="00F151D6" w:rsidRPr="00783C1A">
                <w:rPr>
                  <w:rFonts w:ascii="Times New Roman" w:eastAsia="Calibri" w:hAnsi="Times New Roman" w:cs="Times New Roman"/>
                  <w:bCs/>
                  <w:lang w:val="uk-UA"/>
                  <w:rPrChange w:id="7078" w:author="OLENA PASHKOVA (NEPTUNE.UA)" w:date="2022-11-21T15:31:00Z">
                    <w:rPr>
                      <w:rFonts w:ascii="Times New Roman" w:eastAsia="Calibri" w:hAnsi="Times New Roman" w:cs="Times New Roman"/>
                      <w:lang w:val="uk-UA"/>
                    </w:rPr>
                  </w:rPrChange>
                </w:rPr>
                <w:t xml:space="preserve">. </w:t>
              </w:r>
            </w:ins>
            <w:r w:rsidRPr="00783C1A">
              <w:rPr>
                <w:rFonts w:ascii="Times New Roman" w:eastAsia="Calibri" w:hAnsi="Times New Roman" w:cs="Times New Roman"/>
                <w:bCs/>
                <w:lang w:val="uk-UA"/>
                <w:rPrChange w:id="7079" w:author="OLENA PASHKOVA (NEPTUNE.UA)" w:date="2022-11-21T15:31:00Z">
                  <w:rPr>
                    <w:rFonts w:ascii="Times New Roman" w:eastAsia="Calibri" w:hAnsi="Times New Roman" w:cs="Times New Roman"/>
                    <w:lang w:val="uk-UA"/>
                  </w:rPr>
                </w:rPrChange>
              </w:rPr>
              <w:t xml:space="preserve"> </w:t>
            </w:r>
            <w:del w:id="7080" w:author="OLENA PASHKOVA (NEPTUNE.UA)" w:date="2022-10-26T00:31:00Z">
              <w:r w:rsidRPr="00783C1A" w:rsidDel="00F151D6">
                <w:rPr>
                  <w:rFonts w:ascii="Times New Roman" w:eastAsia="Calibri" w:hAnsi="Times New Roman" w:cs="Times New Roman"/>
                  <w:bCs/>
                  <w:lang w:val="uk-UA"/>
                  <w:rPrChange w:id="7081" w:author="OLENA PASHKOVA (NEPTUNE.UA)" w:date="2022-11-21T15:31:00Z">
                    <w:rPr>
                      <w:rFonts w:ascii="Times New Roman" w:eastAsia="Calibri" w:hAnsi="Times New Roman" w:cs="Times New Roman"/>
                      <w:lang w:val="uk-UA"/>
                    </w:rPr>
                  </w:rPrChange>
                </w:rPr>
                <w:delText>включно</w:delText>
              </w:r>
              <w:r w:rsidRPr="00783C1A" w:rsidDel="00F151D6">
                <w:rPr>
                  <w:rFonts w:ascii="Times New Roman" w:eastAsia="Calibri" w:hAnsi="Times New Roman" w:cs="Times New Roman"/>
                  <w:bCs/>
                  <w:rPrChange w:id="7082" w:author="OLENA PASHKOVA (NEPTUNE.UA)" w:date="2022-11-21T15:31:00Z">
                    <w:rPr>
                      <w:rFonts w:ascii="Times New Roman" w:eastAsia="Calibri" w:hAnsi="Times New Roman" w:cs="Times New Roman"/>
                    </w:rPr>
                  </w:rPrChange>
                </w:rPr>
                <w:delText>,</w:delText>
              </w:r>
              <w:r w:rsidRPr="00783C1A" w:rsidDel="00F151D6">
                <w:rPr>
                  <w:rFonts w:ascii="Times New Roman" w:eastAsia="Calibri" w:hAnsi="Times New Roman" w:cs="Times New Roman"/>
                  <w:bCs/>
                  <w:lang w:val="uk-UA"/>
                  <w:rPrChange w:id="7083" w:author="OLENA PASHKOVA (NEPTUNE.UA)" w:date="2022-11-21T15:31:00Z">
                    <w:rPr>
                      <w:rFonts w:ascii="Times New Roman" w:eastAsia="Calibri" w:hAnsi="Times New Roman" w:cs="Times New Roman"/>
                      <w:lang w:val="uk-UA"/>
                    </w:rPr>
                  </w:rPrChange>
                </w:rPr>
                <w:delText xml:space="preserve"> але до повного виконання зобов’язань Сторонами.</w:delText>
              </w:r>
            </w:del>
          </w:p>
          <w:p w14:paraId="75CF54CD" w14:textId="2D085DE6" w:rsidR="00400CA9" w:rsidRPr="00783C1A" w:rsidRDefault="00400CA9" w:rsidP="00400CA9">
            <w:pPr>
              <w:contextualSpacing/>
              <w:jc w:val="both"/>
              <w:rPr>
                <w:rFonts w:ascii="Times New Roman" w:eastAsia="Calibri" w:hAnsi="Times New Roman" w:cs="Times New Roman"/>
                <w:bCs/>
                <w:lang w:val="uk-UA"/>
                <w:rPrChange w:id="708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085" w:author="OLENA PASHKOVA (NEPTUNE.UA)" w:date="2022-11-21T15:31:00Z">
                  <w:rPr>
                    <w:rFonts w:ascii="Times New Roman" w:eastAsia="Calibri" w:hAnsi="Times New Roman" w:cs="Times New Roman"/>
                    <w:b/>
                    <w:lang w:val="uk-UA"/>
                  </w:rPr>
                </w:rPrChange>
              </w:rPr>
              <w:t>3.2.</w:t>
            </w:r>
            <w:r w:rsidRPr="00783C1A">
              <w:rPr>
                <w:rFonts w:ascii="Times New Roman" w:eastAsia="Calibri" w:hAnsi="Times New Roman" w:cs="Times New Roman"/>
                <w:bCs/>
                <w:lang w:val="uk-UA"/>
              </w:rPr>
              <w:t xml:space="preserve"> Цей Договір може бути змінений або доповнений тільки за </w:t>
            </w:r>
            <w:ins w:id="7086" w:author="OLENA PASHKOVA (NEPTUNE.UA)" w:date="2022-10-26T00:31:00Z">
              <w:r w:rsidR="00F151D6" w:rsidRPr="00783C1A">
                <w:rPr>
                  <w:rFonts w:ascii="Times New Roman" w:eastAsia="Calibri" w:hAnsi="Times New Roman" w:cs="Times New Roman"/>
                  <w:bCs/>
                  <w:lang w:val="uk-UA"/>
                  <w:rPrChange w:id="7087" w:author="OLENA PASHKOVA (NEPTUNE.UA)" w:date="2022-11-21T15:31:00Z">
                    <w:rPr>
                      <w:rFonts w:ascii="Times New Roman" w:eastAsia="Calibri" w:hAnsi="Times New Roman" w:cs="Times New Roman"/>
                      <w:lang w:val="uk-UA"/>
                    </w:rPr>
                  </w:rPrChange>
                </w:rPr>
                <w:t xml:space="preserve">письмовою </w:t>
              </w:r>
            </w:ins>
            <w:r w:rsidRPr="00783C1A">
              <w:rPr>
                <w:rFonts w:ascii="Times New Roman" w:eastAsia="Calibri" w:hAnsi="Times New Roman" w:cs="Times New Roman"/>
                <w:bCs/>
                <w:lang w:val="uk-UA"/>
                <w:rPrChange w:id="7088" w:author="OLENA PASHKOVA (NEPTUNE.UA)" w:date="2022-11-21T15:31:00Z">
                  <w:rPr>
                    <w:rFonts w:ascii="Times New Roman" w:eastAsia="Calibri" w:hAnsi="Times New Roman" w:cs="Times New Roman"/>
                    <w:lang w:val="uk-UA"/>
                  </w:rPr>
                </w:rPrChange>
              </w:rPr>
              <w:t xml:space="preserve">згодою Сторін </w:t>
            </w:r>
            <w:del w:id="7089" w:author="OLENA PASHKOVA (NEPTUNE.UA)" w:date="2022-10-26T00:32:00Z">
              <w:r w:rsidRPr="00783C1A" w:rsidDel="00F151D6">
                <w:rPr>
                  <w:rFonts w:ascii="Times New Roman" w:eastAsia="Calibri" w:hAnsi="Times New Roman" w:cs="Times New Roman"/>
                  <w:bCs/>
                  <w:lang w:val="uk-UA"/>
                  <w:rPrChange w:id="7090" w:author="OLENA PASHKOVA (NEPTUNE.UA)" w:date="2022-11-21T15:31:00Z">
                    <w:rPr>
                      <w:rFonts w:ascii="Times New Roman" w:eastAsia="Calibri" w:hAnsi="Times New Roman" w:cs="Times New Roman"/>
                      <w:lang w:val="uk-UA"/>
                    </w:rPr>
                  </w:rPrChange>
                </w:rPr>
                <w:delText xml:space="preserve">і у письмовому вигляді </w:delText>
              </w:r>
            </w:del>
            <w:r w:rsidRPr="00783C1A">
              <w:rPr>
                <w:rFonts w:ascii="Times New Roman" w:eastAsia="Calibri" w:hAnsi="Times New Roman" w:cs="Times New Roman"/>
                <w:bCs/>
                <w:lang w:val="uk-UA"/>
                <w:rPrChange w:id="7091" w:author="OLENA PASHKOVA (NEPTUNE.UA)" w:date="2022-11-21T15:31:00Z">
                  <w:rPr>
                    <w:rFonts w:ascii="Times New Roman" w:eastAsia="Calibri" w:hAnsi="Times New Roman" w:cs="Times New Roman"/>
                    <w:lang w:val="uk-UA"/>
                  </w:rPr>
                </w:rPrChange>
              </w:rPr>
              <w:t xml:space="preserve">шляхом укладення </w:t>
            </w:r>
            <w:ins w:id="7092" w:author="OLENA PASHKOVA (NEPTUNE.UA)" w:date="2022-10-26T00:32:00Z">
              <w:r w:rsidR="00F151D6" w:rsidRPr="00783C1A">
                <w:rPr>
                  <w:rFonts w:ascii="Times New Roman" w:eastAsia="Calibri" w:hAnsi="Times New Roman" w:cs="Times New Roman"/>
                  <w:bCs/>
                  <w:lang w:val="uk-UA"/>
                  <w:rPrChange w:id="7093" w:author="OLENA PASHKOVA (NEPTUNE.UA)" w:date="2022-11-21T15:31:00Z">
                    <w:rPr>
                      <w:rFonts w:ascii="Times New Roman" w:eastAsia="Calibri" w:hAnsi="Times New Roman" w:cs="Times New Roman"/>
                      <w:lang w:val="uk-UA"/>
                    </w:rPr>
                  </w:rPrChange>
                </w:rPr>
                <w:t xml:space="preserve">та підписання </w:t>
              </w:r>
            </w:ins>
            <w:r w:rsidRPr="00783C1A">
              <w:rPr>
                <w:rFonts w:ascii="Times New Roman" w:eastAsia="Calibri" w:hAnsi="Times New Roman" w:cs="Times New Roman"/>
                <w:bCs/>
                <w:lang w:val="uk-UA"/>
                <w:rPrChange w:id="7094" w:author="OLENA PASHKOVA (NEPTUNE.UA)" w:date="2022-11-21T15:31:00Z">
                  <w:rPr>
                    <w:rFonts w:ascii="Times New Roman" w:eastAsia="Calibri" w:hAnsi="Times New Roman" w:cs="Times New Roman"/>
                    <w:lang w:val="uk-UA"/>
                  </w:rPr>
                </w:rPrChange>
              </w:rPr>
              <w:t>Сторонами відповідної додаткової угоди</w:t>
            </w:r>
            <w:ins w:id="7095" w:author="OLENA PASHKOVA (NEPTUNE.UA)" w:date="2022-10-26T00:32:00Z">
              <w:r w:rsidR="00F151D6" w:rsidRPr="00783C1A">
                <w:rPr>
                  <w:rFonts w:ascii="Times New Roman" w:eastAsia="Calibri" w:hAnsi="Times New Roman" w:cs="Times New Roman"/>
                  <w:bCs/>
                  <w:lang w:val="uk-UA"/>
                  <w:rPrChange w:id="7096" w:author="OLENA PASHKOVA (NEPTUNE.UA)" w:date="2022-11-21T15:31:00Z">
                    <w:rPr>
                      <w:rFonts w:ascii="Times New Roman" w:eastAsia="Calibri" w:hAnsi="Times New Roman" w:cs="Times New Roman"/>
                      <w:lang w:val="uk-UA"/>
                    </w:rPr>
                  </w:rPrChange>
                </w:rPr>
                <w:t xml:space="preserve">. </w:t>
              </w:r>
            </w:ins>
            <w:del w:id="7097" w:author="OLENA PASHKOVA (NEPTUNE.UA)" w:date="2022-10-26T00:32:00Z">
              <w:r w:rsidRPr="00783C1A" w:rsidDel="00F151D6">
                <w:rPr>
                  <w:rFonts w:ascii="Times New Roman" w:eastAsia="Calibri" w:hAnsi="Times New Roman" w:cs="Times New Roman"/>
                  <w:bCs/>
                  <w:lang w:val="uk-UA"/>
                  <w:rPrChange w:id="7098" w:author="OLENA PASHKOVA (NEPTUNE.UA)" w:date="2022-11-21T15:31:00Z">
                    <w:rPr>
                      <w:rFonts w:ascii="Times New Roman" w:eastAsia="Calibri" w:hAnsi="Times New Roman" w:cs="Times New Roman"/>
                      <w:lang w:val="uk-UA"/>
                    </w:rPr>
                  </w:rPrChange>
                </w:rPr>
                <w:delText>, підписаної Сторонами та скріпленою печатками Сторін (за наявності)</w:delText>
              </w:r>
            </w:del>
            <w:r w:rsidRPr="00783C1A">
              <w:rPr>
                <w:rFonts w:ascii="Times New Roman" w:eastAsia="Calibri" w:hAnsi="Times New Roman" w:cs="Times New Roman"/>
                <w:bCs/>
                <w:lang w:val="uk-UA"/>
                <w:rPrChange w:id="7099" w:author="OLENA PASHKOVA (NEPTUNE.UA)" w:date="2022-11-21T15:31:00Z">
                  <w:rPr>
                    <w:rFonts w:ascii="Times New Roman" w:eastAsia="Calibri" w:hAnsi="Times New Roman" w:cs="Times New Roman"/>
                    <w:lang w:val="uk-UA"/>
                  </w:rPr>
                </w:rPrChange>
              </w:rPr>
              <w:t>.</w:t>
            </w:r>
          </w:p>
          <w:p w14:paraId="2DF52500" w14:textId="77777777" w:rsidR="00400CA9" w:rsidRPr="00783C1A" w:rsidRDefault="00400CA9" w:rsidP="00400CA9">
            <w:pPr>
              <w:contextualSpacing/>
              <w:jc w:val="both"/>
              <w:rPr>
                <w:rFonts w:ascii="Times New Roman" w:eastAsia="Calibri" w:hAnsi="Times New Roman" w:cs="Times New Roman"/>
                <w:bCs/>
                <w:lang w:val="uk-UA"/>
                <w:rPrChange w:id="710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01" w:author="OLENA PASHKOVA (NEPTUNE.UA)" w:date="2022-11-21T15:31:00Z">
                  <w:rPr>
                    <w:rFonts w:ascii="Times New Roman" w:eastAsia="Calibri" w:hAnsi="Times New Roman" w:cs="Times New Roman"/>
                    <w:b/>
                    <w:lang w:val="uk-UA"/>
                  </w:rPr>
                </w:rPrChange>
              </w:rPr>
              <w:t>3.3.</w:t>
            </w:r>
            <w:r w:rsidRPr="00783C1A">
              <w:rPr>
                <w:rFonts w:ascii="Times New Roman" w:eastAsia="Calibri" w:hAnsi="Times New Roman" w:cs="Times New Roman"/>
                <w:bCs/>
                <w:lang w:val="uk-UA"/>
              </w:rPr>
              <w:tab/>
              <w:t>По зак</w:t>
            </w:r>
            <w:r w:rsidRPr="004C5B1D">
              <w:rPr>
                <w:rFonts w:ascii="Times New Roman" w:eastAsia="Calibri" w:hAnsi="Times New Roman" w:cs="Times New Roman"/>
                <w:bCs/>
                <w:lang w:val="uk-UA"/>
              </w:rPr>
              <w:t>інченні дії цього Договору Сторони зобов'язуються зробити повний взаєморозрахунок протягом 5 (п'яти) банківських днів з моменту його закінчення.</w:t>
            </w:r>
          </w:p>
          <w:p w14:paraId="30993376" w14:textId="77777777" w:rsidR="00400CA9" w:rsidRPr="00783C1A" w:rsidRDefault="00400CA9" w:rsidP="00400CA9">
            <w:pPr>
              <w:contextualSpacing/>
              <w:jc w:val="both"/>
              <w:rPr>
                <w:rFonts w:ascii="Times New Roman" w:eastAsia="Calibri" w:hAnsi="Times New Roman" w:cs="Times New Roman"/>
                <w:bCs/>
                <w:lang w:val="uk-UA"/>
                <w:rPrChange w:id="7102" w:author="OLENA PASHKOVA (NEPTUNE.UA)" w:date="2022-11-21T15:31:00Z">
                  <w:rPr>
                    <w:rFonts w:ascii="Times New Roman" w:eastAsia="Calibri" w:hAnsi="Times New Roman" w:cs="Times New Roman"/>
                    <w:lang w:val="uk-UA"/>
                  </w:rPr>
                </w:rPrChange>
              </w:rPr>
            </w:pPr>
          </w:p>
          <w:p w14:paraId="00581422" w14:textId="77777777" w:rsidR="00400CA9" w:rsidRPr="00783C1A" w:rsidRDefault="00400CA9" w:rsidP="00400CA9">
            <w:pPr>
              <w:contextualSpacing/>
              <w:jc w:val="both"/>
              <w:rPr>
                <w:ins w:id="7103" w:author="SERHII SULIMA (NEPTUNE.UA)" w:date="2022-09-01T11:42:00Z"/>
                <w:rFonts w:ascii="Times New Roman" w:eastAsia="Calibri" w:hAnsi="Times New Roman" w:cs="Times New Roman"/>
                <w:bCs/>
                <w:lang w:val="uk-UA"/>
                <w:rPrChange w:id="7104" w:author="OLENA PASHKOVA (NEPTUNE.UA)" w:date="2022-11-21T15:31:00Z">
                  <w:rPr>
                    <w:ins w:id="7105" w:author="SERHII SULIMA (NEPTUNE.UA)" w:date="2022-09-01T11:42:00Z"/>
                    <w:rFonts w:ascii="Times New Roman" w:eastAsia="Calibri" w:hAnsi="Times New Roman" w:cs="Times New Roman"/>
                    <w:b/>
                    <w:lang w:val="uk-UA"/>
                  </w:rPr>
                </w:rPrChange>
              </w:rPr>
            </w:pPr>
          </w:p>
          <w:p w14:paraId="4E08FCCC" w14:textId="77777777" w:rsidR="00400CA9" w:rsidRPr="00783C1A" w:rsidRDefault="00400CA9" w:rsidP="00400CA9">
            <w:pPr>
              <w:contextualSpacing/>
              <w:jc w:val="both"/>
              <w:rPr>
                <w:rFonts w:ascii="Times New Roman" w:eastAsia="Calibri" w:hAnsi="Times New Roman" w:cs="Times New Roman"/>
                <w:bCs/>
                <w:lang w:val="uk-UA"/>
                <w:rPrChange w:id="7106"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7107" w:author="OLENA PASHKOVA (NEPTUNE.UA)" w:date="2022-11-21T15:31:00Z">
                  <w:rPr>
                    <w:rFonts w:ascii="Times New Roman" w:eastAsia="Calibri" w:hAnsi="Times New Roman" w:cs="Times New Roman"/>
                    <w:b/>
                    <w:lang w:val="uk-UA"/>
                  </w:rPr>
                </w:rPrChange>
              </w:rPr>
              <w:t>4. ЗОБОВ’ЯЗАННЯ ТА ПРАВА ВИКОНАВЦЯ:</w:t>
            </w:r>
          </w:p>
          <w:p w14:paraId="49D6EA8A" w14:textId="77777777" w:rsidR="00400CA9" w:rsidRPr="00783C1A" w:rsidRDefault="00400CA9" w:rsidP="00400CA9">
            <w:pPr>
              <w:contextualSpacing/>
              <w:jc w:val="both"/>
              <w:rPr>
                <w:ins w:id="7108" w:author="Nataliya Tomaskovic" w:date="2022-08-18T18:12:00Z"/>
                <w:rFonts w:ascii="Times New Roman" w:eastAsia="Calibri" w:hAnsi="Times New Roman" w:cs="Times New Roman"/>
                <w:bCs/>
                <w:lang w:val="uk-UA"/>
                <w:rPrChange w:id="7109" w:author="OLENA PASHKOVA (NEPTUNE.UA)" w:date="2022-11-21T15:31:00Z">
                  <w:rPr>
                    <w:ins w:id="7110" w:author="Nataliya Tomaskovic" w:date="2022-08-18T18:12:00Z"/>
                    <w:rFonts w:ascii="Times New Roman" w:eastAsia="Calibri" w:hAnsi="Times New Roman" w:cs="Times New Roman"/>
                    <w:b/>
                    <w:lang w:val="uk-UA"/>
                  </w:rPr>
                </w:rPrChange>
              </w:rPr>
            </w:pPr>
          </w:p>
          <w:p w14:paraId="54F07C7C" w14:textId="3DBB8FC3" w:rsidR="00400CA9" w:rsidRPr="00783C1A" w:rsidRDefault="00400CA9" w:rsidP="00400CA9">
            <w:pPr>
              <w:contextualSpacing/>
              <w:jc w:val="both"/>
              <w:rPr>
                <w:rFonts w:ascii="Times New Roman" w:eastAsia="Calibri" w:hAnsi="Times New Roman" w:cs="Times New Roman"/>
                <w:bCs/>
                <w:lang w:val="uk-UA"/>
                <w:rPrChange w:id="711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12" w:author="OLENA PASHKOVA (NEPTUNE.UA)" w:date="2022-11-21T15:31:00Z">
                  <w:rPr>
                    <w:rFonts w:ascii="Times New Roman" w:eastAsia="Calibri" w:hAnsi="Times New Roman" w:cs="Times New Roman"/>
                    <w:b/>
                    <w:lang w:val="uk-UA"/>
                  </w:rPr>
                </w:rPrChange>
              </w:rPr>
              <w:t>4.1.</w:t>
            </w:r>
            <w:ins w:id="7113" w:author="Nataliya Tomaskovic" w:date="2022-08-18T18:12:00Z">
              <w:r w:rsidRPr="00783C1A">
                <w:rPr>
                  <w:rFonts w:ascii="Times New Roman" w:eastAsia="Calibri" w:hAnsi="Times New Roman" w:cs="Times New Roman"/>
                  <w:bCs/>
                  <w:lang w:val="uk-UA"/>
                  <w:rPrChange w:id="7114" w:author="OLENA PASHKOVA (NEPTUNE.UA)" w:date="2022-11-21T15:31:00Z">
                    <w:rPr>
                      <w:rFonts w:ascii="Times New Roman" w:eastAsia="Calibri" w:hAnsi="Times New Roman" w:cs="Times New Roman"/>
                      <w:b/>
                      <w:lang w:val="uk-UA"/>
                    </w:rPr>
                  </w:rPrChange>
                </w:rPr>
                <w:t xml:space="preserve"> </w:t>
              </w:r>
            </w:ins>
            <w:r w:rsidRPr="00783C1A">
              <w:rPr>
                <w:rFonts w:ascii="Times New Roman" w:eastAsia="Calibri" w:hAnsi="Times New Roman" w:cs="Times New Roman"/>
                <w:bCs/>
                <w:lang w:val="uk-UA"/>
              </w:rPr>
              <w:t xml:space="preserve">Виконавець </w:t>
            </w:r>
            <w:del w:id="7115" w:author="OLENA PASHKOVA (NEPTUNE.UA)" w:date="2022-10-26T00:33:00Z">
              <w:r w:rsidRPr="00783C1A" w:rsidDel="00F151D6">
                <w:rPr>
                  <w:rFonts w:ascii="Times New Roman" w:eastAsia="Calibri" w:hAnsi="Times New Roman" w:cs="Times New Roman"/>
                  <w:bCs/>
                  <w:lang w:val="uk-UA"/>
                  <w:rPrChange w:id="7116" w:author="OLENA PASHKOVA (NEPTUNE.UA)" w:date="2022-11-21T15:31:00Z">
                    <w:rPr>
                      <w:rFonts w:ascii="Times New Roman" w:eastAsia="Calibri" w:hAnsi="Times New Roman" w:cs="Times New Roman"/>
                      <w:lang w:val="uk-UA"/>
                    </w:rPr>
                  </w:rPrChange>
                </w:rPr>
                <w:delText>зобовязаний</w:delText>
              </w:r>
            </w:del>
            <w:ins w:id="7117" w:author="OLENA PASHKOVA (NEPTUNE.UA)" w:date="2022-10-26T00:33:00Z">
              <w:r w:rsidR="00F151D6" w:rsidRPr="00783C1A">
                <w:rPr>
                  <w:rFonts w:ascii="Times New Roman" w:eastAsia="Calibri" w:hAnsi="Times New Roman" w:cs="Times New Roman"/>
                  <w:bCs/>
                  <w:lang w:val="uk-UA"/>
                  <w:rPrChange w:id="7118" w:author="OLENA PASHKOVA (NEPTUNE.UA)" w:date="2022-11-21T15:31:00Z">
                    <w:rPr>
                      <w:rFonts w:ascii="Times New Roman" w:eastAsia="Calibri" w:hAnsi="Times New Roman" w:cs="Times New Roman"/>
                      <w:lang w:val="uk-UA"/>
                    </w:rPr>
                  </w:rPrChange>
                </w:rPr>
                <w:t>зобов’язаний</w:t>
              </w:r>
            </w:ins>
            <w:r w:rsidRPr="00783C1A">
              <w:rPr>
                <w:rFonts w:ascii="Times New Roman" w:eastAsia="Calibri" w:hAnsi="Times New Roman" w:cs="Times New Roman"/>
                <w:bCs/>
                <w:lang w:val="uk-UA"/>
                <w:rPrChange w:id="7119" w:author="OLENA PASHKOVA (NEPTUNE.UA)" w:date="2022-11-21T15:31:00Z">
                  <w:rPr>
                    <w:rFonts w:ascii="Times New Roman" w:eastAsia="Calibri" w:hAnsi="Times New Roman" w:cs="Times New Roman"/>
                    <w:lang w:val="uk-UA"/>
                  </w:rPr>
                </w:rPrChange>
              </w:rPr>
              <w:t xml:space="preserve"> підтвердити Замовнику місячний план завезення Зерна та постановки суден або надати зустрічні пропозиції щодо плану постановки суден</w:t>
            </w:r>
            <w:ins w:id="7120" w:author="OLENA PASHKOVA (NEPTUNE.UA)" w:date="2022-11-21T04:32:00Z">
              <w:r w:rsidR="001330C6" w:rsidRPr="00783C1A">
                <w:rPr>
                  <w:bCs/>
                  <w:lang w:val="uk-UA"/>
                  <w:rPrChange w:id="7121" w:author="OLENA PASHKOVA (NEPTUNE.UA)" w:date="2022-11-21T15:31:00Z">
                    <w:rPr/>
                  </w:rPrChange>
                </w:rPr>
                <w:t xml:space="preserve"> </w:t>
              </w:r>
              <w:r w:rsidR="001330C6" w:rsidRPr="00783C1A">
                <w:rPr>
                  <w:rFonts w:ascii="Times New Roman" w:eastAsia="Calibri" w:hAnsi="Times New Roman" w:cs="Times New Roman"/>
                  <w:bCs/>
                  <w:lang w:val="uk-UA"/>
                </w:rPr>
                <w:t>із зазначенням можливих періодів приймання суден (lаусаn)</w:t>
              </w:r>
            </w:ins>
            <w:r w:rsidRPr="00783C1A">
              <w:rPr>
                <w:rFonts w:ascii="Times New Roman" w:eastAsia="Calibri" w:hAnsi="Times New Roman" w:cs="Times New Roman"/>
                <w:bCs/>
                <w:lang w:val="uk-UA"/>
                <w:rPrChange w:id="7122" w:author="OLENA PASHKOVA (NEPTUNE.UA)" w:date="2022-11-21T15:31:00Z">
                  <w:rPr>
                    <w:rFonts w:ascii="Times New Roman" w:eastAsia="Calibri" w:hAnsi="Times New Roman" w:cs="Times New Roman"/>
                    <w:lang w:val="uk-UA"/>
                  </w:rPr>
                </w:rPrChange>
              </w:rPr>
              <w:t xml:space="preserve"> та завезення Зерна у відповідному плановому місяці протягом </w:t>
            </w:r>
            <w:ins w:id="7123" w:author="OLENA PASHKOVA (NEPTUNE.UA)" w:date="2022-10-26T00:34:00Z">
              <w:r w:rsidR="00F151D6" w:rsidRPr="00783C1A">
                <w:rPr>
                  <w:rFonts w:ascii="Times New Roman" w:eastAsia="Calibri" w:hAnsi="Times New Roman" w:cs="Times New Roman"/>
                  <w:bCs/>
                  <w:lang w:val="uk-UA"/>
                  <w:rPrChange w:id="7124" w:author="OLENA PASHKOVA (NEPTUNE.UA)" w:date="2022-11-21T15:31:00Z">
                    <w:rPr>
                      <w:rFonts w:ascii="Times New Roman" w:eastAsia="Calibri" w:hAnsi="Times New Roman" w:cs="Times New Roman"/>
                      <w:lang w:val="uk-UA"/>
                    </w:rPr>
                  </w:rPrChange>
                </w:rPr>
                <w:t>3 (</w:t>
              </w:r>
            </w:ins>
            <w:r w:rsidRPr="00783C1A">
              <w:rPr>
                <w:rFonts w:ascii="Times New Roman" w:eastAsia="Calibri" w:hAnsi="Times New Roman" w:cs="Times New Roman"/>
                <w:bCs/>
                <w:lang w:val="uk-UA"/>
                <w:rPrChange w:id="7125" w:author="OLENA PASHKOVA (NEPTUNE.UA)" w:date="2022-11-21T15:31:00Z">
                  <w:rPr>
                    <w:rFonts w:ascii="Times New Roman" w:eastAsia="Calibri" w:hAnsi="Times New Roman" w:cs="Times New Roman"/>
                    <w:lang w:val="uk-UA"/>
                  </w:rPr>
                </w:rPrChange>
              </w:rPr>
              <w:t>трьох</w:t>
            </w:r>
            <w:ins w:id="7126" w:author="OLENA PASHKOVA (NEPTUNE.UA)" w:date="2022-10-26T00:34:00Z">
              <w:r w:rsidR="00F151D6" w:rsidRPr="00783C1A">
                <w:rPr>
                  <w:rFonts w:ascii="Times New Roman" w:eastAsia="Calibri" w:hAnsi="Times New Roman" w:cs="Times New Roman"/>
                  <w:bCs/>
                  <w:lang w:val="uk-UA"/>
                  <w:rPrChange w:id="7127" w:author="OLENA PASHKOVA (NEPTUNE.UA)" w:date="2022-11-21T15:31:00Z">
                    <w:rPr>
                      <w:rFonts w:ascii="Times New Roman" w:eastAsia="Calibri" w:hAnsi="Times New Roman" w:cs="Times New Roman"/>
                      <w:lang w:val="uk-UA"/>
                    </w:rPr>
                  </w:rPrChange>
                </w:rPr>
                <w:t>)</w:t>
              </w:r>
            </w:ins>
            <w:del w:id="7128" w:author="OLENA PASHKOVA (NEPTUNE.UA)" w:date="2022-10-26T00:34:00Z">
              <w:r w:rsidRPr="00783C1A" w:rsidDel="00F151D6">
                <w:rPr>
                  <w:rFonts w:ascii="Times New Roman" w:eastAsia="Calibri" w:hAnsi="Times New Roman" w:cs="Times New Roman"/>
                  <w:bCs/>
                  <w:lang w:val="uk-UA"/>
                  <w:rPrChange w:id="7129" w:author="OLENA PASHKOVA (NEPTUNE.UA)" w:date="2022-11-21T15:31:00Z">
                    <w:rPr>
                      <w:rFonts w:ascii="Times New Roman" w:eastAsia="Calibri" w:hAnsi="Times New Roman" w:cs="Times New Roman"/>
                      <w:lang w:val="uk-UA"/>
                    </w:rPr>
                  </w:rPrChange>
                </w:rPr>
                <w:delText xml:space="preserve"> (</w:delText>
              </w:r>
            </w:del>
            <w:ins w:id="7130" w:author="Nataliya Tomaskovic" w:date="2022-08-19T16:42:00Z">
              <w:del w:id="7131" w:author="OLENA PASHKOVA (NEPTUNE.UA)" w:date="2022-10-26T00:34:00Z">
                <w:r w:rsidRPr="00783C1A" w:rsidDel="00F151D6">
                  <w:rPr>
                    <w:rFonts w:ascii="Times New Roman" w:eastAsia="Calibri" w:hAnsi="Times New Roman" w:cs="Times New Roman"/>
                    <w:bCs/>
                    <w:lang w:val="uk-UA"/>
                    <w:rPrChange w:id="7132" w:author="OLENA PASHKOVA (NEPTUNE.UA)" w:date="2022-11-21T15:31:00Z">
                      <w:rPr>
                        <w:rFonts w:ascii="Times New Roman" w:eastAsia="Calibri" w:hAnsi="Times New Roman" w:cs="Times New Roman"/>
                        <w:lang w:val="uk-UA"/>
                      </w:rPr>
                    </w:rPrChange>
                  </w:rPr>
                  <w:delText>3</w:delText>
                </w:r>
              </w:del>
            </w:ins>
            <w:ins w:id="7133" w:author="Nataliya Tomaskovic" w:date="2022-08-18T18:14:00Z">
              <w:del w:id="7134" w:author="OLENA PASHKOVA (NEPTUNE.UA)" w:date="2022-10-26T00:34:00Z">
                <w:r w:rsidRPr="00783C1A" w:rsidDel="00F151D6">
                  <w:rPr>
                    <w:rFonts w:ascii="Times New Roman" w:eastAsia="Calibri" w:hAnsi="Times New Roman" w:cs="Times New Roman"/>
                    <w:bCs/>
                    <w:lang w:val="uk-UA"/>
                    <w:rPrChange w:id="7135" w:author="OLENA PASHKOVA (NEPTUNE.UA)" w:date="2022-11-21T15:31:00Z">
                      <w:rPr>
                        <w:rFonts w:ascii="Times New Roman" w:eastAsia="Calibri" w:hAnsi="Times New Roman" w:cs="Times New Roman"/>
                        <w:lang w:val="uk-UA"/>
                      </w:rPr>
                    </w:rPrChange>
                  </w:rPr>
                  <w:delText>2</w:delText>
                </w:r>
              </w:del>
            </w:ins>
            <w:del w:id="7136" w:author="OLENA PASHKOVA (NEPTUNE.UA)" w:date="2022-10-26T00:34:00Z">
              <w:r w:rsidRPr="00783C1A" w:rsidDel="00F151D6">
                <w:rPr>
                  <w:rFonts w:ascii="Times New Roman" w:eastAsia="Calibri" w:hAnsi="Times New Roman" w:cs="Times New Roman"/>
                  <w:bCs/>
                  <w:lang w:val="uk-UA"/>
                  <w:rPrChange w:id="7137" w:author="OLENA PASHKOVA (NEPTUNE.UA)" w:date="2022-11-21T15:31:00Z">
                    <w:rPr>
                      <w:rFonts w:ascii="Times New Roman" w:hAnsi="Times New Roman" w:cs="Times New Roman"/>
                      <w:highlight w:val="yellow"/>
                      <w:lang w:val="uk-UA"/>
                    </w:rPr>
                  </w:rPrChange>
                </w:rPr>
                <w:delText>3)</w:delText>
              </w:r>
            </w:del>
            <w:r w:rsidRPr="00783C1A">
              <w:rPr>
                <w:rFonts w:ascii="Times New Roman" w:eastAsia="Calibri" w:hAnsi="Times New Roman" w:cs="Times New Roman"/>
                <w:bCs/>
                <w:lang w:val="uk-UA"/>
              </w:rPr>
              <w:t xml:space="preserve"> робочих днів з дати отримання такого плану від Замовника. Замовник, на власний розсуд, має право або прийняти зустрічні пропозиції Виконавця, або відмовитись від них, без відшкодування будь-яких збитків Виконавцю.</w:t>
            </w:r>
          </w:p>
          <w:p w14:paraId="28E47E69" w14:textId="77777777" w:rsidR="00400CA9" w:rsidRPr="00783C1A" w:rsidRDefault="00400CA9" w:rsidP="00400CA9">
            <w:pPr>
              <w:contextualSpacing/>
              <w:jc w:val="both"/>
              <w:rPr>
                <w:rFonts w:ascii="Times New Roman" w:eastAsia="Calibri" w:hAnsi="Times New Roman" w:cs="Times New Roman"/>
                <w:bCs/>
                <w:lang w:val="uk-UA"/>
                <w:rPrChange w:id="713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39" w:author="OLENA PASHKOVA (NEPTUNE.UA)" w:date="2022-11-21T15:31:00Z">
                  <w:rPr>
                    <w:rFonts w:ascii="Times New Roman" w:eastAsia="Calibri" w:hAnsi="Times New Roman" w:cs="Times New Roman"/>
                    <w:b/>
                    <w:lang w:val="uk-UA"/>
                  </w:rPr>
                </w:rPrChange>
              </w:rPr>
              <w:t>4.2.</w:t>
            </w:r>
            <w:r w:rsidRPr="00783C1A">
              <w:rPr>
                <w:rFonts w:ascii="Times New Roman" w:eastAsia="Calibri" w:hAnsi="Times New Roman" w:cs="Times New Roman"/>
                <w:bCs/>
                <w:lang w:val="uk-UA"/>
              </w:rPr>
              <w:tab/>
              <w:t>відповідно до п. 4.2.1 цього Договор</w:t>
            </w:r>
            <w:r w:rsidRPr="004C5B1D">
              <w:rPr>
                <w:rFonts w:ascii="Times New Roman" w:eastAsia="Calibri" w:hAnsi="Times New Roman" w:cs="Times New Roman"/>
                <w:bCs/>
                <w:lang w:val="uk-UA"/>
              </w:rPr>
              <w:t>у підтвердити приймання Зерна залізничним транспортом в системі планування залізничних перевезень (МЕСПЛАН) відповідно до заявки Замовника в межах раніше погодженого Сторонами місячного плану завезення Зерна наступним чином:</w:t>
            </w:r>
          </w:p>
          <w:p w14:paraId="60D2420F" w14:textId="77777777" w:rsidR="00400CA9" w:rsidRPr="00783C1A" w:rsidRDefault="00400CA9" w:rsidP="00400CA9">
            <w:pPr>
              <w:contextualSpacing/>
              <w:jc w:val="both"/>
              <w:rPr>
                <w:rFonts w:ascii="Times New Roman" w:eastAsia="Calibri" w:hAnsi="Times New Roman" w:cs="Times New Roman"/>
                <w:bCs/>
                <w:lang w:val="uk-UA"/>
                <w:rPrChange w:id="714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41" w:author="OLENA PASHKOVA (NEPTUNE.UA)" w:date="2022-11-21T15:31:00Z">
                  <w:rPr>
                    <w:rFonts w:ascii="Times New Roman" w:eastAsia="Calibri" w:hAnsi="Times New Roman" w:cs="Times New Roman"/>
                    <w:lang w:val="uk-UA"/>
                  </w:rPr>
                </w:rPrChange>
              </w:rPr>
              <w:t>- вагони, замовлені до 15:00 робочого дня, підтверджуються до 17:00 того ж самого робочого дня;</w:t>
            </w:r>
          </w:p>
          <w:p w14:paraId="7D3D10F6" w14:textId="77777777" w:rsidR="00400CA9" w:rsidRPr="00783C1A" w:rsidRDefault="00400CA9" w:rsidP="00400CA9">
            <w:pPr>
              <w:contextualSpacing/>
              <w:jc w:val="both"/>
              <w:rPr>
                <w:rFonts w:ascii="Times New Roman" w:eastAsia="Calibri" w:hAnsi="Times New Roman" w:cs="Times New Roman"/>
                <w:bCs/>
                <w:lang w:val="uk-UA"/>
                <w:rPrChange w:id="714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43" w:author="OLENA PASHKOVA (NEPTUNE.UA)" w:date="2022-11-21T15:31:00Z">
                  <w:rPr>
                    <w:rFonts w:ascii="Times New Roman" w:eastAsia="Calibri" w:hAnsi="Times New Roman" w:cs="Times New Roman"/>
                    <w:lang w:val="uk-UA"/>
                  </w:rPr>
                </w:rPrChange>
              </w:rPr>
              <w:t>- щоденний обсяг приймання повинен бути проставлений до 16:00 того ж робочого дня;</w:t>
            </w:r>
          </w:p>
          <w:p w14:paraId="2AC0B391" w14:textId="160CD778" w:rsidR="00400CA9" w:rsidRPr="00783C1A" w:rsidRDefault="00400CA9" w:rsidP="00400CA9">
            <w:pPr>
              <w:contextualSpacing/>
              <w:jc w:val="both"/>
              <w:rPr>
                <w:rFonts w:ascii="Times New Roman" w:eastAsia="Calibri" w:hAnsi="Times New Roman" w:cs="Times New Roman"/>
                <w:bCs/>
                <w:lang w:val="uk-UA"/>
                <w:rPrChange w:id="714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45" w:author="OLENA PASHKOVA (NEPTUNE.UA)" w:date="2022-11-21T15:31:00Z">
                  <w:rPr>
                    <w:rFonts w:ascii="Times New Roman" w:eastAsia="Calibri" w:hAnsi="Times New Roman" w:cs="Times New Roman"/>
                    <w:lang w:val="uk-UA"/>
                  </w:rPr>
                </w:rPrChange>
              </w:rPr>
              <w:t xml:space="preserve">- не пізніше 16:00 у робочий день Виконавець зобов’язаний в телефонному режимі узгодити з Замовником проставляння проблемних станцій/обсягів та </w:t>
            </w:r>
            <w:del w:id="7146" w:author="OLENA PASHKOVA (NEPTUNE.UA)" w:date="2022-10-26T00:42:00Z">
              <w:r w:rsidRPr="00783C1A" w:rsidDel="002D3848">
                <w:rPr>
                  <w:rFonts w:ascii="Times New Roman" w:eastAsia="Calibri" w:hAnsi="Times New Roman" w:cs="Times New Roman"/>
                  <w:bCs/>
                  <w:lang w:val="uk-UA"/>
                  <w:rPrChange w:id="7147" w:author="OLENA PASHKOVA (NEPTUNE.UA)" w:date="2022-11-21T15:31:00Z">
                    <w:rPr>
                      <w:rFonts w:ascii="Times New Roman" w:eastAsia="Calibri" w:hAnsi="Times New Roman" w:cs="Times New Roman"/>
                      <w:lang w:val="uk-UA"/>
                    </w:rPr>
                  </w:rPrChange>
                </w:rPr>
                <w:delText>внести</w:delText>
              </w:r>
            </w:del>
            <w:ins w:id="7148" w:author="OLENA PASHKOVA (NEPTUNE.UA)" w:date="2022-10-26T00:42:00Z">
              <w:r w:rsidR="002D3848" w:rsidRPr="00783C1A">
                <w:rPr>
                  <w:rFonts w:ascii="Times New Roman" w:eastAsia="Calibri" w:hAnsi="Times New Roman" w:cs="Times New Roman"/>
                  <w:bCs/>
                  <w:lang w:val="uk-UA"/>
                  <w:rPrChange w:id="7149" w:author="OLENA PASHKOVA (NEPTUNE.UA)" w:date="2022-11-21T15:31:00Z">
                    <w:rPr>
                      <w:rFonts w:ascii="Times New Roman" w:eastAsia="Calibri" w:hAnsi="Times New Roman" w:cs="Times New Roman"/>
                      <w:lang w:val="uk-UA"/>
                    </w:rPr>
                  </w:rPrChange>
                </w:rPr>
                <w:t>ввести</w:t>
              </w:r>
            </w:ins>
            <w:r w:rsidRPr="00783C1A">
              <w:rPr>
                <w:rFonts w:ascii="Times New Roman" w:eastAsia="Calibri" w:hAnsi="Times New Roman" w:cs="Times New Roman"/>
                <w:bCs/>
                <w:lang w:val="uk-UA"/>
                <w:rPrChange w:id="7150" w:author="OLENA PASHKOVA (NEPTUNE.UA)" w:date="2022-11-21T15:31:00Z">
                  <w:rPr>
                    <w:rFonts w:ascii="Times New Roman" w:eastAsia="Calibri" w:hAnsi="Times New Roman" w:cs="Times New Roman"/>
                    <w:lang w:val="uk-UA"/>
                  </w:rPr>
                </w:rPrChange>
              </w:rPr>
              <w:t xml:space="preserve"> необхідні корективи, </w:t>
            </w:r>
            <w:r w:rsidRPr="00783C1A">
              <w:rPr>
                <w:rFonts w:ascii="Times New Roman" w:eastAsia="Calibri" w:hAnsi="Times New Roman" w:cs="Times New Roman"/>
                <w:bCs/>
                <w:lang w:val="uk-UA"/>
                <w:rPrChange w:id="7151" w:author="OLENA PASHKOVA (NEPTUNE.UA)" w:date="2022-11-21T15:31:00Z">
                  <w:rPr>
                    <w:rFonts w:ascii="Times New Roman" w:eastAsia="Calibri" w:hAnsi="Times New Roman" w:cs="Times New Roman"/>
                    <w:lang w:val="uk-UA"/>
                  </w:rPr>
                </w:rPrChange>
              </w:rPr>
              <w:lastRenderedPageBreak/>
              <w:t xml:space="preserve">після 16:30 до 17:00 Виконавець </w:t>
            </w:r>
            <w:ins w:id="7152" w:author="OLENA PASHKOVA (NEPTUNE.UA)" w:date="2022-10-26T00:42:00Z">
              <w:r w:rsidR="002D3848" w:rsidRPr="00783C1A">
                <w:rPr>
                  <w:rFonts w:ascii="Times New Roman" w:eastAsia="Calibri" w:hAnsi="Times New Roman" w:cs="Times New Roman"/>
                  <w:bCs/>
                  <w:lang w:val="uk-UA"/>
                  <w:rPrChange w:id="7153" w:author="OLENA PASHKOVA (NEPTUNE.UA)" w:date="2022-11-21T15:31:00Z">
                    <w:rPr>
                      <w:rFonts w:ascii="Times New Roman" w:eastAsia="Calibri" w:hAnsi="Times New Roman" w:cs="Times New Roman"/>
                      <w:lang w:val="uk-UA"/>
                    </w:rPr>
                  </w:rPrChange>
                </w:rPr>
                <w:t>підтверджує</w:t>
              </w:r>
            </w:ins>
            <w:r w:rsidRPr="00783C1A">
              <w:rPr>
                <w:rFonts w:ascii="Times New Roman" w:eastAsia="Calibri" w:hAnsi="Times New Roman" w:cs="Times New Roman"/>
                <w:bCs/>
                <w:lang w:val="uk-UA"/>
                <w:rPrChange w:id="7154" w:author="OLENA PASHKOVA (NEPTUNE.UA)" w:date="2022-11-21T15:31:00Z">
                  <w:rPr>
                    <w:rFonts w:ascii="Times New Roman" w:eastAsia="Calibri" w:hAnsi="Times New Roman" w:cs="Times New Roman"/>
                    <w:lang w:val="uk-UA"/>
                  </w:rPr>
                </w:rPrChange>
              </w:rPr>
              <w:t xml:space="preserve"> всі узгоджені з Замовником зміни.</w:t>
            </w:r>
          </w:p>
          <w:p w14:paraId="773395A1" w14:textId="0E78BDFE" w:rsidR="00400CA9" w:rsidRPr="00783C1A" w:rsidRDefault="00400CA9" w:rsidP="00400CA9">
            <w:pPr>
              <w:contextualSpacing/>
              <w:jc w:val="both"/>
              <w:rPr>
                <w:rFonts w:ascii="Times New Roman" w:eastAsia="Calibri" w:hAnsi="Times New Roman" w:cs="Times New Roman"/>
                <w:bCs/>
                <w:lang w:val="uk-UA"/>
                <w:rPrChange w:id="715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56" w:author="OLENA PASHKOVA (NEPTUNE.UA)" w:date="2022-11-21T15:31:00Z">
                  <w:rPr>
                    <w:rFonts w:ascii="Times New Roman" w:eastAsia="Calibri" w:hAnsi="Times New Roman" w:cs="Times New Roman"/>
                    <w:b/>
                    <w:lang w:val="uk-UA"/>
                  </w:rPr>
                </w:rPrChange>
              </w:rPr>
              <w:t>4.2.1.</w:t>
            </w:r>
            <w:r w:rsidRPr="00783C1A">
              <w:rPr>
                <w:rFonts w:ascii="Times New Roman" w:eastAsia="Calibri" w:hAnsi="Times New Roman" w:cs="Times New Roman"/>
                <w:bCs/>
                <w:lang w:val="uk-UA"/>
              </w:rPr>
              <w:tab/>
              <w:t xml:space="preserve">за заявою Замовника щомісячно </w:t>
            </w:r>
            <w:ins w:id="7157" w:author="OLENA PASHKOVA (NEPTUNE.UA)" w:date="2022-10-26T00:42:00Z">
              <w:r w:rsidR="002D3848" w:rsidRPr="00783C1A">
                <w:rPr>
                  <w:rFonts w:ascii="Times New Roman" w:eastAsia="Calibri" w:hAnsi="Times New Roman" w:cs="Times New Roman"/>
                  <w:bCs/>
                  <w:lang w:val="uk-UA"/>
                  <w:rPrChange w:id="7158" w:author="OLENA PASHKOVA (NEPTUNE.UA)" w:date="2022-11-21T15:31:00Z">
                    <w:rPr>
                      <w:rFonts w:ascii="Times New Roman" w:eastAsia="Calibri" w:hAnsi="Times New Roman" w:cs="Times New Roman"/>
                      <w:lang w:val="uk-UA"/>
                    </w:rPr>
                  </w:rPrChange>
                </w:rPr>
                <w:t>підтверджувати</w:t>
              </w:r>
            </w:ins>
            <w:r w:rsidRPr="00783C1A">
              <w:rPr>
                <w:rFonts w:ascii="Times New Roman" w:eastAsia="Calibri" w:hAnsi="Times New Roman" w:cs="Times New Roman"/>
                <w:bCs/>
                <w:lang w:val="uk-UA"/>
                <w:rPrChange w:id="7159" w:author="OLENA PASHKOVA (NEPTUNE.UA)" w:date="2022-11-21T15:31:00Z">
                  <w:rPr>
                    <w:rFonts w:ascii="Times New Roman" w:eastAsia="Calibri" w:hAnsi="Times New Roman" w:cs="Times New Roman"/>
                    <w:lang w:val="uk-UA"/>
                  </w:rPr>
                </w:rPrChange>
              </w:rPr>
              <w:t xml:space="preserve"> у МЕСПЛАН узгоджений з Виконавцем місячний обсяг завозу зерна залізничним транспортом у погодженому Сторонами обсязі.  </w:t>
            </w:r>
          </w:p>
          <w:p w14:paraId="11002991" w14:textId="77777777" w:rsidR="00400CA9" w:rsidRPr="00783C1A" w:rsidRDefault="00400CA9" w:rsidP="00400CA9">
            <w:pPr>
              <w:contextualSpacing/>
              <w:jc w:val="both"/>
              <w:rPr>
                <w:rFonts w:ascii="Times New Roman" w:eastAsia="Calibri" w:hAnsi="Times New Roman" w:cs="Times New Roman"/>
                <w:bCs/>
                <w:lang w:val="uk-UA"/>
                <w:rPrChange w:id="716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61" w:author="OLENA PASHKOVA (NEPTUNE.UA)" w:date="2022-11-21T15:31:00Z">
                  <w:rPr>
                    <w:rFonts w:ascii="Times New Roman" w:eastAsia="Calibri" w:hAnsi="Times New Roman" w:cs="Times New Roman"/>
                    <w:b/>
                    <w:lang w:val="uk-UA"/>
                  </w:rPr>
                </w:rPrChange>
              </w:rPr>
              <w:t>4.3.</w:t>
            </w:r>
            <w:r w:rsidRPr="00783C1A">
              <w:rPr>
                <w:rFonts w:ascii="Times New Roman" w:eastAsia="Calibri" w:hAnsi="Times New Roman" w:cs="Times New Roman"/>
                <w:bCs/>
                <w:lang w:val="uk-UA"/>
              </w:rPr>
              <w:tab/>
            </w:r>
            <w:r w:rsidRPr="004C5B1D">
              <w:rPr>
                <w:rFonts w:ascii="Times New Roman" w:eastAsia="Calibri" w:hAnsi="Times New Roman" w:cs="Times New Roman"/>
                <w:bCs/>
                <w:lang w:val="uk-UA"/>
              </w:rPr>
              <w:t xml:space="preserve">забезпечити приймання, маневрові роботи (подачу та забирання вагонів) і розвантаження вагонів та вантажних автомобілів з зерном Замовника при 100% зважуванні зерна на вагах Виконавця. </w:t>
            </w:r>
          </w:p>
          <w:p w14:paraId="4E475EB1" w14:textId="77777777" w:rsidR="00400CA9" w:rsidRPr="00783C1A" w:rsidRDefault="00400CA9" w:rsidP="00400CA9">
            <w:pPr>
              <w:contextualSpacing/>
              <w:jc w:val="both"/>
              <w:rPr>
                <w:rFonts w:ascii="Times New Roman" w:eastAsia="Calibri" w:hAnsi="Times New Roman" w:cs="Times New Roman"/>
                <w:bCs/>
                <w:lang w:val="uk-UA"/>
                <w:rPrChange w:id="716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63" w:author="OLENA PASHKOVA (NEPTUNE.UA)" w:date="2022-11-21T15:31:00Z">
                  <w:rPr>
                    <w:rFonts w:ascii="Times New Roman" w:eastAsia="Calibri" w:hAnsi="Times New Roman" w:cs="Times New Roman"/>
                    <w:lang w:val="uk-UA"/>
                  </w:rPr>
                </w:rPrChange>
              </w:rPr>
              <w:t>Норми приймання і розвантаження вагонів та вантажних автомобілів встановлюються Сторонами при узгодженні щомісячного Плану завозу Зерна на Термінал.</w:t>
            </w:r>
          </w:p>
          <w:p w14:paraId="23087CED" w14:textId="77777777" w:rsidR="00400CA9" w:rsidRPr="00783C1A" w:rsidRDefault="00400CA9" w:rsidP="00400CA9">
            <w:pPr>
              <w:contextualSpacing/>
              <w:jc w:val="both"/>
              <w:rPr>
                <w:rFonts w:ascii="Times New Roman" w:eastAsia="Calibri" w:hAnsi="Times New Roman" w:cs="Times New Roman"/>
                <w:bCs/>
                <w:lang w:val="uk-UA"/>
                <w:rPrChange w:id="716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65" w:author="OLENA PASHKOVA (NEPTUNE.UA)" w:date="2022-11-21T15:31:00Z">
                  <w:rPr>
                    <w:rFonts w:ascii="Times New Roman" w:eastAsia="Calibri" w:hAnsi="Times New Roman" w:cs="Times New Roman"/>
                    <w:lang w:val="uk-UA"/>
                  </w:rPr>
                </w:rPrChange>
              </w:rPr>
              <w:t>Сторони розуміють та погоджують, що такі норми приймання застосовуються виключно у разі постачання протягом доби однієї культури та одного класу Зерна. У разі постачання різних видів Зерна, різного класу одного виду зерна протягом доби, Сторони погоджують норми приймання і розвантаження Зерна в кожному випадку окремо.</w:t>
            </w:r>
          </w:p>
          <w:p w14:paraId="161B4EB7" w14:textId="77777777" w:rsidR="00400CA9" w:rsidRPr="00783C1A" w:rsidRDefault="00400CA9" w:rsidP="00400CA9">
            <w:pPr>
              <w:contextualSpacing/>
              <w:jc w:val="both"/>
              <w:rPr>
                <w:rFonts w:ascii="Times New Roman" w:eastAsia="Calibri" w:hAnsi="Times New Roman" w:cs="Times New Roman"/>
                <w:bCs/>
                <w:lang w:val="uk-UA"/>
                <w:rPrChange w:id="716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67" w:author="OLENA PASHKOVA (NEPTUNE.UA)" w:date="2022-11-21T15:31:00Z">
                  <w:rPr>
                    <w:rFonts w:ascii="Times New Roman" w:eastAsia="Calibri" w:hAnsi="Times New Roman" w:cs="Times New Roman"/>
                    <w:b/>
                    <w:lang w:val="uk-UA"/>
                  </w:rPr>
                </w:rPrChange>
              </w:rPr>
              <w:t>4.4.</w:t>
            </w:r>
            <w:r w:rsidRPr="00783C1A">
              <w:rPr>
                <w:rFonts w:ascii="Times New Roman" w:eastAsia="Calibri" w:hAnsi="Times New Roman" w:cs="Times New Roman"/>
                <w:bCs/>
                <w:lang w:val="uk-UA"/>
              </w:rPr>
              <w:tab/>
              <w:t>Документально оформляти нестачу, надлишки, пошкодження Зерна та/або вагонів, виявлені під час приймання від з</w:t>
            </w:r>
            <w:r w:rsidRPr="00783C1A">
              <w:rPr>
                <w:rFonts w:ascii="Times New Roman" w:eastAsia="Calibri" w:hAnsi="Times New Roman" w:cs="Times New Roman"/>
                <w:bCs/>
                <w:lang w:val="uk-UA"/>
                <w:rPrChange w:id="7168" w:author="OLENA PASHKOVA (NEPTUNE.UA)" w:date="2022-11-21T15:31:00Z">
                  <w:rPr>
                    <w:rFonts w:ascii="Times New Roman" w:eastAsia="Calibri" w:hAnsi="Times New Roman" w:cs="Times New Roman"/>
                    <w:lang w:val="uk-UA"/>
                  </w:rPr>
                </w:rPrChange>
              </w:rPr>
              <w:t>алізниці або автомобільного перевізника.</w:t>
            </w:r>
          </w:p>
          <w:p w14:paraId="30A778A8" w14:textId="77777777" w:rsidR="00400CA9" w:rsidRPr="00783C1A" w:rsidRDefault="00400CA9" w:rsidP="00400CA9">
            <w:pPr>
              <w:contextualSpacing/>
              <w:jc w:val="both"/>
              <w:rPr>
                <w:ins w:id="7169" w:author="Nataliya Tomaskovic" w:date="2022-08-18T18:25:00Z"/>
                <w:rFonts w:ascii="Times New Roman" w:eastAsia="Calibri" w:hAnsi="Times New Roman" w:cs="Times New Roman"/>
                <w:bCs/>
                <w:lang w:val="uk-UA"/>
                <w:rPrChange w:id="7170" w:author="OLENA PASHKOVA (NEPTUNE.UA)" w:date="2022-11-21T15:31:00Z">
                  <w:rPr>
                    <w:ins w:id="7171" w:author="Nataliya Tomaskovic" w:date="2022-08-18T18:25: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172" w:author="OLENA PASHKOVA (NEPTUNE.UA)" w:date="2022-11-21T15:31:00Z">
                  <w:rPr>
                    <w:rFonts w:ascii="Times New Roman" w:eastAsia="Calibri" w:hAnsi="Times New Roman" w:cs="Times New Roman"/>
                    <w:lang w:val="uk-UA"/>
                  </w:rPr>
                </w:rPrChange>
              </w:rPr>
              <w:t>За попереднім погодженням з Замовником залучати ТПП та інші служби, якщо знадобиться, для оформлення необхідних актів.</w:t>
            </w:r>
          </w:p>
          <w:p w14:paraId="23CC8506" w14:textId="77777777" w:rsidR="00400CA9" w:rsidRPr="00783C1A" w:rsidDel="00D8347B" w:rsidRDefault="00400CA9" w:rsidP="00400CA9">
            <w:pPr>
              <w:contextualSpacing/>
              <w:jc w:val="both"/>
              <w:rPr>
                <w:del w:id="7173" w:author="Nataliya Tomaskovic" w:date="2022-08-18T21:25:00Z"/>
                <w:rFonts w:ascii="Times New Roman" w:eastAsia="Calibri" w:hAnsi="Times New Roman" w:cs="Times New Roman"/>
                <w:bCs/>
                <w:lang w:val="uk-UA"/>
                <w:rPrChange w:id="7174" w:author="OLENA PASHKOVA (NEPTUNE.UA)" w:date="2022-11-21T15:31:00Z">
                  <w:rPr>
                    <w:del w:id="7175" w:author="Nataliya Tomaskovic" w:date="2022-08-18T21:25:00Z"/>
                    <w:rFonts w:ascii="Times New Roman" w:eastAsia="Calibri" w:hAnsi="Times New Roman" w:cs="Times New Roman"/>
                    <w:lang w:val="uk-UA"/>
                  </w:rPr>
                </w:rPrChange>
              </w:rPr>
            </w:pPr>
          </w:p>
          <w:p w14:paraId="7817EF4C" w14:textId="00A86193" w:rsidR="00400CA9" w:rsidRPr="00783C1A" w:rsidRDefault="00400CA9" w:rsidP="00400CA9">
            <w:pPr>
              <w:contextualSpacing/>
              <w:jc w:val="both"/>
              <w:rPr>
                <w:ins w:id="7176" w:author="Nataliya Tomaskovic" w:date="2022-08-18T18:27:00Z"/>
                <w:rFonts w:ascii="Times New Roman" w:eastAsia="Calibri" w:hAnsi="Times New Roman" w:cs="Times New Roman"/>
                <w:bCs/>
                <w:lang w:val="uk-UA"/>
                <w:rPrChange w:id="7177" w:author="OLENA PASHKOVA (NEPTUNE.UA)" w:date="2022-11-21T15:31:00Z">
                  <w:rPr>
                    <w:ins w:id="7178" w:author="Nataliya Tomaskovic" w:date="2022-08-18T18:27: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179" w:author="OLENA PASHKOVA (NEPTUNE.UA)" w:date="2022-11-21T15:31:00Z">
                  <w:rPr>
                    <w:rFonts w:ascii="Times New Roman" w:eastAsia="Calibri" w:hAnsi="Times New Roman" w:cs="Times New Roman"/>
                    <w:b/>
                    <w:lang w:val="uk-UA"/>
                  </w:rPr>
                </w:rPrChange>
              </w:rPr>
              <w:t>4.5.</w:t>
            </w:r>
            <w:r w:rsidRPr="00783C1A">
              <w:rPr>
                <w:rFonts w:ascii="Times New Roman" w:eastAsia="Calibri" w:hAnsi="Times New Roman" w:cs="Times New Roman"/>
                <w:bCs/>
                <w:lang w:val="uk-UA"/>
              </w:rPr>
              <w:tab/>
              <w:t>Незважаючи на положення п.п. 4.2, 4.2.1 та 4.3 цього Договору, з огляду на те, що місткіст</w:t>
            </w:r>
            <w:r w:rsidRPr="00783C1A">
              <w:rPr>
                <w:rFonts w:ascii="Times New Roman" w:eastAsia="Calibri" w:hAnsi="Times New Roman" w:cs="Times New Roman"/>
                <w:bCs/>
                <w:lang w:val="uk-UA"/>
                <w:rPrChange w:id="7180" w:author="OLENA PASHKOVA (NEPTUNE.UA)" w:date="2022-11-21T15:31:00Z">
                  <w:rPr>
                    <w:rFonts w:ascii="Times New Roman" w:eastAsia="Calibri" w:hAnsi="Times New Roman" w:cs="Times New Roman"/>
                    <w:lang w:val="uk-UA"/>
                  </w:rPr>
                </w:rPrChange>
              </w:rPr>
              <w:t>ь ст. Хімічна (</w:t>
            </w:r>
            <w:del w:id="7181" w:author="OLENA PASHKOVA (NEPTUNE.UA)" w:date="2022-10-26T00:54:00Z">
              <w:r w:rsidRPr="00783C1A" w:rsidDel="0048159A">
                <w:rPr>
                  <w:rFonts w:ascii="Times New Roman" w:eastAsia="Calibri" w:hAnsi="Times New Roman" w:cs="Times New Roman"/>
                  <w:bCs/>
                  <w:lang w:val="uk-UA"/>
                  <w:rPrChange w:id="7182" w:author="OLENA PASHKOVA (NEPTUNE.UA)" w:date="2022-11-21T15:31:00Z">
                    <w:rPr>
                      <w:rFonts w:ascii="Times New Roman" w:eastAsia="Calibri" w:hAnsi="Times New Roman" w:cs="Times New Roman"/>
                      <w:lang w:val="uk-UA"/>
                    </w:rPr>
                  </w:rPrChange>
                </w:rPr>
                <w:delText>підїздні</w:delText>
              </w:r>
            </w:del>
            <w:ins w:id="7183" w:author="OLENA PASHKOVA (NEPTUNE.UA)" w:date="2022-10-26T00:54:00Z">
              <w:r w:rsidR="0048159A" w:rsidRPr="00783C1A">
                <w:rPr>
                  <w:rFonts w:ascii="Times New Roman" w:eastAsia="Calibri" w:hAnsi="Times New Roman" w:cs="Times New Roman"/>
                  <w:bCs/>
                  <w:lang w:val="uk-UA"/>
                  <w:rPrChange w:id="7184" w:author="OLENA PASHKOVA (NEPTUNE.UA)" w:date="2022-11-21T15:31:00Z">
                    <w:rPr>
                      <w:rFonts w:ascii="Times New Roman" w:eastAsia="Calibri" w:hAnsi="Times New Roman" w:cs="Times New Roman"/>
                      <w:lang w:val="uk-UA"/>
                    </w:rPr>
                  </w:rPrChange>
                </w:rPr>
                <w:t>під’їзні</w:t>
              </w:r>
            </w:ins>
            <w:r w:rsidRPr="00783C1A">
              <w:rPr>
                <w:rFonts w:ascii="Times New Roman" w:eastAsia="Calibri" w:hAnsi="Times New Roman" w:cs="Times New Roman"/>
                <w:bCs/>
                <w:lang w:val="uk-UA"/>
                <w:rPrChange w:id="7185" w:author="OLENA PASHKOVA (NEPTUNE.UA)" w:date="2022-11-21T15:31:00Z">
                  <w:rPr>
                    <w:rFonts w:ascii="Times New Roman" w:eastAsia="Calibri" w:hAnsi="Times New Roman" w:cs="Times New Roman"/>
                    <w:lang w:val="uk-UA"/>
                  </w:rPr>
                </w:rPrChange>
              </w:rPr>
              <w:t xml:space="preserve"> залізничні колії ТОВ «ТІС») обмежена, Виконавець має право встановити норму одночасного знаходження порожніх вагонів Замовника, що простоюють з причин незалежних від Виконавця на коліях станції Хімічна.</w:t>
            </w:r>
          </w:p>
          <w:p w14:paraId="494438AF" w14:textId="77777777" w:rsidR="00400CA9" w:rsidRPr="00783C1A" w:rsidDel="00E45C2E" w:rsidRDefault="00400CA9" w:rsidP="00400CA9">
            <w:pPr>
              <w:contextualSpacing/>
              <w:jc w:val="both"/>
              <w:rPr>
                <w:del w:id="7186" w:author="Nataliya Tomaskovic" w:date="2022-08-18T21:26:00Z"/>
                <w:rFonts w:ascii="Times New Roman" w:eastAsia="Calibri" w:hAnsi="Times New Roman" w:cs="Times New Roman"/>
                <w:bCs/>
                <w:lang w:val="uk-UA"/>
                <w:rPrChange w:id="7187" w:author="OLENA PASHKOVA (NEPTUNE.UA)" w:date="2022-11-21T15:31:00Z">
                  <w:rPr>
                    <w:del w:id="7188" w:author="Nataliya Tomaskovic" w:date="2022-08-18T21:26:00Z"/>
                    <w:rFonts w:ascii="Times New Roman" w:eastAsia="Calibri" w:hAnsi="Times New Roman" w:cs="Times New Roman"/>
                    <w:lang w:val="uk-UA"/>
                  </w:rPr>
                </w:rPrChange>
              </w:rPr>
            </w:pPr>
          </w:p>
          <w:p w14:paraId="593F7800" w14:textId="77777777" w:rsidR="00400CA9" w:rsidRPr="00783C1A" w:rsidRDefault="00400CA9" w:rsidP="00400CA9">
            <w:pPr>
              <w:contextualSpacing/>
              <w:jc w:val="both"/>
              <w:rPr>
                <w:rFonts w:ascii="Times New Roman" w:eastAsia="Calibri" w:hAnsi="Times New Roman" w:cs="Times New Roman"/>
                <w:bCs/>
                <w:lang w:val="uk-UA"/>
                <w:rPrChange w:id="718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90" w:author="OLENA PASHKOVA (NEPTUNE.UA)" w:date="2022-11-21T15:31:00Z">
                  <w:rPr>
                    <w:rFonts w:ascii="Times New Roman" w:eastAsia="Calibri" w:hAnsi="Times New Roman" w:cs="Times New Roman"/>
                    <w:lang w:val="uk-UA"/>
                  </w:rPr>
                </w:rPrChange>
              </w:rPr>
              <w:t xml:space="preserve">Під простоєм вагонів Сторони розуміють знаходження залізничних вагонів на під’їзних коліях більше 36 годин. </w:t>
            </w:r>
          </w:p>
          <w:p w14:paraId="72EB7D73" w14:textId="77777777" w:rsidR="00400CA9" w:rsidRPr="00783C1A" w:rsidRDefault="00400CA9" w:rsidP="00400CA9">
            <w:pPr>
              <w:contextualSpacing/>
              <w:jc w:val="both"/>
              <w:rPr>
                <w:rFonts w:ascii="Times New Roman" w:eastAsia="Calibri" w:hAnsi="Times New Roman" w:cs="Times New Roman"/>
                <w:bCs/>
                <w:lang w:val="uk-UA"/>
                <w:rPrChange w:id="719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92" w:author="OLENA PASHKOVA (NEPTUNE.UA)" w:date="2022-11-21T15:31:00Z">
                  <w:rPr>
                    <w:rFonts w:ascii="Times New Roman" w:eastAsia="Calibri" w:hAnsi="Times New Roman" w:cs="Times New Roman"/>
                    <w:lang w:val="uk-UA"/>
                  </w:rPr>
                </w:rPrChange>
              </w:rPr>
              <w:t xml:space="preserve">Облік вагонів Замовника ведеться за станом на 08:00 годину поточної доби. До норми однократного знаходження включені всі вагони Замовника, які простоюють з причин не залежних від Виконавця на станції Хімічна - навантажені, порожні, вагони на контролі, на митному оформленні, не повністю розвантажені, та які знаходяться під вантажними операціями та інше за виключенням вагонів, щодо яких проводиться спір по якості згідно з п. 6.9 цього Договору. </w:t>
            </w:r>
          </w:p>
          <w:p w14:paraId="4F38A2BB" w14:textId="77777777" w:rsidR="00400CA9" w:rsidRPr="00783C1A" w:rsidRDefault="00400CA9" w:rsidP="00400CA9">
            <w:pPr>
              <w:contextualSpacing/>
              <w:jc w:val="both"/>
              <w:rPr>
                <w:rFonts w:ascii="Times New Roman" w:eastAsia="Calibri" w:hAnsi="Times New Roman" w:cs="Times New Roman"/>
                <w:bCs/>
                <w:lang w:val="uk-UA"/>
                <w:rPrChange w:id="719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94" w:author="OLENA PASHKOVA (NEPTUNE.UA)" w:date="2022-11-21T15:31:00Z">
                  <w:rPr>
                    <w:rFonts w:ascii="Times New Roman" w:eastAsia="Calibri" w:hAnsi="Times New Roman" w:cs="Times New Roman"/>
                    <w:b/>
                    <w:lang w:val="uk-UA"/>
                  </w:rPr>
                </w:rPrChange>
              </w:rPr>
              <w:t>4.6.</w:t>
            </w:r>
            <w:r w:rsidRPr="00783C1A">
              <w:rPr>
                <w:rFonts w:ascii="Times New Roman" w:eastAsia="Calibri" w:hAnsi="Times New Roman" w:cs="Times New Roman"/>
                <w:bCs/>
                <w:lang w:val="uk-UA"/>
              </w:rPr>
              <w:tab/>
              <w:t>Проводити лабораторні випробування зразків, відібраних з кожного транспортного засобу.</w:t>
            </w:r>
          </w:p>
          <w:p w14:paraId="4AC7C6CF" w14:textId="3FBFB697" w:rsidR="00400CA9" w:rsidRPr="00783C1A" w:rsidRDefault="00400CA9" w:rsidP="00400CA9">
            <w:pPr>
              <w:contextualSpacing/>
              <w:jc w:val="both"/>
              <w:rPr>
                <w:rFonts w:ascii="Times New Roman" w:eastAsia="Calibri" w:hAnsi="Times New Roman" w:cs="Times New Roman"/>
                <w:bCs/>
                <w:lang w:val="uk-UA"/>
                <w:rPrChange w:id="719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196" w:author="OLENA PASHKOVA (NEPTUNE.UA)" w:date="2022-11-21T15:31:00Z">
                  <w:rPr>
                    <w:rFonts w:ascii="Times New Roman" w:eastAsia="Calibri" w:hAnsi="Times New Roman" w:cs="Times New Roman"/>
                    <w:lang w:val="uk-UA"/>
                  </w:rPr>
                </w:rPrChange>
              </w:rPr>
              <w:t>Деталі щодо вимог по якості визначаються цим Договором та/або Специфікац</w:t>
            </w:r>
            <w:ins w:id="7197" w:author="OLENA PASHKOVA (NEPTUNE.UA)" w:date="2022-10-26T00:55:00Z">
              <w:r w:rsidR="0048159A" w:rsidRPr="00783C1A">
                <w:rPr>
                  <w:rFonts w:ascii="Times New Roman" w:eastAsia="Calibri" w:hAnsi="Times New Roman" w:cs="Times New Roman"/>
                  <w:bCs/>
                  <w:lang w:val="uk-UA"/>
                  <w:rPrChange w:id="7198" w:author="OLENA PASHKOVA (NEPTUNE.UA)" w:date="2022-11-21T15:31:00Z">
                    <w:rPr>
                      <w:rFonts w:ascii="Times New Roman" w:eastAsia="Calibri" w:hAnsi="Times New Roman" w:cs="Times New Roman"/>
                      <w:lang w:val="uk-UA"/>
                    </w:rPr>
                  </w:rPrChange>
                </w:rPr>
                <w:t>і</w:t>
              </w:r>
            </w:ins>
            <w:r w:rsidRPr="00783C1A">
              <w:rPr>
                <w:rFonts w:ascii="Times New Roman" w:eastAsia="Calibri" w:hAnsi="Times New Roman" w:cs="Times New Roman"/>
                <w:bCs/>
                <w:lang w:val="uk-UA"/>
                <w:rPrChange w:id="7199" w:author="OLENA PASHKOVA (NEPTUNE.UA)" w:date="2022-11-21T15:31:00Z">
                  <w:rPr>
                    <w:rFonts w:ascii="Times New Roman" w:eastAsia="Calibri" w:hAnsi="Times New Roman" w:cs="Times New Roman"/>
                    <w:lang w:val="uk-UA"/>
                  </w:rPr>
                </w:rPrChange>
              </w:rPr>
              <w:t>ями до нього</w:t>
            </w:r>
            <w:ins w:id="7200" w:author="OLENA PASHKOVA (NEPTUNE.UA)" w:date="2022-10-26T00:56:00Z">
              <w:r w:rsidR="0048159A" w:rsidRPr="00783C1A">
                <w:rPr>
                  <w:rFonts w:ascii="Times New Roman" w:eastAsia="Calibri" w:hAnsi="Times New Roman" w:cs="Times New Roman"/>
                  <w:bCs/>
                  <w:lang w:val="uk-UA"/>
                  <w:rPrChange w:id="7201" w:author="OLENA PASHKOVA (NEPTUNE.UA)" w:date="2022-11-21T15:31:00Z">
                    <w:rPr>
                      <w:rFonts w:ascii="Times New Roman" w:eastAsia="Calibri" w:hAnsi="Times New Roman" w:cs="Times New Roman"/>
                      <w:lang w:val="uk-UA"/>
                    </w:rPr>
                  </w:rPrChange>
                </w:rPr>
                <w:t>.</w:t>
              </w:r>
            </w:ins>
            <w:r w:rsidRPr="00783C1A">
              <w:rPr>
                <w:rFonts w:ascii="Times New Roman" w:eastAsia="Calibri" w:hAnsi="Times New Roman" w:cs="Times New Roman"/>
                <w:bCs/>
                <w:lang w:val="uk-UA"/>
                <w:rPrChange w:id="7202" w:author="OLENA PASHKOVA (NEPTUNE.UA)" w:date="2022-11-21T15:31:00Z">
                  <w:rPr>
                    <w:rFonts w:ascii="Times New Roman" w:eastAsia="Calibri" w:hAnsi="Times New Roman" w:cs="Times New Roman"/>
                    <w:lang w:val="uk-UA"/>
                  </w:rPr>
                </w:rPrChange>
              </w:rPr>
              <w:t>,</w:t>
            </w:r>
            <w:del w:id="7203" w:author="OLENA PASHKOVA (NEPTUNE.UA)" w:date="2022-10-26T00:56:00Z">
              <w:r w:rsidRPr="00783C1A" w:rsidDel="0048159A">
                <w:rPr>
                  <w:rFonts w:ascii="Times New Roman" w:eastAsia="Calibri" w:hAnsi="Times New Roman" w:cs="Times New Roman"/>
                  <w:bCs/>
                  <w:lang w:val="uk-UA"/>
                  <w:rPrChange w:id="7204" w:author="OLENA PASHKOVA (NEPTUNE.UA)" w:date="2022-11-21T15:31:00Z">
                    <w:rPr>
                      <w:rFonts w:ascii="Times New Roman" w:eastAsia="Calibri" w:hAnsi="Times New Roman" w:cs="Times New Roman"/>
                      <w:lang w:val="uk-UA"/>
                    </w:rPr>
                  </w:rPrChange>
                </w:rPr>
                <w:delText xml:space="preserve"> за умови </w:delText>
              </w:r>
            </w:del>
            <w:del w:id="7205" w:author="OLENA PASHKOVA (NEPTUNE.UA)" w:date="2022-11-21T00:02:00Z">
              <w:r w:rsidRPr="00783C1A" w:rsidDel="00782811">
                <w:rPr>
                  <w:rFonts w:ascii="Times New Roman" w:eastAsia="Calibri" w:hAnsi="Times New Roman" w:cs="Times New Roman"/>
                  <w:bCs/>
                  <w:lang w:val="uk-UA"/>
                  <w:rPrChange w:id="7206" w:author="OLENA PASHKOVA (NEPTUNE.UA)" w:date="2022-11-21T15:31:00Z">
                    <w:rPr>
                      <w:rFonts w:ascii="Times New Roman" w:eastAsia="Calibri" w:hAnsi="Times New Roman" w:cs="Times New Roman"/>
                      <w:lang w:val="uk-UA"/>
                    </w:rPr>
                  </w:rPrChange>
                </w:rPr>
                <w:delText xml:space="preserve">. </w:delText>
              </w:r>
            </w:del>
          </w:p>
          <w:p w14:paraId="6D62904F" w14:textId="77777777" w:rsidR="00400CA9" w:rsidRPr="00783C1A" w:rsidRDefault="00400CA9" w:rsidP="00400CA9">
            <w:pPr>
              <w:contextualSpacing/>
              <w:jc w:val="both"/>
              <w:rPr>
                <w:rFonts w:ascii="Times New Roman" w:eastAsia="Calibri" w:hAnsi="Times New Roman" w:cs="Times New Roman"/>
                <w:bCs/>
                <w:lang w:val="uk-UA"/>
                <w:rPrChange w:id="720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08" w:author="OLENA PASHKOVA (NEPTUNE.UA)" w:date="2022-11-21T15:31:00Z">
                  <w:rPr>
                    <w:rFonts w:ascii="Times New Roman" w:eastAsia="Calibri" w:hAnsi="Times New Roman" w:cs="Times New Roman"/>
                    <w:b/>
                    <w:lang w:val="uk-UA"/>
                  </w:rPr>
                </w:rPrChange>
              </w:rPr>
              <w:t>4.7.</w:t>
            </w:r>
            <w:r w:rsidRPr="00783C1A">
              <w:rPr>
                <w:rFonts w:ascii="Times New Roman" w:eastAsia="Calibri" w:hAnsi="Times New Roman" w:cs="Times New Roman"/>
                <w:bCs/>
                <w:lang w:val="uk-UA"/>
              </w:rPr>
              <w:tab/>
              <w:t>Щоденно надава</w:t>
            </w:r>
            <w:r w:rsidRPr="004C5B1D">
              <w:rPr>
                <w:rFonts w:ascii="Times New Roman" w:eastAsia="Calibri" w:hAnsi="Times New Roman" w:cs="Times New Roman"/>
                <w:bCs/>
                <w:lang w:val="uk-UA"/>
              </w:rPr>
              <w:t xml:space="preserve">ти Замовнику реєстр прийнятого та відвантаженого Зерна за попередню добу. </w:t>
            </w:r>
          </w:p>
          <w:p w14:paraId="79470FD2" w14:textId="77777777" w:rsidR="00400CA9" w:rsidRPr="00783C1A" w:rsidRDefault="00400CA9" w:rsidP="00400CA9">
            <w:pPr>
              <w:contextualSpacing/>
              <w:jc w:val="both"/>
              <w:rPr>
                <w:ins w:id="7209" w:author="Nataliya Tomaskovic" w:date="2022-08-18T18:38:00Z"/>
                <w:rFonts w:ascii="Times New Roman" w:eastAsia="Calibri" w:hAnsi="Times New Roman" w:cs="Times New Roman"/>
                <w:bCs/>
                <w:lang w:val="uk-UA"/>
                <w:rPrChange w:id="7210" w:author="OLENA PASHKOVA (NEPTUNE.UA)" w:date="2022-11-21T15:31:00Z">
                  <w:rPr>
                    <w:ins w:id="7211" w:author="Nataliya Tomaskovic" w:date="2022-08-18T18:38: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212" w:author="OLENA PASHKOVA (NEPTUNE.UA)" w:date="2022-11-21T15:31:00Z">
                  <w:rPr>
                    <w:rFonts w:ascii="Times New Roman" w:eastAsia="Calibri" w:hAnsi="Times New Roman" w:cs="Times New Roman"/>
                    <w:lang w:val="uk-UA"/>
                  </w:rPr>
                </w:rPrChange>
              </w:rPr>
              <w:t xml:space="preserve">Реєстр прийнятих транспортних засобів надається щоденно в електронному вигляді до 10:00 ранку доби, </w:t>
            </w:r>
            <w:r w:rsidRPr="00783C1A">
              <w:rPr>
                <w:rFonts w:ascii="Times New Roman" w:eastAsia="Calibri" w:hAnsi="Times New Roman" w:cs="Times New Roman"/>
                <w:bCs/>
                <w:lang w:val="uk-UA"/>
                <w:rPrChange w:id="7213" w:author="OLENA PASHKOVA (NEPTUNE.UA)" w:date="2022-11-21T15:31:00Z">
                  <w:rPr>
                    <w:rFonts w:ascii="Times New Roman" w:eastAsia="Calibri" w:hAnsi="Times New Roman" w:cs="Times New Roman"/>
                    <w:lang w:val="uk-UA"/>
                  </w:rPr>
                </w:rPrChange>
              </w:rPr>
              <w:lastRenderedPageBreak/>
              <w:t>що слідує за звітною (крім вихідних та святкових днів, реєстри, за які надаються в перший робочий день до 12:00).</w:t>
            </w:r>
          </w:p>
          <w:p w14:paraId="3636E57F" w14:textId="77777777" w:rsidR="00400CA9" w:rsidRPr="00783C1A" w:rsidDel="00E45C2E" w:rsidRDefault="00400CA9" w:rsidP="00400CA9">
            <w:pPr>
              <w:contextualSpacing/>
              <w:jc w:val="both"/>
              <w:rPr>
                <w:del w:id="7214" w:author="Nataliya Tomaskovic" w:date="2022-08-18T21:26:00Z"/>
                <w:rFonts w:ascii="Times New Roman" w:eastAsia="Calibri" w:hAnsi="Times New Roman" w:cs="Times New Roman"/>
                <w:bCs/>
                <w:lang w:val="uk-UA"/>
                <w:rPrChange w:id="7215" w:author="OLENA PASHKOVA (NEPTUNE.UA)" w:date="2022-11-21T15:31:00Z">
                  <w:rPr>
                    <w:del w:id="7216" w:author="Nataliya Tomaskovic" w:date="2022-08-18T21:26:00Z"/>
                    <w:rFonts w:ascii="Times New Roman" w:eastAsia="Calibri" w:hAnsi="Times New Roman" w:cs="Times New Roman"/>
                    <w:lang w:val="uk-UA"/>
                  </w:rPr>
                </w:rPrChange>
              </w:rPr>
            </w:pPr>
          </w:p>
          <w:p w14:paraId="730F1CDD" w14:textId="77777777" w:rsidR="00400CA9" w:rsidRPr="00783C1A" w:rsidRDefault="00400CA9" w:rsidP="00400CA9">
            <w:pPr>
              <w:contextualSpacing/>
              <w:jc w:val="both"/>
              <w:rPr>
                <w:rFonts w:ascii="Times New Roman" w:eastAsia="Calibri" w:hAnsi="Times New Roman" w:cs="Times New Roman"/>
                <w:bCs/>
                <w:lang w:val="uk-UA"/>
                <w:rPrChange w:id="721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18" w:author="OLENA PASHKOVA (NEPTUNE.UA)" w:date="2022-11-21T15:31:00Z">
                  <w:rPr>
                    <w:rFonts w:ascii="Times New Roman" w:eastAsia="Calibri" w:hAnsi="Times New Roman" w:cs="Times New Roman"/>
                    <w:lang w:val="uk-UA"/>
                  </w:rPr>
                </w:rPrChange>
              </w:rPr>
              <w:t>Реєстр має містити наступну інформацію:</w:t>
            </w:r>
          </w:p>
          <w:p w14:paraId="25D3416C" w14:textId="77777777" w:rsidR="00400CA9" w:rsidRPr="00783C1A" w:rsidRDefault="00400CA9" w:rsidP="00400CA9">
            <w:pPr>
              <w:contextualSpacing/>
              <w:jc w:val="both"/>
              <w:rPr>
                <w:rFonts w:ascii="Times New Roman" w:eastAsia="Calibri" w:hAnsi="Times New Roman" w:cs="Times New Roman"/>
                <w:bCs/>
                <w:lang w:val="uk-UA"/>
                <w:rPrChange w:id="721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2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21" w:author="OLENA PASHKOVA (NEPTUNE.UA)" w:date="2022-11-21T15:31:00Z">
                  <w:rPr>
                    <w:rFonts w:ascii="Times New Roman" w:eastAsia="Calibri" w:hAnsi="Times New Roman" w:cs="Times New Roman"/>
                    <w:lang w:val="uk-UA"/>
                  </w:rPr>
                </w:rPrChange>
              </w:rPr>
              <w:tab/>
              <w:t>номер транспортної одиниці,</w:t>
            </w:r>
          </w:p>
          <w:p w14:paraId="34819EE2" w14:textId="77777777" w:rsidR="00400CA9" w:rsidRPr="00783C1A" w:rsidRDefault="00400CA9" w:rsidP="00400CA9">
            <w:pPr>
              <w:contextualSpacing/>
              <w:jc w:val="both"/>
              <w:rPr>
                <w:rFonts w:ascii="Times New Roman" w:eastAsia="Calibri" w:hAnsi="Times New Roman" w:cs="Times New Roman"/>
                <w:bCs/>
                <w:lang w:val="uk-UA"/>
                <w:rPrChange w:id="722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2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24" w:author="OLENA PASHKOVA (NEPTUNE.UA)" w:date="2022-11-21T15:31:00Z">
                  <w:rPr>
                    <w:rFonts w:ascii="Times New Roman" w:eastAsia="Calibri" w:hAnsi="Times New Roman" w:cs="Times New Roman"/>
                    <w:lang w:val="uk-UA"/>
                  </w:rPr>
                </w:rPrChange>
              </w:rPr>
              <w:tab/>
              <w:t>дата та номер транспортного документу,</w:t>
            </w:r>
          </w:p>
          <w:p w14:paraId="6BB904FD" w14:textId="77777777" w:rsidR="00400CA9" w:rsidRPr="00783C1A" w:rsidRDefault="00400CA9" w:rsidP="00400CA9">
            <w:pPr>
              <w:contextualSpacing/>
              <w:jc w:val="both"/>
              <w:rPr>
                <w:rFonts w:ascii="Times New Roman" w:eastAsia="Calibri" w:hAnsi="Times New Roman" w:cs="Times New Roman"/>
                <w:bCs/>
                <w:lang w:val="uk-UA"/>
                <w:rPrChange w:id="722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2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27" w:author="OLENA PASHKOVA (NEPTUNE.UA)" w:date="2022-11-21T15:31:00Z">
                  <w:rPr>
                    <w:rFonts w:ascii="Times New Roman" w:eastAsia="Calibri" w:hAnsi="Times New Roman" w:cs="Times New Roman"/>
                    <w:lang w:val="uk-UA"/>
                  </w:rPr>
                </w:rPrChange>
              </w:rPr>
              <w:tab/>
              <w:t>дата відвантаження,</w:t>
            </w:r>
          </w:p>
          <w:p w14:paraId="3401434A" w14:textId="77777777" w:rsidR="00400CA9" w:rsidRPr="00783C1A" w:rsidRDefault="00400CA9" w:rsidP="00400CA9">
            <w:pPr>
              <w:contextualSpacing/>
              <w:jc w:val="both"/>
              <w:rPr>
                <w:rFonts w:ascii="Times New Roman" w:eastAsia="Calibri" w:hAnsi="Times New Roman" w:cs="Times New Roman"/>
                <w:bCs/>
                <w:lang w:val="uk-UA"/>
                <w:rPrChange w:id="722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2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30" w:author="OLENA PASHKOVA (NEPTUNE.UA)" w:date="2022-11-21T15:31:00Z">
                  <w:rPr>
                    <w:rFonts w:ascii="Times New Roman" w:eastAsia="Calibri" w:hAnsi="Times New Roman" w:cs="Times New Roman"/>
                    <w:lang w:val="uk-UA"/>
                  </w:rPr>
                </w:rPrChange>
              </w:rPr>
              <w:tab/>
              <w:t>пункт відвантаження,</w:t>
            </w:r>
          </w:p>
          <w:p w14:paraId="2F7F3E95" w14:textId="77777777" w:rsidR="00400CA9" w:rsidRPr="00783C1A" w:rsidRDefault="00400CA9" w:rsidP="00400CA9">
            <w:pPr>
              <w:contextualSpacing/>
              <w:jc w:val="both"/>
              <w:rPr>
                <w:rFonts w:ascii="Times New Roman" w:eastAsia="Calibri" w:hAnsi="Times New Roman" w:cs="Times New Roman"/>
                <w:bCs/>
                <w:lang w:val="uk-UA"/>
                <w:rPrChange w:id="723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3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33" w:author="OLENA PASHKOVA (NEPTUNE.UA)" w:date="2022-11-21T15:31:00Z">
                  <w:rPr>
                    <w:rFonts w:ascii="Times New Roman" w:eastAsia="Calibri" w:hAnsi="Times New Roman" w:cs="Times New Roman"/>
                    <w:lang w:val="uk-UA"/>
                  </w:rPr>
                </w:rPrChange>
              </w:rPr>
              <w:tab/>
              <w:t>дата фактичного надходження зерна,</w:t>
            </w:r>
          </w:p>
          <w:p w14:paraId="3F90A5A8" w14:textId="77777777" w:rsidR="00400CA9" w:rsidRPr="00783C1A" w:rsidRDefault="00400CA9" w:rsidP="00400CA9">
            <w:pPr>
              <w:contextualSpacing/>
              <w:jc w:val="both"/>
              <w:rPr>
                <w:rFonts w:ascii="Times New Roman" w:eastAsia="Calibri" w:hAnsi="Times New Roman" w:cs="Times New Roman"/>
                <w:bCs/>
                <w:lang w:val="uk-UA"/>
                <w:rPrChange w:id="723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3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36" w:author="OLENA PASHKOVA (NEPTUNE.UA)" w:date="2022-11-21T15:31:00Z">
                  <w:rPr>
                    <w:rFonts w:ascii="Times New Roman" w:eastAsia="Calibri" w:hAnsi="Times New Roman" w:cs="Times New Roman"/>
                    <w:lang w:val="uk-UA"/>
                  </w:rPr>
                </w:rPrChange>
              </w:rPr>
              <w:tab/>
              <w:t>дата приймання Зерна,</w:t>
            </w:r>
          </w:p>
          <w:p w14:paraId="2B2FFB78" w14:textId="77777777" w:rsidR="00400CA9" w:rsidRPr="00783C1A" w:rsidRDefault="00400CA9" w:rsidP="00400CA9">
            <w:pPr>
              <w:contextualSpacing/>
              <w:jc w:val="both"/>
              <w:rPr>
                <w:rFonts w:ascii="Times New Roman" w:eastAsia="Calibri" w:hAnsi="Times New Roman" w:cs="Times New Roman"/>
                <w:bCs/>
                <w:lang w:val="uk-UA"/>
                <w:rPrChange w:id="723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3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39" w:author="OLENA PASHKOVA (NEPTUNE.UA)" w:date="2022-11-21T15:31:00Z">
                  <w:rPr>
                    <w:rFonts w:ascii="Times New Roman" w:eastAsia="Calibri" w:hAnsi="Times New Roman" w:cs="Times New Roman"/>
                    <w:lang w:val="uk-UA"/>
                  </w:rPr>
                </w:rPrChange>
              </w:rPr>
              <w:tab/>
              <w:t>вантажовідправник,</w:t>
            </w:r>
          </w:p>
          <w:p w14:paraId="6ACEF179" w14:textId="74391C64" w:rsidR="00400CA9" w:rsidRPr="00783C1A" w:rsidRDefault="00400CA9" w:rsidP="00400CA9">
            <w:pPr>
              <w:contextualSpacing/>
              <w:jc w:val="both"/>
              <w:rPr>
                <w:rFonts w:ascii="Times New Roman" w:eastAsia="Calibri" w:hAnsi="Times New Roman" w:cs="Times New Roman"/>
                <w:bCs/>
                <w:lang w:val="uk-UA"/>
                <w:rPrChange w:id="724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41"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42" w:author="OLENA PASHKOVA (NEPTUNE.UA)" w:date="2022-11-21T15:31:00Z">
                  <w:rPr>
                    <w:rFonts w:ascii="Times New Roman" w:eastAsia="Calibri" w:hAnsi="Times New Roman" w:cs="Times New Roman"/>
                    <w:lang w:val="uk-UA"/>
                  </w:rPr>
                </w:rPrChange>
              </w:rPr>
              <w:tab/>
              <w:t>експортер (за наявності такої інформації в транспортних документах</w:t>
            </w:r>
            <w:ins w:id="7243" w:author="OLENA PASHKOVA (NEPTUNE.UA)" w:date="2022-11-21T00:08:00Z">
              <w:r w:rsidR="004578D6" w:rsidRPr="00783C1A">
                <w:rPr>
                  <w:rFonts w:ascii="Times New Roman" w:eastAsia="Calibri" w:hAnsi="Times New Roman" w:cs="Times New Roman"/>
                  <w:bCs/>
                  <w:lang w:val="uk-UA"/>
                  <w:rPrChange w:id="7244" w:author="OLENA PASHKOVA (NEPTUNE.UA)" w:date="2022-11-21T15:31:00Z">
                    <w:rPr>
                      <w:rFonts w:ascii="Times New Roman" w:eastAsia="Calibri" w:hAnsi="Times New Roman" w:cs="Times New Roman"/>
                      <w:lang w:val="uk-UA"/>
                    </w:rPr>
                  </w:rPrChange>
                </w:rPr>
                <w:t xml:space="preserve"> та </w:t>
              </w:r>
              <w:r w:rsidR="00117917" w:rsidRPr="00783C1A">
                <w:rPr>
                  <w:rFonts w:ascii="Times New Roman" w:eastAsia="Calibri" w:hAnsi="Times New Roman" w:cs="Times New Roman"/>
                  <w:bCs/>
                  <w:lang w:val="uk-UA"/>
                  <w:rPrChange w:id="7245" w:author="OLENA PASHKOVA (NEPTUNE.UA)" w:date="2022-11-21T15:31:00Z">
                    <w:rPr>
                      <w:rFonts w:ascii="Times New Roman" w:eastAsia="Calibri" w:hAnsi="Times New Roman" w:cs="Times New Roman"/>
                      <w:lang w:val="uk-UA"/>
                    </w:rPr>
                  </w:rPrChange>
                </w:rPr>
                <w:t xml:space="preserve">це визначено згідно з інструкціями </w:t>
              </w:r>
            </w:ins>
            <w:ins w:id="7246" w:author="OLENA PASHKOVA (NEPTUNE.UA)" w:date="2022-11-21T00:09:00Z">
              <w:r w:rsidR="00117917" w:rsidRPr="00783C1A">
                <w:rPr>
                  <w:rFonts w:ascii="Times New Roman" w:eastAsia="Calibri" w:hAnsi="Times New Roman" w:cs="Times New Roman"/>
                  <w:bCs/>
                  <w:lang w:val="uk-UA"/>
                  <w:rPrChange w:id="7247" w:author="OLENA PASHKOVA (NEPTUNE.UA)" w:date="2022-11-21T15:31:00Z">
                    <w:rPr>
                      <w:rFonts w:ascii="Times New Roman" w:eastAsia="Calibri" w:hAnsi="Times New Roman" w:cs="Times New Roman"/>
                      <w:lang w:val="uk-UA"/>
                    </w:rPr>
                  </w:rPrChange>
                </w:rPr>
                <w:t>З</w:t>
              </w:r>
            </w:ins>
            <w:ins w:id="7248" w:author="OLENA PASHKOVA (NEPTUNE.UA)" w:date="2022-11-21T00:08:00Z">
              <w:r w:rsidR="00117917" w:rsidRPr="00783C1A">
                <w:rPr>
                  <w:rFonts w:ascii="Times New Roman" w:eastAsia="Calibri" w:hAnsi="Times New Roman" w:cs="Times New Roman"/>
                  <w:bCs/>
                  <w:lang w:val="uk-UA"/>
                  <w:rPrChange w:id="7249" w:author="OLENA PASHKOVA (NEPTUNE.UA)" w:date="2022-11-21T15:31:00Z">
                    <w:rPr>
                      <w:rFonts w:ascii="Times New Roman" w:eastAsia="Calibri" w:hAnsi="Times New Roman" w:cs="Times New Roman"/>
                      <w:lang w:val="uk-UA"/>
                    </w:rPr>
                  </w:rPrChange>
                </w:rPr>
                <w:t>амовника</w:t>
              </w:r>
            </w:ins>
            <w:r w:rsidRPr="00783C1A">
              <w:rPr>
                <w:rFonts w:ascii="Times New Roman" w:eastAsia="Calibri" w:hAnsi="Times New Roman" w:cs="Times New Roman"/>
                <w:bCs/>
                <w:lang w:val="uk-UA"/>
                <w:rPrChange w:id="7250" w:author="OLENA PASHKOVA (NEPTUNE.UA)" w:date="2022-11-21T15:31:00Z">
                  <w:rPr>
                    <w:rFonts w:ascii="Times New Roman" w:eastAsia="Calibri" w:hAnsi="Times New Roman" w:cs="Times New Roman"/>
                    <w:lang w:val="uk-UA"/>
                  </w:rPr>
                </w:rPrChange>
              </w:rPr>
              <w:t>),</w:t>
            </w:r>
          </w:p>
          <w:p w14:paraId="2012A8B8" w14:textId="77777777" w:rsidR="00400CA9" w:rsidRPr="00783C1A" w:rsidRDefault="00400CA9" w:rsidP="00400CA9">
            <w:pPr>
              <w:contextualSpacing/>
              <w:jc w:val="both"/>
              <w:rPr>
                <w:rFonts w:ascii="Times New Roman" w:eastAsia="Calibri" w:hAnsi="Times New Roman" w:cs="Times New Roman"/>
                <w:bCs/>
                <w:lang w:val="uk-UA"/>
                <w:rPrChange w:id="725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5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53" w:author="OLENA PASHKOVA (NEPTUNE.UA)" w:date="2022-11-21T15:31:00Z">
                  <w:rPr>
                    <w:rFonts w:ascii="Times New Roman" w:eastAsia="Calibri" w:hAnsi="Times New Roman" w:cs="Times New Roman"/>
                    <w:lang w:val="uk-UA"/>
                  </w:rPr>
                </w:rPrChange>
              </w:rPr>
              <w:tab/>
              <w:t>найменування вантажу,</w:t>
            </w:r>
          </w:p>
          <w:p w14:paraId="06DF54C4" w14:textId="77777777" w:rsidR="00400CA9" w:rsidRPr="00783C1A" w:rsidRDefault="00400CA9" w:rsidP="00400CA9">
            <w:pPr>
              <w:contextualSpacing/>
              <w:jc w:val="both"/>
              <w:rPr>
                <w:rFonts w:ascii="Times New Roman" w:eastAsia="Calibri" w:hAnsi="Times New Roman" w:cs="Times New Roman"/>
                <w:bCs/>
                <w:lang w:val="uk-UA"/>
                <w:rPrChange w:id="725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5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56" w:author="OLENA PASHKOVA (NEPTUNE.UA)" w:date="2022-11-21T15:31:00Z">
                  <w:rPr>
                    <w:rFonts w:ascii="Times New Roman" w:eastAsia="Calibri" w:hAnsi="Times New Roman" w:cs="Times New Roman"/>
                    <w:lang w:val="uk-UA"/>
                  </w:rPr>
                </w:rPrChange>
              </w:rPr>
              <w:tab/>
              <w:t>кількість (брутто, тара, нетто) та якість згідно транспортним документам,</w:t>
            </w:r>
          </w:p>
          <w:p w14:paraId="40C3A657" w14:textId="0A068992" w:rsidR="00400CA9" w:rsidRPr="00783C1A" w:rsidRDefault="00400CA9" w:rsidP="00400CA9">
            <w:pPr>
              <w:contextualSpacing/>
              <w:jc w:val="both"/>
              <w:rPr>
                <w:rFonts w:ascii="Times New Roman" w:eastAsia="Calibri" w:hAnsi="Times New Roman" w:cs="Times New Roman"/>
                <w:bCs/>
                <w:lang w:val="uk-UA"/>
                <w:rPrChange w:id="725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25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259" w:author="OLENA PASHKOVA (NEPTUNE.UA)" w:date="2022-11-21T15:31:00Z">
                  <w:rPr>
                    <w:rFonts w:ascii="Times New Roman" w:eastAsia="Calibri" w:hAnsi="Times New Roman" w:cs="Times New Roman"/>
                    <w:lang w:val="uk-UA"/>
                  </w:rPr>
                </w:rPrChange>
              </w:rPr>
              <w:tab/>
              <w:t>фактична кількість (брутто, тара, нетто) та якість згідно посвідчення про якість та фактична якість прийнятого Зерна</w:t>
            </w:r>
            <w:ins w:id="7260" w:author="OLENA PASHKOVA (NEPTUNE.UA)" w:date="2022-11-21T00:09:00Z">
              <w:r w:rsidR="00FE6B88" w:rsidRPr="00783C1A">
                <w:rPr>
                  <w:rFonts w:ascii="Times New Roman" w:eastAsia="Calibri" w:hAnsi="Times New Roman" w:cs="Times New Roman"/>
                  <w:bCs/>
                  <w:lang w:val="uk-UA"/>
                  <w:rPrChange w:id="7261" w:author="OLENA PASHKOVA (NEPTUNE.UA)" w:date="2022-11-21T15:31:00Z">
                    <w:rPr>
                      <w:rFonts w:ascii="Times New Roman" w:eastAsia="Calibri" w:hAnsi="Times New Roman" w:cs="Times New Roman"/>
                      <w:lang w:val="uk-UA"/>
                    </w:rPr>
                  </w:rPrChange>
                </w:rPr>
                <w:t>.</w:t>
              </w:r>
            </w:ins>
            <w:del w:id="7262" w:author="OLENA PASHKOVA (NEPTUNE.UA)" w:date="2022-11-21T00:09:00Z">
              <w:r w:rsidRPr="00783C1A" w:rsidDel="00117917">
                <w:rPr>
                  <w:rFonts w:ascii="Times New Roman" w:eastAsia="Calibri" w:hAnsi="Times New Roman" w:cs="Times New Roman"/>
                  <w:bCs/>
                  <w:lang w:val="uk-UA"/>
                  <w:rPrChange w:id="7263" w:author="OLENA PASHKOVA (NEPTUNE.UA)" w:date="2022-11-21T15:31:00Z">
                    <w:rPr>
                      <w:rFonts w:ascii="Times New Roman" w:eastAsia="Calibri" w:hAnsi="Times New Roman" w:cs="Times New Roman"/>
                      <w:lang w:val="uk-UA"/>
                    </w:rPr>
                  </w:rPrChange>
                </w:rPr>
                <w:delText>,</w:delText>
              </w:r>
            </w:del>
          </w:p>
          <w:p w14:paraId="2CD127DB" w14:textId="165C889C" w:rsidR="00400CA9" w:rsidRPr="00783C1A" w:rsidDel="00117917" w:rsidRDefault="00400CA9" w:rsidP="00400CA9">
            <w:pPr>
              <w:contextualSpacing/>
              <w:jc w:val="both"/>
              <w:rPr>
                <w:del w:id="7264" w:author="OLENA PASHKOVA (NEPTUNE.UA)" w:date="2022-11-21T00:09:00Z"/>
                <w:rFonts w:ascii="Times New Roman" w:eastAsia="Calibri" w:hAnsi="Times New Roman" w:cs="Times New Roman"/>
                <w:bCs/>
                <w:lang w:val="uk-UA"/>
                <w:rPrChange w:id="7265" w:author="OLENA PASHKOVA (NEPTUNE.UA)" w:date="2022-11-21T15:31:00Z">
                  <w:rPr>
                    <w:del w:id="7266" w:author="OLENA PASHKOVA (NEPTUNE.UA)" w:date="2022-11-21T00:09:00Z"/>
                    <w:rFonts w:ascii="Times New Roman" w:eastAsia="Calibri" w:hAnsi="Times New Roman" w:cs="Times New Roman"/>
                    <w:lang w:val="uk-UA"/>
                  </w:rPr>
                </w:rPrChange>
              </w:rPr>
            </w:pPr>
            <w:del w:id="7267" w:author="OLENA PASHKOVA (NEPTUNE.UA)" w:date="2022-11-21T00:09:00Z">
              <w:r w:rsidRPr="00783C1A" w:rsidDel="00117917">
                <w:rPr>
                  <w:rFonts w:ascii="Times New Roman" w:eastAsia="Calibri" w:hAnsi="Times New Roman" w:cs="Times New Roman"/>
                  <w:bCs/>
                  <w:lang w:val="uk-UA"/>
                  <w:rPrChange w:id="7268" w:author="OLENA PASHKOVA (NEPTUNE.UA)" w:date="2022-11-21T15:31:00Z">
                    <w:rPr>
                      <w:rFonts w:ascii="Times New Roman" w:eastAsia="Calibri" w:hAnsi="Times New Roman" w:cs="Times New Roman"/>
                      <w:lang w:val="uk-UA"/>
                    </w:rPr>
                  </w:rPrChange>
                </w:rPr>
                <w:delText>-</w:delText>
              </w:r>
              <w:r w:rsidRPr="00783C1A" w:rsidDel="00117917">
                <w:rPr>
                  <w:rFonts w:ascii="Times New Roman" w:eastAsia="Calibri" w:hAnsi="Times New Roman" w:cs="Times New Roman"/>
                  <w:bCs/>
                  <w:lang w:val="uk-UA"/>
                  <w:rPrChange w:id="7269" w:author="OLENA PASHKOVA (NEPTUNE.UA)" w:date="2022-11-21T15:31:00Z">
                    <w:rPr>
                      <w:rFonts w:ascii="Times New Roman" w:eastAsia="Calibri" w:hAnsi="Times New Roman" w:cs="Times New Roman"/>
                      <w:lang w:val="uk-UA"/>
                    </w:rPr>
                  </w:rPrChange>
                </w:rPr>
                <w:tab/>
                <w:delText>квота, в рахунок котрої зараховано прийняте Зерно (якщо визначено згідно інструкці</w:delText>
              </w:r>
            </w:del>
            <w:del w:id="7270" w:author="OLENA PASHKOVA (NEPTUNE.UA)" w:date="2022-10-26T01:19:00Z">
              <w:r w:rsidRPr="00783C1A" w:rsidDel="00CE6042">
                <w:rPr>
                  <w:rFonts w:ascii="Times New Roman" w:eastAsia="Calibri" w:hAnsi="Times New Roman" w:cs="Times New Roman"/>
                  <w:bCs/>
                  <w:lang w:val="uk-UA"/>
                  <w:rPrChange w:id="7271" w:author="OLENA PASHKOVA (NEPTUNE.UA)" w:date="2022-11-21T15:31:00Z">
                    <w:rPr>
                      <w:rFonts w:ascii="Times New Roman" w:eastAsia="Calibri" w:hAnsi="Times New Roman" w:cs="Times New Roman"/>
                      <w:lang w:val="uk-UA"/>
                    </w:rPr>
                  </w:rPrChange>
                </w:rPr>
                <w:delText>й</w:delText>
              </w:r>
            </w:del>
            <w:del w:id="7272" w:author="OLENA PASHKOVA (NEPTUNE.UA)" w:date="2022-11-21T00:09:00Z">
              <w:r w:rsidRPr="00783C1A" w:rsidDel="00117917">
                <w:rPr>
                  <w:rFonts w:ascii="Times New Roman" w:eastAsia="Calibri" w:hAnsi="Times New Roman" w:cs="Times New Roman"/>
                  <w:bCs/>
                  <w:lang w:val="uk-UA"/>
                  <w:rPrChange w:id="7273" w:author="OLENA PASHKOVA (NEPTUNE.UA)" w:date="2022-11-21T15:31:00Z">
                    <w:rPr>
                      <w:rFonts w:ascii="Times New Roman" w:eastAsia="Calibri" w:hAnsi="Times New Roman" w:cs="Times New Roman"/>
                      <w:lang w:val="uk-UA"/>
                    </w:rPr>
                  </w:rPrChange>
                </w:rPr>
                <w:delText xml:space="preserve"> Замовника).</w:delText>
              </w:r>
            </w:del>
          </w:p>
          <w:p w14:paraId="6EF2C4A3" w14:textId="77777777" w:rsidR="00400CA9" w:rsidRPr="00783C1A" w:rsidDel="00005646" w:rsidRDefault="00400CA9" w:rsidP="00400CA9">
            <w:pPr>
              <w:contextualSpacing/>
              <w:jc w:val="both"/>
              <w:rPr>
                <w:del w:id="7274" w:author="Nataliya Tomaskovic" w:date="2022-08-18T18:41:00Z"/>
                <w:rFonts w:ascii="Times New Roman" w:eastAsia="Calibri" w:hAnsi="Times New Roman" w:cs="Times New Roman"/>
                <w:bCs/>
                <w:lang w:val="uk-UA"/>
                <w:rPrChange w:id="7275" w:author="OLENA PASHKOVA (NEPTUNE.UA)" w:date="2022-11-21T15:31:00Z">
                  <w:rPr>
                    <w:del w:id="7276" w:author="Nataliya Tomaskovic" w:date="2022-08-18T18:41:00Z"/>
                    <w:rFonts w:ascii="Times New Roman" w:eastAsia="Calibri" w:hAnsi="Times New Roman" w:cs="Times New Roman"/>
                    <w:lang w:val="uk-UA"/>
                  </w:rPr>
                </w:rPrChange>
              </w:rPr>
            </w:pPr>
          </w:p>
          <w:p w14:paraId="726E9760" w14:textId="77777777" w:rsidR="00400CA9" w:rsidRPr="00783C1A" w:rsidDel="00173C9F" w:rsidRDefault="00400CA9" w:rsidP="00400CA9">
            <w:pPr>
              <w:contextualSpacing/>
              <w:jc w:val="both"/>
              <w:rPr>
                <w:del w:id="7277" w:author="Nataliya Tomaskovic" w:date="2022-08-18T21:26:00Z"/>
                <w:rFonts w:ascii="Times New Roman" w:eastAsia="Calibri" w:hAnsi="Times New Roman" w:cs="Times New Roman"/>
                <w:bCs/>
                <w:lang w:val="uk-UA"/>
                <w:rPrChange w:id="7278" w:author="OLENA PASHKOVA (NEPTUNE.UA)" w:date="2022-11-21T15:31:00Z">
                  <w:rPr>
                    <w:del w:id="7279" w:author="Nataliya Tomaskovic" w:date="2022-08-18T21:26:00Z"/>
                    <w:rFonts w:ascii="Times New Roman" w:eastAsia="Calibri" w:hAnsi="Times New Roman" w:cs="Times New Roman"/>
                    <w:b/>
                    <w:lang w:val="uk-UA"/>
                  </w:rPr>
                </w:rPrChange>
              </w:rPr>
            </w:pPr>
          </w:p>
          <w:p w14:paraId="17B228F3" w14:textId="77777777" w:rsidR="00400CA9" w:rsidRPr="00783C1A" w:rsidRDefault="00400CA9" w:rsidP="00400CA9">
            <w:pPr>
              <w:contextualSpacing/>
              <w:jc w:val="both"/>
              <w:rPr>
                <w:ins w:id="7280" w:author="Nataliya Tomaskovic" w:date="2022-08-18T18:49:00Z"/>
                <w:rFonts w:ascii="Times New Roman" w:eastAsia="Calibri" w:hAnsi="Times New Roman" w:cs="Times New Roman"/>
                <w:bCs/>
                <w:lang w:val="uk-UA"/>
                <w:rPrChange w:id="7281" w:author="OLENA PASHKOVA (NEPTUNE.UA)" w:date="2022-11-21T15:31:00Z">
                  <w:rPr>
                    <w:ins w:id="7282" w:author="Nataliya Tomaskovic" w:date="2022-08-18T18:49: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283" w:author="OLENA PASHKOVA (NEPTUNE.UA)" w:date="2022-11-21T15:31:00Z">
                  <w:rPr>
                    <w:rFonts w:ascii="Times New Roman" w:eastAsia="Calibri" w:hAnsi="Times New Roman" w:cs="Times New Roman"/>
                    <w:b/>
                    <w:lang w:val="uk-UA"/>
                  </w:rPr>
                </w:rPrChange>
              </w:rPr>
              <w:t>4.8.</w:t>
            </w:r>
            <w:r w:rsidRPr="00783C1A">
              <w:rPr>
                <w:rFonts w:ascii="Times New Roman" w:eastAsia="Calibri" w:hAnsi="Times New Roman" w:cs="Times New Roman"/>
                <w:bCs/>
                <w:lang w:val="uk-UA"/>
              </w:rPr>
              <w:tab/>
              <w:t xml:space="preserve">щоденно надавати Замовнику </w:t>
            </w:r>
            <w:r w:rsidRPr="004C5B1D">
              <w:rPr>
                <w:rFonts w:ascii="Times New Roman" w:eastAsia="Calibri" w:hAnsi="Times New Roman" w:cs="Times New Roman"/>
                <w:bCs/>
                <w:lang w:val="uk-UA"/>
              </w:rPr>
              <w:t>інформацію про дислокацію вагонів, що рухаються на адресу Виконавця о 10:00 ранку, а у випадках завершення формування судової партії - також о 17:00.</w:t>
            </w:r>
          </w:p>
          <w:p w14:paraId="3CB829FC" w14:textId="364916AB" w:rsidR="00432653" w:rsidRPr="00783C1A" w:rsidRDefault="00432653" w:rsidP="00432653">
            <w:pPr>
              <w:contextualSpacing/>
              <w:jc w:val="both"/>
              <w:rPr>
                <w:ins w:id="7284" w:author="OLENA PASHKOVA (NEPTUNE.UA)" w:date="2022-10-26T01:30:00Z"/>
                <w:rFonts w:ascii="Times New Roman" w:eastAsia="Calibri" w:hAnsi="Times New Roman" w:cs="Times New Roman"/>
                <w:bCs/>
                <w:lang w:val="uk-UA"/>
                <w:rPrChange w:id="7285" w:author="OLENA PASHKOVA (NEPTUNE.UA)" w:date="2022-11-21T15:31:00Z">
                  <w:rPr>
                    <w:ins w:id="7286" w:author="OLENA PASHKOVA (NEPTUNE.UA)" w:date="2022-10-26T01:30:00Z"/>
                    <w:rFonts w:ascii="Times New Roman" w:eastAsia="Calibri" w:hAnsi="Times New Roman" w:cs="Times New Roman"/>
                    <w:lang w:val="en-US"/>
                  </w:rPr>
                </w:rPrChange>
              </w:rPr>
            </w:pPr>
            <w:ins w:id="7287" w:author="OLENA PASHKOVA (NEPTUNE.UA)" w:date="2022-10-26T01:30:00Z">
              <w:r w:rsidRPr="00783C1A">
                <w:rPr>
                  <w:rFonts w:ascii="Times New Roman" w:eastAsia="Calibri" w:hAnsi="Times New Roman" w:cs="Times New Roman"/>
                  <w:bCs/>
                  <w:rPrChange w:id="7288" w:author="OLENA PASHKOVA (NEPTUNE.UA)" w:date="2022-11-21T15:31:00Z">
                    <w:rPr>
                      <w:rFonts w:ascii="Times New Roman" w:eastAsia="Calibri" w:hAnsi="Times New Roman" w:cs="Times New Roman"/>
                    </w:rPr>
                  </w:rPrChange>
                </w:rPr>
                <w:t xml:space="preserve">4.9. </w:t>
              </w:r>
              <w:r w:rsidRPr="00783C1A">
                <w:rPr>
                  <w:rFonts w:ascii="Times New Roman" w:eastAsia="Calibri" w:hAnsi="Times New Roman" w:cs="Times New Roman"/>
                  <w:bCs/>
                  <w:lang w:val="uk-UA"/>
                  <w:rPrChange w:id="7289" w:author="OLENA PASHKOVA (NEPTUNE.UA)" w:date="2022-11-21T15:31:00Z">
                    <w:rPr>
                      <w:rFonts w:ascii="Times New Roman" w:eastAsia="Calibri" w:hAnsi="Times New Roman" w:cs="Times New Roman"/>
                      <w:lang w:val="en-US"/>
                    </w:rPr>
                  </w:rPrChange>
                </w:rPr>
                <w:t>Забезпечити одночасне зберігання зерна Замовника в кількості, узгодженій Сторонами під час затвердження</w:t>
              </w:r>
            </w:ins>
            <w:ins w:id="7290" w:author="OLENA PASHKOVA (NEPTUNE.UA)" w:date="2022-10-26T01:32:00Z">
              <w:r w:rsidRPr="00783C1A">
                <w:rPr>
                  <w:rFonts w:ascii="Times New Roman" w:eastAsia="Calibri" w:hAnsi="Times New Roman" w:cs="Times New Roman"/>
                  <w:bCs/>
                  <w:lang w:val="uk-UA"/>
                </w:rPr>
                <w:t xml:space="preserve"> М</w:t>
              </w:r>
            </w:ins>
            <w:ins w:id="7291" w:author="OLENA PASHKOVA (NEPTUNE.UA)" w:date="2022-10-26T01:30:00Z">
              <w:r w:rsidRPr="00783C1A">
                <w:rPr>
                  <w:rFonts w:ascii="Times New Roman" w:eastAsia="Calibri" w:hAnsi="Times New Roman" w:cs="Times New Roman"/>
                  <w:bCs/>
                  <w:lang w:val="uk-UA"/>
                  <w:rPrChange w:id="7292" w:author="OLENA PASHKOVA (NEPTUNE.UA)" w:date="2022-11-21T15:31:00Z">
                    <w:rPr>
                      <w:rFonts w:ascii="Times New Roman" w:eastAsia="Calibri" w:hAnsi="Times New Roman" w:cs="Times New Roman"/>
                      <w:lang w:val="en-US"/>
                    </w:rPr>
                  </w:rPrChange>
                </w:rPr>
                <w:t xml:space="preserve">ісячного </w:t>
              </w:r>
            </w:ins>
            <w:ins w:id="7293" w:author="OLENA PASHKOVA (NEPTUNE.UA)" w:date="2022-10-26T01:32:00Z">
              <w:r w:rsidRPr="00783C1A">
                <w:rPr>
                  <w:rFonts w:ascii="Times New Roman" w:eastAsia="Calibri" w:hAnsi="Times New Roman" w:cs="Times New Roman"/>
                  <w:bCs/>
                  <w:lang w:val="uk-UA"/>
                </w:rPr>
                <w:t>плану завезення З</w:t>
              </w:r>
            </w:ins>
            <w:ins w:id="7294" w:author="OLENA PASHKOVA (NEPTUNE.UA)" w:date="2022-10-26T01:30:00Z">
              <w:r w:rsidRPr="00783C1A">
                <w:rPr>
                  <w:rFonts w:ascii="Times New Roman" w:eastAsia="Calibri" w:hAnsi="Times New Roman" w:cs="Times New Roman"/>
                  <w:bCs/>
                  <w:lang w:val="uk-UA"/>
                  <w:rPrChange w:id="7295" w:author="OLENA PASHKOVA (NEPTUNE.UA)" w:date="2022-11-21T15:31:00Z">
                    <w:rPr>
                      <w:rFonts w:ascii="Times New Roman" w:eastAsia="Calibri" w:hAnsi="Times New Roman" w:cs="Times New Roman"/>
                      <w:lang w:val="en-US"/>
                    </w:rPr>
                  </w:rPrChange>
                </w:rPr>
                <w:t>ерна на Термінал, але не менше кількості, зазначеної в п. 4.10 Договору, в умовах забезпечення збереження якісних показників такого Зерна протягом не менше 60 (шістдесяти) календарних днів з дати приймання Зерна на Термінал.</w:t>
              </w:r>
            </w:ins>
          </w:p>
          <w:p w14:paraId="28D9BB7C" w14:textId="4EE2760B" w:rsidR="00400CA9" w:rsidRPr="00783C1A" w:rsidDel="00F63872" w:rsidRDefault="00432653" w:rsidP="00432653">
            <w:pPr>
              <w:contextualSpacing/>
              <w:jc w:val="both"/>
              <w:rPr>
                <w:del w:id="7296" w:author="OLENA PASHKOVA (NEPTUNE.UA)" w:date="2022-10-26T01:54:00Z"/>
                <w:rFonts w:ascii="Times New Roman" w:eastAsia="Calibri" w:hAnsi="Times New Roman" w:cs="Times New Roman"/>
                <w:bCs/>
                <w:lang w:val="uk-UA"/>
                <w:rPrChange w:id="7297" w:author="OLENA PASHKOVA (NEPTUNE.UA)" w:date="2022-11-21T15:31:00Z">
                  <w:rPr>
                    <w:del w:id="7298" w:author="OLENA PASHKOVA (NEPTUNE.UA)" w:date="2022-10-26T01:54:00Z"/>
                    <w:rFonts w:ascii="Times New Roman" w:eastAsia="Calibri" w:hAnsi="Times New Roman" w:cs="Times New Roman"/>
                    <w:lang w:val="uk-UA"/>
                  </w:rPr>
                </w:rPrChange>
              </w:rPr>
            </w:pPr>
            <w:ins w:id="7299" w:author="OLENA PASHKOVA (NEPTUNE.UA)" w:date="2022-10-26T01:30:00Z">
              <w:r w:rsidRPr="00783C1A">
                <w:rPr>
                  <w:rFonts w:ascii="Times New Roman" w:eastAsia="Calibri" w:hAnsi="Times New Roman" w:cs="Times New Roman"/>
                  <w:bCs/>
                  <w:lang w:val="uk-UA"/>
                  <w:rPrChange w:id="7300" w:author="OLENA PASHKOVA (NEPTUNE.UA)" w:date="2022-11-21T15:31:00Z">
                    <w:rPr>
                      <w:rFonts w:ascii="Times New Roman" w:eastAsia="Calibri" w:hAnsi="Times New Roman" w:cs="Times New Roman"/>
                      <w:lang w:val="en-US"/>
                    </w:rPr>
                  </w:rPrChange>
                </w:rPr>
                <w:t>Підтвердження норм одночасного зберігання відбувається в межах затвердження Графіка завезення зерна та графіка відвантаження зерна на судно (авто) на місяць, наступний за поточним, щомісячно до 20 числа. поточного місяця в такому порядку:</w:t>
              </w:r>
            </w:ins>
          </w:p>
          <w:p w14:paraId="79B62265" w14:textId="02D06F6A" w:rsidR="00F63872" w:rsidRPr="004C5B1D" w:rsidRDefault="00F63872" w:rsidP="00F63872">
            <w:pPr>
              <w:contextualSpacing/>
              <w:jc w:val="both"/>
              <w:rPr>
                <w:ins w:id="7301" w:author="OLENA PASHKOVA (NEPTUNE.UA)" w:date="2022-10-26T01:54:00Z"/>
                <w:rFonts w:ascii="Times New Roman" w:eastAsia="Calibri" w:hAnsi="Times New Roman" w:cs="Times New Roman"/>
                <w:bCs/>
                <w:lang w:val="uk-UA"/>
              </w:rPr>
            </w:pPr>
            <w:ins w:id="7302" w:author="OLENA PASHKOVA (NEPTUNE.UA)" w:date="2022-10-26T01:54:00Z">
              <w:r w:rsidRPr="00783C1A">
                <w:rPr>
                  <w:rFonts w:ascii="Times New Roman" w:eastAsia="Calibri" w:hAnsi="Times New Roman" w:cs="Times New Roman"/>
                  <w:bCs/>
                  <w:lang w:val="uk-UA"/>
                  <w:rPrChange w:id="7303" w:author="OLENA PASHKOVA (NEPTUNE.UA)" w:date="2022-11-21T15:31:00Z">
                    <w:rPr>
                      <w:rFonts w:ascii="Times New Roman" w:eastAsia="Calibri" w:hAnsi="Times New Roman" w:cs="Times New Roman"/>
                      <w:lang w:val="uk-UA"/>
                    </w:rPr>
                  </w:rPrChange>
                </w:rPr>
                <w:t xml:space="preserve">Загальна норма зберігання – пропорційна частка Замовника в загальному місячному обсязі </w:t>
              </w:r>
            </w:ins>
            <w:ins w:id="7304" w:author="OLENA PASHKOVA (NEPTUNE.UA)" w:date="2022-10-26T01:55:00Z">
              <w:r w:rsidRPr="00783C1A">
                <w:rPr>
                  <w:rFonts w:ascii="Times New Roman" w:eastAsia="Calibri" w:hAnsi="Times New Roman" w:cs="Times New Roman"/>
                  <w:bCs/>
                  <w:lang w:val="uk-UA"/>
                  <w:rPrChange w:id="7305" w:author="OLENA PASHKOVA (NEPTUNE.UA)" w:date="2022-11-21T15:31:00Z">
                    <w:rPr>
                      <w:rFonts w:ascii="Times New Roman" w:eastAsia="Calibri" w:hAnsi="Times New Roman" w:cs="Times New Roman"/>
                      <w:lang w:val="uk-UA"/>
                    </w:rPr>
                  </w:rPrChange>
                </w:rPr>
                <w:t>перевантаження на</w:t>
              </w:r>
            </w:ins>
            <w:ins w:id="7306" w:author="OLENA PASHKOVA (NEPTUNE.UA)" w:date="2022-10-26T01:54:00Z">
              <w:r w:rsidRPr="00783C1A">
                <w:rPr>
                  <w:rFonts w:ascii="Times New Roman" w:eastAsia="Calibri" w:hAnsi="Times New Roman" w:cs="Times New Roman"/>
                  <w:bCs/>
                  <w:lang w:val="uk-UA"/>
                  <w:rPrChange w:id="7307" w:author="OLENA PASHKOVA (NEPTUNE.UA)" w:date="2022-11-21T15:31:00Z">
                    <w:rPr>
                      <w:rFonts w:ascii="Times New Roman" w:eastAsia="Calibri" w:hAnsi="Times New Roman" w:cs="Times New Roman"/>
                      <w:lang w:val="uk-UA"/>
                    </w:rPr>
                  </w:rPrChange>
                </w:rPr>
                <w:t xml:space="preserve"> основі загальної логістичної </w:t>
              </w:r>
            </w:ins>
            <w:ins w:id="7308" w:author="OLENA PASHKOVA (NEPTUNE.UA)" w:date="2022-10-26T01:56:00Z">
              <w:r w:rsidRPr="00783C1A">
                <w:rPr>
                  <w:rFonts w:ascii="Times New Roman" w:eastAsia="Calibri" w:hAnsi="Times New Roman" w:cs="Times New Roman"/>
                  <w:bCs/>
                  <w:lang w:val="uk-UA"/>
                  <w:rPrChange w:id="7309" w:author="OLENA PASHKOVA (NEPTUNE.UA)" w:date="2022-11-21T15:31:00Z">
                    <w:rPr>
                      <w:rFonts w:ascii="Times New Roman" w:eastAsia="Calibri" w:hAnsi="Times New Roman" w:cs="Times New Roman"/>
                    </w:rPr>
                  </w:rPrChange>
                </w:rPr>
                <w:t>здатнос</w:t>
              </w:r>
            </w:ins>
            <w:ins w:id="7310" w:author="OLENA PASHKOVA (NEPTUNE.UA)" w:date="2022-10-26T01:57:00Z">
              <w:r w:rsidRPr="00783C1A">
                <w:rPr>
                  <w:rFonts w:ascii="Times New Roman" w:eastAsia="Calibri" w:hAnsi="Times New Roman" w:cs="Times New Roman"/>
                  <w:bCs/>
                  <w:lang w:val="uk-UA"/>
                </w:rPr>
                <w:t xml:space="preserve">ті </w:t>
              </w:r>
            </w:ins>
            <w:ins w:id="7311" w:author="OLENA PASHKOVA (NEPTUNE.UA)" w:date="2022-10-26T01:54:00Z">
              <w:r w:rsidRPr="004C5B1D">
                <w:rPr>
                  <w:rFonts w:ascii="Times New Roman" w:eastAsia="Calibri" w:hAnsi="Times New Roman" w:cs="Times New Roman"/>
                  <w:bCs/>
                  <w:lang w:val="uk-UA"/>
                </w:rPr>
                <w:t>зберігання Терміналу 228 000 тонн;</w:t>
              </w:r>
            </w:ins>
          </w:p>
          <w:p w14:paraId="43FA4948" w14:textId="3ED9D55A" w:rsidR="00400CA9" w:rsidRPr="00783C1A" w:rsidRDefault="00F63872" w:rsidP="00F63872">
            <w:pPr>
              <w:contextualSpacing/>
              <w:jc w:val="both"/>
              <w:rPr>
                <w:ins w:id="7312" w:author="Nataliya Tomaskovic" w:date="2022-08-22T15:14:00Z"/>
                <w:rFonts w:ascii="Times New Roman" w:eastAsia="Calibri" w:hAnsi="Times New Roman" w:cs="Times New Roman"/>
                <w:bCs/>
                <w:lang w:val="uk-UA"/>
                <w:rPrChange w:id="7313" w:author="OLENA PASHKOVA (NEPTUNE.UA)" w:date="2022-11-21T15:31:00Z">
                  <w:rPr>
                    <w:ins w:id="7314" w:author="Nataliya Tomaskovic" w:date="2022-08-22T15:14:00Z"/>
                    <w:rFonts w:ascii="Times New Roman" w:eastAsia="Calibri" w:hAnsi="Times New Roman" w:cs="Times New Roman"/>
                    <w:lang w:val="uk-UA"/>
                  </w:rPr>
                </w:rPrChange>
              </w:rPr>
            </w:pPr>
            <w:ins w:id="7315" w:author="OLENA PASHKOVA (NEPTUNE.UA)" w:date="2022-10-26T01:54:00Z">
              <w:r w:rsidRPr="00783C1A">
                <w:rPr>
                  <w:rFonts w:ascii="Times New Roman" w:eastAsia="Calibri" w:hAnsi="Times New Roman" w:cs="Times New Roman"/>
                  <w:bCs/>
                  <w:lang w:val="uk-UA"/>
                  <w:rPrChange w:id="7316" w:author="OLENA PASHKOVA (NEPTUNE.UA)" w:date="2022-11-21T15:31:00Z">
                    <w:rPr>
                      <w:rFonts w:ascii="Times New Roman" w:eastAsia="Calibri" w:hAnsi="Times New Roman" w:cs="Times New Roman"/>
                      <w:lang w:val="uk-UA"/>
                    </w:rPr>
                  </w:rPrChange>
                </w:rPr>
                <w:t>Додаткова норма зберігання на основі загальної</w:t>
              </w:r>
            </w:ins>
            <w:ins w:id="7317" w:author="OLENA PASHKOVA (NEPTUNE.UA)" w:date="2022-10-26T01:57:00Z">
              <w:r w:rsidRPr="00783C1A">
                <w:rPr>
                  <w:rFonts w:ascii="Times New Roman" w:eastAsia="Calibri" w:hAnsi="Times New Roman" w:cs="Times New Roman"/>
                  <w:bCs/>
                  <w:lang w:val="uk-UA"/>
                  <w:rPrChange w:id="7318" w:author="OLENA PASHKOVA (NEPTUNE.UA)" w:date="2022-11-21T15:31:00Z">
                    <w:rPr>
                      <w:rFonts w:ascii="Times New Roman" w:eastAsia="Calibri" w:hAnsi="Times New Roman" w:cs="Times New Roman"/>
                      <w:lang w:val="uk-UA"/>
                    </w:rPr>
                  </w:rPrChange>
                </w:rPr>
                <w:t xml:space="preserve"> здатності </w:t>
              </w:r>
            </w:ins>
            <w:ins w:id="7319" w:author="OLENA PASHKOVA (NEPTUNE.UA)" w:date="2022-10-26T01:54:00Z">
              <w:r w:rsidRPr="00783C1A">
                <w:rPr>
                  <w:rFonts w:ascii="Times New Roman" w:eastAsia="Calibri" w:hAnsi="Times New Roman" w:cs="Times New Roman"/>
                  <w:bCs/>
                  <w:lang w:val="uk-UA"/>
                  <w:rPrChange w:id="7320" w:author="OLENA PASHKOVA (NEPTUNE.UA)" w:date="2022-11-21T15:31:00Z">
                    <w:rPr>
                      <w:rFonts w:ascii="Times New Roman" w:eastAsia="Calibri" w:hAnsi="Times New Roman" w:cs="Times New Roman"/>
                      <w:lang w:val="uk-UA"/>
                    </w:rPr>
                  </w:rPrChange>
                </w:rPr>
                <w:t xml:space="preserve">зберігання </w:t>
              </w:r>
            </w:ins>
            <w:ins w:id="7321" w:author="OLENA PASHKOVA (NEPTUNE.UA)" w:date="2022-10-26T01:58:00Z">
              <w:r w:rsidR="00C2092D" w:rsidRPr="00783C1A">
                <w:rPr>
                  <w:rFonts w:ascii="Times New Roman" w:eastAsia="Calibri" w:hAnsi="Times New Roman" w:cs="Times New Roman"/>
                  <w:bCs/>
                  <w:lang w:val="uk-UA"/>
                  <w:rPrChange w:id="7322" w:author="OLENA PASHKOVA (NEPTUNE.UA)" w:date="2022-11-21T15:31:00Z">
                    <w:rPr>
                      <w:rFonts w:ascii="Times New Roman" w:eastAsia="Calibri" w:hAnsi="Times New Roman" w:cs="Times New Roman"/>
                      <w:lang w:val="uk-UA"/>
                    </w:rPr>
                  </w:rPrChange>
                </w:rPr>
                <w:t>Т</w:t>
              </w:r>
            </w:ins>
            <w:ins w:id="7323" w:author="OLENA PASHKOVA (NEPTUNE.UA)" w:date="2022-10-26T01:54:00Z">
              <w:r w:rsidRPr="00783C1A">
                <w:rPr>
                  <w:rFonts w:ascii="Times New Roman" w:eastAsia="Calibri" w:hAnsi="Times New Roman" w:cs="Times New Roman"/>
                  <w:bCs/>
                  <w:lang w:val="uk-UA"/>
                  <w:rPrChange w:id="7324" w:author="OLENA PASHKOVA (NEPTUNE.UA)" w:date="2022-11-21T15:31:00Z">
                    <w:rPr>
                      <w:rFonts w:ascii="Times New Roman" w:eastAsia="Calibri" w:hAnsi="Times New Roman" w:cs="Times New Roman"/>
                      <w:lang w:val="uk-UA"/>
                    </w:rPr>
                  </w:rPrChange>
                </w:rPr>
                <w:t xml:space="preserve">ерміналу 280 000 тонн – може надаватися пропорційно частці </w:t>
              </w:r>
            </w:ins>
            <w:ins w:id="7325" w:author="OLENA PASHKOVA (NEPTUNE.UA)" w:date="2022-10-26T01:58:00Z">
              <w:r w:rsidR="00C2092D" w:rsidRPr="00783C1A">
                <w:rPr>
                  <w:rFonts w:ascii="Times New Roman" w:eastAsia="Calibri" w:hAnsi="Times New Roman" w:cs="Times New Roman"/>
                  <w:bCs/>
                  <w:lang w:val="uk-UA"/>
                  <w:rPrChange w:id="7326" w:author="OLENA PASHKOVA (NEPTUNE.UA)" w:date="2022-11-21T15:31:00Z">
                    <w:rPr>
                      <w:rFonts w:ascii="Times New Roman" w:eastAsia="Calibri" w:hAnsi="Times New Roman" w:cs="Times New Roman"/>
                      <w:lang w:val="uk-UA"/>
                    </w:rPr>
                  </w:rPrChange>
                </w:rPr>
                <w:t>З</w:t>
              </w:r>
            </w:ins>
            <w:ins w:id="7327" w:author="OLENA PASHKOVA (NEPTUNE.UA)" w:date="2022-10-26T01:54:00Z">
              <w:r w:rsidRPr="00783C1A">
                <w:rPr>
                  <w:rFonts w:ascii="Times New Roman" w:eastAsia="Calibri" w:hAnsi="Times New Roman" w:cs="Times New Roman"/>
                  <w:bCs/>
                  <w:lang w:val="uk-UA"/>
                  <w:rPrChange w:id="7328" w:author="OLENA PASHKOVA (NEPTUNE.UA)" w:date="2022-11-21T15:31:00Z">
                    <w:rPr>
                      <w:rFonts w:ascii="Times New Roman" w:eastAsia="Calibri" w:hAnsi="Times New Roman" w:cs="Times New Roman"/>
                      <w:lang w:val="uk-UA"/>
                    </w:rPr>
                  </w:rPrChange>
                </w:rPr>
                <w:t>амовника в загальному місячному обсязі з урахуванням фактичної доставки залізничними вагонами та вантажівками.</w:t>
              </w:r>
            </w:ins>
          </w:p>
          <w:p w14:paraId="25F4F8AB" w14:textId="671290B7" w:rsidR="003A194A" w:rsidRPr="00783C1A" w:rsidRDefault="003A194A" w:rsidP="003A194A">
            <w:pPr>
              <w:contextualSpacing/>
              <w:jc w:val="both"/>
              <w:rPr>
                <w:ins w:id="7329" w:author="OLENA PASHKOVA (NEPTUNE.UA)" w:date="2022-10-26T02:44:00Z"/>
                <w:rFonts w:ascii="Times New Roman" w:eastAsia="Calibri" w:hAnsi="Times New Roman" w:cs="Times New Roman"/>
                <w:bCs/>
                <w:lang w:val="uk-UA"/>
                <w:rPrChange w:id="7330" w:author="OLENA PASHKOVA (NEPTUNE.UA)" w:date="2022-11-21T15:31:00Z">
                  <w:rPr>
                    <w:ins w:id="7331" w:author="OLENA PASHKOVA (NEPTUNE.UA)" w:date="2022-10-26T02:44:00Z"/>
                    <w:rFonts w:ascii="Times New Roman" w:eastAsia="Calibri" w:hAnsi="Times New Roman" w:cs="Times New Roman"/>
                    <w:lang w:val="en-US"/>
                  </w:rPr>
                </w:rPrChange>
              </w:rPr>
            </w:pPr>
            <w:ins w:id="7332" w:author="OLENA PASHKOVA (NEPTUNE.UA)" w:date="2022-10-26T02:44:00Z">
              <w:r w:rsidRPr="00783C1A">
                <w:rPr>
                  <w:rFonts w:ascii="Times New Roman" w:eastAsia="Calibri" w:hAnsi="Times New Roman" w:cs="Times New Roman"/>
                  <w:bCs/>
                  <w:rPrChange w:id="7333" w:author="OLENA PASHKOVA (NEPTUNE.UA)" w:date="2022-11-21T15:31:00Z">
                    <w:rPr>
                      <w:rFonts w:ascii="Times New Roman" w:eastAsia="Calibri" w:hAnsi="Times New Roman" w:cs="Times New Roman"/>
                      <w:lang w:val="en-US"/>
                    </w:rPr>
                  </w:rPrChange>
                </w:rPr>
                <w:t>4.10.</w:t>
              </w:r>
              <w:r w:rsidRPr="00783C1A">
                <w:rPr>
                  <w:rFonts w:ascii="Times New Roman" w:hAnsi="Times New Roman" w:cs="Times New Roman"/>
                  <w:bCs/>
                  <w:rPrChange w:id="7334" w:author="OLENA PASHKOVA (NEPTUNE.UA)" w:date="2022-11-21T15:31:00Z">
                    <w:rPr/>
                  </w:rPrChange>
                </w:rPr>
                <w:t xml:space="preserve"> </w:t>
              </w:r>
            </w:ins>
            <w:ins w:id="7335" w:author="OLENA PASHKOVA (NEPTUNE.UA)" w:date="2022-10-26T02:47:00Z">
              <w:r w:rsidRPr="00783C1A">
                <w:rPr>
                  <w:rFonts w:ascii="Times New Roman" w:hAnsi="Times New Roman" w:cs="Times New Roman"/>
                  <w:bCs/>
                  <w:lang w:val="uk-UA"/>
                  <w:rPrChange w:id="7336" w:author="OLENA PASHKOVA (NEPTUNE.UA)" w:date="2022-11-21T15:31:00Z">
                    <w:rPr>
                      <w:lang w:val="uk-UA"/>
                    </w:rPr>
                  </w:rPrChange>
                </w:rPr>
                <w:t xml:space="preserve">Виконавець </w:t>
              </w:r>
            </w:ins>
            <w:ins w:id="7337" w:author="OLENA PASHKOVA (NEPTUNE.UA)" w:date="2022-10-26T02:44:00Z">
              <w:r w:rsidRPr="00783C1A">
                <w:rPr>
                  <w:rFonts w:ascii="Times New Roman" w:eastAsia="Calibri" w:hAnsi="Times New Roman" w:cs="Times New Roman"/>
                  <w:bCs/>
                  <w:lang w:val="uk-UA"/>
                  <w:rPrChange w:id="7338" w:author="OLENA PASHKOVA (NEPTUNE.UA)" w:date="2022-11-21T15:31:00Z">
                    <w:rPr>
                      <w:rFonts w:ascii="Times New Roman" w:eastAsia="Calibri" w:hAnsi="Times New Roman" w:cs="Times New Roman"/>
                      <w:lang w:val="en-US"/>
                    </w:rPr>
                  </w:rPrChange>
                </w:rPr>
                <w:t>щомісяця до 20 числа поточного місяця затверджує графік залізничних поставок на наступний місяць.</w:t>
              </w:r>
            </w:ins>
          </w:p>
          <w:p w14:paraId="41F4726A" w14:textId="71ECB2F7" w:rsidR="003A194A" w:rsidRPr="00783C1A" w:rsidRDefault="003A194A" w:rsidP="003A194A">
            <w:pPr>
              <w:contextualSpacing/>
              <w:jc w:val="both"/>
              <w:rPr>
                <w:ins w:id="7339" w:author="OLENA PASHKOVA (NEPTUNE.UA)" w:date="2022-10-26T02:44:00Z"/>
                <w:rFonts w:ascii="Times New Roman" w:eastAsia="Calibri" w:hAnsi="Times New Roman" w:cs="Times New Roman"/>
                <w:bCs/>
                <w:lang w:val="uk-UA"/>
                <w:rPrChange w:id="7340" w:author="OLENA PASHKOVA (NEPTUNE.UA)" w:date="2022-11-21T15:31:00Z">
                  <w:rPr>
                    <w:ins w:id="7341" w:author="OLENA PASHKOVA (NEPTUNE.UA)" w:date="2022-10-26T02:44:00Z"/>
                    <w:rFonts w:ascii="Times New Roman" w:eastAsia="Calibri" w:hAnsi="Times New Roman" w:cs="Times New Roman"/>
                    <w:lang w:val="en-US"/>
                  </w:rPr>
                </w:rPrChange>
              </w:rPr>
            </w:pPr>
            <w:ins w:id="7342" w:author="OLENA PASHKOVA (NEPTUNE.UA)" w:date="2022-10-26T02:44:00Z">
              <w:r w:rsidRPr="00783C1A">
                <w:rPr>
                  <w:rFonts w:ascii="Times New Roman" w:eastAsia="Calibri" w:hAnsi="Times New Roman" w:cs="Times New Roman"/>
                  <w:bCs/>
                  <w:lang w:val="uk-UA"/>
                  <w:rPrChange w:id="7343" w:author="OLENA PASHKOVA (NEPTUNE.UA)" w:date="2022-11-21T15:31:00Z">
                    <w:rPr>
                      <w:rFonts w:ascii="Times New Roman" w:eastAsia="Calibri" w:hAnsi="Times New Roman" w:cs="Times New Roman"/>
                      <w:lang w:val="en-US"/>
                    </w:rPr>
                  </w:rPrChange>
                </w:rPr>
                <w:t xml:space="preserve">Добова </w:t>
              </w:r>
            </w:ins>
            <w:ins w:id="7344" w:author="OLENA PASHKOVA (NEPTUNE.UA)" w:date="2022-10-26T02:48:00Z">
              <w:r w:rsidR="00116950" w:rsidRPr="00783C1A">
                <w:rPr>
                  <w:rFonts w:ascii="Times New Roman" w:eastAsia="Calibri" w:hAnsi="Times New Roman" w:cs="Times New Roman"/>
                  <w:bCs/>
                  <w:lang w:val="uk-UA"/>
                </w:rPr>
                <w:t xml:space="preserve">норма </w:t>
              </w:r>
            </w:ins>
            <w:ins w:id="7345" w:author="OLENA PASHKOVA (NEPTUNE.UA)" w:date="2022-10-26T02:44:00Z">
              <w:r w:rsidRPr="00783C1A">
                <w:rPr>
                  <w:rFonts w:ascii="Times New Roman" w:eastAsia="Calibri" w:hAnsi="Times New Roman" w:cs="Times New Roman"/>
                  <w:bCs/>
                  <w:lang w:val="uk-UA"/>
                  <w:rPrChange w:id="7346" w:author="OLENA PASHKOVA (NEPTUNE.UA)" w:date="2022-11-21T15:31:00Z">
                    <w:rPr>
                      <w:rFonts w:ascii="Times New Roman" w:eastAsia="Calibri" w:hAnsi="Times New Roman" w:cs="Times New Roman"/>
                      <w:lang w:val="en-US"/>
                    </w:rPr>
                  </w:rPrChange>
                </w:rPr>
                <w:t xml:space="preserve">ARM залежить від частки Замовника в загальному місячному обсязі перевантаження, підтвердженого </w:t>
              </w:r>
            </w:ins>
            <w:ins w:id="7347" w:author="OLENA PASHKOVA (NEPTUNE.UA)" w:date="2022-10-26T02:49:00Z">
              <w:r w:rsidR="00116950" w:rsidRPr="00783C1A">
                <w:rPr>
                  <w:rFonts w:ascii="Times New Roman" w:eastAsia="Calibri" w:hAnsi="Times New Roman" w:cs="Times New Roman"/>
                  <w:bCs/>
                  <w:lang w:val="uk-UA"/>
                </w:rPr>
                <w:t xml:space="preserve">Виконавцем </w:t>
              </w:r>
            </w:ins>
            <w:ins w:id="7348" w:author="OLENA PASHKOVA (NEPTUNE.UA)" w:date="2022-10-26T02:44:00Z">
              <w:r w:rsidRPr="00783C1A">
                <w:rPr>
                  <w:rFonts w:ascii="Times New Roman" w:eastAsia="Calibri" w:hAnsi="Times New Roman" w:cs="Times New Roman"/>
                  <w:bCs/>
                  <w:lang w:val="uk-UA"/>
                  <w:rPrChange w:id="7349" w:author="OLENA PASHKOVA (NEPTUNE.UA)" w:date="2022-11-21T15:31:00Z">
                    <w:rPr>
                      <w:rFonts w:ascii="Times New Roman" w:eastAsia="Calibri" w:hAnsi="Times New Roman" w:cs="Times New Roman"/>
                      <w:lang w:val="en-US"/>
                    </w:rPr>
                  </w:rPrChange>
                </w:rPr>
                <w:t xml:space="preserve">для всіх клієнтів, і розраховується </w:t>
              </w:r>
            </w:ins>
            <w:ins w:id="7350" w:author="OLENA PASHKOVA (NEPTUNE.UA)" w:date="2022-10-26T02:49:00Z">
              <w:r w:rsidR="00116950" w:rsidRPr="00783C1A">
                <w:rPr>
                  <w:rFonts w:ascii="Times New Roman" w:eastAsia="Calibri" w:hAnsi="Times New Roman" w:cs="Times New Roman"/>
                  <w:bCs/>
                  <w:lang w:val="uk-UA"/>
                </w:rPr>
                <w:t xml:space="preserve">наступним </w:t>
              </w:r>
            </w:ins>
            <w:ins w:id="7351" w:author="OLENA PASHKOVA (NEPTUNE.UA)" w:date="2022-10-26T02:44:00Z">
              <w:r w:rsidRPr="00783C1A">
                <w:rPr>
                  <w:rFonts w:ascii="Times New Roman" w:eastAsia="Calibri" w:hAnsi="Times New Roman" w:cs="Times New Roman"/>
                  <w:bCs/>
                  <w:lang w:val="uk-UA"/>
                  <w:rPrChange w:id="7352" w:author="OLENA PASHKOVA (NEPTUNE.UA)" w:date="2022-11-21T15:31:00Z">
                    <w:rPr>
                      <w:rFonts w:ascii="Times New Roman" w:eastAsia="Calibri" w:hAnsi="Times New Roman" w:cs="Times New Roman"/>
                      <w:lang w:val="en-US"/>
                    </w:rPr>
                  </w:rPrChange>
                </w:rPr>
                <w:t>чином:</w:t>
              </w:r>
            </w:ins>
          </w:p>
          <w:p w14:paraId="5F482584" w14:textId="63B5DBD1" w:rsidR="003A194A" w:rsidRPr="00783C1A" w:rsidRDefault="003A194A" w:rsidP="003A194A">
            <w:pPr>
              <w:contextualSpacing/>
              <w:jc w:val="both"/>
              <w:rPr>
                <w:ins w:id="7353" w:author="OLENA PASHKOVA (NEPTUNE.UA)" w:date="2022-10-26T02:44:00Z"/>
                <w:rFonts w:ascii="Times New Roman" w:eastAsia="Calibri" w:hAnsi="Times New Roman" w:cs="Times New Roman"/>
                <w:bCs/>
                <w:lang w:val="uk-UA"/>
              </w:rPr>
            </w:pPr>
            <w:ins w:id="7354" w:author="OLENA PASHKOVA (NEPTUNE.UA)" w:date="2022-10-26T02:44:00Z">
              <w:r w:rsidRPr="00783C1A">
                <w:rPr>
                  <w:rFonts w:ascii="Times New Roman" w:eastAsia="Calibri" w:hAnsi="Times New Roman" w:cs="Times New Roman"/>
                  <w:bCs/>
                  <w:lang w:val="uk-UA"/>
                  <w:rPrChange w:id="7355" w:author="OLENA PASHKOVA (NEPTUNE.UA)" w:date="2022-11-21T15:31:00Z">
                    <w:rPr>
                      <w:rFonts w:ascii="Times New Roman" w:eastAsia="Calibri" w:hAnsi="Times New Roman" w:cs="Times New Roman"/>
                      <w:lang w:val="en-US"/>
                    </w:rPr>
                  </w:rPrChange>
                </w:rPr>
                <w:lastRenderedPageBreak/>
                <w:t xml:space="preserve">Щоденна </w:t>
              </w:r>
            </w:ins>
            <w:ins w:id="7356" w:author="OLENA PASHKOVA (NEPTUNE.UA)" w:date="2022-10-26T02:49:00Z">
              <w:r w:rsidR="00116950" w:rsidRPr="00783C1A">
                <w:rPr>
                  <w:rFonts w:ascii="Times New Roman" w:eastAsia="Calibri" w:hAnsi="Times New Roman" w:cs="Times New Roman"/>
                  <w:bCs/>
                  <w:lang w:val="uk-UA"/>
                </w:rPr>
                <w:t xml:space="preserve">норма </w:t>
              </w:r>
            </w:ins>
            <w:ins w:id="7357" w:author="OLENA PASHKOVA (NEPTUNE.UA)" w:date="2022-10-26T02:44:00Z">
              <w:r w:rsidRPr="00783C1A">
                <w:rPr>
                  <w:rFonts w:ascii="Times New Roman" w:eastAsia="Calibri" w:hAnsi="Times New Roman" w:cs="Times New Roman"/>
                  <w:bCs/>
                  <w:lang w:val="uk-UA"/>
                  <w:rPrChange w:id="7358" w:author="OLENA PASHKOVA (NEPTUNE.UA)" w:date="2022-11-21T15:31:00Z">
                    <w:rPr>
                      <w:rFonts w:ascii="Times New Roman" w:eastAsia="Calibri" w:hAnsi="Times New Roman" w:cs="Times New Roman"/>
                      <w:lang w:val="en-US"/>
                    </w:rPr>
                  </w:rPrChange>
                </w:rPr>
                <w:t xml:space="preserve">ARM = (164 * частка </w:t>
              </w:r>
            </w:ins>
            <w:ins w:id="7359" w:author="OLENA PASHKOVA (NEPTUNE.UA)" w:date="2022-10-26T02:50:00Z">
              <w:r w:rsidR="00116950" w:rsidRPr="00783C1A">
                <w:rPr>
                  <w:rFonts w:ascii="Times New Roman" w:eastAsia="Calibri" w:hAnsi="Times New Roman" w:cs="Times New Roman"/>
                  <w:bCs/>
                  <w:lang w:val="uk-UA"/>
                </w:rPr>
                <w:t>Замовник</w:t>
              </w:r>
              <w:r w:rsidR="00116950" w:rsidRPr="004C5B1D">
                <w:rPr>
                  <w:rFonts w:ascii="Times New Roman" w:eastAsia="Calibri" w:hAnsi="Times New Roman" w:cs="Times New Roman"/>
                  <w:bCs/>
                  <w:lang w:val="uk-UA"/>
                </w:rPr>
                <w:t xml:space="preserve">а </w:t>
              </w:r>
            </w:ins>
            <w:ins w:id="7360" w:author="OLENA PASHKOVA (NEPTUNE.UA)" w:date="2022-10-26T02:44:00Z">
              <w:r w:rsidRPr="00783C1A">
                <w:rPr>
                  <w:rFonts w:ascii="Times New Roman" w:eastAsia="Calibri" w:hAnsi="Times New Roman" w:cs="Times New Roman"/>
                  <w:bCs/>
                  <w:lang w:val="uk-UA"/>
                  <w:rPrChange w:id="7361" w:author="OLENA PASHKOVA (NEPTUNE.UA)" w:date="2022-11-21T15:31:00Z">
                    <w:rPr>
                      <w:rFonts w:ascii="Times New Roman" w:eastAsia="Calibri" w:hAnsi="Times New Roman" w:cs="Times New Roman"/>
                      <w:lang w:val="en-US"/>
                    </w:rPr>
                  </w:rPrChange>
                </w:rPr>
                <w:t>в загальному місячному обсязі перевантаження)/100.</w:t>
              </w:r>
            </w:ins>
          </w:p>
          <w:p w14:paraId="7E124E32" w14:textId="09F79131" w:rsidR="003A194A" w:rsidRPr="00783C1A" w:rsidRDefault="00116950" w:rsidP="00400CA9">
            <w:pPr>
              <w:contextualSpacing/>
              <w:jc w:val="both"/>
              <w:rPr>
                <w:ins w:id="7362" w:author="OLENA PASHKOVA (NEPTUNE.UA)" w:date="2022-10-26T02:44:00Z"/>
                <w:rFonts w:ascii="Times New Roman" w:eastAsia="Calibri" w:hAnsi="Times New Roman" w:cs="Times New Roman"/>
                <w:bCs/>
                <w:lang w:val="uk-UA"/>
                <w:rPrChange w:id="7363" w:author="OLENA PASHKOVA (NEPTUNE.UA)" w:date="2022-11-21T15:31:00Z">
                  <w:rPr>
                    <w:ins w:id="7364" w:author="OLENA PASHKOVA (NEPTUNE.UA)" w:date="2022-10-26T02:44:00Z"/>
                    <w:rFonts w:ascii="Times New Roman" w:eastAsia="Calibri" w:hAnsi="Times New Roman" w:cs="Times New Roman"/>
                    <w:lang w:val="uk-UA"/>
                  </w:rPr>
                </w:rPrChange>
              </w:rPr>
            </w:pPr>
            <w:ins w:id="7365" w:author="OLENA PASHKOVA (NEPTUNE.UA)" w:date="2022-10-26T02:50:00Z">
              <w:r w:rsidRPr="00783C1A">
                <w:rPr>
                  <w:rFonts w:ascii="Times New Roman" w:eastAsia="Calibri" w:hAnsi="Times New Roman" w:cs="Times New Roman"/>
                  <w:bCs/>
                  <w:lang w:val="uk-UA"/>
                  <w:rPrChange w:id="7366" w:author="OLENA PASHKOVA (NEPTUNE.UA)" w:date="2022-11-21T15:31:00Z">
                    <w:rPr>
                      <w:rFonts w:ascii="Times New Roman" w:eastAsia="Calibri" w:hAnsi="Times New Roman" w:cs="Times New Roman"/>
                      <w:lang w:val="uk-UA"/>
                    </w:rPr>
                  </w:rPrChange>
                </w:rPr>
                <w:t>4.10.1.</w:t>
              </w:r>
            </w:ins>
            <w:ins w:id="7367" w:author="OLENA PASHKOVA (NEPTUNE.UA)" w:date="2022-10-26T02:59:00Z">
              <w:r w:rsidRPr="00783C1A">
                <w:rPr>
                  <w:bCs/>
                  <w:rPrChange w:id="7368" w:author="OLENA PASHKOVA (NEPTUNE.UA)" w:date="2022-11-21T15:31:00Z">
                    <w:rPr/>
                  </w:rPrChange>
                </w:rPr>
                <w:t xml:space="preserve"> </w:t>
              </w:r>
              <w:r w:rsidRPr="00783C1A">
                <w:rPr>
                  <w:rFonts w:ascii="Times New Roman" w:eastAsia="Calibri" w:hAnsi="Times New Roman" w:cs="Times New Roman"/>
                  <w:bCs/>
                  <w:lang w:val="uk-UA"/>
                  <w:rPrChange w:id="7369" w:author="OLENA PASHKOVA (NEPTUNE.UA)" w:date="2022-11-21T15:31:00Z">
                    <w:rPr>
                      <w:rFonts w:ascii="Times New Roman" w:eastAsia="Calibri" w:hAnsi="Times New Roman" w:cs="Times New Roman"/>
                      <w:lang w:val="uk-UA"/>
                    </w:rPr>
                  </w:rPrChange>
                </w:rPr>
                <w:t>Добова норма</w:t>
              </w:r>
              <w:r w:rsidR="00C07EE8" w:rsidRPr="00783C1A">
                <w:rPr>
                  <w:rFonts w:ascii="Times New Roman" w:eastAsia="Calibri" w:hAnsi="Times New Roman" w:cs="Times New Roman"/>
                  <w:bCs/>
                  <w:lang w:val="uk-UA"/>
                  <w:rPrChange w:id="7370" w:author="OLENA PASHKOVA (NEPTUNE.UA)" w:date="2022-11-21T15:31:00Z">
                    <w:rPr>
                      <w:rFonts w:ascii="Times New Roman" w:eastAsia="Calibri" w:hAnsi="Times New Roman" w:cs="Times New Roman"/>
                      <w:lang w:val="uk-UA"/>
                    </w:rPr>
                  </w:rPrChange>
                </w:rPr>
                <w:t xml:space="preserve"> завезення</w:t>
              </w:r>
            </w:ins>
            <w:ins w:id="7371" w:author="OLENA PASHKOVA (NEPTUNE.UA)" w:date="2022-10-26T03:00:00Z">
              <w:r w:rsidR="00C07EE8" w:rsidRPr="00783C1A">
                <w:rPr>
                  <w:rFonts w:ascii="Times New Roman" w:eastAsia="Calibri" w:hAnsi="Times New Roman" w:cs="Times New Roman"/>
                  <w:bCs/>
                  <w:lang w:val="uk-UA"/>
                  <w:rPrChange w:id="7372" w:author="OLENA PASHKOVA (NEPTUNE.UA)" w:date="2022-11-21T15:31:00Z">
                    <w:rPr>
                      <w:rFonts w:ascii="Times New Roman" w:eastAsia="Calibri" w:hAnsi="Times New Roman" w:cs="Times New Roman"/>
                      <w:lang w:val="uk-UA"/>
                    </w:rPr>
                  </w:rPrChange>
                </w:rPr>
                <w:t xml:space="preserve"> Замовником </w:t>
              </w:r>
            </w:ins>
            <w:ins w:id="7373" w:author="OLENA PASHKOVA (NEPTUNE.UA)" w:date="2022-10-26T02:59:00Z">
              <w:r w:rsidR="00C07EE8" w:rsidRPr="00783C1A">
                <w:rPr>
                  <w:rFonts w:ascii="Times New Roman" w:eastAsia="Calibri" w:hAnsi="Times New Roman" w:cs="Times New Roman"/>
                  <w:bCs/>
                  <w:lang w:val="uk-UA"/>
                  <w:rPrChange w:id="7374" w:author="OLENA PASHKOVA (NEPTUNE.UA)" w:date="2022-11-21T15:31:00Z">
                    <w:rPr>
                      <w:rFonts w:ascii="Times New Roman" w:eastAsia="Calibri" w:hAnsi="Times New Roman" w:cs="Times New Roman"/>
                      <w:lang w:val="uk-UA"/>
                    </w:rPr>
                  </w:rPrChange>
                </w:rPr>
                <w:t xml:space="preserve"> автомобіль</w:t>
              </w:r>
            </w:ins>
            <w:ins w:id="7375" w:author="OLENA PASHKOVA (NEPTUNE.UA)" w:date="2022-10-26T03:00:00Z">
              <w:r w:rsidR="00C07EE8" w:rsidRPr="00783C1A">
                <w:rPr>
                  <w:rFonts w:ascii="Times New Roman" w:eastAsia="Calibri" w:hAnsi="Times New Roman" w:cs="Times New Roman"/>
                  <w:bCs/>
                  <w:lang w:val="uk-UA"/>
                  <w:rPrChange w:id="7376" w:author="OLENA PASHKOVA (NEPTUNE.UA)" w:date="2022-11-21T15:31:00Z">
                    <w:rPr>
                      <w:rFonts w:ascii="Times New Roman" w:eastAsia="Calibri" w:hAnsi="Times New Roman" w:cs="Times New Roman"/>
                      <w:lang w:val="uk-UA"/>
                    </w:rPr>
                  </w:rPrChange>
                </w:rPr>
                <w:t xml:space="preserve">ним транспортом </w:t>
              </w:r>
            </w:ins>
            <w:ins w:id="7377" w:author="OLENA PASHKOVA (NEPTUNE.UA)" w:date="2022-10-26T02:59:00Z">
              <w:r w:rsidRPr="00783C1A">
                <w:rPr>
                  <w:rFonts w:ascii="Times New Roman" w:eastAsia="Calibri" w:hAnsi="Times New Roman" w:cs="Times New Roman"/>
                  <w:bCs/>
                  <w:lang w:val="uk-UA"/>
                  <w:rPrChange w:id="7378" w:author="OLENA PASHKOVA (NEPTUNE.UA)" w:date="2022-11-21T15:31:00Z">
                    <w:rPr>
                      <w:rFonts w:ascii="Times New Roman" w:eastAsia="Calibri" w:hAnsi="Times New Roman" w:cs="Times New Roman"/>
                      <w:lang w:val="uk-UA"/>
                    </w:rPr>
                  </w:rPrChange>
                </w:rPr>
                <w:t>є ​​пропорційною частці Замовника в загальному місячному обсязі перева</w:t>
              </w:r>
            </w:ins>
            <w:ins w:id="7379" w:author="OLENA PASHKOVA (NEPTUNE.UA)" w:date="2022-10-26T03:00:00Z">
              <w:r w:rsidR="00C07EE8" w:rsidRPr="00783C1A">
                <w:rPr>
                  <w:rFonts w:ascii="Times New Roman" w:eastAsia="Calibri" w:hAnsi="Times New Roman" w:cs="Times New Roman"/>
                  <w:bCs/>
                  <w:lang w:val="uk-UA"/>
                  <w:rPrChange w:id="7380" w:author="OLENA PASHKOVA (NEPTUNE.UA)" w:date="2022-11-21T15:31:00Z">
                    <w:rPr>
                      <w:rFonts w:ascii="Times New Roman" w:eastAsia="Calibri" w:hAnsi="Times New Roman" w:cs="Times New Roman"/>
                      <w:lang w:val="uk-UA"/>
                    </w:rPr>
                  </w:rPrChange>
                </w:rPr>
                <w:t>нтаження н</w:t>
              </w:r>
            </w:ins>
            <w:ins w:id="7381" w:author="OLENA PASHKOVA (NEPTUNE.UA)" w:date="2022-10-26T02:59:00Z">
              <w:r w:rsidRPr="00783C1A">
                <w:rPr>
                  <w:rFonts w:ascii="Times New Roman" w:eastAsia="Calibri" w:hAnsi="Times New Roman" w:cs="Times New Roman"/>
                  <w:bCs/>
                  <w:lang w:val="uk-UA"/>
                  <w:rPrChange w:id="7382" w:author="OLENA PASHKOVA (NEPTUNE.UA)" w:date="2022-11-21T15:31:00Z">
                    <w:rPr>
                      <w:rFonts w:ascii="Times New Roman" w:eastAsia="Calibri" w:hAnsi="Times New Roman" w:cs="Times New Roman"/>
                      <w:lang w:val="uk-UA"/>
                    </w:rPr>
                  </w:rPrChange>
                </w:rPr>
                <w:t>а основі загальної середньої пропускної здатності вантажівок Терміналу 300 вантажівок на день. Це стосується лише випадку відсутності додаткових послуг сушіння під час прийому вантажів</w:t>
              </w:r>
            </w:ins>
            <w:ins w:id="7383" w:author="OLENA PASHKOVA (NEPTUNE.UA)" w:date="2022-10-26T03:01:00Z">
              <w:r w:rsidR="00C07EE8" w:rsidRPr="00783C1A">
                <w:rPr>
                  <w:rFonts w:ascii="Times New Roman" w:eastAsia="Calibri" w:hAnsi="Times New Roman" w:cs="Times New Roman"/>
                  <w:bCs/>
                  <w:lang w:val="uk-UA"/>
                  <w:rPrChange w:id="7384" w:author="OLENA PASHKOVA (NEPTUNE.UA)" w:date="2022-11-21T15:31:00Z">
                    <w:rPr>
                      <w:rFonts w:ascii="Times New Roman" w:eastAsia="Calibri" w:hAnsi="Times New Roman" w:cs="Times New Roman"/>
                      <w:lang w:val="uk-UA"/>
                    </w:rPr>
                  </w:rPrChange>
                </w:rPr>
                <w:t>ок</w:t>
              </w:r>
            </w:ins>
            <w:ins w:id="7385" w:author="OLENA PASHKOVA (NEPTUNE.UA)" w:date="2022-10-26T02:59:00Z">
              <w:r w:rsidRPr="00783C1A">
                <w:rPr>
                  <w:rFonts w:ascii="Times New Roman" w:eastAsia="Calibri" w:hAnsi="Times New Roman" w:cs="Times New Roman"/>
                  <w:bCs/>
                  <w:lang w:val="uk-UA"/>
                  <w:rPrChange w:id="7386" w:author="OLENA PASHKOVA (NEPTUNE.UA)" w:date="2022-11-21T15:31:00Z">
                    <w:rPr>
                      <w:rFonts w:ascii="Times New Roman" w:eastAsia="Calibri" w:hAnsi="Times New Roman" w:cs="Times New Roman"/>
                      <w:lang w:val="uk-UA"/>
                    </w:rPr>
                  </w:rPrChange>
                </w:rPr>
                <w:t xml:space="preserve">. Добова норма </w:t>
              </w:r>
            </w:ins>
            <w:ins w:id="7387" w:author="OLENA PASHKOVA (NEPTUNE.UA)" w:date="2022-10-26T03:01:00Z">
              <w:r w:rsidR="00C07EE8" w:rsidRPr="00783C1A">
                <w:rPr>
                  <w:rFonts w:ascii="Times New Roman" w:eastAsia="Calibri" w:hAnsi="Times New Roman" w:cs="Times New Roman"/>
                  <w:bCs/>
                  <w:lang w:val="uk-UA"/>
                  <w:rPrChange w:id="7388" w:author="OLENA PASHKOVA (NEPTUNE.UA)" w:date="2022-11-21T15:31:00Z">
                    <w:rPr>
                      <w:rFonts w:ascii="Times New Roman" w:eastAsia="Calibri" w:hAnsi="Times New Roman" w:cs="Times New Roman"/>
                      <w:lang w:val="uk-UA"/>
                    </w:rPr>
                  </w:rPrChange>
                </w:rPr>
                <w:t xml:space="preserve">Замовника на </w:t>
              </w:r>
            </w:ins>
            <w:ins w:id="7389" w:author="OLENA PASHKOVA (NEPTUNE.UA)" w:date="2022-10-26T02:59:00Z">
              <w:r w:rsidRPr="00783C1A">
                <w:rPr>
                  <w:rFonts w:ascii="Times New Roman" w:eastAsia="Calibri" w:hAnsi="Times New Roman" w:cs="Times New Roman"/>
                  <w:bCs/>
                  <w:lang w:val="uk-UA"/>
                  <w:rPrChange w:id="7390" w:author="OLENA PASHKOVA (NEPTUNE.UA)" w:date="2022-11-21T15:31:00Z">
                    <w:rPr>
                      <w:rFonts w:ascii="Times New Roman" w:eastAsia="Calibri" w:hAnsi="Times New Roman" w:cs="Times New Roman"/>
                      <w:lang w:val="uk-UA"/>
                    </w:rPr>
                  </w:rPrChange>
                </w:rPr>
                <w:t>послуг</w:t>
              </w:r>
            </w:ins>
            <w:ins w:id="7391" w:author="OLENA PASHKOVA (NEPTUNE.UA)" w:date="2022-10-26T03:01:00Z">
              <w:r w:rsidR="00C07EE8" w:rsidRPr="00783C1A">
                <w:rPr>
                  <w:rFonts w:ascii="Times New Roman" w:eastAsia="Calibri" w:hAnsi="Times New Roman" w:cs="Times New Roman"/>
                  <w:bCs/>
                  <w:lang w:val="uk-UA"/>
                  <w:rPrChange w:id="7392" w:author="OLENA PASHKOVA (NEPTUNE.UA)" w:date="2022-11-21T15:31:00Z">
                    <w:rPr>
                      <w:rFonts w:ascii="Times New Roman" w:eastAsia="Calibri" w:hAnsi="Times New Roman" w:cs="Times New Roman"/>
                      <w:lang w:val="uk-UA"/>
                    </w:rPr>
                  </w:rPrChange>
                </w:rPr>
                <w:t>и</w:t>
              </w:r>
            </w:ins>
            <w:ins w:id="7393" w:author="OLENA PASHKOVA (NEPTUNE.UA)" w:date="2022-10-26T02:59:00Z">
              <w:r w:rsidRPr="00783C1A">
                <w:rPr>
                  <w:rFonts w:ascii="Times New Roman" w:eastAsia="Calibri" w:hAnsi="Times New Roman" w:cs="Times New Roman"/>
                  <w:bCs/>
                  <w:lang w:val="uk-UA"/>
                  <w:rPrChange w:id="7394" w:author="OLENA PASHKOVA (NEPTUNE.UA)" w:date="2022-11-21T15:31:00Z">
                    <w:rPr>
                      <w:rFonts w:ascii="Times New Roman" w:eastAsia="Calibri" w:hAnsi="Times New Roman" w:cs="Times New Roman"/>
                      <w:lang w:val="uk-UA"/>
                    </w:rPr>
                  </w:rPrChange>
                </w:rPr>
                <w:t xml:space="preserve"> із сушіння є ​​пропорційною частці Замовника у загальному місячному обсязі перева</w:t>
              </w:r>
            </w:ins>
            <w:ins w:id="7395" w:author="OLENA PASHKOVA (NEPTUNE.UA)" w:date="2022-10-26T03:01:00Z">
              <w:r w:rsidR="00C07EE8" w:rsidRPr="00783C1A">
                <w:rPr>
                  <w:rFonts w:ascii="Times New Roman" w:eastAsia="Calibri" w:hAnsi="Times New Roman" w:cs="Times New Roman"/>
                  <w:bCs/>
                  <w:lang w:val="uk-UA"/>
                  <w:rPrChange w:id="7396" w:author="OLENA PASHKOVA (NEPTUNE.UA)" w:date="2022-11-21T15:31:00Z">
                    <w:rPr>
                      <w:rFonts w:ascii="Times New Roman" w:eastAsia="Calibri" w:hAnsi="Times New Roman" w:cs="Times New Roman"/>
                      <w:lang w:val="uk-UA"/>
                    </w:rPr>
                  </w:rPrChange>
                </w:rPr>
                <w:t xml:space="preserve">нтаження </w:t>
              </w:r>
            </w:ins>
            <w:ins w:id="7397" w:author="OLENA PASHKOVA (NEPTUNE.UA)" w:date="2022-10-26T02:59:00Z">
              <w:r w:rsidRPr="00783C1A">
                <w:rPr>
                  <w:rFonts w:ascii="Times New Roman" w:eastAsia="Calibri" w:hAnsi="Times New Roman" w:cs="Times New Roman"/>
                  <w:bCs/>
                  <w:lang w:val="uk-UA"/>
                  <w:rPrChange w:id="7398" w:author="OLENA PASHKOVA (NEPTUNE.UA)" w:date="2022-11-21T15:31:00Z">
                    <w:rPr>
                      <w:rFonts w:ascii="Times New Roman" w:eastAsia="Calibri" w:hAnsi="Times New Roman" w:cs="Times New Roman"/>
                      <w:lang w:val="uk-UA"/>
                    </w:rPr>
                  </w:rPrChange>
                </w:rPr>
                <w:t>з розрахунку на загальну середню потужність сушіння Терміналу 1500 т на добу для кукурудзи з вологістю не більше 19%.</w:t>
              </w:r>
            </w:ins>
          </w:p>
          <w:p w14:paraId="2E75290D" w14:textId="77777777" w:rsidR="003A194A" w:rsidRPr="00783C1A" w:rsidRDefault="003A194A" w:rsidP="00400CA9">
            <w:pPr>
              <w:contextualSpacing/>
              <w:jc w:val="both"/>
              <w:rPr>
                <w:ins w:id="7399" w:author="OLENA PASHKOVA (NEPTUNE.UA)" w:date="2022-10-26T02:44:00Z"/>
                <w:rFonts w:ascii="Times New Roman" w:eastAsia="Calibri" w:hAnsi="Times New Roman" w:cs="Times New Roman"/>
                <w:bCs/>
                <w:lang w:val="uk-UA"/>
                <w:rPrChange w:id="7400" w:author="OLENA PASHKOVA (NEPTUNE.UA)" w:date="2022-11-21T15:31:00Z">
                  <w:rPr>
                    <w:ins w:id="7401" w:author="OLENA PASHKOVA (NEPTUNE.UA)" w:date="2022-10-26T02:44:00Z"/>
                    <w:rFonts w:ascii="Times New Roman" w:eastAsia="Calibri" w:hAnsi="Times New Roman" w:cs="Times New Roman"/>
                    <w:lang w:val="uk-UA"/>
                  </w:rPr>
                </w:rPrChange>
              </w:rPr>
            </w:pPr>
          </w:p>
          <w:p w14:paraId="30F01FCA" w14:textId="77777777" w:rsidR="003A194A" w:rsidRPr="00783C1A" w:rsidRDefault="003A194A" w:rsidP="00400CA9">
            <w:pPr>
              <w:contextualSpacing/>
              <w:jc w:val="both"/>
              <w:rPr>
                <w:ins w:id="7402" w:author="OLENA PASHKOVA (NEPTUNE.UA)" w:date="2022-10-26T02:44:00Z"/>
                <w:rFonts w:ascii="Times New Roman" w:eastAsia="Calibri" w:hAnsi="Times New Roman" w:cs="Times New Roman"/>
                <w:bCs/>
                <w:lang w:val="uk-UA"/>
                <w:rPrChange w:id="7403" w:author="OLENA PASHKOVA (NEPTUNE.UA)" w:date="2022-11-21T15:31:00Z">
                  <w:rPr>
                    <w:ins w:id="7404" w:author="OLENA PASHKOVA (NEPTUNE.UA)" w:date="2022-10-26T02:44:00Z"/>
                    <w:rFonts w:ascii="Times New Roman" w:eastAsia="Calibri" w:hAnsi="Times New Roman" w:cs="Times New Roman"/>
                    <w:lang w:val="uk-UA"/>
                  </w:rPr>
                </w:rPrChange>
              </w:rPr>
            </w:pPr>
          </w:p>
          <w:p w14:paraId="73DA22B3" w14:textId="7ECDF905" w:rsidR="00400CA9" w:rsidRPr="00783C1A" w:rsidDel="00C07EE8" w:rsidRDefault="00435713" w:rsidP="00C07EE8">
            <w:pPr>
              <w:contextualSpacing/>
              <w:jc w:val="both"/>
              <w:rPr>
                <w:del w:id="7405" w:author="OLENA PASHKOVA (NEPTUNE.UA)" w:date="2022-10-26T03:02:00Z"/>
                <w:rFonts w:ascii="Times New Roman" w:eastAsia="Calibri" w:hAnsi="Times New Roman" w:cs="Times New Roman"/>
                <w:bCs/>
                <w:lang w:val="uk-UA"/>
                <w:rPrChange w:id="7406" w:author="OLENA PASHKOVA (NEPTUNE.UA)" w:date="2022-11-21T15:31:00Z">
                  <w:rPr>
                    <w:del w:id="7407" w:author="OLENA PASHKOVA (NEPTUNE.UA)" w:date="2022-10-26T03:02:00Z"/>
                    <w:rFonts w:ascii="Times New Roman" w:eastAsia="Calibri" w:hAnsi="Times New Roman" w:cs="Times New Roman"/>
                    <w:lang w:val="uk-UA"/>
                  </w:rPr>
                </w:rPrChange>
              </w:rPr>
            </w:pPr>
            <w:ins w:id="7408" w:author="OLENA PASHKOVA (NEPTUNE.UA)" w:date="2022-10-26T02:18:00Z">
              <w:r w:rsidRPr="00783C1A">
                <w:rPr>
                  <w:rFonts w:ascii="Times New Roman" w:eastAsia="Calibri" w:hAnsi="Times New Roman" w:cs="Times New Roman"/>
                  <w:bCs/>
                  <w:lang w:val="uk-UA"/>
                  <w:rPrChange w:id="7409" w:author="OLENA PASHKOVA (NEPTUNE.UA)" w:date="2022-11-21T15:31:00Z">
                    <w:rPr>
                      <w:rFonts w:ascii="Times New Roman" w:eastAsia="Calibri" w:hAnsi="Times New Roman" w:cs="Times New Roman"/>
                      <w:lang w:val="uk-UA"/>
                    </w:rPr>
                  </w:rPrChange>
                </w:rPr>
                <w:t xml:space="preserve"> </w:t>
              </w:r>
            </w:ins>
            <w:del w:id="7410" w:author="OLENA PASHKOVA (NEPTUNE.UA)" w:date="2022-10-26T03:02:00Z">
              <w:r w:rsidR="00400CA9" w:rsidRPr="00783C1A" w:rsidDel="00C07EE8">
                <w:rPr>
                  <w:rFonts w:ascii="Times New Roman" w:eastAsia="Calibri" w:hAnsi="Times New Roman" w:cs="Times New Roman"/>
                  <w:bCs/>
                  <w:lang w:val="uk-UA"/>
                  <w:rPrChange w:id="7411" w:author="OLENA PASHKOVA (NEPTUNE.UA)" w:date="2022-11-21T15:31:00Z">
                    <w:rPr>
                      <w:rFonts w:ascii="Times New Roman" w:eastAsia="Calibri" w:hAnsi="Times New Roman" w:cs="Times New Roman"/>
                      <w:lang w:val="uk-UA"/>
                    </w:rPr>
                  </w:rPrChange>
                </w:rPr>
                <w:delText xml:space="preserve">забезпечити одночасне зберігання зерна Замовника в погодженій Сторонами при узгодженні місячного Плану завозу Зерна на Термінал кількості, в умовах, що забезпечують збереження якісних показників такого Зерна протягом не менше ніж 30 (тридцяти) календарних днів з дати приймання Зерна на Терміналі Виконавця, з можливістю збільшення такого об’єму за згодою Сторін за умови наявності технічної можливості у Виконавця. </w:delText>
              </w:r>
            </w:del>
          </w:p>
          <w:p w14:paraId="12721B2D" w14:textId="61B22BA2" w:rsidR="00400CA9" w:rsidRPr="00783C1A" w:rsidRDefault="00400CA9" w:rsidP="00A00130">
            <w:pPr>
              <w:contextualSpacing/>
              <w:jc w:val="both"/>
              <w:rPr>
                <w:rFonts w:ascii="Times New Roman" w:eastAsia="Calibri" w:hAnsi="Times New Roman" w:cs="Times New Roman"/>
                <w:bCs/>
                <w:lang w:val="uk-UA"/>
                <w:rPrChange w:id="7412" w:author="OLENA PASHKOVA (NEPTUNE.UA)" w:date="2022-11-21T15:31:00Z">
                  <w:rPr>
                    <w:rFonts w:ascii="Times New Roman" w:eastAsia="Calibri" w:hAnsi="Times New Roman" w:cs="Times New Roman"/>
                    <w:lang w:val="uk-UA"/>
                  </w:rPr>
                </w:rPrChange>
              </w:rPr>
            </w:pPr>
            <w:del w:id="7413" w:author="OLENA PASHKOVA (NEPTUNE.UA)" w:date="2022-10-26T03:02:00Z">
              <w:r w:rsidRPr="00783C1A" w:rsidDel="00C07EE8">
                <w:rPr>
                  <w:rFonts w:ascii="Times New Roman" w:eastAsia="Calibri" w:hAnsi="Times New Roman" w:cs="Times New Roman"/>
                  <w:bCs/>
                  <w:lang w:val="uk-UA"/>
                  <w:rPrChange w:id="7414" w:author="OLENA PASHKOVA (NEPTUNE.UA)" w:date="2022-11-21T15:31:00Z">
                    <w:rPr>
                      <w:rFonts w:ascii="Times New Roman" w:eastAsia="Calibri" w:hAnsi="Times New Roman" w:cs="Times New Roman"/>
                      <w:lang w:val="uk-UA"/>
                    </w:rPr>
                  </w:rPrChange>
                </w:rPr>
                <w:delText xml:space="preserve">Узгодження Сторонами норми одночасного зберігання відбувається в рамках погодження плану завозу/вивезення вантажу на наступний місяць не пізніше 20-го числа поточного місяця. </w:delText>
              </w:r>
            </w:del>
          </w:p>
          <w:p w14:paraId="3E89416C" w14:textId="77777777" w:rsidR="00400CA9" w:rsidRPr="00783C1A" w:rsidDel="007F4982" w:rsidRDefault="00400CA9" w:rsidP="00400CA9">
            <w:pPr>
              <w:contextualSpacing/>
              <w:jc w:val="both"/>
              <w:rPr>
                <w:del w:id="7415" w:author="Nataliya Tomaskovic" w:date="2022-08-18T18:47:00Z"/>
                <w:rFonts w:ascii="Times New Roman" w:eastAsia="Calibri" w:hAnsi="Times New Roman" w:cs="Times New Roman"/>
                <w:bCs/>
                <w:lang w:val="uk-UA"/>
                <w:rPrChange w:id="7416" w:author="OLENA PASHKOVA (NEPTUNE.UA)" w:date="2022-11-21T15:31:00Z">
                  <w:rPr>
                    <w:del w:id="7417" w:author="Nataliya Tomaskovic" w:date="2022-08-18T18:47:00Z"/>
                    <w:rFonts w:ascii="Times New Roman" w:eastAsia="Calibri" w:hAnsi="Times New Roman" w:cs="Times New Roman"/>
                    <w:lang w:val="uk-UA"/>
                  </w:rPr>
                </w:rPrChange>
              </w:rPr>
            </w:pPr>
          </w:p>
          <w:p w14:paraId="329FAF4A" w14:textId="77777777" w:rsidR="00400CA9" w:rsidRPr="00783C1A" w:rsidRDefault="00400CA9" w:rsidP="00400CA9">
            <w:pPr>
              <w:contextualSpacing/>
              <w:jc w:val="both"/>
              <w:rPr>
                <w:ins w:id="7418" w:author="Nataliya Tomaskovic" w:date="2022-08-19T19:17:00Z"/>
                <w:rFonts w:ascii="Times New Roman" w:eastAsia="Calibri" w:hAnsi="Times New Roman" w:cs="Times New Roman"/>
                <w:bCs/>
                <w:lang w:val="uk-UA"/>
                <w:rPrChange w:id="7419" w:author="OLENA PASHKOVA (NEPTUNE.UA)" w:date="2022-11-21T15:31:00Z">
                  <w:rPr>
                    <w:ins w:id="7420" w:author="Nataliya Tomaskovic" w:date="2022-08-19T19:17:00Z"/>
                    <w:rFonts w:ascii="Times New Roman" w:eastAsia="Calibri" w:hAnsi="Times New Roman" w:cs="Times New Roman"/>
                    <w:lang w:val="uk-UA"/>
                  </w:rPr>
                </w:rPrChange>
              </w:rPr>
            </w:pPr>
          </w:p>
          <w:p w14:paraId="331488AB" w14:textId="77777777" w:rsidR="00400CA9" w:rsidRPr="00783C1A" w:rsidRDefault="00400CA9" w:rsidP="00400CA9">
            <w:pPr>
              <w:contextualSpacing/>
              <w:jc w:val="both"/>
              <w:rPr>
                <w:ins w:id="7421" w:author="Nataliya Tomaskovic" w:date="2022-08-19T19:17:00Z"/>
                <w:rFonts w:ascii="Times New Roman" w:eastAsia="Calibri" w:hAnsi="Times New Roman" w:cs="Times New Roman"/>
                <w:bCs/>
                <w:lang w:val="uk-UA"/>
                <w:rPrChange w:id="7422" w:author="OLENA PASHKOVA (NEPTUNE.UA)" w:date="2022-11-21T15:31:00Z">
                  <w:rPr>
                    <w:ins w:id="7423" w:author="Nataliya Tomaskovic" w:date="2022-08-19T19:17:00Z"/>
                    <w:rFonts w:ascii="Times New Roman" w:eastAsia="Calibri" w:hAnsi="Times New Roman" w:cs="Times New Roman"/>
                    <w:lang w:val="uk-UA"/>
                  </w:rPr>
                </w:rPrChange>
              </w:rPr>
            </w:pPr>
          </w:p>
          <w:p w14:paraId="35CBD958" w14:textId="77777777" w:rsidR="00400CA9" w:rsidRPr="00783C1A" w:rsidRDefault="00400CA9" w:rsidP="00400CA9">
            <w:pPr>
              <w:contextualSpacing/>
              <w:jc w:val="both"/>
              <w:rPr>
                <w:ins w:id="7424" w:author="Nataliya Tomaskovic" w:date="2022-08-19T19:17:00Z"/>
                <w:rFonts w:ascii="Times New Roman" w:eastAsia="Calibri" w:hAnsi="Times New Roman" w:cs="Times New Roman"/>
                <w:bCs/>
                <w:lang w:val="uk-UA"/>
                <w:rPrChange w:id="7425" w:author="OLENA PASHKOVA (NEPTUNE.UA)" w:date="2022-11-21T15:31:00Z">
                  <w:rPr>
                    <w:ins w:id="7426" w:author="Nataliya Tomaskovic" w:date="2022-08-19T19:17:00Z"/>
                    <w:rFonts w:ascii="Times New Roman" w:eastAsia="Calibri" w:hAnsi="Times New Roman" w:cs="Times New Roman"/>
                    <w:lang w:val="uk-UA"/>
                  </w:rPr>
                </w:rPrChange>
              </w:rPr>
            </w:pPr>
          </w:p>
          <w:p w14:paraId="685DDAE9" w14:textId="77777777" w:rsidR="00400CA9" w:rsidRPr="00783C1A" w:rsidRDefault="00400CA9" w:rsidP="00400CA9">
            <w:pPr>
              <w:contextualSpacing/>
              <w:jc w:val="both"/>
              <w:rPr>
                <w:ins w:id="7427" w:author="Nataliya Tomaskovic" w:date="2022-08-19T19:17:00Z"/>
                <w:rFonts w:ascii="Times New Roman" w:eastAsia="Calibri" w:hAnsi="Times New Roman" w:cs="Times New Roman"/>
                <w:bCs/>
                <w:lang w:val="uk-UA"/>
                <w:rPrChange w:id="7428" w:author="OLENA PASHKOVA (NEPTUNE.UA)" w:date="2022-11-21T15:31:00Z">
                  <w:rPr>
                    <w:ins w:id="7429" w:author="Nataliya Tomaskovic" w:date="2022-08-19T19:17:00Z"/>
                    <w:rFonts w:ascii="Times New Roman" w:eastAsia="Calibri" w:hAnsi="Times New Roman" w:cs="Times New Roman"/>
                    <w:lang w:val="uk-UA"/>
                  </w:rPr>
                </w:rPrChange>
              </w:rPr>
            </w:pPr>
          </w:p>
          <w:p w14:paraId="73A40398" w14:textId="77777777" w:rsidR="00400CA9" w:rsidRPr="00783C1A" w:rsidRDefault="00400CA9" w:rsidP="00400CA9">
            <w:pPr>
              <w:contextualSpacing/>
              <w:jc w:val="both"/>
              <w:rPr>
                <w:ins w:id="7430" w:author="Nataliya Tomaskovic" w:date="2022-08-19T19:17:00Z"/>
                <w:rFonts w:ascii="Times New Roman" w:eastAsia="Calibri" w:hAnsi="Times New Roman" w:cs="Times New Roman"/>
                <w:bCs/>
                <w:lang w:val="uk-UA"/>
                <w:rPrChange w:id="7431" w:author="OLENA PASHKOVA (NEPTUNE.UA)" w:date="2022-11-21T15:31:00Z">
                  <w:rPr>
                    <w:ins w:id="7432" w:author="Nataliya Tomaskovic" w:date="2022-08-19T19:17:00Z"/>
                    <w:rFonts w:ascii="Times New Roman" w:eastAsia="Calibri" w:hAnsi="Times New Roman" w:cs="Times New Roman"/>
                    <w:lang w:val="uk-UA"/>
                  </w:rPr>
                </w:rPrChange>
              </w:rPr>
            </w:pPr>
          </w:p>
          <w:p w14:paraId="762ACE15" w14:textId="77777777" w:rsidR="00400CA9" w:rsidRPr="00783C1A" w:rsidRDefault="00400CA9" w:rsidP="00400CA9">
            <w:pPr>
              <w:contextualSpacing/>
              <w:jc w:val="both"/>
              <w:rPr>
                <w:ins w:id="7433" w:author="Nataliya Tomaskovic" w:date="2022-08-19T19:17:00Z"/>
                <w:rFonts w:ascii="Times New Roman" w:eastAsia="Calibri" w:hAnsi="Times New Roman" w:cs="Times New Roman"/>
                <w:bCs/>
                <w:lang w:val="uk-UA"/>
                <w:rPrChange w:id="7434" w:author="OLENA PASHKOVA (NEPTUNE.UA)" w:date="2022-11-21T15:31:00Z">
                  <w:rPr>
                    <w:ins w:id="7435" w:author="Nataliya Tomaskovic" w:date="2022-08-19T19:17:00Z"/>
                    <w:rFonts w:ascii="Times New Roman" w:eastAsia="Calibri" w:hAnsi="Times New Roman" w:cs="Times New Roman"/>
                    <w:lang w:val="uk-UA"/>
                  </w:rPr>
                </w:rPrChange>
              </w:rPr>
            </w:pPr>
          </w:p>
          <w:p w14:paraId="6331032C" w14:textId="77777777" w:rsidR="00400CA9" w:rsidRPr="00783C1A" w:rsidRDefault="00400CA9" w:rsidP="00400CA9">
            <w:pPr>
              <w:contextualSpacing/>
              <w:jc w:val="both"/>
              <w:rPr>
                <w:ins w:id="7436" w:author="Nataliya Tomaskovic" w:date="2022-08-19T19:17:00Z"/>
                <w:rFonts w:ascii="Times New Roman" w:eastAsia="Calibri" w:hAnsi="Times New Roman" w:cs="Times New Roman"/>
                <w:bCs/>
                <w:lang w:val="uk-UA"/>
                <w:rPrChange w:id="7437" w:author="OLENA PASHKOVA (NEPTUNE.UA)" w:date="2022-11-21T15:31:00Z">
                  <w:rPr>
                    <w:ins w:id="7438" w:author="Nataliya Tomaskovic" w:date="2022-08-19T19:17:00Z"/>
                    <w:rFonts w:ascii="Times New Roman" w:eastAsia="Calibri" w:hAnsi="Times New Roman" w:cs="Times New Roman"/>
                    <w:lang w:val="uk-UA"/>
                  </w:rPr>
                </w:rPrChange>
              </w:rPr>
            </w:pPr>
          </w:p>
          <w:p w14:paraId="6A539F73" w14:textId="77777777" w:rsidR="00400CA9" w:rsidRPr="00783C1A" w:rsidRDefault="00400CA9" w:rsidP="00400CA9">
            <w:pPr>
              <w:contextualSpacing/>
              <w:jc w:val="both"/>
              <w:rPr>
                <w:ins w:id="7439" w:author="Nataliya Tomaskovic" w:date="2022-08-19T19:17:00Z"/>
                <w:rFonts w:ascii="Times New Roman" w:eastAsia="Calibri" w:hAnsi="Times New Roman" w:cs="Times New Roman"/>
                <w:bCs/>
                <w:lang w:val="uk-UA"/>
                <w:rPrChange w:id="7440" w:author="OLENA PASHKOVA (NEPTUNE.UA)" w:date="2022-11-21T15:31:00Z">
                  <w:rPr>
                    <w:ins w:id="7441" w:author="Nataliya Tomaskovic" w:date="2022-08-19T19:17:00Z"/>
                    <w:rFonts w:ascii="Times New Roman" w:eastAsia="Calibri" w:hAnsi="Times New Roman" w:cs="Times New Roman"/>
                    <w:lang w:val="uk-UA"/>
                  </w:rPr>
                </w:rPrChange>
              </w:rPr>
            </w:pPr>
          </w:p>
          <w:p w14:paraId="2518F145" w14:textId="77777777" w:rsidR="00400CA9" w:rsidRPr="00783C1A" w:rsidRDefault="00400CA9" w:rsidP="00400CA9">
            <w:pPr>
              <w:contextualSpacing/>
              <w:jc w:val="both"/>
              <w:rPr>
                <w:rFonts w:ascii="Times New Roman" w:eastAsia="Calibri" w:hAnsi="Times New Roman" w:cs="Times New Roman"/>
                <w:bCs/>
                <w:lang w:val="uk-UA"/>
                <w:rPrChange w:id="7442" w:author="OLENA PASHKOVA (NEPTUNE.UA)" w:date="2022-11-21T15:31:00Z">
                  <w:rPr>
                    <w:rFonts w:ascii="Times New Roman" w:eastAsia="Calibri" w:hAnsi="Times New Roman" w:cs="Times New Roman"/>
                    <w:lang w:val="uk-UA"/>
                  </w:rPr>
                </w:rPrChange>
              </w:rPr>
            </w:pPr>
          </w:p>
          <w:p w14:paraId="48ECAC86" w14:textId="77777777" w:rsidR="00400CA9" w:rsidRPr="00783C1A" w:rsidRDefault="00400CA9" w:rsidP="00400CA9">
            <w:pPr>
              <w:contextualSpacing/>
              <w:jc w:val="both"/>
              <w:rPr>
                <w:ins w:id="7443" w:author="SERHII SULIMA (NEPTUNE.UA)" w:date="2022-08-30T14:53:00Z"/>
                <w:rFonts w:ascii="Times New Roman" w:eastAsia="Calibri" w:hAnsi="Times New Roman" w:cs="Times New Roman"/>
                <w:bCs/>
                <w:lang w:val="uk-UA"/>
                <w:rPrChange w:id="7444" w:author="OLENA PASHKOVA (NEPTUNE.UA)" w:date="2022-11-21T15:31:00Z">
                  <w:rPr>
                    <w:ins w:id="7445" w:author="SERHII SULIMA (NEPTUNE.UA)" w:date="2022-08-30T14:53:00Z"/>
                    <w:rFonts w:ascii="Times New Roman" w:eastAsia="Calibri" w:hAnsi="Times New Roman" w:cs="Times New Roman"/>
                    <w:b/>
                    <w:lang w:val="uk-UA"/>
                  </w:rPr>
                </w:rPrChange>
              </w:rPr>
            </w:pPr>
          </w:p>
          <w:p w14:paraId="3AA35CF5" w14:textId="77777777" w:rsidR="00400CA9" w:rsidRPr="00783C1A" w:rsidRDefault="00400CA9" w:rsidP="00400CA9">
            <w:pPr>
              <w:contextualSpacing/>
              <w:jc w:val="both"/>
              <w:rPr>
                <w:ins w:id="7446" w:author="SERHII SULIMA (NEPTUNE.UA)" w:date="2022-08-30T14:53:00Z"/>
                <w:rFonts w:ascii="Times New Roman" w:eastAsia="Calibri" w:hAnsi="Times New Roman" w:cs="Times New Roman"/>
                <w:bCs/>
                <w:lang w:val="uk-UA"/>
                <w:rPrChange w:id="7447" w:author="OLENA PASHKOVA (NEPTUNE.UA)" w:date="2022-11-21T15:31:00Z">
                  <w:rPr>
                    <w:ins w:id="7448" w:author="SERHII SULIMA (NEPTUNE.UA)" w:date="2022-08-30T14:53:00Z"/>
                    <w:rFonts w:ascii="Times New Roman" w:eastAsia="Calibri" w:hAnsi="Times New Roman" w:cs="Times New Roman"/>
                    <w:b/>
                    <w:lang w:val="uk-UA"/>
                  </w:rPr>
                </w:rPrChange>
              </w:rPr>
            </w:pPr>
          </w:p>
          <w:p w14:paraId="2831F966" w14:textId="77777777" w:rsidR="00400CA9" w:rsidRPr="00783C1A" w:rsidRDefault="00400CA9" w:rsidP="00400CA9">
            <w:pPr>
              <w:contextualSpacing/>
              <w:jc w:val="both"/>
              <w:rPr>
                <w:ins w:id="7449" w:author="SERHII SULIMA (NEPTUNE.UA)" w:date="2022-08-30T14:53:00Z"/>
                <w:rFonts w:ascii="Times New Roman" w:eastAsia="Calibri" w:hAnsi="Times New Roman" w:cs="Times New Roman"/>
                <w:bCs/>
                <w:lang w:val="uk-UA"/>
                <w:rPrChange w:id="7450" w:author="OLENA PASHKOVA (NEPTUNE.UA)" w:date="2022-11-21T15:31:00Z">
                  <w:rPr>
                    <w:ins w:id="7451" w:author="SERHII SULIMA (NEPTUNE.UA)" w:date="2022-08-30T14:53:00Z"/>
                    <w:rFonts w:ascii="Times New Roman" w:eastAsia="Calibri" w:hAnsi="Times New Roman" w:cs="Times New Roman"/>
                    <w:b/>
                    <w:lang w:val="uk-UA"/>
                  </w:rPr>
                </w:rPrChange>
              </w:rPr>
            </w:pPr>
          </w:p>
          <w:p w14:paraId="20398218" w14:textId="77777777" w:rsidR="00400CA9" w:rsidRPr="00783C1A" w:rsidRDefault="00400CA9" w:rsidP="00400CA9">
            <w:pPr>
              <w:contextualSpacing/>
              <w:jc w:val="both"/>
              <w:rPr>
                <w:ins w:id="7452" w:author="SERHII SULIMA (NEPTUNE.UA)" w:date="2022-08-30T14:53:00Z"/>
                <w:rFonts w:ascii="Times New Roman" w:eastAsia="Calibri" w:hAnsi="Times New Roman" w:cs="Times New Roman"/>
                <w:bCs/>
                <w:lang w:val="uk-UA"/>
                <w:rPrChange w:id="7453" w:author="OLENA PASHKOVA (NEPTUNE.UA)" w:date="2022-11-21T15:31:00Z">
                  <w:rPr>
                    <w:ins w:id="7454" w:author="SERHII SULIMA (NEPTUNE.UA)" w:date="2022-08-30T14:53:00Z"/>
                    <w:rFonts w:ascii="Times New Roman" w:eastAsia="Calibri" w:hAnsi="Times New Roman" w:cs="Times New Roman"/>
                    <w:b/>
                    <w:lang w:val="uk-UA"/>
                  </w:rPr>
                </w:rPrChange>
              </w:rPr>
            </w:pPr>
          </w:p>
          <w:p w14:paraId="5940837F" w14:textId="77777777" w:rsidR="00400CA9" w:rsidRPr="00783C1A" w:rsidDel="00C07EE8" w:rsidRDefault="00400CA9" w:rsidP="00400CA9">
            <w:pPr>
              <w:contextualSpacing/>
              <w:jc w:val="both"/>
              <w:rPr>
                <w:ins w:id="7455" w:author="SERHII SULIMA (NEPTUNE.UA)" w:date="2022-08-30T14:53:00Z"/>
                <w:del w:id="7456" w:author="OLENA PASHKOVA (NEPTUNE.UA)" w:date="2022-10-26T03:03:00Z"/>
                <w:rFonts w:ascii="Times New Roman" w:eastAsia="Calibri" w:hAnsi="Times New Roman" w:cs="Times New Roman"/>
                <w:bCs/>
                <w:lang w:val="uk-UA"/>
                <w:rPrChange w:id="7457" w:author="OLENA PASHKOVA (NEPTUNE.UA)" w:date="2022-11-21T15:31:00Z">
                  <w:rPr>
                    <w:ins w:id="7458" w:author="SERHII SULIMA (NEPTUNE.UA)" w:date="2022-08-30T14:53:00Z"/>
                    <w:del w:id="7459" w:author="OLENA PASHKOVA (NEPTUNE.UA)" w:date="2022-10-26T03:03:00Z"/>
                    <w:rFonts w:ascii="Times New Roman" w:eastAsia="Calibri" w:hAnsi="Times New Roman" w:cs="Times New Roman"/>
                    <w:b/>
                    <w:lang w:val="uk-UA"/>
                  </w:rPr>
                </w:rPrChange>
              </w:rPr>
            </w:pPr>
          </w:p>
          <w:p w14:paraId="1B01827F" w14:textId="77777777" w:rsidR="00400CA9" w:rsidRPr="00783C1A" w:rsidDel="00C07EE8" w:rsidRDefault="00400CA9" w:rsidP="00400CA9">
            <w:pPr>
              <w:contextualSpacing/>
              <w:jc w:val="both"/>
              <w:rPr>
                <w:ins w:id="7460" w:author="SERHII SULIMA (NEPTUNE.UA)" w:date="2022-08-30T14:53:00Z"/>
                <w:del w:id="7461" w:author="OLENA PASHKOVA (NEPTUNE.UA)" w:date="2022-10-26T03:03:00Z"/>
                <w:rFonts w:ascii="Times New Roman" w:eastAsia="Calibri" w:hAnsi="Times New Roman" w:cs="Times New Roman"/>
                <w:bCs/>
                <w:lang w:val="uk-UA"/>
                <w:rPrChange w:id="7462" w:author="OLENA PASHKOVA (NEPTUNE.UA)" w:date="2022-11-21T15:31:00Z">
                  <w:rPr>
                    <w:ins w:id="7463" w:author="SERHII SULIMA (NEPTUNE.UA)" w:date="2022-08-30T14:53:00Z"/>
                    <w:del w:id="7464" w:author="OLENA PASHKOVA (NEPTUNE.UA)" w:date="2022-10-26T03:03:00Z"/>
                    <w:rFonts w:ascii="Times New Roman" w:eastAsia="Calibri" w:hAnsi="Times New Roman" w:cs="Times New Roman"/>
                    <w:b/>
                    <w:lang w:val="uk-UA"/>
                  </w:rPr>
                </w:rPrChange>
              </w:rPr>
            </w:pPr>
          </w:p>
          <w:p w14:paraId="23F7F012" w14:textId="77777777" w:rsidR="00400CA9" w:rsidRPr="00783C1A" w:rsidDel="00C07EE8" w:rsidRDefault="00400CA9" w:rsidP="00400CA9">
            <w:pPr>
              <w:contextualSpacing/>
              <w:jc w:val="both"/>
              <w:rPr>
                <w:ins w:id="7465" w:author="SERHII SULIMA (NEPTUNE.UA)" w:date="2022-08-30T14:53:00Z"/>
                <w:del w:id="7466" w:author="OLENA PASHKOVA (NEPTUNE.UA)" w:date="2022-10-26T03:03:00Z"/>
                <w:rFonts w:ascii="Times New Roman" w:eastAsia="Calibri" w:hAnsi="Times New Roman" w:cs="Times New Roman"/>
                <w:bCs/>
                <w:lang w:val="uk-UA"/>
                <w:rPrChange w:id="7467" w:author="OLENA PASHKOVA (NEPTUNE.UA)" w:date="2022-11-21T15:31:00Z">
                  <w:rPr>
                    <w:ins w:id="7468" w:author="SERHII SULIMA (NEPTUNE.UA)" w:date="2022-08-30T14:53:00Z"/>
                    <w:del w:id="7469" w:author="OLENA PASHKOVA (NEPTUNE.UA)" w:date="2022-10-26T03:03:00Z"/>
                    <w:rFonts w:ascii="Times New Roman" w:eastAsia="Calibri" w:hAnsi="Times New Roman" w:cs="Times New Roman"/>
                    <w:b/>
                    <w:lang w:val="uk-UA"/>
                  </w:rPr>
                </w:rPrChange>
              </w:rPr>
            </w:pPr>
          </w:p>
          <w:p w14:paraId="79C1A346" w14:textId="77777777" w:rsidR="00400CA9" w:rsidRPr="00783C1A" w:rsidDel="00C07EE8" w:rsidRDefault="00400CA9" w:rsidP="00400CA9">
            <w:pPr>
              <w:contextualSpacing/>
              <w:jc w:val="both"/>
              <w:rPr>
                <w:ins w:id="7470" w:author="SERHII SULIMA (NEPTUNE.UA)" w:date="2022-08-30T14:53:00Z"/>
                <w:del w:id="7471" w:author="OLENA PASHKOVA (NEPTUNE.UA)" w:date="2022-10-26T03:03:00Z"/>
                <w:rFonts w:ascii="Times New Roman" w:eastAsia="Calibri" w:hAnsi="Times New Roman" w:cs="Times New Roman"/>
                <w:bCs/>
                <w:lang w:val="uk-UA"/>
                <w:rPrChange w:id="7472" w:author="OLENA PASHKOVA (NEPTUNE.UA)" w:date="2022-11-21T15:31:00Z">
                  <w:rPr>
                    <w:ins w:id="7473" w:author="SERHII SULIMA (NEPTUNE.UA)" w:date="2022-08-30T14:53:00Z"/>
                    <w:del w:id="7474" w:author="OLENA PASHKOVA (NEPTUNE.UA)" w:date="2022-10-26T03:03:00Z"/>
                    <w:rFonts w:ascii="Times New Roman" w:eastAsia="Calibri" w:hAnsi="Times New Roman" w:cs="Times New Roman"/>
                    <w:b/>
                    <w:lang w:val="uk-UA"/>
                  </w:rPr>
                </w:rPrChange>
              </w:rPr>
            </w:pPr>
          </w:p>
          <w:p w14:paraId="14A1B23D" w14:textId="77777777" w:rsidR="00400CA9" w:rsidRPr="00783C1A" w:rsidDel="00C07EE8" w:rsidRDefault="00400CA9" w:rsidP="00400CA9">
            <w:pPr>
              <w:contextualSpacing/>
              <w:jc w:val="both"/>
              <w:rPr>
                <w:ins w:id="7475" w:author="SERHII SULIMA (NEPTUNE.UA)" w:date="2022-08-30T14:53:00Z"/>
                <w:del w:id="7476" w:author="OLENA PASHKOVA (NEPTUNE.UA)" w:date="2022-10-26T03:03:00Z"/>
                <w:rFonts w:ascii="Times New Roman" w:eastAsia="Calibri" w:hAnsi="Times New Roman" w:cs="Times New Roman"/>
                <w:bCs/>
                <w:lang w:val="uk-UA"/>
                <w:rPrChange w:id="7477" w:author="OLENA PASHKOVA (NEPTUNE.UA)" w:date="2022-11-21T15:31:00Z">
                  <w:rPr>
                    <w:ins w:id="7478" w:author="SERHII SULIMA (NEPTUNE.UA)" w:date="2022-08-30T14:53:00Z"/>
                    <w:del w:id="7479" w:author="OLENA PASHKOVA (NEPTUNE.UA)" w:date="2022-10-26T03:03:00Z"/>
                    <w:rFonts w:ascii="Times New Roman" w:eastAsia="Calibri" w:hAnsi="Times New Roman" w:cs="Times New Roman"/>
                    <w:b/>
                    <w:lang w:val="uk-UA"/>
                  </w:rPr>
                </w:rPrChange>
              </w:rPr>
            </w:pPr>
          </w:p>
          <w:p w14:paraId="1A3F80BD" w14:textId="77F3E4CB" w:rsidR="00400CA9" w:rsidRPr="00783C1A" w:rsidRDefault="00400CA9" w:rsidP="00400CA9">
            <w:pPr>
              <w:contextualSpacing/>
              <w:jc w:val="both"/>
              <w:rPr>
                <w:rFonts w:ascii="Times New Roman" w:eastAsia="Calibri" w:hAnsi="Times New Roman" w:cs="Times New Roman"/>
                <w:bCs/>
                <w:lang w:val="uk-UA"/>
                <w:rPrChange w:id="7480" w:author="OLENA PASHKOVA (NEPTUNE.UA)" w:date="2022-11-21T15:31:00Z">
                  <w:rPr>
                    <w:rFonts w:ascii="Times New Roman" w:eastAsia="Calibri" w:hAnsi="Times New Roman" w:cs="Times New Roman"/>
                    <w:lang w:val="uk-UA"/>
                  </w:rPr>
                </w:rPrChange>
              </w:rPr>
            </w:pPr>
            <w:del w:id="7481" w:author="OLENA PASHKOVA (NEPTUNE.UA)" w:date="2022-10-26T03:02:00Z">
              <w:r w:rsidRPr="00783C1A" w:rsidDel="00C07EE8">
                <w:rPr>
                  <w:rFonts w:ascii="Times New Roman" w:eastAsia="Calibri" w:hAnsi="Times New Roman" w:cs="Times New Roman"/>
                  <w:bCs/>
                  <w:lang w:val="uk-UA"/>
                  <w:rPrChange w:id="7482" w:author="OLENA PASHKOVA (NEPTUNE.UA)" w:date="2022-11-21T15:31:00Z">
                    <w:rPr>
                      <w:rFonts w:ascii="Times New Roman" w:eastAsia="Calibri" w:hAnsi="Times New Roman" w:cs="Times New Roman"/>
                      <w:b/>
                      <w:lang w:val="uk-UA"/>
                    </w:rPr>
                  </w:rPrChange>
                </w:rPr>
                <w:delText>4.9.1.</w:delText>
              </w:r>
              <w:r w:rsidRPr="00783C1A" w:rsidDel="00C07EE8">
                <w:rPr>
                  <w:rFonts w:ascii="Times New Roman" w:eastAsia="Calibri" w:hAnsi="Times New Roman" w:cs="Times New Roman"/>
                  <w:bCs/>
                  <w:lang w:val="uk-UA"/>
                  <w:rPrChange w:id="7483" w:author="OLENA PASHKOVA (NEPTUNE.UA)" w:date="2022-11-21T15:31:00Z">
                    <w:rPr>
                      <w:rFonts w:ascii="Times New Roman" w:eastAsia="Calibri" w:hAnsi="Times New Roman" w:cs="Times New Roman"/>
                      <w:lang w:val="uk-UA"/>
                    </w:rPr>
                  </w:rPrChange>
                </w:rPr>
                <w:tab/>
                <w:delText>Незважаючи на інші положення цього Договору Виконавець має право не погоджувати в Системі АРМ приймання вагонів та не приймати автомобілі з зерном, що прибуло на квоту Замовника для перевалки за даним Договором, якщо кількість зерна Замовника, що знаходиться на складі Терміналу, дорівнює або перевищує зобов’язання Виконавця, а саме одночасну норму (кількість) зберігання зерна згідно з п. 4.</w:delText>
              </w:r>
            </w:del>
            <w:ins w:id="7484" w:author="Nataliya Tomaskovic" w:date="2022-08-22T15:17:00Z">
              <w:del w:id="7485" w:author="OLENA PASHKOVA (NEPTUNE.UA)" w:date="2022-10-26T03:02:00Z">
                <w:r w:rsidRPr="00783C1A" w:rsidDel="00C07EE8">
                  <w:rPr>
                    <w:rFonts w:ascii="Times New Roman" w:eastAsia="Calibri" w:hAnsi="Times New Roman" w:cs="Times New Roman"/>
                    <w:bCs/>
                    <w:rPrChange w:id="7486" w:author="OLENA PASHKOVA (NEPTUNE.UA)" w:date="2022-11-21T15:31:00Z">
                      <w:rPr>
                        <w:rFonts w:ascii="Times New Roman" w:eastAsia="Calibri" w:hAnsi="Times New Roman" w:cs="Times New Roman"/>
                      </w:rPr>
                    </w:rPrChange>
                  </w:rPr>
                  <w:delText>10</w:delText>
                </w:r>
              </w:del>
            </w:ins>
            <w:del w:id="7487" w:author="OLENA PASHKOVA (NEPTUNE.UA)" w:date="2022-10-26T03:02:00Z">
              <w:r w:rsidRPr="00783C1A" w:rsidDel="00C07EE8">
                <w:rPr>
                  <w:rFonts w:ascii="Times New Roman" w:eastAsia="Calibri" w:hAnsi="Times New Roman" w:cs="Times New Roman"/>
                  <w:bCs/>
                  <w:lang w:val="uk-UA"/>
                  <w:rPrChange w:id="7488" w:author="OLENA PASHKOVA (NEPTUNE.UA)" w:date="2022-11-21T15:31:00Z">
                    <w:rPr>
                      <w:rFonts w:ascii="Times New Roman" w:eastAsia="Calibri" w:hAnsi="Times New Roman" w:cs="Times New Roman"/>
                      <w:lang w:val="uk-UA"/>
                    </w:rPr>
                  </w:rPrChange>
                </w:rPr>
                <w:delText xml:space="preserve">9 цього Договору. Також Виконавець має право не погоджувати вагони в залізничній системі АРМ у випадку несвоєчасної подачі </w:delText>
              </w:r>
              <w:r w:rsidRPr="00783C1A" w:rsidDel="00C07EE8">
                <w:rPr>
                  <w:rFonts w:ascii="Times New Roman" w:eastAsia="Calibri" w:hAnsi="Times New Roman" w:cs="Times New Roman"/>
                  <w:bCs/>
                  <w:lang w:val="uk-UA"/>
                  <w:rPrChange w:id="7489" w:author="OLENA PASHKOVA (NEPTUNE.UA)" w:date="2022-11-21T15:31:00Z">
                    <w:rPr>
                      <w:rFonts w:ascii="Times New Roman" w:eastAsia="Calibri" w:hAnsi="Times New Roman" w:cs="Times New Roman"/>
                      <w:lang w:val="uk-UA"/>
                    </w:rPr>
                  </w:rPrChange>
                </w:rPr>
                <w:lastRenderedPageBreak/>
                <w:delText xml:space="preserve">документів на відправку порожніх вагонів Замовником або уповноваженими ним особами. При цьому, у випадку простою залізничних вагонів, внаслідок реалізації Виконавцем зазначеного в цьому пункті права, Замовник </w:delText>
              </w:r>
              <w:r w:rsidRPr="00783C1A" w:rsidDel="00C07EE8">
                <w:rPr>
                  <w:rFonts w:ascii="Times New Roman" w:eastAsia="Calibri" w:hAnsi="Times New Roman" w:cs="Times New Roman"/>
                  <w:bCs/>
                  <w:highlight w:val="yellow"/>
                  <w:lang w:val="uk-UA"/>
                  <w:rPrChange w:id="7490" w:author="OLENA PASHKOVA (NEPTUNE.UA)" w:date="2022-11-21T15:31:00Z">
                    <w:rPr>
                      <w:rFonts w:ascii="Times New Roman" w:eastAsia="Calibri" w:hAnsi="Times New Roman" w:cs="Times New Roman"/>
                      <w:highlight w:val="yellow"/>
                      <w:lang w:val="uk-UA"/>
                    </w:rPr>
                  </w:rPrChange>
                </w:rPr>
                <w:delText>відшкодовує</w:delText>
              </w:r>
              <w:r w:rsidRPr="00783C1A" w:rsidDel="00C07EE8">
                <w:rPr>
                  <w:rFonts w:ascii="Times New Roman" w:eastAsia="Calibri" w:hAnsi="Times New Roman" w:cs="Times New Roman"/>
                  <w:bCs/>
                  <w:lang w:val="uk-UA"/>
                  <w:rPrChange w:id="7491" w:author="OLENA PASHKOVA (NEPTUNE.UA)" w:date="2022-11-21T15:31:00Z">
                    <w:rPr>
                      <w:rFonts w:ascii="Times New Roman" w:eastAsia="Calibri" w:hAnsi="Times New Roman" w:cs="Times New Roman"/>
                      <w:lang w:val="uk-UA"/>
                    </w:rPr>
                  </w:rPrChange>
                </w:rPr>
                <w:delText xml:space="preserve"> Виконавцю всі повязані із цим витрати.</w:delText>
              </w:r>
            </w:del>
          </w:p>
          <w:p w14:paraId="113A9D71" w14:textId="77777777" w:rsidR="00400CA9" w:rsidRPr="00783C1A" w:rsidDel="00D163C1" w:rsidRDefault="00400CA9" w:rsidP="00400CA9">
            <w:pPr>
              <w:contextualSpacing/>
              <w:jc w:val="both"/>
              <w:rPr>
                <w:del w:id="7492" w:author="Nataliya Tomaskovic" w:date="2022-08-18T21:27:00Z"/>
                <w:rFonts w:ascii="Times New Roman" w:eastAsia="Calibri" w:hAnsi="Times New Roman" w:cs="Times New Roman"/>
                <w:bCs/>
                <w:lang w:val="uk-UA"/>
                <w:rPrChange w:id="7493" w:author="OLENA PASHKOVA (NEPTUNE.UA)" w:date="2022-11-21T15:31:00Z">
                  <w:rPr>
                    <w:del w:id="7494" w:author="Nataliya Tomaskovic" w:date="2022-08-18T21:27:00Z"/>
                    <w:rFonts w:ascii="Times New Roman" w:eastAsia="Calibri" w:hAnsi="Times New Roman" w:cs="Times New Roman"/>
                    <w:b/>
                    <w:lang w:val="uk-UA"/>
                  </w:rPr>
                </w:rPrChange>
              </w:rPr>
            </w:pPr>
          </w:p>
          <w:p w14:paraId="10B6B62B" w14:textId="77777777" w:rsidR="00400CA9" w:rsidRPr="00783C1A" w:rsidRDefault="00400CA9" w:rsidP="00400CA9">
            <w:pPr>
              <w:contextualSpacing/>
              <w:jc w:val="both"/>
              <w:rPr>
                <w:ins w:id="7495" w:author="Nataliya Tomaskovic" w:date="2022-08-22T15:22:00Z"/>
                <w:rFonts w:ascii="Times New Roman" w:eastAsia="Calibri" w:hAnsi="Times New Roman" w:cs="Times New Roman"/>
                <w:bCs/>
                <w:lang w:val="uk-UA"/>
                <w:rPrChange w:id="7496" w:author="OLENA PASHKOVA (NEPTUNE.UA)" w:date="2022-11-21T15:31:00Z">
                  <w:rPr>
                    <w:ins w:id="7497" w:author="Nataliya Tomaskovic" w:date="2022-08-22T15:22:00Z"/>
                    <w:rFonts w:ascii="Times New Roman" w:eastAsia="Calibri" w:hAnsi="Times New Roman" w:cs="Times New Roman"/>
                    <w:b/>
                    <w:lang w:val="uk-UA"/>
                  </w:rPr>
                </w:rPrChange>
              </w:rPr>
            </w:pPr>
          </w:p>
          <w:p w14:paraId="4C77595A" w14:textId="77777777" w:rsidR="00400CA9" w:rsidRPr="00783C1A" w:rsidRDefault="00400CA9" w:rsidP="00400CA9">
            <w:pPr>
              <w:contextualSpacing/>
              <w:jc w:val="both"/>
              <w:rPr>
                <w:ins w:id="7498" w:author="SERHII SULIMA (NEPTUNE.UA)" w:date="2022-08-30T14:54:00Z"/>
                <w:rFonts w:ascii="Times New Roman" w:eastAsia="Calibri" w:hAnsi="Times New Roman" w:cs="Times New Roman"/>
                <w:bCs/>
                <w:lang w:val="uk-UA"/>
                <w:rPrChange w:id="7499" w:author="OLENA PASHKOVA (NEPTUNE.UA)" w:date="2022-11-21T15:31:00Z">
                  <w:rPr>
                    <w:ins w:id="7500" w:author="SERHII SULIMA (NEPTUNE.UA)" w:date="2022-08-30T14:54:00Z"/>
                    <w:rFonts w:ascii="Times New Roman" w:eastAsia="Calibri" w:hAnsi="Times New Roman" w:cs="Times New Roman"/>
                    <w:b/>
                    <w:lang w:val="uk-UA"/>
                  </w:rPr>
                </w:rPrChange>
              </w:rPr>
            </w:pPr>
          </w:p>
          <w:p w14:paraId="19ABA159" w14:textId="77777777" w:rsidR="00400CA9" w:rsidRPr="00783C1A" w:rsidRDefault="00400CA9" w:rsidP="00400CA9">
            <w:pPr>
              <w:contextualSpacing/>
              <w:jc w:val="both"/>
              <w:rPr>
                <w:ins w:id="7501" w:author="SERHII SULIMA (NEPTUNE.UA)" w:date="2022-08-30T14:54:00Z"/>
                <w:rFonts w:ascii="Times New Roman" w:eastAsia="Calibri" w:hAnsi="Times New Roman" w:cs="Times New Roman"/>
                <w:bCs/>
                <w:lang w:val="uk-UA"/>
                <w:rPrChange w:id="7502" w:author="OLENA PASHKOVA (NEPTUNE.UA)" w:date="2022-11-21T15:31:00Z">
                  <w:rPr>
                    <w:ins w:id="7503" w:author="SERHII SULIMA (NEPTUNE.UA)" w:date="2022-08-30T14:54:00Z"/>
                    <w:rFonts w:ascii="Times New Roman" w:eastAsia="Calibri" w:hAnsi="Times New Roman" w:cs="Times New Roman"/>
                    <w:b/>
                    <w:lang w:val="uk-UA"/>
                  </w:rPr>
                </w:rPrChange>
              </w:rPr>
            </w:pPr>
          </w:p>
          <w:p w14:paraId="68598A07" w14:textId="77777777" w:rsidR="00400CA9" w:rsidRPr="00783C1A" w:rsidRDefault="00400CA9" w:rsidP="00400CA9">
            <w:pPr>
              <w:contextualSpacing/>
              <w:jc w:val="both"/>
              <w:rPr>
                <w:ins w:id="7504" w:author="SERHII SULIMA (NEPTUNE.UA)" w:date="2022-08-30T14:54:00Z"/>
                <w:rFonts w:ascii="Times New Roman" w:eastAsia="Calibri" w:hAnsi="Times New Roman" w:cs="Times New Roman"/>
                <w:bCs/>
                <w:lang w:val="uk-UA"/>
                <w:rPrChange w:id="7505" w:author="OLENA PASHKOVA (NEPTUNE.UA)" w:date="2022-11-21T15:31:00Z">
                  <w:rPr>
                    <w:ins w:id="7506" w:author="SERHII SULIMA (NEPTUNE.UA)" w:date="2022-08-30T14:54:00Z"/>
                    <w:rFonts w:ascii="Times New Roman" w:eastAsia="Calibri" w:hAnsi="Times New Roman" w:cs="Times New Roman"/>
                    <w:b/>
                    <w:lang w:val="uk-UA"/>
                  </w:rPr>
                </w:rPrChange>
              </w:rPr>
            </w:pPr>
          </w:p>
          <w:p w14:paraId="4E111F4F" w14:textId="77777777" w:rsidR="00400CA9" w:rsidRPr="00783C1A" w:rsidRDefault="00400CA9" w:rsidP="00400CA9">
            <w:pPr>
              <w:contextualSpacing/>
              <w:jc w:val="both"/>
              <w:rPr>
                <w:ins w:id="7507" w:author="SERHII SULIMA (NEPTUNE.UA)" w:date="2022-08-30T14:54:00Z"/>
                <w:rFonts w:ascii="Times New Roman" w:eastAsia="Calibri" w:hAnsi="Times New Roman" w:cs="Times New Roman"/>
                <w:bCs/>
                <w:lang w:val="uk-UA"/>
                <w:rPrChange w:id="7508" w:author="OLENA PASHKOVA (NEPTUNE.UA)" w:date="2022-11-21T15:31:00Z">
                  <w:rPr>
                    <w:ins w:id="7509" w:author="SERHII SULIMA (NEPTUNE.UA)" w:date="2022-08-30T14:54:00Z"/>
                    <w:rFonts w:ascii="Times New Roman" w:eastAsia="Calibri" w:hAnsi="Times New Roman" w:cs="Times New Roman"/>
                    <w:b/>
                    <w:lang w:val="uk-UA"/>
                  </w:rPr>
                </w:rPrChange>
              </w:rPr>
            </w:pPr>
          </w:p>
          <w:p w14:paraId="01EB01B4" w14:textId="77777777" w:rsidR="00400CA9" w:rsidRPr="00783C1A" w:rsidRDefault="00400CA9" w:rsidP="00400CA9">
            <w:pPr>
              <w:contextualSpacing/>
              <w:jc w:val="both"/>
              <w:rPr>
                <w:ins w:id="7510" w:author="SERHII SULIMA (NEPTUNE.UA)" w:date="2022-08-30T14:54:00Z"/>
                <w:rFonts w:ascii="Times New Roman" w:eastAsia="Calibri" w:hAnsi="Times New Roman" w:cs="Times New Roman"/>
                <w:bCs/>
                <w:lang w:val="uk-UA"/>
                <w:rPrChange w:id="7511" w:author="OLENA PASHKOVA (NEPTUNE.UA)" w:date="2022-11-21T15:31:00Z">
                  <w:rPr>
                    <w:ins w:id="7512" w:author="SERHII SULIMA (NEPTUNE.UA)" w:date="2022-08-30T14:54:00Z"/>
                    <w:rFonts w:ascii="Times New Roman" w:eastAsia="Calibri" w:hAnsi="Times New Roman" w:cs="Times New Roman"/>
                    <w:b/>
                    <w:lang w:val="uk-UA"/>
                  </w:rPr>
                </w:rPrChange>
              </w:rPr>
            </w:pPr>
          </w:p>
          <w:p w14:paraId="2FAD0E5D" w14:textId="77777777" w:rsidR="00400CA9" w:rsidRPr="00783C1A" w:rsidRDefault="00400CA9" w:rsidP="00400CA9">
            <w:pPr>
              <w:contextualSpacing/>
              <w:jc w:val="both"/>
              <w:rPr>
                <w:ins w:id="7513" w:author="SERHII SULIMA (NEPTUNE.UA)" w:date="2022-08-30T14:54:00Z"/>
                <w:rFonts w:ascii="Times New Roman" w:eastAsia="Calibri" w:hAnsi="Times New Roman" w:cs="Times New Roman"/>
                <w:bCs/>
                <w:lang w:val="uk-UA"/>
                <w:rPrChange w:id="7514" w:author="OLENA PASHKOVA (NEPTUNE.UA)" w:date="2022-11-21T15:31:00Z">
                  <w:rPr>
                    <w:ins w:id="7515" w:author="SERHII SULIMA (NEPTUNE.UA)" w:date="2022-08-30T14:54:00Z"/>
                    <w:rFonts w:ascii="Times New Roman" w:eastAsia="Calibri" w:hAnsi="Times New Roman" w:cs="Times New Roman"/>
                    <w:b/>
                    <w:lang w:val="uk-UA"/>
                  </w:rPr>
                </w:rPrChange>
              </w:rPr>
            </w:pPr>
          </w:p>
          <w:p w14:paraId="1D0CD391" w14:textId="77777777" w:rsidR="00400CA9" w:rsidRPr="00783C1A" w:rsidRDefault="00400CA9" w:rsidP="00400CA9">
            <w:pPr>
              <w:contextualSpacing/>
              <w:jc w:val="both"/>
              <w:rPr>
                <w:ins w:id="7516" w:author="SERHII SULIMA (NEPTUNE.UA)" w:date="2022-08-30T14:54:00Z"/>
                <w:rFonts w:ascii="Times New Roman" w:eastAsia="Calibri" w:hAnsi="Times New Roman" w:cs="Times New Roman"/>
                <w:bCs/>
                <w:lang w:val="uk-UA"/>
                <w:rPrChange w:id="7517" w:author="OLENA PASHKOVA (NEPTUNE.UA)" w:date="2022-11-21T15:31:00Z">
                  <w:rPr>
                    <w:ins w:id="7518" w:author="SERHII SULIMA (NEPTUNE.UA)" w:date="2022-08-30T14:54:00Z"/>
                    <w:rFonts w:ascii="Times New Roman" w:eastAsia="Calibri" w:hAnsi="Times New Roman" w:cs="Times New Roman"/>
                    <w:b/>
                    <w:lang w:val="uk-UA"/>
                  </w:rPr>
                </w:rPrChange>
              </w:rPr>
            </w:pPr>
          </w:p>
          <w:p w14:paraId="101D1AA0" w14:textId="77777777" w:rsidR="00400CA9" w:rsidRPr="00783C1A" w:rsidRDefault="00400CA9" w:rsidP="00400CA9">
            <w:pPr>
              <w:contextualSpacing/>
              <w:jc w:val="both"/>
              <w:rPr>
                <w:ins w:id="7519" w:author="SERHII SULIMA (NEPTUNE.UA)" w:date="2022-08-30T14:54:00Z"/>
                <w:rFonts w:ascii="Times New Roman" w:eastAsia="Calibri" w:hAnsi="Times New Roman" w:cs="Times New Roman"/>
                <w:bCs/>
                <w:lang w:val="uk-UA"/>
                <w:rPrChange w:id="7520" w:author="OLENA PASHKOVA (NEPTUNE.UA)" w:date="2022-11-21T15:31:00Z">
                  <w:rPr>
                    <w:ins w:id="7521" w:author="SERHII SULIMA (NEPTUNE.UA)" w:date="2022-08-30T14:54:00Z"/>
                    <w:rFonts w:ascii="Times New Roman" w:eastAsia="Calibri" w:hAnsi="Times New Roman" w:cs="Times New Roman"/>
                    <w:b/>
                    <w:lang w:val="uk-UA"/>
                  </w:rPr>
                </w:rPrChange>
              </w:rPr>
            </w:pPr>
          </w:p>
          <w:p w14:paraId="47932166" w14:textId="77777777" w:rsidR="00400CA9" w:rsidRPr="00783C1A" w:rsidRDefault="00400CA9" w:rsidP="00400CA9">
            <w:pPr>
              <w:contextualSpacing/>
              <w:jc w:val="both"/>
              <w:rPr>
                <w:ins w:id="7522" w:author="SERHII SULIMA (NEPTUNE.UA)" w:date="2022-08-30T14:54:00Z"/>
                <w:rFonts w:ascii="Times New Roman" w:eastAsia="Calibri" w:hAnsi="Times New Roman" w:cs="Times New Roman"/>
                <w:bCs/>
                <w:lang w:val="uk-UA"/>
                <w:rPrChange w:id="7523" w:author="OLENA PASHKOVA (NEPTUNE.UA)" w:date="2022-11-21T15:31:00Z">
                  <w:rPr>
                    <w:ins w:id="7524" w:author="SERHII SULIMA (NEPTUNE.UA)" w:date="2022-08-30T14:54:00Z"/>
                    <w:rFonts w:ascii="Times New Roman" w:eastAsia="Calibri" w:hAnsi="Times New Roman" w:cs="Times New Roman"/>
                    <w:b/>
                    <w:lang w:val="uk-UA"/>
                  </w:rPr>
                </w:rPrChange>
              </w:rPr>
            </w:pPr>
          </w:p>
          <w:p w14:paraId="72752583" w14:textId="77777777" w:rsidR="00400CA9" w:rsidRPr="00783C1A" w:rsidRDefault="00400CA9" w:rsidP="00400CA9">
            <w:pPr>
              <w:contextualSpacing/>
              <w:jc w:val="both"/>
              <w:rPr>
                <w:ins w:id="7525" w:author="SERHII SULIMA (NEPTUNE.UA)" w:date="2022-08-30T14:54:00Z"/>
                <w:rFonts w:ascii="Times New Roman" w:eastAsia="Calibri" w:hAnsi="Times New Roman" w:cs="Times New Roman"/>
                <w:bCs/>
                <w:lang w:val="uk-UA"/>
                <w:rPrChange w:id="7526" w:author="OLENA PASHKOVA (NEPTUNE.UA)" w:date="2022-11-21T15:31:00Z">
                  <w:rPr>
                    <w:ins w:id="7527" w:author="SERHII SULIMA (NEPTUNE.UA)" w:date="2022-08-30T14:54:00Z"/>
                    <w:rFonts w:ascii="Times New Roman" w:eastAsia="Calibri" w:hAnsi="Times New Roman" w:cs="Times New Roman"/>
                    <w:b/>
                    <w:lang w:val="uk-UA"/>
                  </w:rPr>
                </w:rPrChange>
              </w:rPr>
            </w:pPr>
          </w:p>
          <w:p w14:paraId="132CFC2B" w14:textId="77777777" w:rsidR="00400CA9" w:rsidRPr="00783C1A" w:rsidRDefault="00400CA9" w:rsidP="00400CA9">
            <w:pPr>
              <w:contextualSpacing/>
              <w:jc w:val="both"/>
              <w:rPr>
                <w:ins w:id="7528" w:author="SERHII SULIMA (NEPTUNE.UA)" w:date="2022-08-30T14:54:00Z"/>
                <w:rFonts w:ascii="Times New Roman" w:eastAsia="Calibri" w:hAnsi="Times New Roman" w:cs="Times New Roman"/>
                <w:bCs/>
                <w:lang w:val="uk-UA"/>
                <w:rPrChange w:id="7529" w:author="OLENA PASHKOVA (NEPTUNE.UA)" w:date="2022-11-21T15:31:00Z">
                  <w:rPr>
                    <w:ins w:id="7530" w:author="SERHII SULIMA (NEPTUNE.UA)" w:date="2022-08-30T14:54:00Z"/>
                    <w:rFonts w:ascii="Times New Roman" w:eastAsia="Calibri" w:hAnsi="Times New Roman" w:cs="Times New Roman"/>
                    <w:b/>
                    <w:lang w:val="uk-UA"/>
                  </w:rPr>
                </w:rPrChange>
              </w:rPr>
            </w:pPr>
          </w:p>
          <w:p w14:paraId="3FD2AE8D" w14:textId="77777777" w:rsidR="00400CA9" w:rsidRPr="00783C1A" w:rsidRDefault="00400CA9" w:rsidP="00400CA9">
            <w:pPr>
              <w:contextualSpacing/>
              <w:jc w:val="both"/>
              <w:rPr>
                <w:ins w:id="7531" w:author="SERHII SULIMA (NEPTUNE.UA)" w:date="2022-08-30T14:54:00Z"/>
                <w:rFonts w:ascii="Times New Roman" w:eastAsia="Calibri" w:hAnsi="Times New Roman" w:cs="Times New Roman"/>
                <w:bCs/>
                <w:lang w:val="uk-UA"/>
                <w:rPrChange w:id="7532" w:author="OLENA PASHKOVA (NEPTUNE.UA)" w:date="2022-11-21T15:31:00Z">
                  <w:rPr>
                    <w:ins w:id="7533" w:author="SERHII SULIMA (NEPTUNE.UA)" w:date="2022-08-30T14:54:00Z"/>
                    <w:rFonts w:ascii="Times New Roman" w:eastAsia="Calibri" w:hAnsi="Times New Roman" w:cs="Times New Roman"/>
                    <w:b/>
                    <w:lang w:val="uk-UA"/>
                  </w:rPr>
                </w:rPrChange>
              </w:rPr>
            </w:pPr>
          </w:p>
          <w:p w14:paraId="107F2227" w14:textId="77777777" w:rsidR="00400CA9" w:rsidRPr="00783C1A" w:rsidRDefault="00400CA9" w:rsidP="00400CA9">
            <w:pPr>
              <w:contextualSpacing/>
              <w:jc w:val="both"/>
              <w:rPr>
                <w:ins w:id="7534" w:author="SERHII SULIMA (NEPTUNE.UA)" w:date="2022-08-30T14:54:00Z"/>
                <w:rFonts w:ascii="Times New Roman" w:eastAsia="Calibri" w:hAnsi="Times New Roman" w:cs="Times New Roman"/>
                <w:bCs/>
                <w:lang w:val="uk-UA"/>
                <w:rPrChange w:id="7535" w:author="OLENA PASHKOVA (NEPTUNE.UA)" w:date="2022-11-21T15:31:00Z">
                  <w:rPr>
                    <w:ins w:id="7536" w:author="SERHII SULIMA (NEPTUNE.UA)" w:date="2022-08-30T14:54:00Z"/>
                    <w:rFonts w:ascii="Times New Roman" w:eastAsia="Calibri" w:hAnsi="Times New Roman" w:cs="Times New Roman"/>
                    <w:b/>
                    <w:lang w:val="uk-UA"/>
                  </w:rPr>
                </w:rPrChange>
              </w:rPr>
            </w:pPr>
          </w:p>
          <w:p w14:paraId="784DFE38" w14:textId="77777777" w:rsidR="00400CA9" w:rsidRPr="00783C1A" w:rsidRDefault="00400CA9" w:rsidP="00400CA9">
            <w:pPr>
              <w:contextualSpacing/>
              <w:jc w:val="both"/>
              <w:rPr>
                <w:ins w:id="7537" w:author="SERHII SULIMA (NEPTUNE.UA)" w:date="2022-08-30T14:54:00Z"/>
                <w:rFonts w:ascii="Times New Roman" w:eastAsia="Calibri" w:hAnsi="Times New Roman" w:cs="Times New Roman"/>
                <w:bCs/>
                <w:lang w:val="uk-UA"/>
                <w:rPrChange w:id="7538" w:author="OLENA PASHKOVA (NEPTUNE.UA)" w:date="2022-11-21T15:31:00Z">
                  <w:rPr>
                    <w:ins w:id="7539" w:author="SERHII SULIMA (NEPTUNE.UA)" w:date="2022-08-30T14:54:00Z"/>
                    <w:rFonts w:ascii="Times New Roman" w:eastAsia="Calibri" w:hAnsi="Times New Roman" w:cs="Times New Roman"/>
                    <w:b/>
                    <w:lang w:val="uk-UA"/>
                  </w:rPr>
                </w:rPrChange>
              </w:rPr>
            </w:pPr>
          </w:p>
          <w:p w14:paraId="631E9231" w14:textId="77777777" w:rsidR="00400CA9" w:rsidRPr="00783C1A" w:rsidRDefault="00400CA9" w:rsidP="00400CA9">
            <w:pPr>
              <w:contextualSpacing/>
              <w:jc w:val="both"/>
              <w:rPr>
                <w:ins w:id="7540" w:author="SERHII SULIMA (NEPTUNE.UA)" w:date="2022-08-30T14:54:00Z"/>
                <w:rFonts w:ascii="Times New Roman" w:eastAsia="Calibri" w:hAnsi="Times New Roman" w:cs="Times New Roman"/>
                <w:bCs/>
                <w:lang w:val="uk-UA"/>
                <w:rPrChange w:id="7541" w:author="OLENA PASHKOVA (NEPTUNE.UA)" w:date="2022-11-21T15:31:00Z">
                  <w:rPr>
                    <w:ins w:id="7542" w:author="SERHII SULIMA (NEPTUNE.UA)" w:date="2022-08-30T14:54:00Z"/>
                    <w:rFonts w:ascii="Times New Roman" w:eastAsia="Calibri" w:hAnsi="Times New Roman" w:cs="Times New Roman"/>
                    <w:b/>
                    <w:lang w:val="uk-UA"/>
                  </w:rPr>
                </w:rPrChange>
              </w:rPr>
            </w:pPr>
          </w:p>
          <w:p w14:paraId="26DB58B7" w14:textId="77777777" w:rsidR="00400CA9" w:rsidRPr="00783C1A" w:rsidRDefault="00400CA9" w:rsidP="00400CA9">
            <w:pPr>
              <w:contextualSpacing/>
              <w:jc w:val="both"/>
              <w:rPr>
                <w:ins w:id="7543" w:author="SERHII SULIMA (NEPTUNE.UA)" w:date="2022-08-30T14:54:00Z"/>
                <w:rFonts w:ascii="Times New Roman" w:eastAsia="Calibri" w:hAnsi="Times New Roman" w:cs="Times New Roman"/>
                <w:bCs/>
                <w:lang w:val="uk-UA"/>
                <w:rPrChange w:id="7544" w:author="OLENA PASHKOVA (NEPTUNE.UA)" w:date="2022-11-21T15:31:00Z">
                  <w:rPr>
                    <w:ins w:id="7545" w:author="SERHII SULIMA (NEPTUNE.UA)" w:date="2022-08-30T14:54:00Z"/>
                    <w:rFonts w:ascii="Times New Roman" w:eastAsia="Calibri" w:hAnsi="Times New Roman" w:cs="Times New Roman"/>
                    <w:b/>
                    <w:lang w:val="uk-UA"/>
                  </w:rPr>
                </w:rPrChange>
              </w:rPr>
            </w:pPr>
          </w:p>
          <w:p w14:paraId="47E72212" w14:textId="77777777" w:rsidR="00400CA9" w:rsidRPr="00783C1A" w:rsidRDefault="00400CA9" w:rsidP="00400CA9">
            <w:pPr>
              <w:contextualSpacing/>
              <w:jc w:val="both"/>
              <w:rPr>
                <w:ins w:id="7546" w:author="SERHII SULIMA (NEPTUNE.UA)" w:date="2022-08-30T14:54:00Z"/>
                <w:rFonts w:ascii="Times New Roman" w:eastAsia="Calibri" w:hAnsi="Times New Roman" w:cs="Times New Roman"/>
                <w:bCs/>
                <w:lang w:val="uk-UA"/>
                <w:rPrChange w:id="7547" w:author="OLENA PASHKOVA (NEPTUNE.UA)" w:date="2022-11-21T15:31:00Z">
                  <w:rPr>
                    <w:ins w:id="7548" w:author="SERHII SULIMA (NEPTUNE.UA)" w:date="2022-08-30T14:54:00Z"/>
                    <w:rFonts w:ascii="Times New Roman" w:eastAsia="Calibri" w:hAnsi="Times New Roman" w:cs="Times New Roman"/>
                    <w:b/>
                    <w:lang w:val="uk-UA"/>
                  </w:rPr>
                </w:rPrChange>
              </w:rPr>
            </w:pPr>
          </w:p>
          <w:p w14:paraId="0912F238" w14:textId="77777777" w:rsidR="00400CA9" w:rsidRPr="00783C1A" w:rsidRDefault="00400CA9" w:rsidP="00400CA9">
            <w:pPr>
              <w:contextualSpacing/>
              <w:jc w:val="both"/>
              <w:rPr>
                <w:ins w:id="7549" w:author="SERHII SULIMA (NEPTUNE.UA)" w:date="2022-08-30T14:54:00Z"/>
                <w:rFonts w:ascii="Times New Roman" w:eastAsia="Calibri" w:hAnsi="Times New Roman" w:cs="Times New Roman"/>
                <w:bCs/>
                <w:lang w:val="uk-UA"/>
                <w:rPrChange w:id="7550" w:author="OLENA PASHKOVA (NEPTUNE.UA)" w:date="2022-11-21T15:31:00Z">
                  <w:rPr>
                    <w:ins w:id="7551" w:author="SERHII SULIMA (NEPTUNE.UA)" w:date="2022-08-30T14:54:00Z"/>
                    <w:rFonts w:ascii="Times New Roman" w:eastAsia="Calibri" w:hAnsi="Times New Roman" w:cs="Times New Roman"/>
                    <w:b/>
                    <w:lang w:val="uk-UA"/>
                  </w:rPr>
                </w:rPrChange>
              </w:rPr>
            </w:pPr>
          </w:p>
          <w:p w14:paraId="36E3147A" w14:textId="77777777" w:rsidR="00400CA9" w:rsidRPr="00783C1A" w:rsidRDefault="00400CA9" w:rsidP="00400CA9">
            <w:pPr>
              <w:contextualSpacing/>
              <w:jc w:val="both"/>
              <w:rPr>
                <w:ins w:id="7552" w:author="SERHII SULIMA (NEPTUNE.UA)" w:date="2022-08-30T14:54:00Z"/>
                <w:rFonts w:ascii="Times New Roman" w:eastAsia="Calibri" w:hAnsi="Times New Roman" w:cs="Times New Roman"/>
                <w:bCs/>
                <w:lang w:val="uk-UA"/>
                <w:rPrChange w:id="7553" w:author="OLENA PASHKOVA (NEPTUNE.UA)" w:date="2022-11-21T15:31:00Z">
                  <w:rPr>
                    <w:ins w:id="7554" w:author="SERHII SULIMA (NEPTUNE.UA)" w:date="2022-08-30T14:54:00Z"/>
                    <w:rFonts w:ascii="Times New Roman" w:eastAsia="Calibri" w:hAnsi="Times New Roman" w:cs="Times New Roman"/>
                    <w:b/>
                    <w:lang w:val="uk-UA"/>
                  </w:rPr>
                </w:rPrChange>
              </w:rPr>
            </w:pPr>
          </w:p>
          <w:p w14:paraId="409566C2" w14:textId="77777777" w:rsidR="00400CA9" w:rsidRPr="00783C1A" w:rsidRDefault="00400CA9" w:rsidP="00400CA9">
            <w:pPr>
              <w:contextualSpacing/>
              <w:jc w:val="both"/>
              <w:rPr>
                <w:ins w:id="7555" w:author="SERHII SULIMA (NEPTUNE.UA)" w:date="2022-08-30T14:54:00Z"/>
                <w:rFonts w:ascii="Times New Roman" w:eastAsia="Calibri" w:hAnsi="Times New Roman" w:cs="Times New Roman"/>
                <w:bCs/>
                <w:lang w:val="uk-UA"/>
                <w:rPrChange w:id="7556" w:author="OLENA PASHKOVA (NEPTUNE.UA)" w:date="2022-11-21T15:31:00Z">
                  <w:rPr>
                    <w:ins w:id="7557" w:author="SERHII SULIMA (NEPTUNE.UA)" w:date="2022-08-30T14:54:00Z"/>
                    <w:rFonts w:ascii="Times New Roman" w:eastAsia="Calibri" w:hAnsi="Times New Roman" w:cs="Times New Roman"/>
                    <w:b/>
                    <w:lang w:val="uk-UA"/>
                  </w:rPr>
                </w:rPrChange>
              </w:rPr>
            </w:pPr>
          </w:p>
          <w:p w14:paraId="3E940388" w14:textId="77777777" w:rsidR="00400CA9" w:rsidRPr="00783C1A" w:rsidRDefault="00400CA9" w:rsidP="00400CA9">
            <w:pPr>
              <w:contextualSpacing/>
              <w:jc w:val="both"/>
              <w:rPr>
                <w:ins w:id="7558" w:author="SERHII SULIMA (NEPTUNE.UA)" w:date="2022-08-30T14:54:00Z"/>
                <w:rFonts w:ascii="Times New Roman" w:eastAsia="Calibri" w:hAnsi="Times New Roman" w:cs="Times New Roman"/>
                <w:bCs/>
                <w:lang w:val="uk-UA"/>
                <w:rPrChange w:id="7559" w:author="OLENA PASHKOVA (NEPTUNE.UA)" w:date="2022-11-21T15:31:00Z">
                  <w:rPr>
                    <w:ins w:id="7560" w:author="SERHII SULIMA (NEPTUNE.UA)" w:date="2022-08-30T14:54:00Z"/>
                    <w:rFonts w:ascii="Times New Roman" w:eastAsia="Calibri" w:hAnsi="Times New Roman" w:cs="Times New Roman"/>
                    <w:b/>
                    <w:lang w:val="uk-UA"/>
                  </w:rPr>
                </w:rPrChange>
              </w:rPr>
            </w:pPr>
          </w:p>
          <w:p w14:paraId="3EB59D3B" w14:textId="77777777" w:rsidR="00400CA9" w:rsidRPr="00783C1A" w:rsidDel="00C07EE8" w:rsidRDefault="00400CA9" w:rsidP="00400CA9">
            <w:pPr>
              <w:contextualSpacing/>
              <w:jc w:val="both"/>
              <w:rPr>
                <w:ins w:id="7561" w:author="SERHII SULIMA (NEPTUNE.UA)" w:date="2022-08-30T14:54:00Z"/>
                <w:del w:id="7562" w:author="OLENA PASHKOVA (NEPTUNE.UA)" w:date="2022-10-26T03:04:00Z"/>
                <w:rFonts w:ascii="Times New Roman" w:eastAsia="Calibri" w:hAnsi="Times New Roman" w:cs="Times New Roman"/>
                <w:bCs/>
                <w:lang w:val="uk-UA"/>
                <w:rPrChange w:id="7563" w:author="OLENA PASHKOVA (NEPTUNE.UA)" w:date="2022-11-21T15:31:00Z">
                  <w:rPr>
                    <w:ins w:id="7564" w:author="SERHII SULIMA (NEPTUNE.UA)" w:date="2022-08-30T14:54:00Z"/>
                    <w:del w:id="7565" w:author="OLENA PASHKOVA (NEPTUNE.UA)" w:date="2022-10-26T03:04:00Z"/>
                    <w:rFonts w:ascii="Times New Roman" w:eastAsia="Calibri" w:hAnsi="Times New Roman" w:cs="Times New Roman"/>
                    <w:b/>
                    <w:lang w:val="uk-UA"/>
                  </w:rPr>
                </w:rPrChange>
              </w:rPr>
            </w:pPr>
          </w:p>
          <w:p w14:paraId="585DAA89" w14:textId="77777777" w:rsidR="00400CA9" w:rsidRPr="00783C1A" w:rsidDel="00C07EE8" w:rsidRDefault="00400CA9" w:rsidP="00400CA9">
            <w:pPr>
              <w:contextualSpacing/>
              <w:jc w:val="both"/>
              <w:rPr>
                <w:ins w:id="7566" w:author="SERHII SULIMA (NEPTUNE.UA)" w:date="2022-08-30T14:54:00Z"/>
                <w:del w:id="7567" w:author="OLENA PASHKOVA (NEPTUNE.UA)" w:date="2022-10-26T03:04:00Z"/>
                <w:rFonts w:ascii="Times New Roman" w:eastAsia="Calibri" w:hAnsi="Times New Roman" w:cs="Times New Roman"/>
                <w:bCs/>
                <w:lang w:val="uk-UA"/>
                <w:rPrChange w:id="7568" w:author="OLENA PASHKOVA (NEPTUNE.UA)" w:date="2022-11-21T15:31:00Z">
                  <w:rPr>
                    <w:ins w:id="7569" w:author="SERHII SULIMA (NEPTUNE.UA)" w:date="2022-08-30T14:54:00Z"/>
                    <w:del w:id="7570" w:author="OLENA PASHKOVA (NEPTUNE.UA)" w:date="2022-10-26T03:04:00Z"/>
                    <w:rFonts w:ascii="Times New Roman" w:eastAsia="Calibri" w:hAnsi="Times New Roman" w:cs="Times New Roman"/>
                    <w:b/>
                    <w:lang w:val="uk-UA"/>
                  </w:rPr>
                </w:rPrChange>
              </w:rPr>
            </w:pPr>
          </w:p>
          <w:p w14:paraId="392B0A2C" w14:textId="77777777" w:rsidR="00D22CE2" w:rsidRPr="00783C1A" w:rsidRDefault="00D22CE2" w:rsidP="00400CA9">
            <w:pPr>
              <w:contextualSpacing/>
              <w:jc w:val="both"/>
              <w:rPr>
                <w:ins w:id="7571" w:author="OLENA PASHKOVA (NEPTUNE.UA)" w:date="2022-11-21T00:29:00Z"/>
                <w:rFonts w:ascii="Times New Roman" w:eastAsia="Calibri" w:hAnsi="Times New Roman" w:cs="Times New Roman"/>
                <w:bCs/>
                <w:lang w:val="uk-UA"/>
                <w:rPrChange w:id="7572" w:author="OLENA PASHKOVA (NEPTUNE.UA)" w:date="2022-11-21T15:31:00Z">
                  <w:rPr>
                    <w:ins w:id="7573" w:author="OLENA PASHKOVA (NEPTUNE.UA)" w:date="2022-11-21T00:29:00Z"/>
                    <w:rFonts w:ascii="Times New Roman" w:eastAsia="Calibri" w:hAnsi="Times New Roman" w:cs="Times New Roman"/>
                    <w:b/>
                    <w:lang w:val="uk-UA"/>
                  </w:rPr>
                </w:rPrChange>
              </w:rPr>
            </w:pPr>
          </w:p>
          <w:p w14:paraId="700D5B67" w14:textId="77777777" w:rsidR="00D22CE2" w:rsidRPr="00783C1A" w:rsidRDefault="00D22CE2" w:rsidP="00400CA9">
            <w:pPr>
              <w:contextualSpacing/>
              <w:jc w:val="both"/>
              <w:rPr>
                <w:ins w:id="7574" w:author="OLENA PASHKOVA (NEPTUNE.UA)" w:date="2022-11-21T00:29:00Z"/>
                <w:rFonts w:ascii="Times New Roman" w:eastAsia="Calibri" w:hAnsi="Times New Roman" w:cs="Times New Roman"/>
                <w:bCs/>
                <w:lang w:val="uk-UA"/>
                <w:rPrChange w:id="7575" w:author="OLENA PASHKOVA (NEPTUNE.UA)" w:date="2022-11-21T15:31:00Z">
                  <w:rPr>
                    <w:ins w:id="7576" w:author="OLENA PASHKOVA (NEPTUNE.UA)" w:date="2022-11-21T00:29:00Z"/>
                    <w:rFonts w:ascii="Times New Roman" w:eastAsia="Calibri" w:hAnsi="Times New Roman" w:cs="Times New Roman"/>
                    <w:b/>
                    <w:lang w:val="uk-UA"/>
                  </w:rPr>
                </w:rPrChange>
              </w:rPr>
            </w:pPr>
          </w:p>
          <w:p w14:paraId="1C643C43" w14:textId="4331FEEB" w:rsidR="00400CA9" w:rsidRPr="00783C1A" w:rsidRDefault="00400CA9" w:rsidP="00400CA9">
            <w:pPr>
              <w:contextualSpacing/>
              <w:jc w:val="both"/>
              <w:rPr>
                <w:rFonts w:ascii="Times New Roman" w:eastAsia="Calibri" w:hAnsi="Times New Roman" w:cs="Times New Roman"/>
                <w:bCs/>
                <w:lang w:val="uk-UA"/>
                <w:rPrChange w:id="757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578" w:author="OLENA PASHKOVA (NEPTUNE.UA)" w:date="2022-11-21T15:31:00Z">
                  <w:rPr>
                    <w:rFonts w:ascii="Times New Roman" w:eastAsia="Calibri" w:hAnsi="Times New Roman" w:cs="Times New Roman"/>
                    <w:b/>
                    <w:lang w:val="uk-UA"/>
                  </w:rPr>
                </w:rPrChange>
              </w:rPr>
              <w:t>4.1</w:t>
            </w:r>
            <w:ins w:id="7579" w:author="Nataliya Tomaskovic" w:date="2022-08-22T15:23:00Z">
              <w:r w:rsidRPr="00783C1A">
                <w:rPr>
                  <w:rFonts w:ascii="Times New Roman" w:eastAsia="Calibri" w:hAnsi="Times New Roman" w:cs="Times New Roman"/>
                  <w:bCs/>
                  <w:rPrChange w:id="7580" w:author="OLENA PASHKOVA (NEPTUNE.UA)" w:date="2022-11-21T15:31:00Z">
                    <w:rPr>
                      <w:rFonts w:ascii="Times New Roman" w:eastAsia="Calibri" w:hAnsi="Times New Roman" w:cs="Times New Roman"/>
                      <w:b/>
                    </w:rPr>
                  </w:rPrChange>
                </w:rPr>
                <w:t>1</w:t>
              </w:r>
            </w:ins>
            <w:del w:id="7581" w:author="Nataliya Tomaskovic" w:date="2022-08-22T15:23:00Z">
              <w:r w:rsidRPr="00783C1A" w:rsidDel="00601B5A">
                <w:rPr>
                  <w:rFonts w:ascii="Times New Roman" w:eastAsia="Calibri" w:hAnsi="Times New Roman" w:cs="Times New Roman"/>
                  <w:bCs/>
                  <w:lang w:val="uk-UA"/>
                  <w:rPrChange w:id="7582" w:author="OLENA PASHKOVA (NEPTUNE.UA)" w:date="2022-11-21T15:31:00Z">
                    <w:rPr>
                      <w:rFonts w:ascii="Times New Roman" w:eastAsia="Calibri" w:hAnsi="Times New Roman" w:cs="Times New Roman"/>
                      <w:b/>
                      <w:lang w:val="uk-UA"/>
                    </w:rPr>
                  </w:rPrChange>
                </w:rPr>
                <w:delText>0</w:delText>
              </w:r>
            </w:del>
            <w:r w:rsidRPr="00783C1A">
              <w:rPr>
                <w:rFonts w:ascii="Times New Roman" w:eastAsia="Calibri" w:hAnsi="Times New Roman" w:cs="Times New Roman"/>
                <w:bCs/>
                <w:lang w:val="uk-UA"/>
                <w:rPrChange w:id="7583"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постійно слідкувати за станом Зерна та інформувати Замовника про втрату чи пошкодження Зерна (в тому числі про підвищення температури зерна) протягом одного робочого дня коли стало відомо про таку втрату чи пошкодження</w:t>
            </w:r>
            <w:ins w:id="7584" w:author="OLENA PASHKOVA (NEPTUNE.UA)" w:date="2022-10-26T03:05:00Z">
              <w:r w:rsidR="00C07EE8" w:rsidRPr="00783C1A">
                <w:rPr>
                  <w:rFonts w:ascii="Times New Roman" w:eastAsia="Calibri" w:hAnsi="Times New Roman" w:cs="Times New Roman"/>
                  <w:bCs/>
                  <w:lang w:val="uk-UA"/>
                  <w:rPrChange w:id="7585" w:author="OLENA PASHKOVA (NEPTUNE.UA)" w:date="2022-11-21T15:31:00Z">
                    <w:rPr>
                      <w:rFonts w:ascii="Times New Roman" w:eastAsia="Calibri" w:hAnsi="Times New Roman" w:cs="Times New Roman"/>
                      <w:lang w:val="uk-UA"/>
                    </w:rPr>
                  </w:rPrChange>
                </w:rPr>
                <w:t>.</w:t>
              </w:r>
            </w:ins>
            <w:del w:id="7586" w:author="OLENA PASHKOVA (NEPTUNE.UA)" w:date="2022-10-26T03:05:00Z">
              <w:r w:rsidRPr="00783C1A" w:rsidDel="00C07EE8">
                <w:rPr>
                  <w:rFonts w:ascii="Times New Roman" w:eastAsia="Calibri" w:hAnsi="Times New Roman" w:cs="Times New Roman"/>
                  <w:bCs/>
                  <w:lang w:val="uk-UA"/>
                  <w:rPrChange w:id="7587" w:author="OLENA PASHKOVA (NEPTUNE.UA)" w:date="2022-11-21T15:31:00Z">
                    <w:rPr>
                      <w:rFonts w:ascii="Times New Roman" w:eastAsia="Calibri" w:hAnsi="Times New Roman" w:cs="Times New Roman"/>
                      <w:lang w:val="uk-UA"/>
                    </w:rPr>
                  </w:rPrChange>
                </w:rPr>
                <w:delText>;</w:delText>
              </w:r>
            </w:del>
          </w:p>
          <w:p w14:paraId="4C689ECC" w14:textId="77777777" w:rsidR="00400CA9" w:rsidRPr="00783C1A" w:rsidDel="004163D7" w:rsidRDefault="00400CA9" w:rsidP="00400CA9">
            <w:pPr>
              <w:contextualSpacing/>
              <w:jc w:val="both"/>
              <w:rPr>
                <w:del w:id="7588" w:author="Nataliya Tomaskovic" w:date="2022-08-18T18:54:00Z"/>
                <w:rFonts w:ascii="Times New Roman" w:eastAsia="Calibri" w:hAnsi="Times New Roman" w:cs="Times New Roman"/>
                <w:bCs/>
                <w:lang w:val="uk-UA"/>
                <w:rPrChange w:id="7589" w:author="OLENA PASHKOVA (NEPTUNE.UA)" w:date="2022-11-21T15:31:00Z">
                  <w:rPr>
                    <w:del w:id="7590" w:author="Nataliya Tomaskovic" w:date="2022-08-18T18:54:00Z"/>
                    <w:rFonts w:ascii="Times New Roman" w:eastAsia="Calibri" w:hAnsi="Times New Roman" w:cs="Times New Roman"/>
                    <w:b/>
                    <w:lang w:val="uk-UA"/>
                  </w:rPr>
                </w:rPrChange>
              </w:rPr>
            </w:pPr>
          </w:p>
          <w:p w14:paraId="64A0C462" w14:textId="77777777" w:rsidR="00400CA9" w:rsidRPr="00783C1A" w:rsidRDefault="00400CA9" w:rsidP="00400CA9">
            <w:pPr>
              <w:contextualSpacing/>
              <w:jc w:val="both"/>
              <w:rPr>
                <w:rFonts w:ascii="Times New Roman" w:eastAsia="Calibri" w:hAnsi="Times New Roman" w:cs="Times New Roman"/>
                <w:bCs/>
                <w:lang w:val="uk-UA"/>
                <w:rPrChange w:id="759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592" w:author="OLENA PASHKOVA (NEPTUNE.UA)" w:date="2022-11-21T15:31:00Z">
                  <w:rPr>
                    <w:rFonts w:ascii="Times New Roman" w:eastAsia="Calibri" w:hAnsi="Times New Roman" w:cs="Times New Roman"/>
                    <w:b/>
                    <w:lang w:val="uk-UA"/>
                  </w:rPr>
                </w:rPrChange>
              </w:rPr>
              <w:t>4.1</w:t>
            </w:r>
            <w:ins w:id="7593" w:author="Nataliya Tomaskovic" w:date="2022-08-22T15:23:00Z">
              <w:r w:rsidRPr="00783C1A">
                <w:rPr>
                  <w:rFonts w:ascii="Times New Roman" w:eastAsia="Calibri" w:hAnsi="Times New Roman" w:cs="Times New Roman"/>
                  <w:bCs/>
                  <w:lang w:val="uk-UA"/>
                  <w:rPrChange w:id="7594" w:author="OLENA PASHKOVA (NEPTUNE.UA)" w:date="2022-11-21T15:31:00Z">
                    <w:rPr>
                      <w:rFonts w:ascii="Times New Roman" w:eastAsia="Calibri" w:hAnsi="Times New Roman" w:cs="Times New Roman"/>
                      <w:b/>
                      <w:lang w:val="uk-UA"/>
                    </w:rPr>
                  </w:rPrChange>
                </w:rPr>
                <w:t>2</w:t>
              </w:r>
            </w:ins>
            <w:del w:id="7595" w:author="Nataliya Tomaskovic" w:date="2022-08-22T15:23:00Z">
              <w:r w:rsidRPr="00783C1A" w:rsidDel="00601B5A">
                <w:rPr>
                  <w:rFonts w:ascii="Times New Roman" w:eastAsia="Calibri" w:hAnsi="Times New Roman" w:cs="Times New Roman"/>
                  <w:bCs/>
                  <w:lang w:val="uk-UA"/>
                  <w:rPrChange w:id="7596" w:author="OLENA PASHKOVA (NEPTUNE.UA)" w:date="2022-11-21T15:31:00Z">
                    <w:rPr>
                      <w:rFonts w:ascii="Times New Roman" w:eastAsia="Calibri" w:hAnsi="Times New Roman" w:cs="Times New Roman"/>
                      <w:b/>
                      <w:lang w:val="uk-UA"/>
                    </w:rPr>
                  </w:rPrChange>
                </w:rPr>
                <w:delText>1</w:delText>
              </w:r>
            </w:del>
            <w:r w:rsidRPr="00783C1A">
              <w:rPr>
                <w:rFonts w:ascii="Times New Roman" w:eastAsia="Calibri" w:hAnsi="Times New Roman" w:cs="Times New Roman"/>
                <w:bCs/>
                <w:lang w:val="uk-UA"/>
                <w:rPrChange w:id="7597"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Забезпечити безперешкодний</w:t>
            </w:r>
            <w:r w:rsidRPr="004C5B1D">
              <w:rPr>
                <w:rFonts w:ascii="Times New Roman" w:eastAsia="Calibri" w:hAnsi="Times New Roman" w:cs="Times New Roman"/>
                <w:bCs/>
                <w:lang w:val="uk-UA"/>
              </w:rPr>
              <w:t xml:space="preserve"> доступ інспекційної компанії, призначеної Замовником, до зерна, зерносховищ, судна, для участі в зважуванні, відборі зразків зерна при прийманні і відвантаженні, а також надати необхідну інформацію/свідоцтва з повірки залізничних та автомобільних ваг, на </w:t>
            </w:r>
            <w:r w:rsidRPr="00783C1A">
              <w:rPr>
                <w:rFonts w:ascii="Times New Roman" w:eastAsia="Calibri" w:hAnsi="Times New Roman" w:cs="Times New Roman"/>
                <w:bCs/>
                <w:lang w:val="uk-UA"/>
                <w:rPrChange w:id="7598" w:author="OLENA PASHKOVA (NEPTUNE.UA)" w:date="2022-11-21T15:31:00Z">
                  <w:rPr>
                    <w:rFonts w:ascii="Times New Roman" w:eastAsia="Calibri" w:hAnsi="Times New Roman" w:cs="Times New Roman"/>
                    <w:lang w:val="uk-UA"/>
                  </w:rPr>
                </w:rPrChange>
              </w:rPr>
              <w:t>яких здійснюється зважування транспортних засобів, а також зважування зерна при навантаженні на судно.</w:t>
            </w:r>
          </w:p>
          <w:p w14:paraId="069AE05C" w14:textId="77777777" w:rsidR="00400CA9" w:rsidRPr="00783C1A" w:rsidRDefault="00400CA9" w:rsidP="00400CA9">
            <w:pPr>
              <w:contextualSpacing/>
              <w:jc w:val="both"/>
              <w:rPr>
                <w:rFonts w:ascii="Times New Roman" w:eastAsia="Calibri" w:hAnsi="Times New Roman" w:cs="Times New Roman"/>
                <w:bCs/>
                <w:lang w:val="uk-UA"/>
                <w:rPrChange w:id="759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600" w:author="OLENA PASHKOVA (NEPTUNE.UA)" w:date="2022-11-21T15:31:00Z">
                  <w:rPr>
                    <w:rFonts w:ascii="Times New Roman" w:eastAsia="Calibri" w:hAnsi="Times New Roman" w:cs="Times New Roman"/>
                    <w:b/>
                    <w:lang w:val="uk-UA"/>
                  </w:rPr>
                </w:rPrChange>
              </w:rPr>
              <w:t>4.1</w:t>
            </w:r>
            <w:ins w:id="7601" w:author="Nataliya Tomaskovic" w:date="2022-08-22T15:23:00Z">
              <w:r w:rsidRPr="00783C1A">
                <w:rPr>
                  <w:rFonts w:ascii="Times New Roman" w:eastAsia="Calibri" w:hAnsi="Times New Roman" w:cs="Times New Roman"/>
                  <w:bCs/>
                  <w:rPrChange w:id="7602" w:author="OLENA PASHKOVA (NEPTUNE.UA)" w:date="2022-11-21T15:31:00Z">
                    <w:rPr>
                      <w:rFonts w:ascii="Times New Roman" w:eastAsia="Calibri" w:hAnsi="Times New Roman" w:cs="Times New Roman"/>
                      <w:b/>
                    </w:rPr>
                  </w:rPrChange>
                </w:rPr>
                <w:t>3</w:t>
              </w:r>
            </w:ins>
            <w:del w:id="7603" w:author="Nataliya Tomaskovic" w:date="2022-08-22T15:23:00Z">
              <w:r w:rsidRPr="00783C1A" w:rsidDel="00601B5A">
                <w:rPr>
                  <w:rFonts w:ascii="Times New Roman" w:eastAsia="Calibri" w:hAnsi="Times New Roman" w:cs="Times New Roman"/>
                  <w:bCs/>
                  <w:lang w:val="uk-UA"/>
                  <w:rPrChange w:id="7604" w:author="OLENA PASHKOVA (NEPTUNE.UA)" w:date="2022-11-21T15:31:00Z">
                    <w:rPr>
                      <w:rFonts w:ascii="Times New Roman" w:eastAsia="Calibri" w:hAnsi="Times New Roman" w:cs="Times New Roman"/>
                      <w:b/>
                      <w:lang w:val="uk-UA"/>
                    </w:rPr>
                  </w:rPrChange>
                </w:rPr>
                <w:delText>2</w:delText>
              </w:r>
            </w:del>
            <w:r w:rsidRPr="00783C1A">
              <w:rPr>
                <w:rFonts w:ascii="Times New Roman" w:eastAsia="Calibri" w:hAnsi="Times New Roman" w:cs="Times New Roman"/>
                <w:bCs/>
                <w:lang w:val="uk-UA"/>
                <w:rPrChange w:id="7605"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Надавати Замовнику письмові інструкції щодо заповнення документів (ТТН та залізничних накладних).</w:t>
            </w:r>
          </w:p>
          <w:p w14:paraId="7E9DED74" w14:textId="77777777" w:rsidR="00400CA9" w:rsidRPr="00783C1A" w:rsidRDefault="00400CA9" w:rsidP="00400CA9">
            <w:pPr>
              <w:contextualSpacing/>
              <w:jc w:val="both"/>
              <w:rPr>
                <w:rFonts w:ascii="Times New Roman" w:eastAsia="Calibri" w:hAnsi="Times New Roman" w:cs="Times New Roman"/>
                <w:bCs/>
                <w:lang w:val="uk-UA"/>
                <w:rPrChange w:id="760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607" w:author="OLENA PASHKOVA (NEPTUNE.UA)" w:date="2022-11-21T15:31:00Z">
                  <w:rPr>
                    <w:rFonts w:ascii="Times New Roman" w:eastAsia="Calibri" w:hAnsi="Times New Roman" w:cs="Times New Roman"/>
                    <w:b/>
                    <w:lang w:val="uk-UA"/>
                  </w:rPr>
                </w:rPrChange>
              </w:rPr>
              <w:t>4.1</w:t>
            </w:r>
            <w:ins w:id="7608" w:author="Nataliya Tomaskovic" w:date="2022-08-22T15:23:00Z">
              <w:r w:rsidRPr="00783C1A">
                <w:rPr>
                  <w:rFonts w:ascii="Times New Roman" w:eastAsia="Calibri" w:hAnsi="Times New Roman" w:cs="Times New Roman"/>
                  <w:bCs/>
                  <w:rPrChange w:id="7609" w:author="OLENA PASHKOVA (NEPTUNE.UA)" w:date="2022-11-21T15:31:00Z">
                    <w:rPr>
                      <w:rFonts w:ascii="Times New Roman" w:eastAsia="Calibri" w:hAnsi="Times New Roman" w:cs="Times New Roman"/>
                      <w:b/>
                    </w:rPr>
                  </w:rPrChange>
                </w:rPr>
                <w:t>4</w:t>
              </w:r>
            </w:ins>
            <w:del w:id="7610" w:author="Nataliya Tomaskovic" w:date="2022-08-22T15:23:00Z">
              <w:r w:rsidRPr="00783C1A" w:rsidDel="00601B5A">
                <w:rPr>
                  <w:rFonts w:ascii="Times New Roman" w:eastAsia="Calibri" w:hAnsi="Times New Roman" w:cs="Times New Roman"/>
                  <w:bCs/>
                  <w:lang w:val="uk-UA"/>
                  <w:rPrChange w:id="7611" w:author="OLENA PASHKOVA (NEPTUNE.UA)" w:date="2022-11-21T15:31:00Z">
                    <w:rPr>
                      <w:rFonts w:ascii="Times New Roman" w:eastAsia="Calibri" w:hAnsi="Times New Roman" w:cs="Times New Roman"/>
                      <w:b/>
                      <w:lang w:val="uk-UA"/>
                    </w:rPr>
                  </w:rPrChange>
                </w:rPr>
                <w:delText>3</w:delText>
              </w:r>
            </w:del>
            <w:r w:rsidRPr="00783C1A">
              <w:rPr>
                <w:rFonts w:ascii="Times New Roman" w:eastAsia="Calibri" w:hAnsi="Times New Roman" w:cs="Times New Roman"/>
                <w:bCs/>
                <w:lang w:val="uk-UA"/>
                <w:rPrChange w:id="7612"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За письмовим погодженням із </w:t>
            </w:r>
            <w:r w:rsidRPr="004C5B1D">
              <w:rPr>
                <w:rFonts w:ascii="Times New Roman" w:eastAsia="Calibri" w:hAnsi="Times New Roman" w:cs="Times New Roman"/>
                <w:bCs/>
                <w:lang w:val="uk-UA"/>
              </w:rPr>
              <w:t>Замовником забезпечувати виконання додаткових робіт, не зазначених у цьому Договорі, за окрему плату узгоджену Сторонами окремою Додатковою угодою до Договору.</w:t>
            </w:r>
          </w:p>
          <w:p w14:paraId="0BAB78A6" w14:textId="49AFCDFD" w:rsidR="00400CA9" w:rsidRPr="00783C1A" w:rsidRDefault="00400CA9" w:rsidP="00400CA9">
            <w:pPr>
              <w:contextualSpacing/>
              <w:jc w:val="both"/>
              <w:rPr>
                <w:ins w:id="7613" w:author="Nataliya Tomaskovic" w:date="2022-08-22T15:25:00Z"/>
                <w:rFonts w:ascii="Times New Roman" w:eastAsia="Calibri" w:hAnsi="Times New Roman" w:cs="Times New Roman"/>
                <w:bCs/>
                <w:lang w:val="uk-UA"/>
                <w:rPrChange w:id="7614" w:author="OLENA PASHKOVA (NEPTUNE.UA)" w:date="2022-11-21T15:31:00Z">
                  <w:rPr>
                    <w:ins w:id="7615" w:author="Nataliya Tomaskovic" w:date="2022-08-22T15:25: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616" w:author="OLENA PASHKOVA (NEPTUNE.UA)" w:date="2022-11-21T15:31:00Z">
                  <w:rPr>
                    <w:rFonts w:ascii="Times New Roman" w:eastAsia="Calibri" w:hAnsi="Times New Roman" w:cs="Times New Roman"/>
                    <w:b/>
                    <w:lang w:val="uk-UA"/>
                  </w:rPr>
                </w:rPrChange>
              </w:rPr>
              <w:t>4.1</w:t>
            </w:r>
            <w:ins w:id="7617" w:author="Nataliya Tomaskovic" w:date="2022-08-22T15:24:00Z">
              <w:r w:rsidRPr="00783C1A">
                <w:rPr>
                  <w:rFonts w:ascii="Times New Roman" w:eastAsia="Calibri" w:hAnsi="Times New Roman" w:cs="Times New Roman"/>
                  <w:bCs/>
                  <w:rPrChange w:id="7618" w:author="OLENA PASHKOVA (NEPTUNE.UA)" w:date="2022-11-21T15:31:00Z">
                    <w:rPr>
                      <w:rFonts w:ascii="Times New Roman" w:eastAsia="Calibri" w:hAnsi="Times New Roman" w:cs="Times New Roman"/>
                      <w:b/>
                    </w:rPr>
                  </w:rPrChange>
                </w:rPr>
                <w:t>5</w:t>
              </w:r>
            </w:ins>
            <w:del w:id="7619" w:author="Nataliya Tomaskovic" w:date="2022-08-22T15:24:00Z">
              <w:r w:rsidRPr="00783C1A" w:rsidDel="00601B5A">
                <w:rPr>
                  <w:rFonts w:ascii="Times New Roman" w:eastAsia="Calibri" w:hAnsi="Times New Roman" w:cs="Times New Roman"/>
                  <w:bCs/>
                  <w:lang w:val="uk-UA"/>
                  <w:rPrChange w:id="7620" w:author="OLENA PASHKOVA (NEPTUNE.UA)" w:date="2022-11-21T15:31:00Z">
                    <w:rPr>
                      <w:rFonts w:ascii="Times New Roman" w:eastAsia="Calibri" w:hAnsi="Times New Roman" w:cs="Times New Roman"/>
                      <w:b/>
                      <w:lang w:val="uk-UA"/>
                    </w:rPr>
                  </w:rPrChange>
                </w:rPr>
                <w:delText>4</w:delText>
              </w:r>
            </w:del>
            <w:r w:rsidRPr="00783C1A">
              <w:rPr>
                <w:rFonts w:ascii="Times New Roman" w:eastAsia="Calibri" w:hAnsi="Times New Roman" w:cs="Times New Roman"/>
                <w:bCs/>
                <w:lang w:val="uk-UA"/>
                <w:rPrChange w:id="762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w:t>
            </w:r>
            <w:ins w:id="7622" w:author="OLENA PASHKOVA (NEPTUNE.UA)" w:date="2022-11-21T00:40:00Z">
              <w:r w:rsidR="00884E62" w:rsidRPr="004C5B1D">
                <w:rPr>
                  <w:rFonts w:ascii="Times New Roman" w:eastAsia="Calibri" w:hAnsi="Times New Roman" w:cs="Times New Roman"/>
                  <w:bCs/>
                  <w:lang w:val="uk-UA"/>
                </w:rPr>
                <w:t>Виконавець має право відмовити в підтвердженн</w:t>
              </w:r>
            </w:ins>
            <w:ins w:id="7623" w:author="OLENA PASHKOVA (NEPTUNE.UA)" w:date="2022-11-21T00:41:00Z">
              <w:r w:rsidR="00430870" w:rsidRPr="00783C1A">
                <w:rPr>
                  <w:rFonts w:ascii="Times New Roman" w:eastAsia="Calibri" w:hAnsi="Times New Roman" w:cs="Times New Roman"/>
                  <w:bCs/>
                  <w:lang w:val="uk-UA"/>
                  <w:rPrChange w:id="7624" w:author="OLENA PASHKOVA (NEPTUNE.UA)" w:date="2022-11-21T15:31:00Z">
                    <w:rPr>
                      <w:rFonts w:ascii="Times New Roman" w:eastAsia="Calibri" w:hAnsi="Times New Roman" w:cs="Times New Roman"/>
                      <w:lang w:val="uk-UA"/>
                    </w:rPr>
                  </w:rPrChange>
                </w:rPr>
                <w:t>і</w:t>
              </w:r>
            </w:ins>
            <w:ins w:id="7625" w:author="OLENA PASHKOVA (NEPTUNE.UA)" w:date="2022-11-21T00:40:00Z">
              <w:r w:rsidR="00884E62" w:rsidRPr="00783C1A">
                <w:rPr>
                  <w:rFonts w:ascii="Times New Roman" w:eastAsia="Calibri" w:hAnsi="Times New Roman" w:cs="Times New Roman"/>
                  <w:bCs/>
                  <w:lang w:val="uk-UA"/>
                  <w:rPrChange w:id="7626" w:author="OLENA PASHKOVA (NEPTUNE.UA)" w:date="2022-11-21T15:31:00Z">
                    <w:rPr>
                      <w:rFonts w:ascii="Times New Roman" w:eastAsia="Calibri" w:hAnsi="Times New Roman" w:cs="Times New Roman"/>
                      <w:lang w:val="uk-UA"/>
                    </w:rPr>
                  </w:rPrChange>
                </w:rPr>
                <w:t xml:space="preserve"> </w:t>
              </w:r>
            </w:ins>
            <w:ins w:id="7627" w:author="OLENA PASHKOVA (NEPTUNE.UA)" w:date="2022-11-21T00:41:00Z">
              <w:r w:rsidR="00D41D22" w:rsidRPr="00783C1A">
                <w:rPr>
                  <w:rFonts w:ascii="Times New Roman" w:eastAsia="Calibri" w:hAnsi="Times New Roman" w:cs="Times New Roman"/>
                  <w:bCs/>
                  <w:lang w:val="uk-UA"/>
                  <w:rPrChange w:id="7628" w:author="OLENA PASHKOVA (NEPTUNE.UA)" w:date="2022-11-21T15:31:00Z">
                    <w:rPr>
                      <w:rFonts w:ascii="Times New Roman" w:eastAsia="Calibri" w:hAnsi="Times New Roman" w:cs="Times New Roman"/>
                      <w:lang w:val="uk-UA"/>
                    </w:rPr>
                  </w:rPrChange>
                </w:rPr>
                <w:t xml:space="preserve">Плану завезення </w:t>
              </w:r>
            </w:ins>
            <w:ins w:id="7629" w:author="OLENA PASHKOVA (NEPTUNE.UA)" w:date="2022-11-21T00:40:00Z">
              <w:r w:rsidR="00884E62" w:rsidRPr="00783C1A">
                <w:rPr>
                  <w:rFonts w:ascii="Times New Roman" w:eastAsia="Calibri" w:hAnsi="Times New Roman" w:cs="Times New Roman"/>
                  <w:bCs/>
                  <w:lang w:val="uk-UA"/>
                  <w:rPrChange w:id="7630" w:author="OLENA PASHKOVA (NEPTUNE.UA)" w:date="2022-11-21T15:31:00Z">
                    <w:rPr>
                      <w:rFonts w:ascii="Times New Roman" w:eastAsia="Calibri" w:hAnsi="Times New Roman" w:cs="Times New Roman"/>
                      <w:lang w:val="uk-UA"/>
                    </w:rPr>
                  </w:rPrChange>
                </w:rPr>
                <w:t>лише у разі перевищення Замовником обсягу одночасного зберігання</w:t>
              </w:r>
            </w:ins>
            <w:ins w:id="7631" w:author="OLENA PASHKOVA (NEPTUNE.UA)" w:date="2022-11-21T00:44:00Z">
              <w:r w:rsidR="007A5957" w:rsidRPr="00783C1A">
                <w:rPr>
                  <w:rFonts w:ascii="Times New Roman" w:eastAsia="Calibri" w:hAnsi="Times New Roman" w:cs="Times New Roman"/>
                  <w:bCs/>
                  <w:lang w:val="uk-UA"/>
                  <w:rPrChange w:id="7632" w:author="OLENA PASHKOVA (NEPTUNE.UA)" w:date="2022-11-21T15:31:00Z">
                    <w:rPr>
                      <w:rFonts w:ascii="Times New Roman" w:eastAsia="Calibri" w:hAnsi="Times New Roman" w:cs="Times New Roman"/>
                      <w:lang w:val="uk-UA"/>
                    </w:rPr>
                  </w:rPrChange>
                </w:rPr>
                <w:t xml:space="preserve"> узгодженого Сторонами</w:t>
              </w:r>
            </w:ins>
            <w:ins w:id="7633" w:author="OLENA PASHKOVA (NEPTUNE.UA)" w:date="2022-11-21T00:45:00Z">
              <w:r w:rsidR="007C51C5" w:rsidRPr="00783C1A">
                <w:rPr>
                  <w:bCs/>
                  <w:lang w:val="uk-UA"/>
                  <w:rPrChange w:id="7634" w:author="OLENA PASHKOVA (NEPTUNE.UA)" w:date="2022-11-21T15:31:00Z">
                    <w:rPr/>
                  </w:rPrChange>
                </w:rPr>
                <w:t xml:space="preserve"> </w:t>
              </w:r>
              <w:r w:rsidR="007C51C5" w:rsidRPr="00783C1A">
                <w:rPr>
                  <w:rFonts w:ascii="Times New Roman" w:eastAsia="Calibri" w:hAnsi="Times New Roman" w:cs="Times New Roman"/>
                  <w:bCs/>
                  <w:lang w:val="uk-UA"/>
                </w:rPr>
                <w:t xml:space="preserve">або </w:t>
              </w:r>
              <w:r w:rsidR="00983377" w:rsidRPr="004C5B1D">
                <w:rPr>
                  <w:rFonts w:ascii="Times New Roman" w:eastAsia="Calibri" w:hAnsi="Times New Roman" w:cs="Times New Roman"/>
                  <w:bCs/>
                  <w:lang w:val="uk-UA"/>
                </w:rPr>
                <w:t xml:space="preserve">Замовник </w:t>
              </w:r>
              <w:r w:rsidR="007C51C5" w:rsidRPr="004C5B1D">
                <w:rPr>
                  <w:rFonts w:ascii="Times New Roman" w:eastAsia="Calibri" w:hAnsi="Times New Roman" w:cs="Times New Roman"/>
                  <w:bCs/>
                  <w:lang w:val="uk-UA"/>
                </w:rPr>
                <w:t xml:space="preserve">не </w:t>
              </w:r>
            </w:ins>
            <w:ins w:id="7635" w:author="OLENA PASHKOVA (NEPTUNE.UA)" w:date="2022-11-21T00:46:00Z">
              <w:r w:rsidR="00983377" w:rsidRPr="0064263B">
                <w:rPr>
                  <w:rFonts w:ascii="Times New Roman" w:eastAsia="Calibri" w:hAnsi="Times New Roman" w:cs="Times New Roman"/>
                  <w:bCs/>
                  <w:lang w:val="uk-UA"/>
                </w:rPr>
                <w:t>с</w:t>
              </w:r>
              <w:r w:rsidR="00B17D3D" w:rsidRPr="0064263B">
                <w:rPr>
                  <w:rFonts w:ascii="Times New Roman" w:eastAsia="Calibri" w:hAnsi="Times New Roman" w:cs="Times New Roman"/>
                  <w:bCs/>
                  <w:lang w:val="uk-UA"/>
                </w:rPr>
                <w:t xml:space="preserve"> </w:t>
              </w:r>
            </w:ins>
            <w:ins w:id="7636" w:author="OLENA PASHKOVA (NEPTUNE.UA)" w:date="2022-11-21T00:45:00Z">
              <w:r w:rsidR="007C51C5" w:rsidRPr="00783C1A">
                <w:rPr>
                  <w:rFonts w:ascii="Times New Roman" w:eastAsia="Calibri" w:hAnsi="Times New Roman" w:cs="Times New Roman"/>
                  <w:bCs/>
                  <w:lang w:val="uk-UA"/>
                  <w:rPrChange w:id="7637" w:author="OLENA PASHKOVA (NEPTUNE.UA)" w:date="2022-11-21T15:31:00Z">
                    <w:rPr>
                      <w:rFonts w:ascii="Times New Roman" w:eastAsia="Calibri" w:hAnsi="Times New Roman" w:cs="Times New Roman"/>
                      <w:lang w:val="uk-UA"/>
                    </w:rPr>
                  </w:rPrChange>
                </w:rPr>
                <w:t>платив безспірні прострочені рахунки</w:t>
              </w:r>
              <w:r w:rsidR="00983377" w:rsidRPr="00783C1A">
                <w:rPr>
                  <w:rFonts w:ascii="Times New Roman" w:eastAsia="Calibri" w:hAnsi="Times New Roman" w:cs="Times New Roman"/>
                  <w:bCs/>
                  <w:lang w:val="uk-UA"/>
                  <w:rPrChange w:id="7638" w:author="OLENA PASHKOVA (NEPTUNE.UA)" w:date="2022-11-21T15:31:00Z">
                    <w:rPr>
                      <w:rFonts w:ascii="Times New Roman" w:eastAsia="Calibri" w:hAnsi="Times New Roman" w:cs="Times New Roman"/>
                      <w:lang w:val="uk-UA"/>
                    </w:rPr>
                  </w:rPrChange>
                </w:rPr>
                <w:t>.</w:t>
              </w:r>
            </w:ins>
            <w:ins w:id="7639" w:author="OLENA PASHKOVA (NEPTUNE.UA)" w:date="2022-11-21T00:46:00Z">
              <w:r w:rsidR="00B17D3D" w:rsidRPr="00783C1A">
                <w:rPr>
                  <w:rFonts w:ascii="Times New Roman" w:eastAsia="Calibri" w:hAnsi="Times New Roman" w:cs="Times New Roman"/>
                  <w:bCs/>
                  <w:lang w:val="uk-UA"/>
                  <w:rPrChange w:id="7640" w:author="OLENA PASHKOVA (NEPTUNE.UA)" w:date="2022-11-21T15:31:00Z">
                    <w:rPr>
                      <w:rFonts w:ascii="Times New Roman" w:eastAsia="Calibri" w:hAnsi="Times New Roman" w:cs="Times New Roman"/>
                      <w:lang w:val="uk-UA"/>
                    </w:rPr>
                  </w:rPrChange>
                </w:rPr>
                <w:t xml:space="preserve"> </w:t>
              </w:r>
            </w:ins>
            <w:del w:id="7641" w:author="OLENA PASHKOVA (NEPTUNE.UA)" w:date="2022-11-21T00:45:00Z">
              <w:r w:rsidRPr="00783C1A" w:rsidDel="00983377">
                <w:rPr>
                  <w:rFonts w:ascii="Times New Roman" w:eastAsia="Calibri" w:hAnsi="Times New Roman" w:cs="Times New Roman"/>
                  <w:bCs/>
                  <w:highlight w:val="magenta"/>
                  <w:lang w:val="uk-UA"/>
                  <w:rPrChange w:id="7642" w:author="OLENA PASHKOVA (NEPTUNE.UA)" w:date="2022-11-21T15:31:00Z">
                    <w:rPr>
                      <w:rFonts w:ascii="Times New Roman" w:eastAsia="Calibri" w:hAnsi="Times New Roman" w:cs="Times New Roman"/>
                      <w:highlight w:val="magenta"/>
                      <w:lang w:val="uk-UA"/>
                    </w:rPr>
                  </w:rPrChange>
                </w:rPr>
                <w:delText>Виконав</w:delText>
              </w:r>
            </w:del>
            <w:del w:id="7643" w:author="OLENA PASHKOVA (NEPTUNE.UA)" w:date="2022-11-21T00:46:00Z">
              <w:r w:rsidRPr="00783C1A" w:rsidDel="00B17D3D">
                <w:rPr>
                  <w:rFonts w:ascii="Times New Roman" w:eastAsia="Calibri" w:hAnsi="Times New Roman" w:cs="Times New Roman"/>
                  <w:bCs/>
                  <w:highlight w:val="magenta"/>
                  <w:lang w:val="uk-UA"/>
                  <w:rPrChange w:id="7644" w:author="OLENA PASHKOVA (NEPTUNE.UA)" w:date="2022-11-21T15:31:00Z">
                    <w:rPr>
                      <w:rFonts w:ascii="Times New Roman" w:eastAsia="Calibri" w:hAnsi="Times New Roman" w:cs="Times New Roman"/>
                      <w:highlight w:val="magenta"/>
                      <w:lang w:val="uk-UA"/>
                    </w:rPr>
                  </w:rPrChange>
                </w:rPr>
                <w:delText xml:space="preserve">ець </w:delText>
              </w:r>
              <w:r w:rsidRPr="00783C1A" w:rsidDel="00B17D3D">
                <w:rPr>
                  <w:rFonts w:ascii="Times New Roman" w:eastAsia="Calibri" w:hAnsi="Times New Roman" w:cs="Times New Roman"/>
                  <w:bCs/>
                  <w:highlight w:val="magenta"/>
                  <w:lang w:val="uk-UA"/>
                  <w:rPrChange w:id="7645" w:author="OLENA PASHKOVA (NEPTUNE.UA)" w:date="2022-11-21T15:31:00Z">
                    <w:rPr>
                      <w:rFonts w:ascii="Times New Roman" w:eastAsia="Calibri" w:hAnsi="Times New Roman" w:cs="Times New Roman"/>
                      <w:highlight w:val="magenta"/>
                      <w:lang w:val="uk-UA"/>
                    </w:rPr>
                  </w:rPrChange>
                </w:rPr>
                <w:lastRenderedPageBreak/>
                <w:delText xml:space="preserve">має право </w:delText>
              </w:r>
            </w:del>
            <w:del w:id="7646" w:author="OLENA PASHKOVA (NEPTUNE.UA)" w:date="2022-11-21T00:32:00Z">
              <w:r w:rsidRPr="00783C1A" w:rsidDel="00D26C5D">
                <w:rPr>
                  <w:rFonts w:ascii="Times New Roman" w:eastAsia="Calibri" w:hAnsi="Times New Roman" w:cs="Times New Roman"/>
                  <w:bCs/>
                  <w:highlight w:val="magenta"/>
                  <w:lang w:val="uk-UA"/>
                  <w:rPrChange w:id="7647" w:author="OLENA PASHKOVA (NEPTUNE.UA)" w:date="2022-11-21T15:31:00Z">
                    <w:rPr>
                      <w:rFonts w:ascii="Times New Roman" w:eastAsia="Calibri" w:hAnsi="Times New Roman" w:cs="Times New Roman"/>
                      <w:highlight w:val="magenta"/>
                      <w:lang w:val="uk-UA"/>
                    </w:rPr>
                  </w:rPrChange>
                </w:rPr>
                <w:delText xml:space="preserve">не </w:delText>
              </w:r>
            </w:del>
            <w:del w:id="7648" w:author="OLENA PASHKOVA (NEPTUNE.UA)" w:date="2022-11-21T00:46:00Z">
              <w:r w:rsidRPr="00783C1A" w:rsidDel="00B17D3D">
                <w:rPr>
                  <w:rFonts w:ascii="Times New Roman" w:eastAsia="Calibri" w:hAnsi="Times New Roman" w:cs="Times New Roman"/>
                  <w:bCs/>
                  <w:highlight w:val="magenta"/>
                  <w:lang w:val="uk-UA"/>
                  <w:rPrChange w:id="7649" w:author="OLENA PASHKOVA (NEPTUNE.UA)" w:date="2022-11-21T15:31:00Z">
                    <w:rPr>
                      <w:rFonts w:ascii="Times New Roman" w:eastAsia="Calibri" w:hAnsi="Times New Roman" w:cs="Times New Roman"/>
                      <w:highlight w:val="magenta"/>
                      <w:lang w:val="uk-UA"/>
                    </w:rPr>
                  </w:rPrChange>
                </w:rPr>
                <w:delText>погоджува</w:delText>
              </w:r>
            </w:del>
            <w:del w:id="7650" w:author="OLENA PASHKOVA (NEPTUNE.UA)" w:date="2022-11-21T00:32:00Z">
              <w:r w:rsidRPr="00783C1A" w:rsidDel="00A37762">
                <w:rPr>
                  <w:rFonts w:ascii="Times New Roman" w:eastAsia="Calibri" w:hAnsi="Times New Roman" w:cs="Times New Roman"/>
                  <w:bCs/>
                  <w:highlight w:val="magenta"/>
                  <w:lang w:val="uk-UA"/>
                  <w:rPrChange w:id="7651" w:author="OLENA PASHKOVA (NEPTUNE.UA)" w:date="2022-11-21T15:31:00Z">
                    <w:rPr>
                      <w:rFonts w:ascii="Times New Roman" w:eastAsia="Calibri" w:hAnsi="Times New Roman" w:cs="Times New Roman"/>
                      <w:highlight w:val="magenta"/>
                      <w:lang w:val="uk-UA"/>
                    </w:rPr>
                  </w:rPrChange>
                </w:rPr>
                <w:delText xml:space="preserve">ти </w:delText>
              </w:r>
            </w:del>
            <w:del w:id="7652" w:author="OLENA PASHKOVA (NEPTUNE.UA)" w:date="2022-11-21T00:46:00Z">
              <w:r w:rsidRPr="00783C1A" w:rsidDel="00B17D3D">
                <w:rPr>
                  <w:rFonts w:ascii="Times New Roman" w:eastAsia="Calibri" w:hAnsi="Times New Roman" w:cs="Times New Roman"/>
                  <w:bCs/>
                  <w:highlight w:val="magenta"/>
                  <w:lang w:val="uk-UA"/>
                  <w:rPrChange w:id="7653" w:author="OLENA PASHKOVA (NEPTUNE.UA)" w:date="2022-11-21T15:31:00Z">
                    <w:rPr>
                      <w:rFonts w:ascii="Times New Roman" w:eastAsia="Calibri" w:hAnsi="Times New Roman" w:cs="Times New Roman"/>
                      <w:highlight w:val="magenta"/>
                      <w:lang w:val="uk-UA"/>
                    </w:rPr>
                  </w:rPrChange>
                </w:rPr>
                <w:delText>План завозу тільки за умови відсутності вільних складських площ на плановий місяць, заборгованості Замовника та не дотримання ним обов'язків та гарантій передбачених даним Договором.</w:delText>
              </w:r>
            </w:del>
          </w:p>
          <w:p w14:paraId="4C40355F" w14:textId="77777777" w:rsidR="00400CA9" w:rsidRPr="00783C1A" w:rsidRDefault="00400CA9" w:rsidP="00400CA9">
            <w:pPr>
              <w:contextualSpacing/>
              <w:jc w:val="both"/>
              <w:rPr>
                <w:rFonts w:ascii="Times New Roman" w:eastAsia="Calibri" w:hAnsi="Times New Roman" w:cs="Times New Roman"/>
                <w:bCs/>
                <w:lang w:val="uk-UA"/>
                <w:rPrChange w:id="7654" w:author="OLENA PASHKOVA (NEPTUNE.UA)" w:date="2022-11-21T15:31:00Z">
                  <w:rPr>
                    <w:rFonts w:ascii="Times New Roman" w:eastAsia="Calibri" w:hAnsi="Times New Roman" w:cs="Times New Roman"/>
                    <w:lang w:val="uk-UA"/>
                  </w:rPr>
                </w:rPrChange>
              </w:rPr>
            </w:pPr>
          </w:p>
          <w:p w14:paraId="564C58C6" w14:textId="77777777" w:rsidR="00400CA9" w:rsidRPr="00783C1A" w:rsidRDefault="00400CA9" w:rsidP="00400CA9">
            <w:pPr>
              <w:contextualSpacing/>
              <w:jc w:val="both"/>
              <w:rPr>
                <w:ins w:id="7655" w:author="SERHII SULIMA (NEPTUNE.UA)" w:date="2022-08-30T14:56:00Z"/>
                <w:rFonts w:ascii="Times New Roman" w:eastAsia="Calibri" w:hAnsi="Times New Roman" w:cs="Times New Roman"/>
                <w:bCs/>
                <w:lang w:val="uk-UA"/>
                <w:rPrChange w:id="7656" w:author="OLENA PASHKOVA (NEPTUNE.UA)" w:date="2022-11-21T15:31:00Z">
                  <w:rPr>
                    <w:ins w:id="7657" w:author="SERHII SULIMA (NEPTUNE.UA)" w:date="2022-08-30T14:56:00Z"/>
                    <w:rFonts w:ascii="Times New Roman" w:eastAsia="Calibri" w:hAnsi="Times New Roman" w:cs="Times New Roman"/>
                    <w:b/>
                    <w:lang w:val="uk-UA"/>
                  </w:rPr>
                </w:rPrChange>
              </w:rPr>
            </w:pPr>
          </w:p>
          <w:p w14:paraId="49F686E9" w14:textId="77777777" w:rsidR="00400CA9" w:rsidRPr="00783C1A" w:rsidRDefault="00400CA9" w:rsidP="00400CA9">
            <w:pPr>
              <w:contextualSpacing/>
              <w:jc w:val="both"/>
              <w:rPr>
                <w:ins w:id="7658" w:author="SERHII SULIMA (NEPTUNE.UA)" w:date="2022-08-30T14:56:00Z"/>
                <w:rFonts w:ascii="Times New Roman" w:eastAsia="Calibri" w:hAnsi="Times New Roman" w:cs="Times New Roman"/>
                <w:bCs/>
                <w:lang w:val="uk-UA"/>
                <w:rPrChange w:id="7659" w:author="OLENA PASHKOVA (NEPTUNE.UA)" w:date="2022-11-21T15:31:00Z">
                  <w:rPr>
                    <w:ins w:id="7660" w:author="SERHII SULIMA (NEPTUNE.UA)" w:date="2022-08-30T14:56:00Z"/>
                    <w:rFonts w:ascii="Times New Roman" w:eastAsia="Calibri" w:hAnsi="Times New Roman" w:cs="Times New Roman"/>
                    <w:b/>
                    <w:lang w:val="uk-UA"/>
                  </w:rPr>
                </w:rPrChange>
              </w:rPr>
            </w:pPr>
          </w:p>
          <w:p w14:paraId="11A27077" w14:textId="29B2CA26" w:rsidR="00400CA9" w:rsidRPr="00783C1A" w:rsidDel="00A00130" w:rsidRDefault="00400CA9" w:rsidP="00400CA9">
            <w:pPr>
              <w:contextualSpacing/>
              <w:jc w:val="both"/>
              <w:rPr>
                <w:del w:id="7661" w:author="OLENA PASHKOVA (NEPTUNE.UA)" w:date="2022-10-26T03:10:00Z"/>
                <w:rFonts w:ascii="Times New Roman" w:eastAsia="Calibri" w:hAnsi="Times New Roman" w:cs="Times New Roman"/>
                <w:bCs/>
                <w:lang w:val="uk-UA"/>
                <w:rPrChange w:id="7662" w:author="OLENA PASHKOVA (NEPTUNE.UA)" w:date="2022-11-21T15:31:00Z">
                  <w:rPr>
                    <w:del w:id="7663" w:author="OLENA PASHKOVA (NEPTUNE.UA)" w:date="2022-10-26T03:10:00Z"/>
                    <w:rFonts w:ascii="Times New Roman" w:eastAsia="Calibri" w:hAnsi="Times New Roman" w:cs="Times New Roman"/>
                    <w:lang w:val="uk-UA"/>
                  </w:rPr>
                </w:rPrChange>
              </w:rPr>
            </w:pPr>
            <w:del w:id="7664" w:author="OLENA PASHKOVA (NEPTUNE.UA)" w:date="2022-10-26T03:10:00Z">
              <w:r w:rsidRPr="00783C1A" w:rsidDel="00A00130">
                <w:rPr>
                  <w:rFonts w:ascii="Times New Roman" w:eastAsia="Calibri" w:hAnsi="Times New Roman" w:cs="Times New Roman"/>
                  <w:bCs/>
                  <w:lang w:val="uk-UA"/>
                  <w:rPrChange w:id="7665" w:author="OLENA PASHKOVA (NEPTUNE.UA)" w:date="2022-11-21T15:31:00Z">
                    <w:rPr>
                      <w:rFonts w:ascii="Times New Roman" w:eastAsia="Calibri" w:hAnsi="Times New Roman" w:cs="Times New Roman"/>
                      <w:b/>
                      <w:lang w:val="uk-UA"/>
                    </w:rPr>
                  </w:rPrChange>
                </w:rPr>
                <w:delText>4.1</w:delText>
              </w:r>
            </w:del>
            <w:ins w:id="7666" w:author="Nataliya Tomaskovic" w:date="2022-08-22T15:24:00Z">
              <w:del w:id="7667" w:author="OLENA PASHKOVA (NEPTUNE.UA)" w:date="2022-10-26T03:10:00Z">
                <w:r w:rsidRPr="00783C1A" w:rsidDel="00A00130">
                  <w:rPr>
                    <w:rFonts w:ascii="Times New Roman" w:eastAsia="Calibri" w:hAnsi="Times New Roman" w:cs="Times New Roman"/>
                    <w:bCs/>
                    <w:lang w:val="uk-UA"/>
                    <w:rPrChange w:id="7668" w:author="OLENA PASHKOVA (NEPTUNE.UA)" w:date="2022-11-21T15:31:00Z">
                      <w:rPr>
                        <w:rFonts w:ascii="Times New Roman" w:eastAsia="Calibri" w:hAnsi="Times New Roman" w:cs="Times New Roman"/>
                        <w:b/>
                      </w:rPr>
                    </w:rPrChange>
                  </w:rPr>
                  <w:delText>6</w:delText>
                </w:r>
              </w:del>
            </w:ins>
            <w:del w:id="7669" w:author="OLENA PASHKOVA (NEPTUNE.UA)" w:date="2022-10-26T03:10:00Z">
              <w:r w:rsidRPr="00783C1A" w:rsidDel="00A00130">
                <w:rPr>
                  <w:rFonts w:ascii="Times New Roman" w:eastAsia="Calibri" w:hAnsi="Times New Roman" w:cs="Times New Roman"/>
                  <w:bCs/>
                  <w:lang w:val="uk-UA"/>
                  <w:rPrChange w:id="7670" w:author="OLENA PASHKOVA (NEPTUNE.UA)" w:date="2022-11-21T15:31:00Z">
                    <w:rPr>
                      <w:rFonts w:ascii="Times New Roman" w:eastAsia="Calibri" w:hAnsi="Times New Roman" w:cs="Times New Roman"/>
                      <w:b/>
                      <w:lang w:val="uk-UA"/>
                    </w:rPr>
                  </w:rPrChange>
                </w:rPr>
                <w:delText>5.</w:delText>
              </w:r>
              <w:r w:rsidRPr="00783C1A" w:rsidDel="00A00130">
                <w:rPr>
                  <w:rFonts w:ascii="Times New Roman" w:eastAsia="Calibri" w:hAnsi="Times New Roman" w:cs="Times New Roman"/>
                  <w:bCs/>
                  <w:lang w:val="uk-UA"/>
                  <w:rPrChange w:id="7671" w:author="OLENA PASHKOVA (NEPTUNE.UA)" w:date="2022-11-21T15:31:00Z">
                    <w:rPr>
                      <w:rFonts w:ascii="Times New Roman" w:eastAsia="Calibri" w:hAnsi="Times New Roman" w:cs="Times New Roman"/>
                      <w:lang w:val="uk-UA"/>
                    </w:rPr>
                  </w:rPrChange>
                </w:rPr>
                <w:delText xml:space="preserve"> Виконавець має право не приймати до вивантаження залізничні вагони та/або автотранспорт з Вантажами Замовника з показниками якості (визначеними Лабораторією Виконавця), які не відповідають діючим стандартам, узгодженим показникам чи експортним контрактним показникам. </w:delText>
              </w:r>
            </w:del>
          </w:p>
          <w:p w14:paraId="1FC13436" w14:textId="63E651BA" w:rsidR="00400CA9" w:rsidRPr="00783C1A" w:rsidDel="00A00130" w:rsidRDefault="00400CA9" w:rsidP="00400CA9">
            <w:pPr>
              <w:contextualSpacing/>
              <w:jc w:val="both"/>
              <w:rPr>
                <w:del w:id="7672" w:author="OLENA PASHKOVA (NEPTUNE.UA)" w:date="2022-10-26T03:10:00Z"/>
                <w:rFonts w:ascii="Times New Roman" w:eastAsia="Calibri" w:hAnsi="Times New Roman" w:cs="Times New Roman"/>
                <w:bCs/>
                <w:lang w:val="uk-UA"/>
                <w:rPrChange w:id="7673" w:author="OLENA PASHKOVA (NEPTUNE.UA)" w:date="2022-11-21T15:31:00Z">
                  <w:rPr>
                    <w:del w:id="7674" w:author="OLENA PASHKOVA (NEPTUNE.UA)" w:date="2022-10-26T03:10:00Z"/>
                    <w:rFonts w:ascii="Times New Roman" w:eastAsia="Calibri" w:hAnsi="Times New Roman" w:cs="Times New Roman"/>
                    <w:lang w:val="uk-UA"/>
                  </w:rPr>
                </w:rPrChange>
              </w:rPr>
            </w:pPr>
            <w:del w:id="7675" w:author="OLENA PASHKOVA (NEPTUNE.UA)" w:date="2022-10-26T03:10:00Z">
              <w:r w:rsidRPr="00783C1A" w:rsidDel="00A00130">
                <w:rPr>
                  <w:rFonts w:ascii="Times New Roman" w:eastAsia="Calibri" w:hAnsi="Times New Roman" w:cs="Times New Roman"/>
                  <w:bCs/>
                  <w:lang w:val="uk-UA"/>
                  <w:rPrChange w:id="7676" w:author="OLENA PASHKOVA (NEPTUNE.UA)" w:date="2022-11-21T15:31:00Z">
                    <w:rPr>
                      <w:rFonts w:ascii="Times New Roman" w:eastAsia="Calibri" w:hAnsi="Times New Roman" w:cs="Times New Roman"/>
                      <w:lang w:val="uk-UA"/>
                    </w:rPr>
                  </w:rPrChange>
                </w:rPr>
                <w:delText xml:space="preserve">Виконавець звільняється від відповідальності за відмову приймати Вантаж або будь-яку його частину в разі невідповідності якості та/чи стану поставленого Замовником зерна або будь-якої його частини вимогам, зазначеним у цьому Договорі, додатках до нього. При цьому, Виконанвець має право вимагати у Замовника компенсації видатків понесених у звязку із неприйняттям Вантажу у такому випадку. </w:delText>
              </w:r>
            </w:del>
          </w:p>
          <w:p w14:paraId="5C8CF2F8" w14:textId="46D18DD0" w:rsidR="00400CA9" w:rsidRPr="00783C1A" w:rsidRDefault="00400CA9" w:rsidP="00400CA9">
            <w:pPr>
              <w:contextualSpacing/>
              <w:jc w:val="both"/>
              <w:rPr>
                <w:ins w:id="7677" w:author="OLENA PASHKOVA (NEPTUNE.UA)" w:date="2022-10-26T09:47:00Z"/>
                <w:rFonts w:ascii="Times New Roman" w:eastAsia="Calibri" w:hAnsi="Times New Roman" w:cs="Times New Roman"/>
                <w:bCs/>
                <w:lang w:val="uk-UA"/>
                <w:rPrChange w:id="7678" w:author="OLENA PASHKOVA (NEPTUNE.UA)" w:date="2022-11-21T15:31:00Z">
                  <w:rPr>
                    <w:ins w:id="7679" w:author="OLENA PASHKOVA (NEPTUNE.UA)" w:date="2022-10-26T09:47: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680" w:author="OLENA PASHKOVA (NEPTUNE.UA)" w:date="2022-11-21T15:31:00Z">
                  <w:rPr>
                    <w:rFonts w:ascii="Times New Roman" w:eastAsia="Calibri" w:hAnsi="Times New Roman" w:cs="Times New Roman"/>
                    <w:b/>
                    <w:lang w:val="uk-UA"/>
                  </w:rPr>
                </w:rPrChange>
              </w:rPr>
              <w:t>4.1</w:t>
            </w:r>
            <w:ins w:id="7681" w:author="OLENA PASHKOVA (NEPTUNE.UA)" w:date="2022-10-26T03:12:00Z">
              <w:r w:rsidR="00A00130" w:rsidRPr="00783C1A">
                <w:rPr>
                  <w:rFonts w:ascii="Times New Roman" w:eastAsia="Calibri" w:hAnsi="Times New Roman" w:cs="Times New Roman"/>
                  <w:bCs/>
                  <w:lang w:val="uk-UA"/>
                  <w:rPrChange w:id="7682" w:author="OLENA PASHKOVA (NEPTUNE.UA)" w:date="2022-11-21T15:31:00Z">
                    <w:rPr>
                      <w:rFonts w:ascii="Times New Roman" w:eastAsia="Calibri" w:hAnsi="Times New Roman" w:cs="Times New Roman"/>
                      <w:b/>
                      <w:lang w:val="uk-UA"/>
                    </w:rPr>
                  </w:rPrChange>
                </w:rPr>
                <w:t>6</w:t>
              </w:r>
            </w:ins>
            <w:ins w:id="7683" w:author="Nataliya Tomaskovic" w:date="2022-08-22T15:26:00Z">
              <w:del w:id="7684" w:author="OLENA PASHKOVA (NEPTUNE.UA)" w:date="2022-10-26T03:12:00Z">
                <w:r w:rsidRPr="00783C1A" w:rsidDel="00A00130">
                  <w:rPr>
                    <w:rFonts w:ascii="Times New Roman" w:eastAsia="Calibri" w:hAnsi="Times New Roman" w:cs="Times New Roman"/>
                    <w:bCs/>
                    <w:rPrChange w:id="7685" w:author="OLENA PASHKOVA (NEPTUNE.UA)" w:date="2022-11-21T15:31:00Z">
                      <w:rPr>
                        <w:rFonts w:ascii="Times New Roman" w:eastAsia="Calibri" w:hAnsi="Times New Roman" w:cs="Times New Roman"/>
                        <w:b/>
                      </w:rPr>
                    </w:rPrChange>
                  </w:rPr>
                  <w:delText>7</w:delText>
                </w:r>
              </w:del>
            </w:ins>
            <w:del w:id="7686" w:author="Nataliya Tomaskovic" w:date="2022-08-22T15:26:00Z">
              <w:r w:rsidRPr="00783C1A" w:rsidDel="009B35D5">
                <w:rPr>
                  <w:rFonts w:ascii="Times New Roman" w:eastAsia="Calibri" w:hAnsi="Times New Roman" w:cs="Times New Roman"/>
                  <w:bCs/>
                  <w:lang w:val="uk-UA"/>
                  <w:rPrChange w:id="7687" w:author="OLENA PASHKOVA (NEPTUNE.UA)" w:date="2022-11-21T15:31:00Z">
                    <w:rPr>
                      <w:rFonts w:ascii="Times New Roman" w:eastAsia="Calibri" w:hAnsi="Times New Roman" w:cs="Times New Roman"/>
                      <w:b/>
                      <w:lang w:val="uk-UA"/>
                    </w:rPr>
                  </w:rPrChange>
                </w:rPr>
                <w:delText>6</w:delText>
              </w:r>
            </w:del>
            <w:r w:rsidRPr="00783C1A">
              <w:rPr>
                <w:rFonts w:ascii="Times New Roman" w:eastAsia="Calibri" w:hAnsi="Times New Roman" w:cs="Times New Roman"/>
                <w:bCs/>
                <w:lang w:val="uk-UA"/>
                <w:rPrChange w:id="7688"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Виконавець вправі без будь-якої відповідальності відмовити Замовнику у </w:t>
            </w:r>
            <w:del w:id="7689" w:author="OLENA PASHKOVA (NEPTUNE.UA)" w:date="2022-10-26T03:20:00Z">
              <w:r w:rsidRPr="00783C1A" w:rsidDel="00196E78">
                <w:rPr>
                  <w:rFonts w:ascii="Times New Roman" w:eastAsia="Calibri" w:hAnsi="Times New Roman" w:cs="Times New Roman"/>
                  <w:bCs/>
                  <w:lang w:val="uk-UA"/>
                  <w:rPrChange w:id="7690" w:author="OLENA PASHKOVA (NEPTUNE.UA)" w:date="2022-11-21T15:31:00Z">
                    <w:rPr>
                      <w:rFonts w:ascii="Times New Roman" w:eastAsia="Calibri" w:hAnsi="Times New Roman" w:cs="Times New Roman"/>
                      <w:lang w:val="uk-UA"/>
                    </w:rPr>
                  </w:rPrChange>
                </w:rPr>
                <w:delText>прийманнi</w:delText>
              </w:r>
            </w:del>
            <w:ins w:id="7691" w:author="OLENA PASHKOVA (NEPTUNE.UA)" w:date="2022-10-26T03:20:00Z">
              <w:r w:rsidR="00196E78" w:rsidRPr="00783C1A">
                <w:rPr>
                  <w:rFonts w:ascii="Times New Roman" w:eastAsia="Calibri" w:hAnsi="Times New Roman" w:cs="Times New Roman"/>
                  <w:bCs/>
                  <w:lang w:val="uk-UA"/>
                  <w:rPrChange w:id="7692" w:author="OLENA PASHKOVA (NEPTUNE.UA)" w:date="2022-11-21T15:31:00Z">
                    <w:rPr>
                      <w:rFonts w:ascii="Times New Roman" w:eastAsia="Calibri" w:hAnsi="Times New Roman" w:cs="Times New Roman"/>
                      <w:lang w:val="uk-UA"/>
                    </w:rPr>
                  </w:rPrChange>
                </w:rPr>
                <w:t>прийманні</w:t>
              </w:r>
            </w:ins>
            <w:r w:rsidRPr="00783C1A">
              <w:rPr>
                <w:rFonts w:ascii="Times New Roman" w:eastAsia="Calibri" w:hAnsi="Times New Roman" w:cs="Times New Roman"/>
                <w:bCs/>
                <w:lang w:val="uk-UA"/>
                <w:rPrChange w:id="7693" w:author="OLENA PASHKOVA (NEPTUNE.UA)" w:date="2022-11-21T15:31:00Z">
                  <w:rPr>
                    <w:rFonts w:ascii="Times New Roman" w:eastAsia="Calibri" w:hAnsi="Times New Roman" w:cs="Times New Roman"/>
                    <w:lang w:val="uk-UA"/>
                  </w:rPr>
                </w:rPrChange>
              </w:rPr>
              <w:t xml:space="preserve"> Вантажу, що прибув на Термінал</w:t>
            </w:r>
            <w:ins w:id="7694" w:author="OLENA PASHKOVA (NEPTUNE.UA)" w:date="2022-11-21T01:03:00Z">
              <w:r w:rsidR="00C37735" w:rsidRPr="00783C1A">
                <w:rPr>
                  <w:rFonts w:ascii="Times New Roman" w:eastAsia="Calibri" w:hAnsi="Times New Roman" w:cs="Times New Roman"/>
                  <w:bCs/>
                  <w:lang w:val="uk-UA"/>
                  <w:rPrChange w:id="7695" w:author="OLENA PASHKOVA (NEPTUNE.UA)" w:date="2022-11-21T15:31:00Z">
                    <w:rPr>
                      <w:rFonts w:ascii="Times New Roman" w:eastAsia="Calibri" w:hAnsi="Times New Roman" w:cs="Times New Roman"/>
                      <w:lang w:val="uk-UA"/>
                    </w:rPr>
                  </w:rPrChange>
                </w:rPr>
                <w:t xml:space="preserve"> та </w:t>
              </w:r>
            </w:ins>
            <w:ins w:id="7696" w:author="OLENA PASHKOVA (NEPTUNE.UA)" w:date="2022-11-21T01:04:00Z">
              <w:r w:rsidR="00C37735" w:rsidRPr="00783C1A">
                <w:rPr>
                  <w:rFonts w:ascii="Times New Roman" w:eastAsia="Calibri" w:hAnsi="Times New Roman" w:cs="Times New Roman"/>
                  <w:bCs/>
                  <w:lang w:val="uk-UA"/>
                  <w:rPrChange w:id="7697" w:author="OLENA PASHKOVA (NEPTUNE.UA)" w:date="2022-11-21T15:31:00Z">
                    <w:rPr>
                      <w:rFonts w:ascii="Times New Roman" w:eastAsia="Calibri" w:hAnsi="Times New Roman" w:cs="Times New Roman"/>
                      <w:lang w:val="uk-UA"/>
                    </w:rPr>
                  </w:rPrChange>
                </w:rPr>
                <w:t>не підтверджувати вагони в системі планування залізничного транспорту</w:t>
              </w:r>
              <w:r w:rsidR="00311302" w:rsidRPr="00783C1A">
                <w:rPr>
                  <w:rFonts w:ascii="Times New Roman" w:eastAsia="Calibri" w:hAnsi="Times New Roman" w:cs="Times New Roman"/>
                  <w:bCs/>
                  <w:lang w:val="uk-UA"/>
                  <w:rPrChange w:id="7698" w:author="OLENA PASHKOVA (NEPTUNE.UA)" w:date="2022-11-21T15:31:00Z">
                    <w:rPr>
                      <w:rFonts w:ascii="Times New Roman" w:eastAsia="Calibri" w:hAnsi="Times New Roman" w:cs="Times New Roman"/>
                      <w:lang w:val="uk-UA"/>
                    </w:rPr>
                  </w:rPrChange>
                </w:rPr>
                <w:t xml:space="preserve"> (в системі АРМ)</w:t>
              </w:r>
            </w:ins>
            <w:r w:rsidRPr="00783C1A">
              <w:rPr>
                <w:rFonts w:ascii="Times New Roman" w:eastAsia="Calibri" w:hAnsi="Times New Roman" w:cs="Times New Roman"/>
                <w:bCs/>
                <w:lang w:val="uk-UA"/>
                <w:rPrChange w:id="7699" w:author="OLENA PASHKOVA (NEPTUNE.UA)" w:date="2022-11-21T15:31:00Z">
                  <w:rPr>
                    <w:rFonts w:ascii="Times New Roman" w:eastAsia="Calibri" w:hAnsi="Times New Roman" w:cs="Times New Roman"/>
                    <w:lang w:val="uk-UA"/>
                  </w:rPr>
                </w:rPrChange>
              </w:rPr>
              <w:t>, у випадках:</w:t>
            </w:r>
          </w:p>
          <w:p w14:paraId="20534F07" w14:textId="10156028" w:rsidR="00AC1062" w:rsidRPr="00783C1A" w:rsidRDefault="00AC1062" w:rsidP="00400CA9">
            <w:pPr>
              <w:contextualSpacing/>
              <w:jc w:val="both"/>
              <w:rPr>
                <w:ins w:id="7700" w:author="OLENA PASHKOVA (NEPTUNE.UA)" w:date="2022-11-21T00:48:00Z"/>
                <w:rFonts w:ascii="Times New Roman" w:eastAsia="Calibri" w:hAnsi="Times New Roman" w:cs="Times New Roman"/>
                <w:bCs/>
                <w:lang w:val="uk-UA"/>
                <w:rPrChange w:id="7701" w:author="OLENA PASHKOVA (NEPTUNE.UA)" w:date="2022-11-21T15:31:00Z">
                  <w:rPr>
                    <w:ins w:id="7702" w:author="OLENA PASHKOVA (NEPTUNE.UA)" w:date="2022-11-21T00:48:00Z"/>
                    <w:rFonts w:ascii="Times New Roman" w:eastAsia="Calibri" w:hAnsi="Times New Roman" w:cs="Times New Roman"/>
                    <w:lang w:val="uk-UA"/>
                  </w:rPr>
                </w:rPrChange>
              </w:rPr>
            </w:pPr>
            <w:ins w:id="7703" w:author="OLENA PASHKOVA (NEPTUNE.UA)" w:date="2022-10-26T09:47:00Z">
              <w:r w:rsidRPr="00783C1A">
                <w:rPr>
                  <w:rFonts w:ascii="Times New Roman" w:eastAsia="Calibri" w:hAnsi="Times New Roman" w:cs="Times New Roman"/>
                  <w:bCs/>
                  <w:rPrChange w:id="7704" w:author="OLENA PASHKOVA (NEPTUNE.UA)" w:date="2022-11-21T15:31:00Z">
                    <w:rPr>
                      <w:rFonts w:ascii="Times New Roman" w:eastAsia="Calibri" w:hAnsi="Times New Roman" w:cs="Times New Roman"/>
                      <w:lang w:val="en-US"/>
                    </w:rPr>
                  </w:rPrChange>
                </w:rPr>
                <w:t xml:space="preserve"> </w:t>
              </w:r>
            </w:ins>
            <w:ins w:id="7705" w:author="OLENA PASHKOVA (NEPTUNE.UA)" w:date="2022-11-21T00:56:00Z">
              <w:r w:rsidR="00D44BE5" w:rsidRPr="00783C1A">
                <w:rPr>
                  <w:rFonts w:ascii="Times New Roman" w:eastAsia="Calibri" w:hAnsi="Times New Roman" w:cs="Times New Roman"/>
                  <w:bCs/>
                </w:rPr>
                <w:t xml:space="preserve">• </w:t>
              </w:r>
              <w:r w:rsidR="00D44BE5" w:rsidRPr="004C5B1D">
                <w:rPr>
                  <w:rFonts w:ascii="Times New Roman" w:eastAsia="Calibri" w:hAnsi="Times New Roman" w:cs="Times New Roman"/>
                  <w:bCs/>
                  <w:lang w:val="uk-UA"/>
                </w:rPr>
                <w:t xml:space="preserve"> </w:t>
              </w:r>
            </w:ins>
            <w:ins w:id="7706" w:author="OLENA PASHKOVA (NEPTUNE.UA)" w:date="2022-10-26T09:47:00Z">
              <w:r w:rsidRPr="00783C1A">
                <w:rPr>
                  <w:rFonts w:ascii="Times New Roman" w:eastAsia="Calibri" w:hAnsi="Times New Roman" w:cs="Times New Roman"/>
                  <w:bCs/>
                  <w:lang w:val="uk-UA"/>
                  <w:rPrChange w:id="7707" w:author="OLENA PASHKOVA (NEPTUNE.UA)" w:date="2022-11-21T15:31:00Z">
                    <w:rPr>
                      <w:rFonts w:ascii="Times New Roman" w:eastAsia="Calibri" w:hAnsi="Times New Roman" w:cs="Times New Roman"/>
                    </w:rPr>
                  </w:rPrChange>
                </w:rPr>
                <w:t xml:space="preserve">невідповідності транспортного засобу вказаним </w:t>
              </w:r>
            </w:ins>
            <w:ins w:id="7708" w:author="OLENA PASHKOVA (NEPTUNE.UA)" w:date="2022-10-26T09:48:00Z">
              <w:r w:rsidR="004B359C" w:rsidRPr="00783C1A">
                <w:rPr>
                  <w:rFonts w:ascii="Times New Roman" w:eastAsia="Calibri" w:hAnsi="Times New Roman" w:cs="Times New Roman"/>
                  <w:bCs/>
                  <w:lang w:val="uk-UA"/>
                </w:rPr>
                <w:t xml:space="preserve">в </w:t>
              </w:r>
              <w:r w:rsidR="004B359C" w:rsidRPr="004C5B1D">
                <w:rPr>
                  <w:rFonts w:ascii="Times New Roman" w:eastAsia="Calibri" w:hAnsi="Times New Roman" w:cs="Times New Roman"/>
                  <w:bCs/>
                  <w:lang w:val="uk-UA"/>
                </w:rPr>
                <w:t xml:space="preserve">Договорі </w:t>
              </w:r>
            </w:ins>
            <w:ins w:id="7709" w:author="OLENA PASHKOVA (NEPTUNE.UA)" w:date="2022-10-26T09:47:00Z">
              <w:r w:rsidRPr="00783C1A">
                <w:rPr>
                  <w:rFonts w:ascii="Times New Roman" w:eastAsia="Calibri" w:hAnsi="Times New Roman" w:cs="Times New Roman"/>
                  <w:bCs/>
                  <w:lang w:val="uk-UA"/>
                  <w:rPrChange w:id="7710" w:author="OLENA PASHKOVA (NEPTUNE.UA)" w:date="2022-11-21T15:31:00Z">
                    <w:rPr>
                      <w:rFonts w:ascii="Times New Roman" w:eastAsia="Calibri" w:hAnsi="Times New Roman" w:cs="Times New Roman"/>
                    </w:rPr>
                  </w:rPrChange>
                </w:rPr>
                <w:t>вимогам</w:t>
              </w:r>
            </w:ins>
            <w:ins w:id="7711" w:author="OLENA PASHKOVA (NEPTUNE.UA)" w:date="2022-10-26T10:00:00Z">
              <w:r w:rsidR="008068F0" w:rsidRPr="00783C1A">
                <w:rPr>
                  <w:bCs/>
                </w:rPr>
                <w:t xml:space="preserve"> </w:t>
              </w:r>
              <w:r w:rsidR="008068F0" w:rsidRPr="004C5B1D">
                <w:rPr>
                  <w:rFonts w:ascii="Times New Roman" w:eastAsia="Calibri" w:hAnsi="Times New Roman" w:cs="Times New Roman"/>
                  <w:bCs/>
                  <w:lang w:val="uk-UA"/>
                </w:rPr>
                <w:t xml:space="preserve">та/або перевищення дозволеної </w:t>
              </w:r>
              <w:r w:rsidR="008068F0" w:rsidRPr="00783C1A">
                <w:rPr>
                  <w:rFonts w:ascii="Times New Roman" w:eastAsia="Calibri" w:hAnsi="Times New Roman" w:cs="Times New Roman"/>
                  <w:bCs/>
                  <w:lang w:val="uk-UA"/>
                  <w:rPrChange w:id="7712" w:author="OLENA PASHKOVA (NEPTUNE.UA)" w:date="2022-11-21T15:31:00Z">
                    <w:rPr>
                      <w:rFonts w:ascii="Times New Roman" w:eastAsia="Calibri" w:hAnsi="Times New Roman" w:cs="Times New Roman"/>
                      <w:lang w:val="uk-UA"/>
                    </w:rPr>
                  </w:rPrChange>
                </w:rPr>
                <w:t>максимальної маси транспортного засобу Замовника, зазначеної в паспортних даних такого засобу та/або згідно вимог чинного законодавства</w:t>
              </w:r>
            </w:ins>
            <w:ins w:id="7713" w:author="OLENA PASHKOVA (NEPTUNE.UA)" w:date="2022-10-26T09:48:00Z">
              <w:r w:rsidR="006D34F0" w:rsidRPr="00783C1A">
                <w:rPr>
                  <w:rFonts w:ascii="Times New Roman" w:eastAsia="Calibri" w:hAnsi="Times New Roman" w:cs="Times New Roman"/>
                  <w:bCs/>
                  <w:lang w:val="uk-UA"/>
                  <w:rPrChange w:id="7714" w:author="OLENA PASHKOVA (NEPTUNE.UA)" w:date="2022-11-21T15:31:00Z">
                    <w:rPr>
                      <w:rFonts w:ascii="Times New Roman" w:eastAsia="Calibri" w:hAnsi="Times New Roman" w:cs="Times New Roman"/>
                      <w:lang w:val="uk-UA"/>
                    </w:rPr>
                  </w:rPrChange>
                </w:rPr>
                <w:t>;</w:t>
              </w:r>
            </w:ins>
          </w:p>
          <w:p w14:paraId="514A6D87" w14:textId="77777777" w:rsidR="008166FE" w:rsidRPr="00783C1A" w:rsidRDefault="008166FE" w:rsidP="00400CA9">
            <w:pPr>
              <w:contextualSpacing/>
              <w:jc w:val="both"/>
              <w:rPr>
                <w:rFonts w:ascii="Times New Roman" w:eastAsia="Calibri" w:hAnsi="Times New Roman" w:cs="Times New Roman"/>
                <w:bCs/>
                <w:lang w:val="uk-UA"/>
                <w:rPrChange w:id="7715" w:author="OLENA PASHKOVA (NEPTUNE.UA)" w:date="2022-11-21T15:31:00Z">
                  <w:rPr>
                    <w:rFonts w:ascii="Times New Roman" w:eastAsia="Calibri" w:hAnsi="Times New Roman" w:cs="Times New Roman"/>
                    <w:lang w:val="uk-UA"/>
                  </w:rPr>
                </w:rPrChange>
              </w:rPr>
            </w:pPr>
          </w:p>
          <w:p w14:paraId="2651F354" w14:textId="60E8DF86" w:rsidR="00400CA9" w:rsidRPr="00783C1A" w:rsidRDefault="00400CA9" w:rsidP="00400CA9">
            <w:pPr>
              <w:contextualSpacing/>
              <w:jc w:val="both"/>
              <w:rPr>
                <w:rFonts w:ascii="Times New Roman" w:eastAsia="Calibri" w:hAnsi="Times New Roman" w:cs="Times New Roman"/>
                <w:bCs/>
                <w:lang w:val="uk-UA"/>
                <w:rPrChange w:id="771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717" w:author="OLENA PASHKOVA (NEPTUNE.UA)" w:date="2022-11-21T15:31:00Z">
                  <w:rPr>
                    <w:rFonts w:ascii="Times New Roman" w:eastAsia="Calibri" w:hAnsi="Times New Roman" w:cs="Times New Roman"/>
                    <w:lang w:val="uk-UA"/>
                  </w:rPr>
                </w:rPrChange>
              </w:rPr>
              <w:t>•</w:t>
            </w:r>
            <w:ins w:id="7718" w:author="OLENA PASHKOVA (NEPTUNE.UA)" w:date="2022-11-21T00:52:00Z">
              <w:r w:rsidR="009C0CF0" w:rsidRPr="00783C1A">
                <w:rPr>
                  <w:bCs/>
                  <w:lang w:val="uk-UA"/>
                  <w:rPrChange w:id="7719" w:author="OLENA PASHKOVA (NEPTUNE.UA)" w:date="2022-11-21T15:31:00Z">
                    <w:rPr/>
                  </w:rPrChange>
                </w:rPr>
                <w:t xml:space="preserve"> </w:t>
              </w:r>
            </w:ins>
            <w:ins w:id="7720" w:author="OLENA PASHKOVA (NEPTUNE.UA)" w:date="2022-11-21T00:56:00Z">
              <w:r w:rsidR="00D44BE5" w:rsidRPr="00783C1A">
                <w:rPr>
                  <w:bCs/>
                  <w:lang w:val="uk-UA"/>
                </w:rPr>
                <w:t xml:space="preserve">      </w:t>
              </w:r>
            </w:ins>
            <w:ins w:id="7721" w:author="OLENA PASHKOVA (NEPTUNE.UA)" w:date="2022-11-21T00:52:00Z">
              <w:r w:rsidR="009C0CF0" w:rsidRPr="004C5B1D">
                <w:rPr>
                  <w:rFonts w:ascii="Times New Roman" w:eastAsia="Calibri" w:hAnsi="Times New Roman" w:cs="Times New Roman"/>
                  <w:bCs/>
                  <w:lang w:val="uk-UA"/>
                </w:rPr>
                <w:t xml:space="preserve">Якщо якість, визначена лабораторією </w:t>
              </w:r>
              <w:r w:rsidR="00D26E82" w:rsidRPr="004C5B1D">
                <w:rPr>
                  <w:rFonts w:ascii="Times New Roman" w:eastAsia="Calibri" w:hAnsi="Times New Roman" w:cs="Times New Roman"/>
                  <w:bCs/>
                  <w:lang w:val="uk-UA"/>
                </w:rPr>
                <w:t>Виконавця</w:t>
              </w:r>
              <w:r w:rsidR="009C0CF0" w:rsidRPr="0064263B">
                <w:rPr>
                  <w:rFonts w:ascii="Times New Roman" w:eastAsia="Calibri" w:hAnsi="Times New Roman" w:cs="Times New Roman"/>
                  <w:bCs/>
                  <w:lang w:val="uk-UA"/>
                </w:rPr>
                <w:t xml:space="preserve">, не відповідає </w:t>
              </w:r>
            </w:ins>
            <w:ins w:id="7722" w:author="OLENA PASHKOVA (NEPTUNE.UA)" w:date="2022-11-21T00:53:00Z">
              <w:r w:rsidR="00990608" w:rsidRPr="00783C1A">
                <w:rPr>
                  <w:rFonts w:ascii="Times New Roman" w:eastAsia="Calibri" w:hAnsi="Times New Roman" w:cs="Times New Roman"/>
                  <w:bCs/>
                  <w:lang w:val="uk-UA"/>
                  <w:rPrChange w:id="7723" w:author="OLENA PASHKOVA (NEPTUNE.UA)" w:date="2022-11-21T15:31:00Z">
                    <w:rPr>
                      <w:rFonts w:ascii="Times New Roman" w:eastAsia="Calibri" w:hAnsi="Times New Roman" w:cs="Times New Roman"/>
                      <w:lang w:val="uk-UA"/>
                    </w:rPr>
                  </w:rPrChange>
                </w:rPr>
                <w:t xml:space="preserve">встановленим </w:t>
              </w:r>
            </w:ins>
            <w:ins w:id="7724" w:author="OLENA PASHKOVA (NEPTUNE.UA)" w:date="2022-11-21T00:52:00Z">
              <w:r w:rsidR="009C0CF0" w:rsidRPr="00783C1A">
                <w:rPr>
                  <w:rFonts w:ascii="Times New Roman" w:eastAsia="Calibri" w:hAnsi="Times New Roman" w:cs="Times New Roman"/>
                  <w:bCs/>
                  <w:lang w:val="uk-UA"/>
                  <w:rPrChange w:id="7725" w:author="OLENA PASHKOVA (NEPTUNE.UA)" w:date="2022-11-21T15:31:00Z">
                    <w:rPr>
                      <w:rFonts w:ascii="Times New Roman" w:eastAsia="Calibri" w:hAnsi="Times New Roman" w:cs="Times New Roman"/>
                      <w:lang w:val="uk-UA"/>
                    </w:rPr>
                  </w:rPrChange>
                </w:rPr>
                <w:t>стандартам, узгодженим обмеженням або специфікації експортного контракту</w:t>
              </w:r>
            </w:ins>
            <w:ins w:id="7726" w:author="OLENA PASHKOVA (NEPTUNE.UA)" w:date="2022-11-21T00:54:00Z">
              <w:r w:rsidR="004D013E" w:rsidRPr="00783C1A">
                <w:rPr>
                  <w:rFonts w:ascii="Times New Roman" w:eastAsia="Calibri" w:hAnsi="Times New Roman" w:cs="Times New Roman"/>
                  <w:bCs/>
                  <w:lang w:val="uk-UA"/>
                  <w:rPrChange w:id="7727" w:author="OLENA PASHKOVA (NEPTUNE.UA)" w:date="2022-11-21T15:31:00Z">
                    <w:rPr>
                      <w:rFonts w:ascii="Times New Roman" w:eastAsia="Calibri" w:hAnsi="Times New Roman" w:cs="Times New Roman"/>
                      <w:lang w:val="uk-UA"/>
                    </w:rPr>
                  </w:rPrChange>
                </w:rPr>
                <w:t>;</w:t>
              </w:r>
            </w:ins>
            <w:ins w:id="7728" w:author="OLENA PASHKOVA (NEPTUNE.UA)" w:date="2022-11-21T00:55:00Z">
              <w:r w:rsidR="00350416" w:rsidRPr="00783C1A">
                <w:rPr>
                  <w:bCs/>
                  <w:lang w:val="uk-UA"/>
                  <w:rPrChange w:id="7729" w:author="OLENA PASHKOVA (NEPTUNE.UA)" w:date="2022-11-21T15:31:00Z">
                    <w:rPr/>
                  </w:rPrChange>
                </w:rPr>
                <w:t xml:space="preserve"> </w:t>
              </w:r>
              <w:r w:rsidR="00350416" w:rsidRPr="00783C1A">
                <w:rPr>
                  <w:rFonts w:ascii="Times New Roman" w:eastAsia="Calibri" w:hAnsi="Times New Roman" w:cs="Times New Roman"/>
                  <w:bCs/>
                  <w:lang w:val="uk-UA"/>
                </w:rPr>
                <w:t>•</w:t>
              </w:r>
              <w:r w:rsidR="00350416" w:rsidRPr="004C5B1D">
                <w:rPr>
                  <w:rFonts w:ascii="Times New Roman" w:eastAsia="Calibri" w:hAnsi="Times New Roman" w:cs="Times New Roman"/>
                  <w:bCs/>
                  <w:lang w:val="uk-UA"/>
                </w:rPr>
                <w:t xml:space="preserve"> </w:t>
              </w:r>
            </w:ins>
            <w:del w:id="7730" w:author="OLENA PASHKOVA (NEPTUNE.UA)" w:date="2022-11-21T00:56:00Z">
              <w:r w:rsidRPr="00783C1A" w:rsidDel="00D44BE5">
                <w:rPr>
                  <w:rFonts w:ascii="Times New Roman" w:eastAsia="Calibri" w:hAnsi="Times New Roman" w:cs="Times New Roman"/>
                  <w:bCs/>
                  <w:lang w:val="uk-UA"/>
                  <w:rPrChange w:id="7731" w:author="OLENA PASHKOVA (NEPTUNE.UA)" w:date="2022-11-21T15:31:00Z">
                    <w:rPr>
                      <w:rFonts w:ascii="Times New Roman" w:eastAsia="Calibri" w:hAnsi="Times New Roman" w:cs="Times New Roman"/>
                      <w:lang w:val="uk-UA"/>
                    </w:rPr>
                  </w:rPrChange>
                </w:rPr>
                <w:tab/>
              </w:r>
            </w:del>
            <w:r w:rsidRPr="00783C1A">
              <w:rPr>
                <w:rFonts w:ascii="Times New Roman" w:eastAsia="Calibri" w:hAnsi="Times New Roman" w:cs="Times New Roman"/>
                <w:bCs/>
                <w:lang w:val="uk-UA"/>
                <w:rPrChange w:id="7732" w:author="OLENA PASHKOVA (NEPTUNE.UA)" w:date="2022-11-21T15:31:00Z">
                  <w:rPr>
                    <w:rFonts w:ascii="Times New Roman" w:eastAsia="Calibri" w:hAnsi="Times New Roman" w:cs="Times New Roman"/>
                    <w:lang w:val="uk-UA"/>
                  </w:rPr>
                </w:rPrChange>
              </w:rPr>
              <w:t>якщо це може привести  до погіршення якості всієї партії зерна;</w:t>
            </w:r>
          </w:p>
          <w:p w14:paraId="30F0B230" w14:textId="77777777" w:rsidR="00400CA9" w:rsidRPr="00783C1A" w:rsidRDefault="00400CA9" w:rsidP="00400CA9">
            <w:pPr>
              <w:contextualSpacing/>
              <w:jc w:val="both"/>
              <w:rPr>
                <w:rFonts w:ascii="Times New Roman" w:eastAsia="Calibri" w:hAnsi="Times New Roman" w:cs="Times New Roman"/>
                <w:bCs/>
                <w:lang w:val="uk-UA"/>
                <w:rPrChange w:id="773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73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735" w:author="OLENA PASHKOVA (NEPTUNE.UA)" w:date="2022-11-21T15:31:00Z">
                  <w:rPr>
                    <w:rFonts w:ascii="Times New Roman" w:eastAsia="Calibri" w:hAnsi="Times New Roman" w:cs="Times New Roman"/>
                    <w:lang w:val="uk-UA"/>
                  </w:rPr>
                </w:rPrChange>
              </w:rPr>
              <w:tab/>
              <w:t>прибуття Вантажу понад погодженої до завезення кількості;</w:t>
            </w:r>
          </w:p>
          <w:p w14:paraId="551D27DE" w14:textId="592E6712" w:rsidR="00400CA9" w:rsidRPr="00783C1A" w:rsidRDefault="00400CA9" w:rsidP="00400CA9">
            <w:pPr>
              <w:contextualSpacing/>
              <w:jc w:val="both"/>
              <w:rPr>
                <w:ins w:id="7736" w:author="OLENA PASHKOVA (NEPTUNE.UA)" w:date="2022-11-21T00:49:00Z"/>
                <w:rFonts w:ascii="Times New Roman" w:eastAsia="Calibri" w:hAnsi="Times New Roman" w:cs="Times New Roman"/>
                <w:bCs/>
                <w:lang w:val="uk-UA"/>
                <w:rPrChange w:id="7737" w:author="OLENA PASHKOVA (NEPTUNE.UA)" w:date="2022-11-21T15:31:00Z">
                  <w:rPr>
                    <w:ins w:id="7738" w:author="OLENA PASHKOVA (NEPTUNE.UA)" w:date="2022-11-21T00:49:00Z"/>
                    <w:rFonts w:ascii="Times New Roman" w:eastAsia="Calibri" w:hAnsi="Times New Roman" w:cs="Times New Roman"/>
                    <w:lang w:val="uk-UA"/>
                  </w:rPr>
                </w:rPrChange>
              </w:rPr>
            </w:pPr>
            <w:del w:id="7739" w:author="OLENA PASHKOVA (NEPTUNE.UA)" w:date="2022-11-21T01:00:00Z">
              <w:r w:rsidRPr="00783C1A" w:rsidDel="00913ECA">
                <w:rPr>
                  <w:rFonts w:ascii="Times New Roman" w:eastAsia="Calibri" w:hAnsi="Times New Roman" w:cs="Times New Roman"/>
                  <w:bCs/>
                  <w:lang w:val="uk-UA"/>
                  <w:rPrChange w:id="7740" w:author="OLENA PASHKOVA (NEPTUNE.UA)" w:date="2022-11-21T15:31:00Z">
                    <w:rPr>
                      <w:rFonts w:ascii="Times New Roman" w:eastAsia="Calibri" w:hAnsi="Times New Roman" w:cs="Times New Roman"/>
                      <w:lang w:val="uk-UA"/>
                    </w:rPr>
                  </w:rPrChange>
                </w:rPr>
                <w:delText xml:space="preserve"> </w:delText>
              </w:r>
            </w:del>
            <w:r w:rsidRPr="00783C1A">
              <w:rPr>
                <w:rFonts w:ascii="Times New Roman" w:eastAsia="Calibri" w:hAnsi="Times New Roman" w:cs="Times New Roman"/>
                <w:bCs/>
                <w:lang w:val="uk-UA"/>
                <w:rPrChange w:id="7741"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742" w:author="OLENA PASHKOVA (NEPTUNE.UA)" w:date="2022-11-21T15:31:00Z">
                  <w:rPr>
                    <w:rFonts w:ascii="Times New Roman" w:eastAsia="Calibri" w:hAnsi="Times New Roman" w:cs="Times New Roman"/>
                    <w:lang w:val="uk-UA"/>
                  </w:rPr>
                </w:rPrChange>
              </w:rPr>
              <w:tab/>
              <w:t>прибуття Вантажу з порушенням погоджених строків завезення;</w:t>
            </w:r>
          </w:p>
          <w:p w14:paraId="184491C4" w14:textId="1820AFBC" w:rsidR="00D67014" w:rsidRPr="00783C1A" w:rsidRDefault="00400CA9" w:rsidP="00D67014">
            <w:pPr>
              <w:contextualSpacing/>
              <w:jc w:val="both"/>
              <w:rPr>
                <w:ins w:id="7743" w:author="OLENA PASHKOVA (NEPTUNE.UA)" w:date="2022-11-21T00:28:00Z"/>
                <w:rFonts w:ascii="Times New Roman" w:eastAsia="Calibri" w:hAnsi="Times New Roman" w:cs="Times New Roman"/>
                <w:bCs/>
                <w:lang w:val="uk-UA"/>
                <w:rPrChange w:id="7744" w:author="OLENA PASHKOVA (NEPTUNE.UA)" w:date="2022-11-21T15:31:00Z">
                  <w:rPr>
                    <w:ins w:id="7745" w:author="OLENA PASHKOVA (NEPTUNE.UA)" w:date="2022-11-21T00:28: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74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747" w:author="OLENA PASHKOVA (NEPTUNE.UA)" w:date="2022-11-21T15:31:00Z">
                  <w:rPr>
                    <w:rFonts w:ascii="Times New Roman" w:eastAsia="Calibri" w:hAnsi="Times New Roman" w:cs="Times New Roman"/>
                    <w:lang w:val="uk-UA"/>
                  </w:rPr>
                </w:rPrChange>
              </w:rPr>
              <w:tab/>
              <w:t>перевищення одночасного зберігання Вантажу понад наданої Замовникові квоти;</w:t>
            </w:r>
            <w:ins w:id="7748" w:author="OLENA PASHKOVA (NEPTUNE.UA)" w:date="2022-11-21T00:28:00Z">
              <w:r w:rsidR="00D67014" w:rsidRPr="00783C1A">
                <w:rPr>
                  <w:rFonts w:ascii="Times New Roman" w:eastAsia="Calibri" w:hAnsi="Times New Roman" w:cs="Times New Roman"/>
                  <w:bCs/>
                  <w:lang w:val="uk-UA"/>
                  <w:rPrChange w:id="7749" w:author="OLENA PASHKOVA (NEPTUNE.UA)" w:date="2022-11-21T15:31:00Z">
                    <w:rPr>
                      <w:rFonts w:ascii="Times New Roman" w:eastAsia="Calibri" w:hAnsi="Times New Roman" w:cs="Times New Roman"/>
                      <w:lang w:val="uk-UA"/>
                    </w:rPr>
                  </w:rPrChange>
                </w:rPr>
                <w:t xml:space="preserve">. </w:t>
              </w:r>
            </w:ins>
          </w:p>
          <w:p w14:paraId="5A8F4A63" w14:textId="412EE8CA" w:rsidR="00400CA9" w:rsidRPr="00783C1A" w:rsidRDefault="00972A42" w:rsidP="00D67014">
            <w:pPr>
              <w:contextualSpacing/>
              <w:jc w:val="both"/>
              <w:rPr>
                <w:rFonts w:ascii="Times New Roman" w:eastAsia="Calibri" w:hAnsi="Times New Roman" w:cs="Times New Roman"/>
                <w:bCs/>
                <w:lang w:val="uk-UA"/>
                <w:rPrChange w:id="7750" w:author="OLENA PASHKOVA (NEPTUNE.UA)" w:date="2022-11-21T15:31:00Z">
                  <w:rPr>
                    <w:rFonts w:ascii="Times New Roman" w:eastAsia="Calibri" w:hAnsi="Times New Roman" w:cs="Times New Roman"/>
                    <w:lang w:val="uk-UA"/>
                  </w:rPr>
                </w:rPrChange>
              </w:rPr>
            </w:pPr>
            <w:ins w:id="7751" w:author="OLENA PASHKOVA (NEPTUNE.UA)" w:date="2022-11-21T01:11:00Z">
              <w:r w:rsidRPr="00783C1A">
                <w:rPr>
                  <w:rFonts w:ascii="Times New Roman" w:eastAsia="Calibri" w:hAnsi="Times New Roman" w:cs="Times New Roman"/>
                  <w:bCs/>
                  <w:lang w:val="uk-UA"/>
                  <w:rPrChange w:id="7752" w:author="OLENA PASHKOVA (NEPTUNE.UA)" w:date="2022-11-21T15:31:00Z">
                    <w:rPr>
                      <w:rFonts w:ascii="Times New Roman" w:eastAsia="Calibri" w:hAnsi="Times New Roman" w:cs="Times New Roman"/>
                      <w:lang w:val="uk-UA"/>
                    </w:rPr>
                  </w:rPrChange>
                </w:rPr>
                <w:t>•</w:t>
              </w:r>
              <w:r w:rsidR="00CD3968" w:rsidRPr="00783C1A">
                <w:rPr>
                  <w:rFonts w:ascii="Times New Roman" w:eastAsia="Calibri" w:hAnsi="Times New Roman" w:cs="Times New Roman"/>
                  <w:bCs/>
                  <w:rPrChange w:id="7753" w:author="OLENA PASHKOVA (NEPTUNE.UA)" w:date="2022-11-21T15:31:00Z">
                    <w:rPr>
                      <w:rFonts w:ascii="Times New Roman" w:eastAsia="Calibri" w:hAnsi="Times New Roman" w:cs="Times New Roman"/>
                      <w:lang w:val="en-US"/>
                    </w:rPr>
                  </w:rPrChange>
                </w:rPr>
                <w:t xml:space="preserve"> </w:t>
              </w:r>
            </w:ins>
            <w:ins w:id="7754" w:author="OLENA PASHKOVA (NEPTUNE.UA)" w:date="2022-11-21T00:28:00Z">
              <w:r w:rsidR="00D67014" w:rsidRPr="00783C1A">
                <w:rPr>
                  <w:rFonts w:ascii="Times New Roman" w:eastAsia="Calibri" w:hAnsi="Times New Roman" w:cs="Times New Roman"/>
                  <w:bCs/>
                  <w:lang w:val="uk-UA"/>
                </w:rPr>
                <w:t>у разі несвоєчасного подання Замовником або уповноваженими особами Замовника документів на порожні вагони.</w:t>
              </w:r>
            </w:ins>
          </w:p>
          <w:p w14:paraId="46259088" w14:textId="77777777" w:rsidR="00400CA9" w:rsidRPr="00783C1A" w:rsidRDefault="00400CA9" w:rsidP="00400CA9">
            <w:pPr>
              <w:contextualSpacing/>
              <w:jc w:val="both"/>
              <w:rPr>
                <w:rFonts w:ascii="Times New Roman" w:eastAsia="Calibri" w:hAnsi="Times New Roman" w:cs="Times New Roman"/>
                <w:bCs/>
                <w:lang w:val="uk-UA"/>
                <w:rPrChange w:id="775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75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757" w:author="OLENA PASHKOVA (NEPTUNE.UA)" w:date="2022-11-21T15:31:00Z">
                  <w:rPr>
                    <w:rFonts w:ascii="Times New Roman" w:eastAsia="Calibri" w:hAnsi="Times New Roman" w:cs="Times New Roman"/>
                    <w:lang w:val="uk-UA"/>
                  </w:rPr>
                </w:rPrChange>
              </w:rPr>
              <w:tab/>
              <w:t>прибуття Вантажу, що не відповідає погодженій номенклатурі;</w:t>
            </w:r>
          </w:p>
          <w:p w14:paraId="2A267FB5" w14:textId="77777777" w:rsidR="00400CA9" w:rsidRPr="00783C1A" w:rsidRDefault="00400CA9" w:rsidP="00400CA9">
            <w:pPr>
              <w:contextualSpacing/>
              <w:jc w:val="both"/>
              <w:rPr>
                <w:rFonts w:ascii="Times New Roman" w:eastAsia="Calibri" w:hAnsi="Times New Roman" w:cs="Times New Roman"/>
                <w:bCs/>
                <w:lang w:val="uk-UA"/>
                <w:rPrChange w:id="775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75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760" w:author="OLENA PASHKOVA (NEPTUNE.UA)" w:date="2022-11-21T15:31:00Z">
                  <w:rPr>
                    <w:rFonts w:ascii="Times New Roman" w:eastAsia="Calibri" w:hAnsi="Times New Roman" w:cs="Times New Roman"/>
                    <w:lang w:val="uk-UA"/>
                  </w:rPr>
                </w:rPrChange>
              </w:rPr>
              <w:tab/>
              <w:t>прибуття Вантажу без належним чином оформленого комплекту документів;</w:t>
            </w:r>
          </w:p>
          <w:p w14:paraId="21FE157A" w14:textId="3E5FD0B6" w:rsidR="00400CA9" w:rsidRPr="00783C1A" w:rsidRDefault="00400CA9" w:rsidP="00400CA9">
            <w:pPr>
              <w:contextualSpacing/>
              <w:jc w:val="both"/>
              <w:rPr>
                <w:ins w:id="7761" w:author="Nataliya Tomaskovic" w:date="2022-08-18T19:04:00Z"/>
                <w:rFonts w:ascii="Times New Roman" w:eastAsia="Calibri" w:hAnsi="Times New Roman" w:cs="Times New Roman"/>
                <w:bCs/>
                <w:lang w:val="uk-UA"/>
                <w:rPrChange w:id="7762" w:author="OLENA PASHKOVA (NEPTUNE.UA)" w:date="2022-11-21T15:31:00Z">
                  <w:rPr>
                    <w:ins w:id="7763" w:author="Nataliya Tomaskovic" w:date="2022-08-18T19:04: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76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765" w:author="OLENA PASHKOVA (NEPTUNE.UA)" w:date="2022-11-21T15:31:00Z">
                  <w:rPr>
                    <w:rFonts w:ascii="Times New Roman" w:eastAsia="Calibri" w:hAnsi="Times New Roman" w:cs="Times New Roman"/>
                    <w:lang w:val="uk-UA"/>
                  </w:rPr>
                </w:rPrChange>
              </w:rPr>
              <w:tab/>
              <w:t xml:space="preserve">порушення водіями автотранспорту, встановлених на Терміналі або в Порту правил пропускного режиму, правил техніки безпеки, охорони праці, вимог чинного законодавства щодо вантажних робіт, а також інших вимог та правил, визначених Виконавцем на підставі локальних та нормативних актів, правил митного та </w:t>
            </w:r>
            <w:del w:id="7766" w:author="OLENA PASHKOVA (NEPTUNE.UA)" w:date="2022-10-26T03:12:00Z">
              <w:r w:rsidRPr="00783C1A" w:rsidDel="00A00130">
                <w:rPr>
                  <w:rFonts w:ascii="Times New Roman" w:eastAsia="Calibri" w:hAnsi="Times New Roman" w:cs="Times New Roman"/>
                  <w:bCs/>
                  <w:lang w:val="uk-UA"/>
                  <w:rPrChange w:id="7767" w:author="OLENA PASHKOVA (NEPTUNE.UA)" w:date="2022-11-21T15:31:00Z">
                    <w:rPr>
                      <w:rFonts w:ascii="Times New Roman" w:eastAsia="Calibri" w:hAnsi="Times New Roman" w:cs="Times New Roman"/>
                      <w:lang w:val="uk-UA"/>
                    </w:rPr>
                  </w:rPrChange>
                </w:rPr>
                <w:delText>прикордоного</w:delText>
              </w:r>
            </w:del>
            <w:ins w:id="7768" w:author="OLENA PASHKOVA (NEPTUNE.UA)" w:date="2022-10-26T03:12:00Z">
              <w:r w:rsidR="00A00130" w:rsidRPr="00783C1A">
                <w:rPr>
                  <w:rFonts w:ascii="Times New Roman" w:eastAsia="Calibri" w:hAnsi="Times New Roman" w:cs="Times New Roman"/>
                  <w:bCs/>
                  <w:lang w:val="uk-UA"/>
                  <w:rPrChange w:id="7769" w:author="OLENA PASHKOVA (NEPTUNE.UA)" w:date="2022-11-21T15:31:00Z">
                    <w:rPr>
                      <w:rFonts w:ascii="Times New Roman" w:eastAsia="Calibri" w:hAnsi="Times New Roman" w:cs="Times New Roman"/>
                      <w:lang w:val="uk-UA"/>
                    </w:rPr>
                  </w:rPrChange>
                </w:rPr>
                <w:t>прикордонного</w:t>
              </w:r>
            </w:ins>
            <w:r w:rsidRPr="00783C1A">
              <w:rPr>
                <w:rFonts w:ascii="Times New Roman" w:eastAsia="Calibri" w:hAnsi="Times New Roman" w:cs="Times New Roman"/>
                <w:bCs/>
                <w:lang w:val="uk-UA"/>
                <w:rPrChange w:id="7770" w:author="OLENA PASHKOVA (NEPTUNE.UA)" w:date="2022-11-21T15:31:00Z">
                  <w:rPr>
                    <w:rFonts w:ascii="Times New Roman" w:eastAsia="Calibri" w:hAnsi="Times New Roman" w:cs="Times New Roman"/>
                    <w:lang w:val="uk-UA"/>
                  </w:rPr>
                </w:rPrChange>
              </w:rPr>
              <w:t xml:space="preserve"> контролю;</w:t>
            </w:r>
          </w:p>
          <w:p w14:paraId="1BF950B1" w14:textId="7853CCE5" w:rsidR="00400CA9" w:rsidRPr="00783C1A" w:rsidRDefault="00400CA9" w:rsidP="00400CA9">
            <w:pPr>
              <w:contextualSpacing/>
              <w:jc w:val="both"/>
              <w:rPr>
                <w:rFonts w:ascii="Times New Roman" w:eastAsia="Calibri" w:hAnsi="Times New Roman" w:cs="Times New Roman"/>
                <w:bCs/>
                <w:lang w:val="uk-UA"/>
                <w:rPrChange w:id="77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772" w:author="OLENA PASHKOVA (NEPTUNE.UA)" w:date="2022-11-21T15:31:00Z">
                  <w:rPr>
                    <w:rFonts w:ascii="Times New Roman" w:eastAsia="Calibri" w:hAnsi="Times New Roman" w:cs="Times New Roman"/>
                    <w:lang w:val="uk-UA"/>
                  </w:rPr>
                </w:rPrChange>
              </w:rPr>
              <w:lastRenderedPageBreak/>
              <w:t>•</w:t>
            </w:r>
            <w:r w:rsidRPr="00783C1A">
              <w:rPr>
                <w:rFonts w:ascii="Times New Roman" w:eastAsia="Calibri" w:hAnsi="Times New Roman" w:cs="Times New Roman"/>
                <w:bCs/>
                <w:lang w:val="uk-UA"/>
                <w:rPrChange w:id="7773" w:author="OLENA PASHKOVA (NEPTUNE.UA)" w:date="2022-11-21T15:31:00Z">
                  <w:rPr>
                    <w:rFonts w:ascii="Times New Roman" w:eastAsia="Calibri" w:hAnsi="Times New Roman" w:cs="Times New Roman"/>
                    <w:lang w:val="uk-UA"/>
                  </w:rPr>
                </w:rPrChange>
              </w:rPr>
              <w:tab/>
              <w:t xml:space="preserve"> якщо є </w:t>
            </w:r>
            <w:ins w:id="7774" w:author="OLENA PASHKOVA (NEPTUNE.UA)" w:date="2022-10-26T03:17:00Z">
              <w:r w:rsidR="00A00130" w:rsidRPr="00783C1A">
                <w:rPr>
                  <w:rFonts w:ascii="Times New Roman" w:eastAsia="Calibri" w:hAnsi="Times New Roman" w:cs="Times New Roman"/>
                  <w:bCs/>
                  <w:lang w:val="uk-UA"/>
                  <w:rPrChange w:id="7775" w:author="OLENA PASHKOVA (NEPTUNE.UA)" w:date="2022-11-21T15:31:00Z">
                    <w:rPr>
                      <w:rFonts w:ascii="Times New Roman" w:eastAsia="Calibri" w:hAnsi="Times New Roman" w:cs="Times New Roman"/>
                      <w:lang w:val="uk-UA"/>
                    </w:rPr>
                  </w:rPrChange>
                </w:rPr>
                <w:t>документальне підтвердження</w:t>
              </w:r>
            </w:ins>
            <w:ins w:id="7776" w:author="OLENA PASHKOVA (NEPTUNE.UA)" w:date="2022-10-26T03:18:00Z">
              <w:r w:rsidR="00A00130" w:rsidRPr="00783C1A">
                <w:rPr>
                  <w:rFonts w:ascii="Times New Roman" w:eastAsia="Calibri" w:hAnsi="Times New Roman" w:cs="Times New Roman"/>
                  <w:bCs/>
                  <w:lang w:val="uk-UA"/>
                  <w:rPrChange w:id="7777" w:author="OLENA PASHKOVA (NEPTUNE.UA)" w:date="2022-11-21T15:31:00Z">
                    <w:rPr>
                      <w:rFonts w:ascii="Times New Roman" w:eastAsia="Calibri" w:hAnsi="Times New Roman" w:cs="Times New Roman"/>
                      <w:lang w:val="uk-UA"/>
                    </w:rPr>
                  </w:rPrChange>
                </w:rPr>
                <w:t xml:space="preserve"> того</w:t>
              </w:r>
            </w:ins>
            <w:ins w:id="7778" w:author="OLENA PASHKOVA (NEPTUNE.UA)" w:date="2022-10-26T03:17:00Z">
              <w:r w:rsidR="00A00130" w:rsidRPr="00783C1A">
                <w:rPr>
                  <w:rFonts w:ascii="Times New Roman" w:eastAsia="Calibri" w:hAnsi="Times New Roman" w:cs="Times New Roman"/>
                  <w:bCs/>
                  <w:lang w:val="uk-UA"/>
                  <w:rPrChange w:id="7779" w:author="OLENA PASHKOVA (NEPTUNE.UA)" w:date="2022-11-21T15:31:00Z">
                    <w:rPr>
                      <w:rFonts w:ascii="Times New Roman" w:eastAsia="Calibri" w:hAnsi="Times New Roman" w:cs="Times New Roman"/>
                      <w:lang w:val="uk-UA"/>
                    </w:rPr>
                  </w:rPrChange>
                </w:rPr>
                <w:t xml:space="preserve">, </w:t>
              </w:r>
            </w:ins>
            <w:del w:id="7780" w:author="OLENA PASHKOVA (NEPTUNE.UA)" w:date="2022-10-26T03:17:00Z">
              <w:r w:rsidRPr="00783C1A" w:rsidDel="00A00130">
                <w:rPr>
                  <w:rFonts w:ascii="Times New Roman" w:eastAsia="Calibri" w:hAnsi="Times New Roman" w:cs="Times New Roman"/>
                  <w:bCs/>
                  <w:lang w:val="uk-UA"/>
                  <w:rPrChange w:id="7781" w:author="OLENA PASHKOVA (NEPTUNE.UA)" w:date="2022-11-21T15:31:00Z">
                    <w:rPr>
                      <w:rFonts w:ascii="Times New Roman" w:eastAsia="Calibri" w:hAnsi="Times New Roman" w:cs="Times New Roman"/>
                      <w:lang w:val="uk-UA"/>
                    </w:rPr>
                  </w:rPrChange>
                </w:rPr>
                <w:delText>підстави вважати,</w:delText>
              </w:r>
            </w:del>
            <w:r w:rsidRPr="00783C1A">
              <w:rPr>
                <w:rFonts w:ascii="Times New Roman" w:eastAsia="Calibri" w:hAnsi="Times New Roman" w:cs="Times New Roman"/>
                <w:bCs/>
                <w:lang w:val="uk-UA"/>
                <w:rPrChange w:id="7782" w:author="OLENA PASHKOVA (NEPTUNE.UA)" w:date="2022-11-21T15:31:00Z">
                  <w:rPr>
                    <w:rFonts w:ascii="Times New Roman" w:eastAsia="Calibri" w:hAnsi="Times New Roman" w:cs="Times New Roman"/>
                    <w:lang w:val="uk-UA"/>
                  </w:rPr>
                </w:rPrChange>
              </w:rPr>
              <w:t xml:space="preserve"> що </w:t>
            </w:r>
            <w:ins w:id="7783" w:author="OLENA PASHKOVA (NEPTUNE.UA)" w:date="2022-10-26T03:18:00Z">
              <w:r w:rsidR="00A00130" w:rsidRPr="00783C1A">
                <w:rPr>
                  <w:rFonts w:ascii="Times New Roman" w:eastAsia="Calibri" w:hAnsi="Times New Roman" w:cs="Times New Roman"/>
                  <w:bCs/>
                  <w:lang w:val="uk-UA"/>
                  <w:rPrChange w:id="7784" w:author="OLENA PASHKOVA (NEPTUNE.UA)" w:date="2022-11-21T15:31:00Z">
                    <w:rPr>
                      <w:rFonts w:ascii="Times New Roman" w:eastAsia="Calibri" w:hAnsi="Times New Roman" w:cs="Times New Roman"/>
                      <w:lang w:val="uk-UA"/>
                    </w:rPr>
                  </w:rPrChange>
                </w:rPr>
                <w:t xml:space="preserve">на </w:t>
              </w:r>
            </w:ins>
            <w:ins w:id="7785" w:author="OLENA PASHKOVA (NEPTUNE.UA)" w:date="2022-10-26T03:17:00Z">
              <w:r w:rsidR="00A00130" w:rsidRPr="00783C1A">
                <w:rPr>
                  <w:rFonts w:ascii="Times New Roman" w:eastAsia="Calibri" w:hAnsi="Times New Roman" w:cs="Times New Roman"/>
                  <w:bCs/>
                  <w:lang w:val="uk-UA"/>
                  <w:rPrChange w:id="7786" w:author="OLENA PASHKOVA (NEPTUNE.UA)" w:date="2022-11-21T15:31:00Z">
                    <w:rPr>
                      <w:rFonts w:ascii="Times New Roman" w:eastAsia="Calibri" w:hAnsi="Times New Roman" w:cs="Times New Roman"/>
                      <w:lang w:val="uk-UA"/>
                    </w:rPr>
                  </w:rPrChange>
                </w:rPr>
                <w:t xml:space="preserve">Зерно </w:t>
              </w:r>
            </w:ins>
            <w:ins w:id="7787" w:author="OLENA PASHKOVA (NEPTUNE.UA)" w:date="2022-10-26T03:18:00Z">
              <w:r w:rsidR="00A00130" w:rsidRPr="00783C1A">
                <w:rPr>
                  <w:rFonts w:ascii="Times New Roman" w:eastAsia="Calibri" w:hAnsi="Times New Roman" w:cs="Times New Roman"/>
                  <w:bCs/>
                  <w:lang w:val="uk-UA"/>
                  <w:rPrChange w:id="7788" w:author="OLENA PASHKOVA (NEPTUNE.UA)" w:date="2022-11-21T15:31:00Z">
                    <w:rPr>
                      <w:rFonts w:ascii="Times New Roman" w:eastAsia="Calibri" w:hAnsi="Times New Roman" w:cs="Times New Roman"/>
                      <w:lang w:val="uk-UA"/>
                    </w:rPr>
                  </w:rPrChange>
                </w:rPr>
                <w:t xml:space="preserve">накладено арешт або іншим чином обтяжено. </w:t>
              </w:r>
            </w:ins>
            <w:del w:id="7789" w:author="OLENA PASHKOVA (NEPTUNE.UA)" w:date="2022-10-26T03:18:00Z">
              <w:r w:rsidRPr="00783C1A" w:rsidDel="00A00130">
                <w:rPr>
                  <w:rFonts w:ascii="Times New Roman" w:eastAsia="Calibri" w:hAnsi="Times New Roman" w:cs="Times New Roman"/>
                  <w:bCs/>
                  <w:lang w:val="uk-UA"/>
                  <w:rPrChange w:id="7790" w:author="OLENA PASHKOVA (NEPTUNE.UA)" w:date="2022-11-21T15:31:00Z">
                    <w:rPr>
                      <w:rFonts w:ascii="Times New Roman" w:eastAsia="Calibri" w:hAnsi="Times New Roman" w:cs="Times New Roman"/>
                      <w:lang w:val="uk-UA"/>
                    </w:rPr>
                  </w:rPrChange>
                </w:rPr>
                <w:delText>вантажовідправник, експортер згідно з документами Замовника та / або іншого контрагента Замовника в ланцюзі цього зерна є сумнівним, має негативну податкову чи кримінальну історію, і</w:delText>
              </w:r>
            </w:del>
            <w:ins w:id="7791" w:author="Nataliya Tomaskovic" w:date="2022-08-18T19:06:00Z">
              <w:del w:id="7792" w:author="OLENA PASHKOVA (NEPTUNE.UA)" w:date="2022-10-26T03:18:00Z">
                <w:r w:rsidRPr="00783C1A" w:rsidDel="00A00130">
                  <w:rPr>
                    <w:rFonts w:ascii="Times New Roman" w:eastAsia="Calibri" w:hAnsi="Times New Roman" w:cs="Times New Roman"/>
                    <w:bCs/>
                    <w:lang w:val="uk-UA"/>
                    <w:rPrChange w:id="7793" w:author="OLENA PASHKOVA (NEPTUNE.UA)" w:date="2022-11-21T15:31:00Z">
                      <w:rPr>
                        <w:rFonts w:ascii="Times New Roman" w:eastAsia="Calibri" w:hAnsi="Times New Roman" w:cs="Times New Roman"/>
                        <w:lang w:val="uk-UA"/>
                      </w:rPr>
                    </w:rPrChange>
                  </w:rPr>
                  <w:delText>/</w:delText>
                </w:r>
              </w:del>
            </w:ins>
            <w:del w:id="7794" w:author="OLENA PASHKOVA (NEPTUNE.UA)" w:date="2022-10-26T03:18:00Z">
              <w:r w:rsidRPr="00783C1A" w:rsidDel="00A00130">
                <w:rPr>
                  <w:rFonts w:ascii="Times New Roman" w:eastAsia="Calibri" w:hAnsi="Times New Roman" w:cs="Times New Roman"/>
                  <w:bCs/>
                  <w:lang w:val="uk-UA"/>
                  <w:rPrChange w:id="7795" w:author="OLENA PASHKOVA (NEPTUNE.UA)" w:date="2022-11-21T15:31:00Z">
                    <w:rPr>
                      <w:rFonts w:ascii="Times New Roman" w:eastAsia="Calibri" w:hAnsi="Times New Roman" w:cs="Times New Roman"/>
                      <w:lang w:val="uk-UA"/>
                    </w:rPr>
                  </w:rPrChange>
                </w:rPr>
                <w:delText xml:space="preserve"> \ або є учасником кримінального провадження тощо, та / або зерно є предметом кримінального та</w:delText>
              </w:r>
            </w:del>
            <w:ins w:id="7796" w:author="Nataliya Tomaskovic" w:date="2022-08-18T19:07:00Z">
              <w:del w:id="7797" w:author="OLENA PASHKOVA (NEPTUNE.UA)" w:date="2022-10-26T03:18:00Z">
                <w:r w:rsidRPr="00783C1A" w:rsidDel="00A00130">
                  <w:rPr>
                    <w:rFonts w:ascii="Times New Roman" w:eastAsia="Calibri" w:hAnsi="Times New Roman" w:cs="Times New Roman"/>
                    <w:bCs/>
                    <w:lang w:val="uk-UA"/>
                    <w:rPrChange w:id="7798" w:author="OLENA PASHKOVA (NEPTUNE.UA)" w:date="2022-11-21T15:31:00Z">
                      <w:rPr>
                        <w:rFonts w:ascii="Times New Roman" w:eastAsia="Calibri" w:hAnsi="Times New Roman" w:cs="Times New Roman"/>
                        <w:lang w:val="uk-UA"/>
                      </w:rPr>
                    </w:rPrChange>
                  </w:rPr>
                  <w:delText>/</w:delText>
                </w:r>
              </w:del>
            </w:ins>
            <w:del w:id="7799" w:author="OLENA PASHKOVA (NEPTUNE.UA)" w:date="2022-10-26T03:18:00Z">
              <w:r w:rsidRPr="00783C1A" w:rsidDel="00A00130">
                <w:rPr>
                  <w:rFonts w:ascii="Times New Roman" w:eastAsia="Calibri" w:hAnsi="Times New Roman" w:cs="Times New Roman"/>
                  <w:bCs/>
                  <w:lang w:val="uk-UA"/>
                  <w:rPrChange w:id="7800" w:author="OLENA PASHKOVA (NEPTUNE.UA)" w:date="2022-11-21T15:31:00Z">
                    <w:rPr>
                      <w:rFonts w:ascii="Times New Roman" w:eastAsia="Calibri" w:hAnsi="Times New Roman" w:cs="Times New Roman"/>
                      <w:lang w:val="uk-UA"/>
                    </w:rPr>
                  </w:rPrChange>
                </w:rPr>
                <w:delText xml:space="preserve"> \ або виконавчого провадження, або існує ризик вилучення (арешту) зерна.</w:delText>
              </w:r>
            </w:del>
          </w:p>
          <w:p w14:paraId="0481A882" w14:textId="0C14E42E" w:rsidR="00400CA9" w:rsidRPr="00783C1A" w:rsidRDefault="00400CA9" w:rsidP="00400CA9">
            <w:pPr>
              <w:contextualSpacing/>
              <w:jc w:val="both"/>
              <w:rPr>
                <w:rFonts w:ascii="Times New Roman" w:eastAsia="Calibri" w:hAnsi="Times New Roman" w:cs="Times New Roman"/>
                <w:bCs/>
                <w:lang w:val="uk-UA"/>
                <w:rPrChange w:id="780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80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803" w:author="OLENA PASHKOVA (NEPTUNE.UA)" w:date="2022-11-21T15:31:00Z">
                  <w:rPr>
                    <w:rFonts w:ascii="Times New Roman" w:eastAsia="Calibri" w:hAnsi="Times New Roman" w:cs="Times New Roman"/>
                    <w:lang w:val="uk-UA"/>
                  </w:rPr>
                </w:rPrChange>
              </w:rPr>
              <w:tab/>
              <w:t xml:space="preserve"> коли прибувають залізничні вагони з фумігацією в ньому. </w:t>
            </w:r>
            <w:del w:id="7804" w:author="OLENA PASHKOVA (NEPTUNE.UA)" w:date="2022-10-26T03:21:00Z">
              <w:r w:rsidRPr="00783C1A" w:rsidDel="00196E78">
                <w:rPr>
                  <w:rFonts w:ascii="Times New Roman" w:eastAsia="Calibri" w:hAnsi="Times New Roman" w:cs="Times New Roman"/>
                  <w:bCs/>
                  <w:lang w:val="uk-UA"/>
                  <w:rPrChange w:id="7805" w:author="OLENA PASHKOVA (NEPTUNE.UA)" w:date="2022-11-21T15:31:00Z">
                    <w:rPr>
                      <w:rFonts w:ascii="Times New Roman" w:eastAsia="Calibri" w:hAnsi="Times New Roman" w:cs="Times New Roman"/>
                      <w:lang w:val="uk-UA"/>
                    </w:rPr>
                  </w:rPrChange>
                </w:rPr>
                <w:delText xml:space="preserve">Виконавець звільняється від відповідальності за відмову прийняти Вантажу або будь-якої його частини в таких випадках і має право вимагати від Замовника відшкодування витрат, понесених у зв'язку з відхиленням Вантажу в такому випадку. </w:delText>
              </w:r>
            </w:del>
            <w:del w:id="7806" w:author="OLENA PASHKOVA (NEPTUNE.UA)" w:date="2022-11-21T01:26:00Z">
              <w:r w:rsidRPr="00783C1A" w:rsidDel="008A3D76">
                <w:rPr>
                  <w:rFonts w:ascii="Times New Roman" w:eastAsia="Calibri" w:hAnsi="Times New Roman" w:cs="Times New Roman"/>
                  <w:bCs/>
                  <w:lang w:val="uk-UA"/>
                  <w:rPrChange w:id="7807" w:author="OLENA PASHKOVA (NEPTUNE.UA)" w:date="2022-11-21T15:31:00Z">
                    <w:rPr>
                      <w:rFonts w:ascii="Times New Roman" w:eastAsia="Calibri" w:hAnsi="Times New Roman" w:cs="Times New Roman"/>
                      <w:lang w:val="uk-UA"/>
                    </w:rPr>
                  </w:rPrChange>
                </w:rPr>
                <w:delText>Всі витрати на дегазацію, простій вагонів для дегазації - за рахунок Замовника.</w:delText>
              </w:r>
            </w:del>
          </w:p>
          <w:p w14:paraId="7D2A37AC" w14:textId="7967D1A3" w:rsidR="00400CA9" w:rsidRPr="00783C1A" w:rsidDel="002416C9" w:rsidRDefault="00AE0FAF" w:rsidP="00400CA9">
            <w:pPr>
              <w:contextualSpacing/>
              <w:jc w:val="both"/>
              <w:rPr>
                <w:del w:id="7808" w:author="Nataliya Tomaskovic" w:date="2022-08-18T19:09:00Z"/>
                <w:rFonts w:ascii="Times New Roman" w:eastAsia="Calibri" w:hAnsi="Times New Roman" w:cs="Times New Roman"/>
                <w:bCs/>
                <w:lang w:val="uk-UA"/>
                <w:rPrChange w:id="7809" w:author="OLENA PASHKOVA (NEPTUNE.UA)" w:date="2022-11-21T15:31:00Z">
                  <w:rPr>
                    <w:del w:id="7810" w:author="Nataliya Tomaskovic" w:date="2022-08-18T19:09:00Z"/>
                    <w:rFonts w:ascii="Times New Roman" w:eastAsia="Calibri" w:hAnsi="Times New Roman" w:cs="Times New Roman"/>
                    <w:lang w:val="uk-UA"/>
                  </w:rPr>
                </w:rPrChange>
              </w:rPr>
            </w:pPr>
            <w:ins w:id="7811" w:author="OLENA PASHKOVA (NEPTUNE.UA)" w:date="2022-11-21T01:27:00Z">
              <w:r w:rsidRPr="00783C1A">
                <w:rPr>
                  <w:rFonts w:ascii="Times New Roman" w:eastAsia="Calibri" w:hAnsi="Times New Roman" w:cs="Times New Roman"/>
                  <w:bCs/>
                  <w:lang w:val="uk-UA"/>
                  <w:rPrChange w:id="781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813" w:author="OLENA PASHKOVA (NEPTUNE.UA)" w:date="2022-11-21T15:31:00Z">
                    <w:rPr>
                      <w:rFonts w:ascii="Times New Roman" w:eastAsia="Calibri" w:hAnsi="Times New Roman" w:cs="Times New Roman"/>
                      <w:lang w:val="uk-UA"/>
                    </w:rPr>
                  </w:rPrChange>
                </w:rPr>
                <w:t xml:space="preserve"> </w:t>
              </w:r>
              <w:r w:rsidR="000D0A40" w:rsidRPr="00783C1A">
                <w:rPr>
                  <w:rFonts w:ascii="Times New Roman" w:eastAsia="Calibri" w:hAnsi="Times New Roman" w:cs="Times New Roman"/>
                  <w:bCs/>
                  <w:lang w:val="uk-UA"/>
                  <w:rPrChange w:id="7814" w:author="OLENA PASHKOVA (NEPTUNE.UA)" w:date="2022-11-21T15:31:00Z">
                    <w:rPr>
                      <w:rFonts w:ascii="Times New Roman" w:eastAsia="Calibri" w:hAnsi="Times New Roman" w:cs="Times New Roman"/>
                      <w:lang w:val="uk-UA"/>
                    </w:rPr>
                  </w:rPrChange>
                </w:rPr>
                <w:t xml:space="preserve">у разі затримки з боку Замовника </w:t>
              </w:r>
            </w:ins>
            <w:ins w:id="7815" w:author="OLENA PASHKOVA (NEPTUNE.UA)" w:date="2022-11-21T01:28:00Z">
              <w:r w:rsidR="000D0A40" w:rsidRPr="00783C1A">
                <w:rPr>
                  <w:rFonts w:ascii="Times New Roman" w:eastAsia="Calibri" w:hAnsi="Times New Roman" w:cs="Times New Roman"/>
                  <w:bCs/>
                  <w:lang w:val="uk-UA"/>
                  <w:rPrChange w:id="7816" w:author="OLENA PASHKOVA (NEPTUNE.UA)" w:date="2022-11-21T15:31:00Z">
                    <w:rPr>
                      <w:rFonts w:ascii="Times New Roman" w:eastAsia="Calibri" w:hAnsi="Times New Roman" w:cs="Times New Roman"/>
                      <w:lang w:val="uk-UA"/>
                    </w:rPr>
                  </w:rPrChange>
                </w:rPr>
                <w:t xml:space="preserve">більше ніж на 10 календарних днів </w:t>
              </w:r>
              <w:r w:rsidR="00AE7B58" w:rsidRPr="00783C1A">
                <w:rPr>
                  <w:rFonts w:ascii="Times New Roman" w:eastAsia="Calibri" w:hAnsi="Times New Roman" w:cs="Times New Roman"/>
                  <w:bCs/>
                  <w:lang w:val="uk-UA"/>
                  <w:rPrChange w:id="7817" w:author="OLENA PASHKOVA (NEPTUNE.UA)" w:date="2022-11-21T15:31:00Z">
                    <w:rPr>
                      <w:rFonts w:ascii="Times New Roman" w:eastAsia="Calibri" w:hAnsi="Times New Roman" w:cs="Times New Roman"/>
                      <w:lang w:val="uk-UA"/>
                    </w:rPr>
                  </w:rPrChange>
                </w:rPr>
                <w:t xml:space="preserve">з оплатою </w:t>
              </w:r>
              <w:r w:rsidR="00CA5E35" w:rsidRPr="00783C1A">
                <w:rPr>
                  <w:rFonts w:ascii="Times New Roman" w:eastAsia="Calibri" w:hAnsi="Times New Roman" w:cs="Times New Roman"/>
                  <w:bCs/>
                  <w:lang w:val="uk-UA"/>
                  <w:rPrChange w:id="7818" w:author="OLENA PASHKOVA (NEPTUNE.UA)" w:date="2022-11-21T15:31:00Z">
                    <w:rPr>
                      <w:rFonts w:ascii="Times New Roman" w:eastAsia="Calibri" w:hAnsi="Times New Roman" w:cs="Times New Roman"/>
                      <w:lang w:val="uk-UA"/>
                    </w:rPr>
                  </w:rPrChange>
                </w:rPr>
                <w:t>безспірни</w:t>
              </w:r>
            </w:ins>
            <w:ins w:id="7819" w:author="OLENA PASHKOVA (NEPTUNE.UA)" w:date="2022-11-21T01:29:00Z">
              <w:r w:rsidR="00CA5E35" w:rsidRPr="00783C1A">
                <w:rPr>
                  <w:rFonts w:ascii="Times New Roman" w:eastAsia="Calibri" w:hAnsi="Times New Roman" w:cs="Times New Roman"/>
                  <w:bCs/>
                  <w:lang w:val="uk-UA"/>
                  <w:rPrChange w:id="7820" w:author="OLENA PASHKOVA (NEPTUNE.UA)" w:date="2022-11-21T15:31:00Z">
                    <w:rPr>
                      <w:rFonts w:ascii="Times New Roman" w:eastAsia="Calibri" w:hAnsi="Times New Roman" w:cs="Times New Roman"/>
                      <w:lang w:val="uk-UA"/>
                    </w:rPr>
                  </w:rPrChange>
                </w:rPr>
                <w:t xml:space="preserve">х </w:t>
              </w:r>
            </w:ins>
            <w:ins w:id="7821" w:author="OLENA PASHKOVA (NEPTUNE.UA)" w:date="2022-11-21T01:28:00Z">
              <w:r w:rsidR="00AE7B58" w:rsidRPr="00783C1A">
                <w:rPr>
                  <w:rFonts w:ascii="Times New Roman" w:eastAsia="Calibri" w:hAnsi="Times New Roman" w:cs="Times New Roman"/>
                  <w:bCs/>
                  <w:lang w:val="uk-UA"/>
                  <w:rPrChange w:id="7822" w:author="OLENA PASHKOVA (NEPTUNE.UA)" w:date="2022-11-21T15:31:00Z">
                    <w:rPr>
                      <w:rFonts w:ascii="Times New Roman" w:eastAsia="Calibri" w:hAnsi="Times New Roman" w:cs="Times New Roman"/>
                      <w:lang w:val="uk-UA"/>
                    </w:rPr>
                  </w:rPrChange>
                </w:rPr>
                <w:t>рахунків Виконавця</w:t>
              </w:r>
            </w:ins>
            <w:ins w:id="7823" w:author="OLENA PASHKOVA (NEPTUNE.UA)" w:date="2022-11-21T01:31:00Z">
              <w:r w:rsidR="004A142B" w:rsidRPr="00783C1A">
                <w:rPr>
                  <w:rFonts w:ascii="Times New Roman" w:eastAsia="Calibri" w:hAnsi="Times New Roman" w:cs="Times New Roman"/>
                  <w:bCs/>
                  <w:lang w:val="uk-UA"/>
                  <w:rPrChange w:id="7824" w:author="OLENA PASHKOVA (NEPTUNE.UA)" w:date="2022-11-21T15:31:00Z">
                    <w:rPr>
                      <w:rFonts w:ascii="Times New Roman" w:eastAsia="Calibri" w:hAnsi="Times New Roman" w:cs="Times New Roman"/>
                      <w:lang w:val="uk-UA"/>
                    </w:rPr>
                  </w:rPrChange>
                </w:rPr>
                <w:t>.</w:t>
              </w:r>
            </w:ins>
            <w:ins w:id="7825" w:author="OLENA PASHKOVA (NEPTUNE.UA)" w:date="2022-11-21T01:28:00Z">
              <w:r w:rsidR="00AE7B58" w:rsidRPr="00783C1A">
                <w:rPr>
                  <w:rFonts w:ascii="Times New Roman" w:eastAsia="Calibri" w:hAnsi="Times New Roman" w:cs="Times New Roman"/>
                  <w:bCs/>
                  <w:lang w:val="uk-UA"/>
                  <w:rPrChange w:id="7826" w:author="OLENA PASHKOVA (NEPTUNE.UA)" w:date="2022-11-21T15:31:00Z">
                    <w:rPr>
                      <w:rFonts w:ascii="Times New Roman" w:eastAsia="Calibri" w:hAnsi="Times New Roman" w:cs="Times New Roman"/>
                      <w:lang w:val="uk-UA"/>
                    </w:rPr>
                  </w:rPrChange>
                </w:rPr>
                <w:t xml:space="preserve"> </w:t>
              </w:r>
            </w:ins>
          </w:p>
          <w:p w14:paraId="20BEBD57" w14:textId="0881C795" w:rsidR="00400CA9" w:rsidRPr="00783C1A" w:rsidRDefault="00400CA9" w:rsidP="00400CA9">
            <w:pPr>
              <w:contextualSpacing/>
              <w:jc w:val="both"/>
              <w:rPr>
                <w:rFonts w:ascii="Times New Roman" w:eastAsia="Calibri" w:hAnsi="Times New Roman" w:cs="Times New Roman"/>
                <w:bCs/>
                <w:lang w:val="uk-UA"/>
                <w:rPrChange w:id="782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828" w:author="OLENA PASHKOVA (NEPTUNE.UA)" w:date="2022-11-21T15:31:00Z">
                  <w:rPr>
                    <w:rFonts w:ascii="Times New Roman" w:eastAsia="Calibri" w:hAnsi="Times New Roman" w:cs="Times New Roman"/>
                    <w:b/>
                    <w:lang w:val="uk-UA"/>
                  </w:rPr>
                </w:rPrChange>
              </w:rPr>
              <w:t>4.1</w:t>
            </w:r>
            <w:ins w:id="7829" w:author="OLENA PASHKOVA (NEPTUNE.UA)" w:date="2022-10-26T03:35:00Z">
              <w:r w:rsidR="003322EE" w:rsidRPr="00783C1A">
                <w:rPr>
                  <w:rFonts w:ascii="Times New Roman" w:eastAsia="Calibri" w:hAnsi="Times New Roman" w:cs="Times New Roman"/>
                  <w:bCs/>
                  <w:rPrChange w:id="7830" w:author="OLENA PASHKOVA (NEPTUNE.UA)" w:date="2022-11-21T15:31:00Z">
                    <w:rPr>
                      <w:rFonts w:ascii="Times New Roman" w:eastAsia="Calibri" w:hAnsi="Times New Roman" w:cs="Times New Roman"/>
                      <w:b/>
                    </w:rPr>
                  </w:rPrChange>
                </w:rPr>
                <w:t xml:space="preserve">7. </w:t>
              </w:r>
            </w:ins>
            <w:ins w:id="7831" w:author="Nataliya Tomaskovic" w:date="2022-08-22T15:27:00Z">
              <w:del w:id="7832" w:author="OLENA PASHKOVA (NEPTUNE.UA)" w:date="2022-10-26T03:35:00Z">
                <w:r w:rsidRPr="00783C1A" w:rsidDel="003322EE">
                  <w:rPr>
                    <w:rFonts w:ascii="Times New Roman" w:eastAsia="Calibri" w:hAnsi="Times New Roman" w:cs="Times New Roman"/>
                    <w:bCs/>
                    <w:rPrChange w:id="7833" w:author="OLENA PASHKOVA (NEPTUNE.UA)" w:date="2022-11-21T15:31:00Z">
                      <w:rPr>
                        <w:rFonts w:ascii="Times New Roman" w:eastAsia="Calibri" w:hAnsi="Times New Roman" w:cs="Times New Roman"/>
                        <w:b/>
                      </w:rPr>
                    </w:rPrChange>
                  </w:rPr>
                  <w:delText>8</w:delText>
                </w:r>
              </w:del>
            </w:ins>
            <w:del w:id="7834" w:author="OLENA PASHKOVA (NEPTUNE.UA)" w:date="2022-10-26T03:35:00Z">
              <w:r w:rsidRPr="00783C1A" w:rsidDel="003322EE">
                <w:rPr>
                  <w:rFonts w:ascii="Times New Roman" w:eastAsia="Calibri" w:hAnsi="Times New Roman" w:cs="Times New Roman"/>
                  <w:bCs/>
                  <w:lang w:val="uk-UA"/>
                  <w:rPrChange w:id="7835" w:author="OLENA PASHKOVA (NEPTUNE.UA)" w:date="2022-11-21T15:31:00Z">
                    <w:rPr>
                      <w:rFonts w:ascii="Times New Roman" w:eastAsia="Calibri" w:hAnsi="Times New Roman" w:cs="Times New Roman"/>
                      <w:b/>
                      <w:lang w:val="uk-UA"/>
                    </w:rPr>
                  </w:rPrChange>
                </w:rPr>
                <w:delText>7.</w:delText>
              </w:r>
            </w:del>
            <w:r w:rsidRPr="00783C1A">
              <w:rPr>
                <w:rFonts w:ascii="Times New Roman" w:eastAsia="Calibri" w:hAnsi="Times New Roman" w:cs="Times New Roman"/>
                <w:bCs/>
                <w:lang w:val="uk-UA"/>
              </w:rPr>
              <w:t xml:space="preserve"> Виконавець має право без будь-якої відповідальності за це не підтверджувати номінацію  та відмовити в прийнятті Судна, якщо на момент подання номінації Замовником завезено менш ніж  80 % заявленого до перевантаження Зерна.</w:t>
            </w:r>
          </w:p>
          <w:p w14:paraId="50727FB5" w14:textId="77777777" w:rsidR="00400CA9" w:rsidRPr="00783C1A" w:rsidDel="005E481E" w:rsidRDefault="00400CA9" w:rsidP="00400CA9">
            <w:pPr>
              <w:contextualSpacing/>
              <w:jc w:val="both"/>
              <w:rPr>
                <w:del w:id="7836" w:author="Nataliya Tomaskovic" w:date="2022-08-18T19:10:00Z"/>
                <w:rFonts w:ascii="Times New Roman" w:eastAsia="Calibri" w:hAnsi="Times New Roman" w:cs="Times New Roman"/>
                <w:bCs/>
                <w:lang w:val="uk-UA"/>
                <w:rPrChange w:id="7837" w:author="OLENA PASHKOVA (NEPTUNE.UA)" w:date="2022-11-21T15:31:00Z">
                  <w:rPr>
                    <w:del w:id="7838" w:author="Nataliya Tomaskovic" w:date="2022-08-18T19:10:00Z"/>
                    <w:rFonts w:ascii="Times New Roman" w:eastAsia="Calibri" w:hAnsi="Times New Roman" w:cs="Times New Roman"/>
                    <w:b/>
                    <w:lang w:val="uk-UA"/>
                  </w:rPr>
                </w:rPrChange>
              </w:rPr>
            </w:pPr>
          </w:p>
          <w:p w14:paraId="539A1912" w14:textId="18C17A8F" w:rsidR="00400CA9" w:rsidRPr="00783C1A" w:rsidRDefault="00F251A8" w:rsidP="00400CA9">
            <w:pPr>
              <w:contextualSpacing/>
              <w:jc w:val="both"/>
              <w:rPr>
                <w:rFonts w:ascii="Times New Roman" w:eastAsia="Calibri" w:hAnsi="Times New Roman" w:cs="Times New Roman"/>
                <w:bCs/>
                <w:lang w:val="uk-UA"/>
                <w:rPrChange w:id="7839" w:author="OLENA PASHKOVA (NEPTUNE.UA)" w:date="2022-11-21T15:31:00Z">
                  <w:rPr>
                    <w:rFonts w:ascii="Times New Roman" w:eastAsia="Calibri" w:hAnsi="Times New Roman" w:cs="Times New Roman"/>
                    <w:lang w:val="uk-UA"/>
                  </w:rPr>
                </w:rPrChange>
              </w:rPr>
            </w:pPr>
            <w:ins w:id="7840" w:author="OLENA PASHKOVA (NEPTUNE.UA)" w:date="2022-11-21T01:36:00Z">
              <w:r w:rsidRPr="00783C1A">
                <w:rPr>
                  <w:rFonts w:ascii="Times New Roman" w:eastAsia="Calibri" w:hAnsi="Times New Roman" w:cs="Times New Roman"/>
                  <w:bCs/>
                  <w:lang w:val="uk-UA"/>
                  <w:rPrChange w:id="7841" w:author="OLENA PASHKOVA (NEPTUNE.UA)" w:date="2022-11-21T15:31:00Z">
                    <w:rPr>
                      <w:rFonts w:ascii="Times New Roman" w:eastAsia="Calibri" w:hAnsi="Times New Roman" w:cs="Times New Roman"/>
                      <w:b/>
                      <w:lang w:val="uk-UA"/>
                    </w:rPr>
                  </w:rPrChange>
                </w:rPr>
                <w:t xml:space="preserve">4.18. </w:t>
              </w:r>
              <w:r w:rsidRPr="00783C1A">
                <w:rPr>
                  <w:rFonts w:ascii="Times New Roman" w:eastAsia="Calibri" w:hAnsi="Times New Roman" w:cs="Times New Roman"/>
                  <w:bCs/>
                  <w:lang w:val="uk-UA"/>
                  <w:rPrChange w:id="7842" w:author="OLENA PASHKOVA (NEPTUNE.UA)" w:date="2022-11-21T15:31:00Z">
                    <w:rPr>
                      <w:rFonts w:ascii="Times New Roman" w:eastAsia="Calibri" w:hAnsi="Times New Roman" w:cs="Times New Roman"/>
                      <w:b/>
                      <w:lang w:val="uk-UA"/>
                    </w:rPr>
                  </w:rPrChange>
                </w:rPr>
                <w:t xml:space="preserve">Виконавець має право без будь-якої відповідальності за це </w:t>
              </w:r>
              <w:r w:rsidR="00AE1B2B" w:rsidRPr="00783C1A">
                <w:rPr>
                  <w:rFonts w:ascii="Times New Roman" w:eastAsia="Calibri" w:hAnsi="Times New Roman" w:cs="Times New Roman"/>
                  <w:bCs/>
                  <w:lang w:val="uk-UA"/>
                  <w:rPrChange w:id="7843" w:author="OLENA PASHKOVA (NEPTUNE.UA)" w:date="2022-11-21T15:31:00Z">
                    <w:rPr>
                      <w:rFonts w:ascii="Times New Roman" w:eastAsia="Calibri" w:hAnsi="Times New Roman" w:cs="Times New Roman"/>
                      <w:b/>
                      <w:lang w:val="uk-UA"/>
                    </w:rPr>
                  </w:rPrChange>
                </w:rPr>
                <w:t xml:space="preserve">не </w:t>
              </w:r>
            </w:ins>
            <w:ins w:id="7844" w:author="OLENA PASHKOVA (NEPTUNE.UA)" w:date="2022-11-21T01:38:00Z">
              <w:r w:rsidR="00825228" w:rsidRPr="00783C1A">
                <w:rPr>
                  <w:rFonts w:ascii="Times New Roman" w:eastAsia="Calibri" w:hAnsi="Times New Roman" w:cs="Times New Roman"/>
                  <w:bCs/>
                  <w:lang w:val="uk-UA"/>
                </w:rPr>
                <w:t>перев</w:t>
              </w:r>
            </w:ins>
            <w:ins w:id="7845" w:author="OLENA PASHKOVA (NEPTUNE.UA)" w:date="2022-11-21T01:36:00Z">
              <w:r w:rsidR="00AE1B2B" w:rsidRPr="00783C1A">
                <w:rPr>
                  <w:rFonts w:ascii="Times New Roman" w:eastAsia="Calibri" w:hAnsi="Times New Roman" w:cs="Times New Roman"/>
                  <w:bCs/>
                  <w:lang w:val="uk-UA"/>
                  <w:rPrChange w:id="7846" w:author="OLENA PASHKOVA (NEPTUNE.UA)" w:date="2022-11-21T15:31:00Z">
                    <w:rPr>
                      <w:rFonts w:ascii="Times New Roman" w:eastAsia="Calibri" w:hAnsi="Times New Roman" w:cs="Times New Roman"/>
                      <w:b/>
                      <w:lang w:val="uk-UA"/>
                    </w:rPr>
                  </w:rPrChange>
                </w:rPr>
                <w:t>антажувати Ванта</w:t>
              </w:r>
            </w:ins>
            <w:ins w:id="7847" w:author="OLENA PASHKOVA (NEPTUNE.UA)" w:date="2022-11-21T01:37:00Z">
              <w:r w:rsidR="00AE1B2B" w:rsidRPr="00783C1A">
                <w:rPr>
                  <w:rFonts w:ascii="Times New Roman" w:eastAsia="Calibri" w:hAnsi="Times New Roman" w:cs="Times New Roman"/>
                  <w:bCs/>
                  <w:lang w:val="uk-UA"/>
                  <w:rPrChange w:id="7848" w:author="OLENA PASHKOVA (NEPTUNE.UA)" w:date="2022-11-21T15:31:00Z">
                    <w:rPr>
                      <w:rFonts w:ascii="Times New Roman" w:eastAsia="Calibri" w:hAnsi="Times New Roman" w:cs="Times New Roman"/>
                      <w:b/>
                      <w:lang w:val="uk-UA"/>
                    </w:rPr>
                  </w:rPrChange>
                </w:rPr>
                <w:t>жі Замовника</w:t>
              </w:r>
              <w:r w:rsidR="00975902" w:rsidRPr="00783C1A">
                <w:rPr>
                  <w:bCs/>
                  <w:lang w:val="uk-UA"/>
                  <w:rPrChange w:id="7849" w:author="OLENA PASHKOVA (NEPTUNE.UA)" w:date="2022-11-21T15:31:00Z">
                    <w:rPr/>
                  </w:rPrChange>
                </w:rPr>
                <w:t xml:space="preserve"> </w:t>
              </w:r>
              <w:r w:rsidR="00975902" w:rsidRPr="00783C1A">
                <w:rPr>
                  <w:rFonts w:ascii="Times New Roman" w:eastAsia="Calibri" w:hAnsi="Times New Roman" w:cs="Times New Roman"/>
                  <w:bCs/>
                  <w:lang w:val="uk-UA"/>
                  <w:rPrChange w:id="7850" w:author="OLENA PASHKOVA (NEPTUNE.UA)" w:date="2022-11-21T15:31:00Z">
                    <w:rPr>
                      <w:rFonts w:ascii="Times New Roman" w:eastAsia="Calibri" w:hAnsi="Times New Roman" w:cs="Times New Roman"/>
                      <w:b/>
                      <w:lang w:val="uk-UA"/>
                    </w:rPr>
                  </w:rPrChange>
                </w:rPr>
                <w:t>у разі затримки з боку Замовника більше ніж на 10 календарних днів з оплатою безспірних рахунків Виконавця</w:t>
              </w:r>
            </w:ins>
            <w:ins w:id="7851" w:author="OLENA PASHKOVA (NEPTUNE.UA)" w:date="2022-11-21T01:39:00Z">
              <w:r w:rsidR="00825228" w:rsidRPr="00783C1A">
                <w:rPr>
                  <w:rFonts w:ascii="Times New Roman" w:eastAsia="Calibri" w:hAnsi="Times New Roman" w:cs="Times New Roman"/>
                  <w:bCs/>
                  <w:lang w:val="uk-UA"/>
                </w:rPr>
                <w:t>.</w:t>
              </w:r>
            </w:ins>
            <w:ins w:id="7852" w:author="OLENA PASHKOVA (NEPTUNE.UA)" w:date="2022-11-21T01:37:00Z">
              <w:r w:rsidR="00AE1B2B" w:rsidRPr="00783C1A">
                <w:rPr>
                  <w:rFonts w:ascii="Times New Roman" w:eastAsia="Calibri" w:hAnsi="Times New Roman" w:cs="Times New Roman"/>
                  <w:bCs/>
                  <w:lang w:val="uk-UA"/>
                  <w:rPrChange w:id="7853" w:author="OLENA PASHKOVA (NEPTUNE.UA)" w:date="2022-11-21T15:31:00Z">
                    <w:rPr>
                      <w:rFonts w:ascii="Times New Roman" w:eastAsia="Calibri" w:hAnsi="Times New Roman" w:cs="Times New Roman"/>
                      <w:b/>
                      <w:lang w:val="uk-UA"/>
                    </w:rPr>
                  </w:rPrChange>
                </w:rPr>
                <w:t xml:space="preserve"> </w:t>
              </w:r>
            </w:ins>
            <w:r w:rsidR="00400CA9" w:rsidRPr="00783C1A">
              <w:rPr>
                <w:rFonts w:ascii="Times New Roman" w:eastAsia="Calibri" w:hAnsi="Times New Roman" w:cs="Times New Roman"/>
                <w:bCs/>
                <w:lang w:val="uk-UA"/>
                <w:rPrChange w:id="7854" w:author="OLENA PASHKOVA (NEPTUNE.UA)" w:date="2022-11-21T15:31:00Z">
                  <w:rPr>
                    <w:rFonts w:ascii="Times New Roman" w:eastAsia="Calibri" w:hAnsi="Times New Roman" w:cs="Times New Roman"/>
                    <w:b/>
                    <w:lang w:val="uk-UA"/>
                  </w:rPr>
                </w:rPrChange>
              </w:rPr>
              <w:t>4</w:t>
            </w:r>
            <w:del w:id="7855" w:author="OLENA PASHKOVA (NEPTUNE.UA)" w:date="2022-10-26T03:35:00Z">
              <w:r w:rsidR="00400CA9" w:rsidRPr="00783C1A" w:rsidDel="003322EE">
                <w:rPr>
                  <w:rFonts w:ascii="Times New Roman" w:eastAsia="Calibri" w:hAnsi="Times New Roman" w:cs="Times New Roman"/>
                  <w:bCs/>
                  <w:lang w:val="uk-UA"/>
                  <w:rPrChange w:id="7856" w:author="OLENA PASHKOVA (NEPTUNE.UA)" w:date="2022-11-21T15:31:00Z">
                    <w:rPr>
                      <w:rFonts w:ascii="Times New Roman" w:eastAsia="Calibri" w:hAnsi="Times New Roman" w:cs="Times New Roman"/>
                      <w:b/>
                      <w:lang w:val="uk-UA"/>
                    </w:rPr>
                  </w:rPrChange>
                </w:rPr>
                <w:delText>.1</w:delText>
              </w:r>
            </w:del>
            <w:ins w:id="7857" w:author="Nataliya Tomaskovic" w:date="2022-08-22T15:27:00Z">
              <w:del w:id="7858" w:author="OLENA PASHKOVA (NEPTUNE.UA)" w:date="2022-10-26T03:35:00Z">
                <w:r w:rsidR="00400CA9" w:rsidRPr="00783C1A" w:rsidDel="003322EE">
                  <w:rPr>
                    <w:rFonts w:ascii="Times New Roman" w:eastAsia="Calibri" w:hAnsi="Times New Roman" w:cs="Times New Roman"/>
                    <w:bCs/>
                    <w:lang w:val="uk-UA"/>
                    <w:rPrChange w:id="7859" w:author="OLENA PASHKOVA (NEPTUNE.UA)" w:date="2022-11-21T15:31:00Z">
                      <w:rPr>
                        <w:rFonts w:ascii="Times New Roman" w:eastAsia="Calibri" w:hAnsi="Times New Roman" w:cs="Times New Roman"/>
                        <w:b/>
                        <w:lang w:val="uk-UA"/>
                      </w:rPr>
                    </w:rPrChange>
                  </w:rPr>
                  <w:delText>9</w:delText>
                </w:r>
              </w:del>
            </w:ins>
            <w:del w:id="7860" w:author="OLENA PASHKOVA (NEPTUNE.UA)" w:date="2022-10-26T03:35:00Z">
              <w:r w:rsidR="00400CA9" w:rsidRPr="00783C1A" w:rsidDel="003322EE">
                <w:rPr>
                  <w:rFonts w:ascii="Times New Roman" w:eastAsia="Calibri" w:hAnsi="Times New Roman" w:cs="Times New Roman"/>
                  <w:bCs/>
                  <w:lang w:val="uk-UA"/>
                  <w:rPrChange w:id="7861" w:author="OLENA PASHKOVA (NEPTUNE.UA)" w:date="2022-11-21T15:31:00Z">
                    <w:rPr>
                      <w:rFonts w:ascii="Times New Roman" w:eastAsia="Calibri" w:hAnsi="Times New Roman" w:cs="Times New Roman"/>
                      <w:b/>
                      <w:lang w:val="uk-UA"/>
                    </w:rPr>
                  </w:rPrChange>
                </w:rPr>
                <w:delText>8.</w:delText>
              </w:r>
              <w:r w:rsidR="00400CA9" w:rsidRPr="00783C1A" w:rsidDel="003322EE">
                <w:rPr>
                  <w:rFonts w:ascii="Times New Roman" w:eastAsia="Calibri" w:hAnsi="Times New Roman" w:cs="Times New Roman"/>
                  <w:bCs/>
                  <w:lang w:val="uk-UA"/>
                  <w:rPrChange w:id="7862" w:author="OLENA PASHKOVA (NEPTUNE.UA)" w:date="2022-11-21T15:31:00Z">
                    <w:rPr>
                      <w:rFonts w:ascii="Times New Roman" w:eastAsia="Calibri" w:hAnsi="Times New Roman" w:cs="Times New Roman"/>
                      <w:lang w:val="uk-UA"/>
                    </w:rPr>
                  </w:rPrChange>
                </w:rPr>
                <w:delText xml:space="preserve"> </w:delText>
              </w:r>
            </w:del>
            <w:del w:id="7863" w:author="OLENA PASHKOVA (NEPTUNE.UA)" w:date="2022-10-26T03:33:00Z">
              <w:r w:rsidR="00400CA9" w:rsidRPr="00783C1A" w:rsidDel="003322EE">
                <w:rPr>
                  <w:rFonts w:ascii="Times New Roman" w:eastAsia="Calibri" w:hAnsi="Times New Roman" w:cs="Times New Roman"/>
                  <w:bCs/>
                  <w:lang w:val="uk-UA"/>
                  <w:rPrChange w:id="7864" w:author="OLENA PASHKOVA (NEPTUNE.UA)" w:date="2022-11-21T15:31:00Z">
                    <w:rPr>
                      <w:rFonts w:ascii="Times New Roman" w:eastAsia="Calibri" w:hAnsi="Times New Roman" w:cs="Times New Roman"/>
                      <w:lang w:val="uk-UA"/>
                    </w:rPr>
                  </w:rPrChange>
                </w:rPr>
                <w:delText>У разі затримки з боку Замовника більше ніж на 10 календарних днів  з оплатою рахунків Виконавця за надані послуги, з боку Замовника, Виконавець має право не здійснювати прийом автотранспорту, залізничних вагонів та суден Замовника з відношенням усіх витрат за рахунок Замовника. Також Виконавець має право не відвантажувати Вантажі Замовника з відношенням усіх витрат за рахунок Замовника.</w:delText>
              </w:r>
            </w:del>
          </w:p>
          <w:p w14:paraId="4F6BC75B" w14:textId="77777777" w:rsidR="00400CA9" w:rsidRPr="00783C1A" w:rsidRDefault="00400CA9" w:rsidP="00400CA9">
            <w:pPr>
              <w:contextualSpacing/>
              <w:jc w:val="both"/>
              <w:rPr>
                <w:rFonts w:ascii="Times New Roman" w:eastAsia="Calibri" w:hAnsi="Times New Roman" w:cs="Times New Roman"/>
                <w:bCs/>
                <w:lang w:val="uk-UA"/>
                <w:rPrChange w:id="7865" w:author="OLENA PASHKOVA (NEPTUNE.UA)" w:date="2022-11-21T15:31:00Z">
                  <w:rPr>
                    <w:rFonts w:ascii="Times New Roman" w:eastAsia="Calibri" w:hAnsi="Times New Roman" w:cs="Times New Roman"/>
                    <w:b/>
                    <w:lang w:val="uk-UA"/>
                  </w:rPr>
                </w:rPrChange>
              </w:rPr>
            </w:pPr>
          </w:p>
          <w:p w14:paraId="74CBD109" w14:textId="69DB9E22" w:rsidR="00400CA9" w:rsidRPr="00783C1A" w:rsidRDefault="00400CA9" w:rsidP="00400CA9">
            <w:pPr>
              <w:contextualSpacing/>
              <w:jc w:val="both"/>
              <w:rPr>
                <w:ins w:id="7866" w:author="Nataliya Tomaskovic" w:date="2022-08-18T19:15:00Z"/>
                <w:rFonts w:ascii="Times New Roman" w:eastAsia="Calibri" w:hAnsi="Times New Roman" w:cs="Times New Roman"/>
                <w:bCs/>
                <w:lang w:val="uk-UA"/>
                <w:rPrChange w:id="7867" w:author="OLENA PASHKOVA (NEPTUNE.UA)" w:date="2022-11-21T15:31:00Z">
                  <w:rPr>
                    <w:ins w:id="7868" w:author="Nataliya Tomaskovic" w:date="2022-08-18T19:15: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869" w:author="OLENA PASHKOVA (NEPTUNE.UA)" w:date="2022-11-21T15:31:00Z">
                  <w:rPr>
                    <w:rFonts w:ascii="Times New Roman" w:eastAsia="Calibri" w:hAnsi="Times New Roman" w:cs="Times New Roman"/>
                    <w:b/>
                    <w:lang w:val="uk-UA"/>
                  </w:rPr>
                </w:rPrChange>
              </w:rPr>
              <w:t>4.</w:t>
            </w:r>
            <w:ins w:id="7870" w:author="OLENA PASHKOVA (NEPTUNE.UA)" w:date="2022-10-26T03:35:00Z">
              <w:r w:rsidR="003322EE" w:rsidRPr="00783C1A">
                <w:rPr>
                  <w:rFonts w:ascii="Times New Roman" w:eastAsia="Calibri" w:hAnsi="Times New Roman" w:cs="Times New Roman"/>
                  <w:bCs/>
                  <w:rPrChange w:id="7871" w:author="OLENA PASHKOVA (NEPTUNE.UA)" w:date="2022-11-21T15:31:00Z">
                    <w:rPr>
                      <w:rFonts w:ascii="Times New Roman" w:eastAsia="Calibri" w:hAnsi="Times New Roman" w:cs="Times New Roman"/>
                      <w:b/>
                    </w:rPr>
                  </w:rPrChange>
                </w:rPr>
                <w:t>1</w:t>
              </w:r>
            </w:ins>
            <w:ins w:id="7872" w:author="OLENA PASHKOVA (NEPTUNE.UA)" w:date="2022-11-21T01:42:00Z">
              <w:r w:rsidR="003D745B" w:rsidRPr="00783C1A">
                <w:rPr>
                  <w:rFonts w:ascii="Times New Roman" w:eastAsia="Calibri" w:hAnsi="Times New Roman" w:cs="Times New Roman"/>
                  <w:bCs/>
                  <w:lang w:val="en-US"/>
                  <w:rPrChange w:id="7873" w:author="OLENA PASHKOVA (NEPTUNE.UA)" w:date="2022-11-21T15:31:00Z">
                    <w:rPr>
                      <w:rFonts w:ascii="Times New Roman" w:eastAsia="Calibri" w:hAnsi="Times New Roman" w:cs="Times New Roman"/>
                      <w:b/>
                      <w:lang w:val="en-US"/>
                    </w:rPr>
                  </w:rPrChange>
                </w:rPr>
                <w:t>9</w:t>
              </w:r>
            </w:ins>
            <w:ins w:id="7874" w:author="OLENA PASHKOVA (NEPTUNE.UA)" w:date="2022-10-26T03:35:00Z">
              <w:r w:rsidR="003322EE" w:rsidRPr="00783C1A">
                <w:rPr>
                  <w:rFonts w:ascii="Times New Roman" w:eastAsia="Calibri" w:hAnsi="Times New Roman" w:cs="Times New Roman"/>
                  <w:bCs/>
                  <w:rPrChange w:id="7875" w:author="OLENA PASHKOVA (NEPTUNE.UA)" w:date="2022-11-21T15:31:00Z">
                    <w:rPr>
                      <w:rFonts w:ascii="Times New Roman" w:eastAsia="Calibri" w:hAnsi="Times New Roman" w:cs="Times New Roman"/>
                      <w:b/>
                    </w:rPr>
                  </w:rPrChange>
                </w:rPr>
                <w:t>.</w:t>
              </w:r>
            </w:ins>
            <w:ins w:id="7876" w:author="Nataliya Tomaskovic" w:date="2022-08-22T15:28:00Z">
              <w:del w:id="7877" w:author="OLENA PASHKOVA (NEPTUNE.UA)" w:date="2022-10-26T03:35:00Z">
                <w:r w:rsidRPr="00783C1A" w:rsidDel="003322EE">
                  <w:rPr>
                    <w:rFonts w:ascii="Times New Roman" w:eastAsia="Calibri" w:hAnsi="Times New Roman" w:cs="Times New Roman"/>
                    <w:bCs/>
                    <w:rPrChange w:id="7878" w:author="OLENA PASHKOVA (NEPTUNE.UA)" w:date="2022-11-21T15:31:00Z">
                      <w:rPr>
                        <w:rFonts w:ascii="Times New Roman" w:eastAsia="Calibri" w:hAnsi="Times New Roman" w:cs="Times New Roman"/>
                        <w:b/>
                      </w:rPr>
                    </w:rPrChange>
                  </w:rPr>
                  <w:delText>20</w:delText>
                </w:r>
              </w:del>
            </w:ins>
            <w:del w:id="7879" w:author="Nataliya Tomaskovic" w:date="2022-08-22T15:28:00Z">
              <w:r w:rsidRPr="00783C1A" w:rsidDel="003B2D5D">
                <w:rPr>
                  <w:rFonts w:ascii="Times New Roman" w:eastAsia="Calibri" w:hAnsi="Times New Roman" w:cs="Times New Roman"/>
                  <w:bCs/>
                  <w:lang w:val="uk-UA"/>
                  <w:rPrChange w:id="7880" w:author="OLENA PASHKOVA (NEPTUNE.UA)" w:date="2022-11-21T15:31:00Z">
                    <w:rPr>
                      <w:rFonts w:ascii="Times New Roman" w:eastAsia="Calibri" w:hAnsi="Times New Roman" w:cs="Times New Roman"/>
                      <w:b/>
                      <w:lang w:val="uk-UA"/>
                    </w:rPr>
                  </w:rPrChange>
                </w:rPr>
                <w:delText>19</w:delText>
              </w:r>
            </w:del>
            <w:r w:rsidRPr="00783C1A">
              <w:rPr>
                <w:rFonts w:ascii="Times New Roman" w:eastAsia="Calibri" w:hAnsi="Times New Roman" w:cs="Times New Roman"/>
                <w:bCs/>
                <w:lang w:val="uk-UA"/>
                <w:rPrChange w:id="788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Виконавець має право на власний розсуд надавати Замовнику знижки до встановлених Договором ставок, окрім встановлених Договором,  що оформлюється Сторонами відповідною додатковою угодою до Договору. </w:t>
            </w:r>
          </w:p>
          <w:p w14:paraId="4A1F4473" w14:textId="703FB12A" w:rsidR="00400CA9" w:rsidRPr="00783C1A" w:rsidRDefault="00400CA9" w:rsidP="00400CA9">
            <w:pPr>
              <w:contextualSpacing/>
              <w:jc w:val="both"/>
              <w:rPr>
                <w:rFonts w:ascii="Times New Roman" w:eastAsia="Calibri" w:hAnsi="Times New Roman" w:cs="Times New Roman"/>
                <w:bCs/>
                <w:lang w:val="uk-UA"/>
                <w:rPrChange w:id="788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883" w:author="OLENA PASHKOVA (NEPTUNE.UA)" w:date="2022-11-21T15:31:00Z">
                  <w:rPr>
                    <w:rFonts w:ascii="Times New Roman" w:eastAsia="Calibri" w:hAnsi="Times New Roman" w:cs="Times New Roman"/>
                    <w:b/>
                    <w:lang w:val="uk-UA"/>
                  </w:rPr>
                </w:rPrChange>
              </w:rPr>
              <w:t>4.</w:t>
            </w:r>
            <w:ins w:id="7884" w:author="OLENA PASHKOVA (NEPTUNE.UA)" w:date="2022-11-21T01:43:00Z">
              <w:r w:rsidR="00934963" w:rsidRPr="00783C1A">
                <w:rPr>
                  <w:rFonts w:ascii="Times New Roman" w:eastAsia="Calibri" w:hAnsi="Times New Roman" w:cs="Times New Roman"/>
                  <w:bCs/>
                  <w:lang w:val="en-US"/>
                  <w:rPrChange w:id="7885" w:author="OLENA PASHKOVA (NEPTUNE.UA)" w:date="2022-11-21T15:31:00Z">
                    <w:rPr>
                      <w:rFonts w:ascii="Times New Roman" w:eastAsia="Calibri" w:hAnsi="Times New Roman" w:cs="Times New Roman"/>
                      <w:b/>
                      <w:lang w:val="en-US"/>
                    </w:rPr>
                  </w:rPrChange>
                </w:rPr>
                <w:t>20</w:t>
              </w:r>
            </w:ins>
            <w:ins w:id="7886" w:author="OLENA PASHKOVA (NEPTUNE.UA)" w:date="2022-10-26T03:36:00Z">
              <w:r w:rsidR="003322EE" w:rsidRPr="00783C1A">
                <w:rPr>
                  <w:rFonts w:ascii="Times New Roman" w:eastAsia="Calibri" w:hAnsi="Times New Roman" w:cs="Times New Roman"/>
                  <w:bCs/>
                  <w:rPrChange w:id="7887" w:author="OLENA PASHKOVA (NEPTUNE.UA)" w:date="2022-11-21T15:31:00Z">
                    <w:rPr>
                      <w:rFonts w:ascii="Times New Roman" w:eastAsia="Calibri" w:hAnsi="Times New Roman" w:cs="Times New Roman"/>
                      <w:b/>
                      <w:lang w:val="en-US"/>
                    </w:rPr>
                  </w:rPrChange>
                </w:rPr>
                <w:t>.</w:t>
              </w:r>
            </w:ins>
            <w:del w:id="7888" w:author="OLENA PASHKOVA (NEPTUNE.UA)" w:date="2022-10-26T03:36:00Z">
              <w:r w:rsidRPr="00783C1A" w:rsidDel="003322EE">
                <w:rPr>
                  <w:rFonts w:ascii="Times New Roman" w:eastAsia="Calibri" w:hAnsi="Times New Roman" w:cs="Times New Roman"/>
                  <w:bCs/>
                  <w:lang w:val="uk-UA"/>
                  <w:rPrChange w:id="7889" w:author="OLENA PASHKOVA (NEPTUNE.UA)" w:date="2022-11-21T15:31:00Z">
                    <w:rPr>
                      <w:rFonts w:ascii="Times New Roman" w:eastAsia="Calibri" w:hAnsi="Times New Roman" w:cs="Times New Roman"/>
                      <w:b/>
                      <w:lang w:val="uk-UA"/>
                    </w:rPr>
                  </w:rPrChange>
                </w:rPr>
                <w:delText>2</w:delText>
              </w:r>
            </w:del>
            <w:ins w:id="7890" w:author="Nataliya Tomaskovic" w:date="2022-08-22T15:29:00Z">
              <w:del w:id="7891" w:author="OLENA PASHKOVA (NEPTUNE.UA)" w:date="2022-10-26T03:36:00Z">
                <w:r w:rsidRPr="00783C1A" w:rsidDel="003322EE">
                  <w:rPr>
                    <w:rFonts w:ascii="Times New Roman" w:eastAsia="Calibri" w:hAnsi="Times New Roman" w:cs="Times New Roman"/>
                    <w:bCs/>
                    <w:rPrChange w:id="7892" w:author="OLENA PASHKOVA (NEPTUNE.UA)" w:date="2022-11-21T15:31:00Z">
                      <w:rPr>
                        <w:rFonts w:ascii="Times New Roman" w:eastAsia="Calibri" w:hAnsi="Times New Roman" w:cs="Times New Roman"/>
                        <w:b/>
                      </w:rPr>
                    </w:rPrChange>
                  </w:rPr>
                  <w:delText>1</w:delText>
                </w:r>
              </w:del>
            </w:ins>
            <w:del w:id="7893" w:author="OLENA PASHKOVA (NEPTUNE.UA)" w:date="2022-10-26T03:36:00Z">
              <w:r w:rsidRPr="00783C1A" w:rsidDel="003322EE">
                <w:rPr>
                  <w:rFonts w:ascii="Times New Roman" w:eastAsia="Calibri" w:hAnsi="Times New Roman" w:cs="Times New Roman"/>
                  <w:bCs/>
                  <w:lang w:val="uk-UA"/>
                  <w:rPrChange w:id="7894" w:author="OLENA PASHKOVA (NEPTUNE.UA)" w:date="2022-11-21T15:31:00Z">
                    <w:rPr>
                      <w:rFonts w:ascii="Times New Roman" w:eastAsia="Calibri" w:hAnsi="Times New Roman" w:cs="Times New Roman"/>
                      <w:b/>
                      <w:lang w:val="uk-UA"/>
                    </w:rPr>
                  </w:rPrChange>
                </w:rPr>
                <w:delText>0.</w:delText>
              </w:r>
            </w:del>
            <w:r w:rsidRPr="00783C1A">
              <w:rPr>
                <w:rFonts w:ascii="Times New Roman" w:eastAsia="Calibri" w:hAnsi="Times New Roman" w:cs="Times New Roman"/>
                <w:bCs/>
                <w:lang w:val="uk-UA"/>
              </w:rPr>
              <w:t xml:space="preserve"> Виконавець зобов’язаний повідомляти Замовника</w:t>
            </w:r>
            <w:r w:rsidRPr="00783C1A">
              <w:rPr>
                <w:rFonts w:ascii="Times New Roman" w:eastAsia="Calibri" w:hAnsi="Times New Roman" w:cs="Times New Roman"/>
                <w:bCs/>
                <w:lang w:val="uk-UA"/>
                <w:rPrChange w:id="7895" w:author="OLENA PASHKOVA (NEPTUNE.UA)" w:date="2022-11-21T15:31:00Z">
                  <w:rPr>
                    <w:rFonts w:ascii="Times New Roman" w:eastAsia="Calibri" w:hAnsi="Times New Roman" w:cs="Times New Roman"/>
                    <w:lang w:val="uk-UA"/>
                  </w:rPr>
                </w:rPrChange>
              </w:rPr>
              <w:t xml:space="preserve"> про можливі зупинки, затримки приймання </w:t>
            </w:r>
            <w:del w:id="7896" w:author="OLENA PASHKOVA (NEPTUNE.UA)" w:date="2022-10-26T03:36:00Z">
              <w:r w:rsidRPr="00783C1A" w:rsidDel="003322EE">
                <w:rPr>
                  <w:rFonts w:ascii="Times New Roman" w:eastAsia="Calibri" w:hAnsi="Times New Roman" w:cs="Times New Roman"/>
                  <w:bCs/>
                  <w:lang w:val="uk-UA"/>
                  <w:rPrChange w:id="7897" w:author="OLENA PASHKOVA (NEPTUNE.UA)" w:date="2022-11-21T15:31:00Z">
                    <w:rPr>
                      <w:rFonts w:ascii="Times New Roman" w:eastAsia="Calibri" w:hAnsi="Times New Roman" w:cs="Times New Roman"/>
                      <w:lang w:val="uk-UA"/>
                    </w:rPr>
                  </w:rPrChange>
                </w:rPr>
                <w:delText xml:space="preserve">Товару </w:delText>
              </w:r>
            </w:del>
            <w:ins w:id="7898" w:author="OLENA PASHKOVA (NEPTUNE.UA)" w:date="2022-10-26T03:37:00Z">
              <w:r w:rsidR="003322EE" w:rsidRPr="00783C1A">
                <w:rPr>
                  <w:rFonts w:ascii="Times New Roman" w:eastAsia="Calibri" w:hAnsi="Times New Roman" w:cs="Times New Roman"/>
                  <w:bCs/>
                  <w:rPrChange w:id="7899" w:author="OLENA PASHKOVA (NEPTUNE.UA)" w:date="2022-11-21T15:31:00Z">
                    <w:rPr>
                      <w:rFonts w:ascii="Times New Roman" w:eastAsia="Calibri" w:hAnsi="Times New Roman" w:cs="Times New Roman"/>
                    </w:rPr>
                  </w:rPrChange>
                </w:rPr>
                <w:t xml:space="preserve">Вантажу </w:t>
              </w:r>
            </w:ins>
            <w:r w:rsidRPr="00783C1A">
              <w:rPr>
                <w:rFonts w:ascii="Times New Roman" w:eastAsia="Calibri" w:hAnsi="Times New Roman" w:cs="Times New Roman"/>
                <w:bCs/>
                <w:lang w:val="uk-UA"/>
                <w:rPrChange w:id="7900" w:author="OLENA PASHKOVA (NEPTUNE.UA)" w:date="2022-11-21T15:31:00Z">
                  <w:rPr>
                    <w:rFonts w:ascii="Times New Roman" w:eastAsia="Calibri" w:hAnsi="Times New Roman" w:cs="Times New Roman"/>
                    <w:lang w:val="uk-UA"/>
                  </w:rPr>
                </w:rPrChange>
              </w:rPr>
              <w:t xml:space="preserve">не менше, ніж за  36 (тридцять шість) годин до початку таких зупинок. У випадку неповідомлення Замовника про такі зупинки, Виконавець зобов’язаний відшкодувати Замовнику документально підтверджені витрати, пов’язані з простоєм/поверненням/переадресуванням транспорту, у </w:t>
            </w:r>
            <w:del w:id="7901" w:author="OLENA PASHKOVA (NEPTUNE.UA)" w:date="2022-10-26T03:38:00Z">
              <w:r w:rsidRPr="00783C1A" w:rsidDel="003322EE">
                <w:rPr>
                  <w:rFonts w:ascii="Times New Roman" w:eastAsia="Calibri" w:hAnsi="Times New Roman" w:cs="Times New Roman"/>
                  <w:bCs/>
                  <w:lang w:val="uk-UA"/>
                  <w:rPrChange w:id="7902" w:author="OLENA PASHKOVA (NEPTUNE.UA)" w:date="2022-11-21T15:31:00Z">
                    <w:rPr>
                      <w:rFonts w:ascii="Times New Roman" w:eastAsia="Calibri" w:hAnsi="Times New Roman" w:cs="Times New Roman"/>
                      <w:lang w:val="uk-UA"/>
                    </w:rPr>
                  </w:rPrChange>
                </w:rPr>
                <w:delText>звязку</w:delText>
              </w:r>
            </w:del>
            <w:ins w:id="7903" w:author="OLENA PASHKOVA (NEPTUNE.UA)" w:date="2022-10-26T03:38:00Z">
              <w:r w:rsidR="003322EE" w:rsidRPr="00783C1A">
                <w:rPr>
                  <w:rFonts w:ascii="Times New Roman" w:eastAsia="Calibri" w:hAnsi="Times New Roman" w:cs="Times New Roman"/>
                  <w:bCs/>
                  <w:lang w:val="uk-UA"/>
                  <w:rPrChange w:id="7904" w:author="OLENA PASHKOVA (NEPTUNE.UA)" w:date="2022-11-21T15:31:00Z">
                    <w:rPr>
                      <w:rFonts w:ascii="Times New Roman" w:eastAsia="Calibri" w:hAnsi="Times New Roman" w:cs="Times New Roman"/>
                      <w:lang w:val="uk-UA"/>
                    </w:rPr>
                  </w:rPrChange>
                </w:rPr>
                <w:t>зв’язку</w:t>
              </w:r>
            </w:ins>
            <w:r w:rsidRPr="00783C1A">
              <w:rPr>
                <w:rFonts w:ascii="Times New Roman" w:eastAsia="Calibri" w:hAnsi="Times New Roman" w:cs="Times New Roman"/>
                <w:bCs/>
                <w:lang w:val="uk-UA"/>
                <w:rPrChange w:id="7905" w:author="OLENA PASHKOVA (NEPTUNE.UA)" w:date="2022-11-21T15:31:00Z">
                  <w:rPr>
                    <w:rFonts w:ascii="Times New Roman" w:eastAsia="Calibri" w:hAnsi="Times New Roman" w:cs="Times New Roman"/>
                    <w:lang w:val="uk-UA"/>
                  </w:rPr>
                </w:rPrChange>
              </w:rPr>
              <w:t xml:space="preserve"> з такими зупинками (не застосову</w:t>
            </w:r>
            <w:ins w:id="7906" w:author="OLENA PASHKOVA (NEPTUNE.UA)" w:date="2022-10-26T03:38:00Z">
              <w:r w:rsidR="003322EE" w:rsidRPr="00783C1A">
                <w:rPr>
                  <w:rFonts w:ascii="Times New Roman" w:eastAsia="Calibri" w:hAnsi="Times New Roman" w:cs="Times New Roman"/>
                  <w:bCs/>
                  <w:lang w:val="uk-UA"/>
                  <w:rPrChange w:id="7907" w:author="OLENA PASHKOVA (NEPTUNE.UA)" w:date="2022-11-21T15:31:00Z">
                    <w:rPr>
                      <w:rFonts w:ascii="Times New Roman" w:eastAsia="Calibri" w:hAnsi="Times New Roman" w:cs="Times New Roman"/>
                      <w:lang w:val="uk-UA"/>
                    </w:rPr>
                  </w:rPrChange>
                </w:rPr>
                <w:t>є</w:t>
              </w:r>
            </w:ins>
            <w:del w:id="7908" w:author="OLENA PASHKOVA (NEPTUNE.UA)" w:date="2022-10-26T03:38:00Z">
              <w:r w:rsidRPr="00783C1A" w:rsidDel="003322EE">
                <w:rPr>
                  <w:rFonts w:ascii="Times New Roman" w:eastAsia="Calibri" w:hAnsi="Times New Roman" w:cs="Times New Roman"/>
                  <w:bCs/>
                  <w:lang w:val="uk-UA"/>
                  <w:rPrChange w:id="7909" w:author="OLENA PASHKOVA (NEPTUNE.UA)" w:date="2022-11-21T15:31:00Z">
                    <w:rPr>
                      <w:rFonts w:ascii="Times New Roman" w:eastAsia="Calibri" w:hAnsi="Times New Roman" w:cs="Times New Roman"/>
                      <w:lang w:val="uk-UA"/>
                    </w:rPr>
                  </w:rPrChange>
                </w:rPr>
                <w:delText>е</w:delText>
              </w:r>
            </w:del>
            <w:r w:rsidRPr="00783C1A">
              <w:rPr>
                <w:rFonts w:ascii="Times New Roman" w:eastAsia="Calibri" w:hAnsi="Times New Roman" w:cs="Times New Roman"/>
                <w:bCs/>
                <w:lang w:val="uk-UA"/>
                <w:rPrChange w:id="7910" w:author="OLENA PASHKOVA (NEPTUNE.UA)" w:date="2022-11-21T15:31:00Z">
                  <w:rPr>
                    <w:rFonts w:ascii="Times New Roman" w:eastAsia="Calibri" w:hAnsi="Times New Roman" w:cs="Times New Roman"/>
                    <w:lang w:val="uk-UA"/>
                  </w:rPr>
                </w:rPrChange>
              </w:rPr>
              <w:t>ться до незапланованих/непередбачених, аварійних зупинок, поломок та ін.).</w:t>
            </w:r>
          </w:p>
          <w:p w14:paraId="2086AE7E" w14:textId="5A5591F6" w:rsidR="00400CA9" w:rsidRPr="00783C1A" w:rsidRDefault="00400CA9" w:rsidP="00400CA9">
            <w:pPr>
              <w:contextualSpacing/>
              <w:jc w:val="both"/>
              <w:rPr>
                <w:rFonts w:ascii="Times New Roman" w:eastAsia="Calibri" w:hAnsi="Times New Roman" w:cs="Times New Roman"/>
                <w:bCs/>
                <w:lang w:val="uk-UA"/>
                <w:rPrChange w:id="791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12" w:author="OLENA PASHKOVA (NEPTUNE.UA)" w:date="2022-11-21T15:31:00Z">
                  <w:rPr>
                    <w:rFonts w:ascii="Times New Roman" w:eastAsia="Calibri" w:hAnsi="Times New Roman" w:cs="Times New Roman"/>
                    <w:b/>
                    <w:lang w:val="uk-UA"/>
                  </w:rPr>
                </w:rPrChange>
              </w:rPr>
              <w:t>4.2</w:t>
            </w:r>
            <w:ins w:id="7913" w:author="OLENA PASHKOVA (NEPTUNE.UA)" w:date="2022-10-26T03:40:00Z">
              <w:r w:rsidR="00633D87" w:rsidRPr="00783C1A">
                <w:rPr>
                  <w:rFonts w:ascii="Times New Roman" w:eastAsia="Calibri" w:hAnsi="Times New Roman" w:cs="Times New Roman"/>
                  <w:bCs/>
                  <w:lang w:val="uk-UA"/>
                  <w:rPrChange w:id="7914" w:author="OLENA PASHKOVA (NEPTUNE.UA)" w:date="2022-11-21T15:31:00Z">
                    <w:rPr>
                      <w:rFonts w:ascii="Times New Roman" w:eastAsia="Calibri" w:hAnsi="Times New Roman" w:cs="Times New Roman"/>
                      <w:b/>
                      <w:lang w:val="uk-UA"/>
                    </w:rPr>
                  </w:rPrChange>
                </w:rPr>
                <w:t>0.</w:t>
              </w:r>
            </w:ins>
            <w:ins w:id="7915" w:author="Nataliya Tomaskovic" w:date="2022-08-22T15:29:00Z">
              <w:del w:id="7916" w:author="OLENA PASHKOVA (NEPTUNE.UA)" w:date="2022-10-26T03:40:00Z">
                <w:r w:rsidRPr="00783C1A" w:rsidDel="00633D87">
                  <w:rPr>
                    <w:rFonts w:ascii="Times New Roman" w:eastAsia="Calibri" w:hAnsi="Times New Roman" w:cs="Times New Roman"/>
                    <w:bCs/>
                    <w:lang w:val="uk-UA"/>
                    <w:rPrChange w:id="7917" w:author="OLENA PASHKOVA (NEPTUNE.UA)" w:date="2022-11-21T15:31:00Z">
                      <w:rPr>
                        <w:rFonts w:ascii="Times New Roman" w:eastAsia="Calibri" w:hAnsi="Times New Roman" w:cs="Times New Roman"/>
                        <w:b/>
                        <w:lang w:val="uk-UA"/>
                      </w:rPr>
                    </w:rPrChange>
                  </w:rPr>
                  <w:delText>2</w:delText>
                </w:r>
              </w:del>
            </w:ins>
            <w:del w:id="7918" w:author="OLENA PASHKOVA (NEPTUNE.UA)" w:date="2022-10-26T03:40:00Z">
              <w:r w:rsidRPr="00783C1A" w:rsidDel="00633D87">
                <w:rPr>
                  <w:rFonts w:ascii="Times New Roman" w:eastAsia="Calibri" w:hAnsi="Times New Roman" w:cs="Times New Roman"/>
                  <w:bCs/>
                  <w:lang w:val="uk-UA"/>
                  <w:rPrChange w:id="7919" w:author="OLENA PASHKOVA (NEPTUNE.UA)" w:date="2022-11-21T15:31:00Z">
                    <w:rPr>
                      <w:rFonts w:ascii="Times New Roman" w:eastAsia="Calibri" w:hAnsi="Times New Roman" w:cs="Times New Roman"/>
                      <w:b/>
                      <w:lang w:val="uk-UA"/>
                    </w:rPr>
                  </w:rPrChange>
                </w:rPr>
                <w:delText>1.</w:delText>
              </w:r>
            </w:del>
            <w:r w:rsidRPr="00783C1A">
              <w:rPr>
                <w:rFonts w:ascii="Times New Roman" w:eastAsia="Calibri" w:hAnsi="Times New Roman" w:cs="Times New Roman"/>
                <w:bCs/>
                <w:lang w:val="uk-UA"/>
                <w:rPrChange w:id="7920" w:author="OLENA PASHKOVA (NEPTUNE.UA)" w:date="2022-11-21T15:31:00Z">
                  <w:rPr>
                    <w:rFonts w:ascii="Times New Roman" w:eastAsia="Calibri" w:hAnsi="Times New Roman" w:cs="Times New Roman"/>
                    <w:b/>
                    <w:lang w:val="uk-UA"/>
                  </w:rPr>
                </w:rPrChange>
              </w:rPr>
              <w:t xml:space="preserve"> </w:t>
            </w:r>
            <w:r w:rsidRPr="00783C1A">
              <w:rPr>
                <w:rFonts w:ascii="Times New Roman" w:eastAsia="Calibri" w:hAnsi="Times New Roman" w:cs="Times New Roman"/>
                <w:bCs/>
                <w:lang w:val="uk-UA"/>
              </w:rPr>
              <w:t xml:space="preserve">Виконавець має право без будь-якого узгодження із Замовником та його попереднього погодження надавати у будь-якому вигляді на власний </w:t>
            </w:r>
            <w:r w:rsidRPr="00783C1A">
              <w:rPr>
                <w:rFonts w:ascii="Times New Roman" w:eastAsia="Calibri" w:hAnsi="Times New Roman" w:cs="Times New Roman"/>
                <w:bCs/>
                <w:lang w:val="uk-UA"/>
              </w:rPr>
              <w:lastRenderedPageBreak/>
              <w:t xml:space="preserve">розсуд інформацію іншим Клієнтам про завантаженість складів Терміналу та Зерносховища із визначенням залишків по кожному Клієнту, в тому числі Замовника,  та інформацію по </w:t>
            </w:r>
            <w:r w:rsidRPr="00783C1A">
              <w:rPr>
                <w:rFonts w:ascii="Times New Roman" w:eastAsia="Calibri" w:hAnsi="Times New Roman" w:cs="Times New Roman"/>
                <w:bCs/>
                <w:lang w:val="en-US"/>
                <w:rPrChange w:id="7921" w:author="OLENA PASHKOVA (NEPTUNE.UA)" w:date="2022-11-21T15:31:00Z">
                  <w:rPr>
                    <w:rFonts w:ascii="Times New Roman" w:eastAsia="Calibri" w:hAnsi="Times New Roman" w:cs="Times New Roman"/>
                    <w:lang w:val="en-US"/>
                  </w:rPr>
                </w:rPrChange>
              </w:rPr>
              <w:t>line</w:t>
            </w:r>
            <w:r w:rsidRPr="00783C1A">
              <w:rPr>
                <w:rFonts w:ascii="Times New Roman" w:eastAsia="Calibri" w:hAnsi="Times New Roman" w:cs="Times New Roman"/>
                <w:bCs/>
                <w:lang w:val="uk-UA"/>
                <w:rPrChange w:id="792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en-US"/>
                <w:rPrChange w:id="7923" w:author="OLENA PASHKOVA (NEPTUNE.UA)" w:date="2022-11-21T15:31:00Z">
                  <w:rPr>
                    <w:rFonts w:ascii="Times New Roman" w:eastAsia="Calibri" w:hAnsi="Times New Roman" w:cs="Times New Roman"/>
                    <w:lang w:val="en-US"/>
                  </w:rPr>
                </w:rPrChange>
              </w:rPr>
              <w:t>up</w:t>
            </w:r>
            <w:r w:rsidRPr="00783C1A">
              <w:rPr>
                <w:rFonts w:ascii="Times New Roman" w:eastAsia="Calibri" w:hAnsi="Times New Roman" w:cs="Times New Roman"/>
                <w:bCs/>
                <w:lang w:val="uk-UA"/>
                <w:rPrChange w:id="7924" w:author="OLENA PASHKOVA (NEPTUNE.UA)" w:date="2022-11-21T15:31:00Z">
                  <w:rPr>
                    <w:rFonts w:ascii="Times New Roman" w:eastAsia="Calibri" w:hAnsi="Times New Roman" w:cs="Times New Roman"/>
                    <w:lang w:val="uk-UA"/>
                  </w:rPr>
                </w:rPrChange>
              </w:rPr>
              <w:t xml:space="preserve"> із визначенням черговості та часу  заходу  суден під завантаження по кожному Клієнту, включаючи Замовника.</w:t>
            </w:r>
          </w:p>
          <w:p w14:paraId="4E165FC8" w14:textId="77777777" w:rsidR="00400CA9" w:rsidRPr="00783C1A" w:rsidRDefault="00400CA9" w:rsidP="00400CA9">
            <w:pPr>
              <w:contextualSpacing/>
              <w:jc w:val="both"/>
              <w:rPr>
                <w:ins w:id="7925" w:author="SERHII SULIMA (NEPTUNE.UA)" w:date="2022-08-30T14:58:00Z"/>
                <w:rFonts w:ascii="Times New Roman" w:eastAsia="Calibri" w:hAnsi="Times New Roman" w:cs="Times New Roman"/>
                <w:bCs/>
                <w:lang w:val="uk-UA"/>
                <w:rPrChange w:id="7926" w:author="OLENA PASHKOVA (NEPTUNE.UA)" w:date="2022-11-21T15:31:00Z">
                  <w:rPr>
                    <w:ins w:id="7927" w:author="SERHII SULIMA (NEPTUNE.UA)" w:date="2022-08-30T14:58:00Z"/>
                    <w:rFonts w:ascii="Times New Roman" w:eastAsia="Calibri" w:hAnsi="Times New Roman" w:cs="Times New Roman"/>
                    <w:b/>
                    <w:lang w:val="uk-UA"/>
                  </w:rPr>
                </w:rPrChange>
              </w:rPr>
            </w:pPr>
          </w:p>
          <w:p w14:paraId="4B655FAF" w14:textId="77777777" w:rsidR="00400CA9" w:rsidRPr="00783C1A" w:rsidRDefault="00400CA9" w:rsidP="00400CA9">
            <w:pPr>
              <w:contextualSpacing/>
              <w:jc w:val="both"/>
              <w:rPr>
                <w:rFonts w:ascii="Times New Roman" w:eastAsia="Calibri" w:hAnsi="Times New Roman" w:cs="Times New Roman"/>
                <w:bCs/>
                <w:lang w:val="uk-UA"/>
                <w:rPrChange w:id="7928"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7929" w:author="OLENA PASHKOVA (NEPTUNE.UA)" w:date="2022-11-21T15:31:00Z">
                  <w:rPr>
                    <w:rFonts w:ascii="Times New Roman" w:eastAsia="Calibri" w:hAnsi="Times New Roman" w:cs="Times New Roman"/>
                    <w:b/>
                    <w:lang w:val="uk-UA"/>
                  </w:rPr>
                </w:rPrChange>
              </w:rPr>
              <w:t>5. ОБОВ’ЯЗКИ ЗАМОВНИКА:</w:t>
            </w:r>
          </w:p>
          <w:p w14:paraId="0B14A939" w14:textId="77777777" w:rsidR="00400CA9" w:rsidRPr="00783C1A" w:rsidRDefault="00400CA9" w:rsidP="00400CA9">
            <w:pPr>
              <w:contextualSpacing/>
              <w:jc w:val="both"/>
              <w:rPr>
                <w:rFonts w:ascii="Times New Roman" w:eastAsia="Calibri" w:hAnsi="Times New Roman" w:cs="Times New Roman"/>
                <w:bCs/>
                <w:lang w:val="uk-UA"/>
                <w:rPrChange w:id="793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31" w:author="OLENA PASHKOVA (NEPTUNE.UA)" w:date="2022-11-21T15:31:00Z">
                  <w:rPr>
                    <w:rFonts w:ascii="Times New Roman" w:eastAsia="Calibri" w:hAnsi="Times New Roman" w:cs="Times New Roman"/>
                    <w:b/>
                    <w:lang w:val="uk-UA"/>
                  </w:rPr>
                </w:rPrChange>
              </w:rPr>
              <w:t>5.1.</w:t>
            </w:r>
            <w:r w:rsidRPr="00783C1A">
              <w:rPr>
                <w:rFonts w:ascii="Times New Roman" w:eastAsia="Calibri" w:hAnsi="Times New Roman" w:cs="Times New Roman"/>
                <w:bCs/>
                <w:lang w:val="uk-UA"/>
              </w:rPr>
              <w:t xml:space="preserve"> Замовник зобов’язується забезпечити поставку зерна на Термі</w:t>
            </w:r>
            <w:r w:rsidRPr="00783C1A">
              <w:rPr>
                <w:rFonts w:ascii="Times New Roman" w:eastAsia="Calibri" w:hAnsi="Times New Roman" w:cs="Times New Roman"/>
                <w:bCs/>
                <w:lang w:val="uk-UA"/>
                <w:rPrChange w:id="7932" w:author="OLENA PASHKOVA (NEPTUNE.UA)" w:date="2022-11-21T15:31:00Z">
                  <w:rPr>
                    <w:rFonts w:ascii="Times New Roman" w:eastAsia="Calibri" w:hAnsi="Times New Roman" w:cs="Times New Roman"/>
                    <w:lang w:val="uk-UA"/>
                  </w:rPr>
                </w:rPrChange>
              </w:rPr>
              <w:t>нал залізничним та/або автомобільним транспортом у кількості та в строки відповідно погодженого Сторонами  місячного Плану завезення Зерна на Термінал та норм приймання та розвантаження вагонів та вантажних автомобілів.  Замовник забезпечує подачу залізничних вагонів в справному стані згідно узгодженого Сторонами плану. Вид залізничних вагонів - спеціалізований хопер-зерновоз.</w:t>
            </w:r>
          </w:p>
          <w:p w14:paraId="262ABAA9" w14:textId="615E66FD" w:rsidR="00400CA9" w:rsidRPr="00783C1A" w:rsidRDefault="00400CA9" w:rsidP="00400CA9">
            <w:pPr>
              <w:contextualSpacing/>
              <w:jc w:val="both"/>
              <w:rPr>
                <w:ins w:id="7933" w:author="Nataliya Tomaskovic" w:date="2022-08-18T19:27:00Z"/>
                <w:rFonts w:ascii="Times New Roman" w:eastAsia="Calibri" w:hAnsi="Times New Roman" w:cs="Times New Roman"/>
                <w:bCs/>
                <w:lang w:val="uk-UA"/>
                <w:rPrChange w:id="7934" w:author="OLENA PASHKOVA (NEPTUNE.UA)" w:date="2022-11-21T15:31:00Z">
                  <w:rPr>
                    <w:ins w:id="7935" w:author="Nataliya Tomaskovic" w:date="2022-08-18T19:27: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936" w:author="OLENA PASHKOVA (NEPTUNE.UA)" w:date="2022-11-21T15:31:00Z">
                  <w:rPr>
                    <w:rFonts w:ascii="Times New Roman" w:eastAsia="Calibri" w:hAnsi="Times New Roman" w:cs="Times New Roman"/>
                    <w:b/>
                    <w:lang w:val="uk-UA"/>
                  </w:rPr>
                </w:rPrChange>
              </w:rPr>
              <w:t>5.2.</w:t>
            </w:r>
            <w:r w:rsidRPr="00783C1A">
              <w:rPr>
                <w:rFonts w:ascii="Times New Roman" w:eastAsia="Calibri" w:hAnsi="Times New Roman" w:cs="Times New Roman"/>
                <w:bCs/>
                <w:lang w:val="uk-UA"/>
              </w:rPr>
              <w:tab/>
              <w:t>Замовник  зобов'язаний щомісячно до 20-го числа поточного місяця надати для узгодження з Виконавцем план завозу Зерна на Термі</w:t>
            </w:r>
            <w:r w:rsidRPr="00783C1A">
              <w:rPr>
                <w:rFonts w:ascii="Times New Roman" w:eastAsia="Calibri" w:hAnsi="Times New Roman" w:cs="Times New Roman"/>
                <w:bCs/>
                <w:lang w:val="uk-UA"/>
                <w:rPrChange w:id="7937" w:author="OLENA PASHKOVA (NEPTUNE.UA)" w:date="2022-11-21T15:31:00Z">
                  <w:rPr>
                    <w:rFonts w:ascii="Times New Roman" w:eastAsia="Calibri" w:hAnsi="Times New Roman" w:cs="Times New Roman"/>
                    <w:lang w:val="uk-UA"/>
                  </w:rPr>
                </w:rPrChange>
              </w:rPr>
              <w:t>нал та план відвантаження Зерна на Судно</w:t>
            </w:r>
            <w:ins w:id="7938" w:author="OLENA PASHKOVA (NEPTUNE.UA)" w:date="2022-10-26T03:42:00Z">
              <w:r w:rsidR="00633D87" w:rsidRPr="00783C1A">
                <w:rPr>
                  <w:rFonts w:ascii="Times New Roman" w:eastAsia="Calibri" w:hAnsi="Times New Roman" w:cs="Times New Roman"/>
                  <w:bCs/>
                  <w:lang w:val="uk-UA"/>
                  <w:rPrChange w:id="7939" w:author="OLENA PASHKOVA (NEPTUNE.UA)" w:date="2022-11-21T15:31:00Z">
                    <w:rPr>
                      <w:rFonts w:ascii="Times New Roman" w:eastAsia="Calibri" w:hAnsi="Times New Roman" w:cs="Times New Roman"/>
                      <w:lang w:val="uk-UA"/>
                    </w:rPr>
                  </w:rPrChange>
                </w:rPr>
                <w:t>/</w:t>
              </w:r>
            </w:ins>
            <w:del w:id="7940" w:author="OLENA PASHKOVA (NEPTUNE.UA)" w:date="2022-10-26T03:42:00Z">
              <w:r w:rsidRPr="00783C1A" w:rsidDel="00633D87">
                <w:rPr>
                  <w:rFonts w:ascii="Times New Roman" w:eastAsia="Calibri" w:hAnsi="Times New Roman" w:cs="Times New Roman"/>
                  <w:bCs/>
                  <w:lang w:val="uk-UA"/>
                  <w:rPrChange w:id="7941" w:author="OLENA PASHKOVA (NEPTUNE.UA)" w:date="2022-11-21T15:31:00Z">
                    <w:rPr>
                      <w:rFonts w:ascii="Times New Roman" w:eastAsia="Calibri" w:hAnsi="Times New Roman" w:cs="Times New Roman"/>
                      <w:lang w:val="uk-UA"/>
                    </w:rPr>
                  </w:rPrChange>
                </w:rPr>
                <w:delText xml:space="preserve">, </w:delText>
              </w:r>
            </w:del>
            <w:ins w:id="7942" w:author="OLENA PASHKOVA (NEPTUNE.UA)" w:date="2022-10-26T03:41:00Z">
              <w:r w:rsidR="00633D87" w:rsidRPr="00783C1A">
                <w:rPr>
                  <w:rFonts w:ascii="Times New Roman" w:eastAsia="Calibri" w:hAnsi="Times New Roman" w:cs="Times New Roman"/>
                  <w:bCs/>
                  <w:lang w:val="uk-UA"/>
                  <w:rPrChange w:id="7943" w:author="OLENA PASHKOVA (NEPTUNE.UA)" w:date="2022-11-21T15:31:00Z">
                    <w:rPr>
                      <w:rFonts w:ascii="Times New Roman" w:eastAsia="Calibri" w:hAnsi="Times New Roman" w:cs="Times New Roman"/>
                      <w:lang w:val="uk-UA"/>
                    </w:rPr>
                  </w:rPrChange>
                </w:rPr>
                <w:t>автомобільний транспо</w:t>
              </w:r>
            </w:ins>
            <w:ins w:id="7944" w:author="OLENA PASHKOVA (NEPTUNE.UA)" w:date="2022-10-26T03:42:00Z">
              <w:r w:rsidR="00633D87" w:rsidRPr="00783C1A">
                <w:rPr>
                  <w:rFonts w:ascii="Times New Roman" w:eastAsia="Calibri" w:hAnsi="Times New Roman" w:cs="Times New Roman"/>
                  <w:bCs/>
                  <w:lang w:val="uk-UA"/>
                  <w:rPrChange w:id="7945" w:author="OLENA PASHKOVA (NEPTUNE.UA)" w:date="2022-11-21T15:31:00Z">
                    <w:rPr>
                      <w:rFonts w:ascii="Times New Roman" w:eastAsia="Calibri" w:hAnsi="Times New Roman" w:cs="Times New Roman"/>
                      <w:lang w:val="uk-UA"/>
                    </w:rPr>
                  </w:rPrChange>
                </w:rPr>
                <w:t xml:space="preserve">рт </w:t>
              </w:r>
            </w:ins>
            <w:del w:id="7946" w:author="OLENA PASHKOVA (NEPTUNE.UA)" w:date="2022-10-26T03:42:00Z">
              <w:r w:rsidRPr="00783C1A" w:rsidDel="00633D87">
                <w:rPr>
                  <w:rFonts w:ascii="Times New Roman" w:eastAsia="Calibri" w:hAnsi="Times New Roman" w:cs="Times New Roman"/>
                  <w:bCs/>
                  <w:lang w:val="uk-UA"/>
                  <w:rPrChange w:id="7947" w:author="OLENA PASHKOVA (NEPTUNE.UA)" w:date="2022-11-21T15:31:00Z">
                    <w:rPr>
                      <w:rFonts w:ascii="Times New Roman" w:eastAsia="Calibri" w:hAnsi="Times New Roman" w:cs="Times New Roman"/>
                      <w:lang w:val="uk-UA"/>
                    </w:rPr>
                  </w:rPrChange>
                </w:rPr>
                <w:delText xml:space="preserve">(експорту) </w:delText>
              </w:r>
            </w:del>
            <w:r w:rsidRPr="00783C1A">
              <w:rPr>
                <w:rFonts w:ascii="Times New Roman" w:eastAsia="Calibri" w:hAnsi="Times New Roman" w:cs="Times New Roman"/>
                <w:bCs/>
                <w:lang w:val="uk-UA"/>
                <w:rPrChange w:id="7948" w:author="OLENA PASHKOVA (NEPTUNE.UA)" w:date="2022-11-21T15:31:00Z">
                  <w:rPr>
                    <w:rFonts w:ascii="Times New Roman" w:eastAsia="Calibri" w:hAnsi="Times New Roman" w:cs="Times New Roman"/>
                    <w:lang w:val="uk-UA"/>
                  </w:rPr>
                </w:rPrChange>
              </w:rPr>
              <w:t>на місяць, наступний за поточним, який має включати:</w:t>
            </w:r>
          </w:p>
          <w:p w14:paraId="50479E90" w14:textId="77777777" w:rsidR="00400CA9" w:rsidRPr="00783C1A" w:rsidDel="00A92F15" w:rsidRDefault="00400CA9" w:rsidP="00400CA9">
            <w:pPr>
              <w:contextualSpacing/>
              <w:jc w:val="both"/>
              <w:rPr>
                <w:del w:id="7949" w:author="Nataliya Tomaskovic" w:date="2022-08-18T21:29:00Z"/>
                <w:rFonts w:ascii="Times New Roman" w:eastAsia="Calibri" w:hAnsi="Times New Roman" w:cs="Times New Roman"/>
                <w:bCs/>
                <w:lang w:val="uk-UA"/>
                <w:rPrChange w:id="7950" w:author="OLENA PASHKOVA (NEPTUNE.UA)" w:date="2022-11-21T15:31:00Z">
                  <w:rPr>
                    <w:del w:id="7951" w:author="Nataliya Tomaskovic" w:date="2022-08-18T21:29:00Z"/>
                    <w:rFonts w:ascii="Times New Roman" w:eastAsia="Calibri" w:hAnsi="Times New Roman" w:cs="Times New Roman"/>
                    <w:lang w:val="uk-UA"/>
                  </w:rPr>
                </w:rPrChange>
              </w:rPr>
            </w:pPr>
          </w:p>
          <w:p w14:paraId="669AEADA" w14:textId="77777777" w:rsidR="00400CA9" w:rsidRPr="00783C1A" w:rsidRDefault="00400CA9" w:rsidP="00400CA9">
            <w:pPr>
              <w:contextualSpacing/>
              <w:jc w:val="both"/>
              <w:rPr>
                <w:rFonts w:ascii="Times New Roman" w:eastAsia="Calibri" w:hAnsi="Times New Roman" w:cs="Times New Roman"/>
                <w:bCs/>
                <w:lang w:val="uk-UA"/>
                <w:rPrChange w:id="795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5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954" w:author="OLENA PASHKOVA (NEPTUNE.UA)" w:date="2022-11-21T15:31:00Z">
                  <w:rPr>
                    <w:rFonts w:ascii="Times New Roman" w:eastAsia="Calibri" w:hAnsi="Times New Roman" w:cs="Times New Roman"/>
                    <w:lang w:val="uk-UA"/>
                  </w:rPr>
                </w:rPrChange>
              </w:rPr>
              <w:tab/>
              <w:t>кількість та якість вантажу відповідно до номенклатури;</w:t>
            </w:r>
          </w:p>
          <w:p w14:paraId="6030A6A7" w14:textId="77777777" w:rsidR="00400CA9" w:rsidRPr="00783C1A" w:rsidRDefault="00400CA9" w:rsidP="00400CA9">
            <w:pPr>
              <w:contextualSpacing/>
              <w:jc w:val="both"/>
              <w:rPr>
                <w:rFonts w:ascii="Times New Roman" w:eastAsia="Calibri" w:hAnsi="Times New Roman" w:cs="Times New Roman"/>
                <w:bCs/>
                <w:lang w:val="uk-UA"/>
                <w:rPrChange w:id="795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5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957" w:author="OLENA PASHKOVA (NEPTUNE.UA)" w:date="2022-11-21T15:31:00Z">
                  <w:rPr>
                    <w:rFonts w:ascii="Times New Roman" w:eastAsia="Calibri" w:hAnsi="Times New Roman" w:cs="Times New Roman"/>
                    <w:lang w:val="uk-UA"/>
                  </w:rPr>
                </w:rPrChange>
              </w:rPr>
              <w:tab/>
              <w:t>попередній графік подачі суден;</w:t>
            </w:r>
          </w:p>
          <w:p w14:paraId="45763F5E" w14:textId="77777777" w:rsidR="00400CA9" w:rsidRPr="00783C1A" w:rsidRDefault="00400CA9" w:rsidP="00400CA9">
            <w:pPr>
              <w:contextualSpacing/>
              <w:jc w:val="both"/>
              <w:rPr>
                <w:rFonts w:ascii="Times New Roman" w:eastAsia="Calibri" w:hAnsi="Times New Roman" w:cs="Times New Roman"/>
                <w:bCs/>
                <w:lang w:val="uk-UA"/>
                <w:rPrChange w:id="795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5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960" w:author="OLENA PASHKOVA (NEPTUNE.UA)" w:date="2022-11-21T15:31:00Z">
                  <w:rPr>
                    <w:rFonts w:ascii="Times New Roman" w:eastAsia="Calibri" w:hAnsi="Times New Roman" w:cs="Times New Roman"/>
                    <w:lang w:val="uk-UA"/>
                  </w:rPr>
                </w:rPrChange>
              </w:rPr>
              <w:tab/>
              <w:t>графік відвантаження вагонів та автотранспорту.</w:t>
            </w:r>
          </w:p>
          <w:p w14:paraId="6469C5CC" w14:textId="77777777" w:rsidR="00400CA9" w:rsidRPr="00783C1A" w:rsidRDefault="00400CA9" w:rsidP="00400CA9">
            <w:pPr>
              <w:contextualSpacing/>
              <w:jc w:val="both"/>
              <w:rPr>
                <w:rFonts w:ascii="Times New Roman" w:eastAsia="Calibri" w:hAnsi="Times New Roman" w:cs="Times New Roman"/>
                <w:bCs/>
                <w:lang w:val="uk-UA"/>
                <w:rPrChange w:id="796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62" w:author="OLENA PASHKOVA (NEPTUNE.UA)" w:date="2022-11-21T15:31:00Z">
                  <w:rPr>
                    <w:rFonts w:ascii="Times New Roman" w:eastAsia="Calibri" w:hAnsi="Times New Roman" w:cs="Times New Roman"/>
                    <w:lang w:val="uk-UA"/>
                  </w:rPr>
                </w:rPrChange>
              </w:rPr>
              <w:t>План відвантаження/завозу повинен відповідати наступним вимогам:</w:t>
            </w:r>
          </w:p>
          <w:p w14:paraId="48D61C58" w14:textId="77777777" w:rsidR="00400CA9" w:rsidRPr="00783C1A" w:rsidRDefault="00400CA9" w:rsidP="00400CA9">
            <w:pPr>
              <w:contextualSpacing/>
              <w:jc w:val="both"/>
              <w:rPr>
                <w:rFonts w:ascii="Times New Roman" w:eastAsia="Calibri" w:hAnsi="Times New Roman" w:cs="Times New Roman"/>
                <w:bCs/>
                <w:lang w:val="uk-UA"/>
                <w:rPrChange w:id="796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6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965" w:author="OLENA PASHKOVA (NEPTUNE.UA)" w:date="2022-11-21T15:31:00Z">
                  <w:rPr>
                    <w:rFonts w:ascii="Times New Roman" w:eastAsia="Calibri" w:hAnsi="Times New Roman" w:cs="Times New Roman"/>
                    <w:lang w:val="uk-UA"/>
                  </w:rPr>
                </w:rPrChange>
              </w:rPr>
              <w:tab/>
              <w:t>забезпечувати надходження 80% вантажу на Термінал до номінації Судна;</w:t>
            </w:r>
          </w:p>
          <w:p w14:paraId="590A31C3" w14:textId="77777777" w:rsidR="00400CA9" w:rsidRPr="00783C1A" w:rsidRDefault="00400CA9" w:rsidP="00400CA9">
            <w:pPr>
              <w:contextualSpacing/>
              <w:jc w:val="both"/>
              <w:rPr>
                <w:rFonts w:ascii="Times New Roman" w:eastAsia="Calibri" w:hAnsi="Times New Roman" w:cs="Times New Roman"/>
                <w:bCs/>
                <w:lang w:val="uk-UA"/>
                <w:rPrChange w:id="796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6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7968" w:author="OLENA PASHKOVA (NEPTUNE.UA)" w:date="2022-11-21T15:31:00Z">
                  <w:rPr>
                    <w:rFonts w:ascii="Times New Roman" w:eastAsia="Calibri" w:hAnsi="Times New Roman" w:cs="Times New Roman"/>
                    <w:lang w:val="uk-UA"/>
                  </w:rPr>
                </w:rPrChange>
              </w:rPr>
              <w:tab/>
              <w:t>забезпечувати надходження 20% вантажу на Термінал після номінації судна, але до постановки Судна до причалу;</w:t>
            </w:r>
          </w:p>
          <w:p w14:paraId="7723DEDA" w14:textId="77777777" w:rsidR="00400CA9" w:rsidRPr="00783C1A" w:rsidRDefault="00400CA9" w:rsidP="00400CA9">
            <w:pPr>
              <w:contextualSpacing/>
              <w:jc w:val="both"/>
              <w:rPr>
                <w:rFonts w:ascii="Times New Roman" w:eastAsia="Calibri" w:hAnsi="Times New Roman" w:cs="Times New Roman"/>
                <w:bCs/>
                <w:lang w:val="uk-UA"/>
                <w:rPrChange w:id="796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70" w:author="OLENA PASHKOVA (NEPTUNE.UA)" w:date="2022-11-21T15:31:00Z">
                  <w:rPr>
                    <w:rFonts w:ascii="Times New Roman" w:eastAsia="Calibri" w:hAnsi="Times New Roman" w:cs="Times New Roman"/>
                    <w:lang w:val="uk-UA"/>
                  </w:rPr>
                </w:rPrChange>
              </w:rPr>
              <w:t>але, в будь-якому випадку, не меншої  кількості ніж узгоджено Сторонами.</w:t>
            </w:r>
          </w:p>
          <w:p w14:paraId="3629494E"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7971" w:author="OLENA PASHKOVA (NEPTUNE.UA)" w:date="2022-11-21T15:31:00Z">
                  <w:rPr>
                    <w:rFonts w:ascii="Times New Roman" w:eastAsia="Calibri" w:hAnsi="Times New Roman" w:cs="Times New Roman"/>
                    <w:lang w:val="uk-UA"/>
                  </w:rPr>
                </w:rPrChange>
              </w:rPr>
              <w:t xml:space="preserve">Заявка вважається поданою, у випадку якщо вона надіслана в письмовій формі або по електронній пошті на адресу </w:t>
            </w:r>
            <w:r w:rsidR="00A85F5D" w:rsidRPr="00783C1A">
              <w:rPr>
                <w:bCs/>
              </w:rPr>
              <w:fldChar w:fldCharType="begin"/>
            </w:r>
            <w:r w:rsidR="00A85F5D" w:rsidRPr="00783C1A">
              <w:rPr>
                <w:bCs/>
                <w:rPrChange w:id="7972" w:author="OLENA PASHKOVA (NEPTUNE.UA)" w:date="2022-11-21T15:31:00Z">
                  <w:rPr/>
                </w:rPrChange>
              </w:rPr>
              <w:instrText xml:space="preserve"> HYPERLINK "mailto:Kostiantyn_Tarnavsk</w:instrText>
            </w:r>
            <w:r w:rsidR="00A85F5D" w:rsidRPr="00783C1A">
              <w:rPr>
                <w:bCs/>
                <w:rPrChange w:id="7973" w:author="OLENA PASHKOVA (NEPTUNE.UA)" w:date="2022-11-21T15:31:00Z">
                  <w:rPr/>
                </w:rPrChange>
              </w:rPr>
              <w:instrText xml:space="preserve">yi@neptune.ua" </w:instrText>
            </w:r>
            <w:r w:rsidR="00A85F5D" w:rsidRPr="00783C1A">
              <w:rPr>
                <w:bCs/>
                <w:rPrChange w:id="7974" w:author="OLENA PASHKOVA (NEPTUNE.UA)" w:date="2022-11-21T15:31:00Z">
                  <w:rPr/>
                </w:rPrChange>
              </w:rPr>
              <w:fldChar w:fldCharType="separate"/>
            </w:r>
            <w:r w:rsidRPr="004C5B1D">
              <w:rPr>
                <w:rFonts w:ascii="Times New Roman" w:eastAsia="Calibri" w:hAnsi="Times New Roman" w:cs="Times New Roman"/>
                <w:bCs/>
                <w:color w:val="0563C1"/>
                <w:u w:val="single"/>
                <w:lang w:val="uk-UA"/>
              </w:rPr>
              <w:t>Kostiantyn_Tarnavskyi@neptune.ua</w:t>
            </w:r>
            <w:r w:rsidR="00A85F5D" w:rsidRPr="004C5B1D">
              <w:rPr>
                <w:rFonts w:ascii="Times New Roman" w:eastAsia="Calibri" w:hAnsi="Times New Roman" w:cs="Times New Roman"/>
                <w:bCs/>
                <w:color w:val="0563C1"/>
                <w:u w:val="single"/>
                <w:lang w:val="uk-UA"/>
              </w:rPr>
              <w:fldChar w:fldCharType="end"/>
            </w:r>
            <w:r w:rsidRPr="00783C1A">
              <w:rPr>
                <w:rFonts w:ascii="Times New Roman" w:eastAsia="Calibri" w:hAnsi="Times New Roman" w:cs="Times New Roman"/>
                <w:bCs/>
                <w:lang w:val="uk-UA"/>
              </w:rPr>
              <w:t>;</w:t>
            </w:r>
          </w:p>
          <w:p w14:paraId="68EE15C4" w14:textId="77777777" w:rsidR="00400CA9" w:rsidRPr="00783C1A" w:rsidRDefault="00400CA9" w:rsidP="00400CA9">
            <w:pPr>
              <w:contextualSpacing/>
              <w:jc w:val="both"/>
              <w:rPr>
                <w:rFonts w:ascii="Times New Roman" w:eastAsia="Calibri" w:hAnsi="Times New Roman" w:cs="Times New Roman"/>
                <w:bCs/>
                <w:lang w:val="uk-UA"/>
                <w:rPrChange w:id="797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76" w:author="OLENA PASHKOVA (NEPTUNE.UA)" w:date="2022-11-21T15:31:00Z">
                  <w:rPr>
                    <w:rFonts w:ascii="Times New Roman" w:eastAsia="Calibri" w:hAnsi="Times New Roman" w:cs="Times New Roman"/>
                    <w:b/>
                    <w:lang w:val="uk-UA"/>
                  </w:rPr>
                </w:rPrChange>
              </w:rPr>
              <w:t>5.2.1.</w:t>
            </w:r>
            <w:r w:rsidRPr="00783C1A">
              <w:rPr>
                <w:rFonts w:ascii="Times New Roman" w:eastAsia="Calibri" w:hAnsi="Times New Roman" w:cs="Times New Roman"/>
                <w:bCs/>
                <w:lang w:val="uk-UA"/>
              </w:rPr>
              <w:t xml:space="preserve"> </w:t>
            </w:r>
            <w:del w:id="7977" w:author="Nataliya Tomaskovic" w:date="2022-08-22T15:31:00Z">
              <w:r w:rsidRPr="00783C1A" w:rsidDel="002B44D5">
                <w:rPr>
                  <w:rFonts w:ascii="Times New Roman" w:eastAsia="Calibri" w:hAnsi="Times New Roman" w:cs="Times New Roman"/>
                  <w:bCs/>
                  <w:lang w:val="uk-UA"/>
                  <w:rPrChange w:id="7978" w:author="OLENA PASHKOVA (NEPTUNE.UA)" w:date="2022-11-21T15:31:00Z">
                    <w:rPr>
                      <w:rFonts w:ascii="Times New Roman" w:eastAsia="Calibri" w:hAnsi="Times New Roman" w:cs="Times New Roman"/>
                      <w:lang w:val="uk-UA"/>
                    </w:rPr>
                  </w:rPrChange>
                </w:rPr>
                <w:delText>Забезпечує надання Тижневого оперативного плану завезення автотранспортом вантажів на термінал на запит Виконавця не пізнише ніж на наступній календарний день з моменту отримання такого запиту. Тижневий оперативний план завезення вантажів автотранспортом повинен включати планові обсяги, вид та клас Зернових вантажів, що заплановані до завезення на термінал протягом наступних 7 календарних днів.</w:delText>
              </w:r>
            </w:del>
          </w:p>
          <w:p w14:paraId="10C5F7A4" w14:textId="77777777" w:rsidR="00400CA9" w:rsidRPr="00783C1A" w:rsidRDefault="00400CA9" w:rsidP="00400CA9">
            <w:pPr>
              <w:contextualSpacing/>
              <w:jc w:val="both"/>
              <w:rPr>
                <w:ins w:id="7979" w:author="Nataliya Tomaskovic" w:date="2022-08-18T19:34:00Z"/>
                <w:rFonts w:ascii="Times New Roman" w:eastAsia="Calibri" w:hAnsi="Times New Roman" w:cs="Times New Roman"/>
                <w:bCs/>
                <w:lang w:val="uk-UA"/>
                <w:rPrChange w:id="7980" w:author="OLENA PASHKOVA (NEPTUNE.UA)" w:date="2022-11-21T15:31:00Z">
                  <w:rPr>
                    <w:ins w:id="7981" w:author="Nataliya Tomaskovic" w:date="2022-08-18T19:34: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7982" w:author="OLENA PASHKOVA (NEPTUNE.UA)" w:date="2022-11-21T15:31:00Z">
                  <w:rPr>
                    <w:rFonts w:ascii="Times New Roman" w:eastAsia="Calibri" w:hAnsi="Times New Roman" w:cs="Times New Roman"/>
                    <w:b/>
                    <w:lang w:val="uk-UA"/>
                  </w:rPr>
                </w:rPrChange>
              </w:rPr>
              <w:t>5.3.</w:t>
            </w:r>
            <w:r w:rsidRPr="00783C1A">
              <w:rPr>
                <w:rFonts w:ascii="Times New Roman" w:eastAsia="Calibri" w:hAnsi="Times New Roman" w:cs="Times New Roman"/>
                <w:bCs/>
                <w:lang w:val="uk-UA"/>
              </w:rPr>
              <w:tab/>
              <w:t>Забезпечує подачу суден в узгоджений Ст</w:t>
            </w:r>
            <w:r w:rsidRPr="00783C1A">
              <w:rPr>
                <w:rFonts w:ascii="Times New Roman" w:eastAsia="Calibri" w:hAnsi="Times New Roman" w:cs="Times New Roman"/>
                <w:bCs/>
                <w:lang w:val="uk-UA"/>
                <w:rPrChange w:id="7983" w:author="OLENA PASHKOVA (NEPTUNE.UA)" w:date="2022-11-21T15:31:00Z">
                  <w:rPr>
                    <w:rFonts w:ascii="Times New Roman" w:eastAsia="Calibri" w:hAnsi="Times New Roman" w:cs="Times New Roman"/>
                    <w:lang w:val="uk-UA"/>
                  </w:rPr>
                </w:rPrChange>
              </w:rPr>
              <w:t>оронами строк (lаусаn) відповідно п. 10.3 цього Договору;</w:t>
            </w:r>
          </w:p>
          <w:p w14:paraId="15BA1696" w14:textId="77777777" w:rsidR="00400CA9" w:rsidRPr="00783C1A" w:rsidDel="007F04D3" w:rsidRDefault="00400CA9" w:rsidP="00400CA9">
            <w:pPr>
              <w:contextualSpacing/>
              <w:jc w:val="both"/>
              <w:rPr>
                <w:del w:id="7984" w:author="Nataliya Tomaskovic" w:date="2022-08-18T21:30:00Z"/>
                <w:rFonts w:ascii="Times New Roman" w:eastAsia="Calibri" w:hAnsi="Times New Roman" w:cs="Times New Roman"/>
                <w:bCs/>
                <w:lang w:val="uk-UA"/>
                <w:rPrChange w:id="7985" w:author="OLENA PASHKOVA (NEPTUNE.UA)" w:date="2022-11-21T15:31:00Z">
                  <w:rPr>
                    <w:del w:id="7986" w:author="Nataliya Tomaskovic" w:date="2022-08-18T21:30:00Z"/>
                    <w:rFonts w:ascii="Times New Roman" w:eastAsia="Calibri" w:hAnsi="Times New Roman" w:cs="Times New Roman"/>
                    <w:lang w:val="uk-UA"/>
                  </w:rPr>
                </w:rPrChange>
              </w:rPr>
            </w:pPr>
          </w:p>
          <w:p w14:paraId="1F014153" w14:textId="30E622E2" w:rsidR="00400CA9" w:rsidRPr="00783C1A" w:rsidRDefault="00400CA9" w:rsidP="00400CA9">
            <w:pPr>
              <w:contextualSpacing/>
              <w:jc w:val="both"/>
              <w:rPr>
                <w:rFonts w:ascii="Times New Roman" w:eastAsia="Calibri" w:hAnsi="Times New Roman" w:cs="Times New Roman"/>
                <w:bCs/>
                <w:lang w:val="uk-UA"/>
                <w:rPrChange w:id="798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7988" w:author="OLENA PASHKOVA (NEPTUNE.UA)" w:date="2022-11-21T15:31:00Z">
                  <w:rPr>
                    <w:rFonts w:ascii="Times New Roman" w:eastAsia="Calibri" w:hAnsi="Times New Roman" w:cs="Times New Roman"/>
                    <w:b/>
                    <w:lang w:val="uk-UA"/>
                  </w:rPr>
                </w:rPrChange>
              </w:rPr>
              <w:t>5.4.</w:t>
            </w:r>
            <w:r w:rsidRPr="00783C1A">
              <w:rPr>
                <w:rFonts w:ascii="Times New Roman" w:eastAsia="Calibri" w:hAnsi="Times New Roman" w:cs="Times New Roman"/>
                <w:bCs/>
                <w:lang w:val="uk-UA"/>
              </w:rPr>
              <w:tab/>
            </w:r>
            <w:ins w:id="7989" w:author="OLENA PASHKOVA (NEPTUNE.UA)" w:date="2022-11-21T01:59:00Z">
              <w:r w:rsidR="00B701C6" w:rsidRPr="004C5B1D">
                <w:rPr>
                  <w:rFonts w:ascii="Times New Roman" w:eastAsia="Calibri" w:hAnsi="Times New Roman" w:cs="Times New Roman"/>
                  <w:bCs/>
                  <w:lang w:val="uk-UA"/>
                </w:rPr>
                <w:t xml:space="preserve">Своєчасно </w:t>
              </w:r>
              <w:r w:rsidR="00904684" w:rsidRPr="004C5B1D">
                <w:rPr>
                  <w:rFonts w:ascii="Times New Roman" w:eastAsia="Calibri" w:hAnsi="Times New Roman" w:cs="Times New Roman"/>
                  <w:bCs/>
                  <w:lang w:val="uk-UA"/>
                </w:rPr>
                <w:t xml:space="preserve">надати </w:t>
              </w:r>
              <w:r w:rsidR="0014343C" w:rsidRPr="004C5B1D">
                <w:rPr>
                  <w:rFonts w:ascii="Times New Roman" w:eastAsia="Calibri" w:hAnsi="Times New Roman" w:cs="Times New Roman"/>
                  <w:bCs/>
                  <w:lang w:val="uk-UA"/>
                </w:rPr>
                <w:t>належним чином запов</w:t>
              </w:r>
              <w:r w:rsidR="0014343C" w:rsidRPr="0064263B">
                <w:rPr>
                  <w:rFonts w:ascii="Times New Roman" w:eastAsia="Calibri" w:hAnsi="Times New Roman" w:cs="Times New Roman"/>
                  <w:bCs/>
                  <w:lang w:val="uk-UA"/>
                </w:rPr>
                <w:t xml:space="preserve">нені </w:t>
              </w:r>
              <w:r w:rsidR="00B701C6" w:rsidRPr="00783C1A">
                <w:rPr>
                  <w:rFonts w:ascii="Times New Roman" w:eastAsia="Calibri" w:hAnsi="Times New Roman" w:cs="Times New Roman"/>
                  <w:bCs/>
                  <w:lang w:val="uk-UA"/>
                  <w:rPrChange w:id="7990" w:author="OLENA PASHKOVA (NEPTUNE.UA)" w:date="2022-11-21T15:31:00Z">
                    <w:rPr>
                      <w:rFonts w:ascii="Times New Roman" w:eastAsia="Calibri" w:hAnsi="Times New Roman" w:cs="Times New Roman"/>
                      <w:lang w:val="uk-UA"/>
                    </w:rPr>
                  </w:rPrChange>
                </w:rPr>
                <w:t>та правильно надати товаро</w:t>
              </w:r>
            </w:ins>
            <w:ins w:id="7991" w:author="OLENA PASHKOVA (NEPTUNE.UA)" w:date="2022-11-21T02:00:00Z">
              <w:r w:rsidR="00B22D02" w:rsidRPr="00783C1A">
                <w:rPr>
                  <w:rFonts w:ascii="Times New Roman" w:eastAsia="Calibri" w:hAnsi="Times New Roman" w:cs="Times New Roman"/>
                  <w:bCs/>
                  <w:lang w:val="uk-UA"/>
                  <w:rPrChange w:id="7992" w:author="OLENA PASHKOVA (NEPTUNE.UA)" w:date="2022-11-21T15:31:00Z">
                    <w:rPr>
                      <w:rFonts w:ascii="Times New Roman" w:eastAsia="Calibri" w:hAnsi="Times New Roman" w:cs="Times New Roman"/>
                      <w:lang w:val="uk-UA"/>
                    </w:rPr>
                  </w:rPrChange>
                </w:rPr>
                <w:t xml:space="preserve">-транспортні та </w:t>
              </w:r>
            </w:ins>
            <w:ins w:id="7993" w:author="OLENA PASHKOVA (NEPTUNE.UA)" w:date="2022-11-21T01:59:00Z">
              <w:r w:rsidR="00B701C6" w:rsidRPr="00783C1A">
                <w:rPr>
                  <w:rFonts w:ascii="Times New Roman" w:eastAsia="Calibri" w:hAnsi="Times New Roman" w:cs="Times New Roman"/>
                  <w:bCs/>
                  <w:lang w:val="uk-UA"/>
                  <w:rPrChange w:id="7994" w:author="OLENA PASHKOVA (NEPTUNE.UA)" w:date="2022-11-21T15:31:00Z">
                    <w:rPr>
                      <w:rFonts w:ascii="Times New Roman" w:eastAsia="Calibri" w:hAnsi="Times New Roman" w:cs="Times New Roman"/>
                      <w:lang w:val="uk-UA"/>
                    </w:rPr>
                  </w:rPrChange>
                </w:rPr>
                <w:t xml:space="preserve">супровідні документи відповідно до письмових </w:t>
              </w:r>
            </w:ins>
            <w:ins w:id="7995" w:author="OLENA PASHKOVA (NEPTUNE.UA)" w:date="2022-11-21T02:00:00Z">
              <w:r w:rsidR="00B22D02" w:rsidRPr="00783C1A">
                <w:rPr>
                  <w:rFonts w:ascii="Times New Roman" w:eastAsia="Calibri" w:hAnsi="Times New Roman" w:cs="Times New Roman"/>
                  <w:bCs/>
                  <w:lang w:val="uk-UA"/>
                  <w:rPrChange w:id="7996" w:author="OLENA PASHKOVA (NEPTUNE.UA)" w:date="2022-11-21T15:31:00Z">
                    <w:rPr>
                      <w:rFonts w:ascii="Times New Roman" w:eastAsia="Calibri" w:hAnsi="Times New Roman" w:cs="Times New Roman"/>
                      <w:lang w:val="uk-UA"/>
                    </w:rPr>
                  </w:rPrChange>
                </w:rPr>
                <w:t xml:space="preserve">інструкцій </w:t>
              </w:r>
            </w:ins>
            <w:ins w:id="7997" w:author="OLENA PASHKOVA (NEPTUNE.UA)" w:date="2022-11-21T01:59:00Z">
              <w:r w:rsidR="00B701C6" w:rsidRPr="00783C1A">
                <w:rPr>
                  <w:rFonts w:ascii="Times New Roman" w:eastAsia="Calibri" w:hAnsi="Times New Roman" w:cs="Times New Roman"/>
                  <w:bCs/>
                  <w:lang w:val="uk-UA"/>
                  <w:rPrChange w:id="7998" w:author="OLENA PASHKOVA (NEPTUNE.UA)" w:date="2022-11-21T15:31:00Z">
                    <w:rPr>
                      <w:rFonts w:ascii="Times New Roman" w:eastAsia="Calibri" w:hAnsi="Times New Roman" w:cs="Times New Roman"/>
                      <w:lang w:val="uk-UA"/>
                    </w:rPr>
                  </w:rPrChange>
                </w:rPr>
                <w:t xml:space="preserve">Виконавця. </w:t>
              </w:r>
            </w:ins>
            <w:del w:id="7999" w:author="OLENA PASHKOVA (NEPTUNE.UA)" w:date="2022-11-21T01:59:00Z">
              <w:r w:rsidRPr="00783C1A" w:rsidDel="00B701C6">
                <w:rPr>
                  <w:rFonts w:ascii="Times New Roman" w:eastAsia="Calibri" w:hAnsi="Times New Roman" w:cs="Times New Roman"/>
                  <w:bCs/>
                  <w:lang w:val="uk-UA"/>
                  <w:rPrChange w:id="8000" w:author="OLENA PASHKOVA (NEPTUNE.UA)" w:date="2022-11-21T15:31:00Z">
                    <w:rPr>
                      <w:rFonts w:ascii="Times New Roman" w:eastAsia="Calibri" w:hAnsi="Times New Roman" w:cs="Times New Roman"/>
                      <w:lang w:val="uk-UA"/>
                    </w:rPr>
                  </w:rPrChange>
                </w:rPr>
                <w:delText xml:space="preserve">Забезпечує своєчасне та правильне </w:delText>
              </w:r>
              <w:r w:rsidRPr="00783C1A" w:rsidDel="00B701C6">
                <w:rPr>
                  <w:rFonts w:ascii="Times New Roman" w:eastAsia="Calibri" w:hAnsi="Times New Roman" w:cs="Times New Roman"/>
                  <w:bCs/>
                  <w:lang w:val="uk-UA"/>
                  <w:rPrChange w:id="8001" w:author="OLENA PASHKOVA (NEPTUNE.UA)" w:date="2022-11-21T15:31:00Z">
                    <w:rPr>
                      <w:rFonts w:ascii="Times New Roman" w:eastAsia="Calibri" w:hAnsi="Times New Roman" w:cs="Times New Roman"/>
                      <w:lang w:val="uk-UA"/>
                    </w:rPr>
                  </w:rPrChange>
                </w:rPr>
                <w:lastRenderedPageBreak/>
                <w:delText>заповнення відвантажувальної та супроводжувальної документації: при відправленні зерна автотранспортом - погоджує правильність заповнення граф автотранспортних накладних.</w:delText>
              </w:r>
            </w:del>
          </w:p>
          <w:p w14:paraId="64EA213B" w14:textId="77777777" w:rsidR="00400CA9" w:rsidRPr="00783C1A" w:rsidRDefault="00400CA9" w:rsidP="00400CA9">
            <w:pPr>
              <w:contextualSpacing/>
              <w:jc w:val="both"/>
              <w:rPr>
                <w:rFonts w:ascii="Times New Roman" w:eastAsia="Calibri" w:hAnsi="Times New Roman" w:cs="Times New Roman"/>
                <w:bCs/>
                <w:lang w:val="uk-UA"/>
                <w:rPrChange w:id="800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03" w:author="OLENA PASHKOVA (NEPTUNE.UA)" w:date="2022-11-21T15:31:00Z">
                  <w:rPr>
                    <w:rFonts w:ascii="Times New Roman" w:eastAsia="Calibri" w:hAnsi="Times New Roman" w:cs="Times New Roman"/>
                    <w:b/>
                    <w:lang w:val="uk-UA"/>
                  </w:rPr>
                </w:rPrChange>
              </w:rPr>
              <w:t>5.5.</w:t>
            </w:r>
            <w:r w:rsidRPr="00783C1A">
              <w:rPr>
                <w:rFonts w:ascii="Times New Roman" w:eastAsia="Calibri" w:hAnsi="Times New Roman" w:cs="Times New Roman"/>
                <w:bCs/>
                <w:lang w:val="uk-UA"/>
              </w:rPr>
              <w:tab/>
              <w:t>Замовник направляє Виконавцю інформацію про граничні якісні показники для кожної партії Зерна (Вантажу), що слідує до Терміналу, а також забезпечує, щоб кожен вагон/вантажівка супроводжувалась наступними документами:</w:t>
            </w:r>
          </w:p>
          <w:p w14:paraId="0509C069" w14:textId="34CEAC38" w:rsidR="00400CA9" w:rsidRPr="00783C1A" w:rsidRDefault="00400CA9" w:rsidP="00400CA9">
            <w:pPr>
              <w:contextualSpacing/>
              <w:jc w:val="both"/>
              <w:rPr>
                <w:rFonts w:ascii="Times New Roman" w:eastAsia="Calibri" w:hAnsi="Times New Roman" w:cs="Times New Roman"/>
                <w:bCs/>
                <w:lang w:val="uk-UA"/>
                <w:rPrChange w:id="800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05" w:author="OLENA PASHKOVA (NEPTUNE.UA)" w:date="2022-11-21T15:31:00Z">
                  <w:rPr>
                    <w:rFonts w:ascii="Times New Roman" w:eastAsia="Calibri" w:hAnsi="Times New Roman" w:cs="Times New Roman"/>
                    <w:lang w:val="uk-UA"/>
                  </w:rPr>
                </w:rPrChange>
              </w:rPr>
              <w:t>• Посвідченням якості Ф-42 (</w:t>
            </w:r>
            <w:del w:id="8006" w:author="OLENA PASHKOVA (NEPTUNE.UA)" w:date="2022-11-21T02:01:00Z">
              <w:r w:rsidRPr="00783C1A" w:rsidDel="00542CB4">
                <w:rPr>
                  <w:rFonts w:ascii="Times New Roman" w:eastAsia="Calibri" w:hAnsi="Times New Roman" w:cs="Times New Roman"/>
                  <w:bCs/>
                  <w:lang w:val="uk-UA"/>
                  <w:rPrChange w:id="8007" w:author="OLENA PASHKOVA (NEPTUNE.UA)" w:date="2022-11-21T15:31:00Z">
                    <w:rPr>
                      <w:rFonts w:ascii="Times New Roman" w:eastAsia="Calibri" w:hAnsi="Times New Roman" w:cs="Times New Roman"/>
                      <w:lang w:val="uk-UA"/>
                    </w:rPr>
                  </w:rPrChange>
                </w:rPr>
                <w:delText xml:space="preserve"> для ріпаку додатково з показниками ерукової кислоти та глюкозинолатів</w:delText>
              </w:r>
              <w:r w:rsidRPr="00783C1A" w:rsidDel="008D4559">
                <w:rPr>
                  <w:rFonts w:ascii="Times New Roman" w:eastAsia="Calibri" w:hAnsi="Times New Roman" w:cs="Times New Roman"/>
                  <w:bCs/>
                  <w:lang w:val="uk-UA"/>
                  <w:rPrChange w:id="8008" w:author="OLENA PASHKOVA (NEPTUNE.UA)" w:date="2022-11-21T15:31:00Z">
                    <w:rPr>
                      <w:rFonts w:ascii="Times New Roman" w:eastAsia="Calibri" w:hAnsi="Times New Roman" w:cs="Times New Roman"/>
                      <w:lang w:val="uk-UA"/>
                    </w:rPr>
                  </w:rPrChange>
                </w:rPr>
                <w:delText>,</w:delText>
              </w:r>
            </w:del>
            <w:r w:rsidRPr="00783C1A">
              <w:rPr>
                <w:rFonts w:ascii="Times New Roman" w:eastAsia="Calibri" w:hAnsi="Times New Roman" w:cs="Times New Roman"/>
                <w:bCs/>
                <w:lang w:val="uk-UA"/>
                <w:rPrChange w:id="8009" w:author="OLENA PASHKOVA (NEPTUNE.UA)" w:date="2022-11-21T15:31:00Z">
                  <w:rPr>
                    <w:rFonts w:ascii="Times New Roman" w:eastAsia="Calibri" w:hAnsi="Times New Roman" w:cs="Times New Roman"/>
                    <w:lang w:val="uk-UA"/>
                  </w:rPr>
                </w:rPrChange>
              </w:rPr>
              <w:t xml:space="preserve"> для сої- вміст білка)</w:t>
            </w:r>
          </w:p>
          <w:p w14:paraId="622725CE" w14:textId="77777777" w:rsidR="00400CA9" w:rsidRPr="00783C1A" w:rsidRDefault="00400CA9" w:rsidP="00400CA9">
            <w:pPr>
              <w:contextualSpacing/>
              <w:jc w:val="both"/>
              <w:rPr>
                <w:rFonts w:ascii="Times New Roman" w:eastAsia="Calibri" w:hAnsi="Times New Roman" w:cs="Times New Roman"/>
                <w:bCs/>
                <w:lang w:val="uk-UA"/>
                <w:rPrChange w:id="801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11" w:author="OLENA PASHKOVA (NEPTUNE.UA)" w:date="2022-11-21T15:31:00Z">
                  <w:rPr>
                    <w:rFonts w:ascii="Times New Roman" w:eastAsia="Calibri" w:hAnsi="Times New Roman" w:cs="Times New Roman"/>
                    <w:lang w:val="uk-UA"/>
                  </w:rPr>
                </w:rPrChange>
              </w:rPr>
              <w:t>• Протоколами показників безпечності (надалі - ПБ) та ГМО згідно вимог діючих на території України стандартів на кожну культуру.».</w:t>
            </w:r>
          </w:p>
          <w:p w14:paraId="12E22961" w14:textId="11F9F515" w:rsidR="00400CA9" w:rsidRPr="00783C1A" w:rsidDel="008D4559" w:rsidRDefault="00400CA9" w:rsidP="00400CA9">
            <w:pPr>
              <w:contextualSpacing/>
              <w:jc w:val="both"/>
              <w:rPr>
                <w:ins w:id="8012" w:author="SERHII SULIMA (NEPTUNE.UA)" w:date="2022-08-30T15:01:00Z"/>
                <w:del w:id="8013" w:author="OLENA PASHKOVA (NEPTUNE.UA)" w:date="2022-11-21T02:02:00Z"/>
                <w:rFonts w:ascii="Times New Roman" w:eastAsia="Calibri" w:hAnsi="Times New Roman" w:cs="Times New Roman"/>
                <w:bCs/>
                <w:lang w:val="uk-UA"/>
                <w:rPrChange w:id="8014" w:author="OLENA PASHKOVA (NEPTUNE.UA)" w:date="2022-11-21T15:31:00Z">
                  <w:rPr>
                    <w:ins w:id="8015" w:author="SERHII SULIMA (NEPTUNE.UA)" w:date="2022-08-30T15:01:00Z"/>
                    <w:del w:id="8016" w:author="OLENA PASHKOVA (NEPTUNE.UA)" w:date="2022-11-21T02:02:00Z"/>
                    <w:rFonts w:ascii="Times New Roman" w:eastAsia="Calibri" w:hAnsi="Times New Roman" w:cs="Times New Roman"/>
                    <w:b/>
                    <w:lang w:val="uk-UA"/>
                  </w:rPr>
                </w:rPrChange>
              </w:rPr>
            </w:pPr>
          </w:p>
          <w:p w14:paraId="4D8CF32B" w14:textId="77777777" w:rsidR="00400CA9" w:rsidRPr="00783C1A" w:rsidRDefault="00400CA9" w:rsidP="00400CA9">
            <w:pPr>
              <w:contextualSpacing/>
              <w:jc w:val="both"/>
              <w:rPr>
                <w:rFonts w:ascii="Times New Roman" w:eastAsia="Calibri" w:hAnsi="Times New Roman" w:cs="Times New Roman"/>
                <w:bCs/>
                <w:lang w:val="uk-UA"/>
                <w:rPrChange w:id="801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18" w:author="OLENA PASHKOVA (NEPTUNE.UA)" w:date="2022-11-21T15:31:00Z">
                  <w:rPr>
                    <w:rFonts w:ascii="Times New Roman" w:eastAsia="Calibri" w:hAnsi="Times New Roman" w:cs="Times New Roman"/>
                    <w:b/>
                    <w:lang w:val="uk-UA"/>
                  </w:rPr>
                </w:rPrChange>
              </w:rPr>
              <w:t>5.6.</w:t>
            </w:r>
            <w:r w:rsidRPr="00783C1A">
              <w:rPr>
                <w:rFonts w:ascii="Times New Roman" w:eastAsia="Calibri" w:hAnsi="Times New Roman" w:cs="Times New Roman"/>
                <w:bCs/>
                <w:lang w:val="uk-UA"/>
                <w:rPrChange w:id="8019" w:author="OLENA PASHKOVA (NEPTUNE.UA)" w:date="2022-11-21T15:31:00Z">
                  <w:rPr>
                    <w:rFonts w:ascii="Times New Roman" w:eastAsia="Calibri" w:hAnsi="Times New Roman" w:cs="Times New Roman"/>
                    <w:lang w:val="uk-UA"/>
                  </w:rPr>
                </w:rPrChange>
              </w:rPr>
              <w:tab/>
              <w:t>Замовник зобов'язаний надавати попередньо, не пізніше ніж за 7 (сім) календарних днів до орієнтовної дати приходу судна на рейд Порту, номінацію судна, що містить наступні дані, але не обмежуючись цим, по судну для узгодження технічних характеристик та підтвердження постановки судна до Порту:</w:t>
            </w:r>
          </w:p>
          <w:p w14:paraId="33599276" w14:textId="77777777" w:rsidR="00400CA9" w:rsidRPr="00783C1A" w:rsidRDefault="00400CA9" w:rsidP="00400CA9">
            <w:pPr>
              <w:contextualSpacing/>
              <w:jc w:val="both"/>
              <w:rPr>
                <w:rFonts w:ascii="Times New Roman" w:eastAsia="Calibri" w:hAnsi="Times New Roman" w:cs="Times New Roman"/>
                <w:bCs/>
                <w:lang w:val="uk-UA"/>
                <w:rPrChange w:id="802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21"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22" w:author="OLENA PASHKOVA (NEPTUNE.UA)" w:date="2022-11-21T15:31:00Z">
                  <w:rPr>
                    <w:rFonts w:ascii="Times New Roman" w:eastAsia="Calibri" w:hAnsi="Times New Roman" w:cs="Times New Roman"/>
                    <w:lang w:val="uk-UA"/>
                  </w:rPr>
                </w:rPrChange>
              </w:rPr>
              <w:tab/>
              <w:t>дату укладання договору фрахтування судна та ставку демереджа та диспача за таким договором фрахтування, окрім випадків ФОБ/ФОБ, у випадках ФОБ/ФОБ Замовник надає таку інформацію після отримання від покупця;</w:t>
            </w:r>
          </w:p>
          <w:p w14:paraId="0E548A8B" w14:textId="77777777" w:rsidR="00400CA9" w:rsidRPr="00783C1A" w:rsidRDefault="00400CA9" w:rsidP="00400CA9">
            <w:pPr>
              <w:contextualSpacing/>
              <w:jc w:val="both"/>
              <w:rPr>
                <w:rFonts w:ascii="Times New Roman" w:eastAsia="Calibri" w:hAnsi="Times New Roman" w:cs="Times New Roman"/>
                <w:bCs/>
                <w:lang w:val="uk-UA"/>
                <w:rPrChange w:id="802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2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25" w:author="OLENA PASHKOVA (NEPTUNE.UA)" w:date="2022-11-21T15:31:00Z">
                  <w:rPr>
                    <w:rFonts w:ascii="Times New Roman" w:eastAsia="Calibri" w:hAnsi="Times New Roman" w:cs="Times New Roman"/>
                    <w:lang w:val="uk-UA"/>
                  </w:rPr>
                </w:rPrChange>
              </w:rPr>
              <w:tab/>
              <w:t xml:space="preserve"> очікувану дату прибуття судна (ЕТА);</w:t>
            </w:r>
          </w:p>
          <w:p w14:paraId="5C53A985" w14:textId="77777777" w:rsidR="00400CA9" w:rsidRPr="00783C1A" w:rsidRDefault="00400CA9" w:rsidP="00400CA9">
            <w:pPr>
              <w:contextualSpacing/>
              <w:jc w:val="both"/>
              <w:rPr>
                <w:rFonts w:ascii="Times New Roman" w:eastAsia="Calibri" w:hAnsi="Times New Roman" w:cs="Times New Roman"/>
                <w:bCs/>
                <w:lang w:val="uk-UA"/>
                <w:rPrChange w:id="802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2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28" w:author="OLENA PASHKOVA (NEPTUNE.UA)" w:date="2022-11-21T15:31:00Z">
                  <w:rPr>
                    <w:rFonts w:ascii="Times New Roman" w:eastAsia="Calibri" w:hAnsi="Times New Roman" w:cs="Times New Roman"/>
                    <w:lang w:val="uk-UA"/>
                  </w:rPr>
                </w:rPrChange>
              </w:rPr>
              <w:tab/>
              <w:t>назву, прапор та розміри судна (макс. довжина, ширина, розрахункова висота борту);</w:t>
            </w:r>
          </w:p>
          <w:p w14:paraId="109B47E8" w14:textId="77777777" w:rsidR="00400CA9" w:rsidRPr="00783C1A" w:rsidRDefault="00400CA9" w:rsidP="00400CA9">
            <w:pPr>
              <w:contextualSpacing/>
              <w:jc w:val="both"/>
              <w:rPr>
                <w:rFonts w:ascii="Times New Roman" w:eastAsia="Calibri" w:hAnsi="Times New Roman" w:cs="Times New Roman"/>
                <w:bCs/>
                <w:lang w:val="uk-UA"/>
                <w:rPrChange w:id="802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3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31" w:author="OLENA PASHKOVA (NEPTUNE.UA)" w:date="2022-11-21T15:31:00Z">
                  <w:rPr>
                    <w:rFonts w:ascii="Times New Roman" w:eastAsia="Calibri" w:hAnsi="Times New Roman" w:cs="Times New Roman"/>
                    <w:lang w:val="uk-UA"/>
                  </w:rPr>
                </w:rPrChange>
              </w:rPr>
              <w:tab/>
              <w:t>дедвейт, тип судна, його конструктивні особливості, технічні характеристики,</w:t>
            </w:r>
            <w:del w:id="8032" w:author="Nataliya Tomaskovic" w:date="2022-08-18T19:47:00Z">
              <w:r w:rsidRPr="00783C1A" w:rsidDel="00C24FFB">
                <w:rPr>
                  <w:rFonts w:ascii="Times New Roman" w:eastAsia="Calibri" w:hAnsi="Times New Roman" w:cs="Times New Roman"/>
                  <w:bCs/>
                  <w:lang w:val="uk-UA"/>
                  <w:rPrChange w:id="8033" w:author="OLENA PASHKOVA (NEPTUNE.UA)" w:date="2022-11-21T15:31:00Z">
                    <w:rPr>
                      <w:rFonts w:ascii="Times New Roman" w:eastAsia="Calibri" w:hAnsi="Times New Roman" w:cs="Times New Roman"/>
                      <w:lang w:val="uk-UA"/>
                    </w:rPr>
                  </w:rPrChange>
                </w:rPr>
                <w:delText xml:space="preserve"> </w:delText>
              </w:r>
            </w:del>
            <w:ins w:id="8034" w:author="Nataliya Tomaskovic" w:date="2022-08-18T19:47:00Z">
              <w:r w:rsidRPr="00783C1A">
                <w:rPr>
                  <w:rFonts w:ascii="Times New Roman" w:eastAsia="Calibri" w:hAnsi="Times New Roman" w:cs="Times New Roman"/>
                  <w:bCs/>
                  <w:rPrChange w:id="8035" w:author="OLENA PASHKOVA (NEPTUNE.UA)" w:date="2022-11-21T15:31:00Z">
                    <w:rPr>
                      <w:rFonts w:ascii="Times New Roman" w:eastAsia="Calibri" w:hAnsi="Times New Roman" w:cs="Times New Roman"/>
                    </w:rPr>
                  </w:rPrChange>
                </w:rPr>
                <w:t xml:space="preserve"> </w:t>
              </w:r>
            </w:ins>
            <w:r w:rsidRPr="00783C1A">
              <w:rPr>
                <w:rFonts w:ascii="Times New Roman" w:eastAsia="Calibri" w:hAnsi="Times New Roman" w:cs="Times New Roman"/>
                <w:bCs/>
                <w:lang w:val="uk-UA"/>
                <w:rPrChange w:id="8036" w:author="OLENA PASHKOVA (NEPTUNE.UA)" w:date="2022-11-21T15:31:00Z">
                  <w:rPr>
                    <w:rFonts w:ascii="Times New Roman" w:eastAsia="Calibri" w:hAnsi="Times New Roman" w:cs="Times New Roman"/>
                    <w:lang w:val="uk-UA"/>
                  </w:rPr>
                </w:rPrChange>
              </w:rPr>
              <w:t>включаючи розміри трюмів та їх люків номер ІМО;</w:t>
            </w:r>
          </w:p>
          <w:p w14:paraId="30225B09" w14:textId="77777777"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03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38" w:author="OLENA PASHKOVA (NEPTUNE.UA)" w:date="2022-11-21T15:31:00Z">
                  <w:rPr>
                    <w:rFonts w:ascii="Times New Roman" w:eastAsia="Calibri" w:hAnsi="Times New Roman" w:cs="Times New Roman"/>
                    <w:lang w:val="uk-UA"/>
                  </w:rPr>
                </w:rPrChange>
              </w:rPr>
              <w:tab/>
              <w:t xml:space="preserve">інформацію про Зерно, що має бути завантаженим на судно, в тому числі найменування та кількість Зерна, призначеного для завантаження, якісні показники такого Зерна. </w:t>
            </w:r>
            <w:commentRangeStart w:id="8039"/>
            <w:commentRangeStart w:id="8040"/>
            <w:r w:rsidRPr="00783C1A">
              <w:rPr>
                <w:rFonts w:ascii="Times New Roman" w:eastAsia="Calibri" w:hAnsi="Times New Roman" w:cs="Times New Roman"/>
                <w:bCs/>
                <w:lang w:val="uk-UA"/>
                <w:rPrChange w:id="8041" w:author="OLENA PASHKOVA (NEPTUNE.UA)" w:date="2022-11-21T15:31:00Z">
                  <w:rPr>
                    <w:rFonts w:ascii="Times New Roman" w:eastAsia="Calibri" w:hAnsi="Times New Roman" w:cs="Times New Roman"/>
                    <w:lang w:val="uk-UA"/>
                  </w:rPr>
                </w:rPrChange>
              </w:rPr>
              <w:t>У разі якщо вони відрізняються від визначених Договором якісних показників –</w:t>
            </w:r>
            <w:ins w:id="8042" w:author="Nataliya Tomaskovic" w:date="2022-08-18T19:50:00Z">
              <w:r w:rsidRPr="00783C1A">
                <w:rPr>
                  <w:rFonts w:ascii="Times New Roman" w:eastAsia="Calibri" w:hAnsi="Times New Roman" w:cs="Times New Roman"/>
                  <w:bCs/>
                  <w:rPrChange w:id="8043" w:author="OLENA PASHKOVA (NEPTUNE.UA)" w:date="2022-11-21T15:31:00Z">
                    <w:rPr>
                      <w:rFonts w:ascii="Times New Roman" w:eastAsia="Calibri" w:hAnsi="Times New Roman" w:cs="Times New Roman"/>
                    </w:rPr>
                  </w:rPrChange>
                </w:rPr>
                <w:t xml:space="preserve"> </w:t>
              </w:r>
            </w:ins>
            <w:r w:rsidRPr="00783C1A">
              <w:rPr>
                <w:rFonts w:ascii="Times New Roman" w:eastAsia="Calibri" w:hAnsi="Times New Roman" w:cs="Times New Roman"/>
                <w:bCs/>
                <w:lang w:val="uk-UA"/>
                <w:rPrChange w:id="8044" w:author="OLENA PASHKOVA (NEPTUNE.UA)" w:date="2022-11-21T15:31:00Z">
                  <w:rPr>
                    <w:rFonts w:ascii="Times New Roman" w:eastAsia="Calibri" w:hAnsi="Times New Roman" w:cs="Times New Roman"/>
                    <w:lang w:val="uk-UA"/>
                  </w:rPr>
                </w:rPrChange>
              </w:rPr>
              <w:t xml:space="preserve">можливість прийняття такого Зерна узгоджується Виконавцем додатково; </w:t>
            </w:r>
            <w:commentRangeEnd w:id="8039"/>
            <w:r w:rsidRPr="00783C1A">
              <w:rPr>
                <w:rFonts w:ascii="Calibri" w:eastAsia="Calibri" w:hAnsi="Calibri" w:cs="Times New Roman"/>
                <w:bCs/>
                <w:sz w:val="16"/>
                <w:szCs w:val="16"/>
              </w:rPr>
              <w:commentReference w:id="8039"/>
            </w:r>
            <w:commentRangeEnd w:id="8040"/>
            <w:r w:rsidRPr="004C5B1D">
              <w:rPr>
                <w:rFonts w:ascii="Calibri" w:eastAsia="Calibri" w:hAnsi="Calibri" w:cs="Times New Roman"/>
                <w:bCs/>
                <w:sz w:val="16"/>
                <w:szCs w:val="16"/>
              </w:rPr>
              <w:commentReference w:id="8040"/>
            </w:r>
          </w:p>
          <w:p w14:paraId="310B3440" w14:textId="77777777" w:rsidR="00400CA9" w:rsidRPr="00783C1A" w:rsidRDefault="00400CA9" w:rsidP="00400CA9">
            <w:pPr>
              <w:contextualSpacing/>
              <w:jc w:val="both"/>
              <w:rPr>
                <w:rFonts w:ascii="Times New Roman" w:eastAsia="Calibri" w:hAnsi="Times New Roman" w:cs="Times New Roman"/>
                <w:bCs/>
                <w:lang w:val="uk-UA"/>
                <w:rPrChange w:id="804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4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47" w:author="OLENA PASHKOVA (NEPTUNE.UA)" w:date="2022-11-21T15:31:00Z">
                  <w:rPr>
                    <w:rFonts w:ascii="Times New Roman" w:eastAsia="Calibri" w:hAnsi="Times New Roman" w:cs="Times New Roman"/>
                    <w:lang w:val="uk-UA"/>
                  </w:rPr>
                </w:rPrChange>
              </w:rPr>
              <w:tab/>
              <w:t>найменування країни призначення та порту розвантаження;</w:t>
            </w:r>
          </w:p>
          <w:p w14:paraId="15E035C6" w14:textId="77777777"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04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49" w:author="OLENA PASHKOVA (NEPTUNE.UA)" w:date="2022-11-21T15:31:00Z">
                  <w:rPr>
                    <w:rFonts w:ascii="Times New Roman" w:eastAsia="Calibri" w:hAnsi="Times New Roman" w:cs="Times New Roman"/>
                    <w:lang w:val="uk-UA"/>
                  </w:rPr>
                </w:rPrChange>
              </w:rPr>
              <w:tab/>
            </w:r>
            <w:commentRangeStart w:id="8050"/>
            <w:r w:rsidRPr="00783C1A">
              <w:rPr>
                <w:rFonts w:ascii="Times New Roman" w:eastAsia="Calibri" w:hAnsi="Times New Roman" w:cs="Times New Roman"/>
                <w:bCs/>
                <w:lang w:val="uk-UA"/>
                <w:rPrChange w:id="8051" w:author="OLENA PASHKOVA (NEPTUNE.UA)" w:date="2022-11-21T15:31:00Z">
                  <w:rPr>
                    <w:rFonts w:ascii="Times New Roman" w:eastAsia="Calibri" w:hAnsi="Times New Roman" w:cs="Times New Roman"/>
                    <w:lang w:val="uk-UA"/>
                  </w:rPr>
                </w:rPrChange>
              </w:rPr>
              <w:t>добову норму навантаження;</w:t>
            </w:r>
            <w:commentRangeEnd w:id="8050"/>
            <w:r w:rsidRPr="00783C1A">
              <w:rPr>
                <w:rFonts w:ascii="Calibri" w:eastAsia="Calibri" w:hAnsi="Calibri" w:cs="Times New Roman"/>
                <w:bCs/>
                <w:sz w:val="16"/>
                <w:szCs w:val="16"/>
              </w:rPr>
              <w:commentReference w:id="8050"/>
            </w:r>
          </w:p>
          <w:p w14:paraId="557B9B16" w14:textId="77777777"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05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053" w:author="OLENA PASHKOVA (NEPTUNE.UA)" w:date="2022-11-21T15:31:00Z">
                  <w:rPr>
                    <w:rFonts w:ascii="Times New Roman" w:eastAsia="Calibri" w:hAnsi="Times New Roman" w:cs="Times New Roman"/>
                    <w:lang w:val="uk-UA"/>
                  </w:rPr>
                </w:rPrChange>
              </w:rPr>
              <w:tab/>
              <w:t xml:space="preserve">у період льодової кампанії Замовник додатково повідомляє Виконавця про льодовий клас судна, потужність машинної установки, матеріал гвинта, запаси </w:t>
            </w:r>
            <w:commentRangeStart w:id="8054"/>
            <w:commentRangeStart w:id="8055"/>
            <w:r w:rsidRPr="00783C1A">
              <w:rPr>
                <w:rFonts w:ascii="Times New Roman" w:eastAsia="Calibri" w:hAnsi="Times New Roman" w:cs="Times New Roman"/>
                <w:bCs/>
                <w:lang w:val="uk-UA"/>
                <w:rPrChange w:id="8056" w:author="OLENA PASHKOVA (NEPTUNE.UA)" w:date="2022-11-21T15:31:00Z">
                  <w:rPr>
                    <w:rFonts w:ascii="Times New Roman" w:eastAsia="Calibri" w:hAnsi="Times New Roman" w:cs="Times New Roman"/>
                    <w:lang w:val="uk-UA"/>
                  </w:rPr>
                </w:rPrChange>
              </w:rPr>
              <w:t>палива, води, провізії у добах роботи.</w:t>
            </w:r>
            <w:commentRangeEnd w:id="8054"/>
            <w:r w:rsidRPr="00783C1A">
              <w:rPr>
                <w:rFonts w:ascii="Calibri" w:eastAsia="Calibri" w:hAnsi="Calibri" w:cs="Times New Roman"/>
                <w:bCs/>
                <w:sz w:val="16"/>
                <w:szCs w:val="16"/>
              </w:rPr>
              <w:commentReference w:id="8054"/>
            </w:r>
            <w:commentRangeEnd w:id="8055"/>
            <w:r w:rsidRPr="004C5B1D">
              <w:rPr>
                <w:rFonts w:ascii="Calibri" w:eastAsia="Calibri" w:hAnsi="Calibri" w:cs="Times New Roman"/>
                <w:bCs/>
                <w:sz w:val="16"/>
                <w:szCs w:val="16"/>
              </w:rPr>
              <w:commentReference w:id="8055"/>
            </w:r>
          </w:p>
          <w:p w14:paraId="01F970A4" w14:textId="77777777" w:rsidR="00400CA9" w:rsidRPr="00783C1A" w:rsidRDefault="00400CA9" w:rsidP="00400CA9">
            <w:pPr>
              <w:contextualSpacing/>
              <w:jc w:val="both"/>
              <w:rPr>
                <w:rFonts w:ascii="Times New Roman" w:eastAsia="Calibri" w:hAnsi="Times New Roman" w:cs="Times New Roman"/>
                <w:bCs/>
                <w:lang w:val="uk-UA"/>
              </w:rPr>
            </w:pPr>
            <w:commentRangeStart w:id="8057"/>
            <w:commentRangeStart w:id="8058"/>
            <w:r w:rsidRPr="004C5B1D">
              <w:rPr>
                <w:rFonts w:ascii="Times New Roman" w:eastAsia="Calibri" w:hAnsi="Times New Roman" w:cs="Times New Roman"/>
                <w:bCs/>
                <w:lang w:val="uk-UA"/>
              </w:rPr>
              <w:t xml:space="preserve">Виконавець має право запитати будь-яку додаткову інформацію про </w:t>
            </w:r>
            <w:r w:rsidRPr="00783C1A">
              <w:rPr>
                <w:rFonts w:ascii="Times New Roman" w:eastAsia="Calibri" w:hAnsi="Times New Roman" w:cs="Times New Roman"/>
                <w:bCs/>
                <w:lang w:val="uk-UA"/>
                <w:rPrChange w:id="8059" w:author="OLENA PASHKOVA (NEPTUNE.UA)" w:date="2022-11-21T15:31:00Z">
                  <w:rPr>
                    <w:rFonts w:ascii="Times New Roman" w:eastAsia="Calibri" w:hAnsi="Times New Roman" w:cs="Times New Roman"/>
                    <w:lang w:val="uk-UA"/>
                  </w:rPr>
                </w:rPrChange>
              </w:rPr>
              <w:t xml:space="preserve">Судно та/або Вантаж, та Замовник зобов'язаний надати таку інформацію в обсягах та терміни, визначені Виконавцем. </w:t>
            </w:r>
            <w:commentRangeEnd w:id="8057"/>
            <w:r w:rsidRPr="00783C1A">
              <w:rPr>
                <w:rFonts w:ascii="Calibri" w:eastAsia="Calibri" w:hAnsi="Calibri" w:cs="Times New Roman"/>
                <w:bCs/>
                <w:sz w:val="16"/>
                <w:szCs w:val="16"/>
              </w:rPr>
              <w:commentReference w:id="8057"/>
            </w:r>
            <w:commentRangeEnd w:id="8058"/>
            <w:r w:rsidRPr="004C5B1D">
              <w:rPr>
                <w:rFonts w:ascii="Calibri" w:eastAsia="Calibri" w:hAnsi="Calibri" w:cs="Times New Roman"/>
                <w:bCs/>
                <w:sz w:val="16"/>
                <w:szCs w:val="16"/>
              </w:rPr>
              <w:commentReference w:id="8058"/>
            </w:r>
          </w:p>
          <w:p w14:paraId="5962E84B" w14:textId="7B46487A" w:rsidR="00400CA9" w:rsidRPr="00783C1A" w:rsidRDefault="00400CA9" w:rsidP="00400CA9">
            <w:pPr>
              <w:contextualSpacing/>
              <w:jc w:val="both"/>
              <w:rPr>
                <w:rFonts w:ascii="Times New Roman" w:eastAsia="Calibri" w:hAnsi="Times New Roman" w:cs="Times New Roman"/>
                <w:bCs/>
                <w:lang w:val="uk-UA"/>
                <w:rPrChange w:id="806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61" w:author="OLENA PASHKOVA (NEPTUNE.UA)" w:date="2022-11-21T15:31:00Z">
                  <w:rPr>
                    <w:rFonts w:ascii="Times New Roman" w:eastAsia="Calibri" w:hAnsi="Times New Roman" w:cs="Times New Roman"/>
                    <w:lang w:val="uk-UA"/>
                  </w:rPr>
                </w:rPrChange>
              </w:rPr>
              <w:t xml:space="preserve">Не пізніше ніж за 3 робочих дні до очікуваної дати підходу судна Замовник </w:t>
            </w:r>
            <w:del w:id="8062" w:author="OLENA PASHKOVA (NEPTUNE.UA)" w:date="2022-10-26T10:06:00Z">
              <w:r w:rsidRPr="00783C1A" w:rsidDel="003D4A17">
                <w:rPr>
                  <w:rFonts w:ascii="Times New Roman" w:eastAsia="Calibri" w:hAnsi="Times New Roman" w:cs="Times New Roman"/>
                  <w:bCs/>
                  <w:lang w:val="uk-UA"/>
                  <w:rPrChange w:id="8063" w:author="OLENA PASHKOVA (NEPTUNE.UA)" w:date="2022-11-21T15:31:00Z">
                    <w:rPr>
                      <w:rFonts w:ascii="Times New Roman" w:eastAsia="Calibri" w:hAnsi="Times New Roman" w:cs="Times New Roman"/>
                      <w:lang w:val="uk-UA"/>
                    </w:rPr>
                  </w:rPrChange>
                </w:rPr>
                <w:delText>зобовязаний</w:delText>
              </w:r>
            </w:del>
            <w:ins w:id="8064" w:author="OLENA PASHKOVA (NEPTUNE.UA)" w:date="2022-10-26T10:06:00Z">
              <w:r w:rsidR="003D4A17" w:rsidRPr="00783C1A">
                <w:rPr>
                  <w:rFonts w:ascii="Times New Roman" w:eastAsia="Calibri" w:hAnsi="Times New Roman" w:cs="Times New Roman"/>
                  <w:bCs/>
                  <w:lang w:val="uk-UA"/>
                  <w:rPrChange w:id="8065" w:author="OLENA PASHKOVA (NEPTUNE.UA)" w:date="2022-11-21T15:31:00Z">
                    <w:rPr>
                      <w:rFonts w:ascii="Times New Roman" w:eastAsia="Calibri" w:hAnsi="Times New Roman" w:cs="Times New Roman"/>
                      <w:lang w:val="uk-UA"/>
                    </w:rPr>
                  </w:rPrChange>
                </w:rPr>
                <w:t>зобов’язаний</w:t>
              </w:r>
            </w:ins>
            <w:r w:rsidRPr="00783C1A">
              <w:rPr>
                <w:rFonts w:ascii="Times New Roman" w:eastAsia="Calibri" w:hAnsi="Times New Roman" w:cs="Times New Roman"/>
                <w:bCs/>
                <w:lang w:val="uk-UA"/>
                <w:rPrChange w:id="8066" w:author="OLENA PASHKOVA (NEPTUNE.UA)" w:date="2022-11-21T15:31:00Z">
                  <w:rPr>
                    <w:rFonts w:ascii="Times New Roman" w:eastAsia="Calibri" w:hAnsi="Times New Roman" w:cs="Times New Roman"/>
                    <w:lang w:val="uk-UA"/>
                  </w:rPr>
                </w:rPrChange>
              </w:rPr>
              <w:t xml:space="preserve"> направити Виконавцю інформацію про компанію номіновану для проведення сюрвейєрських робіт та фумігації. Компанія має </w:t>
            </w:r>
            <w:del w:id="8067" w:author="Nataliya Tomaskovic" w:date="2022-08-18T19:59:00Z">
              <w:r w:rsidRPr="00783C1A" w:rsidDel="00866565">
                <w:rPr>
                  <w:rFonts w:ascii="Times New Roman" w:eastAsia="Calibri" w:hAnsi="Times New Roman" w:cs="Times New Roman"/>
                  <w:bCs/>
                  <w:lang w:val="uk-UA"/>
                  <w:rPrChange w:id="8068" w:author="OLENA PASHKOVA (NEPTUNE.UA)" w:date="2022-11-21T15:31:00Z">
                    <w:rPr>
                      <w:rFonts w:ascii="Times New Roman" w:eastAsia="Calibri" w:hAnsi="Times New Roman" w:cs="Times New Roman"/>
                      <w:lang w:val="uk-UA"/>
                    </w:rPr>
                  </w:rPrChange>
                </w:rPr>
                <w:delText xml:space="preserve">бути погоджена з Виконавцем та </w:delText>
              </w:r>
            </w:del>
            <w:r w:rsidRPr="00783C1A">
              <w:rPr>
                <w:rFonts w:ascii="Times New Roman" w:eastAsia="Calibri" w:hAnsi="Times New Roman" w:cs="Times New Roman"/>
                <w:bCs/>
                <w:lang w:val="uk-UA"/>
                <w:rPrChange w:id="8069" w:author="OLENA PASHKOVA (NEPTUNE.UA)" w:date="2022-11-21T15:31:00Z">
                  <w:rPr>
                    <w:rFonts w:ascii="Times New Roman" w:eastAsia="Calibri" w:hAnsi="Times New Roman" w:cs="Times New Roman"/>
                    <w:lang w:val="uk-UA"/>
                  </w:rPr>
                </w:rPrChange>
              </w:rPr>
              <w:t>мати перепустку на  територію Терміналу.</w:t>
            </w:r>
          </w:p>
          <w:p w14:paraId="42765F3D" w14:textId="77777777" w:rsidR="00400CA9" w:rsidRPr="00783C1A" w:rsidRDefault="00400CA9" w:rsidP="00400CA9">
            <w:pPr>
              <w:contextualSpacing/>
              <w:jc w:val="both"/>
              <w:rPr>
                <w:ins w:id="8070" w:author="SERHII SULIMA (NEPTUNE.UA)" w:date="2022-08-30T15:17:00Z"/>
                <w:rFonts w:ascii="Times New Roman" w:eastAsia="Calibri" w:hAnsi="Times New Roman" w:cs="Times New Roman"/>
                <w:bCs/>
                <w:lang w:val="uk-UA"/>
                <w:rPrChange w:id="8071" w:author="OLENA PASHKOVA (NEPTUNE.UA)" w:date="2022-11-21T15:31:00Z">
                  <w:rPr>
                    <w:ins w:id="8072" w:author="SERHII SULIMA (NEPTUNE.UA)" w:date="2022-08-30T15:17:00Z"/>
                    <w:rFonts w:ascii="Times New Roman" w:eastAsia="Calibri" w:hAnsi="Times New Roman" w:cs="Times New Roman"/>
                    <w:lang w:val="uk-UA"/>
                  </w:rPr>
                </w:rPrChange>
              </w:rPr>
            </w:pPr>
          </w:p>
          <w:p w14:paraId="52307768" w14:textId="77777777" w:rsidR="00400CA9" w:rsidRPr="00783C1A" w:rsidRDefault="00400CA9" w:rsidP="00400CA9">
            <w:pPr>
              <w:contextualSpacing/>
              <w:jc w:val="both"/>
              <w:rPr>
                <w:ins w:id="8073" w:author="Nataliya Tomaskovic" w:date="2022-08-18T20:01:00Z"/>
                <w:rFonts w:ascii="Times New Roman" w:eastAsia="Calibri" w:hAnsi="Times New Roman" w:cs="Times New Roman"/>
                <w:bCs/>
                <w:lang w:val="uk-UA"/>
                <w:rPrChange w:id="8074" w:author="OLENA PASHKOVA (NEPTUNE.UA)" w:date="2022-11-21T15:31:00Z">
                  <w:rPr>
                    <w:ins w:id="8075" w:author="Nataliya Tomaskovic" w:date="2022-08-18T20:01: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8076" w:author="OLENA PASHKOVA (NEPTUNE.UA)" w:date="2022-11-21T15:31:00Z">
                  <w:rPr>
                    <w:rFonts w:ascii="Times New Roman" w:eastAsia="Calibri" w:hAnsi="Times New Roman" w:cs="Times New Roman"/>
                    <w:lang w:val="uk-UA"/>
                  </w:rPr>
                </w:rPrChange>
              </w:rPr>
              <w:lastRenderedPageBreak/>
              <w:t>Замовник подає Судно під навантаження тільки після отримання письмових підтверджень Виконавця та АМПУ, а за умови перевищення вимог «Своду звичаїв порту», Капітана порта, на прийняття зазначеного Судна в узгодженний з Виконавцем термін.</w:t>
            </w:r>
          </w:p>
          <w:p w14:paraId="2861BF3A" w14:textId="77777777" w:rsidR="00400CA9" w:rsidRPr="00783C1A" w:rsidRDefault="00400CA9" w:rsidP="00400CA9">
            <w:pPr>
              <w:contextualSpacing/>
              <w:jc w:val="both"/>
              <w:rPr>
                <w:rFonts w:ascii="Times New Roman" w:eastAsia="Calibri" w:hAnsi="Times New Roman" w:cs="Times New Roman"/>
                <w:bCs/>
                <w:lang w:val="uk-UA"/>
                <w:rPrChange w:id="8077" w:author="OLENA PASHKOVA (NEPTUNE.UA)" w:date="2022-11-21T15:31:00Z">
                  <w:rPr>
                    <w:rFonts w:ascii="Times New Roman" w:eastAsia="Calibri" w:hAnsi="Times New Roman" w:cs="Times New Roman"/>
                    <w:lang w:val="uk-UA"/>
                  </w:rPr>
                </w:rPrChange>
              </w:rPr>
            </w:pPr>
          </w:p>
          <w:p w14:paraId="48F1E3DE" w14:textId="77777777" w:rsidR="00400CA9" w:rsidRPr="00783C1A" w:rsidRDefault="00400CA9" w:rsidP="00400CA9">
            <w:pPr>
              <w:contextualSpacing/>
              <w:jc w:val="both"/>
              <w:rPr>
                <w:rFonts w:ascii="Times New Roman" w:eastAsia="Calibri" w:hAnsi="Times New Roman" w:cs="Times New Roman"/>
                <w:bCs/>
                <w:lang w:val="uk-UA"/>
                <w:rPrChange w:id="807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079" w:author="OLENA PASHKOVA (NEPTUNE.UA)" w:date="2022-11-21T15:31:00Z">
                  <w:rPr>
                    <w:rFonts w:ascii="Times New Roman" w:eastAsia="Calibri" w:hAnsi="Times New Roman" w:cs="Times New Roman"/>
                    <w:lang w:val="uk-UA"/>
                  </w:rPr>
                </w:rPrChange>
              </w:rPr>
              <w:t xml:space="preserve">Замовник забезпечує за свій рахунок, без участі Виконавця, оформлення відходу судна портовою владою біля причалу та на рейді. </w:t>
            </w:r>
          </w:p>
          <w:p w14:paraId="02BFA6A6" w14:textId="30E79AB7" w:rsidR="00400CA9" w:rsidRPr="00783C1A" w:rsidDel="009F60A1" w:rsidRDefault="00400CA9" w:rsidP="00400CA9">
            <w:pPr>
              <w:contextualSpacing/>
              <w:jc w:val="both"/>
              <w:rPr>
                <w:del w:id="8080" w:author="OLENA PASHKOVA (NEPTUNE.UA)" w:date="2022-10-26T03:56:00Z"/>
                <w:rFonts w:ascii="Times New Roman" w:eastAsia="Calibri" w:hAnsi="Times New Roman" w:cs="Times New Roman"/>
                <w:bCs/>
                <w:lang w:val="uk-UA"/>
                <w:rPrChange w:id="8081" w:author="OLENA PASHKOVA (NEPTUNE.UA)" w:date="2022-11-21T15:31:00Z">
                  <w:rPr>
                    <w:del w:id="8082" w:author="OLENA PASHKOVA (NEPTUNE.UA)" w:date="2022-10-26T03:56:00Z"/>
                    <w:rFonts w:ascii="Times New Roman" w:eastAsia="Calibri" w:hAnsi="Times New Roman" w:cs="Times New Roman"/>
                    <w:lang w:val="uk-UA"/>
                  </w:rPr>
                </w:rPrChange>
              </w:rPr>
            </w:pPr>
            <w:del w:id="8083" w:author="OLENA PASHKOVA (NEPTUNE.UA)" w:date="2022-10-26T03:56:00Z">
              <w:r w:rsidRPr="00783C1A" w:rsidDel="009F60A1">
                <w:rPr>
                  <w:rFonts w:ascii="Times New Roman" w:eastAsia="Calibri" w:hAnsi="Times New Roman" w:cs="Times New Roman"/>
                  <w:bCs/>
                  <w:lang w:val="uk-UA"/>
                  <w:rPrChange w:id="8084" w:author="OLENA PASHKOVA (NEPTUNE.UA)" w:date="2022-11-21T15:31:00Z">
                    <w:rPr>
                      <w:rFonts w:ascii="Times New Roman" w:eastAsia="Calibri" w:hAnsi="Times New Roman" w:cs="Times New Roman"/>
                      <w:lang w:val="uk-UA"/>
                    </w:rPr>
                  </w:rPrChange>
                </w:rPr>
                <w:delText>Замовник зобов’язаний здійснювати усі заходи для забезпечення звільнення причалів у найкоротший термін, що не повинен перевищувати 5 годин з моменту закінчення навантажувальних робіт Виконавцем.</w:delText>
              </w:r>
            </w:del>
          </w:p>
          <w:p w14:paraId="0D68F078" w14:textId="77777777" w:rsidR="00400CA9" w:rsidRPr="00783C1A" w:rsidRDefault="00400CA9" w:rsidP="00400CA9">
            <w:pPr>
              <w:contextualSpacing/>
              <w:jc w:val="both"/>
              <w:rPr>
                <w:rFonts w:ascii="Times New Roman" w:eastAsia="Calibri" w:hAnsi="Times New Roman" w:cs="Times New Roman"/>
                <w:bCs/>
                <w:lang w:val="uk-UA"/>
              </w:rPr>
            </w:pPr>
            <w:commentRangeStart w:id="8085"/>
            <w:commentRangeStart w:id="8086"/>
            <w:r w:rsidRPr="00783C1A">
              <w:rPr>
                <w:rFonts w:ascii="Times New Roman" w:eastAsia="Calibri" w:hAnsi="Times New Roman" w:cs="Times New Roman"/>
                <w:bCs/>
                <w:lang w:val="uk-UA"/>
                <w:rPrChange w:id="8087" w:author="OLENA PASHKOVA (NEPTUNE.UA)" w:date="2022-11-21T15:31:00Z">
                  <w:rPr>
                    <w:rFonts w:ascii="Times New Roman" w:eastAsia="Calibri" w:hAnsi="Times New Roman" w:cs="Times New Roman"/>
                    <w:lang w:val="uk-UA"/>
                  </w:rPr>
                </w:rPrChange>
              </w:rPr>
              <w:t>За 3 (три) робочі дні до початку поставки Зерна на Термінал, Замовник зобов'язаний надати Виконавцю експортні вимоги щодо якості Зерна, яке підлягає завантаженню на Судно Замовника.</w:t>
            </w:r>
            <w:commentRangeEnd w:id="8085"/>
            <w:r w:rsidRPr="00783C1A">
              <w:rPr>
                <w:rFonts w:ascii="Calibri" w:eastAsia="Calibri" w:hAnsi="Calibri" w:cs="Times New Roman"/>
                <w:bCs/>
                <w:sz w:val="16"/>
                <w:szCs w:val="16"/>
              </w:rPr>
              <w:commentReference w:id="8085"/>
            </w:r>
            <w:commentRangeEnd w:id="8086"/>
            <w:r w:rsidRPr="004C5B1D">
              <w:rPr>
                <w:rFonts w:ascii="Calibri" w:eastAsia="Calibri" w:hAnsi="Calibri" w:cs="Times New Roman"/>
                <w:bCs/>
                <w:sz w:val="16"/>
                <w:szCs w:val="16"/>
              </w:rPr>
              <w:commentReference w:id="8086"/>
            </w:r>
          </w:p>
          <w:p w14:paraId="0DDDEDFC" w14:textId="77777777" w:rsidR="00400CA9" w:rsidRPr="00783C1A" w:rsidRDefault="00400CA9" w:rsidP="00400CA9">
            <w:pPr>
              <w:contextualSpacing/>
              <w:jc w:val="both"/>
              <w:rPr>
                <w:ins w:id="8088" w:author="SERHII SULIMA (NEPTUNE.UA)" w:date="2022-08-30T15:32:00Z"/>
                <w:rFonts w:ascii="Times New Roman" w:eastAsia="Calibri" w:hAnsi="Times New Roman" w:cs="Times New Roman"/>
                <w:bCs/>
                <w:lang w:val="uk-UA"/>
                <w:rPrChange w:id="8089" w:author="OLENA PASHKOVA (NEPTUNE.UA)" w:date="2022-11-21T15:31:00Z">
                  <w:rPr>
                    <w:ins w:id="8090" w:author="SERHII SULIMA (NEPTUNE.UA)" w:date="2022-08-30T15:32:00Z"/>
                    <w:rFonts w:ascii="Times New Roman" w:eastAsia="Calibri" w:hAnsi="Times New Roman" w:cs="Times New Roman"/>
                    <w:b/>
                    <w:lang w:val="uk-UA"/>
                  </w:rPr>
                </w:rPrChange>
              </w:rPr>
            </w:pPr>
          </w:p>
          <w:p w14:paraId="15FFA47B" w14:textId="77777777" w:rsidR="00400CA9" w:rsidRPr="00783C1A" w:rsidRDefault="00400CA9" w:rsidP="00400CA9">
            <w:pPr>
              <w:contextualSpacing/>
              <w:jc w:val="both"/>
              <w:rPr>
                <w:ins w:id="8091" w:author="SERHII SULIMA (NEPTUNE.UA)" w:date="2022-08-30T15:32:00Z"/>
                <w:rFonts w:ascii="Times New Roman" w:eastAsia="Calibri" w:hAnsi="Times New Roman" w:cs="Times New Roman"/>
                <w:bCs/>
                <w:lang w:val="uk-UA"/>
                <w:rPrChange w:id="8092" w:author="OLENA PASHKOVA (NEPTUNE.UA)" w:date="2022-11-21T15:31:00Z">
                  <w:rPr>
                    <w:ins w:id="8093" w:author="SERHII SULIMA (NEPTUNE.UA)" w:date="2022-08-30T15:32:00Z"/>
                    <w:rFonts w:ascii="Times New Roman" w:eastAsia="Calibri" w:hAnsi="Times New Roman" w:cs="Times New Roman"/>
                    <w:b/>
                    <w:lang w:val="uk-UA"/>
                  </w:rPr>
                </w:rPrChange>
              </w:rPr>
            </w:pPr>
          </w:p>
          <w:p w14:paraId="0B55C48D" w14:textId="77777777" w:rsidR="00400CA9" w:rsidRPr="00783C1A" w:rsidRDefault="00400CA9" w:rsidP="00400CA9">
            <w:pPr>
              <w:contextualSpacing/>
              <w:jc w:val="both"/>
              <w:rPr>
                <w:ins w:id="8094" w:author="SERHII SULIMA (NEPTUNE.UA)" w:date="2022-08-30T15:32:00Z"/>
                <w:rFonts w:ascii="Times New Roman" w:eastAsia="Calibri" w:hAnsi="Times New Roman" w:cs="Times New Roman"/>
                <w:bCs/>
                <w:lang w:val="uk-UA"/>
                <w:rPrChange w:id="8095" w:author="OLENA PASHKOVA (NEPTUNE.UA)" w:date="2022-11-21T15:31:00Z">
                  <w:rPr>
                    <w:ins w:id="8096" w:author="SERHII SULIMA (NEPTUNE.UA)" w:date="2022-08-30T15:32:00Z"/>
                    <w:rFonts w:ascii="Times New Roman" w:eastAsia="Calibri" w:hAnsi="Times New Roman" w:cs="Times New Roman"/>
                    <w:b/>
                    <w:lang w:val="uk-UA"/>
                  </w:rPr>
                </w:rPrChange>
              </w:rPr>
            </w:pPr>
          </w:p>
          <w:p w14:paraId="7461FBBC" w14:textId="77777777" w:rsidR="00400CA9" w:rsidRPr="00783C1A" w:rsidRDefault="00400CA9" w:rsidP="00400CA9">
            <w:pPr>
              <w:contextualSpacing/>
              <w:jc w:val="both"/>
              <w:rPr>
                <w:ins w:id="8097" w:author="SERHII SULIMA (NEPTUNE.UA)" w:date="2022-08-30T15:32:00Z"/>
                <w:rFonts w:ascii="Times New Roman" w:eastAsia="Calibri" w:hAnsi="Times New Roman" w:cs="Times New Roman"/>
                <w:bCs/>
                <w:lang w:val="uk-UA"/>
                <w:rPrChange w:id="8098" w:author="OLENA PASHKOVA (NEPTUNE.UA)" w:date="2022-11-21T15:31:00Z">
                  <w:rPr>
                    <w:ins w:id="8099" w:author="SERHII SULIMA (NEPTUNE.UA)" w:date="2022-08-30T15:32:00Z"/>
                    <w:rFonts w:ascii="Times New Roman" w:eastAsia="Calibri" w:hAnsi="Times New Roman" w:cs="Times New Roman"/>
                    <w:b/>
                    <w:lang w:val="uk-UA"/>
                  </w:rPr>
                </w:rPrChange>
              </w:rPr>
            </w:pPr>
          </w:p>
          <w:p w14:paraId="6E034312" w14:textId="77777777" w:rsidR="00400CA9" w:rsidRPr="00783C1A" w:rsidRDefault="00400CA9" w:rsidP="00400CA9">
            <w:pPr>
              <w:contextualSpacing/>
              <w:jc w:val="both"/>
              <w:rPr>
                <w:ins w:id="8100" w:author="SERHII SULIMA (NEPTUNE.UA)" w:date="2022-08-30T15:32:00Z"/>
                <w:rFonts w:ascii="Times New Roman" w:eastAsia="Calibri" w:hAnsi="Times New Roman" w:cs="Times New Roman"/>
                <w:bCs/>
                <w:lang w:val="uk-UA"/>
                <w:rPrChange w:id="8101" w:author="OLENA PASHKOVA (NEPTUNE.UA)" w:date="2022-11-21T15:31:00Z">
                  <w:rPr>
                    <w:ins w:id="8102" w:author="SERHII SULIMA (NEPTUNE.UA)" w:date="2022-08-30T15:32:00Z"/>
                    <w:rFonts w:ascii="Times New Roman" w:eastAsia="Calibri" w:hAnsi="Times New Roman" w:cs="Times New Roman"/>
                    <w:b/>
                    <w:lang w:val="uk-UA"/>
                  </w:rPr>
                </w:rPrChange>
              </w:rPr>
            </w:pPr>
          </w:p>
          <w:p w14:paraId="0E30F969" w14:textId="77777777" w:rsidR="00400CA9" w:rsidRPr="00783C1A" w:rsidRDefault="00400CA9" w:rsidP="00400CA9">
            <w:pPr>
              <w:contextualSpacing/>
              <w:jc w:val="both"/>
              <w:rPr>
                <w:ins w:id="8103" w:author="SERHII SULIMA (NEPTUNE.UA)" w:date="2022-08-30T15:32:00Z"/>
                <w:rFonts w:ascii="Times New Roman" w:eastAsia="Calibri" w:hAnsi="Times New Roman" w:cs="Times New Roman"/>
                <w:bCs/>
                <w:lang w:val="uk-UA"/>
                <w:rPrChange w:id="8104" w:author="OLENA PASHKOVA (NEPTUNE.UA)" w:date="2022-11-21T15:31:00Z">
                  <w:rPr>
                    <w:ins w:id="8105" w:author="SERHII SULIMA (NEPTUNE.UA)" w:date="2022-08-30T15:32:00Z"/>
                    <w:rFonts w:ascii="Times New Roman" w:eastAsia="Calibri" w:hAnsi="Times New Roman" w:cs="Times New Roman"/>
                    <w:b/>
                    <w:lang w:val="uk-UA"/>
                  </w:rPr>
                </w:rPrChange>
              </w:rPr>
            </w:pPr>
          </w:p>
          <w:p w14:paraId="07DCEBF8" w14:textId="77777777" w:rsidR="00400CA9" w:rsidRPr="00783C1A" w:rsidRDefault="00400CA9" w:rsidP="00400CA9">
            <w:pPr>
              <w:contextualSpacing/>
              <w:jc w:val="both"/>
              <w:rPr>
                <w:ins w:id="8106" w:author="SERHII SULIMA (NEPTUNE.UA)" w:date="2022-09-01T12:34:00Z"/>
                <w:rFonts w:ascii="Times New Roman" w:eastAsia="Calibri" w:hAnsi="Times New Roman" w:cs="Times New Roman"/>
                <w:bCs/>
                <w:lang w:val="uk-UA"/>
                <w:rPrChange w:id="8107" w:author="OLENA PASHKOVA (NEPTUNE.UA)" w:date="2022-11-21T15:31:00Z">
                  <w:rPr>
                    <w:ins w:id="8108" w:author="SERHII SULIMA (NEPTUNE.UA)" w:date="2022-09-01T12:34:00Z"/>
                    <w:rFonts w:ascii="Times New Roman" w:eastAsia="Calibri" w:hAnsi="Times New Roman" w:cs="Times New Roman"/>
                    <w:b/>
                    <w:lang w:val="uk-UA"/>
                  </w:rPr>
                </w:rPrChange>
              </w:rPr>
            </w:pPr>
          </w:p>
          <w:p w14:paraId="41552CC3" w14:textId="77777777" w:rsidR="00400CA9" w:rsidRPr="00783C1A" w:rsidRDefault="00400CA9" w:rsidP="00400CA9">
            <w:pPr>
              <w:contextualSpacing/>
              <w:jc w:val="both"/>
              <w:rPr>
                <w:rFonts w:ascii="Times New Roman" w:eastAsia="Calibri" w:hAnsi="Times New Roman" w:cs="Times New Roman"/>
                <w:bCs/>
                <w:lang w:val="uk-UA"/>
                <w:rPrChange w:id="8109"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110" w:author="OLENA PASHKOVA (NEPTUNE.UA)" w:date="2022-11-21T15:31:00Z">
                  <w:rPr>
                    <w:rFonts w:ascii="Times New Roman" w:eastAsia="Calibri" w:hAnsi="Times New Roman" w:cs="Times New Roman"/>
                    <w:b/>
                    <w:lang w:val="uk-UA"/>
                  </w:rPr>
                </w:rPrChange>
              </w:rPr>
              <w:t>Замовник у сфері охорони праці:</w:t>
            </w:r>
          </w:p>
          <w:p w14:paraId="7BA2F9FF" w14:textId="77777777" w:rsidR="00400CA9" w:rsidRPr="00783C1A" w:rsidRDefault="00400CA9" w:rsidP="00400CA9">
            <w:pPr>
              <w:contextualSpacing/>
              <w:jc w:val="both"/>
              <w:rPr>
                <w:rFonts w:ascii="Times New Roman" w:eastAsia="Calibri" w:hAnsi="Times New Roman" w:cs="Times New Roman"/>
                <w:bCs/>
                <w:lang w:val="uk-UA"/>
                <w:rPrChange w:id="811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
              <w:t>•</w:t>
            </w:r>
            <w:r w:rsidRPr="00783C1A">
              <w:rPr>
                <w:rFonts w:ascii="Times New Roman" w:eastAsia="Calibri" w:hAnsi="Times New Roman" w:cs="Times New Roman"/>
                <w:bCs/>
                <w:lang w:val="uk-UA"/>
              </w:rPr>
              <w:tab/>
              <w:t>організовує робочий процес своїх співробітників щодо безпечного виконання робіт на території Терміналу, згідно з чинним законодавством України;</w:t>
            </w:r>
          </w:p>
          <w:p w14:paraId="365D9E94" w14:textId="77777777"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11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113" w:author="OLENA PASHKOVA (NEPTUNE.UA)" w:date="2022-11-21T15:31:00Z">
                  <w:rPr>
                    <w:rFonts w:ascii="Times New Roman" w:eastAsia="Calibri" w:hAnsi="Times New Roman" w:cs="Times New Roman"/>
                    <w:lang w:val="uk-UA"/>
                  </w:rPr>
                </w:rPrChange>
              </w:rPr>
              <w:tab/>
            </w:r>
            <w:commentRangeStart w:id="8114"/>
            <w:r w:rsidRPr="00783C1A">
              <w:rPr>
                <w:rFonts w:ascii="Times New Roman" w:eastAsia="Calibri" w:hAnsi="Times New Roman" w:cs="Times New Roman"/>
                <w:bCs/>
                <w:lang w:val="uk-UA"/>
                <w:rPrChange w:id="8115" w:author="OLENA PASHKOVA (NEPTUNE.UA)" w:date="2022-11-21T15:31:00Z">
                  <w:rPr>
                    <w:rFonts w:ascii="Times New Roman" w:eastAsia="Calibri" w:hAnsi="Times New Roman" w:cs="Times New Roman"/>
                    <w:lang w:val="uk-UA"/>
                  </w:rPr>
                </w:rPrChange>
              </w:rPr>
              <w:t>забезпечує проходження співробітниками Замовника інструктажів з охорони праці, пожежної безпеки та техногенної безпеки;</w:t>
            </w:r>
            <w:commentRangeEnd w:id="8114"/>
            <w:r w:rsidRPr="00783C1A">
              <w:rPr>
                <w:rFonts w:ascii="Calibri" w:eastAsia="Calibri" w:hAnsi="Calibri" w:cs="Times New Roman"/>
                <w:bCs/>
                <w:sz w:val="16"/>
                <w:szCs w:val="16"/>
              </w:rPr>
              <w:commentReference w:id="8114"/>
            </w:r>
          </w:p>
          <w:p w14:paraId="40995FD1" w14:textId="77777777" w:rsidR="00400CA9" w:rsidRPr="00783C1A" w:rsidRDefault="00400CA9" w:rsidP="00400CA9">
            <w:pPr>
              <w:contextualSpacing/>
              <w:jc w:val="both"/>
              <w:rPr>
                <w:rFonts w:ascii="Times New Roman" w:eastAsia="Calibri" w:hAnsi="Times New Roman" w:cs="Times New Roman"/>
                <w:bCs/>
                <w:lang w:val="uk-UA"/>
                <w:rPrChange w:id="811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11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118" w:author="OLENA PASHKOVA (NEPTUNE.UA)" w:date="2022-11-21T15:31:00Z">
                  <w:rPr>
                    <w:rFonts w:ascii="Times New Roman" w:eastAsia="Calibri" w:hAnsi="Times New Roman" w:cs="Times New Roman"/>
                    <w:lang w:val="uk-UA"/>
                  </w:rPr>
                </w:rPrChange>
              </w:rPr>
              <w:tab/>
              <w:t>контролює дотримання ними діючих правил охорони праці, забезпечує всіх співробітників Замовника ЗІЗ (засобами індивідуального захисту);</w:t>
            </w:r>
          </w:p>
          <w:p w14:paraId="56FDBCC6" w14:textId="77777777" w:rsidR="00400CA9" w:rsidRPr="00783C1A" w:rsidRDefault="00400CA9" w:rsidP="00400CA9">
            <w:pPr>
              <w:contextualSpacing/>
              <w:jc w:val="both"/>
              <w:rPr>
                <w:rFonts w:ascii="Times New Roman" w:eastAsia="Calibri" w:hAnsi="Times New Roman" w:cs="Times New Roman"/>
                <w:bCs/>
                <w:lang w:val="uk-UA"/>
                <w:rPrChange w:id="811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12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121" w:author="OLENA PASHKOVA (NEPTUNE.UA)" w:date="2022-11-21T15:31:00Z">
                  <w:rPr>
                    <w:rFonts w:ascii="Times New Roman" w:eastAsia="Calibri" w:hAnsi="Times New Roman" w:cs="Times New Roman"/>
                    <w:lang w:val="uk-UA"/>
                  </w:rPr>
                </w:rPrChange>
              </w:rPr>
              <w:tab/>
              <w:t>орагнізовує та несе відповідальність за пожежну, екологічну безпеку на території Термінала, а також несе відповідальність у встановленому законодаством порядку за порушення заходів безпеки, допущених його співробітниками  (залученими ним третіми особами) в процесі їх діяльності на території Терміналу.</w:t>
            </w:r>
          </w:p>
          <w:p w14:paraId="5F3FEEB0" w14:textId="77777777" w:rsidR="00400CA9" w:rsidRPr="00783C1A" w:rsidRDefault="00400CA9" w:rsidP="00400CA9">
            <w:pPr>
              <w:contextualSpacing/>
              <w:jc w:val="both"/>
              <w:rPr>
                <w:rFonts w:ascii="Times New Roman" w:eastAsia="Calibri" w:hAnsi="Times New Roman" w:cs="Times New Roman"/>
                <w:bCs/>
                <w:lang w:val="uk-UA"/>
                <w:rPrChange w:id="812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123" w:author="OLENA PASHKOVA (NEPTUNE.UA)" w:date="2022-11-21T15:31:00Z">
                  <w:rPr>
                    <w:rFonts w:ascii="Times New Roman" w:eastAsia="Calibri" w:hAnsi="Times New Roman" w:cs="Times New Roman"/>
                    <w:lang w:val="uk-UA"/>
                  </w:rPr>
                </w:rPrChange>
              </w:rPr>
              <w:t xml:space="preserve">Замовник письмово повідомляє Виконавцю перелік уповноважених, яким надається право на приймання вантажу від імені Замовника з метою організації його відвантаження на судна на підставі належним чином оформленної Заявки-розпорядження на відвантаження з правом її підписання.  </w:t>
            </w:r>
          </w:p>
          <w:p w14:paraId="32B4D252" w14:textId="77777777" w:rsidR="00400CA9" w:rsidRPr="00783C1A" w:rsidDel="009356B9" w:rsidRDefault="00400CA9" w:rsidP="00400CA9">
            <w:pPr>
              <w:contextualSpacing/>
              <w:jc w:val="both"/>
              <w:rPr>
                <w:del w:id="8124" w:author="Nataliya Tomaskovic" w:date="2022-08-18T20:10:00Z"/>
                <w:rFonts w:ascii="Times New Roman" w:eastAsia="Calibri" w:hAnsi="Times New Roman" w:cs="Times New Roman"/>
                <w:bCs/>
                <w:lang w:val="uk-UA"/>
                <w:rPrChange w:id="8125" w:author="OLENA PASHKOVA (NEPTUNE.UA)" w:date="2022-11-21T15:31:00Z">
                  <w:rPr>
                    <w:del w:id="8126" w:author="Nataliya Tomaskovic" w:date="2022-08-18T20:10:00Z"/>
                    <w:rFonts w:ascii="Times New Roman" w:eastAsia="Calibri" w:hAnsi="Times New Roman" w:cs="Times New Roman"/>
                    <w:lang w:val="uk-UA"/>
                  </w:rPr>
                </w:rPrChange>
              </w:rPr>
            </w:pPr>
          </w:p>
          <w:p w14:paraId="5DF55B58" w14:textId="77777777" w:rsidR="00400CA9" w:rsidRPr="00783C1A" w:rsidDel="009356B9" w:rsidRDefault="00400CA9" w:rsidP="00400CA9">
            <w:pPr>
              <w:contextualSpacing/>
              <w:jc w:val="both"/>
              <w:rPr>
                <w:del w:id="8127" w:author="Nataliya Tomaskovic" w:date="2022-08-18T20:10:00Z"/>
                <w:rFonts w:ascii="Times New Roman" w:eastAsia="Calibri" w:hAnsi="Times New Roman" w:cs="Times New Roman"/>
                <w:bCs/>
                <w:lang w:val="uk-UA"/>
                <w:rPrChange w:id="8128" w:author="OLENA PASHKOVA (NEPTUNE.UA)" w:date="2022-11-21T15:31:00Z">
                  <w:rPr>
                    <w:del w:id="8129" w:author="Nataliya Tomaskovic" w:date="2022-08-18T20:10:00Z"/>
                    <w:rFonts w:ascii="Times New Roman" w:eastAsia="Calibri" w:hAnsi="Times New Roman" w:cs="Times New Roman"/>
                    <w:b/>
                    <w:bCs/>
                    <w:lang w:val="uk-UA"/>
                  </w:rPr>
                </w:rPrChange>
              </w:rPr>
            </w:pPr>
          </w:p>
          <w:p w14:paraId="28BE2AB8" w14:textId="77777777" w:rsidR="00400CA9" w:rsidRPr="00783C1A" w:rsidRDefault="00400CA9" w:rsidP="00400CA9">
            <w:pPr>
              <w:contextualSpacing/>
              <w:jc w:val="both"/>
              <w:rPr>
                <w:rFonts w:ascii="Times New Roman" w:eastAsia="Calibri" w:hAnsi="Times New Roman" w:cs="Times New Roman"/>
                <w:bCs/>
                <w:rPrChange w:id="8130"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rPrChange w:id="8131" w:author="OLENA PASHKOVA (NEPTUNE.UA)" w:date="2022-11-21T15:31:00Z">
                  <w:rPr>
                    <w:rFonts w:ascii="Times New Roman" w:eastAsia="Calibri" w:hAnsi="Times New Roman" w:cs="Times New Roman"/>
                    <w:b/>
                    <w:bCs/>
                  </w:rPr>
                </w:rPrChange>
              </w:rPr>
              <w:t>5.6.1.</w:t>
            </w:r>
            <w:r w:rsidRPr="00783C1A">
              <w:rPr>
                <w:rFonts w:ascii="Times New Roman" w:eastAsia="Calibri" w:hAnsi="Times New Roman" w:cs="Times New Roman"/>
                <w:bCs/>
              </w:rPr>
              <w:t xml:space="preserve"> </w:t>
            </w:r>
            <w:del w:id="8132" w:author="Nataliya Tomaskovic" w:date="2022-08-19T16:36:00Z">
              <w:r w:rsidRPr="00783C1A" w:rsidDel="00F218D0">
                <w:rPr>
                  <w:rFonts w:ascii="Times New Roman" w:eastAsia="Calibri" w:hAnsi="Times New Roman" w:cs="Times New Roman"/>
                  <w:bCs/>
                  <w:rPrChange w:id="8133" w:author="OLENA PASHKOVA (NEPTUNE.UA)" w:date="2022-11-21T15:31:00Z">
                    <w:rPr>
                      <w:rFonts w:ascii="Times New Roman" w:eastAsia="Calibri" w:hAnsi="Times New Roman" w:cs="Times New Roman"/>
                    </w:rPr>
                  </w:rPrChange>
                </w:rPr>
                <w:delText xml:space="preserve">При здійсненні відвантаження на автомобільний транспорт Замовник зобов’язаний  не пізніше ніж за 7 (сім) календарних днів до дати такого відвантаження, повідомити Виконавцю дату запланованого навантаження та не пізніше ніж за 24 години до дати відвантаження надати заявку з наступною інформацією: </w:delText>
              </w:r>
            </w:del>
          </w:p>
          <w:p w14:paraId="22798FF7" w14:textId="77777777" w:rsidR="00400CA9" w:rsidRPr="00783C1A" w:rsidDel="00F218D0" w:rsidRDefault="00400CA9" w:rsidP="00400CA9">
            <w:pPr>
              <w:contextualSpacing/>
              <w:jc w:val="both"/>
              <w:rPr>
                <w:del w:id="8134" w:author="Nataliya Tomaskovic" w:date="2022-08-19T16:36:00Z"/>
                <w:rFonts w:ascii="Times New Roman" w:eastAsia="Calibri" w:hAnsi="Times New Roman" w:cs="Times New Roman"/>
                <w:bCs/>
                <w:rPrChange w:id="8135" w:author="OLENA PASHKOVA (NEPTUNE.UA)" w:date="2022-11-21T15:31:00Z">
                  <w:rPr>
                    <w:del w:id="8136" w:author="Nataliya Tomaskovic" w:date="2022-08-19T16:36:00Z"/>
                    <w:rFonts w:ascii="Times New Roman" w:eastAsia="Calibri" w:hAnsi="Times New Roman" w:cs="Times New Roman"/>
                  </w:rPr>
                </w:rPrChange>
              </w:rPr>
            </w:pPr>
            <w:del w:id="8137" w:author="Nataliya Tomaskovic" w:date="2022-08-19T16:36:00Z">
              <w:r w:rsidRPr="00783C1A" w:rsidDel="00F218D0">
                <w:rPr>
                  <w:rFonts w:ascii="Times New Roman" w:eastAsia="Calibri" w:hAnsi="Times New Roman" w:cs="Times New Roman"/>
                  <w:bCs/>
                  <w:rPrChange w:id="8138" w:author="OLENA PASHKOVA (NEPTUNE.UA)" w:date="2022-11-21T15:31:00Z">
                    <w:rPr>
                      <w:rFonts w:ascii="Times New Roman" w:eastAsia="Calibri" w:hAnsi="Times New Roman" w:cs="Times New Roman"/>
                    </w:rPr>
                  </w:rPrChange>
                </w:rPr>
                <w:delText>-</w:delText>
              </w:r>
            </w:del>
            <w:r w:rsidRPr="00783C1A">
              <w:rPr>
                <w:rFonts w:ascii="Times New Roman" w:eastAsia="Calibri" w:hAnsi="Times New Roman" w:cs="Times New Roman"/>
                <w:bCs/>
                <w:rPrChange w:id="8139" w:author="OLENA PASHKOVA (NEPTUNE.UA)" w:date="2022-11-21T15:31:00Z">
                  <w:rPr>
                    <w:rFonts w:ascii="Times New Roman" w:eastAsia="Calibri" w:hAnsi="Times New Roman" w:cs="Times New Roman"/>
                  </w:rPr>
                </w:rPrChange>
              </w:rPr>
              <w:tab/>
            </w:r>
            <w:del w:id="8140" w:author="Nataliya Tomaskovic" w:date="2022-08-19T16:36:00Z">
              <w:r w:rsidRPr="00783C1A" w:rsidDel="00F218D0">
                <w:rPr>
                  <w:rFonts w:ascii="Times New Roman" w:eastAsia="Calibri" w:hAnsi="Times New Roman" w:cs="Times New Roman"/>
                  <w:bCs/>
                  <w:rPrChange w:id="8141" w:author="OLENA PASHKOVA (NEPTUNE.UA)" w:date="2022-11-21T15:31:00Z">
                    <w:rPr>
                      <w:rFonts w:ascii="Times New Roman" w:eastAsia="Calibri" w:hAnsi="Times New Roman" w:cs="Times New Roman"/>
                    </w:rPr>
                  </w:rPrChange>
                </w:rPr>
                <w:delText xml:space="preserve">Обсяг до відвантаження з вказанням найменування сільськогосподарської культури Зерна </w:delText>
              </w:r>
              <w:r w:rsidRPr="00783C1A" w:rsidDel="00F218D0">
                <w:rPr>
                  <w:rFonts w:ascii="Times New Roman" w:eastAsia="Calibri" w:hAnsi="Times New Roman" w:cs="Times New Roman"/>
                  <w:bCs/>
                  <w:rPrChange w:id="8142" w:author="OLENA PASHKOVA (NEPTUNE.UA)" w:date="2022-11-21T15:31:00Z">
                    <w:rPr>
                      <w:rFonts w:ascii="Times New Roman" w:eastAsia="Calibri" w:hAnsi="Times New Roman" w:cs="Times New Roman"/>
                    </w:rPr>
                  </w:rPrChange>
                </w:rPr>
                <w:lastRenderedPageBreak/>
                <w:delText>та транспортних засобів, що відповідають даному обсягу до відвантаження на момент його вивантаження;</w:delText>
              </w:r>
            </w:del>
          </w:p>
          <w:p w14:paraId="2C94B645" w14:textId="77777777" w:rsidR="00400CA9" w:rsidRPr="00783C1A" w:rsidDel="00F218D0" w:rsidRDefault="00400CA9" w:rsidP="00400CA9">
            <w:pPr>
              <w:contextualSpacing/>
              <w:jc w:val="both"/>
              <w:rPr>
                <w:del w:id="8143" w:author="Nataliya Tomaskovic" w:date="2022-08-19T16:36:00Z"/>
                <w:rFonts w:ascii="Times New Roman" w:eastAsia="Calibri" w:hAnsi="Times New Roman" w:cs="Times New Roman"/>
                <w:bCs/>
                <w:rPrChange w:id="8144" w:author="OLENA PASHKOVA (NEPTUNE.UA)" w:date="2022-11-21T15:31:00Z">
                  <w:rPr>
                    <w:del w:id="8145" w:author="Nataliya Tomaskovic" w:date="2022-08-19T16:36:00Z"/>
                    <w:rFonts w:ascii="Times New Roman" w:eastAsia="Calibri" w:hAnsi="Times New Roman" w:cs="Times New Roman"/>
                  </w:rPr>
                </w:rPrChange>
              </w:rPr>
            </w:pPr>
            <w:del w:id="8146" w:author="Nataliya Tomaskovic" w:date="2022-08-19T16:36:00Z">
              <w:r w:rsidRPr="00783C1A" w:rsidDel="00F218D0">
                <w:rPr>
                  <w:rFonts w:ascii="Times New Roman" w:eastAsia="Calibri" w:hAnsi="Times New Roman" w:cs="Times New Roman"/>
                  <w:bCs/>
                  <w:rPrChange w:id="8147" w:author="OLENA PASHKOVA (NEPTUNE.UA)" w:date="2022-11-21T15:31:00Z">
                    <w:rPr>
                      <w:rFonts w:ascii="Times New Roman" w:eastAsia="Calibri" w:hAnsi="Times New Roman" w:cs="Times New Roman"/>
                    </w:rPr>
                  </w:rPrChange>
                </w:rPr>
                <w:delText>-</w:delText>
              </w:r>
              <w:r w:rsidRPr="00783C1A" w:rsidDel="00F218D0">
                <w:rPr>
                  <w:rFonts w:ascii="Times New Roman" w:eastAsia="Calibri" w:hAnsi="Times New Roman" w:cs="Times New Roman"/>
                  <w:bCs/>
                  <w:rPrChange w:id="8148" w:author="OLENA PASHKOVA (NEPTUNE.UA)" w:date="2022-11-21T15:31:00Z">
                    <w:rPr>
                      <w:rFonts w:ascii="Times New Roman" w:eastAsia="Calibri" w:hAnsi="Times New Roman" w:cs="Times New Roman"/>
                    </w:rPr>
                  </w:rPrChange>
                </w:rPr>
                <w:tab/>
                <w:delText>Специфікація із зазначенням показників якості, яка повинна бути узгоджена з Виконавцем;</w:delText>
              </w:r>
            </w:del>
          </w:p>
          <w:p w14:paraId="6021501A" w14:textId="77777777" w:rsidR="00400CA9" w:rsidRPr="00783C1A" w:rsidDel="00F218D0" w:rsidRDefault="00400CA9" w:rsidP="00400CA9">
            <w:pPr>
              <w:contextualSpacing/>
              <w:jc w:val="both"/>
              <w:rPr>
                <w:del w:id="8149" w:author="Nataliya Tomaskovic" w:date="2022-08-19T16:36:00Z"/>
                <w:rFonts w:ascii="Times New Roman" w:eastAsia="Calibri" w:hAnsi="Times New Roman" w:cs="Times New Roman"/>
                <w:bCs/>
                <w:rPrChange w:id="8150" w:author="OLENA PASHKOVA (NEPTUNE.UA)" w:date="2022-11-21T15:31:00Z">
                  <w:rPr>
                    <w:del w:id="8151" w:author="Nataliya Tomaskovic" w:date="2022-08-19T16:36:00Z"/>
                    <w:rFonts w:ascii="Times New Roman" w:eastAsia="Calibri" w:hAnsi="Times New Roman" w:cs="Times New Roman"/>
                  </w:rPr>
                </w:rPrChange>
              </w:rPr>
            </w:pPr>
            <w:del w:id="8152" w:author="Nataliya Tomaskovic" w:date="2022-08-19T16:36:00Z">
              <w:r w:rsidRPr="00783C1A" w:rsidDel="00F218D0">
                <w:rPr>
                  <w:rFonts w:ascii="Times New Roman" w:eastAsia="Calibri" w:hAnsi="Times New Roman" w:cs="Times New Roman"/>
                  <w:bCs/>
                  <w:rPrChange w:id="8153" w:author="OLENA PASHKOVA (NEPTUNE.UA)" w:date="2022-11-21T15:31:00Z">
                    <w:rPr>
                      <w:rFonts w:ascii="Times New Roman" w:eastAsia="Calibri" w:hAnsi="Times New Roman" w:cs="Times New Roman"/>
                    </w:rPr>
                  </w:rPrChange>
                </w:rPr>
                <w:delText>-</w:delText>
              </w:r>
              <w:r w:rsidRPr="00783C1A" w:rsidDel="00F218D0">
                <w:rPr>
                  <w:rFonts w:ascii="Times New Roman" w:eastAsia="Calibri" w:hAnsi="Times New Roman" w:cs="Times New Roman"/>
                  <w:bCs/>
                  <w:rPrChange w:id="8154" w:author="OLENA PASHKOVA (NEPTUNE.UA)" w:date="2022-11-21T15:31:00Z">
                    <w:rPr>
                      <w:rFonts w:ascii="Times New Roman" w:eastAsia="Calibri" w:hAnsi="Times New Roman" w:cs="Times New Roman"/>
                    </w:rPr>
                  </w:rPrChange>
                </w:rPr>
                <w:tab/>
                <w:delText>Інструкцію для заповнення ТТН;</w:delText>
              </w:r>
            </w:del>
          </w:p>
          <w:p w14:paraId="790AE9E1" w14:textId="77777777" w:rsidR="00400CA9" w:rsidRPr="00783C1A" w:rsidDel="00F218D0" w:rsidRDefault="00400CA9" w:rsidP="00400CA9">
            <w:pPr>
              <w:contextualSpacing/>
              <w:jc w:val="both"/>
              <w:rPr>
                <w:del w:id="8155" w:author="Nataliya Tomaskovic" w:date="2022-08-19T16:36:00Z"/>
                <w:rFonts w:ascii="Times New Roman" w:eastAsia="Calibri" w:hAnsi="Times New Roman" w:cs="Times New Roman"/>
                <w:bCs/>
                <w:rPrChange w:id="8156" w:author="OLENA PASHKOVA (NEPTUNE.UA)" w:date="2022-11-21T15:31:00Z">
                  <w:rPr>
                    <w:del w:id="8157" w:author="Nataliya Tomaskovic" w:date="2022-08-19T16:36:00Z"/>
                    <w:rFonts w:ascii="Times New Roman" w:eastAsia="Calibri" w:hAnsi="Times New Roman" w:cs="Times New Roman"/>
                  </w:rPr>
                </w:rPrChange>
              </w:rPr>
            </w:pPr>
            <w:del w:id="8158" w:author="Nataliya Tomaskovic" w:date="2022-08-19T16:36:00Z">
              <w:r w:rsidRPr="00783C1A" w:rsidDel="00F218D0">
                <w:rPr>
                  <w:rFonts w:ascii="Times New Roman" w:eastAsia="Calibri" w:hAnsi="Times New Roman" w:cs="Times New Roman"/>
                  <w:bCs/>
                  <w:rPrChange w:id="8159" w:author="OLENA PASHKOVA (NEPTUNE.UA)" w:date="2022-11-21T15:31:00Z">
                    <w:rPr>
                      <w:rFonts w:ascii="Times New Roman" w:eastAsia="Calibri" w:hAnsi="Times New Roman" w:cs="Times New Roman"/>
                    </w:rPr>
                  </w:rPrChange>
                </w:rPr>
                <w:delText>-</w:delText>
              </w:r>
              <w:r w:rsidRPr="00783C1A" w:rsidDel="00F218D0">
                <w:rPr>
                  <w:rFonts w:ascii="Times New Roman" w:eastAsia="Calibri" w:hAnsi="Times New Roman" w:cs="Times New Roman"/>
                  <w:bCs/>
                  <w:rPrChange w:id="8160" w:author="OLENA PASHKOVA (NEPTUNE.UA)" w:date="2022-11-21T15:31:00Z">
                    <w:rPr>
                      <w:rFonts w:ascii="Times New Roman" w:eastAsia="Calibri" w:hAnsi="Times New Roman" w:cs="Times New Roman"/>
                    </w:rPr>
                  </w:rPrChange>
                </w:rPr>
                <w:tab/>
                <w:delText>Лист – наказ на відвантаження;</w:delText>
              </w:r>
            </w:del>
          </w:p>
          <w:p w14:paraId="32BB6748" w14:textId="77777777" w:rsidR="00400CA9" w:rsidRPr="00783C1A" w:rsidDel="00F218D0" w:rsidRDefault="00400CA9" w:rsidP="00400CA9">
            <w:pPr>
              <w:contextualSpacing/>
              <w:jc w:val="both"/>
              <w:rPr>
                <w:del w:id="8161" w:author="Nataliya Tomaskovic" w:date="2022-08-19T16:36:00Z"/>
                <w:rFonts w:ascii="Times New Roman" w:eastAsia="Calibri" w:hAnsi="Times New Roman" w:cs="Times New Roman"/>
                <w:bCs/>
                <w:rPrChange w:id="8162" w:author="OLENA PASHKOVA (NEPTUNE.UA)" w:date="2022-11-21T15:31:00Z">
                  <w:rPr>
                    <w:del w:id="8163" w:author="Nataliya Tomaskovic" w:date="2022-08-19T16:36:00Z"/>
                    <w:rFonts w:ascii="Times New Roman" w:eastAsia="Calibri" w:hAnsi="Times New Roman" w:cs="Times New Roman"/>
                  </w:rPr>
                </w:rPrChange>
              </w:rPr>
            </w:pPr>
            <w:del w:id="8164" w:author="Nataliya Tomaskovic" w:date="2022-08-19T16:36:00Z">
              <w:r w:rsidRPr="00783C1A" w:rsidDel="00F218D0">
                <w:rPr>
                  <w:rFonts w:ascii="Times New Roman" w:eastAsia="Calibri" w:hAnsi="Times New Roman" w:cs="Times New Roman"/>
                  <w:bCs/>
                  <w:rPrChange w:id="8165" w:author="OLENA PASHKOVA (NEPTUNE.UA)" w:date="2022-11-21T15:31:00Z">
                    <w:rPr>
                      <w:rFonts w:ascii="Times New Roman" w:eastAsia="Calibri" w:hAnsi="Times New Roman" w:cs="Times New Roman"/>
                    </w:rPr>
                  </w:rPrChange>
                </w:rPr>
                <w:delText>-</w:delText>
              </w:r>
              <w:r w:rsidRPr="00783C1A" w:rsidDel="00F218D0">
                <w:rPr>
                  <w:rFonts w:ascii="Times New Roman" w:eastAsia="Calibri" w:hAnsi="Times New Roman" w:cs="Times New Roman"/>
                  <w:bCs/>
                  <w:rPrChange w:id="8166" w:author="OLENA PASHKOVA (NEPTUNE.UA)" w:date="2022-11-21T15:31:00Z">
                    <w:rPr>
                      <w:rFonts w:ascii="Times New Roman" w:eastAsia="Calibri" w:hAnsi="Times New Roman" w:cs="Times New Roman"/>
                    </w:rPr>
                  </w:rPrChange>
                </w:rPr>
                <w:tab/>
                <w:delText>Довіреність з вказанням номінованої особи;</w:delText>
              </w:r>
            </w:del>
          </w:p>
          <w:p w14:paraId="5A760973" w14:textId="77777777" w:rsidR="00400CA9" w:rsidRPr="00783C1A" w:rsidDel="00F218D0" w:rsidRDefault="00400CA9" w:rsidP="00400CA9">
            <w:pPr>
              <w:contextualSpacing/>
              <w:jc w:val="both"/>
              <w:rPr>
                <w:del w:id="8167" w:author="Nataliya Tomaskovic" w:date="2022-08-19T16:36:00Z"/>
                <w:rFonts w:ascii="Times New Roman" w:eastAsia="Calibri" w:hAnsi="Times New Roman" w:cs="Times New Roman"/>
                <w:bCs/>
                <w:rPrChange w:id="8168" w:author="OLENA PASHKOVA (NEPTUNE.UA)" w:date="2022-11-21T15:31:00Z">
                  <w:rPr>
                    <w:del w:id="8169" w:author="Nataliya Tomaskovic" w:date="2022-08-19T16:36:00Z"/>
                    <w:rFonts w:ascii="Times New Roman" w:eastAsia="Calibri" w:hAnsi="Times New Roman" w:cs="Times New Roman"/>
                  </w:rPr>
                </w:rPrChange>
              </w:rPr>
            </w:pPr>
            <w:del w:id="8170" w:author="Nataliya Tomaskovic" w:date="2022-08-19T16:36:00Z">
              <w:r w:rsidRPr="00783C1A" w:rsidDel="00F218D0">
                <w:rPr>
                  <w:rFonts w:ascii="Times New Roman" w:eastAsia="Calibri" w:hAnsi="Times New Roman" w:cs="Times New Roman"/>
                  <w:bCs/>
                  <w:rPrChange w:id="8171" w:author="OLENA PASHKOVA (NEPTUNE.UA)" w:date="2022-11-21T15:31:00Z">
                    <w:rPr>
                      <w:rFonts w:ascii="Times New Roman" w:eastAsia="Calibri" w:hAnsi="Times New Roman" w:cs="Times New Roman"/>
                    </w:rPr>
                  </w:rPrChange>
                </w:rPr>
                <w:delText>-</w:delText>
              </w:r>
              <w:r w:rsidRPr="00783C1A" w:rsidDel="00F218D0">
                <w:rPr>
                  <w:rFonts w:ascii="Times New Roman" w:eastAsia="Calibri" w:hAnsi="Times New Roman" w:cs="Times New Roman"/>
                  <w:bCs/>
                  <w:rPrChange w:id="8172" w:author="OLENA PASHKOVA (NEPTUNE.UA)" w:date="2022-11-21T15:31:00Z">
                    <w:rPr>
                      <w:rFonts w:ascii="Times New Roman" w:eastAsia="Calibri" w:hAnsi="Times New Roman" w:cs="Times New Roman"/>
                    </w:rPr>
                  </w:rPrChange>
                </w:rPr>
                <w:tab/>
                <w:delText>Перелік номерів автотранспортних засобів та їх ваго-габаритні параметри;</w:delText>
              </w:r>
            </w:del>
          </w:p>
          <w:p w14:paraId="7D5567E0" w14:textId="77777777" w:rsidR="00400CA9" w:rsidRPr="00783C1A" w:rsidRDefault="00400CA9" w:rsidP="00400CA9">
            <w:pPr>
              <w:contextualSpacing/>
              <w:jc w:val="both"/>
              <w:rPr>
                <w:rFonts w:ascii="Times New Roman" w:eastAsia="Calibri" w:hAnsi="Times New Roman" w:cs="Times New Roman"/>
                <w:bCs/>
                <w:rPrChange w:id="8173" w:author="OLENA PASHKOVA (NEPTUNE.UA)" w:date="2022-11-21T15:31:00Z">
                  <w:rPr>
                    <w:rFonts w:ascii="Times New Roman" w:eastAsia="Calibri" w:hAnsi="Times New Roman" w:cs="Times New Roman"/>
                  </w:rPr>
                </w:rPrChange>
              </w:rPr>
            </w:pPr>
            <w:del w:id="8174" w:author="Nataliya Tomaskovic" w:date="2022-08-19T16:36:00Z">
              <w:r w:rsidRPr="00783C1A" w:rsidDel="00F218D0">
                <w:rPr>
                  <w:rFonts w:ascii="Times New Roman" w:eastAsia="Calibri" w:hAnsi="Times New Roman" w:cs="Times New Roman"/>
                  <w:bCs/>
                  <w:rPrChange w:id="8175" w:author="OLENA PASHKOVA (NEPTUNE.UA)" w:date="2022-11-21T15:31:00Z">
                    <w:rPr>
                      <w:rFonts w:ascii="Times New Roman" w:eastAsia="Calibri" w:hAnsi="Times New Roman" w:cs="Times New Roman"/>
                    </w:rPr>
                  </w:rPrChange>
                </w:rPr>
                <w:delText>-</w:delText>
              </w:r>
              <w:r w:rsidRPr="00783C1A" w:rsidDel="00F218D0">
                <w:rPr>
                  <w:rFonts w:ascii="Times New Roman" w:eastAsia="Calibri" w:hAnsi="Times New Roman" w:cs="Times New Roman"/>
                  <w:bCs/>
                  <w:rPrChange w:id="8176" w:author="OLENA PASHKOVA (NEPTUNE.UA)" w:date="2022-11-21T15:31:00Z">
                    <w:rPr>
                      <w:rFonts w:ascii="Times New Roman" w:eastAsia="Calibri" w:hAnsi="Times New Roman" w:cs="Times New Roman"/>
                    </w:rPr>
                  </w:rPrChange>
                </w:rPr>
                <w:tab/>
                <w:delText>Перелік водіїв, номери їх водійських посвідчень та їх контактні дані.</w:delText>
              </w:r>
            </w:del>
          </w:p>
          <w:p w14:paraId="507EFA2E" w14:textId="77777777" w:rsidR="00400CA9" w:rsidRPr="00783C1A" w:rsidRDefault="00400CA9" w:rsidP="00400CA9">
            <w:pPr>
              <w:contextualSpacing/>
              <w:jc w:val="both"/>
              <w:rPr>
                <w:ins w:id="8177" w:author="SERHII SULIMA (NEPTUNE.UA)" w:date="2022-09-01T12:36:00Z"/>
                <w:rFonts w:ascii="Times New Roman" w:eastAsia="Calibri" w:hAnsi="Times New Roman" w:cs="Times New Roman"/>
                <w:bCs/>
                <w:rPrChange w:id="8178" w:author="OLENA PASHKOVA (NEPTUNE.UA)" w:date="2022-11-21T15:31:00Z">
                  <w:rPr>
                    <w:ins w:id="8179" w:author="SERHII SULIMA (NEPTUNE.UA)" w:date="2022-09-01T12:36:00Z"/>
                    <w:rFonts w:ascii="Times New Roman" w:eastAsia="Calibri" w:hAnsi="Times New Roman" w:cs="Times New Roman"/>
                    <w:b/>
                    <w:bCs/>
                  </w:rPr>
                </w:rPrChange>
              </w:rPr>
            </w:pPr>
          </w:p>
          <w:p w14:paraId="32508FA7" w14:textId="77777777" w:rsidR="00400CA9" w:rsidRPr="00783C1A" w:rsidRDefault="00400CA9" w:rsidP="00400CA9">
            <w:pPr>
              <w:contextualSpacing/>
              <w:jc w:val="both"/>
              <w:rPr>
                <w:ins w:id="8180" w:author="SERHII SULIMA (NEPTUNE.UA)" w:date="2022-09-01T12:36:00Z"/>
                <w:rFonts w:ascii="Times New Roman" w:eastAsia="Calibri" w:hAnsi="Times New Roman" w:cs="Times New Roman"/>
                <w:bCs/>
                <w:rPrChange w:id="8181" w:author="OLENA PASHKOVA (NEPTUNE.UA)" w:date="2022-11-21T15:31:00Z">
                  <w:rPr>
                    <w:ins w:id="8182" w:author="SERHII SULIMA (NEPTUNE.UA)" w:date="2022-09-01T12:36:00Z"/>
                    <w:rFonts w:ascii="Times New Roman" w:eastAsia="Calibri" w:hAnsi="Times New Roman" w:cs="Times New Roman"/>
                    <w:b/>
                    <w:bCs/>
                  </w:rPr>
                </w:rPrChange>
              </w:rPr>
            </w:pPr>
          </w:p>
          <w:p w14:paraId="57A3C472" w14:textId="77777777" w:rsidR="00400CA9" w:rsidRPr="00783C1A" w:rsidRDefault="00400CA9" w:rsidP="00400CA9">
            <w:pPr>
              <w:contextualSpacing/>
              <w:jc w:val="both"/>
              <w:rPr>
                <w:ins w:id="8183" w:author="SERHII SULIMA (NEPTUNE.UA)" w:date="2022-09-01T12:36:00Z"/>
                <w:rFonts w:ascii="Times New Roman" w:eastAsia="Calibri" w:hAnsi="Times New Roman" w:cs="Times New Roman"/>
                <w:bCs/>
                <w:rPrChange w:id="8184" w:author="OLENA PASHKOVA (NEPTUNE.UA)" w:date="2022-11-21T15:31:00Z">
                  <w:rPr>
                    <w:ins w:id="8185" w:author="SERHII SULIMA (NEPTUNE.UA)" w:date="2022-09-01T12:36:00Z"/>
                    <w:rFonts w:ascii="Times New Roman" w:eastAsia="Calibri" w:hAnsi="Times New Roman" w:cs="Times New Roman"/>
                    <w:b/>
                    <w:bCs/>
                  </w:rPr>
                </w:rPrChange>
              </w:rPr>
            </w:pPr>
          </w:p>
          <w:p w14:paraId="40B42DE5" w14:textId="77777777" w:rsidR="00400CA9" w:rsidRPr="00783C1A" w:rsidRDefault="00400CA9" w:rsidP="00400CA9">
            <w:pPr>
              <w:contextualSpacing/>
              <w:jc w:val="both"/>
              <w:rPr>
                <w:ins w:id="8186" w:author="SERHII SULIMA (NEPTUNE.UA)" w:date="2022-09-01T12:36:00Z"/>
                <w:rFonts w:ascii="Times New Roman" w:eastAsia="Calibri" w:hAnsi="Times New Roman" w:cs="Times New Roman"/>
                <w:bCs/>
                <w:rPrChange w:id="8187" w:author="OLENA PASHKOVA (NEPTUNE.UA)" w:date="2022-11-21T15:31:00Z">
                  <w:rPr>
                    <w:ins w:id="8188" w:author="SERHII SULIMA (NEPTUNE.UA)" w:date="2022-09-01T12:36:00Z"/>
                    <w:rFonts w:ascii="Times New Roman" w:eastAsia="Calibri" w:hAnsi="Times New Roman" w:cs="Times New Roman"/>
                    <w:b/>
                    <w:bCs/>
                  </w:rPr>
                </w:rPrChange>
              </w:rPr>
            </w:pPr>
          </w:p>
          <w:p w14:paraId="5B5173EB" w14:textId="77777777" w:rsidR="00400CA9" w:rsidRPr="00783C1A" w:rsidRDefault="00400CA9" w:rsidP="00400CA9">
            <w:pPr>
              <w:contextualSpacing/>
              <w:jc w:val="both"/>
              <w:rPr>
                <w:ins w:id="8189" w:author="SERHII SULIMA (NEPTUNE.UA)" w:date="2022-09-01T12:36:00Z"/>
                <w:rFonts w:ascii="Times New Roman" w:eastAsia="Calibri" w:hAnsi="Times New Roman" w:cs="Times New Roman"/>
                <w:bCs/>
                <w:rPrChange w:id="8190" w:author="OLENA PASHKOVA (NEPTUNE.UA)" w:date="2022-11-21T15:31:00Z">
                  <w:rPr>
                    <w:ins w:id="8191" w:author="SERHII SULIMA (NEPTUNE.UA)" w:date="2022-09-01T12:36:00Z"/>
                    <w:rFonts w:ascii="Times New Roman" w:eastAsia="Calibri" w:hAnsi="Times New Roman" w:cs="Times New Roman"/>
                    <w:b/>
                    <w:bCs/>
                  </w:rPr>
                </w:rPrChange>
              </w:rPr>
            </w:pPr>
          </w:p>
          <w:p w14:paraId="5ED8F462" w14:textId="77777777" w:rsidR="00400CA9" w:rsidRPr="00783C1A" w:rsidRDefault="00400CA9" w:rsidP="00400CA9">
            <w:pPr>
              <w:contextualSpacing/>
              <w:jc w:val="both"/>
              <w:rPr>
                <w:rFonts w:ascii="Times New Roman" w:eastAsia="Calibri" w:hAnsi="Times New Roman" w:cs="Times New Roman"/>
                <w:bCs/>
                <w:rPrChange w:id="8192"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rPrChange w:id="8193" w:author="OLENA PASHKOVA (NEPTUNE.UA)" w:date="2022-11-21T15:31:00Z">
                  <w:rPr>
                    <w:rFonts w:ascii="Times New Roman" w:eastAsia="Calibri" w:hAnsi="Times New Roman" w:cs="Times New Roman"/>
                    <w:b/>
                    <w:bCs/>
                  </w:rPr>
                </w:rPrChange>
              </w:rPr>
              <w:t>5.6.2.</w:t>
            </w:r>
            <w:r w:rsidRPr="00783C1A">
              <w:rPr>
                <w:rFonts w:ascii="Times New Roman" w:eastAsia="Calibri" w:hAnsi="Times New Roman" w:cs="Times New Roman"/>
                <w:bCs/>
              </w:rPr>
              <w:t xml:space="preserve"> </w:t>
            </w:r>
            <w:del w:id="8194" w:author="Nataliya Tomaskovic" w:date="2022-08-19T16:36:00Z">
              <w:r w:rsidRPr="00783C1A" w:rsidDel="00F218D0">
                <w:rPr>
                  <w:rFonts w:ascii="Times New Roman" w:eastAsia="Calibri" w:hAnsi="Times New Roman" w:cs="Times New Roman"/>
                  <w:bCs/>
                  <w:rPrChange w:id="8195" w:author="OLENA PASHKOVA (NEPTUNE.UA)" w:date="2022-11-21T15:31:00Z">
                    <w:rPr>
                      <w:rFonts w:ascii="Times New Roman" w:eastAsia="Calibri" w:hAnsi="Times New Roman" w:cs="Times New Roman"/>
                    </w:rPr>
                  </w:rPrChange>
                </w:rPr>
                <w:delText>При здійсненні відвантаження на автомобільний транспорт Замовник зобов’язаний забезпечити прибуття до терміналу Виконавця в узгоджений термін автотранспорт в кількості щонайменше 15 транспортних засобів на добу. В разі неприбуття автотранспорту в узгоджений термін та/або прибуття в кількості менше ніж 10 транспортних засобів на протязі доби, Виконавець залишає за собою право виставити Замовнику рахунок за понесені витрати на підготовку до відвантаження в розмірі 1000,0 доларів США за добу без врахування податку на додану вартість. В такому разі Замовник зобов’язаний сплатити понесені Виконавцем витрати згідно виставленого рахунку.</w:delText>
              </w:r>
            </w:del>
          </w:p>
          <w:p w14:paraId="442430AA" w14:textId="77777777" w:rsidR="00400CA9" w:rsidRPr="00783C1A" w:rsidRDefault="00400CA9" w:rsidP="00400CA9">
            <w:pPr>
              <w:contextualSpacing/>
              <w:jc w:val="both"/>
              <w:rPr>
                <w:ins w:id="8196" w:author="SERHII SULIMA (NEPTUNE.UA)" w:date="2022-08-30T15:47:00Z"/>
                <w:rFonts w:ascii="Times New Roman" w:eastAsia="Calibri" w:hAnsi="Times New Roman" w:cs="Times New Roman"/>
                <w:bCs/>
                <w:lang w:val="uk-UA"/>
                <w:rPrChange w:id="8197" w:author="OLENA PASHKOVA (NEPTUNE.UA)" w:date="2022-11-21T15:31:00Z">
                  <w:rPr>
                    <w:ins w:id="8198" w:author="SERHII SULIMA (NEPTUNE.UA)" w:date="2022-08-30T15:47:00Z"/>
                    <w:rFonts w:ascii="Times New Roman" w:eastAsia="Calibri" w:hAnsi="Times New Roman" w:cs="Times New Roman"/>
                    <w:b/>
                    <w:lang w:val="uk-UA"/>
                  </w:rPr>
                </w:rPrChange>
              </w:rPr>
            </w:pPr>
          </w:p>
          <w:p w14:paraId="41343F98" w14:textId="77777777" w:rsidR="00400CA9" w:rsidRPr="00783C1A" w:rsidRDefault="00400CA9" w:rsidP="00400CA9">
            <w:pPr>
              <w:contextualSpacing/>
              <w:jc w:val="both"/>
              <w:rPr>
                <w:rFonts w:ascii="Times New Roman" w:eastAsia="Calibri" w:hAnsi="Times New Roman" w:cs="Times New Roman"/>
                <w:bCs/>
                <w:lang w:val="uk-UA"/>
                <w:rPrChange w:id="8199" w:author="OLENA PASHKOVA (NEPTUNE.UA)" w:date="2022-11-21T15:31:00Z">
                  <w:rPr>
                    <w:rFonts w:ascii="Times New Roman" w:eastAsia="Calibri" w:hAnsi="Times New Roman" w:cs="Times New Roman"/>
                    <w:b/>
                    <w:lang w:val="uk-UA"/>
                  </w:rPr>
                </w:rPrChange>
              </w:rPr>
            </w:pPr>
          </w:p>
          <w:p w14:paraId="0C788F00" w14:textId="77777777" w:rsidR="00400CA9" w:rsidRPr="00783C1A" w:rsidRDefault="00400CA9" w:rsidP="00400CA9">
            <w:pPr>
              <w:contextualSpacing/>
              <w:jc w:val="both"/>
              <w:rPr>
                <w:rFonts w:ascii="Times New Roman" w:eastAsia="Calibri" w:hAnsi="Times New Roman" w:cs="Times New Roman"/>
                <w:bCs/>
                <w:lang w:val="uk-UA"/>
                <w:rPrChange w:id="820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01" w:author="OLENA PASHKOVA (NEPTUNE.UA)" w:date="2022-11-21T15:31:00Z">
                  <w:rPr>
                    <w:rFonts w:ascii="Times New Roman" w:eastAsia="Calibri" w:hAnsi="Times New Roman" w:cs="Times New Roman"/>
                    <w:b/>
                    <w:lang w:val="uk-UA"/>
                  </w:rPr>
                </w:rPrChange>
              </w:rPr>
              <w:t>5.7.</w:t>
            </w:r>
            <w:r w:rsidRPr="00783C1A">
              <w:rPr>
                <w:rFonts w:ascii="Times New Roman" w:eastAsia="Calibri" w:hAnsi="Times New Roman" w:cs="Times New Roman"/>
                <w:bCs/>
                <w:lang w:val="uk-UA"/>
              </w:rPr>
              <w:tab/>
              <w:t>Замовник зобов’язаний оплачувати рахунки</w:t>
            </w:r>
            <w:r w:rsidRPr="004C5B1D">
              <w:rPr>
                <w:rFonts w:ascii="Times New Roman" w:eastAsia="Calibri" w:hAnsi="Times New Roman" w:cs="Times New Roman"/>
                <w:bCs/>
                <w:lang w:val="uk-UA"/>
              </w:rPr>
              <w:t xml:space="preserve"> Виконавця згідно з умовами цього Договору.</w:t>
            </w:r>
          </w:p>
          <w:p w14:paraId="0812B23E" w14:textId="77777777" w:rsidR="00400CA9" w:rsidRPr="00783C1A" w:rsidRDefault="00400CA9" w:rsidP="00400CA9">
            <w:pPr>
              <w:contextualSpacing/>
              <w:jc w:val="both"/>
              <w:rPr>
                <w:ins w:id="8202" w:author="Nataliya Tomaskovic" w:date="2022-08-18T20:31:00Z"/>
                <w:rFonts w:ascii="Times New Roman" w:eastAsia="Calibri" w:hAnsi="Times New Roman" w:cs="Times New Roman"/>
                <w:bCs/>
                <w:lang w:val="uk-UA"/>
                <w:rPrChange w:id="8203" w:author="OLENA PASHKOVA (NEPTUNE.UA)" w:date="2022-11-21T15:31:00Z">
                  <w:rPr>
                    <w:ins w:id="8204" w:author="Nataliya Tomaskovic" w:date="2022-08-18T20:31:00Z"/>
                    <w:rFonts w:ascii="Times New Roman" w:eastAsia="Calibri" w:hAnsi="Times New Roman" w:cs="Times New Roman"/>
                    <w:b/>
                    <w:lang w:val="uk-UA"/>
                  </w:rPr>
                </w:rPrChange>
              </w:rPr>
            </w:pPr>
          </w:p>
          <w:p w14:paraId="504CB3B0" w14:textId="77777777" w:rsidR="00400CA9" w:rsidRPr="00783C1A" w:rsidRDefault="00400CA9" w:rsidP="00400CA9">
            <w:pPr>
              <w:contextualSpacing/>
              <w:jc w:val="both"/>
              <w:rPr>
                <w:ins w:id="8205" w:author="SERHII SULIMA (NEPTUNE.UA)" w:date="2022-08-30T15:48:00Z"/>
                <w:rFonts w:ascii="Times New Roman" w:eastAsia="Calibri" w:hAnsi="Times New Roman" w:cs="Times New Roman"/>
                <w:bCs/>
                <w:lang w:val="uk-UA"/>
                <w:rPrChange w:id="8206" w:author="OLENA PASHKOVA (NEPTUNE.UA)" w:date="2022-11-21T15:31:00Z">
                  <w:rPr>
                    <w:ins w:id="8207" w:author="SERHII SULIMA (NEPTUNE.UA)" w:date="2022-08-30T15:48:00Z"/>
                    <w:rFonts w:ascii="Times New Roman" w:eastAsia="Calibri" w:hAnsi="Times New Roman" w:cs="Times New Roman"/>
                    <w:b/>
                    <w:lang w:val="uk-UA"/>
                  </w:rPr>
                </w:rPrChange>
              </w:rPr>
            </w:pPr>
          </w:p>
          <w:p w14:paraId="29964580" w14:textId="5DB228E3" w:rsidR="00400CA9" w:rsidRPr="00783C1A" w:rsidRDefault="00400CA9" w:rsidP="00400CA9">
            <w:pPr>
              <w:contextualSpacing/>
              <w:jc w:val="both"/>
              <w:rPr>
                <w:rFonts w:ascii="Times New Roman" w:eastAsia="Calibri" w:hAnsi="Times New Roman" w:cs="Times New Roman"/>
                <w:bCs/>
                <w:lang w:val="uk-UA"/>
                <w:rPrChange w:id="820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09" w:author="OLENA PASHKOVA (NEPTUNE.UA)" w:date="2022-11-21T15:31:00Z">
                  <w:rPr>
                    <w:rFonts w:ascii="Times New Roman" w:eastAsia="Calibri" w:hAnsi="Times New Roman" w:cs="Times New Roman"/>
                    <w:b/>
                    <w:lang w:val="uk-UA"/>
                  </w:rPr>
                </w:rPrChange>
              </w:rPr>
              <w:t>5.8.</w:t>
            </w:r>
            <w:r w:rsidRPr="00783C1A">
              <w:rPr>
                <w:rFonts w:ascii="Times New Roman" w:eastAsia="Calibri" w:hAnsi="Times New Roman" w:cs="Times New Roman"/>
                <w:bCs/>
                <w:lang w:val="uk-UA"/>
                <w:rPrChange w:id="8210" w:author="OLENA PASHKOVA (NEPTUNE.UA)" w:date="2022-11-21T15:31:00Z">
                  <w:rPr>
                    <w:rFonts w:ascii="Times New Roman" w:eastAsia="Calibri" w:hAnsi="Times New Roman" w:cs="Times New Roman"/>
                    <w:lang w:val="uk-UA"/>
                  </w:rPr>
                </w:rPrChange>
              </w:rPr>
              <w:tab/>
            </w:r>
            <w:ins w:id="8211" w:author="OLENA PASHKOVA (NEPTUNE.UA)" w:date="2022-11-21T02:17:00Z">
              <w:r w:rsidR="00474971" w:rsidRPr="00783C1A">
                <w:rPr>
                  <w:rFonts w:ascii="Times New Roman" w:eastAsia="Calibri" w:hAnsi="Times New Roman" w:cs="Times New Roman"/>
                  <w:bCs/>
                  <w:lang w:val="uk-UA"/>
                  <w:rPrChange w:id="8212" w:author="OLENA PASHKOVA (NEPTUNE.UA)" w:date="2022-11-21T15:31:00Z">
                    <w:rPr>
                      <w:rFonts w:ascii="Times New Roman" w:eastAsia="Calibri" w:hAnsi="Times New Roman" w:cs="Times New Roman"/>
                      <w:lang w:val="uk-UA"/>
                    </w:rPr>
                  </w:rPrChange>
                </w:rPr>
                <w:t>З</w:t>
              </w:r>
              <w:r w:rsidR="001C2DDF" w:rsidRPr="00783C1A">
                <w:rPr>
                  <w:rFonts w:ascii="Times New Roman" w:eastAsia="Calibri" w:hAnsi="Times New Roman" w:cs="Times New Roman"/>
                  <w:bCs/>
                  <w:lang w:val="uk-UA"/>
                  <w:rPrChange w:id="8213" w:author="OLENA PASHKOVA (NEPTUNE.UA)" w:date="2022-11-21T15:31:00Z">
                    <w:rPr>
                      <w:rFonts w:ascii="Times New Roman" w:eastAsia="Calibri" w:hAnsi="Times New Roman" w:cs="Times New Roman"/>
                      <w:lang w:val="uk-UA"/>
                    </w:rPr>
                  </w:rPrChange>
                </w:rPr>
                <w:t xml:space="preserve">абезпечує своєчасне та належним чином оформлення документів </w:t>
              </w:r>
              <w:r w:rsidR="00474971" w:rsidRPr="00783C1A">
                <w:rPr>
                  <w:rFonts w:ascii="Times New Roman" w:eastAsia="Calibri" w:hAnsi="Times New Roman" w:cs="Times New Roman"/>
                  <w:bCs/>
                  <w:lang w:val="uk-UA"/>
                  <w:rPrChange w:id="8214" w:author="OLENA PASHKOVA (NEPTUNE.UA)" w:date="2022-11-21T15:31:00Z">
                    <w:rPr>
                      <w:rFonts w:ascii="Times New Roman" w:eastAsia="Calibri" w:hAnsi="Times New Roman" w:cs="Times New Roman"/>
                      <w:lang w:val="uk-UA"/>
                    </w:rPr>
                  </w:rPrChange>
                </w:rPr>
                <w:t xml:space="preserve">необхідних </w:t>
              </w:r>
              <w:r w:rsidR="001C2DDF" w:rsidRPr="00783C1A">
                <w:rPr>
                  <w:rFonts w:ascii="Times New Roman" w:eastAsia="Calibri" w:hAnsi="Times New Roman" w:cs="Times New Roman"/>
                  <w:bCs/>
                  <w:lang w:val="uk-UA"/>
                  <w:rPrChange w:id="8215" w:author="OLENA PASHKOVA (NEPTUNE.UA)" w:date="2022-11-21T15:31:00Z">
                    <w:rPr>
                      <w:rFonts w:ascii="Times New Roman" w:eastAsia="Calibri" w:hAnsi="Times New Roman" w:cs="Times New Roman"/>
                      <w:lang w:val="uk-UA"/>
                    </w:rPr>
                  </w:rPrChange>
                </w:rPr>
                <w:t>для митного оформлення та випуску вантажу</w:t>
              </w:r>
            </w:ins>
            <w:ins w:id="8216" w:author="OLENA PASHKOVA (NEPTUNE.UA)" w:date="2022-11-21T02:18:00Z">
              <w:r w:rsidR="00474971" w:rsidRPr="00783C1A">
                <w:rPr>
                  <w:rFonts w:ascii="Times New Roman" w:eastAsia="Calibri" w:hAnsi="Times New Roman" w:cs="Times New Roman"/>
                  <w:bCs/>
                  <w:lang w:val="uk-UA"/>
                  <w:rPrChange w:id="8217" w:author="OLENA PASHKOVA (NEPTUNE.UA)" w:date="2022-11-21T15:31:00Z">
                    <w:rPr>
                      <w:rFonts w:ascii="Times New Roman" w:eastAsia="Calibri" w:hAnsi="Times New Roman" w:cs="Times New Roman"/>
                      <w:lang w:val="uk-UA"/>
                    </w:rPr>
                  </w:rPrChange>
                </w:rPr>
                <w:t xml:space="preserve">. </w:t>
              </w:r>
            </w:ins>
            <w:del w:id="8218" w:author="OLENA PASHKOVA (NEPTUNE.UA)" w:date="2022-11-21T02:18:00Z">
              <w:r w:rsidRPr="00783C1A" w:rsidDel="00B32F25">
                <w:rPr>
                  <w:rFonts w:ascii="Times New Roman" w:eastAsia="Calibri" w:hAnsi="Times New Roman" w:cs="Times New Roman"/>
                  <w:bCs/>
                  <w:lang w:val="uk-UA"/>
                  <w:rPrChange w:id="8219" w:author="OLENA PASHKOVA (NEPTUNE.UA)" w:date="2022-11-21T15:31:00Z">
                    <w:rPr>
                      <w:rFonts w:ascii="Times New Roman" w:eastAsia="Calibri" w:hAnsi="Times New Roman" w:cs="Times New Roman"/>
                      <w:lang w:val="uk-UA"/>
                    </w:rPr>
                  </w:rPrChange>
                </w:rPr>
                <w:delText>Своєчасно надає Виконавцю необхідні для оформлення вантажу документи.</w:delText>
              </w:r>
            </w:del>
          </w:p>
          <w:p w14:paraId="04F4FBD2" w14:textId="77777777" w:rsidR="00400CA9" w:rsidRPr="00783C1A" w:rsidRDefault="00400CA9" w:rsidP="00400CA9">
            <w:pPr>
              <w:contextualSpacing/>
              <w:jc w:val="both"/>
              <w:rPr>
                <w:rFonts w:ascii="Times New Roman" w:eastAsia="Calibri" w:hAnsi="Times New Roman" w:cs="Times New Roman"/>
                <w:bCs/>
                <w:lang w:val="uk-UA"/>
                <w:rPrChange w:id="822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21" w:author="OLENA PASHKOVA (NEPTUNE.UA)" w:date="2022-11-21T15:31:00Z">
                  <w:rPr>
                    <w:rFonts w:ascii="Times New Roman" w:eastAsia="Calibri" w:hAnsi="Times New Roman" w:cs="Times New Roman"/>
                    <w:b/>
                    <w:lang w:val="uk-UA"/>
                  </w:rPr>
                </w:rPrChange>
              </w:rPr>
              <w:t>5.9.</w:t>
            </w:r>
            <w:r w:rsidRPr="00783C1A">
              <w:rPr>
                <w:rFonts w:ascii="Times New Roman" w:eastAsia="Calibri" w:hAnsi="Times New Roman" w:cs="Times New Roman"/>
                <w:bCs/>
                <w:lang w:val="uk-UA"/>
              </w:rPr>
              <w:tab/>
              <w:t xml:space="preserve">Забезпечує врегулювання з відправниками, одержувачами, перевізниками, контролюючими органами питання, пов'язані з </w:t>
            </w:r>
            <w:r w:rsidRPr="00783C1A">
              <w:rPr>
                <w:rFonts w:ascii="Times New Roman" w:eastAsia="Calibri" w:hAnsi="Times New Roman" w:cs="Times New Roman"/>
                <w:bCs/>
                <w:lang w:val="uk-UA"/>
                <w:rPrChange w:id="8222" w:author="OLENA PASHKOVA (NEPTUNE.UA)" w:date="2022-11-21T15:31:00Z">
                  <w:rPr>
                    <w:rFonts w:ascii="Times New Roman" w:eastAsia="Calibri" w:hAnsi="Times New Roman" w:cs="Times New Roman"/>
                    <w:lang w:val="uk-UA"/>
                  </w:rPr>
                </w:rPrChange>
              </w:rPr>
              <w:t>невідповідністю якості вантажу, якщо така невідповідність була виявлена до приймання вантажу Виконавцем, без відповідальності Виконавця. При цьому Виконавець надає Замовникові максимально можливе сприяння у вирішенні зазначених спорів.</w:t>
            </w:r>
          </w:p>
          <w:p w14:paraId="456D633B" w14:textId="77777777" w:rsidR="00400CA9" w:rsidRPr="00783C1A" w:rsidRDefault="00400CA9" w:rsidP="00400CA9">
            <w:pPr>
              <w:contextualSpacing/>
              <w:jc w:val="both"/>
              <w:rPr>
                <w:rFonts w:ascii="Times New Roman" w:eastAsia="Calibri" w:hAnsi="Times New Roman" w:cs="Times New Roman"/>
                <w:bCs/>
                <w:lang w:val="uk-UA"/>
                <w:rPrChange w:id="822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24" w:author="OLENA PASHKOVA (NEPTUNE.UA)" w:date="2022-11-21T15:31:00Z">
                  <w:rPr>
                    <w:rFonts w:ascii="Times New Roman" w:eastAsia="Calibri" w:hAnsi="Times New Roman" w:cs="Times New Roman"/>
                    <w:b/>
                    <w:lang w:val="uk-UA"/>
                  </w:rPr>
                </w:rPrChange>
              </w:rPr>
              <w:t>5.10.</w:t>
            </w:r>
            <w:r w:rsidRPr="00783C1A">
              <w:rPr>
                <w:rFonts w:ascii="Times New Roman" w:eastAsia="Calibri" w:hAnsi="Times New Roman" w:cs="Times New Roman"/>
                <w:bCs/>
                <w:lang w:val="uk-UA"/>
              </w:rPr>
              <w:tab/>
              <w:t>Замовник зобов</w:t>
            </w:r>
            <w:r w:rsidRPr="004C5B1D">
              <w:rPr>
                <w:rFonts w:ascii="Times New Roman" w:eastAsia="Calibri" w:hAnsi="Times New Roman" w:cs="Times New Roman"/>
                <w:bCs/>
                <w:lang w:val="uk-UA"/>
              </w:rPr>
              <w:t>'язаний забезпечити відведення судна від причалів Виконавця протягом  5 годин з моменту Закінчення навантажувальних робіт, за умови гарної видимості та сприятливих погодних умов. В тому числі в разі перерви у навантаженні більше 5 годин незалежно від підст</w:t>
            </w:r>
            <w:r w:rsidRPr="00783C1A">
              <w:rPr>
                <w:rFonts w:ascii="Times New Roman" w:eastAsia="Calibri" w:hAnsi="Times New Roman" w:cs="Times New Roman"/>
                <w:bCs/>
                <w:lang w:val="uk-UA"/>
                <w:rPrChange w:id="8225" w:author="OLENA PASHKOVA (NEPTUNE.UA)" w:date="2022-11-21T15:31:00Z">
                  <w:rPr>
                    <w:rFonts w:ascii="Times New Roman" w:eastAsia="Calibri" w:hAnsi="Times New Roman" w:cs="Times New Roman"/>
                    <w:lang w:val="uk-UA"/>
                  </w:rPr>
                </w:rPrChange>
              </w:rPr>
              <w:t>ав такої перерви.</w:t>
            </w:r>
          </w:p>
          <w:p w14:paraId="1084B444" w14:textId="77777777" w:rsidR="00400CA9" w:rsidRPr="00783C1A" w:rsidRDefault="00400CA9" w:rsidP="00400CA9">
            <w:pPr>
              <w:contextualSpacing/>
              <w:jc w:val="both"/>
              <w:rPr>
                <w:rFonts w:ascii="Times New Roman" w:eastAsia="Calibri" w:hAnsi="Times New Roman" w:cs="Times New Roman"/>
                <w:bCs/>
                <w:lang w:val="uk-UA"/>
                <w:rPrChange w:id="822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27" w:author="OLENA PASHKOVA (NEPTUNE.UA)" w:date="2022-11-21T15:31:00Z">
                  <w:rPr>
                    <w:rFonts w:ascii="Times New Roman" w:eastAsia="Calibri" w:hAnsi="Times New Roman" w:cs="Times New Roman"/>
                    <w:lang w:val="uk-UA"/>
                  </w:rPr>
                </w:rPrChange>
              </w:rPr>
              <w:t xml:space="preserve">Якщо Замовник не забезпечує відведення судна від причалу в зазначений період часу, Виконавець має право самостійно здійснити дії щодо відведення судна від причалу Виконавця за загальноприйнятою </w:t>
            </w:r>
            <w:r w:rsidRPr="00783C1A">
              <w:rPr>
                <w:rFonts w:ascii="Times New Roman" w:eastAsia="Calibri" w:hAnsi="Times New Roman" w:cs="Times New Roman"/>
                <w:bCs/>
                <w:lang w:val="uk-UA"/>
                <w:rPrChange w:id="8228" w:author="OLENA PASHKOVA (NEPTUNE.UA)" w:date="2022-11-21T15:31:00Z">
                  <w:rPr>
                    <w:rFonts w:ascii="Times New Roman" w:eastAsia="Calibri" w:hAnsi="Times New Roman" w:cs="Times New Roman"/>
                    <w:lang w:val="uk-UA"/>
                  </w:rPr>
                </w:rPrChange>
              </w:rPr>
              <w:lastRenderedPageBreak/>
              <w:t>практикою Порту, з віднесенням всіх витрат на рахунок Замовника.</w:t>
            </w:r>
          </w:p>
          <w:p w14:paraId="4E044269" w14:textId="77777777" w:rsidR="00400CA9" w:rsidRPr="00783C1A" w:rsidRDefault="00400CA9" w:rsidP="00400CA9">
            <w:pPr>
              <w:contextualSpacing/>
              <w:jc w:val="both"/>
              <w:rPr>
                <w:rFonts w:ascii="Times New Roman" w:eastAsia="Calibri" w:hAnsi="Times New Roman" w:cs="Times New Roman"/>
                <w:bCs/>
                <w:lang w:val="uk-UA"/>
                <w:rPrChange w:id="822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30" w:author="OLENA PASHKOVA (NEPTUNE.UA)" w:date="2022-11-21T15:31:00Z">
                  <w:rPr>
                    <w:rFonts w:ascii="Times New Roman" w:eastAsia="Calibri" w:hAnsi="Times New Roman" w:cs="Times New Roman"/>
                    <w:lang w:val="uk-UA"/>
                  </w:rPr>
                </w:rPrChange>
              </w:rPr>
              <w:t>Якщо перерва у навантаженні є результатом дій або бездіяльності Виконавця, відведення судна від причалу здійснюється з віднесенням всіх витрат на рахунок Виконавця та /або (на вибір Виконавця) Виконавець має право (самостійно здійснити дії щодо відведення судна від причалу Виконавця.  Відвід судна виконується за загальноприйнятою практикою Порту.</w:t>
            </w:r>
          </w:p>
          <w:p w14:paraId="14748858" w14:textId="77777777" w:rsidR="00400CA9" w:rsidRPr="00783C1A" w:rsidRDefault="00400CA9" w:rsidP="00400CA9">
            <w:pPr>
              <w:contextualSpacing/>
              <w:jc w:val="both"/>
              <w:rPr>
                <w:rFonts w:ascii="Times New Roman" w:eastAsia="Calibri" w:hAnsi="Times New Roman" w:cs="Times New Roman"/>
                <w:bCs/>
                <w:rPrChange w:id="8231"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lang w:val="uk-UA"/>
                <w:rPrChange w:id="8232" w:author="OLENA PASHKOVA (NEPTUNE.UA)" w:date="2022-11-21T15:31:00Z">
                  <w:rPr>
                    <w:rFonts w:ascii="Times New Roman" w:eastAsia="Calibri" w:hAnsi="Times New Roman" w:cs="Times New Roman"/>
                    <w:b/>
                    <w:lang w:val="uk-UA"/>
                  </w:rPr>
                </w:rPrChange>
              </w:rPr>
              <w:t>5.11.</w:t>
            </w:r>
            <w:r w:rsidRPr="00783C1A">
              <w:rPr>
                <w:rFonts w:ascii="Times New Roman" w:eastAsia="Calibri" w:hAnsi="Times New Roman" w:cs="Times New Roman"/>
                <w:bCs/>
                <w:lang w:val="uk-UA"/>
              </w:rPr>
              <w:t xml:space="preserve"> Виконавець має право збільшити зазначений у п. 5.10 цього Договору час/період стоянки судна Замовника біля причалу,</w:t>
            </w:r>
            <w:r w:rsidRPr="00783C1A">
              <w:rPr>
                <w:rFonts w:ascii="Times New Roman" w:eastAsia="Calibri" w:hAnsi="Times New Roman" w:cs="Times New Roman"/>
                <w:bCs/>
                <w:lang w:val="uk-UA"/>
                <w:rPrChange w:id="8233" w:author="OLENA PASHKOVA (NEPTUNE.UA)" w:date="2022-11-21T15:31:00Z">
                  <w:rPr>
                    <w:rFonts w:ascii="Times New Roman" w:eastAsia="Calibri" w:hAnsi="Times New Roman" w:cs="Times New Roman"/>
                    <w:lang w:val="uk-UA"/>
                  </w:rPr>
                </w:rPrChange>
              </w:rPr>
              <w:t xml:space="preserve"> за умови відсутності інших суден на постановку до причалу, на якому завантажується судно Замовника. </w:t>
            </w:r>
            <w:del w:id="8234" w:author="Nataliya Tomaskovic" w:date="2022-08-18T20:39:00Z">
              <w:r w:rsidRPr="00783C1A" w:rsidDel="00DD58DA">
                <w:rPr>
                  <w:rFonts w:ascii="Times New Roman" w:eastAsia="Calibri" w:hAnsi="Times New Roman" w:cs="Times New Roman"/>
                  <w:bCs/>
                  <w:lang w:val="uk-UA"/>
                  <w:rPrChange w:id="8235" w:author="OLENA PASHKOVA (NEPTUNE.UA)" w:date="2022-11-21T15:31:00Z">
                    <w:rPr>
                      <w:rFonts w:ascii="Times New Roman" w:eastAsia="Calibri" w:hAnsi="Times New Roman" w:cs="Times New Roman"/>
                      <w:lang w:val="uk-UA"/>
                    </w:rPr>
                  </w:rPrChange>
                </w:rPr>
                <w:delText>При цьому Виконавець залишає за собою право отримувати плату за додатковий час/період  перебування на причалі в розмірі</w:delText>
              </w:r>
              <w:r w:rsidRPr="00783C1A" w:rsidDel="00DD58DA">
                <w:rPr>
                  <w:rFonts w:ascii="Calibri" w:eastAsia="Calibri" w:hAnsi="Calibri" w:cs="Times New Roman"/>
                  <w:bCs/>
                  <w:rPrChange w:id="8236" w:author="OLENA PASHKOVA (NEPTUNE.UA)" w:date="2022-11-21T15:31:00Z">
                    <w:rPr>
                      <w:rFonts w:ascii="Calibri" w:eastAsia="Calibri" w:hAnsi="Calibri" w:cs="Times New Roman"/>
                    </w:rPr>
                  </w:rPrChange>
                </w:rPr>
                <w:delText xml:space="preserve"> </w:delText>
              </w:r>
              <w:r w:rsidRPr="00783C1A" w:rsidDel="00DD58DA">
                <w:rPr>
                  <w:rFonts w:ascii="Times New Roman" w:eastAsia="Calibri" w:hAnsi="Times New Roman" w:cs="Times New Roman"/>
                  <w:bCs/>
                  <w:rPrChange w:id="8237" w:author="OLENA PASHKOVA (NEPTUNE.UA)" w:date="2022-11-21T15:31:00Z">
                    <w:rPr>
                      <w:rFonts w:ascii="Times New Roman" w:eastAsia="Calibri" w:hAnsi="Times New Roman" w:cs="Times New Roman"/>
                    </w:rPr>
                  </w:rPrChange>
                </w:rPr>
                <w:delText>що дорівнює 500,00 доларів США на годину</w:delText>
              </w:r>
              <w:r w:rsidRPr="00783C1A" w:rsidDel="00DD58DA">
                <w:rPr>
                  <w:rFonts w:ascii="Times New Roman" w:eastAsia="Calibri" w:hAnsi="Times New Roman" w:cs="Times New Roman"/>
                  <w:bCs/>
                  <w:lang w:val="uk-UA"/>
                  <w:rPrChange w:id="8238" w:author="OLENA PASHKOVA (NEPTUNE.UA)" w:date="2022-11-21T15:31:00Z">
                    <w:rPr>
                      <w:rFonts w:ascii="Times New Roman" w:eastAsia="Calibri" w:hAnsi="Times New Roman" w:cs="Times New Roman"/>
                      <w:lang w:val="uk-UA"/>
                    </w:rPr>
                  </w:rPrChange>
                </w:rPr>
                <w:delText>, а Замовник зобовязаний сплатити.</w:delText>
              </w:r>
            </w:del>
          </w:p>
          <w:p w14:paraId="559F5569" w14:textId="77777777" w:rsidR="00400CA9" w:rsidRPr="00783C1A" w:rsidRDefault="00400CA9" w:rsidP="00400CA9">
            <w:pPr>
              <w:contextualSpacing/>
              <w:jc w:val="both"/>
              <w:rPr>
                <w:rFonts w:ascii="Times New Roman" w:eastAsia="Calibri" w:hAnsi="Times New Roman" w:cs="Times New Roman"/>
                <w:bCs/>
                <w:lang w:val="uk-UA"/>
                <w:rPrChange w:id="823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40" w:author="OLENA PASHKOVA (NEPTUNE.UA)" w:date="2022-11-21T15:31:00Z">
                  <w:rPr>
                    <w:rFonts w:ascii="Times New Roman" w:eastAsia="Calibri" w:hAnsi="Times New Roman" w:cs="Times New Roman"/>
                    <w:b/>
                    <w:lang w:val="uk-UA"/>
                  </w:rPr>
                </w:rPrChange>
              </w:rPr>
              <w:t>5.12.</w:t>
            </w:r>
            <w:r w:rsidRPr="00783C1A">
              <w:rPr>
                <w:rFonts w:ascii="Times New Roman" w:eastAsia="Calibri" w:hAnsi="Times New Roman" w:cs="Times New Roman"/>
                <w:bCs/>
                <w:lang w:val="uk-UA"/>
              </w:rPr>
              <w:tab/>
              <w:t xml:space="preserve">Замовник забезпечує своєчасну подачу суден під завантаження в стані і з урахуванням конструктивних особливостей, які підходять для завантаження даного виду вантажу згідно з розділами 7 та 8 цього </w:t>
            </w:r>
            <w:r w:rsidRPr="00783C1A">
              <w:rPr>
                <w:rFonts w:ascii="Times New Roman" w:eastAsia="Calibri" w:hAnsi="Times New Roman" w:cs="Times New Roman"/>
                <w:bCs/>
                <w:lang w:val="uk-UA"/>
                <w:rPrChange w:id="8241" w:author="OLENA PASHKOVA (NEPTUNE.UA)" w:date="2022-11-21T15:31:00Z">
                  <w:rPr>
                    <w:rFonts w:ascii="Times New Roman" w:eastAsia="Calibri" w:hAnsi="Times New Roman" w:cs="Times New Roman"/>
                    <w:lang w:val="uk-UA"/>
                  </w:rPr>
                </w:rPrChange>
              </w:rPr>
              <w:t>Договору.</w:t>
            </w:r>
          </w:p>
          <w:p w14:paraId="678BA8EB" w14:textId="54566B64" w:rsidR="00400CA9" w:rsidRPr="00783C1A" w:rsidRDefault="00400CA9" w:rsidP="00400CA9">
            <w:pPr>
              <w:contextualSpacing/>
              <w:jc w:val="both"/>
              <w:rPr>
                <w:rFonts w:ascii="Times New Roman" w:eastAsia="Calibri" w:hAnsi="Times New Roman" w:cs="Times New Roman"/>
                <w:bCs/>
                <w:lang w:val="uk-UA"/>
                <w:rPrChange w:id="824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43" w:author="OLENA PASHKOVA (NEPTUNE.UA)" w:date="2022-11-21T15:31:00Z">
                  <w:rPr>
                    <w:rFonts w:ascii="Times New Roman" w:eastAsia="Calibri" w:hAnsi="Times New Roman" w:cs="Times New Roman"/>
                    <w:b/>
                    <w:lang w:val="uk-UA"/>
                  </w:rPr>
                </w:rPrChange>
              </w:rPr>
              <w:t>5.13.</w:t>
            </w:r>
            <w:r w:rsidRPr="00783C1A">
              <w:rPr>
                <w:rFonts w:ascii="Times New Roman" w:eastAsia="Calibri" w:hAnsi="Times New Roman" w:cs="Times New Roman"/>
                <w:bCs/>
                <w:lang w:val="uk-UA"/>
              </w:rPr>
              <w:t xml:space="preserve"> Замовник зобов'язується забезпечувати своєчасне завезення вантажу на територію Терміналу Виконавця та вивіз Вантажу відповідно до погоджених сторонами плану відвантаження Зерна на Судно.</w:t>
            </w:r>
          </w:p>
          <w:p w14:paraId="73DC27F8" w14:textId="77777777" w:rsidR="00400CA9" w:rsidRPr="00783C1A" w:rsidRDefault="00400CA9" w:rsidP="00400CA9">
            <w:pPr>
              <w:contextualSpacing/>
              <w:jc w:val="both"/>
              <w:rPr>
                <w:rFonts w:ascii="Times New Roman" w:eastAsia="Calibri" w:hAnsi="Times New Roman" w:cs="Times New Roman"/>
                <w:bCs/>
                <w:lang w:val="uk-UA"/>
                <w:rPrChange w:id="824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245" w:author="OLENA PASHKOVA (NEPTUNE.UA)" w:date="2022-11-21T15:31:00Z">
                  <w:rPr>
                    <w:rFonts w:ascii="Times New Roman" w:eastAsia="Calibri" w:hAnsi="Times New Roman" w:cs="Times New Roman"/>
                    <w:b/>
                    <w:lang w:val="uk-UA"/>
                  </w:rPr>
                </w:rPrChange>
              </w:rPr>
              <w:t>5.14.</w:t>
            </w:r>
            <w:r w:rsidRPr="00783C1A">
              <w:rPr>
                <w:rFonts w:ascii="Times New Roman" w:eastAsia="Calibri" w:hAnsi="Times New Roman" w:cs="Times New Roman"/>
                <w:bCs/>
                <w:lang w:val="uk-UA"/>
              </w:rPr>
              <w:t xml:space="preserve"> Замовник забезпечує відповідність Зерна, що </w:t>
            </w:r>
            <w:r w:rsidRPr="00783C1A">
              <w:rPr>
                <w:rFonts w:ascii="Times New Roman" w:eastAsia="Calibri" w:hAnsi="Times New Roman" w:cs="Times New Roman"/>
                <w:bCs/>
                <w:lang w:val="uk-UA"/>
                <w:rPrChange w:id="8246" w:author="OLENA PASHKOVA (NEPTUNE.UA)" w:date="2022-11-21T15:31:00Z">
                  <w:rPr>
                    <w:rFonts w:ascii="Times New Roman" w:eastAsia="Calibri" w:hAnsi="Times New Roman" w:cs="Times New Roman"/>
                    <w:lang w:val="uk-UA"/>
                  </w:rPr>
                </w:rPrChange>
              </w:rPr>
              <w:t>прибуває до Терміналу Виконавця, узгодженим цим Договором специфікаціям та стандартам.</w:t>
            </w:r>
          </w:p>
          <w:p w14:paraId="5FF644CF" w14:textId="01F2A79F"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247" w:author="OLENA PASHKOVA (NEPTUNE.UA)" w:date="2022-11-21T15:31:00Z">
                  <w:rPr>
                    <w:rFonts w:ascii="Times New Roman" w:eastAsia="Calibri" w:hAnsi="Times New Roman" w:cs="Times New Roman"/>
                    <w:b/>
                    <w:lang w:val="uk-UA"/>
                  </w:rPr>
                </w:rPrChange>
              </w:rPr>
              <w:t>5.15.</w:t>
            </w:r>
            <w:r w:rsidRPr="00783C1A">
              <w:rPr>
                <w:rFonts w:ascii="Times New Roman" w:eastAsia="Calibri" w:hAnsi="Times New Roman" w:cs="Times New Roman"/>
                <w:bCs/>
                <w:lang w:val="uk-UA"/>
              </w:rPr>
              <w:t xml:space="preserve"> </w:t>
            </w:r>
            <w:ins w:id="8248" w:author="OLENA PASHKOVA (NEPTUNE.UA)" w:date="2022-11-21T02:31:00Z">
              <w:r w:rsidR="00D240B5" w:rsidRPr="00783C1A">
                <w:rPr>
                  <w:rFonts w:ascii="Times New Roman" w:eastAsia="Calibri" w:hAnsi="Times New Roman" w:cs="Times New Roman"/>
                  <w:bCs/>
                  <w:lang w:val="uk-UA"/>
                  <w:rPrChange w:id="8249" w:author="OLENA PASHKOVA (NEPTUNE.UA)" w:date="2022-11-21T15:31:00Z">
                    <w:rPr>
                      <w:rFonts w:ascii="Times New Roman" w:eastAsia="Calibri" w:hAnsi="Times New Roman" w:cs="Times New Roman"/>
                    </w:rPr>
                  </w:rPrChange>
                </w:rPr>
                <w:t>на</w:t>
              </w:r>
              <w:r w:rsidR="00D240B5" w:rsidRPr="00783C1A">
                <w:rPr>
                  <w:rFonts w:ascii="Times New Roman" w:eastAsia="Calibri" w:hAnsi="Times New Roman" w:cs="Times New Roman"/>
                  <w:bCs/>
                  <w:lang w:val="uk-UA"/>
                </w:rPr>
                <w:t xml:space="preserve">правити </w:t>
              </w:r>
            </w:ins>
            <w:del w:id="8250" w:author="OLENA PASHKOVA (NEPTUNE.UA)" w:date="2022-11-21T02:31:00Z">
              <w:r w:rsidRPr="00783C1A" w:rsidDel="007D1ED4">
                <w:rPr>
                  <w:rFonts w:ascii="Times New Roman" w:eastAsia="Calibri" w:hAnsi="Times New Roman" w:cs="Times New Roman"/>
                  <w:bCs/>
                  <w:lang w:val="uk-UA"/>
                  <w:rPrChange w:id="8251" w:author="OLENA PASHKOVA (NEPTUNE.UA)" w:date="2022-11-21T15:31:00Z">
                    <w:rPr>
                      <w:rFonts w:ascii="Times New Roman" w:eastAsia="Calibri" w:hAnsi="Times New Roman" w:cs="Times New Roman"/>
                      <w:lang w:val="uk-UA"/>
                    </w:rPr>
                  </w:rPrChange>
                </w:rPr>
                <w:delText xml:space="preserve">Замовник забезпечує прибуття вантажу до Виконавця із </w:delText>
              </w:r>
            </w:del>
            <w:r w:rsidRPr="00783C1A">
              <w:rPr>
                <w:rFonts w:ascii="Times New Roman" w:eastAsia="Calibri" w:hAnsi="Times New Roman" w:cs="Times New Roman"/>
                <w:bCs/>
                <w:lang w:val="uk-UA"/>
                <w:rPrChange w:id="8252" w:author="OLENA PASHKOVA (NEPTUNE.UA)" w:date="2022-11-21T15:31:00Z">
                  <w:rPr>
                    <w:rFonts w:ascii="Times New Roman" w:eastAsia="Calibri" w:hAnsi="Times New Roman" w:cs="Times New Roman"/>
                    <w:lang w:val="uk-UA"/>
                  </w:rPr>
                </w:rPrChange>
              </w:rPr>
              <w:t>скан-копі</w:t>
            </w:r>
            <w:ins w:id="8253" w:author="OLENA PASHKOVA (NEPTUNE.UA)" w:date="2022-11-21T02:32:00Z">
              <w:r w:rsidR="007D1ED4" w:rsidRPr="00783C1A">
                <w:rPr>
                  <w:rFonts w:ascii="Times New Roman" w:eastAsia="Calibri" w:hAnsi="Times New Roman" w:cs="Times New Roman"/>
                  <w:bCs/>
                  <w:lang w:val="uk-UA"/>
                  <w:rPrChange w:id="8254" w:author="OLENA PASHKOVA (NEPTUNE.UA)" w:date="2022-11-21T15:31:00Z">
                    <w:rPr>
                      <w:rFonts w:ascii="Times New Roman" w:eastAsia="Calibri" w:hAnsi="Times New Roman" w:cs="Times New Roman"/>
                      <w:lang w:val="uk-UA"/>
                    </w:rPr>
                  </w:rPrChange>
                </w:rPr>
                <w:t>ї</w:t>
              </w:r>
            </w:ins>
            <w:del w:id="8255" w:author="OLENA PASHKOVA (NEPTUNE.UA)" w:date="2022-11-21T02:32:00Z">
              <w:r w:rsidRPr="00783C1A" w:rsidDel="007D1ED4">
                <w:rPr>
                  <w:rFonts w:ascii="Times New Roman" w:eastAsia="Calibri" w:hAnsi="Times New Roman" w:cs="Times New Roman"/>
                  <w:bCs/>
                  <w:lang w:val="uk-UA"/>
                  <w:rPrChange w:id="8256" w:author="OLENA PASHKOVA (NEPTUNE.UA)" w:date="2022-11-21T15:31:00Z">
                    <w:rPr>
                      <w:rFonts w:ascii="Times New Roman" w:eastAsia="Calibri" w:hAnsi="Times New Roman" w:cs="Times New Roman"/>
                      <w:lang w:val="uk-UA"/>
                    </w:rPr>
                  </w:rPrChange>
                </w:rPr>
                <w:delText xml:space="preserve">ями </w:delText>
              </w:r>
            </w:del>
            <w:r w:rsidRPr="00783C1A">
              <w:rPr>
                <w:rFonts w:ascii="Times New Roman" w:eastAsia="Calibri" w:hAnsi="Times New Roman" w:cs="Times New Roman"/>
                <w:bCs/>
                <w:lang w:val="uk-UA"/>
                <w:rPrChange w:id="8257" w:author="OLENA PASHKOVA (NEPTUNE.UA)" w:date="2022-11-21T15:31:00Z">
                  <w:rPr>
                    <w:rFonts w:ascii="Times New Roman" w:eastAsia="Calibri" w:hAnsi="Times New Roman" w:cs="Times New Roman"/>
                    <w:lang w:val="uk-UA"/>
                  </w:rPr>
                </w:rPrChange>
              </w:rPr>
              <w:t>посвідчень про якість</w:t>
            </w:r>
            <w:ins w:id="8258" w:author="OLENA PASHKOVA (NEPTUNE.UA)" w:date="2022-11-21T02:32:00Z">
              <w:r w:rsidR="007D1ED4" w:rsidRPr="00783C1A">
                <w:rPr>
                  <w:rFonts w:ascii="Times New Roman" w:eastAsia="Calibri" w:hAnsi="Times New Roman" w:cs="Times New Roman"/>
                  <w:bCs/>
                  <w:lang w:val="uk-UA"/>
                  <w:rPrChange w:id="8259" w:author="OLENA PASHKOVA (NEPTUNE.UA)" w:date="2022-11-21T15:31:00Z">
                    <w:rPr>
                      <w:rFonts w:ascii="Times New Roman" w:eastAsia="Calibri" w:hAnsi="Times New Roman" w:cs="Times New Roman"/>
                      <w:lang w:val="uk-UA"/>
                    </w:rPr>
                  </w:rPrChange>
                </w:rPr>
                <w:t xml:space="preserve"> </w:t>
              </w:r>
            </w:ins>
            <w:del w:id="8260" w:author="OLENA PASHKOVA (NEPTUNE.UA)" w:date="2022-11-21T02:32:00Z">
              <w:r w:rsidRPr="00783C1A" w:rsidDel="007D1ED4">
                <w:rPr>
                  <w:rFonts w:ascii="Times New Roman" w:eastAsia="Calibri" w:hAnsi="Times New Roman" w:cs="Times New Roman"/>
                  <w:bCs/>
                  <w:lang w:val="uk-UA"/>
                  <w:rPrChange w:id="8261" w:author="OLENA PASHKOVA (NEPTUNE.UA)" w:date="2022-11-21T15:31:00Z">
                    <w:rPr>
                      <w:rFonts w:ascii="Times New Roman" w:eastAsia="Calibri" w:hAnsi="Times New Roman" w:cs="Times New Roman"/>
                      <w:lang w:val="uk-UA"/>
                    </w:rPr>
                  </w:rPrChange>
                </w:rPr>
                <w:delText xml:space="preserve">, при цьому Виконавець забезпечує Замовника </w:delText>
              </w:r>
            </w:del>
            <w:ins w:id="8262" w:author="OLENA PASHKOVA (NEPTUNE.UA)" w:date="2022-11-21T02:32:00Z">
              <w:r w:rsidR="007D1ED4" w:rsidRPr="00783C1A">
                <w:rPr>
                  <w:rFonts w:ascii="Times New Roman" w:eastAsia="Calibri" w:hAnsi="Times New Roman" w:cs="Times New Roman"/>
                  <w:bCs/>
                  <w:lang w:val="uk-UA"/>
                  <w:rPrChange w:id="8263" w:author="OLENA PASHKOVA (NEPTUNE.UA)" w:date="2022-11-21T15:31:00Z">
                    <w:rPr>
                      <w:rFonts w:ascii="Times New Roman" w:eastAsia="Calibri" w:hAnsi="Times New Roman" w:cs="Times New Roman"/>
                      <w:lang w:val="uk-UA"/>
                    </w:rPr>
                  </w:rPrChange>
                </w:rPr>
                <w:t xml:space="preserve">на </w:t>
              </w:r>
            </w:ins>
            <w:r w:rsidRPr="00783C1A">
              <w:rPr>
                <w:rFonts w:ascii="Times New Roman" w:eastAsia="Calibri" w:hAnsi="Times New Roman" w:cs="Times New Roman"/>
                <w:bCs/>
                <w:lang w:val="uk-UA"/>
                <w:rPrChange w:id="8264" w:author="OLENA PASHKOVA (NEPTUNE.UA)" w:date="2022-11-21T15:31:00Z">
                  <w:rPr>
                    <w:rFonts w:ascii="Times New Roman" w:eastAsia="Calibri" w:hAnsi="Times New Roman" w:cs="Times New Roman"/>
                    <w:lang w:val="uk-UA"/>
                  </w:rPr>
                </w:rPrChange>
              </w:rPr>
              <w:t>єдин</w:t>
            </w:r>
            <w:ins w:id="8265" w:author="OLENA PASHKOVA (NEPTUNE.UA)" w:date="2022-11-21T02:32:00Z">
              <w:r w:rsidR="007D1ED4" w:rsidRPr="00783C1A">
                <w:rPr>
                  <w:rFonts w:ascii="Times New Roman" w:eastAsia="Calibri" w:hAnsi="Times New Roman" w:cs="Times New Roman"/>
                  <w:bCs/>
                  <w:lang w:val="uk-UA"/>
                  <w:rPrChange w:id="8266" w:author="OLENA PASHKOVA (NEPTUNE.UA)" w:date="2022-11-21T15:31:00Z">
                    <w:rPr>
                      <w:rFonts w:ascii="Times New Roman" w:eastAsia="Calibri" w:hAnsi="Times New Roman" w:cs="Times New Roman"/>
                      <w:lang w:val="uk-UA"/>
                    </w:rPr>
                  </w:rPrChange>
                </w:rPr>
                <w:t>у</w:t>
              </w:r>
            </w:ins>
            <w:del w:id="8267" w:author="OLENA PASHKOVA (NEPTUNE.UA)" w:date="2022-11-21T02:32:00Z">
              <w:r w:rsidRPr="00783C1A" w:rsidDel="007D1ED4">
                <w:rPr>
                  <w:rFonts w:ascii="Times New Roman" w:eastAsia="Calibri" w:hAnsi="Times New Roman" w:cs="Times New Roman"/>
                  <w:bCs/>
                  <w:lang w:val="uk-UA"/>
                  <w:rPrChange w:id="8268" w:author="OLENA PASHKOVA (NEPTUNE.UA)" w:date="2022-11-21T15:31:00Z">
                    <w:rPr>
                      <w:rFonts w:ascii="Times New Roman" w:eastAsia="Calibri" w:hAnsi="Times New Roman" w:cs="Times New Roman"/>
                      <w:lang w:val="uk-UA"/>
                    </w:rPr>
                  </w:rPrChange>
                </w:rPr>
                <w:delText xml:space="preserve">ою </w:delText>
              </w:r>
            </w:del>
            <w:ins w:id="8269" w:author="OLENA PASHKOVA (NEPTUNE.UA)" w:date="2022-11-21T02:33:00Z">
              <w:r w:rsidR="00284D01" w:rsidRPr="00783C1A">
                <w:rPr>
                  <w:rFonts w:ascii="Times New Roman" w:eastAsia="Calibri" w:hAnsi="Times New Roman" w:cs="Times New Roman"/>
                  <w:bCs/>
                  <w:lang w:val="uk-UA"/>
                  <w:rPrChange w:id="8270" w:author="OLENA PASHKOVA (NEPTUNE.UA)" w:date="2022-11-21T15:31:00Z">
                    <w:rPr>
                      <w:rFonts w:ascii="Times New Roman" w:eastAsia="Calibri" w:hAnsi="Times New Roman" w:cs="Times New Roman"/>
                      <w:lang w:val="uk-UA"/>
                    </w:rPr>
                  </w:rPrChange>
                </w:rPr>
                <w:t xml:space="preserve">електрону </w:t>
              </w:r>
            </w:ins>
            <w:r w:rsidRPr="00783C1A">
              <w:rPr>
                <w:rFonts w:ascii="Times New Roman" w:eastAsia="Calibri" w:hAnsi="Times New Roman" w:cs="Times New Roman"/>
                <w:bCs/>
                <w:lang w:val="uk-UA"/>
                <w:rPrChange w:id="8271" w:author="OLENA PASHKOVA (NEPTUNE.UA)" w:date="2022-11-21T15:31:00Z">
                  <w:rPr>
                    <w:rFonts w:ascii="Times New Roman" w:eastAsia="Calibri" w:hAnsi="Times New Roman" w:cs="Times New Roman"/>
                    <w:lang w:val="uk-UA"/>
                  </w:rPr>
                </w:rPrChange>
              </w:rPr>
              <w:t>адрес</w:t>
            </w:r>
            <w:ins w:id="8272" w:author="OLENA PASHKOVA (NEPTUNE.UA)" w:date="2022-11-21T02:32:00Z">
              <w:r w:rsidR="00284D01" w:rsidRPr="00783C1A">
                <w:rPr>
                  <w:rFonts w:ascii="Times New Roman" w:eastAsia="Calibri" w:hAnsi="Times New Roman" w:cs="Times New Roman"/>
                  <w:bCs/>
                  <w:lang w:val="uk-UA"/>
                  <w:rPrChange w:id="8273" w:author="OLENA PASHKOVA (NEPTUNE.UA)" w:date="2022-11-21T15:31:00Z">
                    <w:rPr>
                      <w:rFonts w:ascii="Times New Roman" w:eastAsia="Calibri" w:hAnsi="Times New Roman" w:cs="Times New Roman"/>
                      <w:lang w:val="uk-UA"/>
                    </w:rPr>
                  </w:rPrChange>
                </w:rPr>
                <w:t>у Виконавц</w:t>
              </w:r>
            </w:ins>
            <w:ins w:id="8274" w:author="OLENA PASHKOVA (NEPTUNE.UA)" w:date="2022-11-21T02:33:00Z">
              <w:r w:rsidR="00284D01" w:rsidRPr="00783C1A">
                <w:rPr>
                  <w:rFonts w:ascii="Times New Roman" w:eastAsia="Calibri" w:hAnsi="Times New Roman" w:cs="Times New Roman"/>
                  <w:bCs/>
                  <w:lang w:val="uk-UA"/>
                  <w:rPrChange w:id="8275" w:author="OLENA PASHKOVA (NEPTUNE.UA)" w:date="2022-11-21T15:31:00Z">
                    <w:rPr>
                      <w:rFonts w:ascii="Times New Roman" w:eastAsia="Calibri" w:hAnsi="Times New Roman" w:cs="Times New Roman"/>
                      <w:lang w:val="uk-UA"/>
                    </w:rPr>
                  </w:rPrChange>
                </w:rPr>
                <w:t xml:space="preserve">я </w:t>
              </w:r>
            </w:ins>
            <w:del w:id="8276" w:author="OLENA PASHKOVA (NEPTUNE.UA)" w:date="2022-11-21T02:32:00Z">
              <w:r w:rsidRPr="00783C1A" w:rsidDel="00284D01">
                <w:rPr>
                  <w:rFonts w:ascii="Times New Roman" w:eastAsia="Calibri" w:hAnsi="Times New Roman" w:cs="Times New Roman"/>
                  <w:bCs/>
                  <w:lang w:val="uk-UA"/>
                  <w:rPrChange w:id="8277" w:author="OLENA PASHKOVA (NEPTUNE.UA)" w:date="2022-11-21T15:31:00Z">
                    <w:rPr>
                      <w:rFonts w:ascii="Times New Roman" w:eastAsia="Calibri" w:hAnsi="Times New Roman" w:cs="Times New Roman"/>
                      <w:lang w:val="uk-UA"/>
                    </w:rPr>
                  </w:rPrChange>
                </w:rPr>
                <w:delText>ою</w:delText>
              </w:r>
            </w:del>
            <w:r w:rsidRPr="00783C1A">
              <w:rPr>
                <w:rFonts w:ascii="Times New Roman" w:eastAsia="Calibri" w:hAnsi="Times New Roman" w:cs="Times New Roman"/>
                <w:bCs/>
                <w:lang w:val="uk-UA"/>
                <w:rPrChange w:id="8278" w:author="OLENA PASHKOVA (NEPTUNE.UA)" w:date="2022-11-21T15:31:00Z">
                  <w:rPr>
                    <w:rFonts w:ascii="Times New Roman" w:eastAsia="Calibri" w:hAnsi="Times New Roman" w:cs="Times New Roman"/>
                    <w:lang w:val="uk-UA"/>
                  </w:rPr>
                </w:rPrChange>
              </w:rPr>
              <w:t xml:space="preserve"> </w:t>
            </w:r>
            <w:del w:id="8279" w:author="OLENA PASHKOVA (NEPTUNE.UA)" w:date="2022-11-21T02:33:00Z">
              <w:r w:rsidRPr="00783C1A" w:rsidDel="00342884">
                <w:rPr>
                  <w:rFonts w:ascii="Times New Roman" w:eastAsia="Calibri" w:hAnsi="Times New Roman" w:cs="Times New Roman"/>
                  <w:bCs/>
                  <w:lang w:val="uk-UA"/>
                  <w:rPrChange w:id="8280" w:author="OLENA PASHKOVA (NEPTUNE.UA)" w:date="2022-11-21T15:31:00Z">
                    <w:rPr>
                      <w:rFonts w:ascii="Times New Roman" w:eastAsia="Calibri" w:hAnsi="Times New Roman" w:cs="Times New Roman"/>
                      <w:lang w:val="uk-UA"/>
                    </w:rPr>
                  </w:rPrChange>
                </w:rPr>
                <w:delText xml:space="preserve">електронної пошти, на яку відправники надсилають копії посвідчень без обмежень в часі </w:delText>
              </w:r>
            </w:del>
            <w:r w:rsidRPr="00783C1A">
              <w:rPr>
                <w:rFonts w:ascii="Calibri" w:eastAsia="Calibri" w:hAnsi="Calibri" w:cs="Times New Roman"/>
                <w:bCs/>
              </w:rPr>
              <w:fldChar w:fldCharType="begin"/>
            </w:r>
            <w:r w:rsidRPr="00783C1A">
              <w:rPr>
                <w:rFonts w:ascii="Calibri" w:eastAsia="Calibri" w:hAnsi="Calibri" w:cs="Times New Roman"/>
                <w:bCs/>
                <w:lang w:val="uk-UA"/>
                <w:rPrChange w:id="8281" w:author="OLENA PASHKOVA (NEPTUNE.UA)" w:date="2022-11-21T15:31:00Z">
                  <w:rPr/>
                </w:rPrChange>
              </w:rPr>
              <w:instrText xml:space="preserve"> </w:instrText>
            </w:r>
            <w:r w:rsidRPr="00783C1A">
              <w:rPr>
                <w:rFonts w:ascii="Calibri" w:eastAsia="Calibri" w:hAnsi="Calibri" w:cs="Times New Roman"/>
                <w:bCs/>
                <w:rPrChange w:id="8282" w:author="OLENA PASHKOVA (NEPTUNE.UA)" w:date="2022-11-21T15:31:00Z">
                  <w:rPr>
                    <w:rFonts w:ascii="Calibri" w:eastAsia="Calibri" w:hAnsi="Calibri" w:cs="Times New Roman"/>
                  </w:rPr>
                </w:rPrChange>
              </w:rPr>
              <w:instrText>HYPERLINK</w:instrText>
            </w:r>
            <w:r w:rsidRPr="00783C1A">
              <w:rPr>
                <w:rFonts w:ascii="Calibri" w:eastAsia="Calibri" w:hAnsi="Calibri" w:cs="Times New Roman"/>
                <w:bCs/>
                <w:lang w:val="uk-UA"/>
                <w:rPrChange w:id="8283" w:author="OLENA PASHKOVA (NEPTUNE.UA)" w:date="2022-11-21T15:31:00Z">
                  <w:rPr/>
                </w:rPrChange>
              </w:rPr>
              <w:instrText xml:space="preserve"> "</w:instrText>
            </w:r>
            <w:r w:rsidRPr="00783C1A">
              <w:rPr>
                <w:rFonts w:ascii="Calibri" w:eastAsia="Calibri" w:hAnsi="Calibri" w:cs="Times New Roman"/>
                <w:bCs/>
                <w:rPrChange w:id="8284" w:author="OLENA PASHKOVA (NEPTUNE.UA)" w:date="2022-11-21T15:31:00Z">
                  <w:rPr>
                    <w:rFonts w:ascii="Calibri" w:eastAsia="Calibri" w:hAnsi="Calibri" w:cs="Times New Roman"/>
                  </w:rPr>
                </w:rPrChange>
              </w:rPr>
              <w:instrText>mailto</w:instrText>
            </w:r>
            <w:r w:rsidRPr="00783C1A">
              <w:rPr>
                <w:rFonts w:ascii="Calibri" w:eastAsia="Calibri" w:hAnsi="Calibri" w:cs="Times New Roman"/>
                <w:bCs/>
                <w:lang w:val="uk-UA"/>
                <w:rPrChange w:id="8285" w:author="OLENA PASHKOVA (NEPTUNE.UA)" w:date="2022-11-21T15:31:00Z">
                  <w:rPr/>
                </w:rPrChange>
              </w:rPr>
              <w:instrText>:</w:instrText>
            </w:r>
            <w:r w:rsidRPr="00783C1A">
              <w:rPr>
                <w:rFonts w:ascii="Calibri" w:eastAsia="Calibri" w:hAnsi="Calibri" w:cs="Times New Roman"/>
                <w:bCs/>
                <w:rPrChange w:id="8286" w:author="OLENA PASHKOVA (NEPTUNE.UA)" w:date="2022-11-21T15:31:00Z">
                  <w:rPr>
                    <w:rFonts w:ascii="Calibri" w:eastAsia="Calibri" w:hAnsi="Calibri" w:cs="Times New Roman"/>
                  </w:rPr>
                </w:rPrChange>
              </w:rPr>
              <w:instrText>GD</w:instrText>
            </w:r>
            <w:r w:rsidRPr="00783C1A">
              <w:rPr>
                <w:rFonts w:ascii="Calibri" w:eastAsia="Calibri" w:hAnsi="Calibri" w:cs="Times New Roman"/>
                <w:bCs/>
                <w:lang w:val="uk-UA"/>
                <w:rPrChange w:id="8287" w:author="OLENA PASHKOVA (NEPTUNE.UA)" w:date="2022-11-21T15:31:00Z">
                  <w:rPr/>
                </w:rPrChange>
              </w:rPr>
              <w:instrText>_</w:instrText>
            </w:r>
            <w:r w:rsidRPr="00783C1A">
              <w:rPr>
                <w:rFonts w:ascii="Calibri" w:eastAsia="Calibri" w:hAnsi="Calibri" w:cs="Times New Roman"/>
                <w:bCs/>
                <w:rPrChange w:id="8288" w:author="OLENA PASHKOVA (NEPTUNE.UA)" w:date="2022-11-21T15:31:00Z">
                  <w:rPr>
                    <w:rFonts w:ascii="Calibri" w:eastAsia="Calibri" w:hAnsi="Calibri" w:cs="Times New Roman"/>
                  </w:rPr>
                </w:rPrChange>
              </w:rPr>
              <w:instrText>Laboratoriya</w:instrText>
            </w:r>
            <w:r w:rsidRPr="00783C1A">
              <w:rPr>
                <w:rFonts w:ascii="Calibri" w:eastAsia="Calibri" w:hAnsi="Calibri" w:cs="Times New Roman"/>
                <w:bCs/>
                <w:lang w:val="uk-UA"/>
                <w:rPrChange w:id="8289" w:author="OLENA PASHKOVA (NEPTUNE.UA)" w:date="2022-11-21T15:31:00Z">
                  <w:rPr/>
                </w:rPrChange>
              </w:rPr>
              <w:instrText>@</w:instrText>
            </w:r>
            <w:r w:rsidRPr="00783C1A">
              <w:rPr>
                <w:rFonts w:ascii="Calibri" w:eastAsia="Calibri" w:hAnsi="Calibri" w:cs="Times New Roman"/>
                <w:bCs/>
                <w:rPrChange w:id="8290" w:author="OLENA PASHKOVA (NEPTUNE.UA)" w:date="2022-11-21T15:31:00Z">
                  <w:rPr>
                    <w:rFonts w:ascii="Calibri" w:eastAsia="Calibri" w:hAnsi="Calibri" w:cs="Times New Roman"/>
                  </w:rPr>
                </w:rPrChange>
              </w:rPr>
              <w:instrText>neptune</w:instrText>
            </w:r>
            <w:r w:rsidRPr="00783C1A">
              <w:rPr>
                <w:rFonts w:ascii="Calibri" w:eastAsia="Calibri" w:hAnsi="Calibri" w:cs="Times New Roman"/>
                <w:bCs/>
                <w:lang w:val="uk-UA"/>
                <w:rPrChange w:id="8291" w:author="OLENA PASHKOVA (NEPTUNE.UA)" w:date="2022-11-21T15:31:00Z">
                  <w:rPr/>
                </w:rPrChange>
              </w:rPr>
              <w:instrText>.</w:instrText>
            </w:r>
            <w:r w:rsidRPr="00783C1A">
              <w:rPr>
                <w:rFonts w:ascii="Calibri" w:eastAsia="Calibri" w:hAnsi="Calibri" w:cs="Times New Roman"/>
                <w:bCs/>
                <w:rPrChange w:id="8292" w:author="OLENA PASHKOVA (NEPTUNE.UA)" w:date="2022-11-21T15:31:00Z">
                  <w:rPr>
                    <w:rFonts w:ascii="Calibri" w:eastAsia="Calibri" w:hAnsi="Calibri" w:cs="Times New Roman"/>
                  </w:rPr>
                </w:rPrChange>
              </w:rPr>
              <w:instrText>ua</w:instrText>
            </w:r>
            <w:r w:rsidRPr="00783C1A">
              <w:rPr>
                <w:rFonts w:ascii="Calibri" w:eastAsia="Calibri" w:hAnsi="Calibri" w:cs="Times New Roman"/>
                <w:bCs/>
                <w:lang w:val="uk-UA"/>
                <w:rPrChange w:id="8293" w:author="OLENA PASHKOVA (NEPTUNE.UA)" w:date="2022-11-21T15:31:00Z">
                  <w:rPr/>
                </w:rPrChange>
              </w:rPr>
              <w:instrText xml:space="preserve">" </w:instrText>
            </w:r>
            <w:r w:rsidRPr="00783C1A">
              <w:rPr>
                <w:rFonts w:ascii="Calibri" w:eastAsia="Calibri" w:hAnsi="Calibri" w:cs="Times New Roman"/>
                <w:bCs/>
                <w:rPrChange w:id="8294" w:author="OLENA PASHKOVA (NEPTUNE.UA)" w:date="2022-11-21T15:31:00Z">
                  <w:rPr>
                    <w:rFonts w:ascii="Calibri" w:eastAsia="Calibri" w:hAnsi="Calibri" w:cs="Times New Roman"/>
                  </w:rPr>
                </w:rPrChange>
              </w:rPr>
              <w:fldChar w:fldCharType="separate"/>
            </w:r>
            <w:r w:rsidRPr="004C5B1D">
              <w:rPr>
                <w:rFonts w:ascii="Times New Roman" w:eastAsia="Calibri" w:hAnsi="Times New Roman" w:cs="Times New Roman"/>
                <w:bCs/>
                <w:color w:val="0563C1"/>
                <w:u w:val="single"/>
                <w:lang w:val="en-US"/>
              </w:rPr>
              <w:t>GD</w:t>
            </w:r>
            <w:r w:rsidRPr="004C5B1D">
              <w:rPr>
                <w:rFonts w:ascii="Calibri" w:eastAsia="Calibri" w:hAnsi="Calibri" w:cs="Times New Roman"/>
                <w:bCs/>
                <w:color w:val="0563C1"/>
                <w:u w:val="single"/>
                <w:lang w:val="uk-UA"/>
              </w:rPr>
              <w:t>_</w:t>
            </w:r>
            <w:r w:rsidRPr="0064263B">
              <w:rPr>
                <w:rFonts w:ascii="Times New Roman" w:eastAsia="Calibri" w:hAnsi="Times New Roman" w:cs="Times New Roman"/>
                <w:bCs/>
                <w:color w:val="0563C1"/>
                <w:u w:val="single"/>
                <w:lang w:val="en-US"/>
              </w:rPr>
              <w:t>Laboratoriya</w:t>
            </w:r>
            <w:r w:rsidRPr="0064263B">
              <w:rPr>
                <w:rFonts w:ascii="Calibri" w:eastAsia="Calibri" w:hAnsi="Calibri" w:cs="Times New Roman"/>
                <w:bCs/>
                <w:color w:val="0563C1"/>
                <w:u w:val="single"/>
                <w:lang w:val="uk-UA"/>
              </w:rPr>
              <w:t>@</w:t>
            </w:r>
            <w:r w:rsidRPr="0064263B">
              <w:rPr>
                <w:rFonts w:ascii="Times New Roman" w:eastAsia="Calibri" w:hAnsi="Times New Roman" w:cs="Times New Roman"/>
                <w:bCs/>
                <w:color w:val="0563C1"/>
                <w:u w:val="single"/>
                <w:lang w:val="en-US"/>
              </w:rPr>
              <w:t>neptune</w:t>
            </w:r>
            <w:r w:rsidRPr="00C82308">
              <w:rPr>
                <w:rFonts w:ascii="Calibri" w:eastAsia="Calibri" w:hAnsi="Calibri" w:cs="Times New Roman"/>
                <w:bCs/>
                <w:color w:val="0563C1"/>
                <w:u w:val="single"/>
                <w:lang w:val="uk-UA"/>
              </w:rPr>
              <w:t>.</w:t>
            </w:r>
            <w:r w:rsidRPr="00C82308">
              <w:rPr>
                <w:rFonts w:ascii="Times New Roman" w:eastAsia="Calibri" w:hAnsi="Times New Roman" w:cs="Times New Roman"/>
                <w:bCs/>
                <w:color w:val="0563C1"/>
                <w:u w:val="single"/>
                <w:lang w:val="en-US"/>
              </w:rPr>
              <w:t>ua</w:t>
            </w:r>
            <w:r w:rsidRPr="004C5B1D">
              <w:rPr>
                <w:rFonts w:ascii="Times New Roman" w:eastAsia="Calibri" w:hAnsi="Times New Roman" w:cs="Times New Roman"/>
                <w:bCs/>
                <w:color w:val="0563C1"/>
                <w:u w:val="single"/>
                <w:lang w:val="en-US"/>
              </w:rPr>
              <w:fldChar w:fldCharType="end"/>
            </w:r>
            <w:r w:rsidRPr="00783C1A">
              <w:rPr>
                <w:rFonts w:ascii="Times New Roman" w:eastAsia="Calibri" w:hAnsi="Times New Roman" w:cs="Times New Roman"/>
                <w:bCs/>
                <w:lang w:val="uk-UA"/>
              </w:rPr>
              <w:t xml:space="preserve"> </w:t>
            </w:r>
          </w:p>
          <w:p w14:paraId="17A68AEA" w14:textId="77777777" w:rsidR="00E95C90" w:rsidRPr="00783C1A" w:rsidRDefault="00E95C90" w:rsidP="00400CA9">
            <w:pPr>
              <w:contextualSpacing/>
              <w:jc w:val="both"/>
              <w:rPr>
                <w:ins w:id="8295" w:author="OLENA PASHKOVA (NEPTUNE.UA)" w:date="2022-11-21T02:36:00Z"/>
                <w:rFonts w:ascii="Times New Roman" w:eastAsia="Calibri" w:hAnsi="Times New Roman" w:cs="Times New Roman"/>
                <w:bCs/>
                <w:lang w:val="uk-UA"/>
                <w:rPrChange w:id="8296" w:author="OLENA PASHKOVA (NEPTUNE.UA)" w:date="2022-11-21T15:31:00Z">
                  <w:rPr>
                    <w:ins w:id="8297" w:author="OLENA PASHKOVA (NEPTUNE.UA)" w:date="2022-11-21T02:36:00Z"/>
                    <w:rFonts w:ascii="Times New Roman" w:eastAsia="Calibri" w:hAnsi="Times New Roman" w:cs="Times New Roman"/>
                    <w:b/>
                    <w:lang w:val="uk-UA"/>
                  </w:rPr>
                </w:rPrChange>
              </w:rPr>
            </w:pPr>
          </w:p>
          <w:p w14:paraId="127A4394" w14:textId="77777777" w:rsidR="00E95C90" w:rsidRPr="00783C1A" w:rsidRDefault="00E95C90" w:rsidP="00400CA9">
            <w:pPr>
              <w:contextualSpacing/>
              <w:jc w:val="both"/>
              <w:rPr>
                <w:ins w:id="8298" w:author="OLENA PASHKOVA (NEPTUNE.UA)" w:date="2022-11-21T02:36:00Z"/>
                <w:rFonts w:ascii="Times New Roman" w:eastAsia="Calibri" w:hAnsi="Times New Roman" w:cs="Times New Roman"/>
                <w:bCs/>
                <w:lang w:val="uk-UA"/>
                <w:rPrChange w:id="8299" w:author="OLENA PASHKOVA (NEPTUNE.UA)" w:date="2022-11-21T15:31:00Z">
                  <w:rPr>
                    <w:ins w:id="8300" w:author="OLENA PASHKOVA (NEPTUNE.UA)" w:date="2022-11-21T02:36:00Z"/>
                    <w:rFonts w:ascii="Times New Roman" w:eastAsia="Calibri" w:hAnsi="Times New Roman" w:cs="Times New Roman"/>
                    <w:b/>
                    <w:lang w:val="uk-UA"/>
                  </w:rPr>
                </w:rPrChange>
              </w:rPr>
            </w:pPr>
          </w:p>
          <w:p w14:paraId="05BAB2D0" w14:textId="6B2C02F4" w:rsidR="00400CA9" w:rsidRPr="00783C1A" w:rsidRDefault="00400CA9" w:rsidP="00400CA9">
            <w:pPr>
              <w:contextualSpacing/>
              <w:jc w:val="both"/>
              <w:rPr>
                <w:rFonts w:ascii="Times New Roman" w:eastAsia="Calibri" w:hAnsi="Times New Roman" w:cs="Times New Roman"/>
                <w:bCs/>
                <w:lang w:val="uk-UA"/>
                <w:rPrChange w:id="830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02" w:author="OLENA PASHKOVA (NEPTUNE.UA)" w:date="2022-11-21T15:31:00Z">
                  <w:rPr>
                    <w:rFonts w:ascii="Times New Roman" w:eastAsia="Calibri" w:hAnsi="Times New Roman" w:cs="Times New Roman"/>
                    <w:b/>
                    <w:lang w:val="uk-UA"/>
                  </w:rPr>
                </w:rPrChange>
              </w:rPr>
              <w:t>5.16.</w:t>
            </w:r>
            <w:r w:rsidRPr="00783C1A">
              <w:rPr>
                <w:rFonts w:ascii="Times New Roman" w:eastAsia="Calibri" w:hAnsi="Times New Roman" w:cs="Times New Roman"/>
                <w:bCs/>
                <w:lang w:val="uk-UA"/>
              </w:rPr>
              <w:t xml:space="preserve"> Замовник зобов'язаний сплатити Виконавцю фактичну вартість всіх додаткових витрат Виконавця, включаючи але не обмежуючись цим, які можуть виникнути у зв'язку з часом очікування до вивантаження нестандартних вантажів (</w:t>
            </w:r>
            <w:commentRangeStart w:id="8303"/>
            <w:r w:rsidRPr="004C5B1D">
              <w:rPr>
                <w:rFonts w:ascii="Times New Roman" w:eastAsia="Calibri" w:hAnsi="Times New Roman" w:cs="Times New Roman"/>
                <w:bCs/>
                <w:highlight w:val="magenta"/>
                <w:lang w:val="uk-UA"/>
              </w:rPr>
              <w:t>над консолідованими</w:t>
            </w:r>
            <w:commentRangeEnd w:id="8303"/>
            <w:r w:rsidRPr="00783C1A">
              <w:rPr>
                <w:rFonts w:ascii="Calibri" w:eastAsia="Calibri" w:hAnsi="Calibri" w:cs="Times New Roman"/>
                <w:bCs/>
                <w:sz w:val="16"/>
                <w:szCs w:val="16"/>
                <w:highlight w:val="magenta"/>
              </w:rPr>
              <w:commentReference w:id="8303"/>
            </w:r>
            <w:r w:rsidRPr="00783C1A">
              <w:rPr>
                <w:rFonts w:ascii="Times New Roman" w:eastAsia="Calibri" w:hAnsi="Times New Roman" w:cs="Times New Roman"/>
                <w:bCs/>
                <w:lang w:val="uk-UA"/>
              </w:rPr>
              <w:t>, обтяженими ван</w:t>
            </w:r>
            <w:r w:rsidRPr="004C5B1D">
              <w:rPr>
                <w:rFonts w:ascii="Times New Roman" w:eastAsia="Calibri" w:hAnsi="Times New Roman" w:cs="Times New Roman"/>
                <w:bCs/>
                <w:lang w:val="uk-UA"/>
              </w:rPr>
              <w:t>тажами, наявністю домішок або залишків отруйних фумігантів, вологості, тощо), додаткові маневрові операції єдиного залізничного вагона або групи залізничних вагонів, за умови, що ці витрати підтверджені відповідними доказами.</w:t>
            </w:r>
          </w:p>
          <w:p w14:paraId="666A8178" w14:textId="77777777" w:rsidR="00400CA9" w:rsidRPr="00783C1A" w:rsidRDefault="00400CA9" w:rsidP="00400CA9">
            <w:pPr>
              <w:contextualSpacing/>
              <w:jc w:val="both"/>
              <w:rPr>
                <w:ins w:id="8304" w:author="SERHII SULIMA (NEPTUNE.UA)" w:date="2022-08-30T16:07:00Z"/>
                <w:rFonts w:ascii="Times New Roman" w:eastAsia="Calibri" w:hAnsi="Times New Roman" w:cs="Times New Roman"/>
                <w:bCs/>
                <w:lang w:val="uk-UA"/>
                <w:rPrChange w:id="8305" w:author="OLENA PASHKOVA (NEPTUNE.UA)" w:date="2022-11-21T15:31:00Z">
                  <w:rPr>
                    <w:ins w:id="8306" w:author="SERHII SULIMA (NEPTUNE.UA)" w:date="2022-08-30T16:07:00Z"/>
                    <w:rFonts w:ascii="Times New Roman" w:eastAsia="Calibri" w:hAnsi="Times New Roman" w:cs="Times New Roman"/>
                    <w:b/>
                    <w:lang w:val="uk-UA"/>
                  </w:rPr>
                </w:rPrChange>
              </w:rPr>
            </w:pPr>
          </w:p>
          <w:p w14:paraId="1EF5C35E" w14:textId="77777777" w:rsidR="00400CA9" w:rsidRPr="00783C1A" w:rsidRDefault="00400CA9" w:rsidP="00400CA9">
            <w:pPr>
              <w:contextualSpacing/>
              <w:jc w:val="both"/>
              <w:rPr>
                <w:rFonts w:ascii="Times New Roman" w:eastAsia="Calibri" w:hAnsi="Times New Roman" w:cs="Times New Roman"/>
                <w:bCs/>
                <w:lang w:val="uk-UA"/>
                <w:rPrChange w:id="830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08" w:author="OLENA PASHKOVA (NEPTUNE.UA)" w:date="2022-11-21T15:31:00Z">
                  <w:rPr>
                    <w:rFonts w:ascii="Times New Roman" w:eastAsia="Calibri" w:hAnsi="Times New Roman" w:cs="Times New Roman"/>
                    <w:b/>
                    <w:lang w:val="uk-UA"/>
                  </w:rPr>
                </w:rPrChange>
              </w:rPr>
              <w:t>5.17</w:t>
            </w:r>
            <w:r w:rsidRPr="00783C1A">
              <w:rPr>
                <w:rFonts w:ascii="Times New Roman" w:eastAsia="Calibri" w:hAnsi="Times New Roman" w:cs="Times New Roman"/>
                <w:bCs/>
                <w:lang w:val="uk-UA"/>
              </w:rPr>
              <w:t>. Замовник зобов’язаний з</w:t>
            </w:r>
            <w:r w:rsidRPr="004C5B1D">
              <w:rPr>
                <w:rFonts w:ascii="Times New Roman" w:eastAsia="Calibri" w:hAnsi="Times New Roman" w:cs="Times New Roman"/>
                <w:bCs/>
                <w:lang w:val="uk-UA"/>
              </w:rPr>
              <w:t>абезпечити на протязі планового календарного місяця обсяг Зерна узгоджений Сторонами до перевантаження (тоннаж) із врахуванням толерансу +/- 10%.</w:t>
            </w:r>
          </w:p>
          <w:p w14:paraId="5554C0C4" w14:textId="77777777" w:rsidR="00400CA9" w:rsidRPr="00783C1A" w:rsidRDefault="00400CA9" w:rsidP="00400CA9">
            <w:pPr>
              <w:contextualSpacing/>
              <w:jc w:val="both"/>
              <w:rPr>
                <w:rFonts w:ascii="Times New Roman" w:eastAsia="Calibri" w:hAnsi="Times New Roman" w:cs="Times New Roman"/>
                <w:bCs/>
                <w:lang w:val="uk-UA"/>
                <w:rPrChange w:id="830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10" w:author="OLENA PASHKOVA (NEPTUNE.UA)" w:date="2022-11-21T15:31:00Z">
                  <w:rPr>
                    <w:rFonts w:ascii="Times New Roman" w:eastAsia="Calibri" w:hAnsi="Times New Roman" w:cs="Times New Roman"/>
                    <w:b/>
                    <w:lang w:val="uk-UA"/>
                  </w:rPr>
                </w:rPrChange>
              </w:rPr>
              <w:t>5.18.</w:t>
            </w:r>
            <w:r w:rsidRPr="00783C1A">
              <w:rPr>
                <w:rFonts w:ascii="Times New Roman" w:eastAsia="Calibri" w:hAnsi="Times New Roman" w:cs="Times New Roman"/>
                <w:bCs/>
                <w:lang w:val="uk-UA"/>
              </w:rPr>
              <w:t xml:space="preserve"> Замовник не звернеться до Виконавця із вимогою зберігати або перевантажувати Зерно небезпечним або незак</w:t>
            </w:r>
            <w:r w:rsidRPr="00783C1A">
              <w:rPr>
                <w:rFonts w:ascii="Times New Roman" w:eastAsia="Calibri" w:hAnsi="Times New Roman" w:cs="Times New Roman"/>
                <w:bCs/>
                <w:lang w:val="uk-UA"/>
                <w:rPrChange w:id="8311" w:author="OLENA PASHKOVA (NEPTUNE.UA)" w:date="2022-11-21T15:31:00Z">
                  <w:rPr>
                    <w:rFonts w:ascii="Times New Roman" w:eastAsia="Calibri" w:hAnsi="Times New Roman" w:cs="Times New Roman"/>
                    <w:lang w:val="uk-UA"/>
                  </w:rPr>
                </w:rPrChange>
              </w:rPr>
              <w:t xml:space="preserve">оним способом. </w:t>
            </w:r>
          </w:p>
          <w:p w14:paraId="2F741451" w14:textId="77777777" w:rsidR="00400CA9" w:rsidRPr="00783C1A" w:rsidDel="00F415B0" w:rsidRDefault="00400CA9" w:rsidP="00400CA9">
            <w:pPr>
              <w:contextualSpacing/>
              <w:jc w:val="both"/>
              <w:rPr>
                <w:del w:id="8312" w:author="Nataliya Tomaskovic" w:date="2022-08-18T20:52:00Z"/>
                <w:rFonts w:ascii="Times New Roman" w:eastAsia="Calibri" w:hAnsi="Times New Roman" w:cs="Times New Roman"/>
                <w:bCs/>
                <w:lang w:val="uk-UA"/>
                <w:rPrChange w:id="8313" w:author="OLENA PASHKOVA (NEPTUNE.UA)" w:date="2022-11-21T15:31:00Z">
                  <w:rPr>
                    <w:del w:id="8314" w:author="Nataliya Tomaskovic" w:date="2022-08-18T20:52:00Z"/>
                    <w:rFonts w:ascii="Times New Roman" w:eastAsia="Calibri" w:hAnsi="Times New Roman" w:cs="Times New Roman"/>
                    <w:lang w:val="uk-UA"/>
                  </w:rPr>
                </w:rPrChange>
              </w:rPr>
            </w:pPr>
            <w:del w:id="8315" w:author="Nataliya Tomaskovic" w:date="2022-08-18T20:52:00Z">
              <w:r w:rsidRPr="00783C1A" w:rsidDel="00F415B0">
                <w:rPr>
                  <w:rFonts w:ascii="Times New Roman" w:eastAsia="Calibri" w:hAnsi="Times New Roman" w:cs="Times New Roman"/>
                  <w:bCs/>
                  <w:lang w:val="uk-UA"/>
                  <w:rPrChange w:id="8316" w:author="OLENA PASHKOVA (NEPTUNE.UA)" w:date="2022-11-21T15:31:00Z">
                    <w:rPr>
                      <w:rFonts w:ascii="Times New Roman" w:eastAsia="Calibri" w:hAnsi="Times New Roman" w:cs="Times New Roman"/>
                      <w:b/>
                      <w:lang w:val="uk-UA"/>
                    </w:rPr>
                  </w:rPrChange>
                </w:rPr>
                <w:lastRenderedPageBreak/>
                <w:delText>5.19.</w:delText>
              </w:r>
              <w:r w:rsidRPr="00783C1A" w:rsidDel="00F415B0">
                <w:rPr>
                  <w:rFonts w:ascii="Times New Roman" w:eastAsia="Calibri" w:hAnsi="Times New Roman" w:cs="Times New Roman"/>
                  <w:bCs/>
                  <w:lang w:val="uk-UA"/>
                  <w:rPrChange w:id="8317" w:author="OLENA PASHKOVA (NEPTUNE.UA)" w:date="2022-11-21T15:31:00Z">
                    <w:rPr>
                      <w:rFonts w:ascii="Times New Roman" w:eastAsia="Calibri" w:hAnsi="Times New Roman" w:cs="Times New Roman"/>
                      <w:lang w:val="uk-UA"/>
                    </w:rPr>
                  </w:rPrChange>
                </w:rPr>
                <w:delText xml:space="preserve"> Замовник зобов’язаний забезпечити страхування Вантажу. </w:delText>
              </w:r>
            </w:del>
          </w:p>
          <w:p w14:paraId="133C3D99" w14:textId="77777777" w:rsidR="00400CA9" w:rsidRPr="00783C1A" w:rsidDel="00F415B0" w:rsidRDefault="00400CA9" w:rsidP="00400CA9">
            <w:pPr>
              <w:contextualSpacing/>
              <w:jc w:val="both"/>
              <w:rPr>
                <w:del w:id="8318" w:author="Nataliya Tomaskovic" w:date="2022-08-18T20:52:00Z"/>
                <w:rFonts w:ascii="Times New Roman" w:eastAsia="Calibri" w:hAnsi="Times New Roman" w:cs="Times New Roman"/>
                <w:bCs/>
                <w:lang w:val="uk-UA"/>
                <w:rPrChange w:id="8319" w:author="OLENA PASHKOVA (NEPTUNE.UA)" w:date="2022-11-21T15:31:00Z">
                  <w:rPr>
                    <w:del w:id="8320" w:author="Nataliya Tomaskovic" w:date="2022-08-18T20:52:00Z"/>
                    <w:rFonts w:ascii="Times New Roman" w:eastAsia="Calibri" w:hAnsi="Times New Roman" w:cs="Times New Roman"/>
                    <w:lang w:val="uk-UA"/>
                  </w:rPr>
                </w:rPrChange>
              </w:rPr>
            </w:pPr>
          </w:p>
          <w:p w14:paraId="30B7828B" w14:textId="69297D0B" w:rsidR="00400CA9" w:rsidRPr="00783C1A" w:rsidRDefault="00400CA9" w:rsidP="00400CA9">
            <w:pPr>
              <w:contextualSpacing/>
              <w:jc w:val="both"/>
              <w:rPr>
                <w:rFonts w:ascii="Times New Roman" w:eastAsia="Calibri" w:hAnsi="Times New Roman" w:cs="Times New Roman"/>
                <w:bCs/>
                <w:lang w:val="uk-UA"/>
                <w:rPrChange w:id="8321"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322" w:author="OLENA PASHKOVA (NEPTUNE.UA)" w:date="2022-11-21T15:31:00Z">
                  <w:rPr>
                    <w:rFonts w:ascii="Times New Roman" w:eastAsia="Calibri" w:hAnsi="Times New Roman" w:cs="Times New Roman"/>
                    <w:b/>
                    <w:lang w:val="uk-UA"/>
                  </w:rPr>
                </w:rPrChange>
              </w:rPr>
              <w:t>6.</w:t>
            </w:r>
            <w:r w:rsidRPr="00783C1A">
              <w:rPr>
                <w:rFonts w:ascii="Times New Roman" w:eastAsia="Calibri" w:hAnsi="Times New Roman" w:cs="Times New Roman"/>
                <w:bCs/>
                <w:lang w:val="uk-UA"/>
                <w:rPrChange w:id="8323" w:author="OLENA PASHKOVA (NEPTUNE.UA)" w:date="2022-11-21T15:31:00Z">
                  <w:rPr>
                    <w:rFonts w:ascii="Times New Roman" w:eastAsia="Calibri" w:hAnsi="Times New Roman" w:cs="Times New Roman"/>
                    <w:b/>
                    <w:lang w:val="uk-UA"/>
                  </w:rPr>
                </w:rPrChange>
              </w:rPr>
              <w:tab/>
              <w:t xml:space="preserve"> УМОВИ ПРИЙМАННЯ </w:t>
            </w:r>
            <w:ins w:id="8324" w:author="OLENA PASHKOVA (NEPTUNE.UA)" w:date="2022-10-26T10:25:00Z">
              <w:r w:rsidR="006A3007" w:rsidRPr="00783C1A">
                <w:rPr>
                  <w:rFonts w:ascii="Times New Roman" w:eastAsia="Calibri" w:hAnsi="Times New Roman" w:cs="Times New Roman"/>
                  <w:bCs/>
                  <w:lang w:val="uk-UA"/>
                  <w:rPrChange w:id="8325" w:author="OLENA PASHKOVA (NEPTUNE.UA)" w:date="2022-11-21T15:31:00Z">
                    <w:rPr>
                      <w:rFonts w:ascii="Times New Roman" w:eastAsia="Calibri" w:hAnsi="Times New Roman" w:cs="Times New Roman"/>
                      <w:b/>
                      <w:lang w:val="uk-UA"/>
                    </w:rPr>
                  </w:rPrChange>
                </w:rPr>
                <w:t xml:space="preserve">ТА ВІДВАНТАЖЕННЯ </w:t>
              </w:r>
            </w:ins>
            <w:r w:rsidRPr="00783C1A">
              <w:rPr>
                <w:rFonts w:ascii="Times New Roman" w:eastAsia="Calibri" w:hAnsi="Times New Roman" w:cs="Times New Roman"/>
                <w:bCs/>
                <w:lang w:val="uk-UA"/>
                <w:rPrChange w:id="8326" w:author="OLENA PASHKOVA (NEPTUNE.UA)" w:date="2022-11-21T15:31:00Z">
                  <w:rPr>
                    <w:rFonts w:ascii="Times New Roman" w:eastAsia="Calibri" w:hAnsi="Times New Roman" w:cs="Times New Roman"/>
                    <w:b/>
                    <w:lang w:val="uk-UA"/>
                  </w:rPr>
                </w:rPrChange>
              </w:rPr>
              <w:t>ЗЕРНА</w:t>
            </w:r>
          </w:p>
          <w:p w14:paraId="0B17E065" w14:textId="77777777" w:rsidR="00400CA9" w:rsidRPr="00783C1A" w:rsidRDefault="00400CA9" w:rsidP="00400CA9">
            <w:pPr>
              <w:contextualSpacing/>
              <w:jc w:val="both"/>
              <w:rPr>
                <w:rFonts w:ascii="Times New Roman" w:eastAsia="Calibri" w:hAnsi="Times New Roman" w:cs="Times New Roman"/>
                <w:bCs/>
                <w:lang w:val="uk-UA"/>
                <w:rPrChange w:id="832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28" w:author="OLENA PASHKOVA (NEPTUNE.UA)" w:date="2022-11-21T15:31:00Z">
                  <w:rPr>
                    <w:rFonts w:ascii="Times New Roman" w:eastAsia="Calibri" w:hAnsi="Times New Roman" w:cs="Times New Roman"/>
                    <w:b/>
                    <w:lang w:val="uk-UA"/>
                  </w:rPr>
                </w:rPrChange>
              </w:rPr>
              <w:t>6.1.</w:t>
            </w:r>
            <w:r w:rsidRPr="00783C1A">
              <w:rPr>
                <w:rFonts w:ascii="Times New Roman" w:eastAsia="Calibri" w:hAnsi="Times New Roman" w:cs="Times New Roman"/>
                <w:bCs/>
                <w:lang w:val="uk-UA"/>
              </w:rPr>
              <w:tab/>
              <w:t>Контроль кількісних та якісних характеристик зерна:</w:t>
            </w:r>
          </w:p>
          <w:p w14:paraId="2E084AA0" w14:textId="77777777" w:rsidR="00400CA9" w:rsidRPr="00783C1A" w:rsidRDefault="00400CA9" w:rsidP="00400CA9">
            <w:pPr>
              <w:contextualSpacing/>
              <w:jc w:val="both"/>
              <w:rPr>
                <w:rFonts w:ascii="Times New Roman" w:eastAsia="Calibri" w:hAnsi="Times New Roman" w:cs="Times New Roman"/>
                <w:bCs/>
                <w:lang w:val="uk-UA"/>
                <w:rPrChange w:id="832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30" w:author="OLENA PASHKOVA (NEPTUNE.UA)" w:date="2022-11-21T15:31:00Z">
                  <w:rPr>
                    <w:rFonts w:ascii="Times New Roman" w:eastAsia="Calibri" w:hAnsi="Times New Roman" w:cs="Times New Roman"/>
                    <w:lang w:val="uk-UA"/>
                  </w:rPr>
                </w:rPrChange>
              </w:rPr>
              <w:t>Сторони приймають і погоджуються, що допустима норма нестачі маси зерна при перевезенні, не повинна перевищувати 0,5% від брутто ваги вагону-для залізничних перевезень і 0,2% від брутто ваги - для автоперевезень.</w:t>
            </w:r>
          </w:p>
          <w:p w14:paraId="0F239DFE" w14:textId="77777777" w:rsidR="00400CA9" w:rsidRPr="00783C1A" w:rsidRDefault="00400CA9" w:rsidP="00400CA9">
            <w:pPr>
              <w:contextualSpacing/>
              <w:jc w:val="both"/>
              <w:rPr>
                <w:rFonts w:ascii="Times New Roman" w:eastAsia="Calibri" w:hAnsi="Times New Roman" w:cs="Times New Roman"/>
                <w:bCs/>
                <w:lang w:val="uk-UA"/>
                <w:rPrChange w:id="833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32" w:author="OLENA PASHKOVA (NEPTUNE.UA)" w:date="2022-11-21T15:31:00Z">
                  <w:rPr>
                    <w:rFonts w:ascii="Times New Roman" w:eastAsia="Calibri" w:hAnsi="Times New Roman" w:cs="Times New Roman"/>
                    <w:lang w:val="uk-UA"/>
                  </w:rPr>
                </w:rPrChange>
              </w:rPr>
              <w:t>При розбіжності у вазі понад норму допустимих відхилень, у разі непорушення цілісності транспортного засобу, Виконавець має повідомити Замовника протягом 2-х (двох) годин, який, в свою чергу, зобов’язаний протягом 4-х (чотирьох) годин у робочі дні та 24-х (двадцяти чотирьох) годин у вихідні та святкові дні надати письмове розпорядження Виконавцю щодо поводження з зерном. По закінченню вказаного терміну  Сторона, з вини якої виникли подальші простої залізничних вагонів зобов’язана оплатити/відшкодувати подальші витрати, пов’язані з такими простоями, відповідно до документів, наданих ПАТ «Укрзалізниця».</w:t>
            </w:r>
          </w:p>
          <w:p w14:paraId="6470BFC9" w14:textId="0741DDDE" w:rsidR="00400CA9" w:rsidRPr="00783C1A" w:rsidRDefault="00400CA9" w:rsidP="00400CA9">
            <w:pPr>
              <w:contextualSpacing/>
              <w:jc w:val="both"/>
              <w:rPr>
                <w:rFonts w:ascii="Times New Roman" w:eastAsia="Calibri" w:hAnsi="Times New Roman" w:cs="Times New Roman"/>
                <w:bCs/>
                <w:lang w:val="uk-UA"/>
                <w:rPrChange w:id="833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34" w:author="OLENA PASHKOVA (NEPTUNE.UA)" w:date="2022-11-21T15:31:00Z">
                  <w:rPr>
                    <w:rFonts w:ascii="Times New Roman" w:eastAsia="Calibri" w:hAnsi="Times New Roman" w:cs="Times New Roman"/>
                    <w:lang w:val="uk-UA"/>
                  </w:rPr>
                </w:rPrChange>
              </w:rPr>
              <w:t>Контрольне зважування повинне здійснюватися на справних, своєчасно повірених вагах Виконавця, що засвідчено документом відповідного уповноваженого органу. Сторони домовились, що результати контрольного (арбітражного) зважування приймаються в якості остаточного результату. Якщо під час контрольного (арбітражного) зважування брутто вага підтверджує первинне зважування з врахуванням технологічної похибки ваг, згідно похибки зазначених в документі про повірку ваг</w:t>
            </w:r>
            <w:del w:id="8335" w:author="OLENA PASHKOVA (NEPTUNE.UA)" w:date="2022-10-26T08:33:00Z">
              <w:r w:rsidRPr="00783C1A" w:rsidDel="00226300">
                <w:rPr>
                  <w:rFonts w:ascii="Times New Roman" w:eastAsia="Calibri" w:hAnsi="Times New Roman" w:cs="Times New Roman"/>
                  <w:bCs/>
                  <w:lang w:val="uk-UA"/>
                  <w:rPrChange w:id="8336" w:author="OLENA PASHKOVA (NEPTUNE.UA)" w:date="2022-11-21T15:31:00Z">
                    <w:rPr>
                      <w:rFonts w:ascii="Times New Roman" w:eastAsia="Calibri" w:hAnsi="Times New Roman" w:cs="Times New Roman"/>
                      <w:lang w:val="uk-UA"/>
                    </w:rPr>
                  </w:rPrChange>
                </w:rPr>
                <w:delText>ів</w:delText>
              </w:r>
            </w:del>
            <w:r w:rsidRPr="00783C1A">
              <w:rPr>
                <w:rFonts w:ascii="Times New Roman" w:eastAsia="Calibri" w:hAnsi="Times New Roman" w:cs="Times New Roman"/>
                <w:bCs/>
                <w:lang w:val="uk-UA"/>
                <w:rPrChange w:id="8337" w:author="OLENA PASHKOVA (NEPTUNE.UA)" w:date="2022-11-21T15:31:00Z">
                  <w:rPr>
                    <w:rFonts w:ascii="Times New Roman" w:eastAsia="Calibri" w:hAnsi="Times New Roman" w:cs="Times New Roman"/>
                    <w:lang w:val="uk-UA"/>
                  </w:rPr>
                </w:rPrChange>
              </w:rPr>
              <w:t xml:space="preserve">, всі витрати </w:t>
            </w:r>
            <w:del w:id="8338" w:author="OLENA PASHKOVA (NEPTUNE.UA)" w:date="2022-10-26T08:33:00Z">
              <w:r w:rsidRPr="00783C1A" w:rsidDel="00116778">
                <w:rPr>
                  <w:rFonts w:ascii="Times New Roman" w:eastAsia="Calibri" w:hAnsi="Times New Roman" w:cs="Times New Roman"/>
                  <w:bCs/>
                  <w:lang w:val="uk-UA"/>
                  <w:rPrChange w:id="8339" w:author="OLENA PASHKOVA (NEPTUNE.UA)" w:date="2022-11-21T15:31:00Z">
                    <w:rPr>
                      <w:rFonts w:ascii="Times New Roman" w:eastAsia="Calibri" w:hAnsi="Times New Roman" w:cs="Times New Roman"/>
                      <w:lang w:val="uk-UA"/>
                    </w:rPr>
                  </w:rPrChange>
                </w:rPr>
                <w:delText>повязані</w:delText>
              </w:r>
            </w:del>
            <w:ins w:id="8340" w:author="OLENA PASHKOVA (NEPTUNE.UA)" w:date="2022-10-26T08:33:00Z">
              <w:r w:rsidR="00116778" w:rsidRPr="00783C1A">
                <w:rPr>
                  <w:rFonts w:ascii="Times New Roman" w:eastAsia="Calibri" w:hAnsi="Times New Roman" w:cs="Times New Roman"/>
                  <w:bCs/>
                  <w:lang w:val="uk-UA"/>
                  <w:rPrChange w:id="8341" w:author="OLENA PASHKOVA (NEPTUNE.UA)" w:date="2022-11-21T15:31:00Z">
                    <w:rPr>
                      <w:rFonts w:ascii="Times New Roman" w:eastAsia="Calibri" w:hAnsi="Times New Roman" w:cs="Times New Roman"/>
                      <w:lang w:val="uk-UA"/>
                    </w:rPr>
                  </w:rPrChange>
                </w:rPr>
                <w:t>пов’язані</w:t>
              </w:r>
            </w:ins>
            <w:r w:rsidRPr="00783C1A">
              <w:rPr>
                <w:rFonts w:ascii="Times New Roman" w:eastAsia="Calibri" w:hAnsi="Times New Roman" w:cs="Times New Roman"/>
                <w:bCs/>
                <w:lang w:val="uk-UA"/>
                <w:rPrChange w:id="8342" w:author="OLENA PASHKOVA (NEPTUNE.UA)" w:date="2022-11-21T15:31:00Z">
                  <w:rPr>
                    <w:rFonts w:ascii="Times New Roman" w:eastAsia="Calibri" w:hAnsi="Times New Roman" w:cs="Times New Roman"/>
                    <w:lang w:val="uk-UA"/>
                  </w:rPr>
                </w:rPrChange>
              </w:rPr>
              <w:t xml:space="preserve"> з арбітражним зважуванням, підтверджені відповідними документами, відносяться на рахунок Замовника. Виконавець має право перевиставити Замовнику всі фактично понесені витрати у </w:t>
            </w:r>
            <w:del w:id="8343" w:author="OLENA PASHKOVA (NEPTUNE.UA)" w:date="2022-10-26T08:34:00Z">
              <w:r w:rsidRPr="00783C1A" w:rsidDel="00226300">
                <w:rPr>
                  <w:rFonts w:ascii="Times New Roman" w:eastAsia="Calibri" w:hAnsi="Times New Roman" w:cs="Times New Roman"/>
                  <w:bCs/>
                  <w:lang w:val="uk-UA"/>
                  <w:rPrChange w:id="8344" w:author="OLENA PASHKOVA (NEPTUNE.UA)" w:date="2022-11-21T15:31:00Z">
                    <w:rPr>
                      <w:rFonts w:ascii="Times New Roman" w:eastAsia="Calibri" w:hAnsi="Times New Roman" w:cs="Times New Roman"/>
                      <w:lang w:val="uk-UA"/>
                    </w:rPr>
                  </w:rPrChange>
                </w:rPr>
                <w:delText>звязку</w:delText>
              </w:r>
            </w:del>
            <w:ins w:id="8345" w:author="OLENA PASHKOVA (NEPTUNE.UA)" w:date="2022-10-26T08:34:00Z">
              <w:r w:rsidR="00226300" w:rsidRPr="00783C1A">
                <w:rPr>
                  <w:rFonts w:ascii="Times New Roman" w:eastAsia="Calibri" w:hAnsi="Times New Roman" w:cs="Times New Roman"/>
                  <w:bCs/>
                  <w:lang w:val="uk-UA"/>
                  <w:rPrChange w:id="8346" w:author="OLENA PASHKOVA (NEPTUNE.UA)" w:date="2022-11-21T15:31:00Z">
                    <w:rPr>
                      <w:rFonts w:ascii="Times New Roman" w:eastAsia="Calibri" w:hAnsi="Times New Roman" w:cs="Times New Roman"/>
                      <w:lang w:val="uk-UA"/>
                    </w:rPr>
                  </w:rPrChange>
                </w:rPr>
                <w:t>зв’язку</w:t>
              </w:r>
            </w:ins>
            <w:r w:rsidRPr="00783C1A">
              <w:rPr>
                <w:rFonts w:ascii="Times New Roman" w:eastAsia="Calibri" w:hAnsi="Times New Roman" w:cs="Times New Roman"/>
                <w:bCs/>
                <w:lang w:val="uk-UA"/>
                <w:rPrChange w:id="8347" w:author="OLENA PASHKOVA (NEPTUNE.UA)" w:date="2022-11-21T15:31:00Z">
                  <w:rPr>
                    <w:rFonts w:ascii="Times New Roman" w:eastAsia="Calibri" w:hAnsi="Times New Roman" w:cs="Times New Roman"/>
                    <w:lang w:val="uk-UA"/>
                  </w:rPr>
                </w:rPrChange>
              </w:rPr>
              <w:t xml:space="preserve"> з очікуванням інструкцій від Замовника (мається на увазі вартість простою/користування вагонами та додаткові маневрові роботи підтверджені відповідними документами) </w:t>
            </w:r>
          </w:p>
          <w:p w14:paraId="547A69CB" w14:textId="77777777" w:rsidR="00400CA9" w:rsidRPr="00783C1A" w:rsidRDefault="00400CA9" w:rsidP="00400CA9">
            <w:pPr>
              <w:contextualSpacing/>
              <w:jc w:val="both"/>
              <w:rPr>
                <w:ins w:id="8348" w:author="SERHII SULIMA (NEPTUNE.UA)" w:date="2022-08-30T16:17:00Z"/>
                <w:rFonts w:ascii="Times New Roman" w:eastAsia="Calibri" w:hAnsi="Times New Roman" w:cs="Times New Roman"/>
                <w:bCs/>
                <w:lang w:val="uk-UA"/>
                <w:rPrChange w:id="8349" w:author="OLENA PASHKOVA (NEPTUNE.UA)" w:date="2022-11-21T15:31:00Z">
                  <w:rPr>
                    <w:ins w:id="8350" w:author="SERHII SULIMA (NEPTUNE.UA)" w:date="2022-08-30T16:17:00Z"/>
                    <w:rFonts w:ascii="Times New Roman" w:eastAsia="Calibri" w:hAnsi="Times New Roman" w:cs="Times New Roman"/>
                    <w:b/>
                    <w:lang w:val="uk-UA"/>
                  </w:rPr>
                </w:rPrChange>
              </w:rPr>
            </w:pPr>
          </w:p>
          <w:p w14:paraId="77398089" w14:textId="77777777" w:rsidR="00400CA9" w:rsidRPr="00783C1A" w:rsidRDefault="00400CA9" w:rsidP="00400CA9">
            <w:pPr>
              <w:contextualSpacing/>
              <w:jc w:val="both"/>
              <w:rPr>
                <w:rFonts w:ascii="Times New Roman" w:eastAsia="Calibri" w:hAnsi="Times New Roman" w:cs="Times New Roman"/>
                <w:bCs/>
                <w:lang w:val="uk-UA"/>
                <w:rPrChange w:id="835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52" w:author="OLENA PASHKOVA (NEPTUNE.UA)" w:date="2022-11-21T15:31:00Z">
                  <w:rPr>
                    <w:rFonts w:ascii="Times New Roman" w:eastAsia="Calibri" w:hAnsi="Times New Roman" w:cs="Times New Roman"/>
                    <w:b/>
                    <w:lang w:val="uk-UA"/>
                  </w:rPr>
                </w:rPrChange>
              </w:rPr>
              <w:t>6.1.1.</w:t>
            </w:r>
            <w:r w:rsidRPr="00783C1A">
              <w:rPr>
                <w:rFonts w:ascii="Times New Roman" w:eastAsia="Calibri" w:hAnsi="Times New Roman" w:cs="Times New Roman"/>
                <w:bCs/>
                <w:lang w:val="uk-UA"/>
              </w:rPr>
              <w:t xml:space="preserve"> Якщо за результатами випробувань Лабораторії Терміналу будуть виявлені невідповідності показників якості зерна понад норму допустимих відхилень по</w:t>
            </w:r>
            <w:r w:rsidRPr="00783C1A">
              <w:rPr>
                <w:rFonts w:ascii="Times New Roman" w:eastAsia="Calibri" w:hAnsi="Times New Roman" w:cs="Times New Roman"/>
                <w:bCs/>
                <w:lang w:val="uk-UA"/>
                <w:rPrChange w:id="8353" w:author="OLENA PASHKOVA (NEPTUNE.UA)" w:date="2022-11-21T15:31:00Z">
                  <w:rPr>
                    <w:rFonts w:ascii="Times New Roman" w:eastAsia="Calibri" w:hAnsi="Times New Roman" w:cs="Times New Roman"/>
                    <w:lang w:val="uk-UA"/>
                  </w:rPr>
                </w:rPrChange>
              </w:rPr>
              <w:t>казникам якості, що зазначені в супровідних документах про якість зерна вантажовідправника (аналізних картках, посвідченнях якості), в такому випадку Лабораторія керується порядком вирішення спірних питань із визначення якості зерна згідно з Інструкцією ведення обліку зерна Виконавця та п. 6.9 Договору (далі – Арбітражне визначення).</w:t>
            </w:r>
          </w:p>
          <w:p w14:paraId="74050845" w14:textId="77777777" w:rsidR="00400CA9" w:rsidRPr="00783C1A" w:rsidRDefault="00400CA9" w:rsidP="00400CA9">
            <w:pPr>
              <w:contextualSpacing/>
              <w:jc w:val="both"/>
              <w:rPr>
                <w:ins w:id="8354" w:author="SERHII SULIMA (NEPTUNE.UA)" w:date="2022-08-30T16:17:00Z"/>
                <w:rFonts w:ascii="Times New Roman" w:eastAsia="Calibri" w:hAnsi="Times New Roman" w:cs="Times New Roman"/>
                <w:bCs/>
                <w:lang w:val="uk-UA"/>
                <w:rPrChange w:id="8355" w:author="OLENA PASHKOVA (NEPTUNE.UA)" w:date="2022-11-21T15:31:00Z">
                  <w:rPr>
                    <w:ins w:id="8356" w:author="SERHII SULIMA (NEPTUNE.UA)" w:date="2022-08-30T16:17:00Z"/>
                    <w:rFonts w:ascii="Times New Roman" w:eastAsia="Calibri" w:hAnsi="Times New Roman" w:cs="Times New Roman"/>
                    <w:b/>
                    <w:lang w:val="uk-UA"/>
                  </w:rPr>
                </w:rPrChange>
              </w:rPr>
            </w:pPr>
          </w:p>
          <w:p w14:paraId="001B2CB1"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357" w:author="OLENA PASHKOVA (NEPTUNE.UA)" w:date="2022-11-21T15:31:00Z">
                  <w:rPr>
                    <w:rFonts w:ascii="Times New Roman" w:eastAsia="Calibri" w:hAnsi="Times New Roman" w:cs="Times New Roman"/>
                    <w:b/>
                    <w:lang w:val="uk-UA"/>
                  </w:rPr>
                </w:rPrChange>
              </w:rPr>
              <w:t>6.1.2.</w:t>
            </w:r>
            <w:r w:rsidRPr="00783C1A">
              <w:rPr>
                <w:rFonts w:ascii="Times New Roman" w:eastAsia="Calibri" w:hAnsi="Times New Roman" w:cs="Times New Roman"/>
                <w:bCs/>
                <w:lang w:val="uk-UA"/>
              </w:rPr>
              <w:t xml:space="preserve"> Втрати при відвантаженні Вантажу за схемами навантаження в розмірі до 0,2 % списуються з особового рахунку Замовника перед навантаженням </w:t>
            </w:r>
            <w:r w:rsidRPr="00783C1A">
              <w:rPr>
                <w:rFonts w:ascii="Times New Roman" w:eastAsia="Calibri" w:hAnsi="Times New Roman" w:cs="Times New Roman"/>
                <w:bCs/>
                <w:lang w:val="uk-UA"/>
              </w:rPr>
              <w:lastRenderedPageBreak/>
              <w:t>на судно. Вказані втрати на підставі Інструкції ведення обліку зерна оформлюються актом-розрахунком Виконавця встановленого зразка.</w:t>
            </w:r>
          </w:p>
          <w:p w14:paraId="3E5B25F0" w14:textId="77777777" w:rsidR="00400CA9" w:rsidRPr="00783C1A" w:rsidRDefault="00400CA9" w:rsidP="00400CA9">
            <w:pPr>
              <w:contextualSpacing/>
              <w:jc w:val="both"/>
              <w:rPr>
                <w:rFonts w:ascii="Times New Roman" w:eastAsia="Calibri" w:hAnsi="Times New Roman" w:cs="Times New Roman"/>
                <w:bCs/>
                <w:lang w:val="uk-UA"/>
                <w:rPrChange w:id="8358" w:author="OLENA PASHKOVA (NEPTUNE.UA)" w:date="2022-11-21T15:31:00Z">
                  <w:rPr>
                    <w:rFonts w:ascii="Times New Roman" w:eastAsia="Calibri" w:hAnsi="Times New Roman" w:cs="Times New Roman"/>
                    <w:bCs/>
                    <w:lang w:val="uk-UA"/>
                  </w:rPr>
                </w:rPrChange>
              </w:rPr>
            </w:pPr>
            <w:r w:rsidRPr="00783C1A">
              <w:rPr>
                <w:rFonts w:ascii="Times New Roman" w:eastAsia="Calibri" w:hAnsi="Times New Roman" w:cs="Times New Roman"/>
                <w:bCs/>
                <w:lang w:val="uk-UA"/>
                <w:rPrChange w:id="8359" w:author="OLENA PASHKOVA (NEPTUNE.UA)" w:date="2022-11-21T15:31:00Z">
                  <w:rPr>
                    <w:rFonts w:ascii="Times New Roman" w:eastAsia="Calibri" w:hAnsi="Times New Roman" w:cs="Times New Roman"/>
                    <w:b/>
                    <w:lang w:val="uk-UA"/>
                  </w:rPr>
                </w:rPrChange>
              </w:rPr>
              <w:t xml:space="preserve">6.1.3. </w:t>
            </w:r>
            <w:r w:rsidRPr="00783C1A">
              <w:rPr>
                <w:rFonts w:ascii="Times New Roman" w:eastAsia="Calibri" w:hAnsi="Times New Roman" w:cs="Times New Roman"/>
                <w:bCs/>
                <w:lang w:val="uk-UA"/>
              </w:rPr>
              <w:t>Встановлюються такі показники Вантажу (зернові та олійні культури):</w:t>
            </w:r>
          </w:p>
          <w:p w14:paraId="49CB4CE4"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360" w:author="OLENA PASHKOVA (NEPTUNE.UA)" w:date="2022-11-21T15:31:00Z">
                  <w:rPr>
                    <w:rFonts w:ascii="Times New Roman" w:eastAsia="Calibri" w:hAnsi="Times New Roman" w:cs="Times New Roman"/>
                    <w:b/>
                    <w:lang w:val="uk-UA"/>
                  </w:rPr>
                </w:rPrChange>
              </w:rPr>
              <w:t>6.1.3.1. Кукурудза</w:t>
            </w:r>
            <w:r w:rsidRPr="00783C1A">
              <w:rPr>
                <w:rFonts w:ascii="Times New Roman" w:eastAsia="Calibri" w:hAnsi="Times New Roman" w:cs="Times New Roman"/>
                <w:bCs/>
                <w:lang w:val="uk-UA"/>
              </w:rPr>
              <w:t xml:space="preserve"> ДСТУ 4525:2006</w:t>
            </w:r>
          </w:p>
          <w:p w14:paraId="1751A577" w14:textId="77777777" w:rsidR="00400CA9" w:rsidRPr="00783C1A" w:rsidRDefault="00400CA9" w:rsidP="00400CA9">
            <w:pPr>
              <w:contextualSpacing/>
              <w:jc w:val="both"/>
              <w:rPr>
                <w:rFonts w:ascii="Times New Roman" w:eastAsia="Calibri" w:hAnsi="Times New Roman" w:cs="Times New Roman"/>
                <w:bCs/>
                <w:lang w:val="uk-UA"/>
                <w:rPrChange w:id="836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62" w:author="OLENA PASHKOVA (NEPTUNE.UA)" w:date="2022-11-21T15:31:00Z">
                  <w:rPr>
                    <w:rFonts w:ascii="Times New Roman" w:eastAsia="Calibri" w:hAnsi="Times New Roman" w:cs="Times New Roman"/>
                    <w:lang w:val="uk-UA"/>
                  </w:rPr>
                </w:rPrChange>
              </w:rPr>
              <w:t>Вологість – макс. 14,5%</w:t>
            </w:r>
          </w:p>
          <w:p w14:paraId="32458984" w14:textId="77777777" w:rsidR="00400CA9" w:rsidRPr="00783C1A" w:rsidRDefault="00400CA9" w:rsidP="00400CA9">
            <w:pPr>
              <w:contextualSpacing/>
              <w:jc w:val="both"/>
              <w:rPr>
                <w:rFonts w:ascii="Times New Roman" w:eastAsia="Calibri" w:hAnsi="Times New Roman" w:cs="Times New Roman"/>
                <w:bCs/>
                <w:lang w:val="uk-UA"/>
                <w:rPrChange w:id="836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64" w:author="OLENA PASHKOVA (NEPTUNE.UA)" w:date="2022-11-21T15:31:00Z">
                  <w:rPr>
                    <w:rFonts w:ascii="Times New Roman" w:eastAsia="Calibri" w:hAnsi="Times New Roman" w:cs="Times New Roman"/>
                    <w:lang w:val="uk-UA"/>
                  </w:rPr>
                </w:rPrChange>
              </w:rPr>
              <w:t>Вміст смітної домішки – не більше 2,0%</w:t>
            </w:r>
          </w:p>
          <w:p w14:paraId="30B96B24" w14:textId="77777777" w:rsidR="00400CA9" w:rsidRPr="00783C1A" w:rsidRDefault="00400CA9" w:rsidP="00400CA9">
            <w:pPr>
              <w:contextualSpacing/>
              <w:jc w:val="both"/>
              <w:rPr>
                <w:rFonts w:ascii="Times New Roman" w:eastAsia="Calibri" w:hAnsi="Times New Roman" w:cs="Times New Roman"/>
                <w:bCs/>
                <w:lang w:val="uk-UA"/>
                <w:rPrChange w:id="836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66" w:author="OLENA PASHKOVA (NEPTUNE.UA)" w:date="2022-11-21T15:31:00Z">
                  <w:rPr>
                    <w:rFonts w:ascii="Times New Roman" w:eastAsia="Calibri" w:hAnsi="Times New Roman" w:cs="Times New Roman"/>
                    <w:lang w:val="uk-UA"/>
                  </w:rPr>
                </w:rPrChange>
              </w:rPr>
              <w:t>Биті зерна – не більше 5,0%</w:t>
            </w:r>
          </w:p>
          <w:p w14:paraId="545003EB" w14:textId="77777777" w:rsidR="00400CA9" w:rsidRPr="00783C1A" w:rsidRDefault="00400CA9" w:rsidP="00400CA9">
            <w:pPr>
              <w:contextualSpacing/>
              <w:jc w:val="both"/>
              <w:rPr>
                <w:rFonts w:ascii="Times New Roman" w:eastAsia="Calibri" w:hAnsi="Times New Roman" w:cs="Times New Roman"/>
                <w:bCs/>
                <w:lang w:val="uk-UA"/>
                <w:rPrChange w:id="836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68" w:author="OLENA PASHKOVA (NEPTUNE.UA)" w:date="2022-11-21T15:31:00Z">
                  <w:rPr>
                    <w:rFonts w:ascii="Times New Roman" w:eastAsia="Calibri" w:hAnsi="Times New Roman" w:cs="Times New Roman"/>
                    <w:lang w:val="uk-UA"/>
                  </w:rPr>
                </w:rPrChange>
              </w:rPr>
              <w:t>Пошкоджені зерна – не більше 5,0% (в тому числі пошкодженні теплом 0,1%)</w:t>
            </w:r>
          </w:p>
          <w:p w14:paraId="1CB31EEC" w14:textId="77777777" w:rsidR="00400CA9" w:rsidRPr="00783C1A" w:rsidRDefault="00400CA9" w:rsidP="00400CA9">
            <w:pPr>
              <w:contextualSpacing/>
              <w:jc w:val="both"/>
              <w:rPr>
                <w:rFonts w:ascii="Times New Roman" w:eastAsia="Calibri" w:hAnsi="Times New Roman" w:cs="Times New Roman"/>
                <w:bCs/>
                <w:lang w:val="uk-UA"/>
                <w:rPrChange w:id="836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70" w:author="OLENA PASHKOVA (NEPTUNE.UA)" w:date="2022-11-21T15:31:00Z">
                  <w:rPr>
                    <w:rFonts w:ascii="Times New Roman" w:eastAsia="Calibri" w:hAnsi="Times New Roman" w:cs="Times New Roman"/>
                    <w:lang w:val="uk-UA"/>
                  </w:rPr>
                </w:rPrChange>
              </w:rPr>
              <w:t>Амброзія – не більше 10 шт/кг.</w:t>
            </w:r>
          </w:p>
          <w:p w14:paraId="1EB60154" w14:textId="77777777" w:rsidR="00400CA9" w:rsidRPr="00783C1A" w:rsidRDefault="00400CA9" w:rsidP="00400CA9">
            <w:pPr>
              <w:contextualSpacing/>
              <w:jc w:val="both"/>
              <w:rPr>
                <w:ins w:id="8371" w:author="Nataliya Tomaskovic" w:date="2022-08-22T15:42:00Z"/>
                <w:rFonts w:ascii="Times New Roman" w:eastAsia="Calibri" w:hAnsi="Times New Roman" w:cs="Times New Roman"/>
                <w:bCs/>
                <w:lang w:val="uk-UA"/>
                <w:rPrChange w:id="8372" w:author="OLENA PASHKOVA (NEPTUNE.UA)" w:date="2022-11-21T15:31:00Z">
                  <w:rPr>
                    <w:ins w:id="8373" w:author="Nataliya Tomaskovic" w:date="2022-08-22T15:42: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8374" w:author="OLENA PASHKOVA (NEPTUNE.UA)" w:date="2022-11-21T15:31:00Z">
                  <w:rPr>
                    <w:rFonts w:ascii="Times New Roman" w:eastAsia="Calibri" w:hAnsi="Times New Roman" w:cs="Times New Roman"/>
                    <w:lang w:val="uk-UA"/>
                  </w:rPr>
                </w:rPrChange>
              </w:rPr>
              <w:t>Інші показники відповідають вимогам ДСТУ 4525:2006 «Кукурудза. Технічні умови». Партії кукурудзи повинні бути в здоровому стані; мати запах властивий здоровому зерну (без затхлого, солодового, пліснявого, інших сторонніх запахів); колір, властивий здоровому зерну відповідного типу.</w:t>
            </w:r>
          </w:p>
          <w:p w14:paraId="475DB2D4" w14:textId="77777777" w:rsidR="00400CA9" w:rsidRPr="00783C1A" w:rsidRDefault="00400CA9" w:rsidP="00400CA9">
            <w:pPr>
              <w:contextualSpacing/>
              <w:jc w:val="both"/>
              <w:rPr>
                <w:rFonts w:ascii="Times New Roman" w:eastAsia="Calibri" w:hAnsi="Times New Roman" w:cs="Times New Roman"/>
                <w:bCs/>
                <w:lang w:val="uk-UA"/>
                <w:rPrChange w:id="8375" w:author="OLENA PASHKOVA (NEPTUNE.UA)" w:date="2022-11-21T15:31:00Z">
                  <w:rPr>
                    <w:rFonts w:ascii="Times New Roman" w:eastAsia="Calibri" w:hAnsi="Times New Roman" w:cs="Times New Roman"/>
                    <w:lang w:val="uk-UA"/>
                  </w:rPr>
                </w:rPrChange>
              </w:rPr>
            </w:pPr>
          </w:p>
          <w:p w14:paraId="70A25B82" w14:textId="77777777" w:rsidR="00400CA9" w:rsidRPr="004C5B1D" w:rsidRDefault="00400CA9" w:rsidP="00400CA9">
            <w:pPr>
              <w:contextualSpacing/>
              <w:jc w:val="both"/>
              <w:rPr>
                <w:rFonts w:ascii="Times New Roman" w:eastAsia="Calibri" w:hAnsi="Times New Roman" w:cs="Times New Roman"/>
                <w:bCs/>
              </w:rPr>
            </w:pPr>
            <w:r w:rsidRPr="00783C1A">
              <w:rPr>
                <w:rFonts w:ascii="Times New Roman" w:eastAsia="Calibri" w:hAnsi="Times New Roman" w:cs="Times New Roman"/>
                <w:bCs/>
                <w:rPrChange w:id="8376" w:author="OLENA PASHKOVA (NEPTUNE.UA)" w:date="2022-11-21T15:31:00Z">
                  <w:rPr>
                    <w:rFonts w:ascii="Times New Roman" w:eastAsia="Calibri" w:hAnsi="Times New Roman" w:cs="Times New Roman"/>
                    <w:b/>
                  </w:rPr>
                </w:rPrChange>
              </w:rPr>
              <w:t>6.1.3.</w:t>
            </w:r>
            <w:r w:rsidRPr="00783C1A">
              <w:rPr>
                <w:rFonts w:ascii="Times New Roman" w:eastAsia="Calibri" w:hAnsi="Times New Roman" w:cs="Times New Roman"/>
                <w:bCs/>
                <w:lang w:val="uk-UA"/>
                <w:rPrChange w:id="8377" w:author="OLENA PASHKOVA (NEPTUNE.UA)" w:date="2022-11-21T15:31:00Z">
                  <w:rPr>
                    <w:rFonts w:ascii="Times New Roman" w:eastAsia="Calibri" w:hAnsi="Times New Roman" w:cs="Times New Roman"/>
                    <w:b/>
                    <w:lang w:val="uk-UA"/>
                  </w:rPr>
                </w:rPrChange>
              </w:rPr>
              <w:t>2</w:t>
            </w:r>
            <w:r w:rsidRPr="00783C1A">
              <w:rPr>
                <w:rFonts w:ascii="Times New Roman" w:eastAsia="Calibri" w:hAnsi="Times New Roman" w:cs="Times New Roman"/>
                <w:bCs/>
                <w:rPrChange w:id="8378" w:author="OLENA PASHKOVA (NEPTUNE.UA)" w:date="2022-11-21T15:31:00Z">
                  <w:rPr>
                    <w:rFonts w:ascii="Times New Roman" w:eastAsia="Calibri" w:hAnsi="Times New Roman" w:cs="Times New Roman"/>
                    <w:b/>
                  </w:rPr>
                </w:rPrChange>
              </w:rPr>
              <w:t>. Ячмінь</w:t>
            </w:r>
            <w:r w:rsidRPr="00783C1A">
              <w:rPr>
                <w:rFonts w:ascii="Times New Roman" w:eastAsia="Calibri" w:hAnsi="Times New Roman" w:cs="Times New Roman"/>
                <w:bCs/>
              </w:rPr>
              <w:t xml:space="preserve"> ДСТУ 3769:98</w:t>
            </w:r>
          </w:p>
          <w:p w14:paraId="1F9D8B08" w14:textId="77777777" w:rsidR="00400CA9" w:rsidRPr="00783C1A" w:rsidRDefault="00400CA9" w:rsidP="00400CA9">
            <w:pPr>
              <w:contextualSpacing/>
              <w:jc w:val="both"/>
              <w:rPr>
                <w:rFonts w:ascii="Times New Roman" w:eastAsia="Calibri" w:hAnsi="Times New Roman" w:cs="Times New Roman"/>
                <w:bCs/>
                <w:rPrChange w:id="8379"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rPrChange w:id="8380" w:author="OLENA PASHKOVA (NEPTUNE.UA)" w:date="2022-11-21T15:31:00Z">
                  <w:rPr>
                    <w:rFonts w:ascii="Times New Roman" w:eastAsia="Calibri" w:hAnsi="Times New Roman" w:cs="Times New Roman"/>
                  </w:rPr>
                </w:rPrChange>
              </w:rPr>
              <w:t>Вологість – макс. 14,0%</w:t>
            </w:r>
          </w:p>
          <w:p w14:paraId="79EB6EAB" w14:textId="77777777" w:rsidR="00400CA9" w:rsidRPr="00783C1A" w:rsidRDefault="00400CA9" w:rsidP="00400CA9">
            <w:pPr>
              <w:contextualSpacing/>
              <w:jc w:val="both"/>
              <w:rPr>
                <w:rFonts w:ascii="Times New Roman" w:eastAsia="Calibri" w:hAnsi="Times New Roman" w:cs="Times New Roman"/>
                <w:bCs/>
                <w:rPrChange w:id="8381"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rPrChange w:id="8382" w:author="OLENA PASHKOVA (NEPTUNE.UA)" w:date="2022-11-21T15:31:00Z">
                  <w:rPr>
                    <w:rFonts w:ascii="Times New Roman" w:eastAsia="Calibri" w:hAnsi="Times New Roman" w:cs="Times New Roman"/>
                  </w:rPr>
                </w:rPrChange>
              </w:rPr>
              <w:t>Сміттєва домішка – макс. 2,0%</w:t>
            </w:r>
          </w:p>
          <w:p w14:paraId="5801A23C" w14:textId="77777777" w:rsidR="00400CA9" w:rsidRPr="00783C1A" w:rsidRDefault="00400CA9" w:rsidP="00400CA9">
            <w:pPr>
              <w:contextualSpacing/>
              <w:jc w:val="both"/>
              <w:rPr>
                <w:rFonts w:ascii="Times New Roman" w:eastAsia="Calibri" w:hAnsi="Times New Roman" w:cs="Times New Roman"/>
                <w:bCs/>
                <w:rPrChange w:id="8383"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rPrChange w:id="8384" w:author="OLENA PASHKOVA (NEPTUNE.UA)" w:date="2022-11-21T15:31:00Z">
                  <w:rPr>
                    <w:rFonts w:ascii="Times New Roman" w:eastAsia="Calibri" w:hAnsi="Times New Roman" w:cs="Times New Roman"/>
                  </w:rPr>
                </w:rPrChange>
              </w:rPr>
              <w:t xml:space="preserve">Натура – не менше 620 г/л </w:t>
            </w:r>
          </w:p>
          <w:p w14:paraId="51B9CB69" w14:textId="77777777" w:rsidR="00400CA9" w:rsidRPr="00783C1A" w:rsidRDefault="00400CA9" w:rsidP="00400CA9">
            <w:pPr>
              <w:contextualSpacing/>
              <w:jc w:val="both"/>
              <w:rPr>
                <w:rFonts w:ascii="Times New Roman" w:eastAsia="Calibri" w:hAnsi="Times New Roman" w:cs="Times New Roman"/>
                <w:bCs/>
                <w:lang w:val="uk-UA"/>
                <w:rPrChange w:id="838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rPrChange w:id="8386" w:author="OLENA PASHKOVA (NEPTUNE.UA)" w:date="2022-11-21T15:31:00Z">
                  <w:rPr>
                    <w:rFonts w:ascii="Times New Roman" w:eastAsia="Calibri" w:hAnsi="Times New Roman" w:cs="Times New Roman"/>
                  </w:rPr>
                </w:rPrChange>
              </w:rPr>
              <w:t>Інші показники відповідають вимогам ДСТУ 3769:98 «Ячмінь. Технічні умови». Партії ячменю повинні бути в здоровому стані, мати нормальний колір і запах.</w:t>
            </w:r>
          </w:p>
          <w:p w14:paraId="5FBD5F66" w14:textId="77777777" w:rsidR="00400CA9" w:rsidRPr="00783C1A" w:rsidRDefault="00400CA9" w:rsidP="00400CA9">
            <w:pPr>
              <w:contextualSpacing/>
              <w:jc w:val="both"/>
              <w:rPr>
                <w:rFonts w:ascii="Times New Roman" w:eastAsia="Calibri" w:hAnsi="Times New Roman" w:cs="Times New Roman"/>
                <w:bCs/>
                <w:lang w:val="uk-UA"/>
                <w:rPrChange w:id="8387" w:author="OLENA PASHKOVA (NEPTUNE.UA)" w:date="2022-11-21T15:31:00Z">
                  <w:rPr>
                    <w:rFonts w:ascii="Times New Roman" w:eastAsia="Calibri" w:hAnsi="Times New Roman" w:cs="Times New Roman"/>
                    <w:b/>
                    <w:bCs/>
                    <w:lang w:val="uk-UA"/>
                  </w:rPr>
                </w:rPrChange>
              </w:rPr>
            </w:pPr>
            <w:r w:rsidRPr="00783C1A">
              <w:rPr>
                <w:rFonts w:ascii="Times New Roman" w:eastAsia="Calibri" w:hAnsi="Times New Roman" w:cs="Times New Roman"/>
                <w:bCs/>
                <w:lang w:val="uk-UA"/>
                <w:rPrChange w:id="8388" w:author="OLENA PASHKOVA (NEPTUNE.UA)" w:date="2022-11-21T15:31:00Z">
                  <w:rPr>
                    <w:rFonts w:ascii="Times New Roman" w:eastAsia="Calibri" w:hAnsi="Times New Roman" w:cs="Times New Roman"/>
                    <w:b/>
                    <w:lang w:val="uk-UA"/>
                  </w:rPr>
                </w:rPrChange>
              </w:rPr>
              <w:t xml:space="preserve">6.1.3.3. </w:t>
            </w:r>
            <w:r w:rsidRPr="00783C1A">
              <w:rPr>
                <w:rFonts w:ascii="Times New Roman" w:eastAsia="Calibri" w:hAnsi="Times New Roman" w:cs="Times New Roman"/>
                <w:bCs/>
                <w:lang w:val="uk-UA"/>
                <w:rPrChange w:id="8389" w:author="OLENA PASHKOVA (NEPTUNE.UA)" w:date="2022-11-21T15:31:00Z">
                  <w:rPr>
                    <w:rFonts w:ascii="Times New Roman" w:eastAsia="Calibri" w:hAnsi="Times New Roman" w:cs="Times New Roman"/>
                    <w:b/>
                    <w:bCs/>
                    <w:lang w:val="uk-UA"/>
                  </w:rPr>
                </w:rPrChange>
              </w:rPr>
              <w:t>Пшениця ДСТУ 3768:2019</w:t>
            </w:r>
          </w:p>
          <w:p w14:paraId="7F01A73D"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
              <w:t>Пшениця 4 клас</w:t>
            </w:r>
          </w:p>
          <w:p w14:paraId="7D79D188" w14:textId="77777777" w:rsidR="00400CA9" w:rsidRPr="00783C1A" w:rsidRDefault="00400CA9" w:rsidP="00400CA9">
            <w:pPr>
              <w:contextualSpacing/>
              <w:jc w:val="both"/>
              <w:rPr>
                <w:rFonts w:ascii="Times New Roman" w:eastAsia="Calibri" w:hAnsi="Times New Roman" w:cs="Times New Roman"/>
                <w:bCs/>
                <w:lang w:val="uk-UA"/>
                <w:rPrChange w:id="839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91" w:author="OLENA PASHKOVA (NEPTUNE.UA)" w:date="2022-11-21T15:31:00Z">
                  <w:rPr>
                    <w:rFonts w:ascii="Times New Roman" w:eastAsia="Calibri" w:hAnsi="Times New Roman" w:cs="Times New Roman"/>
                    <w:lang w:val="uk-UA"/>
                  </w:rPr>
                </w:rPrChange>
              </w:rPr>
              <w:t>Натура – не менше 720 г/л</w:t>
            </w:r>
          </w:p>
          <w:p w14:paraId="456850B5" w14:textId="77777777" w:rsidR="00400CA9" w:rsidRPr="00783C1A" w:rsidRDefault="00400CA9" w:rsidP="00400CA9">
            <w:pPr>
              <w:contextualSpacing/>
              <w:jc w:val="both"/>
              <w:rPr>
                <w:rFonts w:ascii="Times New Roman" w:eastAsia="Calibri" w:hAnsi="Times New Roman" w:cs="Times New Roman"/>
                <w:bCs/>
                <w:lang w:val="uk-UA"/>
                <w:rPrChange w:id="839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93" w:author="OLENA PASHKOVA (NEPTUNE.UA)" w:date="2022-11-21T15:31:00Z">
                  <w:rPr>
                    <w:rFonts w:ascii="Times New Roman" w:eastAsia="Calibri" w:hAnsi="Times New Roman" w:cs="Times New Roman"/>
                    <w:lang w:val="uk-UA"/>
                  </w:rPr>
                </w:rPrChange>
              </w:rPr>
              <w:t>Вологість – не більше 14,0%</w:t>
            </w:r>
          </w:p>
          <w:p w14:paraId="4DED04CC" w14:textId="77777777" w:rsidR="00400CA9" w:rsidRPr="00783C1A" w:rsidRDefault="00400CA9" w:rsidP="00400CA9">
            <w:pPr>
              <w:contextualSpacing/>
              <w:jc w:val="both"/>
              <w:rPr>
                <w:rFonts w:ascii="Times New Roman" w:eastAsia="Calibri" w:hAnsi="Times New Roman" w:cs="Times New Roman"/>
                <w:bCs/>
                <w:lang w:val="uk-UA"/>
                <w:rPrChange w:id="839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95" w:author="OLENA PASHKOVA (NEPTUNE.UA)" w:date="2022-11-21T15:31:00Z">
                  <w:rPr>
                    <w:rFonts w:ascii="Times New Roman" w:eastAsia="Calibri" w:hAnsi="Times New Roman" w:cs="Times New Roman"/>
                    <w:lang w:val="uk-UA"/>
                  </w:rPr>
                </w:rPrChange>
              </w:rPr>
              <w:t>Сміттєва домішка – не більше 2,0%</w:t>
            </w:r>
          </w:p>
          <w:p w14:paraId="18DDE62C" w14:textId="77777777" w:rsidR="00400CA9" w:rsidRPr="00783C1A" w:rsidRDefault="00400CA9" w:rsidP="00400CA9">
            <w:pPr>
              <w:contextualSpacing/>
              <w:jc w:val="both"/>
              <w:rPr>
                <w:rFonts w:ascii="Times New Roman" w:eastAsia="Calibri" w:hAnsi="Times New Roman" w:cs="Times New Roman"/>
                <w:bCs/>
                <w:lang w:val="uk-UA"/>
                <w:rPrChange w:id="839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397" w:author="OLENA PASHKOVA (NEPTUNE.UA)" w:date="2022-11-21T15:31:00Z">
                  <w:rPr>
                    <w:rFonts w:ascii="Times New Roman" w:eastAsia="Calibri" w:hAnsi="Times New Roman" w:cs="Times New Roman"/>
                    <w:lang w:val="uk-UA"/>
                  </w:rPr>
                </w:rPrChange>
              </w:rPr>
              <w:t>Інші показники відповідають вимогам ДСТУ 3768:2019 «Пшениця. Технічні умови». Партії зерна пшениці мають бути в здоровому стані, не зіпріле та без теплового пошкодження; мати властивий здоровому зерну запах (без затхлого, солодового, пліснявого, гнильного, полинного, сажкового, запаху нафтопродуктів тощо); мати властивий зерну колір.</w:t>
            </w:r>
          </w:p>
          <w:p w14:paraId="13D3D438" w14:textId="77777777" w:rsidR="00400CA9" w:rsidRPr="00783C1A" w:rsidRDefault="00400CA9" w:rsidP="00400CA9">
            <w:pPr>
              <w:contextualSpacing/>
              <w:jc w:val="both"/>
              <w:rPr>
                <w:ins w:id="8398" w:author="SERHII SULIMA (NEPTUNE.UA)" w:date="2022-08-30T16:26:00Z"/>
                <w:rFonts w:ascii="Times New Roman" w:eastAsia="Calibri" w:hAnsi="Times New Roman" w:cs="Times New Roman"/>
                <w:bCs/>
                <w:lang w:val="uk-UA"/>
                <w:rPrChange w:id="8399" w:author="OLENA PASHKOVA (NEPTUNE.UA)" w:date="2022-11-21T15:31:00Z">
                  <w:rPr>
                    <w:ins w:id="8400" w:author="SERHII SULIMA (NEPTUNE.UA)" w:date="2022-08-30T16:26:00Z"/>
                    <w:rFonts w:ascii="Times New Roman" w:eastAsia="Calibri" w:hAnsi="Times New Roman" w:cs="Times New Roman"/>
                    <w:b/>
                    <w:lang w:val="uk-UA"/>
                  </w:rPr>
                </w:rPrChange>
              </w:rPr>
            </w:pPr>
          </w:p>
          <w:p w14:paraId="40811E98" w14:textId="77777777" w:rsidR="00400CA9" w:rsidRPr="00783C1A" w:rsidRDefault="00400CA9" w:rsidP="00400CA9">
            <w:pPr>
              <w:contextualSpacing/>
              <w:jc w:val="both"/>
              <w:rPr>
                <w:rFonts w:ascii="Times New Roman" w:eastAsia="Calibri" w:hAnsi="Times New Roman" w:cs="Times New Roman"/>
                <w:bCs/>
                <w:lang w:val="uk-UA"/>
                <w:rPrChange w:id="8401"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402" w:author="OLENA PASHKOVA (NEPTUNE.UA)" w:date="2022-11-21T15:31:00Z">
                  <w:rPr>
                    <w:rFonts w:ascii="Times New Roman" w:eastAsia="Calibri" w:hAnsi="Times New Roman" w:cs="Times New Roman"/>
                    <w:b/>
                    <w:lang w:val="uk-UA"/>
                  </w:rPr>
                </w:rPrChange>
              </w:rPr>
              <w:t>6.1.</w:t>
            </w:r>
            <w:r w:rsidRPr="00783C1A">
              <w:rPr>
                <w:rFonts w:ascii="Times New Roman" w:eastAsia="Calibri" w:hAnsi="Times New Roman" w:cs="Times New Roman"/>
                <w:bCs/>
                <w:rPrChange w:id="8403" w:author="OLENA PASHKOVA (NEPTUNE.UA)" w:date="2022-11-21T15:31:00Z">
                  <w:rPr>
                    <w:rFonts w:ascii="Times New Roman" w:eastAsia="Calibri" w:hAnsi="Times New Roman" w:cs="Times New Roman"/>
                    <w:b/>
                  </w:rPr>
                </w:rPrChange>
              </w:rPr>
              <w:t>3</w:t>
            </w:r>
            <w:r w:rsidRPr="00783C1A">
              <w:rPr>
                <w:rFonts w:ascii="Times New Roman" w:eastAsia="Calibri" w:hAnsi="Times New Roman" w:cs="Times New Roman"/>
                <w:bCs/>
                <w:lang w:val="uk-UA"/>
                <w:rPrChange w:id="8404" w:author="OLENA PASHKOVA (NEPTUNE.UA)" w:date="2022-11-21T15:31:00Z">
                  <w:rPr>
                    <w:rFonts w:ascii="Times New Roman" w:eastAsia="Calibri" w:hAnsi="Times New Roman" w:cs="Times New Roman"/>
                    <w:b/>
                    <w:lang w:val="uk-UA"/>
                  </w:rPr>
                </w:rPrChange>
              </w:rPr>
              <w:t>.4. Пшениця ДСТУ 3768:2019</w:t>
            </w:r>
          </w:p>
          <w:p w14:paraId="347F742D"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
              <w:t>Пшениця 3 класу:</w:t>
            </w:r>
          </w:p>
          <w:p w14:paraId="1898BCB7" w14:textId="77777777" w:rsidR="00400CA9" w:rsidRPr="00783C1A" w:rsidRDefault="00400CA9" w:rsidP="00400CA9">
            <w:pPr>
              <w:contextualSpacing/>
              <w:jc w:val="both"/>
              <w:rPr>
                <w:rFonts w:ascii="Times New Roman" w:eastAsia="Calibri" w:hAnsi="Times New Roman" w:cs="Times New Roman"/>
                <w:bCs/>
                <w:lang w:val="uk-UA"/>
                <w:rPrChange w:id="840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06" w:author="OLENA PASHKOVA (NEPTUNE.UA)" w:date="2022-11-21T15:31:00Z">
                  <w:rPr>
                    <w:rFonts w:ascii="Times New Roman" w:eastAsia="Calibri" w:hAnsi="Times New Roman" w:cs="Times New Roman"/>
                    <w:lang w:val="uk-UA"/>
                  </w:rPr>
                </w:rPrChange>
              </w:rPr>
              <w:t>Натура – не менше 750 г/л</w:t>
            </w:r>
          </w:p>
          <w:p w14:paraId="368C6E34" w14:textId="77777777" w:rsidR="00400CA9" w:rsidRPr="00783C1A" w:rsidRDefault="00400CA9" w:rsidP="00400CA9">
            <w:pPr>
              <w:contextualSpacing/>
              <w:jc w:val="both"/>
              <w:rPr>
                <w:rFonts w:ascii="Times New Roman" w:eastAsia="Calibri" w:hAnsi="Times New Roman" w:cs="Times New Roman"/>
                <w:bCs/>
                <w:lang w:val="uk-UA"/>
                <w:rPrChange w:id="840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08" w:author="OLENA PASHKOVA (NEPTUNE.UA)" w:date="2022-11-21T15:31:00Z">
                  <w:rPr>
                    <w:rFonts w:ascii="Times New Roman" w:eastAsia="Calibri" w:hAnsi="Times New Roman" w:cs="Times New Roman"/>
                    <w:lang w:val="uk-UA"/>
                  </w:rPr>
                </w:rPrChange>
              </w:rPr>
              <w:t>Вологість – не більше 14,0%</w:t>
            </w:r>
          </w:p>
          <w:p w14:paraId="446CA3CC" w14:textId="77777777" w:rsidR="00400CA9" w:rsidRPr="00783C1A" w:rsidRDefault="00400CA9" w:rsidP="00400CA9">
            <w:pPr>
              <w:contextualSpacing/>
              <w:jc w:val="both"/>
              <w:rPr>
                <w:rFonts w:ascii="Times New Roman" w:eastAsia="Calibri" w:hAnsi="Times New Roman" w:cs="Times New Roman"/>
                <w:bCs/>
                <w:lang w:val="uk-UA"/>
                <w:rPrChange w:id="840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10" w:author="OLENA PASHKOVA (NEPTUNE.UA)" w:date="2022-11-21T15:31:00Z">
                  <w:rPr>
                    <w:rFonts w:ascii="Times New Roman" w:eastAsia="Calibri" w:hAnsi="Times New Roman" w:cs="Times New Roman"/>
                    <w:lang w:val="uk-UA"/>
                  </w:rPr>
                </w:rPrChange>
              </w:rPr>
              <w:t>Сміттєва домішка – не більше 2,0%</w:t>
            </w:r>
          </w:p>
          <w:p w14:paraId="16D499F6" w14:textId="77777777" w:rsidR="00400CA9" w:rsidRPr="00783C1A" w:rsidRDefault="00400CA9" w:rsidP="00400CA9">
            <w:pPr>
              <w:contextualSpacing/>
              <w:jc w:val="both"/>
              <w:rPr>
                <w:rFonts w:ascii="Times New Roman" w:eastAsia="Calibri" w:hAnsi="Times New Roman" w:cs="Times New Roman"/>
                <w:bCs/>
                <w:lang w:val="uk-UA"/>
                <w:rPrChange w:id="841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12" w:author="OLENA PASHKOVA (NEPTUNE.UA)" w:date="2022-11-21T15:31:00Z">
                  <w:rPr>
                    <w:rFonts w:ascii="Times New Roman" w:eastAsia="Calibri" w:hAnsi="Times New Roman" w:cs="Times New Roman"/>
                    <w:lang w:val="uk-UA"/>
                  </w:rPr>
                </w:rPrChange>
              </w:rPr>
              <w:t>Масова частка білка, у перерахунку на суху речовину – не менше 11,0%</w:t>
            </w:r>
          </w:p>
          <w:p w14:paraId="75232577" w14:textId="77777777" w:rsidR="00400CA9" w:rsidRPr="00783C1A" w:rsidRDefault="00400CA9" w:rsidP="00400CA9">
            <w:pPr>
              <w:contextualSpacing/>
              <w:jc w:val="both"/>
              <w:rPr>
                <w:rFonts w:ascii="Times New Roman" w:eastAsia="Calibri" w:hAnsi="Times New Roman" w:cs="Times New Roman"/>
                <w:bCs/>
                <w:lang w:val="uk-UA"/>
                <w:rPrChange w:id="841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14" w:author="OLENA PASHKOVA (NEPTUNE.UA)" w:date="2022-11-21T15:31:00Z">
                  <w:rPr>
                    <w:rFonts w:ascii="Times New Roman" w:eastAsia="Calibri" w:hAnsi="Times New Roman" w:cs="Times New Roman"/>
                    <w:lang w:val="uk-UA"/>
                  </w:rPr>
                </w:rPrChange>
              </w:rPr>
              <w:t xml:space="preserve">Вміст сирої клейковини – не менше 18,0% </w:t>
            </w:r>
          </w:p>
          <w:p w14:paraId="606141C9" w14:textId="77777777" w:rsidR="00400CA9" w:rsidRPr="00783C1A" w:rsidRDefault="00400CA9" w:rsidP="00400CA9">
            <w:pPr>
              <w:contextualSpacing/>
              <w:jc w:val="both"/>
              <w:rPr>
                <w:rFonts w:ascii="Times New Roman" w:eastAsia="Calibri" w:hAnsi="Times New Roman" w:cs="Times New Roman"/>
                <w:bCs/>
                <w:lang w:val="uk-UA"/>
                <w:rPrChange w:id="841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16" w:author="OLENA PASHKOVA (NEPTUNE.UA)" w:date="2022-11-21T15:31:00Z">
                  <w:rPr>
                    <w:rFonts w:ascii="Times New Roman" w:eastAsia="Calibri" w:hAnsi="Times New Roman" w:cs="Times New Roman"/>
                    <w:lang w:val="uk-UA"/>
                  </w:rPr>
                </w:rPrChange>
              </w:rPr>
              <w:t>Число падіння – не менше 200 с.</w:t>
            </w:r>
          </w:p>
          <w:p w14:paraId="0E25AA18" w14:textId="77777777" w:rsidR="00400CA9" w:rsidRPr="00783C1A" w:rsidRDefault="00400CA9" w:rsidP="00400CA9">
            <w:pPr>
              <w:contextualSpacing/>
              <w:jc w:val="both"/>
              <w:rPr>
                <w:rFonts w:ascii="Times New Roman" w:eastAsia="Calibri" w:hAnsi="Times New Roman" w:cs="Times New Roman"/>
                <w:bCs/>
                <w:lang w:val="uk-UA"/>
                <w:rPrChange w:id="841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18" w:author="OLENA PASHKOVA (NEPTUNE.UA)" w:date="2022-11-21T15:31:00Z">
                  <w:rPr>
                    <w:rFonts w:ascii="Times New Roman" w:eastAsia="Calibri" w:hAnsi="Times New Roman" w:cs="Times New Roman"/>
                    <w:lang w:val="uk-UA"/>
                  </w:rPr>
                </w:rPrChange>
              </w:rPr>
              <w:t>Зерна, пошкоджені  клопом – черепашкою – не більше 2,0%</w:t>
            </w:r>
          </w:p>
          <w:p w14:paraId="55FB07AD" w14:textId="77777777" w:rsidR="00400CA9" w:rsidRPr="00783C1A" w:rsidRDefault="00400CA9" w:rsidP="00400CA9">
            <w:pPr>
              <w:contextualSpacing/>
              <w:jc w:val="both"/>
              <w:rPr>
                <w:rFonts w:ascii="Times New Roman" w:eastAsia="Calibri" w:hAnsi="Times New Roman" w:cs="Times New Roman"/>
                <w:bCs/>
                <w:lang w:val="uk-UA"/>
                <w:rPrChange w:id="841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20" w:author="OLENA PASHKOVA (NEPTUNE.UA)" w:date="2022-11-21T15:31:00Z">
                  <w:rPr>
                    <w:rFonts w:ascii="Times New Roman" w:eastAsia="Calibri" w:hAnsi="Times New Roman" w:cs="Times New Roman"/>
                    <w:lang w:val="uk-UA"/>
                  </w:rPr>
                </w:rPrChange>
              </w:rPr>
              <w:t>Інші показники відповідають вимогам ДСТУ 3768:2019 «Пшениця. Технічні умови». Партії зерна пшениці мають бути в здоровому стані, не зіпріле та без теплового пошкодження; мати властивий здоровому зерну запах (без затхлого, солодового, пліснявого, гнильного, полинного, сажкового, запаху нафтопродуктів тощо); мати властивий зерну колір.</w:t>
            </w:r>
          </w:p>
          <w:p w14:paraId="1A625117" w14:textId="77777777" w:rsidR="00400CA9" w:rsidRPr="00783C1A" w:rsidRDefault="00400CA9" w:rsidP="00400CA9">
            <w:pPr>
              <w:contextualSpacing/>
              <w:jc w:val="both"/>
              <w:rPr>
                <w:ins w:id="8421" w:author="SERHII SULIMA (NEPTUNE.UA)" w:date="2022-08-30T16:26:00Z"/>
                <w:rFonts w:ascii="Times New Roman" w:eastAsia="Calibri" w:hAnsi="Times New Roman" w:cs="Times New Roman"/>
                <w:bCs/>
                <w:lang w:val="uk-UA"/>
                <w:rPrChange w:id="8422" w:author="OLENA PASHKOVA (NEPTUNE.UA)" w:date="2022-11-21T15:31:00Z">
                  <w:rPr>
                    <w:ins w:id="8423" w:author="SERHII SULIMA (NEPTUNE.UA)" w:date="2022-08-30T16:26:00Z"/>
                    <w:rFonts w:ascii="Times New Roman" w:eastAsia="Calibri" w:hAnsi="Times New Roman" w:cs="Times New Roman"/>
                    <w:b/>
                    <w:bCs/>
                    <w:lang w:val="uk-UA"/>
                  </w:rPr>
                </w:rPrChange>
              </w:rPr>
            </w:pPr>
          </w:p>
          <w:p w14:paraId="48CD9FA5" w14:textId="77777777" w:rsidR="00400CA9" w:rsidRPr="00783C1A" w:rsidRDefault="00400CA9" w:rsidP="00400CA9">
            <w:pPr>
              <w:contextualSpacing/>
              <w:jc w:val="both"/>
              <w:rPr>
                <w:ins w:id="8424" w:author="SERHII SULIMA (NEPTUNE.UA)" w:date="2022-08-30T16:26:00Z"/>
                <w:rFonts w:ascii="Times New Roman" w:eastAsia="Calibri" w:hAnsi="Times New Roman" w:cs="Times New Roman"/>
                <w:bCs/>
                <w:lang w:val="uk-UA"/>
                <w:rPrChange w:id="8425" w:author="OLENA PASHKOVA (NEPTUNE.UA)" w:date="2022-11-21T15:31:00Z">
                  <w:rPr>
                    <w:ins w:id="8426" w:author="SERHII SULIMA (NEPTUNE.UA)" w:date="2022-08-30T16:26:00Z"/>
                    <w:rFonts w:ascii="Times New Roman" w:eastAsia="Calibri" w:hAnsi="Times New Roman" w:cs="Times New Roman"/>
                    <w:b/>
                    <w:bCs/>
                    <w:lang w:val="uk-UA"/>
                  </w:rPr>
                </w:rPrChange>
              </w:rPr>
            </w:pPr>
          </w:p>
          <w:p w14:paraId="137250F0" w14:textId="77777777" w:rsidR="00400CA9" w:rsidRPr="00783C1A" w:rsidRDefault="00400CA9" w:rsidP="00400CA9">
            <w:pPr>
              <w:contextualSpacing/>
              <w:jc w:val="both"/>
              <w:rPr>
                <w:rFonts w:ascii="Times New Roman" w:eastAsia="Calibri" w:hAnsi="Times New Roman" w:cs="Times New Roman"/>
                <w:bCs/>
                <w:lang w:val="uk-UA"/>
                <w:rPrChange w:id="8427" w:author="OLENA PASHKOVA (NEPTUNE.UA)" w:date="2022-11-21T15:31:00Z">
                  <w:rPr>
                    <w:rFonts w:ascii="Times New Roman" w:eastAsia="Calibri" w:hAnsi="Times New Roman" w:cs="Times New Roman"/>
                    <w:b/>
                    <w:bCs/>
                    <w:lang w:val="uk-UA"/>
                  </w:rPr>
                </w:rPrChange>
              </w:rPr>
            </w:pPr>
            <w:r w:rsidRPr="00783C1A">
              <w:rPr>
                <w:rFonts w:ascii="Times New Roman" w:eastAsia="Calibri" w:hAnsi="Times New Roman" w:cs="Times New Roman"/>
                <w:bCs/>
                <w:lang w:val="uk-UA"/>
                <w:rPrChange w:id="8428" w:author="OLENA PASHKOVA (NEPTUNE.UA)" w:date="2022-11-21T15:31:00Z">
                  <w:rPr>
                    <w:rFonts w:ascii="Times New Roman" w:eastAsia="Calibri" w:hAnsi="Times New Roman" w:cs="Times New Roman"/>
                    <w:b/>
                    <w:bCs/>
                    <w:lang w:val="uk-UA"/>
                  </w:rPr>
                </w:rPrChange>
              </w:rPr>
              <w:lastRenderedPageBreak/>
              <w:t>6.1.</w:t>
            </w:r>
            <w:r w:rsidRPr="00783C1A">
              <w:rPr>
                <w:rFonts w:ascii="Times New Roman" w:eastAsia="Calibri" w:hAnsi="Times New Roman" w:cs="Times New Roman"/>
                <w:bCs/>
                <w:rPrChange w:id="8429" w:author="OLENA PASHKOVA (NEPTUNE.UA)" w:date="2022-11-21T15:31:00Z">
                  <w:rPr>
                    <w:rFonts w:ascii="Times New Roman" w:eastAsia="Calibri" w:hAnsi="Times New Roman" w:cs="Times New Roman"/>
                    <w:b/>
                    <w:bCs/>
                  </w:rPr>
                </w:rPrChange>
              </w:rPr>
              <w:t>3</w:t>
            </w:r>
            <w:r w:rsidRPr="00783C1A">
              <w:rPr>
                <w:rFonts w:ascii="Times New Roman" w:eastAsia="Calibri" w:hAnsi="Times New Roman" w:cs="Times New Roman"/>
                <w:bCs/>
                <w:lang w:val="uk-UA"/>
                <w:rPrChange w:id="8430" w:author="OLENA PASHKOVA (NEPTUNE.UA)" w:date="2022-11-21T15:31:00Z">
                  <w:rPr>
                    <w:rFonts w:ascii="Times New Roman" w:eastAsia="Calibri" w:hAnsi="Times New Roman" w:cs="Times New Roman"/>
                    <w:b/>
                    <w:bCs/>
                    <w:lang w:val="uk-UA"/>
                  </w:rPr>
                </w:rPrChange>
              </w:rPr>
              <w:t>.5. Пшениця ДСТУ 3768:2019</w:t>
            </w:r>
          </w:p>
          <w:p w14:paraId="2397D26B" w14:textId="77777777"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
              <w:t>Пшениця 2 класу:</w:t>
            </w:r>
          </w:p>
          <w:p w14:paraId="12701470" w14:textId="77777777" w:rsidR="00400CA9" w:rsidRPr="00783C1A" w:rsidRDefault="00400CA9" w:rsidP="00400CA9">
            <w:pPr>
              <w:contextualSpacing/>
              <w:jc w:val="both"/>
              <w:rPr>
                <w:rFonts w:ascii="Times New Roman" w:eastAsia="Calibri" w:hAnsi="Times New Roman" w:cs="Times New Roman"/>
                <w:bCs/>
                <w:lang w:val="uk-UA"/>
                <w:rPrChange w:id="843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32" w:author="OLENA PASHKOVA (NEPTUNE.UA)" w:date="2022-11-21T15:31:00Z">
                  <w:rPr>
                    <w:rFonts w:ascii="Times New Roman" w:eastAsia="Calibri" w:hAnsi="Times New Roman" w:cs="Times New Roman"/>
                    <w:lang w:val="uk-UA"/>
                  </w:rPr>
                </w:rPrChange>
              </w:rPr>
              <w:t>Натура – не менше 760 г/л</w:t>
            </w:r>
          </w:p>
          <w:p w14:paraId="70CCBDB0" w14:textId="77777777" w:rsidR="00400CA9" w:rsidRPr="00783C1A" w:rsidRDefault="00400CA9" w:rsidP="00400CA9">
            <w:pPr>
              <w:contextualSpacing/>
              <w:jc w:val="both"/>
              <w:rPr>
                <w:rFonts w:ascii="Times New Roman" w:eastAsia="Calibri" w:hAnsi="Times New Roman" w:cs="Times New Roman"/>
                <w:bCs/>
                <w:lang w:val="uk-UA"/>
                <w:rPrChange w:id="843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34" w:author="OLENA PASHKOVA (NEPTUNE.UA)" w:date="2022-11-21T15:31:00Z">
                  <w:rPr>
                    <w:rFonts w:ascii="Times New Roman" w:eastAsia="Calibri" w:hAnsi="Times New Roman" w:cs="Times New Roman"/>
                    <w:lang w:val="uk-UA"/>
                  </w:rPr>
                </w:rPrChange>
              </w:rPr>
              <w:t>Вологість – не більше 14,0%</w:t>
            </w:r>
          </w:p>
          <w:p w14:paraId="79960132" w14:textId="77777777" w:rsidR="00400CA9" w:rsidRPr="00783C1A" w:rsidRDefault="00400CA9" w:rsidP="00400CA9">
            <w:pPr>
              <w:contextualSpacing/>
              <w:jc w:val="both"/>
              <w:rPr>
                <w:rFonts w:ascii="Times New Roman" w:eastAsia="Calibri" w:hAnsi="Times New Roman" w:cs="Times New Roman"/>
                <w:bCs/>
                <w:lang w:val="uk-UA"/>
                <w:rPrChange w:id="843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36" w:author="OLENA PASHKOVA (NEPTUNE.UA)" w:date="2022-11-21T15:31:00Z">
                  <w:rPr>
                    <w:rFonts w:ascii="Times New Roman" w:eastAsia="Calibri" w:hAnsi="Times New Roman" w:cs="Times New Roman"/>
                    <w:lang w:val="uk-UA"/>
                  </w:rPr>
                </w:rPrChange>
              </w:rPr>
              <w:t>Сміттєва домішка – не більше 2,0%</w:t>
            </w:r>
          </w:p>
          <w:p w14:paraId="0AB8C989" w14:textId="77777777" w:rsidR="00400CA9" w:rsidRPr="00783C1A" w:rsidRDefault="00400CA9" w:rsidP="00400CA9">
            <w:pPr>
              <w:contextualSpacing/>
              <w:jc w:val="both"/>
              <w:rPr>
                <w:rFonts w:ascii="Times New Roman" w:eastAsia="Calibri" w:hAnsi="Times New Roman" w:cs="Times New Roman"/>
                <w:bCs/>
                <w:lang w:val="uk-UA"/>
                <w:rPrChange w:id="843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38" w:author="OLENA PASHKOVA (NEPTUNE.UA)" w:date="2022-11-21T15:31:00Z">
                  <w:rPr>
                    <w:rFonts w:ascii="Times New Roman" w:eastAsia="Calibri" w:hAnsi="Times New Roman" w:cs="Times New Roman"/>
                    <w:lang w:val="uk-UA"/>
                  </w:rPr>
                </w:rPrChange>
              </w:rPr>
              <w:t>Масова частка білка, в перерахунку на суху речовину – не менше 12,5%</w:t>
            </w:r>
          </w:p>
          <w:p w14:paraId="6E1855AC" w14:textId="77777777" w:rsidR="00400CA9" w:rsidRPr="00783C1A" w:rsidRDefault="00400CA9" w:rsidP="00400CA9">
            <w:pPr>
              <w:contextualSpacing/>
              <w:jc w:val="both"/>
              <w:rPr>
                <w:rFonts w:ascii="Times New Roman" w:eastAsia="Calibri" w:hAnsi="Times New Roman" w:cs="Times New Roman"/>
                <w:bCs/>
                <w:lang w:val="uk-UA"/>
                <w:rPrChange w:id="843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40" w:author="OLENA PASHKOVA (NEPTUNE.UA)" w:date="2022-11-21T15:31:00Z">
                  <w:rPr>
                    <w:rFonts w:ascii="Times New Roman" w:eastAsia="Calibri" w:hAnsi="Times New Roman" w:cs="Times New Roman"/>
                    <w:lang w:val="uk-UA"/>
                  </w:rPr>
                </w:rPrChange>
              </w:rPr>
              <w:t xml:space="preserve">Вміст сирої клейковини – не менше 23,0% </w:t>
            </w:r>
          </w:p>
          <w:p w14:paraId="369B9D92" w14:textId="77777777" w:rsidR="00400CA9" w:rsidRPr="00783C1A" w:rsidRDefault="00400CA9" w:rsidP="00400CA9">
            <w:pPr>
              <w:contextualSpacing/>
              <w:jc w:val="both"/>
              <w:rPr>
                <w:rFonts w:ascii="Times New Roman" w:eastAsia="Calibri" w:hAnsi="Times New Roman" w:cs="Times New Roman"/>
                <w:bCs/>
                <w:lang w:val="uk-UA"/>
                <w:rPrChange w:id="844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42" w:author="OLENA PASHKOVA (NEPTUNE.UA)" w:date="2022-11-21T15:31:00Z">
                  <w:rPr>
                    <w:rFonts w:ascii="Times New Roman" w:eastAsia="Calibri" w:hAnsi="Times New Roman" w:cs="Times New Roman"/>
                    <w:lang w:val="uk-UA"/>
                  </w:rPr>
                </w:rPrChange>
              </w:rPr>
              <w:t>Число падіння – не менше 230 сек</w:t>
            </w:r>
          </w:p>
          <w:p w14:paraId="0AF8CE12" w14:textId="77777777" w:rsidR="00400CA9" w:rsidRPr="00783C1A" w:rsidRDefault="00400CA9" w:rsidP="00400CA9">
            <w:pPr>
              <w:contextualSpacing/>
              <w:jc w:val="both"/>
              <w:rPr>
                <w:rFonts w:ascii="Times New Roman" w:eastAsia="Calibri" w:hAnsi="Times New Roman" w:cs="Times New Roman"/>
                <w:bCs/>
                <w:lang w:val="uk-UA"/>
                <w:rPrChange w:id="844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44" w:author="OLENA PASHKOVA (NEPTUNE.UA)" w:date="2022-11-21T15:31:00Z">
                  <w:rPr>
                    <w:rFonts w:ascii="Times New Roman" w:eastAsia="Calibri" w:hAnsi="Times New Roman" w:cs="Times New Roman"/>
                    <w:lang w:val="uk-UA"/>
                  </w:rPr>
                </w:rPrChange>
              </w:rPr>
              <w:t>Зерна, пошкоджені клопом – черепашкою – не більше 2,0%</w:t>
            </w:r>
          </w:p>
          <w:p w14:paraId="06064ED3" w14:textId="77777777" w:rsidR="00400CA9" w:rsidRPr="00783C1A" w:rsidRDefault="00400CA9" w:rsidP="00400CA9">
            <w:pPr>
              <w:contextualSpacing/>
              <w:jc w:val="both"/>
              <w:rPr>
                <w:rFonts w:ascii="Times New Roman" w:eastAsia="Calibri" w:hAnsi="Times New Roman" w:cs="Times New Roman"/>
                <w:bCs/>
                <w:lang w:val="uk-UA"/>
                <w:rPrChange w:id="844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46" w:author="OLENA PASHKOVA (NEPTUNE.UA)" w:date="2022-11-21T15:31:00Z">
                  <w:rPr>
                    <w:rFonts w:ascii="Times New Roman" w:eastAsia="Calibri" w:hAnsi="Times New Roman" w:cs="Times New Roman"/>
                    <w:lang w:val="uk-UA"/>
                  </w:rPr>
                </w:rPrChange>
              </w:rPr>
              <w:t>Інші показники відповідають вимогам ДСТУ 3768:2019 «Пшениця. Технічні умови». Партії зерна пшениці мають бути в здоровому стані, не зіпріле та без теплового пошкодження; мати властивий здоровому зерну запах (без затхлого, солодового, пліснявого, гнильного, полинного, сажкового, запаху нафтопродуктів тощо); мати властивий зерну колір.</w:t>
            </w:r>
          </w:p>
          <w:p w14:paraId="364E2A93" w14:textId="77777777" w:rsidR="00400CA9" w:rsidRPr="00783C1A" w:rsidRDefault="00400CA9" w:rsidP="00400CA9">
            <w:pPr>
              <w:contextualSpacing/>
              <w:jc w:val="both"/>
              <w:rPr>
                <w:rFonts w:ascii="Times New Roman" w:eastAsia="Calibri" w:hAnsi="Times New Roman" w:cs="Times New Roman"/>
                <w:bCs/>
              </w:rPr>
            </w:pPr>
            <w:r w:rsidRPr="00783C1A">
              <w:rPr>
                <w:rFonts w:ascii="Times New Roman" w:eastAsia="Calibri" w:hAnsi="Times New Roman" w:cs="Times New Roman"/>
                <w:bCs/>
                <w:lang w:val="uk-UA"/>
                <w:rPrChange w:id="8447" w:author="OLENA PASHKOVA (NEPTUNE.UA)" w:date="2022-11-21T15:31:00Z">
                  <w:rPr>
                    <w:rFonts w:ascii="Times New Roman" w:eastAsia="Calibri" w:hAnsi="Times New Roman" w:cs="Times New Roman"/>
                    <w:b/>
                    <w:bCs/>
                    <w:lang w:val="uk-UA"/>
                  </w:rPr>
                </w:rPrChange>
              </w:rPr>
              <w:t>6.1.3.6. Соя</w:t>
            </w:r>
            <w:r w:rsidRPr="00783C1A">
              <w:rPr>
                <w:rFonts w:ascii="Times New Roman" w:eastAsia="Calibri" w:hAnsi="Times New Roman" w:cs="Times New Roman"/>
                <w:bCs/>
                <w:lang w:val="uk-UA"/>
              </w:rPr>
              <w:t xml:space="preserve"> </w:t>
            </w:r>
            <w:r w:rsidRPr="00783C1A">
              <w:rPr>
                <w:rFonts w:ascii="Times New Roman" w:eastAsia="Calibri" w:hAnsi="Times New Roman" w:cs="Times New Roman"/>
                <w:bCs/>
                <w:lang w:val="uk-UA"/>
                <w:rPrChange w:id="8448" w:author="OLENA PASHKOVA (NEPTUNE.UA)" w:date="2022-11-21T15:31:00Z">
                  <w:rPr>
                    <w:rFonts w:ascii="Times New Roman" w:eastAsia="Calibri" w:hAnsi="Times New Roman" w:cs="Times New Roman"/>
                    <w:b/>
                    <w:bCs/>
                    <w:lang w:val="uk-UA"/>
                  </w:rPr>
                </w:rPrChange>
              </w:rPr>
              <w:t>ДСТУ 4964:2008</w:t>
            </w:r>
          </w:p>
          <w:p w14:paraId="6FC41394" w14:textId="77777777" w:rsidR="00400CA9" w:rsidRPr="00783C1A" w:rsidRDefault="00400CA9" w:rsidP="00400CA9">
            <w:pPr>
              <w:contextualSpacing/>
              <w:jc w:val="both"/>
              <w:rPr>
                <w:rFonts w:ascii="Times New Roman" w:eastAsia="Calibri" w:hAnsi="Times New Roman" w:cs="Times New Roman"/>
                <w:bCs/>
                <w:rPrChange w:id="8449"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lang w:val="uk-UA"/>
                <w:rPrChange w:id="8450" w:author="OLENA PASHKOVA (NEPTUNE.UA)" w:date="2022-11-21T15:31:00Z">
                  <w:rPr>
                    <w:rFonts w:ascii="Times New Roman" w:eastAsia="Calibri" w:hAnsi="Times New Roman" w:cs="Times New Roman"/>
                    <w:lang w:val="uk-UA"/>
                  </w:rPr>
                </w:rPrChange>
              </w:rPr>
              <w:t>Вологість – макс. 12,0%</w:t>
            </w:r>
          </w:p>
          <w:p w14:paraId="50300E39" w14:textId="77777777" w:rsidR="00400CA9" w:rsidRPr="00783C1A" w:rsidRDefault="00400CA9" w:rsidP="00400CA9">
            <w:pPr>
              <w:contextualSpacing/>
              <w:jc w:val="both"/>
              <w:rPr>
                <w:rFonts w:ascii="Times New Roman" w:eastAsia="Calibri" w:hAnsi="Times New Roman" w:cs="Times New Roman"/>
                <w:bCs/>
                <w:rPrChange w:id="8451"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lang w:val="uk-UA"/>
                <w:rPrChange w:id="8452" w:author="OLENA PASHKOVA (NEPTUNE.UA)" w:date="2022-11-21T15:31:00Z">
                  <w:rPr>
                    <w:rFonts w:ascii="Times New Roman" w:eastAsia="Calibri" w:hAnsi="Times New Roman" w:cs="Times New Roman"/>
                    <w:lang w:val="uk-UA"/>
                  </w:rPr>
                </w:rPrChange>
              </w:rPr>
              <w:t>Масова частка білка, в перерахунку на суху речовину – мін. 33,0%</w:t>
            </w:r>
          </w:p>
          <w:p w14:paraId="5E9E8B7A" w14:textId="77777777" w:rsidR="00400CA9" w:rsidRPr="00783C1A" w:rsidRDefault="00400CA9" w:rsidP="00400CA9">
            <w:pPr>
              <w:contextualSpacing/>
              <w:jc w:val="both"/>
              <w:rPr>
                <w:rFonts w:ascii="Times New Roman" w:eastAsia="Calibri" w:hAnsi="Times New Roman" w:cs="Times New Roman"/>
                <w:bCs/>
                <w:rPrChange w:id="8453"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lang w:val="uk-UA"/>
                <w:rPrChange w:id="8454" w:author="OLENA PASHKOVA (NEPTUNE.UA)" w:date="2022-11-21T15:31:00Z">
                  <w:rPr>
                    <w:rFonts w:ascii="Times New Roman" w:eastAsia="Calibri" w:hAnsi="Times New Roman" w:cs="Times New Roman"/>
                    <w:lang w:val="uk-UA"/>
                  </w:rPr>
                </w:rPrChange>
              </w:rPr>
              <w:t>Масова частка олії, в перерахунку на суху речовину – мін. 18,5%</w:t>
            </w:r>
          </w:p>
          <w:p w14:paraId="0359C14F" w14:textId="77777777" w:rsidR="00400CA9" w:rsidRPr="00783C1A" w:rsidRDefault="00400CA9" w:rsidP="00400CA9">
            <w:pPr>
              <w:contextualSpacing/>
              <w:jc w:val="both"/>
              <w:rPr>
                <w:rFonts w:ascii="Times New Roman" w:eastAsia="Calibri" w:hAnsi="Times New Roman" w:cs="Times New Roman"/>
                <w:bCs/>
                <w:rPrChange w:id="8455"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lang w:val="uk-UA"/>
                <w:rPrChange w:id="8456" w:author="OLENA PASHKOVA (NEPTUNE.UA)" w:date="2022-11-21T15:31:00Z">
                  <w:rPr>
                    <w:rFonts w:ascii="Times New Roman" w:eastAsia="Calibri" w:hAnsi="Times New Roman" w:cs="Times New Roman"/>
                    <w:lang w:val="uk-UA"/>
                  </w:rPr>
                </w:rPrChange>
              </w:rPr>
              <w:t>Сміттєва домішка – макс. 3,0%</w:t>
            </w:r>
          </w:p>
          <w:p w14:paraId="25599C16" w14:textId="77777777" w:rsidR="00400CA9" w:rsidRPr="00783C1A" w:rsidRDefault="00400CA9" w:rsidP="00400CA9">
            <w:pPr>
              <w:contextualSpacing/>
              <w:jc w:val="both"/>
              <w:rPr>
                <w:rFonts w:ascii="Times New Roman" w:eastAsia="Calibri" w:hAnsi="Times New Roman" w:cs="Times New Roman"/>
                <w:bCs/>
                <w:lang w:val="uk-UA"/>
                <w:rPrChange w:id="8457"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458" w:author="OLENA PASHKOVA (NEPTUNE.UA)" w:date="2022-11-21T15:31:00Z">
                  <w:rPr>
                    <w:rFonts w:ascii="Times New Roman" w:eastAsia="Calibri" w:hAnsi="Times New Roman" w:cs="Times New Roman"/>
                    <w:lang w:val="uk-UA"/>
                  </w:rPr>
                </w:rPrChange>
              </w:rPr>
              <w:t>Інші показники відповідають вимогам ДСТУ 4964:2008 «Соя. Технічні вимоги». Партії насіння сої повинні бути в здоровому стані, без самозігрівання і теплового ушкодження під час сушіння, мати форму, колір і запах властивий нормальному насінню сої (без затхлого, пліснявого та сторонніх запахів)</w:t>
            </w:r>
          </w:p>
          <w:p w14:paraId="79C5CE28" w14:textId="77777777" w:rsidR="00400CA9" w:rsidRPr="00783C1A" w:rsidRDefault="00400CA9" w:rsidP="00400CA9">
            <w:pPr>
              <w:contextualSpacing/>
              <w:jc w:val="both"/>
              <w:rPr>
                <w:rFonts w:ascii="Times New Roman" w:eastAsia="Calibri" w:hAnsi="Times New Roman" w:cs="Times New Roman"/>
                <w:bCs/>
                <w:lang w:val="uk-UA"/>
                <w:rPrChange w:id="845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60" w:author="OLENA PASHKOVA (NEPTUNE.UA)" w:date="2022-11-21T15:31:00Z">
                  <w:rPr>
                    <w:rFonts w:ascii="Times New Roman" w:eastAsia="Calibri" w:hAnsi="Times New Roman" w:cs="Times New Roman"/>
                    <w:b/>
                    <w:lang w:val="uk-UA"/>
                  </w:rPr>
                </w:rPrChange>
              </w:rPr>
              <w:t>6.1.3.7.</w:t>
            </w:r>
            <w:r w:rsidRPr="00783C1A">
              <w:rPr>
                <w:rFonts w:ascii="Times New Roman" w:eastAsia="Calibri" w:hAnsi="Times New Roman" w:cs="Times New Roman"/>
                <w:bCs/>
                <w:lang w:val="uk-UA"/>
              </w:rPr>
              <w:t xml:space="preserve"> У разі невідповідності якісних показників зерна (вологість та смітна домішка), що поставляється Замовником на Термінал, вимогам визначеним цим Договором та при наявності технологічної можливості Терміналу, Виконавець надає ці послуги за окремими прямими д</w:t>
            </w:r>
            <w:r w:rsidRPr="00783C1A">
              <w:rPr>
                <w:rFonts w:ascii="Times New Roman" w:eastAsia="Calibri" w:hAnsi="Times New Roman" w:cs="Times New Roman"/>
                <w:bCs/>
                <w:lang w:val="uk-UA"/>
                <w:rPrChange w:id="8461" w:author="OLENA PASHKOVA (NEPTUNE.UA)" w:date="2022-11-21T15:31:00Z">
                  <w:rPr>
                    <w:rFonts w:ascii="Times New Roman" w:eastAsia="Calibri" w:hAnsi="Times New Roman" w:cs="Times New Roman"/>
                    <w:lang w:val="uk-UA"/>
                  </w:rPr>
                </w:rPrChange>
              </w:rPr>
              <w:t>оговорами з постачальниками.</w:t>
            </w:r>
          </w:p>
          <w:p w14:paraId="3482D064" w14:textId="634A9D8D" w:rsidR="00400CA9" w:rsidRPr="00783C1A"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462" w:author="OLENA PASHKOVA (NEPTUNE.UA)" w:date="2022-11-21T15:31:00Z">
                  <w:rPr>
                    <w:rFonts w:ascii="Times New Roman" w:eastAsia="Calibri" w:hAnsi="Times New Roman" w:cs="Times New Roman"/>
                    <w:lang w:val="uk-UA"/>
                  </w:rPr>
                </w:rPrChange>
              </w:rPr>
              <w:t xml:space="preserve">Кількість прийнятого зерна слід перерахувати за основу </w:t>
            </w:r>
            <w:r w:rsidRPr="00783C1A">
              <w:rPr>
                <w:rFonts w:ascii="Times New Roman" w:eastAsia="Calibri" w:hAnsi="Times New Roman" w:cs="Times New Roman"/>
                <w:bCs/>
                <w:lang w:val="uk-UA"/>
                <w:rPrChange w:id="8463" w:author="OLENA PASHKOVA (NEPTUNE.UA)" w:date="2022-11-21T15:31:00Z">
                  <w:rPr>
                    <w:rFonts w:ascii="Times New Roman" w:eastAsia="Calibri" w:hAnsi="Times New Roman" w:cs="Times New Roman"/>
                    <w:b/>
                    <w:lang w:val="uk-UA"/>
                  </w:rPr>
                </w:rPrChange>
              </w:rPr>
              <w:t xml:space="preserve">видаленої зайвої вологи та </w:t>
            </w:r>
            <w:ins w:id="8464" w:author="OLENA PASHKOVA (NEPTUNE.UA)" w:date="2022-10-26T04:03:00Z">
              <w:r w:rsidR="002517AE" w:rsidRPr="00783C1A">
                <w:rPr>
                  <w:rFonts w:ascii="Times New Roman" w:eastAsia="Calibri" w:hAnsi="Times New Roman" w:cs="Times New Roman"/>
                  <w:bCs/>
                  <w:lang w:val="uk-UA"/>
                  <w:rPrChange w:id="8465" w:author="OLENA PASHKOVA (NEPTUNE.UA)" w:date="2022-11-21T15:31:00Z">
                    <w:rPr>
                      <w:rFonts w:ascii="Times New Roman" w:eastAsia="Calibri" w:hAnsi="Times New Roman" w:cs="Times New Roman"/>
                      <w:b/>
                      <w:lang w:val="uk-UA"/>
                    </w:rPr>
                  </w:rPrChange>
                </w:rPr>
                <w:t>домішок.</w:t>
              </w:r>
            </w:ins>
            <w:del w:id="8466" w:author="OLENA PASHKOVA (NEPTUNE.UA)" w:date="2022-10-26T04:03:00Z">
              <w:r w:rsidRPr="00783C1A" w:rsidDel="002517AE">
                <w:rPr>
                  <w:rFonts w:ascii="Times New Roman" w:eastAsia="Calibri" w:hAnsi="Times New Roman" w:cs="Times New Roman"/>
                  <w:bCs/>
                  <w:lang w:val="uk-UA"/>
                  <w:rPrChange w:id="8467" w:author="OLENA PASHKOVA (NEPTUNE.UA)" w:date="2022-11-21T15:31:00Z">
                    <w:rPr>
                      <w:rFonts w:ascii="Times New Roman" w:eastAsia="Calibri" w:hAnsi="Times New Roman" w:cs="Times New Roman"/>
                      <w:b/>
                      <w:lang w:val="uk-UA"/>
                    </w:rPr>
                  </w:rPrChange>
                </w:rPr>
                <w:delText xml:space="preserve">сторонніх </w:delText>
              </w:r>
              <w:commentRangeStart w:id="8468"/>
              <w:r w:rsidRPr="00783C1A" w:rsidDel="002517AE">
                <w:rPr>
                  <w:rFonts w:ascii="Times New Roman" w:eastAsia="Calibri" w:hAnsi="Times New Roman" w:cs="Times New Roman"/>
                  <w:bCs/>
                  <w:lang w:val="uk-UA"/>
                  <w:rPrChange w:id="8469" w:author="OLENA PASHKOVA (NEPTUNE.UA)" w:date="2022-11-21T15:31:00Z">
                    <w:rPr>
                      <w:rFonts w:ascii="Times New Roman" w:eastAsia="Calibri" w:hAnsi="Times New Roman" w:cs="Times New Roman"/>
                      <w:b/>
                      <w:lang w:val="uk-UA"/>
                    </w:rPr>
                  </w:rPrChange>
                </w:rPr>
                <w:delText>речовин</w:delText>
              </w:r>
            </w:del>
            <w:commentRangeEnd w:id="8468"/>
            <w:r w:rsidRPr="00783C1A">
              <w:rPr>
                <w:rFonts w:ascii="Calibri" w:eastAsia="Calibri" w:hAnsi="Calibri" w:cs="Times New Roman"/>
                <w:bCs/>
                <w:sz w:val="16"/>
                <w:szCs w:val="16"/>
              </w:rPr>
              <w:commentReference w:id="8468"/>
            </w:r>
            <w:r w:rsidRPr="00783C1A">
              <w:rPr>
                <w:rFonts w:ascii="Times New Roman" w:eastAsia="Calibri" w:hAnsi="Times New Roman" w:cs="Times New Roman"/>
                <w:bCs/>
                <w:lang w:val="uk-UA"/>
                <w:rPrChange w:id="8470" w:author="OLENA PASHKOVA (NEPTUNE.UA)" w:date="2022-11-21T15:31:00Z">
                  <w:rPr>
                    <w:rFonts w:ascii="Times New Roman" w:eastAsia="Calibri" w:hAnsi="Times New Roman" w:cs="Times New Roman"/>
                    <w:b/>
                    <w:lang w:val="uk-UA"/>
                  </w:rPr>
                </w:rPrChange>
              </w:rPr>
              <w:t>.</w:t>
            </w:r>
          </w:p>
          <w:p w14:paraId="1981498C" w14:textId="77777777" w:rsidR="00400CA9" w:rsidRPr="00783C1A" w:rsidRDefault="00400CA9" w:rsidP="00400CA9">
            <w:pPr>
              <w:contextualSpacing/>
              <w:jc w:val="both"/>
              <w:rPr>
                <w:ins w:id="8471" w:author="SERHII SULIMA (NEPTUNE.UA)" w:date="2022-08-30T16:30:00Z"/>
                <w:rFonts w:ascii="Times New Roman" w:eastAsia="Calibri" w:hAnsi="Times New Roman" w:cs="Times New Roman"/>
                <w:bCs/>
                <w:lang w:val="uk-UA"/>
                <w:rPrChange w:id="8472" w:author="OLENA PASHKOVA (NEPTUNE.UA)" w:date="2022-11-21T15:31:00Z">
                  <w:rPr>
                    <w:ins w:id="8473" w:author="SERHII SULIMA (NEPTUNE.UA)" w:date="2022-08-30T16:30:00Z"/>
                    <w:rFonts w:ascii="Times New Roman" w:eastAsia="Calibri" w:hAnsi="Times New Roman" w:cs="Times New Roman"/>
                    <w:b/>
                    <w:lang w:val="uk-UA"/>
                  </w:rPr>
                </w:rPrChange>
              </w:rPr>
            </w:pPr>
          </w:p>
          <w:p w14:paraId="0FEF42B3" w14:textId="77777777" w:rsidR="00400CA9" w:rsidRPr="00783C1A" w:rsidRDefault="00400CA9" w:rsidP="00400CA9">
            <w:pPr>
              <w:contextualSpacing/>
              <w:jc w:val="both"/>
              <w:rPr>
                <w:ins w:id="8474" w:author="SERHII SULIMA (NEPTUNE.UA)" w:date="2022-09-01T12:44:00Z"/>
                <w:rFonts w:ascii="Times New Roman" w:eastAsia="Calibri" w:hAnsi="Times New Roman" w:cs="Times New Roman"/>
                <w:bCs/>
                <w:lang w:val="uk-UA"/>
                <w:rPrChange w:id="8475" w:author="OLENA PASHKOVA (NEPTUNE.UA)" w:date="2022-11-21T15:31:00Z">
                  <w:rPr>
                    <w:ins w:id="8476" w:author="SERHII SULIMA (NEPTUNE.UA)" w:date="2022-09-01T12:44:00Z"/>
                    <w:rFonts w:ascii="Times New Roman" w:eastAsia="Calibri" w:hAnsi="Times New Roman" w:cs="Times New Roman"/>
                    <w:b/>
                    <w:lang w:val="uk-UA"/>
                  </w:rPr>
                </w:rPrChange>
              </w:rPr>
            </w:pPr>
          </w:p>
          <w:p w14:paraId="68DE8166" w14:textId="290751CC" w:rsidR="00400CA9" w:rsidRPr="00783C1A" w:rsidDel="00E6527A" w:rsidRDefault="00400CA9" w:rsidP="00400CA9">
            <w:pPr>
              <w:contextualSpacing/>
              <w:jc w:val="both"/>
              <w:rPr>
                <w:del w:id="8477" w:author="OLENA PASHKOVA (NEPTUNE.UA)" w:date="2022-11-21T02:44:00Z"/>
                <w:rFonts w:ascii="Times New Roman" w:eastAsia="Calibri" w:hAnsi="Times New Roman" w:cs="Times New Roman"/>
                <w:bCs/>
                <w:lang w:val="uk-UA"/>
                <w:rPrChange w:id="8478" w:author="OLENA PASHKOVA (NEPTUNE.UA)" w:date="2022-11-21T15:31:00Z">
                  <w:rPr>
                    <w:del w:id="8479" w:author="OLENA PASHKOVA (NEPTUNE.UA)" w:date="2022-11-21T02:44:00Z"/>
                    <w:rFonts w:ascii="Times New Roman" w:eastAsia="Calibri" w:hAnsi="Times New Roman" w:cs="Times New Roman"/>
                    <w:b/>
                    <w:lang w:val="uk-UA"/>
                  </w:rPr>
                </w:rPrChange>
              </w:rPr>
            </w:pPr>
            <w:del w:id="8480" w:author="OLENA PASHKOVA (NEPTUNE.UA)" w:date="2022-11-21T02:44:00Z">
              <w:r w:rsidRPr="00783C1A" w:rsidDel="00E6527A">
                <w:rPr>
                  <w:rFonts w:ascii="Times New Roman" w:eastAsia="Calibri" w:hAnsi="Times New Roman" w:cs="Times New Roman"/>
                  <w:bCs/>
                  <w:lang w:val="uk-UA"/>
                  <w:rPrChange w:id="8481" w:author="OLENA PASHKOVA (NEPTUNE.UA)" w:date="2022-11-21T15:31:00Z">
                    <w:rPr>
                      <w:rFonts w:ascii="Times New Roman" w:eastAsia="Calibri" w:hAnsi="Times New Roman" w:cs="Times New Roman"/>
                      <w:b/>
                      <w:lang w:val="uk-UA"/>
                    </w:rPr>
                  </w:rPrChange>
                </w:rPr>
                <w:delText>6.1.3.8.</w:delText>
              </w:r>
              <w:r w:rsidRPr="00783C1A" w:rsidDel="00E6527A">
                <w:rPr>
                  <w:rFonts w:ascii="Times New Roman" w:eastAsia="Calibri" w:hAnsi="Times New Roman" w:cs="Times New Roman"/>
                  <w:bCs/>
                  <w:lang w:val="uk-UA"/>
                  <w:rPrChange w:id="8482" w:author="OLENA PASHKOVA (NEPTUNE.UA)" w:date="2022-11-21T15:31:00Z">
                    <w:rPr>
                      <w:rFonts w:ascii="Times New Roman" w:eastAsia="Calibri" w:hAnsi="Times New Roman" w:cs="Times New Roman"/>
                      <w:lang w:val="uk-UA"/>
                    </w:rPr>
                  </w:rPrChange>
                </w:rPr>
                <w:delText xml:space="preserve"> Замовник погоджується просушити/очистити зерно згідно з окремими договорами між постачальниками та Виконавцем, враховуючи технологічні можливості Виконавця.</w:delText>
              </w:r>
            </w:del>
          </w:p>
          <w:p w14:paraId="3B1724FC" w14:textId="77777777" w:rsidR="00400CA9" w:rsidRPr="00783C1A" w:rsidRDefault="00400CA9" w:rsidP="00400CA9">
            <w:pPr>
              <w:contextualSpacing/>
              <w:jc w:val="both"/>
              <w:rPr>
                <w:rFonts w:ascii="Times New Roman" w:eastAsia="Calibri" w:hAnsi="Times New Roman" w:cs="Times New Roman"/>
                <w:bCs/>
                <w:lang w:val="uk-UA"/>
                <w:rPrChange w:id="848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84" w:author="OLENA PASHKOVA (NEPTUNE.UA)" w:date="2022-11-21T15:31:00Z">
                  <w:rPr>
                    <w:rFonts w:ascii="Times New Roman" w:eastAsia="Calibri" w:hAnsi="Times New Roman" w:cs="Times New Roman"/>
                    <w:b/>
                    <w:lang w:val="uk-UA"/>
                  </w:rPr>
                </w:rPrChange>
              </w:rPr>
              <w:t>6.1.3.9.</w:t>
            </w:r>
            <w:r w:rsidRPr="00783C1A">
              <w:rPr>
                <w:rFonts w:ascii="Times New Roman" w:eastAsia="Calibri" w:hAnsi="Times New Roman" w:cs="Times New Roman"/>
                <w:bCs/>
                <w:lang w:val="uk-UA"/>
              </w:rPr>
              <w:t xml:space="preserve"> У разі відсутності у Виконавця технічних можливостей для доведення якісних показників зерна до норм, зазначених в цьому Договорі, Виконавець повинен оформити відмову на Товарно-транспортної накладній з відміткою «Повернення» і оформити Акт повернення із з</w:t>
            </w:r>
            <w:r w:rsidRPr="00783C1A">
              <w:rPr>
                <w:rFonts w:ascii="Times New Roman" w:eastAsia="Calibri" w:hAnsi="Times New Roman" w:cs="Times New Roman"/>
                <w:bCs/>
                <w:lang w:val="uk-UA"/>
                <w:rPrChange w:id="8485" w:author="OLENA PASHKOVA (NEPTUNE.UA)" w:date="2022-11-21T15:31:00Z">
                  <w:rPr>
                    <w:rFonts w:ascii="Times New Roman" w:eastAsia="Calibri" w:hAnsi="Times New Roman" w:cs="Times New Roman"/>
                    <w:lang w:val="uk-UA"/>
                  </w:rPr>
                </w:rPrChange>
              </w:rPr>
              <w:t>азначенням якісного показника, який перевищує обмеження технічних можливостей Терміналу.</w:t>
            </w:r>
          </w:p>
          <w:p w14:paraId="01F2A5DA" w14:textId="77777777" w:rsidR="00400CA9" w:rsidRPr="00783C1A" w:rsidRDefault="00400CA9" w:rsidP="00400CA9">
            <w:pPr>
              <w:contextualSpacing/>
              <w:jc w:val="both"/>
              <w:rPr>
                <w:rFonts w:ascii="Times New Roman" w:eastAsia="Calibri" w:hAnsi="Times New Roman" w:cs="Times New Roman"/>
                <w:bCs/>
                <w:lang w:val="uk-UA"/>
                <w:rPrChange w:id="848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87" w:author="OLENA PASHKOVA (NEPTUNE.UA)" w:date="2022-11-21T15:31:00Z">
                  <w:rPr>
                    <w:rFonts w:ascii="Times New Roman" w:eastAsia="Calibri" w:hAnsi="Times New Roman" w:cs="Times New Roman"/>
                    <w:b/>
                    <w:lang w:val="uk-UA"/>
                  </w:rPr>
                </w:rPrChange>
              </w:rPr>
              <w:t>6.2.</w:t>
            </w:r>
            <w:r w:rsidRPr="00783C1A">
              <w:rPr>
                <w:rFonts w:ascii="Times New Roman" w:eastAsia="Calibri" w:hAnsi="Times New Roman" w:cs="Times New Roman"/>
                <w:bCs/>
                <w:lang w:val="uk-UA"/>
              </w:rPr>
              <w:t xml:space="preserve"> Вага прийнятого Зерна визначається Терміналом на повірених автомобільних і вагонних електронних вагах для статичного та динамічного зважування, встановлених на Те</w:t>
            </w:r>
            <w:r w:rsidRPr="00783C1A">
              <w:rPr>
                <w:rFonts w:ascii="Times New Roman" w:eastAsia="Calibri" w:hAnsi="Times New Roman" w:cs="Times New Roman"/>
                <w:bCs/>
                <w:lang w:val="uk-UA"/>
                <w:rPrChange w:id="8488" w:author="OLENA PASHKOVA (NEPTUNE.UA)" w:date="2022-11-21T15:31:00Z">
                  <w:rPr>
                    <w:rFonts w:ascii="Times New Roman" w:eastAsia="Calibri" w:hAnsi="Times New Roman" w:cs="Times New Roman"/>
                    <w:lang w:val="uk-UA"/>
                  </w:rPr>
                </w:rPrChange>
              </w:rPr>
              <w:t>рміналі.</w:t>
            </w:r>
          </w:p>
          <w:p w14:paraId="54D1488D" w14:textId="77777777" w:rsidR="00400CA9" w:rsidRPr="00783C1A" w:rsidRDefault="00400CA9" w:rsidP="00400CA9">
            <w:pPr>
              <w:contextualSpacing/>
              <w:jc w:val="both"/>
              <w:rPr>
                <w:rFonts w:ascii="Times New Roman" w:eastAsia="Calibri" w:hAnsi="Times New Roman" w:cs="Times New Roman"/>
                <w:bCs/>
                <w:lang w:val="uk-UA"/>
                <w:rPrChange w:id="848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90" w:author="OLENA PASHKOVA (NEPTUNE.UA)" w:date="2022-11-21T15:31:00Z">
                  <w:rPr>
                    <w:rFonts w:ascii="Times New Roman" w:eastAsia="Calibri" w:hAnsi="Times New Roman" w:cs="Times New Roman"/>
                    <w:b/>
                    <w:lang w:val="uk-UA"/>
                  </w:rPr>
                </w:rPrChange>
              </w:rPr>
              <w:t>6.3.</w:t>
            </w:r>
            <w:r w:rsidRPr="00783C1A">
              <w:rPr>
                <w:rFonts w:ascii="Times New Roman" w:eastAsia="Calibri" w:hAnsi="Times New Roman" w:cs="Times New Roman"/>
                <w:bCs/>
                <w:lang w:val="uk-UA"/>
              </w:rPr>
              <w:t xml:space="preserve"> У разі відмови Замовника від навантаження на судно Вантажу завезеного на Термінал та/або вимоги </w:t>
            </w:r>
            <w:r w:rsidRPr="00783C1A">
              <w:rPr>
                <w:rFonts w:ascii="Times New Roman" w:eastAsia="Calibri" w:hAnsi="Times New Roman" w:cs="Times New Roman"/>
                <w:bCs/>
                <w:lang w:val="uk-UA"/>
              </w:rPr>
              <w:lastRenderedPageBreak/>
              <w:t xml:space="preserve">Замовника переоформити вантаж на третю особу, переоформлення Вантажу Замовника на Терміналі на користь третьої особи </w:t>
            </w:r>
            <w:commentRangeStart w:id="8491"/>
            <w:r w:rsidRPr="00783C1A">
              <w:rPr>
                <w:rFonts w:ascii="Times New Roman" w:eastAsia="Calibri" w:hAnsi="Times New Roman" w:cs="Times New Roman"/>
                <w:bCs/>
                <w:lang w:val="uk-UA"/>
              </w:rPr>
              <w:t xml:space="preserve">проводиться згідно з Інструкціями ведення обліку зерна Виконавця </w:t>
            </w:r>
            <w:commentRangeEnd w:id="8491"/>
            <w:r w:rsidR="00570EFE" w:rsidRPr="00783C1A">
              <w:rPr>
                <w:rStyle w:val="ab"/>
                <w:bCs/>
              </w:rPr>
              <w:commentReference w:id="8491"/>
            </w:r>
            <w:r w:rsidRPr="00783C1A">
              <w:rPr>
                <w:rFonts w:ascii="Times New Roman" w:eastAsia="Calibri" w:hAnsi="Times New Roman" w:cs="Times New Roman"/>
                <w:bCs/>
                <w:lang w:val="uk-UA"/>
              </w:rPr>
              <w:t>та  можливе тільки за наявності:</w:t>
            </w:r>
          </w:p>
          <w:p w14:paraId="7BD93771" w14:textId="77777777" w:rsidR="00400CA9" w:rsidRPr="00783C1A" w:rsidRDefault="00400CA9" w:rsidP="00400CA9">
            <w:pPr>
              <w:contextualSpacing/>
              <w:jc w:val="both"/>
              <w:rPr>
                <w:rFonts w:ascii="Times New Roman" w:eastAsia="Calibri" w:hAnsi="Times New Roman" w:cs="Times New Roman"/>
                <w:bCs/>
                <w:lang w:val="uk-UA"/>
                <w:rPrChange w:id="849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9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494" w:author="OLENA PASHKOVA (NEPTUNE.UA)" w:date="2022-11-21T15:31:00Z">
                  <w:rPr>
                    <w:rFonts w:ascii="Times New Roman" w:eastAsia="Calibri" w:hAnsi="Times New Roman" w:cs="Times New Roman"/>
                    <w:lang w:val="uk-UA"/>
                  </w:rPr>
                </w:rPrChange>
              </w:rPr>
              <w:tab/>
              <w:t>оригіналу листа (заяви) з проханням переоформити вантаж на третю особу;</w:t>
            </w:r>
          </w:p>
          <w:p w14:paraId="5730E24F" w14:textId="77777777" w:rsidR="00400CA9" w:rsidRPr="00783C1A" w:rsidRDefault="00400CA9" w:rsidP="00400CA9">
            <w:pPr>
              <w:contextualSpacing/>
              <w:jc w:val="both"/>
              <w:rPr>
                <w:rFonts w:ascii="Times New Roman" w:eastAsia="Calibri" w:hAnsi="Times New Roman" w:cs="Times New Roman"/>
                <w:bCs/>
                <w:lang w:val="uk-UA"/>
                <w:rPrChange w:id="849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9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497" w:author="OLENA PASHKOVA (NEPTUNE.UA)" w:date="2022-11-21T15:31:00Z">
                  <w:rPr>
                    <w:rFonts w:ascii="Times New Roman" w:eastAsia="Calibri" w:hAnsi="Times New Roman" w:cs="Times New Roman"/>
                    <w:lang w:val="uk-UA"/>
                  </w:rPr>
                </w:rPrChange>
              </w:rPr>
              <w:tab/>
              <w:t>довіреності від Замовника;</w:t>
            </w:r>
          </w:p>
          <w:p w14:paraId="0966DF12" w14:textId="77777777" w:rsidR="00400CA9" w:rsidRPr="00783C1A" w:rsidRDefault="00400CA9" w:rsidP="00400CA9">
            <w:pPr>
              <w:contextualSpacing/>
              <w:jc w:val="both"/>
              <w:rPr>
                <w:rFonts w:ascii="Times New Roman" w:eastAsia="Calibri" w:hAnsi="Times New Roman" w:cs="Times New Roman"/>
                <w:bCs/>
                <w:lang w:val="uk-UA"/>
                <w:rPrChange w:id="849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49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500" w:author="OLENA PASHKOVA (NEPTUNE.UA)" w:date="2022-11-21T15:31:00Z">
                  <w:rPr>
                    <w:rFonts w:ascii="Times New Roman" w:eastAsia="Calibri" w:hAnsi="Times New Roman" w:cs="Times New Roman"/>
                    <w:lang w:val="uk-UA"/>
                  </w:rPr>
                </w:rPrChange>
              </w:rPr>
              <w:tab/>
              <w:t>оригіналів складських документів;</w:t>
            </w:r>
          </w:p>
          <w:p w14:paraId="4A887E5E" w14:textId="77777777" w:rsidR="00400CA9" w:rsidRPr="00783C1A" w:rsidRDefault="00400CA9" w:rsidP="00400CA9">
            <w:pPr>
              <w:contextualSpacing/>
              <w:jc w:val="both"/>
              <w:rPr>
                <w:rFonts w:ascii="Times New Roman" w:eastAsia="Calibri" w:hAnsi="Times New Roman" w:cs="Times New Roman"/>
                <w:bCs/>
                <w:lang w:val="uk-UA"/>
                <w:rPrChange w:id="850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0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503" w:author="OLENA PASHKOVA (NEPTUNE.UA)" w:date="2022-11-21T15:31:00Z">
                  <w:rPr>
                    <w:rFonts w:ascii="Times New Roman" w:eastAsia="Calibri" w:hAnsi="Times New Roman" w:cs="Times New Roman"/>
                    <w:lang w:val="uk-UA"/>
                  </w:rPr>
                </w:rPrChange>
              </w:rPr>
              <w:tab/>
              <w:t>тристороннього акту про прийом-передачу права власності;</w:t>
            </w:r>
          </w:p>
          <w:p w14:paraId="7164CB44" w14:textId="77777777" w:rsidR="00400CA9" w:rsidRPr="00783C1A" w:rsidRDefault="00400CA9" w:rsidP="00400CA9">
            <w:pPr>
              <w:contextualSpacing/>
              <w:jc w:val="both"/>
              <w:rPr>
                <w:rFonts w:ascii="Times New Roman" w:eastAsia="Calibri" w:hAnsi="Times New Roman" w:cs="Times New Roman"/>
                <w:bCs/>
                <w:lang w:val="uk-UA"/>
                <w:rPrChange w:id="850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0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506" w:author="OLENA PASHKOVA (NEPTUNE.UA)" w:date="2022-11-21T15:31:00Z">
                  <w:rPr>
                    <w:rFonts w:ascii="Times New Roman" w:eastAsia="Calibri" w:hAnsi="Times New Roman" w:cs="Times New Roman"/>
                    <w:lang w:val="uk-UA"/>
                  </w:rPr>
                </w:rPrChange>
              </w:rPr>
              <w:tab/>
              <w:t>договору на надання послуг з транспортної обробки зернових вантажів, укладеного із третьою особою;</w:t>
            </w:r>
          </w:p>
          <w:p w14:paraId="42D6D7DB" w14:textId="77777777" w:rsidR="00400CA9" w:rsidRPr="00783C1A" w:rsidRDefault="00400CA9" w:rsidP="00400CA9">
            <w:pPr>
              <w:contextualSpacing/>
              <w:jc w:val="both"/>
              <w:rPr>
                <w:rFonts w:ascii="Times New Roman" w:eastAsia="Calibri" w:hAnsi="Times New Roman" w:cs="Times New Roman"/>
                <w:bCs/>
                <w:lang w:val="uk-UA"/>
                <w:rPrChange w:id="850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0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509" w:author="OLENA PASHKOVA (NEPTUNE.UA)" w:date="2022-11-21T15:31:00Z">
                  <w:rPr>
                    <w:rFonts w:ascii="Times New Roman" w:eastAsia="Calibri" w:hAnsi="Times New Roman" w:cs="Times New Roman"/>
                    <w:lang w:val="uk-UA"/>
                  </w:rPr>
                </w:rPrChange>
              </w:rPr>
              <w:tab/>
              <w:t xml:space="preserve">обов'язкової наявності у представника Замовника та представника третьої особи документа, який підтверджує його особу, а також документа, що підтверджує його повноваження. </w:t>
            </w:r>
          </w:p>
          <w:p w14:paraId="4723B29E" w14:textId="77777777" w:rsidR="00400CA9" w:rsidRPr="00783C1A" w:rsidRDefault="00400CA9" w:rsidP="00400CA9">
            <w:pPr>
              <w:contextualSpacing/>
              <w:jc w:val="both"/>
              <w:rPr>
                <w:rFonts w:ascii="Times New Roman" w:eastAsia="Calibri" w:hAnsi="Times New Roman" w:cs="Times New Roman"/>
                <w:bCs/>
                <w:lang w:val="uk-UA"/>
                <w:rPrChange w:id="851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11" w:author="OLENA PASHKOVA (NEPTUNE.UA)" w:date="2022-11-21T15:31:00Z">
                  <w:rPr>
                    <w:rFonts w:ascii="Times New Roman" w:eastAsia="Calibri" w:hAnsi="Times New Roman" w:cs="Times New Roman"/>
                    <w:lang w:val="uk-UA"/>
                  </w:rPr>
                </w:rPrChange>
              </w:rPr>
              <w:t>Без виконання даних умов, Вантаж не підлягає переоформленню.</w:t>
            </w:r>
          </w:p>
          <w:p w14:paraId="150C8A23" w14:textId="77777777" w:rsidR="00400CA9" w:rsidRPr="00783C1A" w:rsidRDefault="00400CA9" w:rsidP="00400CA9">
            <w:pPr>
              <w:contextualSpacing/>
              <w:jc w:val="both"/>
              <w:rPr>
                <w:rFonts w:ascii="Times New Roman" w:eastAsia="Calibri" w:hAnsi="Times New Roman" w:cs="Times New Roman"/>
                <w:bCs/>
                <w:lang w:val="uk-UA"/>
                <w:rPrChange w:id="851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13" w:author="OLENA PASHKOVA (NEPTUNE.UA)" w:date="2022-11-21T15:31:00Z">
                  <w:rPr>
                    <w:rFonts w:ascii="Times New Roman" w:eastAsia="Calibri" w:hAnsi="Times New Roman" w:cs="Times New Roman"/>
                    <w:b/>
                    <w:lang w:val="uk-UA"/>
                  </w:rPr>
                </w:rPrChange>
              </w:rPr>
              <w:t>6.4.</w:t>
            </w:r>
            <w:r w:rsidRPr="00783C1A">
              <w:rPr>
                <w:rFonts w:ascii="Times New Roman" w:eastAsia="Calibri" w:hAnsi="Times New Roman" w:cs="Times New Roman"/>
                <w:bCs/>
                <w:lang w:val="uk-UA"/>
              </w:rPr>
              <w:t xml:space="preserve"> Переоформлення Вантажу здійснюється за фактичною якістю в загальній партії зерна на момент переоформлення, що повинно підтверджуватися даними Лабораторії Ви</w:t>
            </w:r>
            <w:r w:rsidRPr="00783C1A">
              <w:rPr>
                <w:rFonts w:ascii="Times New Roman" w:eastAsia="Calibri" w:hAnsi="Times New Roman" w:cs="Times New Roman"/>
                <w:bCs/>
                <w:lang w:val="uk-UA"/>
                <w:rPrChange w:id="8514" w:author="OLENA PASHKOVA (NEPTUNE.UA)" w:date="2022-11-21T15:31:00Z">
                  <w:rPr>
                    <w:rFonts w:ascii="Times New Roman" w:eastAsia="Calibri" w:hAnsi="Times New Roman" w:cs="Times New Roman"/>
                    <w:lang w:val="uk-UA"/>
                  </w:rPr>
                </w:rPrChange>
              </w:rPr>
              <w:t>конавця.</w:t>
            </w:r>
          </w:p>
          <w:p w14:paraId="1D1C1F6F" w14:textId="77777777" w:rsidR="00400CA9" w:rsidRPr="00783C1A" w:rsidRDefault="00400CA9" w:rsidP="00400CA9">
            <w:pPr>
              <w:contextualSpacing/>
              <w:jc w:val="both"/>
              <w:rPr>
                <w:rFonts w:ascii="Times New Roman" w:eastAsia="Calibri" w:hAnsi="Times New Roman" w:cs="Times New Roman"/>
                <w:bCs/>
                <w:lang w:val="uk-UA"/>
                <w:rPrChange w:id="851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16" w:author="OLENA PASHKOVA (NEPTUNE.UA)" w:date="2022-11-21T15:31:00Z">
                  <w:rPr>
                    <w:rFonts w:ascii="Times New Roman" w:eastAsia="Calibri" w:hAnsi="Times New Roman" w:cs="Times New Roman"/>
                    <w:b/>
                    <w:lang w:val="uk-UA"/>
                  </w:rPr>
                </w:rPrChange>
              </w:rPr>
              <w:t>6.5.</w:t>
            </w:r>
            <w:r w:rsidRPr="00783C1A">
              <w:rPr>
                <w:rFonts w:ascii="Times New Roman" w:eastAsia="Calibri" w:hAnsi="Times New Roman" w:cs="Times New Roman"/>
                <w:bCs/>
                <w:lang w:val="uk-UA"/>
              </w:rPr>
              <w:t xml:space="preserve"> Виконавець не несе відповідальності за погіршення якісних характеристик Вантажу та втрати його кількості, у випадках його зберігання понад 60 календарних днів, за умови неналежного виконання Замовником обов'язків даного Договору та інструкцій</w:t>
            </w:r>
            <w:r w:rsidRPr="00783C1A">
              <w:rPr>
                <w:rFonts w:ascii="Times New Roman" w:eastAsia="Calibri" w:hAnsi="Times New Roman" w:cs="Times New Roman"/>
                <w:bCs/>
                <w:lang w:val="uk-UA"/>
                <w:rPrChange w:id="8517" w:author="OLENA PASHKOVA (NEPTUNE.UA)" w:date="2022-11-21T15:31:00Z">
                  <w:rPr>
                    <w:rFonts w:ascii="Times New Roman" w:eastAsia="Calibri" w:hAnsi="Times New Roman" w:cs="Times New Roman"/>
                    <w:lang w:val="uk-UA"/>
                  </w:rPr>
                </w:rPrChange>
              </w:rPr>
              <w:t xml:space="preserve"> Виконавця. </w:t>
            </w:r>
          </w:p>
          <w:p w14:paraId="5AEE9A13" w14:textId="77777777" w:rsidR="00400CA9" w:rsidRPr="00783C1A" w:rsidRDefault="00400CA9" w:rsidP="00400CA9">
            <w:pPr>
              <w:contextualSpacing/>
              <w:jc w:val="both"/>
              <w:rPr>
                <w:ins w:id="8518" w:author="SERHII SULIMA (NEPTUNE.UA)" w:date="2022-08-30T16:43:00Z"/>
                <w:rFonts w:ascii="Times New Roman" w:eastAsia="Calibri" w:hAnsi="Times New Roman" w:cs="Times New Roman"/>
                <w:bCs/>
                <w:lang w:val="uk-UA"/>
                <w:rPrChange w:id="8519" w:author="OLENA PASHKOVA (NEPTUNE.UA)" w:date="2022-11-21T15:31:00Z">
                  <w:rPr>
                    <w:ins w:id="8520" w:author="SERHII SULIMA (NEPTUNE.UA)" w:date="2022-08-30T16:43:00Z"/>
                    <w:rFonts w:ascii="Times New Roman" w:eastAsia="Calibri" w:hAnsi="Times New Roman" w:cs="Times New Roman"/>
                    <w:b/>
                    <w:lang w:val="uk-UA"/>
                  </w:rPr>
                </w:rPrChange>
              </w:rPr>
            </w:pPr>
          </w:p>
          <w:p w14:paraId="0E999FF3" w14:textId="77777777" w:rsidR="00400CA9" w:rsidRPr="00783C1A" w:rsidRDefault="00400CA9" w:rsidP="00400CA9">
            <w:pPr>
              <w:contextualSpacing/>
              <w:jc w:val="both"/>
              <w:rPr>
                <w:rFonts w:ascii="Times New Roman" w:eastAsia="Calibri" w:hAnsi="Times New Roman" w:cs="Times New Roman"/>
                <w:bCs/>
                <w:lang w:val="uk-UA"/>
                <w:rPrChange w:id="852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22" w:author="OLENA PASHKOVA (NEPTUNE.UA)" w:date="2022-11-21T15:31:00Z">
                  <w:rPr>
                    <w:rFonts w:ascii="Times New Roman" w:eastAsia="Calibri" w:hAnsi="Times New Roman" w:cs="Times New Roman"/>
                    <w:b/>
                    <w:lang w:val="uk-UA"/>
                  </w:rPr>
                </w:rPrChange>
              </w:rPr>
              <w:t>6.6.</w:t>
            </w:r>
            <w:r w:rsidRPr="00783C1A">
              <w:rPr>
                <w:rFonts w:ascii="Times New Roman" w:eastAsia="Calibri" w:hAnsi="Times New Roman" w:cs="Times New Roman"/>
                <w:bCs/>
                <w:lang w:val="uk-UA"/>
              </w:rPr>
              <w:t xml:space="preserve"> У разі прибуття Зерна залізничним чи автомобільним транспортом з візуальними ознаками нестачі чи несанкціонованого доступу до Зерна, технічного пошкодження транспортного засобу, Виконавець протягом 4 (чотирьох) годин інформує Замовника п</w:t>
            </w:r>
            <w:r w:rsidRPr="00783C1A">
              <w:rPr>
                <w:rFonts w:ascii="Times New Roman" w:eastAsia="Calibri" w:hAnsi="Times New Roman" w:cs="Times New Roman"/>
                <w:bCs/>
                <w:lang w:val="uk-UA"/>
                <w:rPrChange w:id="8523" w:author="OLENA PASHKOVA (NEPTUNE.UA)" w:date="2022-11-21T15:31:00Z">
                  <w:rPr>
                    <w:rFonts w:ascii="Times New Roman" w:eastAsia="Calibri" w:hAnsi="Times New Roman" w:cs="Times New Roman"/>
                    <w:lang w:val="uk-UA"/>
                  </w:rPr>
                </w:rPrChange>
              </w:rPr>
              <w:t>о телефону і письмово на електронну пошту</w:t>
            </w:r>
            <w:r w:rsidRPr="00783C1A">
              <w:rPr>
                <w:rFonts w:ascii="Times New Roman" w:eastAsia="Calibri" w:hAnsi="Times New Roman" w:cs="Times New Roman"/>
                <w:bCs/>
                <w:rPrChange w:id="8524" w:author="OLENA PASHKOVA (NEPTUNE.UA)" w:date="2022-11-21T15:31:00Z">
                  <w:rPr>
                    <w:rFonts w:ascii="Times New Roman" w:eastAsia="Calibri" w:hAnsi="Times New Roman" w:cs="Times New Roman"/>
                  </w:rPr>
                </w:rPrChange>
              </w:rPr>
              <w:t xml:space="preserve"> </w:t>
            </w:r>
            <w:ins w:id="8525" w:author="Nataliya Tomaskovic" w:date="2022-08-22T15:40:00Z">
              <w:r w:rsidRPr="00783C1A">
                <w:rPr>
                  <w:rFonts w:ascii="Times New Roman" w:eastAsia="Calibri" w:hAnsi="Times New Roman" w:cs="Times New Roman"/>
                  <w:bCs/>
                  <w:lang w:val="en-US"/>
                  <w:rPrChange w:id="8526" w:author="OLENA PASHKOVA (NEPTUNE.UA)" w:date="2022-11-21T15:31:00Z">
                    <w:rPr>
                      <w:rFonts w:ascii="Times New Roman" w:eastAsia="Calibri" w:hAnsi="Times New Roman" w:cs="Times New Roman"/>
                      <w:lang w:val="en-US"/>
                    </w:rPr>
                  </w:rPrChange>
                </w:rPr>
                <w:t>kiev</w:t>
              </w:r>
              <w:r w:rsidRPr="00783C1A">
                <w:rPr>
                  <w:rFonts w:ascii="Times New Roman" w:eastAsia="Calibri" w:hAnsi="Times New Roman" w:cs="Times New Roman"/>
                  <w:bCs/>
                  <w:rPrChange w:id="8527" w:author="OLENA PASHKOVA (NEPTUNE.UA)" w:date="2022-11-21T15:31:00Z">
                    <w:rPr>
                      <w:rFonts w:ascii="Times New Roman" w:eastAsia="Calibri" w:hAnsi="Times New Roman" w:cs="Times New Roman"/>
                    </w:rPr>
                  </w:rPrChange>
                </w:rPr>
                <w:t>_</w:t>
              </w:r>
              <w:r w:rsidRPr="00783C1A">
                <w:rPr>
                  <w:rFonts w:ascii="Times New Roman" w:eastAsia="Calibri" w:hAnsi="Times New Roman" w:cs="Times New Roman"/>
                  <w:bCs/>
                  <w:lang w:val="en-US"/>
                  <w:rPrChange w:id="8528" w:author="OLENA PASHKOVA (NEPTUNE.UA)" w:date="2022-11-21T15:31:00Z">
                    <w:rPr>
                      <w:rFonts w:ascii="Times New Roman" w:eastAsia="Calibri" w:hAnsi="Times New Roman" w:cs="Times New Roman"/>
                      <w:lang w:val="en-US"/>
                    </w:rPr>
                  </w:rPrChange>
                </w:rPr>
                <w:t>grain</w:t>
              </w:r>
              <w:r w:rsidRPr="00783C1A">
                <w:rPr>
                  <w:rFonts w:ascii="Times New Roman" w:eastAsia="Calibri" w:hAnsi="Times New Roman" w:cs="Times New Roman"/>
                  <w:bCs/>
                  <w:rPrChange w:id="8529" w:author="OLENA PASHKOVA (NEPTUNE.UA)" w:date="2022-11-21T15:31:00Z">
                    <w:rPr>
                      <w:rFonts w:ascii="Times New Roman" w:eastAsia="Calibri" w:hAnsi="Times New Roman" w:cs="Times New Roman"/>
                    </w:rPr>
                  </w:rPrChange>
                </w:rPr>
                <w:t>_</w:t>
              </w:r>
              <w:r w:rsidRPr="00783C1A">
                <w:rPr>
                  <w:rFonts w:ascii="Times New Roman" w:eastAsia="Calibri" w:hAnsi="Times New Roman" w:cs="Times New Roman"/>
                  <w:bCs/>
                  <w:lang w:val="en-US"/>
                  <w:rPrChange w:id="8530" w:author="OLENA PASHKOVA (NEPTUNE.UA)" w:date="2022-11-21T15:31:00Z">
                    <w:rPr>
                      <w:rFonts w:ascii="Times New Roman" w:eastAsia="Calibri" w:hAnsi="Times New Roman" w:cs="Times New Roman"/>
                      <w:lang w:val="en-US"/>
                    </w:rPr>
                  </w:rPrChange>
                </w:rPr>
                <w:t>oilseeds</w:t>
              </w:r>
              <w:r w:rsidRPr="00783C1A">
                <w:rPr>
                  <w:rFonts w:ascii="Times New Roman" w:eastAsia="Calibri" w:hAnsi="Times New Roman" w:cs="Times New Roman"/>
                  <w:bCs/>
                  <w:rPrChange w:id="8531" w:author="OLENA PASHKOVA (NEPTUNE.UA)" w:date="2022-11-21T15:31:00Z">
                    <w:rPr>
                      <w:rFonts w:ascii="Times New Roman" w:eastAsia="Calibri" w:hAnsi="Times New Roman" w:cs="Times New Roman"/>
                    </w:rPr>
                  </w:rPrChange>
                </w:rPr>
                <w:t>@</w:t>
              </w:r>
              <w:r w:rsidRPr="00783C1A">
                <w:rPr>
                  <w:rFonts w:ascii="Times New Roman" w:eastAsia="Calibri" w:hAnsi="Times New Roman" w:cs="Times New Roman"/>
                  <w:bCs/>
                  <w:lang w:val="en-US"/>
                  <w:rPrChange w:id="8532" w:author="OLENA PASHKOVA (NEPTUNE.UA)" w:date="2022-11-21T15:31:00Z">
                    <w:rPr>
                      <w:rFonts w:ascii="Times New Roman" w:eastAsia="Calibri" w:hAnsi="Times New Roman" w:cs="Times New Roman"/>
                      <w:lang w:val="en-US"/>
                    </w:rPr>
                  </w:rPrChange>
                </w:rPr>
                <w:t>cargill</w:t>
              </w:r>
              <w:r w:rsidRPr="00783C1A">
                <w:rPr>
                  <w:rFonts w:ascii="Times New Roman" w:eastAsia="Calibri" w:hAnsi="Times New Roman" w:cs="Times New Roman"/>
                  <w:bCs/>
                  <w:rPrChange w:id="8533" w:author="OLENA PASHKOVA (NEPTUNE.UA)" w:date="2022-11-21T15:31:00Z">
                    <w:rPr>
                      <w:rFonts w:ascii="Times New Roman" w:eastAsia="Calibri" w:hAnsi="Times New Roman" w:cs="Times New Roman"/>
                    </w:rPr>
                  </w:rPrChange>
                </w:rPr>
                <w:t>.</w:t>
              </w:r>
              <w:r w:rsidRPr="00783C1A">
                <w:rPr>
                  <w:rFonts w:ascii="Times New Roman" w:eastAsia="Calibri" w:hAnsi="Times New Roman" w:cs="Times New Roman"/>
                  <w:bCs/>
                  <w:lang w:val="en-US"/>
                  <w:rPrChange w:id="8534" w:author="OLENA PASHKOVA (NEPTUNE.UA)" w:date="2022-11-21T15:31:00Z">
                    <w:rPr>
                      <w:rFonts w:ascii="Times New Roman" w:eastAsia="Calibri" w:hAnsi="Times New Roman" w:cs="Times New Roman"/>
                      <w:lang w:val="en-US"/>
                    </w:rPr>
                  </w:rPrChange>
                </w:rPr>
                <w:t>com</w:t>
              </w:r>
              <w:r w:rsidRPr="00783C1A">
                <w:rPr>
                  <w:rFonts w:ascii="Times New Roman" w:eastAsia="Calibri" w:hAnsi="Times New Roman" w:cs="Times New Roman"/>
                  <w:bCs/>
                  <w:rPrChange w:id="8535" w:author="OLENA PASHKOVA (NEPTUNE.UA)" w:date="2022-11-21T15:31:00Z">
                    <w:rPr>
                      <w:rFonts w:ascii="Times New Roman" w:eastAsia="Calibri" w:hAnsi="Times New Roman" w:cs="Times New Roman"/>
                    </w:rPr>
                  </w:rPrChange>
                </w:rPr>
                <w:t xml:space="preserve"> </w:t>
              </w:r>
            </w:ins>
            <w:del w:id="8536" w:author="Nataliya Tomaskovic" w:date="2022-08-22T15:40:00Z">
              <w:r w:rsidRPr="00783C1A" w:rsidDel="00411B36">
                <w:rPr>
                  <w:rFonts w:ascii="Times New Roman" w:eastAsia="Calibri" w:hAnsi="Times New Roman" w:cs="Times New Roman"/>
                  <w:bCs/>
                  <w:rPrChange w:id="8537" w:author="OLENA PASHKOVA (NEPTUNE.UA)" w:date="2022-11-21T15:31:00Z">
                    <w:rPr>
                      <w:rFonts w:ascii="Times New Roman" w:eastAsia="Calibri" w:hAnsi="Times New Roman" w:cs="Times New Roman"/>
                    </w:rPr>
                  </w:rPrChange>
                </w:rPr>
                <w:delText>_____________________________</w:delText>
              </w:r>
            </w:del>
            <w:r w:rsidRPr="00783C1A">
              <w:rPr>
                <w:rFonts w:ascii="Times New Roman" w:eastAsia="Calibri" w:hAnsi="Times New Roman" w:cs="Times New Roman"/>
                <w:bCs/>
                <w:rPrChange w:id="8538"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uk-UA"/>
                <w:rPrChange w:id="8539" w:author="OLENA PASHKOVA (NEPTUNE.UA)" w:date="2022-11-21T15:31:00Z">
                  <w:rPr>
                    <w:rFonts w:ascii="Times New Roman" w:eastAsia="Calibri" w:hAnsi="Times New Roman" w:cs="Times New Roman"/>
                    <w:lang w:val="uk-UA"/>
                  </w:rPr>
                </w:rPrChange>
              </w:rPr>
              <w:t>а також організовує оформлення комерційних актів чи Актів загальної форми, для подальшої передачі Замовнику.</w:t>
            </w:r>
          </w:p>
          <w:p w14:paraId="3699E6F9" w14:textId="77777777" w:rsidR="00400CA9" w:rsidRPr="00783C1A" w:rsidRDefault="00400CA9" w:rsidP="00400CA9">
            <w:pPr>
              <w:contextualSpacing/>
              <w:jc w:val="both"/>
              <w:rPr>
                <w:rFonts w:ascii="Times New Roman" w:eastAsia="Calibri" w:hAnsi="Times New Roman" w:cs="Times New Roman"/>
                <w:bCs/>
                <w:lang w:val="uk-UA"/>
                <w:rPrChange w:id="854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41" w:author="OLENA PASHKOVA (NEPTUNE.UA)" w:date="2022-11-21T15:31:00Z">
                  <w:rPr>
                    <w:rFonts w:ascii="Times New Roman" w:eastAsia="Calibri" w:hAnsi="Times New Roman" w:cs="Times New Roman"/>
                    <w:lang w:val="uk-UA"/>
                  </w:rPr>
                </w:rPrChange>
              </w:rPr>
              <w:t>У разі прибуття залізничним чи автомобільним транспортом на адресу Виконавця некондиційного Вантажу (злежаний, спечений вантаж, наявність домішок, подмочка і т.і.), Виконавець забезпечує складання актів, на підставі яких Замовник відшкодовує додаткові витрати, пов’язані з вивантаженням, прийняттям, зберіганням та поверненням такого вантажу, включаючи простій вагонів.</w:t>
            </w:r>
          </w:p>
          <w:p w14:paraId="493EB30D" w14:textId="5503EA15" w:rsidR="00400CA9" w:rsidRPr="00783C1A" w:rsidDel="004D1F25" w:rsidRDefault="00400CA9" w:rsidP="004D1F25">
            <w:pPr>
              <w:contextualSpacing/>
              <w:jc w:val="both"/>
              <w:rPr>
                <w:del w:id="8542" w:author="OLENA PASHKOVA (NEPTUNE.UA)" w:date="2022-11-21T02:55:00Z"/>
                <w:rFonts w:ascii="Times New Roman" w:eastAsia="Calibri" w:hAnsi="Times New Roman" w:cs="Times New Roman"/>
                <w:bCs/>
                <w:lang w:val="uk-UA"/>
                <w:rPrChange w:id="8543" w:author="OLENA PASHKOVA (NEPTUNE.UA)" w:date="2022-11-21T15:31:00Z">
                  <w:rPr>
                    <w:del w:id="8544" w:author="OLENA PASHKOVA (NEPTUNE.UA)" w:date="2022-11-21T02:55: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8545" w:author="OLENA PASHKOVA (NEPTUNE.UA)" w:date="2022-11-21T15:31:00Z">
                  <w:rPr>
                    <w:rFonts w:ascii="Times New Roman" w:eastAsia="Calibri" w:hAnsi="Times New Roman" w:cs="Times New Roman"/>
                    <w:lang w:val="uk-UA"/>
                  </w:rPr>
                </w:rPrChange>
              </w:rPr>
              <w:t>Вагони з залишками кількостей фумігантів прийматись не будуть та повинні бути переадресовані Замо</w:t>
            </w:r>
            <w:ins w:id="8546" w:author="OLENA PASHKOVA (NEPTUNE.UA)" w:date="2022-11-21T02:54:00Z">
              <w:r w:rsidR="0099351B" w:rsidRPr="00783C1A">
                <w:rPr>
                  <w:rFonts w:ascii="Times New Roman" w:eastAsia="Calibri" w:hAnsi="Times New Roman" w:cs="Times New Roman"/>
                  <w:bCs/>
                  <w:lang w:val="uk-UA"/>
                  <w:rPrChange w:id="8547" w:author="OLENA PASHKOVA (NEPTUNE.UA)" w:date="2022-11-21T15:31:00Z">
                    <w:rPr>
                      <w:rFonts w:ascii="Times New Roman" w:eastAsia="Calibri" w:hAnsi="Times New Roman" w:cs="Times New Roman"/>
                      <w:lang w:val="uk-UA"/>
                    </w:rPr>
                  </w:rPrChange>
                </w:rPr>
                <w:t>в</w:t>
              </w:r>
            </w:ins>
            <w:r w:rsidRPr="00783C1A">
              <w:rPr>
                <w:rFonts w:ascii="Times New Roman" w:eastAsia="Calibri" w:hAnsi="Times New Roman" w:cs="Times New Roman"/>
                <w:bCs/>
                <w:lang w:val="uk-UA"/>
                <w:rPrChange w:id="8548" w:author="OLENA PASHKOVA (NEPTUNE.UA)" w:date="2022-11-21T15:31:00Z">
                  <w:rPr>
                    <w:rFonts w:ascii="Times New Roman" w:eastAsia="Calibri" w:hAnsi="Times New Roman" w:cs="Times New Roman"/>
                    <w:lang w:val="uk-UA"/>
                  </w:rPr>
                </w:rPrChange>
              </w:rPr>
              <w:t>ником протягом  3 (трьох) діб з моменту повідомлення Виконавцем</w:t>
            </w:r>
            <w:del w:id="8549" w:author="OLENA PASHKOVA (NEPTUNE.UA)" w:date="2022-11-21T02:55:00Z">
              <w:r w:rsidRPr="00783C1A" w:rsidDel="004D1F25">
                <w:rPr>
                  <w:rFonts w:ascii="Times New Roman" w:eastAsia="Calibri" w:hAnsi="Times New Roman" w:cs="Times New Roman"/>
                  <w:bCs/>
                  <w:lang w:val="uk-UA"/>
                  <w:rPrChange w:id="8550" w:author="OLENA PASHKOVA (NEPTUNE.UA)" w:date="2022-11-21T15:31:00Z">
                    <w:rPr>
                      <w:rFonts w:ascii="Times New Roman" w:eastAsia="Calibri" w:hAnsi="Times New Roman" w:cs="Times New Roman"/>
                      <w:lang w:val="uk-UA"/>
                    </w:rPr>
                  </w:rPrChange>
                </w:rPr>
                <w:delText>. У разі виявлення вагонів із залишками фумігантів Виконавець  має право виставити рахунок на сплату штрафу  Замовнику  на суму в розмірі 300,0 доларів США за вагон на добу, а Замовник зобов'язаний оплатити такий штраф  на протязі 5 (п’яти) банківських днів з моменту виставлення рахунку.</w:delText>
              </w:r>
            </w:del>
          </w:p>
          <w:p w14:paraId="0567D657" w14:textId="1AC6D804" w:rsidR="00400CA9" w:rsidRPr="00783C1A" w:rsidRDefault="00400CA9" w:rsidP="00405130">
            <w:pPr>
              <w:contextualSpacing/>
              <w:jc w:val="both"/>
              <w:rPr>
                <w:rFonts w:ascii="Times New Roman" w:eastAsia="Calibri" w:hAnsi="Times New Roman" w:cs="Times New Roman"/>
                <w:bCs/>
                <w:lang w:val="uk-UA"/>
                <w:rPrChange w:id="8551" w:author="OLENA PASHKOVA (NEPTUNE.UA)" w:date="2022-11-21T15:31:00Z">
                  <w:rPr>
                    <w:rFonts w:ascii="Times New Roman" w:eastAsia="Calibri" w:hAnsi="Times New Roman" w:cs="Times New Roman"/>
                    <w:lang w:val="uk-UA"/>
                  </w:rPr>
                </w:rPrChange>
              </w:rPr>
            </w:pPr>
            <w:del w:id="8552" w:author="OLENA PASHKOVA (NEPTUNE.UA)" w:date="2022-11-21T02:55:00Z">
              <w:r w:rsidRPr="00783C1A" w:rsidDel="004D1F25">
                <w:rPr>
                  <w:rFonts w:ascii="Times New Roman" w:eastAsia="Calibri" w:hAnsi="Times New Roman" w:cs="Times New Roman"/>
                  <w:bCs/>
                  <w:lang w:val="uk-UA"/>
                  <w:rPrChange w:id="8553" w:author="OLENA PASHKOVA (NEPTUNE.UA)" w:date="2022-11-21T15:31:00Z">
                    <w:rPr>
                      <w:rFonts w:ascii="Times New Roman" w:eastAsia="Calibri" w:hAnsi="Times New Roman" w:cs="Times New Roman"/>
                      <w:lang w:val="uk-UA"/>
                    </w:rPr>
                  </w:rPrChange>
                </w:rPr>
                <w:lastRenderedPageBreak/>
                <w:delText>Замовник зобов'язаний розпорядитися некондиційним вантажем протягом 3 (трьох) днів з моменту повідомлення Виконавцем. У разі порушення встановленого цим пунктом терміну для розпорядження некондиційним вантажем, Замовник повинен сплатити Виконавцю штрафні санкції в сумі 300,0 доларів США за кожен вагон на добу з моменту повідомлення та до повернення вантажу, і відшкодувати Виконавцю всі понесені останнім у зв’язку із таким порушенням документально підтверджені витрати та збитки, за виключенням втраченої вигоди.</w:delText>
              </w:r>
            </w:del>
          </w:p>
          <w:p w14:paraId="7B966832" w14:textId="246B9CAE" w:rsidR="00400CA9" w:rsidRPr="00783C1A" w:rsidDel="00DA625D" w:rsidRDefault="00400CA9" w:rsidP="00400CA9">
            <w:pPr>
              <w:contextualSpacing/>
              <w:jc w:val="both"/>
              <w:rPr>
                <w:del w:id="8554" w:author="OLENA PASHKOVA (NEPTUNE.UA)" w:date="2022-10-26T10:26:00Z"/>
                <w:rFonts w:ascii="Times New Roman" w:eastAsia="Calibri" w:hAnsi="Times New Roman" w:cs="Times New Roman"/>
                <w:bCs/>
                <w:lang w:val="uk-UA"/>
                <w:rPrChange w:id="8555" w:author="OLENA PASHKOVA (NEPTUNE.UA)" w:date="2022-11-21T15:31:00Z">
                  <w:rPr>
                    <w:del w:id="8556" w:author="OLENA PASHKOVA (NEPTUNE.UA)" w:date="2022-10-26T10:26:00Z"/>
                    <w:rFonts w:ascii="Times New Roman" w:eastAsia="Calibri" w:hAnsi="Times New Roman" w:cs="Times New Roman"/>
                    <w:lang w:val="uk-UA"/>
                  </w:rPr>
                </w:rPrChange>
              </w:rPr>
            </w:pPr>
            <w:del w:id="8557" w:author="OLENA PASHKOVA (NEPTUNE.UA)" w:date="2022-10-26T10:26:00Z">
              <w:r w:rsidRPr="00783C1A" w:rsidDel="00DA625D">
                <w:rPr>
                  <w:rFonts w:ascii="Times New Roman" w:eastAsia="Calibri" w:hAnsi="Times New Roman" w:cs="Times New Roman"/>
                  <w:bCs/>
                  <w:lang w:val="uk-UA"/>
                  <w:rPrChange w:id="8558" w:author="OLENA PASHKOVA (NEPTUNE.UA)" w:date="2022-11-21T15:31:00Z">
                    <w:rPr>
                      <w:rFonts w:ascii="Times New Roman" w:eastAsia="Calibri" w:hAnsi="Times New Roman" w:cs="Times New Roman"/>
                      <w:b/>
                      <w:lang w:val="uk-UA"/>
                    </w:rPr>
                  </w:rPrChange>
                </w:rPr>
                <w:delText>6.7.</w:delText>
              </w:r>
              <w:r w:rsidRPr="00783C1A" w:rsidDel="00DA625D">
                <w:rPr>
                  <w:rFonts w:ascii="Times New Roman" w:eastAsia="Calibri" w:hAnsi="Times New Roman" w:cs="Times New Roman"/>
                  <w:bCs/>
                  <w:lang w:val="uk-UA"/>
                  <w:rPrChange w:id="8559" w:author="OLENA PASHKOVA (NEPTUNE.UA)" w:date="2022-11-21T15:31:00Z">
                    <w:rPr>
                      <w:rFonts w:ascii="Times New Roman" w:eastAsia="Calibri" w:hAnsi="Times New Roman" w:cs="Times New Roman"/>
                      <w:lang w:val="uk-UA"/>
                    </w:rPr>
                  </w:rPrChange>
                </w:rPr>
                <w:tab/>
                <w:delText>Кількість зерна, відвантаженого на судно, визначається згідно коносаменту.</w:delText>
              </w:r>
            </w:del>
          </w:p>
          <w:p w14:paraId="542846E4" w14:textId="54EF3415" w:rsidR="00400CA9" w:rsidRPr="00783C1A" w:rsidDel="00DA625D" w:rsidRDefault="00400CA9" w:rsidP="00400CA9">
            <w:pPr>
              <w:contextualSpacing/>
              <w:jc w:val="both"/>
              <w:rPr>
                <w:del w:id="8560" w:author="OLENA PASHKOVA (NEPTUNE.UA)" w:date="2022-10-26T10:26:00Z"/>
                <w:rFonts w:ascii="Times New Roman" w:eastAsia="Calibri" w:hAnsi="Times New Roman" w:cs="Times New Roman"/>
                <w:bCs/>
                <w:lang w:val="uk-UA"/>
                <w:rPrChange w:id="8561" w:author="OLENA PASHKOVA (NEPTUNE.UA)" w:date="2022-11-21T15:31:00Z">
                  <w:rPr>
                    <w:del w:id="8562" w:author="OLENA PASHKOVA (NEPTUNE.UA)" w:date="2022-10-26T10:26:00Z"/>
                    <w:rFonts w:ascii="Times New Roman" w:eastAsia="Calibri" w:hAnsi="Times New Roman" w:cs="Times New Roman"/>
                    <w:lang w:val="uk-UA"/>
                  </w:rPr>
                </w:rPrChange>
              </w:rPr>
            </w:pPr>
            <w:del w:id="8563" w:author="OLENA PASHKOVA (NEPTUNE.UA)" w:date="2022-10-26T10:26:00Z">
              <w:r w:rsidRPr="00783C1A" w:rsidDel="00DA625D">
                <w:rPr>
                  <w:rFonts w:ascii="Times New Roman" w:eastAsia="Calibri" w:hAnsi="Times New Roman" w:cs="Times New Roman"/>
                  <w:bCs/>
                  <w:lang w:val="uk-UA"/>
                  <w:rPrChange w:id="8564" w:author="OLENA PASHKOVA (NEPTUNE.UA)" w:date="2022-11-21T15:31:00Z">
                    <w:rPr>
                      <w:rFonts w:ascii="Times New Roman" w:eastAsia="Calibri" w:hAnsi="Times New Roman" w:cs="Times New Roman"/>
                      <w:lang w:val="uk-UA"/>
                    </w:rPr>
                  </w:rPrChange>
                </w:rPr>
                <w:delText xml:space="preserve">У разі здійснення перевантаження на причалі 25 Сторони визначають вагу Зерна, завантаженого на морське судно, за даними повірених бункерних ваг Виконавця, шляхом оформлення Довідки про кількість Зерна завантаженого на судно. Вага навалочних вантажів у коносаменті проставляється на підставі Довідки про кількість Зерна, завантаженого на судно і береться за основу при виставленні остаточного рахунку. </w:delText>
              </w:r>
            </w:del>
          </w:p>
          <w:p w14:paraId="28347511" w14:textId="77777777" w:rsidR="00400CA9" w:rsidRPr="00783C1A" w:rsidRDefault="00400CA9" w:rsidP="00400CA9">
            <w:pPr>
              <w:contextualSpacing/>
              <w:jc w:val="both"/>
              <w:rPr>
                <w:rFonts w:ascii="Times New Roman" w:eastAsia="Calibri" w:hAnsi="Times New Roman" w:cs="Times New Roman"/>
                <w:bCs/>
                <w:lang w:val="uk-UA"/>
                <w:rPrChange w:id="856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66" w:author="OLENA PASHKOVA (NEPTUNE.UA)" w:date="2022-11-21T15:31:00Z">
                  <w:rPr>
                    <w:rFonts w:ascii="Times New Roman" w:eastAsia="Calibri" w:hAnsi="Times New Roman" w:cs="Times New Roman"/>
                    <w:b/>
                    <w:lang w:val="uk-UA"/>
                  </w:rPr>
                </w:rPrChange>
              </w:rPr>
              <w:t>6.8.</w:t>
            </w:r>
            <w:r w:rsidRPr="00783C1A">
              <w:rPr>
                <w:rFonts w:ascii="Times New Roman" w:eastAsia="Calibri" w:hAnsi="Times New Roman" w:cs="Times New Roman"/>
                <w:bCs/>
                <w:lang w:val="uk-UA"/>
              </w:rPr>
              <w:tab/>
              <w:t>Зерно приймається за якістю - згідно з результатами лабораторних аналізів, над</w:t>
            </w:r>
            <w:r w:rsidRPr="00783C1A">
              <w:rPr>
                <w:rFonts w:ascii="Times New Roman" w:eastAsia="Calibri" w:hAnsi="Times New Roman" w:cs="Times New Roman"/>
                <w:bCs/>
                <w:lang w:val="uk-UA"/>
                <w:rPrChange w:id="8567" w:author="OLENA PASHKOVA (NEPTUNE.UA)" w:date="2022-11-21T15:31:00Z">
                  <w:rPr>
                    <w:rFonts w:ascii="Times New Roman" w:eastAsia="Calibri" w:hAnsi="Times New Roman" w:cs="Times New Roman"/>
                    <w:lang w:val="uk-UA"/>
                  </w:rPr>
                </w:rPrChange>
              </w:rPr>
              <w:t>аних уповноваженою лабораторією Виконавця та відповідно до умов даного Договору;</w:t>
            </w:r>
          </w:p>
          <w:p w14:paraId="7F7BD7A7" w14:textId="77777777" w:rsidR="00400CA9" w:rsidRPr="00783C1A" w:rsidRDefault="00400CA9" w:rsidP="00400CA9">
            <w:pPr>
              <w:contextualSpacing/>
              <w:jc w:val="both"/>
              <w:rPr>
                <w:ins w:id="8568" w:author="SERHII SULIMA (NEPTUNE.UA)" w:date="2022-08-31T10:20:00Z"/>
                <w:rFonts w:ascii="Times New Roman" w:eastAsia="Calibri" w:hAnsi="Times New Roman" w:cs="Times New Roman"/>
                <w:bCs/>
                <w:lang w:val="uk-UA"/>
                <w:rPrChange w:id="8569" w:author="OLENA PASHKOVA (NEPTUNE.UA)" w:date="2022-11-21T15:31:00Z">
                  <w:rPr>
                    <w:ins w:id="8570" w:author="SERHII SULIMA (NEPTUNE.UA)" w:date="2022-08-31T10:20:00Z"/>
                    <w:rFonts w:ascii="Times New Roman" w:eastAsia="Calibri" w:hAnsi="Times New Roman" w:cs="Times New Roman"/>
                    <w:b/>
                    <w:lang w:val="uk-UA"/>
                  </w:rPr>
                </w:rPrChange>
              </w:rPr>
            </w:pPr>
          </w:p>
          <w:p w14:paraId="4D0D10A3" w14:textId="77777777" w:rsidR="00400CA9" w:rsidRPr="00783C1A" w:rsidRDefault="00400CA9" w:rsidP="00400CA9">
            <w:pPr>
              <w:contextualSpacing/>
              <w:jc w:val="both"/>
              <w:rPr>
                <w:rFonts w:ascii="Times New Roman" w:eastAsia="Calibri" w:hAnsi="Times New Roman" w:cs="Times New Roman"/>
                <w:bCs/>
                <w:lang w:val="uk-UA"/>
                <w:rPrChange w:id="85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72" w:author="OLENA PASHKOVA (NEPTUNE.UA)" w:date="2022-11-21T15:31:00Z">
                  <w:rPr>
                    <w:rFonts w:ascii="Times New Roman" w:eastAsia="Calibri" w:hAnsi="Times New Roman" w:cs="Times New Roman"/>
                    <w:b/>
                    <w:lang w:val="uk-UA"/>
                  </w:rPr>
                </w:rPrChange>
              </w:rPr>
              <w:t>6.9.</w:t>
            </w:r>
            <w:r w:rsidRPr="00783C1A">
              <w:rPr>
                <w:rFonts w:ascii="Times New Roman" w:eastAsia="Calibri" w:hAnsi="Times New Roman" w:cs="Times New Roman"/>
                <w:bCs/>
                <w:lang w:val="uk-UA"/>
              </w:rPr>
              <w:tab/>
              <w:t>У разі розбіжностей результатів аналізу, проведеного уповноваженою/акредитованою лабораторією Виконавця, з даними супровідних якісних документів або специфікації, надано</w:t>
            </w:r>
            <w:r w:rsidRPr="00783C1A">
              <w:rPr>
                <w:rFonts w:ascii="Times New Roman" w:eastAsia="Calibri" w:hAnsi="Times New Roman" w:cs="Times New Roman"/>
                <w:bCs/>
                <w:lang w:val="uk-UA"/>
                <w:rPrChange w:id="8573" w:author="OLENA PASHKOVA (NEPTUNE.UA)" w:date="2022-11-21T15:31:00Z">
                  <w:rPr>
                    <w:rFonts w:ascii="Times New Roman" w:eastAsia="Calibri" w:hAnsi="Times New Roman" w:cs="Times New Roman"/>
                    <w:lang w:val="uk-UA"/>
                  </w:rPr>
                </w:rPrChange>
              </w:rPr>
              <w:t>ї Замовником, Виконавець зобов’язаний протягом 2-х (двох) годин по телефону та письмово по електронній пошті повідомити Замовника про невідповідність якості зерна, при цьому транспорт з вантажем, що не відповідає якості, не подається до вивантаження до вирішення спору по якості.</w:t>
            </w:r>
          </w:p>
          <w:p w14:paraId="72D88016" w14:textId="7BEFE839" w:rsidR="00400CA9" w:rsidRPr="00783C1A" w:rsidRDefault="00400CA9" w:rsidP="00400CA9">
            <w:pPr>
              <w:contextualSpacing/>
              <w:jc w:val="both"/>
              <w:rPr>
                <w:rFonts w:ascii="Times New Roman" w:eastAsia="Calibri" w:hAnsi="Times New Roman" w:cs="Times New Roman"/>
                <w:bCs/>
                <w:lang w:val="uk-UA"/>
                <w:rPrChange w:id="857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75" w:author="OLENA PASHKOVA (NEPTUNE.UA)" w:date="2022-11-21T15:31:00Z">
                  <w:rPr>
                    <w:rFonts w:ascii="Times New Roman" w:eastAsia="Calibri" w:hAnsi="Times New Roman" w:cs="Times New Roman"/>
                    <w:lang w:val="uk-UA"/>
                  </w:rPr>
                </w:rPrChange>
              </w:rPr>
              <w:t>Замовник та/або його уповноважений представник повинен прибути до Виконавця для комісійного відбору зразків та визначення якості протягом 36 (тридцяти шести) годин з моменту отримання повідомлення від Виконавця.</w:t>
            </w:r>
          </w:p>
          <w:p w14:paraId="5E42E638" w14:textId="77777777" w:rsidR="00400CA9" w:rsidRPr="00783C1A" w:rsidRDefault="00400CA9" w:rsidP="00400CA9">
            <w:pPr>
              <w:contextualSpacing/>
              <w:jc w:val="both"/>
              <w:rPr>
                <w:rFonts w:ascii="Times New Roman" w:eastAsia="Calibri" w:hAnsi="Times New Roman" w:cs="Times New Roman"/>
                <w:bCs/>
                <w:lang w:val="uk-UA"/>
                <w:rPrChange w:id="857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77" w:author="OLENA PASHKOVA (NEPTUNE.UA)" w:date="2022-11-21T15:31:00Z">
                  <w:rPr>
                    <w:rFonts w:ascii="Times New Roman" w:eastAsia="Calibri" w:hAnsi="Times New Roman" w:cs="Times New Roman"/>
                    <w:lang w:val="uk-UA"/>
                  </w:rPr>
                </w:rPrChange>
              </w:rPr>
              <w:t>У разі, якщо представники Замовника не прибувають до Виконавця протягом 36 (тридцяти шести) годин з моменту отримання повідомлення від Виконавця, результати випробувань лабораторії Виконавця вважаються остаточними.</w:t>
            </w:r>
          </w:p>
          <w:p w14:paraId="4786DD44" w14:textId="77777777" w:rsidR="00400CA9" w:rsidRPr="00783C1A" w:rsidRDefault="00400CA9" w:rsidP="00400CA9">
            <w:pPr>
              <w:contextualSpacing/>
              <w:jc w:val="both"/>
              <w:rPr>
                <w:rFonts w:ascii="Times New Roman" w:eastAsia="Calibri" w:hAnsi="Times New Roman" w:cs="Times New Roman"/>
                <w:bCs/>
                <w:lang w:val="uk-UA"/>
                <w:rPrChange w:id="857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79" w:author="OLENA PASHKOVA (NEPTUNE.UA)" w:date="2022-11-21T15:31:00Z">
                  <w:rPr>
                    <w:rFonts w:ascii="Times New Roman" w:eastAsia="Calibri" w:hAnsi="Times New Roman" w:cs="Times New Roman"/>
                    <w:lang w:val="uk-UA"/>
                  </w:rPr>
                </w:rPrChange>
              </w:rPr>
              <w:t xml:space="preserve">У разі прибуття представників Замовника до Терміналу у встановлений строк, комісією в присутності Замовника проводиться відбір проб, згідно з вимогами діючих стандартів, масою, яка дозволяє сформувати проби для усіх зацікавлених сторін та забезпечити всі етапи арбітражу. </w:t>
            </w:r>
          </w:p>
          <w:p w14:paraId="1BE35B43" w14:textId="77777777" w:rsidR="00400CA9" w:rsidRPr="00783C1A" w:rsidRDefault="00400CA9" w:rsidP="00400CA9">
            <w:pPr>
              <w:contextualSpacing/>
              <w:jc w:val="both"/>
              <w:rPr>
                <w:rFonts w:ascii="Times New Roman" w:eastAsia="Calibri" w:hAnsi="Times New Roman" w:cs="Times New Roman"/>
                <w:bCs/>
                <w:lang w:val="uk-UA"/>
                <w:rPrChange w:id="858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81" w:author="OLENA PASHKOVA (NEPTUNE.UA)" w:date="2022-11-21T15:31:00Z">
                  <w:rPr>
                    <w:rFonts w:ascii="Times New Roman" w:eastAsia="Calibri" w:hAnsi="Times New Roman" w:cs="Times New Roman"/>
                    <w:lang w:val="uk-UA"/>
                  </w:rPr>
                </w:rPrChange>
              </w:rPr>
              <w:t>За результатами спільного визначення якості зерна в день його визначення складається акт про фактичну якість спірної партії.</w:t>
            </w:r>
          </w:p>
          <w:p w14:paraId="7C30DFD8" w14:textId="77777777" w:rsidR="00400CA9" w:rsidRPr="00783C1A" w:rsidRDefault="00400CA9" w:rsidP="00400CA9">
            <w:pPr>
              <w:contextualSpacing/>
              <w:jc w:val="both"/>
              <w:rPr>
                <w:ins w:id="8582" w:author="SERHII SULIMA (NEPTUNE.UA)" w:date="2022-08-31T10:26:00Z"/>
                <w:rFonts w:ascii="Times New Roman" w:eastAsia="Calibri" w:hAnsi="Times New Roman" w:cs="Times New Roman"/>
                <w:bCs/>
                <w:lang w:val="uk-UA"/>
                <w:rPrChange w:id="8583" w:author="OLENA PASHKOVA (NEPTUNE.UA)" w:date="2022-11-21T15:31:00Z">
                  <w:rPr>
                    <w:ins w:id="8584" w:author="SERHII SULIMA (NEPTUNE.UA)" w:date="2022-08-31T10:26:00Z"/>
                    <w:rFonts w:ascii="Times New Roman" w:eastAsia="Calibri" w:hAnsi="Times New Roman" w:cs="Times New Roman"/>
                    <w:lang w:val="uk-UA"/>
                  </w:rPr>
                </w:rPrChange>
              </w:rPr>
            </w:pPr>
          </w:p>
          <w:p w14:paraId="7A085EBF" w14:textId="77777777" w:rsidR="00400CA9" w:rsidRPr="00783C1A" w:rsidRDefault="00400CA9" w:rsidP="00400CA9">
            <w:pPr>
              <w:contextualSpacing/>
              <w:jc w:val="both"/>
              <w:rPr>
                <w:ins w:id="8585" w:author="SERHII SULIMA (NEPTUNE.UA)" w:date="2022-08-31T10:26:00Z"/>
                <w:rFonts w:ascii="Times New Roman" w:eastAsia="Calibri" w:hAnsi="Times New Roman" w:cs="Times New Roman"/>
                <w:bCs/>
                <w:lang w:val="uk-UA"/>
                <w:rPrChange w:id="8586" w:author="OLENA PASHKOVA (NEPTUNE.UA)" w:date="2022-11-21T15:31:00Z">
                  <w:rPr>
                    <w:ins w:id="8587" w:author="SERHII SULIMA (NEPTUNE.UA)" w:date="2022-08-31T10:26:00Z"/>
                    <w:rFonts w:ascii="Times New Roman" w:eastAsia="Calibri" w:hAnsi="Times New Roman" w:cs="Times New Roman"/>
                    <w:lang w:val="uk-UA"/>
                  </w:rPr>
                </w:rPrChange>
              </w:rPr>
            </w:pPr>
          </w:p>
          <w:p w14:paraId="2E27BA34" w14:textId="77777777" w:rsidR="00400CA9" w:rsidRPr="00783C1A" w:rsidRDefault="00400CA9" w:rsidP="00400CA9">
            <w:pPr>
              <w:contextualSpacing/>
              <w:jc w:val="both"/>
              <w:rPr>
                <w:ins w:id="8588" w:author="SERHII SULIMA (NEPTUNE.UA)" w:date="2022-08-31T10:26:00Z"/>
                <w:rFonts w:ascii="Times New Roman" w:eastAsia="Calibri" w:hAnsi="Times New Roman" w:cs="Times New Roman"/>
                <w:bCs/>
                <w:lang w:val="uk-UA"/>
                <w:rPrChange w:id="8589" w:author="OLENA PASHKOVA (NEPTUNE.UA)" w:date="2022-11-21T15:31:00Z">
                  <w:rPr>
                    <w:ins w:id="8590" w:author="SERHII SULIMA (NEPTUNE.UA)" w:date="2022-08-31T10:26:00Z"/>
                    <w:rFonts w:ascii="Times New Roman" w:eastAsia="Calibri" w:hAnsi="Times New Roman" w:cs="Times New Roman"/>
                    <w:lang w:val="uk-UA"/>
                  </w:rPr>
                </w:rPrChange>
              </w:rPr>
            </w:pPr>
          </w:p>
          <w:p w14:paraId="451F1743" w14:textId="77777777" w:rsidR="00400CA9" w:rsidRPr="00783C1A" w:rsidRDefault="00400CA9" w:rsidP="00400CA9">
            <w:pPr>
              <w:contextualSpacing/>
              <w:jc w:val="both"/>
              <w:rPr>
                <w:rFonts w:ascii="Times New Roman" w:eastAsia="Calibri" w:hAnsi="Times New Roman" w:cs="Times New Roman"/>
                <w:bCs/>
                <w:lang w:val="uk-UA"/>
                <w:rPrChange w:id="859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92" w:author="OLENA PASHKOVA (NEPTUNE.UA)" w:date="2022-11-21T15:31:00Z">
                  <w:rPr>
                    <w:rFonts w:ascii="Times New Roman" w:eastAsia="Calibri" w:hAnsi="Times New Roman" w:cs="Times New Roman"/>
                    <w:lang w:val="uk-UA"/>
                  </w:rPr>
                </w:rPrChange>
              </w:rPr>
              <w:lastRenderedPageBreak/>
              <w:t>Якщо одна із Сторін не згодна з результатом арбітражного визначення якості, проба, належним чином опломбована та оформлена підписами з актом відбору направляється в добовий термін до незалежної лабораторії ДП «Агмінтест» (м. Одеса, вул. Овідіопільска дорога, 3) та/або до незалежної лабораторії CЖС Україна (м. Одеса, вул. Чорноморського Козачества 103).</w:t>
            </w:r>
          </w:p>
          <w:p w14:paraId="54CC2BEC" w14:textId="77777777" w:rsidR="00400CA9" w:rsidRPr="00783C1A" w:rsidRDefault="00400CA9" w:rsidP="00400CA9">
            <w:pPr>
              <w:contextualSpacing/>
              <w:jc w:val="both"/>
              <w:rPr>
                <w:rFonts w:ascii="Times New Roman" w:eastAsia="Calibri" w:hAnsi="Times New Roman" w:cs="Times New Roman"/>
                <w:bCs/>
                <w:lang w:val="uk-UA"/>
                <w:rPrChange w:id="859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94" w:author="OLENA PASHKOVA (NEPTUNE.UA)" w:date="2022-11-21T15:31:00Z">
                  <w:rPr>
                    <w:rFonts w:ascii="Times New Roman" w:eastAsia="Calibri" w:hAnsi="Times New Roman" w:cs="Times New Roman"/>
                    <w:lang w:val="uk-UA"/>
                  </w:rPr>
                </w:rPrChange>
              </w:rPr>
              <w:t xml:space="preserve">Результати незалежної лабораторії є обов’язковими для Сторін та оскарженню не підлягають. </w:t>
            </w:r>
          </w:p>
          <w:p w14:paraId="37BDDA9F" w14:textId="77777777" w:rsidR="00400CA9" w:rsidRPr="00783C1A" w:rsidRDefault="00400CA9" w:rsidP="00400CA9">
            <w:pPr>
              <w:contextualSpacing/>
              <w:jc w:val="both"/>
              <w:rPr>
                <w:rFonts w:ascii="Times New Roman" w:eastAsia="Calibri" w:hAnsi="Times New Roman" w:cs="Times New Roman"/>
                <w:bCs/>
                <w:lang w:val="uk-UA"/>
                <w:rPrChange w:id="859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596" w:author="OLENA PASHKOVA (NEPTUNE.UA)" w:date="2022-11-21T15:31:00Z">
                  <w:rPr>
                    <w:rFonts w:ascii="Times New Roman" w:eastAsia="Calibri" w:hAnsi="Times New Roman" w:cs="Times New Roman"/>
                    <w:lang w:val="uk-UA"/>
                  </w:rPr>
                </w:rPrChange>
              </w:rPr>
              <w:t xml:space="preserve">Витрати, що виникли в результаті проведення комісійного чи арбітражного визначення якості, а саме оплата часу простою і користування вагонами (а саме, але не обмежуючись, зазначені в п.5.16 цього Договору) і додаткова подача-прибирання вагонів під вивантаження, послуги ТПП, відшкодовує Сторона, що програла спір по якості. </w:t>
            </w:r>
          </w:p>
          <w:p w14:paraId="0978D018" w14:textId="77777777" w:rsidR="00400CA9" w:rsidRPr="00783C1A" w:rsidDel="007A4250" w:rsidRDefault="00400CA9" w:rsidP="00400CA9">
            <w:pPr>
              <w:contextualSpacing/>
              <w:jc w:val="both"/>
              <w:rPr>
                <w:del w:id="8597" w:author="Nataliya Tomaskovic" w:date="2022-08-18T22:20:00Z"/>
                <w:rFonts w:ascii="Times New Roman" w:eastAsia="Calibri" w:hAnsi="Times New Roman" w:cs="Times New Roman"/>
                <w:bCs/>
                <w:lang w:val="uk-UA"/>
                <w:rPrChange w:id="8598" w:author="OLENA PASHKOVA (NEPTUNE.UA)" w:date="2022-11-21T15:31:00Z">
                  <w:rPr>
                    <w:del w:id="8599" w:author="Nataliya Tomaskovic" w:date="2022-08-18T22:20:00Z"/>
                    <w:rFonts w:ascii="Times New Roman" w:eastAsia="Calibri" w:hAnsi="Times New Roman" w:cs="Times New Roman"/>
                    <w:lang w:val="uk-UA"/>
                  </w:rPr>
                </w:rPrChange>
              </w:rPr>
            </w:pPr>
            <w:del w:id="8600" w:author="Nataliya Tomaskovic" w:date="2022-08-18T22:20:00Z">
              <w:r w:rsidRPr="00783C1A" w:rsidDel="007A4250">
                <w:rPr>
                  <w:rFonts w:ascii="Times New Roman" w:eastAsia="Calibri" w:hAnsi="Times New Roman" w:cs="Times New Roman"/>
                  <w:bCs/>
                  <w:lang w:val="uk-UA"/>
                  <w:rPrChange w:id="8601" w:author="OLENA PASHKOVA (NEPTUNE.UA)" w:date="2022-11-21T15:31:00Z">
                    <w:rPr>
                      <w:rFonts w:ascii="Times New Roman" w:eastAsia="Calibri" w:hAnsi="Times New Roman" w:cs="Times New Roman"/>
                      <w:lang w:val="uk-UA"/>
                    </w:rPr>
                  </w:rPrChange>
                </w:rPr>
                <w:delText>Незалежно від понесених витрат, сторони погодилися що відповідальність Виконавця обмежується простоєм за три дні виключно. В будь-якому випадку Замовник не має права залишати вагони і бере на себе всі витрати і збитки під час перебування вагонів на залізничних шляхах, включаючи час незалежних лабораторних випробувань, незважаючи на результати таких випробувань.</w:delText>
              </w:r>
            </w:del>
          </w:p>
          <w:p w14:paraId="7AD3E362" w14:textId="77777777" w:rsidR="00400CA9" w:rsidRPr="00783C1A" w:rsidRDefault="00400CA9" w:rsidP="00400CA9">
            <w:pPr>
              <w:contextualSpacing/>
              <w:jc w:val="both"/>
              <w:rPr>
                <w:rFonts w:ascii="Times New Roman" w:eastAsia="Calibri" w:hAnsi="Times New Roman" w:cs="Times New Roman"/>
                <w:bCs/>
                <w:lang w:val="uk-UA"/>
                <w:rPrChange w:id="860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603" w:author="OLENA PASHKOVA (NEPTUNE.UA)" w:date="2022-11-21T15:31:00Z">
                  <w:rPr>
                    <w:rFonts w:ascii="Times New Roman" w:eastAsia="Calibri" w:hAnsi="Times New Roman" w:cs="Times New Roman"/>
                    <w:b/>
                    <w:lang w:val="uk-UA"/>
                  </w:rPr>
                </w:rPrChange>
              </w:rPr>
              <w:t>6.10.</w:t>
            </w:r>
            <w:r w:rsidRPr="00783C1A">
              <w:rPr>
                <w:rFonts w:ascii="Times New Roman" w:eastAsia="Calibri" w:hAnsi="Times New Roman" w:cs="Times New Roman"/>
                <w:bCs/>
                <w:lang w:val="uk-UA"/>
              </w:rPr>
              <w:tab/>
              <w:t>Втрати у вазі Зерна, за виключенням обґрунтовани</w:t>
            </w:r>
            <w:r w:rsidRPr="004C5B1D">
              <w:rPr>
                <w:rFonts w:ascii="Times New Roman" w:eastAsia="Calibri" w:hAnsi="Times New Roman" w:cs="Times New Roman"/>
                <w:bCs/>
                <w:lang w:val="uk-UA"/>
              </w:rPr>
              <w:t xml:space="preserve">х втрат, </w:t>
            </w:r>
            <w:commentRangeStart w:id="8604"/>
            <w:r w:rsidRPr="004C5B1D">
              <w:rPr>
                <w:rFonts w:ascii="Times New Roman" w:eastAsia="Calibri" w:hAnsi="Times New Roman" w:cs="Times New Roman"/>
                <w:bCs/>
                <w:lang w:val="uk-UA"/>
              </w:rPr>
              <w:t xml:space="preserve">що підтверджені актами доробки та нормами убутку при </w:t>
            </w:r>
            <w:commentRangeEnd w:id="8604"/>
            <w:r w:rsidRPr="00783C1A">
              <w:rPr>
                <w:rFonts w:ascii="Calibri" w:eastAsia="Calibri" w:hAnsi="Calibri" w:cs="Times New Roman"/>
                <w:bCs/>
                <w:sz w:val="16"/>
                <w:szCs w:val="16"/>
              </w:rPr>
              <w:commentReference w:id="8604"/>
            </w:r>
            <w:r w:rsidRPr="00783C1A">
              <w:rPr>
                <w:rFonts w:ascii="Times New Roman" w:eastAsia="Calibri" w:hAnsi="Times New Roman" w:cs="Times New Roman"/>
                <w:bCs/>
                <w:lang w:val="uk-UA"/>
              </w:rPr>
              <w:t>зберіганні не можуть перевищувати 0,2% від загальної маси Зерна Замовника, прийнятого Виконавцем.</w:t>
            </w:r>
          </w:p>
          <w:p w14:paraId="2DC72F6C" w14:textId="77777777" w:rsidR="00400CA9" w:rsidRPr="00783C1A" w:rsidRDefault="00400CA9" w:rsidP="00400CA9">
            <w:pPr>
              <w:contextualSpacing/>
              <w:jc w:val="both"/>
              <w:rPr>
                <w:rFonts w:ascii="Times New Roman" w:eastAsia="Calibri" w:hAnsi="Times New Roman" w:cs="Times New Roman"/>
                <w:bCs/>
                <w:lang w:val="uk-UA"/>
                <w:rPrChange w:id="860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606" w:author="OLENA PASHKOVA (NEPTUNE.UA)" w:date="2022-11-21T15:31:00Z">
                  <w:rPr>
                    <w:rFonts w:ascii="Times New Roman" w:eastAsia="Calibri" w:hAnsi="Times New Roman" w:cs="Times New Roman"/>
                    <w:lang w:val="uk-UA"/>
                  </w:rPr>
                </w:rPrChange>
              </w:rPr>
              <w:t>Виконавець надає Замовникові акт списання зазначених 0,2% від маси Зерна Замовника після навантаження кожного окремого судна або, в окремих випадках, іншого транспорту.</w:t>
            </w:r>
          </w:p>
          <w:p w14:paraId="4D730FC9" w14:textId="77777777" w:rsidR="00400CA9" w:rsidRPr="00783C1A" w:rsidRDefault="00400CA9" w:rsidP="00400CA9">
            <w:pPr>
              <w:contextualSpacing/>
              <w:jc w:val="both"/>
              <w:rPr>
                <w:ins w:id="8607" w:author="SERHII SULIMA (NEPTUNE.UA)" w:date="2022-08-31T10:40:00Z"/>
                <w:rFonts w:ascii="Times New Roman" w:eastAsia="Calibri" w:hAnsi="Times New Roman" w:cs="Times New Roman"/>
                <w:bCs/>
                <w:lang w:val="uk-UA"/>
                <w:rPrChange w:id="8608" w:author="OLENA PASHKOVA (NEPTUNE.UA)" w:date="2022-11-21T15:31:00Z">
                  <w:rPr>
                    <w:ins w:id="8609" w:author="SERHII SULIMA (NEPTUNE.UA)" w:date="2022-08-31T10:40:00Z"/>
                    <w:rFonts w:ascii="Times New Roman" w:eastAsia="Calibri" w:hAnsi="Times New Roman" w:cs="Times New Roman"/>
                    <w:b/>
                    <w:lang w:val="uk-UA"/>
                  </w:rPr>
                </w:rPrChange>
              </w:rPr>
            </w:pPr>
          </w:p>
          <w:p w14:paraId="52316BC8" w14:textId="77777777" w:rsidR="00400CA9" w:rsidRPr="00783C1A" w:rsidRDefault="00400CA9" w:rsidP="00400CA9">
            <w:pPr>
              <w:contextualSpacing/>
              <w:jc w:val="both"/>
              <w:rPr>
                <w:ins w:id="8610" w:author="SERHII SULIMA (NEPTUNE.UA)" w:date="2022-08-31T10:40:00Z"/>
                <w:rFonts w:ascii="Times New Roman" w:eastAsia="Calibri" w:hAnsi="Times New Roman" w:cs="Times New Roman"/>
                <w:bCs/>
                <w:lang w:val="uk-UA"/>
                <w:rPrChange w:id="8611" w:author="OLENA PASHKOVA (NEPTUNE.UA)" w:date="2022-11-21T15:31:00Z">
                  <w:rPr>
                    <w:ins w:id="8612" w:author="SERHII SULIMA (NEPTUNE.UA)" w:date="2022-08-31T10:40:00Z"/>
                    <w:rFonts w:ascii="Times New Roman" w:eastAsia="Calibri" w:hAnsi="Times New Roman" w:cs="Times New Roman"/>
                    <w:b/>
                    <w:lang w:val="uk-UA"/>
                  </w:rPr>
                </w:rPrChange>
              </w:rPr>
            </w:pPr>
          </w:p>
          <w:p w14:paraId="4D00C8B9" w14:textId="77777777" w:rsidR="00400CA9" w:rsidRPr="00783C1A" w:rsidRDefault="00400CA9" w:rsidP="00400CA9">
            <w:pPr>
              <w:contextualSpacing/>
              <w:jc w:val="both"/>
              <w:rPr>
                <w:ins w:id="8613" w:author="SERHII SULIMA (NEPTUNE.UA)" w:date="2022-08-31T10:40:00Z"/>
                <w:rFonts w:ascii="Times New Roman" w:eastAsia="Calibri" w:hAnsi="Times New Roman" w:cs="Times New Roman"/>
                <w:bCs/>
                <w:lang w:val="uk-UA"/>
                <w:rPrChange w:id="8614" w:author="OLENA PASHKOVA (NEPTUNE.UA)" w:date="2022-11-21T15:31:00Z">
                  <w:rPr>
                    <w:ins w:id="8615" w:author="SERHII SULIMA (NEPTUNE.UA)" w:date="2022-08-31T10:40:00Z"/>
                    <w:rFonts w:ascii="Times New Roman" w:eastAsia="Calibri" w:hAnsi="Times New Roman" w:cs="Times New Roman"/>
                    <w:b/>
                    <w:lang w:val="uk-UA"/>
                  </w:rPr>
                </w:rPrChange>
              </w:rPr>
            </w:pPr>
          </w:p>
          <w:p w14:paraId="32213EB8" w14:textId="4873BB6E" w:rsidR="00400CA9" w:rsidRPr="00783C1A" w:rsidRDefault="00400CA9" w:rsidP="00400CA9">
            <w:pPr>
              <w:contextualSpacing/>
              <w:jc w:val="both"/>
              <w:rPr>
                <w:rFonts w:ascii="Times New Roman" w:eastAsia="Calibri" w:hAnsi="Times New Roman" w:cs="Times New Roman"/>
                <w:bCs/>
                <w:lang w:val="uk-UA"/>
                <w:rPrChange w:id="8616" w:author="OLENA PASHKOVA (NEPTUNE.UA)" w:date="2022-11-21T15:31:00Z">
                  <w:rPr>
                    <w:rFonts w:ascii="Times New Roman" w:eastAsia="Calibri" w:hAnsi="Times New Roman" w:cs="Times New Roman"/>
                    <w:lang w:val="uk-UA"/>
                  </w:rPr>
                </w:rPrChange>
              </w:rPr>
            </w:pPr>
            <w:del w:id="8617" w:author="OLENA PASHKOVA (NEPTUNE.UA)" w:date="2022-11-21T03:15:00Z">
              <w:r w:rsidRPr="00783C1A" w:rsidDel="00791C06">
                <w:rPr>
                  <w:rFonts w:ascii="Times New Roman" w:eastAsia="Calibri" w:hAnsi="Times New Roman" w:cs="Times New Roman"/>
                  <w:bCs/>
                  <w:lang w:val="uk-UA"/>
                  <w:rPrChange w:id="8618" w:author="OLENA PASHKOVA (NEPTUNE.UA)" w:date="2022-11-21T15:31:00Z">
                    <w:rPr>
                      <w:rFonts w:ascii="Times New Roman" w:eastAsia="Calibri" w:hAnsi="Times New Roman" w:cs="Times New Roman"/>
                      <w:b/>
                      <w:lang w:val="uk-UA"/>
                    </w:rPr>
                  </w:rPrChange>
                </w:rPr>
                <w:delText>6.11.</w:delText>
              </w:r>
            </w:del>
            <w:r w:rsidRPr="00783C1A">
              <w:rPr>
                <w:rFonts w:ascii="Times New Roman" w:eastAsia="Calibri" w:hAnsi="Times New Roman" w:cs="Times New Roman"/>
                <w:bCs/>
                <w:lang w:val="uk-UA"/>
                <w:rPrChange w:id="8619" w:author="OLENA PASHKOVA (NEPTUNE.UA)" w:date="2022-11-21T15:31:00Z">
                  <w:rPr>
                    <w:rFonts w:ascii="Times New Roman" w:eastAsia="Calibri" w:hAnsi="Times New Roman" w:cs="Times New Roman"/>
                    <w:lang w:val="uk-UA"/>
                  </w:rPr>
                </w:rPrChange>
              </w:rPr>
              <w:tab/>
            </w:r>
            <w:del w:id="8620" w:author="OLENA PASHKOVA (NEPTUNE.UA)" w:date="2022-11-21T03:10:00Z">
              <w:r w:rsidRPr="00783C1A" w:rsidDel="005932DA">
                <w:rPr>
                  <w:rFonts w:ascii="Times New Roman" w:eastAsia="Calibri" w:hAnsi="Times New Roman" w:cs="Times New Roman"/>
                  <w:bCs/>
                  <w:lang w:val="uk-UA"/>
                  <w:rPrChange w:id="8621" w:author="OLENA PASHKOVA (NEPTUNE.UA)" w:date="2022-11-21T15:31:00Z">
                    <w:rPr>
                      <w:rFonts w:ascii="Times New Roman" w:eastAsia="Calibri" w:hAnsi="Times New Roman" w:cs="Times New Roman"/>
                      <w:lang w:val="uk-UA"/>
                    </w:rPr>
                  </w:rPrChange>
                </w:rPr>
                <w:delText>У разі, якщо з вини Замовника вагони простоюють на під'їзних коліях, Замовник відшкодовує Виконавцеві плату за користування вагонами відповідно до «Правил користування вагонами і контейнерами» та «Збірника тарифів на перевезення вантажів залізничним транспортом у межах України та пов'язані з ними послуги».</w:delText>
              </w:r>
            </w:del>
          </w:p>
          <w:p w14:paraId="406FE6B2" w14:textId="62615E3B" w:rsidR="00400CA9" w:rsidRPr="00783C1A" w:rsidDel="00547D64" w:rsidRDefault="00400CA9" w:rsidP="00400CA9">
            <w:pPr>
              <w:contextualSpacing/>
              <w:jc w:val="both"/>
              <w:rPr>
                <w:del w:id="8622" w:author="OLENA PASHKOVA (NEPTUNE.UA)" w:date="2022-11-21T03:11:00Z"/>
                <w:rFonts w:ascii="Times New Roman" w:eastAsia="Calibri" w:hAnsi="Times New Roman" w:cs="Times New Roman"/>
                <w:bCs/>
                <w:lang w:val="uk-UA"/>
                <w:rPrChange w:id="8623" w:author="OLENA PASHKOVA (NEPTUNE.UA)" w:date="2022-11-21T15:31:00Z">
                  <w:rPr>
                    <w:del w:id="8624" w:author="OLENA PASHKOVA (NEPTUNE.UA)" w:date="2022-11-21T03:11:00Z"/>
                    <w:rFonts w:ascii="Times New Roman" w:eastAsia="Calibri" w:hAnsi="Times New Roman" w:cs="Times New Roman"/>
                    <w:lang w:val="uk-UA"/>
                  </w:rPr>
                </w:rPrChange>
              </w:rPr>
            </w:pPr>
            <w:del w:id="8625" w:author="OLENA PASHKOVA (NEPTUNE.UA)" w:date="2022-11-21T03:11:00Z">
              <w:r w:rsidRPr="00783C1A" w:rsidDel="00547D64">
                <w:rPr>
                  <w:rFonts w:ascii="Times New Roman" w:eastAsia="Calibri" w:hAnsi="Times New Roman" w:cs="Times New Roman"/>
                  <w:bCs/>
                  <w:lang w:val="uk-UA"/>
                  <w:rPrChange w:id="8626" w:author="OLENA PASHKOVA (NEPTUNE.UA)" w:date="2022-11-21T15:31:00Z">
                    <w:rPr>
                      <w:rFonts w:ascii="Times New Roman" w:eastAsia="Calibri" w:hAnsi="Times New Roman" w:cs="Times New Roman"/>
                      <w:b/>
                      <w:lang w:val="uk-UA"/>
                    </w:rPr>
                  </w:rPrChange>
                </w:rPr>
                <w:delText>6.12.</w:delText>
              </w:r>
              <w:r w:rsidRPr="00783C1A" w:rsidDel="00547D64">
                <w:rPr>
                  <w:rFonts w:ascii="Times New Roman" w:eastAsia="Calibri" w:hAnsi="Times New Roman" w:cs="Times New Roman"/>
                  <w:bCs/>
                  <w:lang w:val="uk-UA"/>
                  <w:rPrChange w:id="8627" w:author="OLENA PASHKOVA (NEPTUNE.UA)" w:date="2022-11-21T15:31:00Z">
                    <w:rPr>
                      <w:rFonts w:ascii="Times New Roman" w:eastAsia="Calibri" w:hAnsi="Times New Roman" w:cs="Times New Roman"/>
                      <w:lang w:val="uk-UA"/>
                    </w:rPr>
                  </w:rPrChange>
                </w:rPr>
                <w:delText xml:space="preserve"> Доставка Вантажу на Термінал понад погоджений обсяг без додаткового письмового погодження Виконавця заборонена. </w:delText>
              </w:r>
            </w:del>
          </w:p>
          <w:p w14:paraId="1FF209F1" w14:textId="77777777" w:rsidR="00400CA9" w:rsidRPr="00783C1A" w:rsidRDefault="00400CA9" w:rsidP="00400CA9">
            <w:pPr>
              <w:contextualSpacing/>
              <w:jc w:val="both"/>
              <w:rPr>
                <w:ins w:id="8628" w:author="SERHII SULIMA (NEPTUNE.UA)" w:date="2022-08-31T10:46:00Z"/>
                <w:rFonts w:ascii="Times New Roman" w:eastAsia="Calibri" w:hAnsi="Times New Roman" w:cs="Times New Roman"/>
                <w:bCs/>
                <w:lang w:val="uk-UA"/>
                <w:rPrChange w:id="8629" w:author="OLENA PASHKOVA (NEPTUNE.UA)" w:date="2022-11-21T15:31:00Z">
                  <w:rPr>
                    <w:ins w:id="8630" w:author="SERHII SULIMA (NEPTUNE.UA)" w:date="2022-08-31T10:46:00Z"/>
                    <w:rFonts w:ascii="Times New Roman" w:eastAsia="Calibri" w:hAnsi="Times New Roman" w:cs="Times New Roman"/>
                    <w:b/>
                    <w:lang w:val="uk-UA"/>
                  </w:rPr>
                </w:rPrChange>
              </w:rPr>
            </w:pPr>
          </w:p>
          <w:p w14:paraId="23741CC6" w14:textId="285E3E25" w:rsidR="00400CA9" w:rsidRPr="00783C1A" w:rsidRDefault="00400CA9" w:rsidP="00400CA9">
            <w:pPr>
              <w:contextualSpacing/>
              <w:jc w:val="both"/>
              <w:rPr>
                <w:ins w:id="8631" w:author="OLENA PASHKOVA (NEPTUNE.UA)" w:date="2022-10-26T10:26:00Z"/>
                <w:rFonts w:ascii="Times New Roman" w:eastAsia="Calibri" w:hAnsi="Times New Roman" w:cs="Times New Roman"/>
                <w:bCs/>
                <w:lang w:val="uk-UA"/>
                <w:rPrChange w:id="8632" w:author="OLENA PASHKOVA (NEPTUNE.UA)" w:date="2022-11-21T15:31:00Z">
                  <w:rPr>
                    <w:ins w:id="8633" w:author="OLENA PASHKOVA (NEPTUNE.UA)" w:date="2022-10-26T10:26: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8634" w:author="OLENA PASHKOVA (NEPTUNE.UA)" w:date="2022-11-21T15:31:00Z">
                  <w:rPr>
                    <w:rFonts w:ascii="Times New Roman" w:eastAsia="Calibri" w:hAnsi="Times New Roman" w:cs="Times New Roman"/>
                    <w:b/>
                    <w:lang w:val="uk-UA"/>
                  </w:rPr>
                </w:rPrChange>
              </w:rPr>
              <w:t>6.1</w:t>
            </w:r>
            <w:del w:id="8635" w:author="OLENA PASHKOVA (NEPTUNE.UA)" w:date="2022-11-21T03:15:00Z">
              <w:r w:rsidRPr="00783C1A" w:rsidDel="00791C06">
                <w:rPr>
                  <w:rFonts w:ascii="Times New Roman" w:eastAsia="Calibri" w:hAnsi="Times New Roman" w:cs="Times New Roman"/>
                  <w:bCs/>
                  <w:lang w:val="uk-UA"/>
                  <w:rPrChange w:id="8636" w:author="OLENA PASHKOVA (NEPTUNE.UA)" w:date="2022-11-21T15:31:00Z">
                    <w:rPr>
                      <w:rFonts w:ascii="Times New Roman" w:eastAsia="Calibri" w:hAnsi="Times New Roman" w:cs="Times New Roman"/>
                      <w:b/>
                      <w:lang w:val="uk-UA"/>
                    </w:rPr>
                  </w:rPrChange>
                </w:rPr>
                <w:delText>3</w:delText>
              </w:r>
            </w:del>
            <w:ins w:id="8637" w:author="OLENA PASHKOVA (NEPTUNE.UA)" w:date="2022-11-21T03:15:00Z">
              <w:r w:rsidR="00791C06" w:rsidRPr="00783C1A">
                <w:rPr>
                  <w:rFonts w:ascii="Times New Roman" w:eastAsia="Calibri" w:hAnsi="Times New Roman" w:cs="Times New Roman"/>
                  <w:bCs/>
                  <w:lang w:val="uk-UA"/>
                  <w:rPrChange w:id="8638" w:author="OLENA PASHKOVA (NEPTUNE.UA)" w:date="2022-11-21T15:31:00Z">
                    <w:rPr>
                      <w:rFonts w:ascii="Times New Roman" w:eastAsia="Calibri" w:hAnsi="Times New Roman" w:cs="Times New Roman"/>
                      <w:b/>
                      <w:lang w:val="uk-UA"/>
                    </w:rPr>
                  </w:rPrChange>
                </w:rPr>
                <w:t>1</w:t>
              </w:r>
            </w:ins>
            <w:r w:rsidRPr="00783C1A">
              <w:rPr>
                <w:rFonts w:ascii="Times New Roman" w:eastAsia="Calibri" w:hAnsi="Times New Roman" w:cs="Times New Roman"/>
                <w:bCs/>
                <w:lang w:val="uk-UA"/>
                <w:rPrChange w:id="8639"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У разі виявлення надлишків Зерна за результатами інвентарізації та після складання Актів розрахунку зерна, такі надлишки переходять у власність Виконавця. Підписуючи Договір Замовник п</w:t>
            </w:r>
            <w:r w:rsidR="00826EF8" w:rsidRPr="00783C1A">
              <w:rPr>
                <w:rFonts w:ascii="Times New Roman" w:eastAsia="Calibri" w:hAnsi="Times New Roman" w:cs="Times New Roman"/>
                <w:bCs/>
                <w:lang w:val="uk-UA"/>
                <w:rPrChange w:id="8640" w:author="OLENA PASHKOVA (NEPTUNE.UA)" w:date="2022-11-21T15:31:00Z">
                  <w:rPr>
                    <w:rFonts w:ascii="Times New Roman" w:eastAsia="Calibri" w:hAnsi="Times New Roman" w:cs="Times New Roman"/>
                    <w:lang w:val="uk-UA"/>
                  </w:rPr>
                </w:rPrChange>
              </w:rPr>
              <w:t>і</w:t>
            </w:r>
            <w:r w:rsidRPr="00783C1A">
              <w:rPr>
                <w:rFonts w:ascii="Times New Roman" w:eastAsia="Calibri" w:hAnsi="Times New Roman" w:cs="Times New Roman"/>
                <w:bCs/>
                <w:lang w:val="uk-UA"/>
                <w:rPrChange w:id="8641" w:author="OLENA PASHKOVA (NEPTUNE.UA)" w:date="2022-11-21T15:31:00Z">
                  <w:rPr>
                    <w:rFonts w:ascii="Times New Roman" w:eastAsia="Calibri" w:hAnsi="Times New Roman" w:cs="Times New Roman"/>
                    <w:lang w:val="uk-UA"/>
                  </w:rPr>
                </w:rPrChange>
              </w:rPr>
              <w:t xml:space="preserve">дтверджує, що він автоматично відмовляється від надлишків на користь Виконавця та відмовляється від будь-яких прав на них, гарантує відсутність в подальшому претензій зі своєї сторони на такі надлишки. </w:t>
            </w:r>
          </w:p>
          <w:p w14:paraId="53855879" w14:textId="6F08DDAF" w:rsidR="00DA625D" w:rsidRPr="00783C1A" w:rsidRDefault="00DA625D" w:rsidP="00DA625D">
            <w:pPr>
              <w:contextualSpacing/>
              <w:jc w:val="both"/>
              <w:rPr>
                <w:ins w:id="8642" w:author="OLENA PASHKOVA (NEPTUNE.UA)" w:date="2022-10-26T10:26:00Z"/>
                <w:rFonts w:ascii="Times New Roman" w:eastAsia="Calibri" w:hAnsi="Times New Roman" w:cs="Times New Roman"/>
                <w:bCs/>
                <w:lang w:val="uk-UA"/>
                <w:rPrChange w:id="8643" w:author="OLENA PASHKOVA (NEPTUNE.UA)" w:date="2022-11-21T15:31:00Z">
                  <w:rPr>
                    <w:ins w:id="8644" w:author="OLENA PASHKOVA (NEPTUNE.UA)" w:date="2022-10-26T10:26:00Z"/>
                    <w:rFonts w:ascii="Times New Roman" w:eastAsia="Calibri" w:hAnsi="Times New Roman" w:cs="Times New Roman"/>
                    <w:lang w:val="uk-UA"/>
                  </w:rPr>
                </w:rPrChange>
              </w:rPr>
            </w:pPr>
            <w:ins w:id="8645" w:author="OLENA PASHKOVA (NEPTUNE.UA)" w:date="2022-10-26T10:26:00Z">
              <w:r w:rsidRPr="00783C1A">
                <w:rPr>
                  <w:rFonts w:ascii="Times New Roman" w:eastAsia="Calibri" w:hAnsi="Times New Roman" w:cs="Times New Roman"/>
                  <w:bCs/>
                  <w:lang w:val="uk-UA"/>
                  <w:rPrChange w:id="8646" w:author="OLENA PASHKOVA (NEPTUNE.UA)" w:date="2022-11-21T15:31:00Z">
                    <w:rPr>
                      <w:rFonts w:ascii="Times New Roman" w:eastAsia="Calibri" w:hAnsi="Times New Roman" w:cs="Times New Roman"/>
                      <w:lang w:val="uk-UA"/>
                    </w:rPr>
                  </w:rPrChange>
                </w:rPr>
                <w:t>6.</w:t>
              </w:r>
            </w:ins>
            <w:ins w:id="8647" w:author="OLENA PASHKOVA (NEPTUNE.UA)" w:date="2022-11-21T03:15:00Z">
              <w:r w:rsidR="00791C06" w:rsidRPr="00783C1A">
                <w:rPr>
                  <w:rFonts w:ascii="Times New Roman" w:eastAsia="Calibri" w:hAnsi="Times New Roman" w:cs="Times New Roman"/>
                  <w:bCs/>
                  <w:lang w:val="uk-UA"/>
                  <w:rPrChange w:id="8648" w:author="OLENA PASHKOVA (NEPTUNE.UA)" w:date="2022-11-21T15:31:00Z">
                    <w:rPr>
                      <w:rFonts w:ascii="Times New Roman" w:eastAsia="Calibri" w:hAnsi="Times New Roman" w:cs="Times New Roman"/>
                      <w:lang w:val="uk-UA"/>
                    </w:rPr>
                  </w:rPrChange>
                </w:rPr>
                <w:t>12</w:t>
              </w:r>
            </w:ins>
            <w:ins w:id="8649" w:author="OLENA PASHKOVA (NEPTUNE.UA)" w:date="2022-10-26T10:26:00Z">
              <w:r w:rsidRPr="00783C1A">
                <w:rPr>
                  <w:rFonts w:ascii="Times New Roman" w:eastAsia="Calibri" w:hAnsi="Times New Roman" w:cs="Times New Roman"/>
                  <w:bCs/>
                  <w:lang w:val="uk-UA"/>
                  <w:rPrChange w:id="865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651" w:author="OLENA PASHKOVA (NEPTUNE.UA)" w:date="2022-11-21T15:31:00Z">
                    <w:rPr>
                      <w:rFonts w:ascii="Times New Roman" w:eastAsia="Calibri" w:hAnsi="Times New Roman" w:cs="Times New Roman"/>
                      <w:lang w:val="uk-UA"/>
                    </w:rPr>
                  </w:rPrChange>
                </w:rPr>
                <w:tab/>
                <w:t>Кількість зерна, відвантаженого на судно,</w:t>
              </w:r>
            </w:ins>
            <w:ins w:id="8652" w:author="OLENA PASHKOVA (NEPTUNE.UA)" w:date="2022-11-21T03:16:00Z">
              <w:r w:rsidR="006E3978" w:rsidRPr="00783C1A">
                <w:rPr>
                  <w:bCs/>
                  <w:rPrChange w:id="8653" w:author="OLENA PASHKOVA (NEPTUNE.UA)" w:date="2022-11-21T15:31:00Z">
                    <w:rPr/>
                  </w:rPrChange>
                </w:rPr>
                <w:t xml:space="preserve"> </w:t>
              </w:r>
              <w:r w:rsidR="006E3978" w:rsidRPr="00783C1A">
                <w:rPr>
                  <w:rFonts w:ascii="Times New Roman" w:eastAsia="Calibri" w:hAnsi="Times New Roman" w:cs="Times New Roman"/>
                  <w:bCs/>
                  <w:lang w:val="uk-UA"/>
                  <w:rPrChange w:id="8654" w:author="OLENA PASHKOVA (NEPTUNE.UA)" w:date="2022-11-21T15:31:00Z">
                    <w:rPr>
                      <w:rFonts w:ascii="Times New Roman" w:eastAsia="Calibri" w:hAnsi="Times New Roman" w:cs="Times New Roman"/>
                      <w:lang w:val="uk-UA"/>
                    </w:rPr>
                  </w:rPrChange>
                </w:rPr>
                <w:t xml:space="preserve">визначається Сторонами на підставі підписаного </w:t>
              </w:r>
              <w:r w:rsidR="006E3978" w:rsidRPr="00783C1A">
                <w:rPr>
                  <w:rFonts w:ascii="Times New Roman" w:eastAsia="Calibri" w:hAnsi="Times New Roman" w:cs="Times New Roman"/>
                  <w:bCs/>
                  <w:lang w:val="uk-UA"/>
                  <w:rPrChange w:id="8655" w:author="OLENA PASHKOVA (NEPTUNE.UA)" w:date="2022-11-21T15:31:00Z">
                    <w:rPr>
                      <w:rFonts w:ascii="Times New Roman" w:eastAsia="Calibri" w:hAnsi="Times New Roman" w:cs="Times New Roman"/>
                      <w:lang w:val="uk-UA"/>
                    </w:rPr>
                  </w:rPrChange>
                </w:rPr>
                <w:lastRenderedPageBreak/>
                <w:t>капітаном судна або уповноваженим морським агентом коносаменту</w:t>
              </w:r>
            </w:ins>
            <w:ins w:id="8656" w:author="OLENA PASHKOVA (NEPTUNE.UA)" w:date="2022-10-26T10:26:00Z">
              <w:r w:rsidRPr="00783C1A">
                <w:rPr>
                  <w:rFonts w:ascii="Times New Roman" w:eastAsia="Calibri" w:hAnsi="Times New Roman" w:cs="Times New Roman"/>
                  <w:bCs/>
                  <w:lang w:val="uk-UA"/>
                  <w:rPrChange w:id="8657" w:author="OLENA PASHKOVA (NEPTUNE.UA)" w:date="2022-11-21T15:31:00Z">
                    <w:rPr>
                      <w:rFonts w:ascii="Times New Roman" w:eastAsia="Calibri" w:hAnsi="Times New Roman" w:cs="Times New Roman"/>
                      <w:lang w:val="uk-UA"/>
                    </w:rPr>
                  </w:rPrChange>
                </w:rPr>
                <w:t>.</w:t>
              </w:r>
            </w:ins>
          </w:p>
          <w:p w14:paraId="653001F0" w14:textId="647865B6" w:rsidR="00DA625D" w:rsidRPr="00783C1A" w:rsidRDefault="00DA625D" w:rsidP="00DA625D">
            <w:pPr>
              <w:contextualSpacing/>
              <w:jc w:val="both"/>
              <w:rPr>
                <w:rFonts w:ascii="Times New Roman" w:eastAsia="Calibri" w:hAnsi="Times New Roman" w:cs="Times New Roman"/>
                <w:bCs/>
                <w:lang w:val="uk-UA"/>
                <w:rPrChange w:id="8658" w:author="OLENA PASHKOVA (NEPTUNE.UA)" w:date="2022-11-21T15:31:00Z">
                  <w:rPr>
                    <w:rFonts w:ascii="Times New Roman" w:eastAsia="Calibri" w:hAnsi="Times New Roman" w:cs="Times New Roman"/>
                    <w:lang w:val="uk-UA"/>
                  </w:rPr>
                </w:rPrChange>
              </w:rPr>
            </w:pPr>
            <w:ins w:id="8659" w:author="OLENA PASHKOVA (NEPTUNE.UA)" w:date="2022-10-26T10:26:00Z">
              <w:r w:rsidRPr="00783C1A">
                <w:rPr>
                  <w:rFonts w:ascii="Times New Roman" w:eastAsia="Calibri" w:hAnsi="Times New Roman" w:cs="Times New Roman"/>
                  <w:bCs/>
                  <w:lang w:val="uk-UA"/>
                  <w:rPrChange w:id="8660" w:author="OLENA PASHKOVA (NEPTUNE.UA)" w:date="2022-11-21T15:31:00Z">
                    <w:rPr>
                      <w:rFonts w:ascii="Times New Roman" w:eastAsia="Calibri" w:hAnsi="Times New Roman" w:cs="Times New Roman"/>
                      <w:lang w:val="uk-UA"/>
                    </w:rPr>
                  </w:rPrChange>
                </w:rPr>
                <w:t>Сторони визначають вагу Зерна, завантаженого на морське судно, за даними повірених бункерних ваг Виконавця, шляхом оформлення Довідки про кількість Зерна завантаженого на судно. Вага навалочних вантажів у коносаменті проставляється на підставі Довідки про кількість Зерна, завантаженого на судно і береться за основу при виставленні остаточного рахунку.</w:t>
              </w:r>
            </w:ins>
          </w:p>
          <w:p w14:paraId="32BB05BA" w14:textId="77777777" w:rsidR="00316BBA" w:rsidRPr="00783C1A" w:rsidRDefault="00316BBA" w:rsidP="00316BBA">
            <w:pPr>
              <w:contextualSpacing/>
              <w:jc w:val="both"/>
              <w:rPr>
                <w:ins w:id="8661" w:author="OLENA PASHKOVA (NEPTUNE.UA)" w:date="2022-10-26T11:13:00Z"/>
                <w:rFonts w:ascii="Times New Roman" w:eastAsia="Calibri" w:hAnsi="Times New Roman" w:cs="Times New Roman"/>
                <w:bCs/>
                <w:lang w:val="uk-UA"/>
                <w:rPrChange w:id="8662" w:author="OLENA PASHKOVA (NEPTUNE.UA)" w:date="2022-11-21T15:31:00Z">
                  <w:rPr>
                    <w:ins w:id="8663" w:author="OLENA PASHKOVA (NEPTUNE.UA)" w:date="2022-10-26T11:13:00Z"/>
                    <w:rFonts w:ascii="Times New Roman" w:eastAsia="Calibri" w:hAnsi="Times New Roman" w:cs="Times New Roman"/>
                    <w:lang w:val="uk-UA"/>
                  </w:rPr>
                </w:rPrChange>
              </w:rPr>
            </w:pPr>
          </w:p>
          <w:p w14:paraId="4BD7707C" w14:textId="709B8838" w:rsidR="00316BBA" w:rsidRPr="00783C1A" w:rsidRDefault="00D40D59" w:rsidP="00316BBA">
            <w:pPr>
              <w:contextualSpacing/>
              <w:jc w:val="both"/>
              <w:rPr>
                <w:ins w:id="8664" w:author="OLENA PASHKOVA (NEPTUNE.UA)" w:date="2022-10-26T11:13:00Z"/>
                <w:rFonts w:ascii="Times New Roman" w:eastAsia="Calibri" w:hAnsi="Times New Roman" w:cs="Times New Roman"/>
                <w:bCs/>
                <w:lang w:val="uk-UA"/>
                <w:rPrChange w:id="8665" w:author="OLENA PASHKOVA (NEPTUNE.UA)" w:date="2022-11-21T15:31:00Z">
                  <w:rPr>
                    <w:ins w:id="8666" w:author="OLENA PASHKOVA (NEPTUNE.UA)" w:date="2022-10-26T11:13:00Z"/>
                    <w:rFonts w:ascii="Times New Roman" w:eastAsia="Calibri" w:hAnsi="Times New Roman" w:cs="Times New Roman"/>
                    <w:lang w:val="uk-UA"/>
                  </w:rPr>
                </w:rPrChange>
              </w:rPr>
            </w:pPr>
            <w:ins w:id="8667" w:author="OLENA PASHKOVA (NEPTUNE.UA)" w:date="2022-11-21T03:23:00Z">
              <w:r w:rsidRPr="00783C1A">
                <w:rPr>
                  <w:rFonts w:ascii="Times New Roman" w:eastAsia="Calibri" w:hAnsi="Times New Roman" w:cs="Times New Roman"/>
                  <w:bCs/>
                  <w:rPrChange w:id="8668" w:author="OLENA PASHKOVA (NEPTUNE.UA)" w:date="2022-11-21T15:31:00Z">
                    <w:rPr>
                      <w:rFonts w:ascii="Times New Roman" w:eastAsia="Calibri" w:hAnsi="Times New Roman" w:cs="Times New Roman"/>
                      <w:lang w:val="en-US"/>
                    </w:rPr>
                  </w:rPrChange>
                </w:rPr>
                <w:t xml:space="preserve">6.13. </w:t>
              </w:r>
            </w:ins>
            <w:ins w:id="8669" w:author="OLENA PASHKOVA (NEPTUNE.UA)" w:date="2022-10-26T11:13:00Z">
              <w:r w:rsidR="00316BBA" w:rsidRPr="00783C1A">
                <w:rPr>
                  <w:rFonts w:ascii="Times New Roman" w:eastAsia="Calibri" w:hAnsi="Times New Roman" w:cs="Times New Roman"/>
                  <w:bCs/>
                  <w:lang w:val="uk-UA"/>
                </w:rPr>
                <w:t>Кількість перевантаженого зерна у разі відвантаження на автомобільний транспорт визначається Сторонами шляхом зважування на повірених та сертифікованих вагах Виконавця та зазначається у товарно-транспортних накладних та/або Акта</w:t>
              </w:r>
              <w:r w:rsidR="00316BBA" w:rsidRPr="00783C1A">
                <w:rPr>
                  <w:rFonts w:ascii="Times New Roman" w:eastAsia="Calibri" w:hAnsi="Times New Roman" w:cs="Times New Roman"/>
                  <w:bCs/>
                  <w:lang w:val="uk-UA"/>
                  <w:rPrChange w:id="8670" w:author="OLENA PASHKOVA (NEPTUNE.UA)" w:date="2022-11-21T15:31:00Z">
                    <w:rPr>
                      <w:rFonts w:ascii="Times New Roman" w:eastAsia="Calibri" w:hAnsi="Times New Roman" w:cs="Times New Roman"/>
                      <w:lang w:val="uk-UA"/>
                    </w:rPr>
                  </w:rPrChange>
                </w:rPr>
                <w:t xml:space="preserve">х приймання-передачі Зерна. </w:t>
              </w:r>
            </w:ins>
          </w:p>
          <w:p w14:paraId="23031C91" w14:textId="77777777" w:rsidR="00316BBA" w:rsidRPr="00783C1A" w:rsidRDefault="00316BBA" w:rsidP="00316BBA">
            <w:pPr>
              <w:contextualSpacing/>
              <w:jc w:val="both"/>
              <w:rPr>
                <w:ins w:id="8671" w:author="OLENA PASHKOVA (NEPTUNE.UA)" w:date="2022-10-26T11:13:00Z"/>
                <w:rFonts w:ascii="Times New Roman" w:eastAsia="Calibri" w:hAnsi="Times New Roman" w:cs="Times New Roman"/>
                <w:bCs/>
                <w:lang w:val="uk-UA"/>
                <w:rPrChange w:id="8672" w:author="OLENA PASHKOVA (NEPTUNE.UA)" w:date="2022-11-21T15:31:00Z">
                  <w:rPr>
                    <w:ins w:id="8673" w:author="OLENA PASHKOVA (NEPTUNE.UA)" w:date="2022-10-26T11:13:00Z"/>
                    <w:rFonts w:ascii="Times New Roman" w:eastAsia="Calibri" w:hAnsi="Times New Roman" w:cs="Times New Roman"/>
                    <w:lang w:val="uk-UA"/>
                  </w:rPr>
                </w:rPrChange>
              </w:rPr>
            </w:pPr>
            <w:ins w:id="8674" w:author="OLENA PASHKOVA (NEPTUNE.UA)" w:date="2022-10-26T11:13:00Z">
              <w:r w:rsidRPr="00783C1A">
                <w:rPr>
                  <w:rFonts w:ascii="Times New Roman" w:eastAsia="Calibri" w:hAnsi="Times New Roman" w:cs="Times New Roman"/>
                  <w:bCs/>
                  <w:lang w:val="uk-UA"/>
                  <w:rPrChange w:id="8675" w:author="OLENA PASHKOVA (NEPTUNE.UA)" w:date="2022-11-21T15:31:00Z">
                    <w:rPr>
                      <w:rFonts w:ascii="Times New Roman" w:eastAsia="Calibri" w:hAnsi="Times New Roman" w:cs="Times New Roman"/>
                      <w:lang w:val="uk-UA"/>
                    </w:rPr>
                  </w:rPrChange>
                </w:rPr>
                <w:t>Якість Зерна, відвантаженого на авто- та/або залізничний транспорт, визначається сертифікованою лабораторією Виконавця для кожного транспортного засобу та є остаточною і оскарженню не підлягає. Якість всієї партії Зерна, зазначеної в заявці Замовника, визначається лабораторією Виконавця за результатами відвантаження всієї партії згідно середньозважених показників. Якість повинна відповідати показникам, узгодженим Сторонами у відповідній специфікації.</w:t>
              </w:r>
            </w:ins>
          </w:p>
          <w:p w14:paraId="38809094" w14:textId="77777777" w:rsidR="00400CA9" w:rsidRPr="00783C1A" w:rsidRDefault="00400CA9" w:rsidP="00400CA9">
            <w:pPr>
              <w:contextualSpacing/>
              <w:jc w:val="both"/>
              <w:rPr>
                <w:rFonts w:ascii="Times New Roman" w:eastAsia="Calibri" w:hAnsi="Times New Roman" w:cs="Times New Roman"/>
                <w:bCs/>
                <w:lang w:val="uk-UA"/>
                <w:rPrChange w:id="8676" w:author="OLENA PASHKOVA (NEPTUNE.UA)" w:date="2022-11-21T15:31:00Z">
                  <w:rPr>
                    <w:rFonts w:ascii="Times New Roman" w:eastAsia="Calibri" w:hAnsi="Times New Roman" w:cs="Times New Roman"/>
                    <w:lang w:val="uk-UA"/>
                  </w:rPr>
                </w:rPrChange>
              </w:rPr>
            </w:pPr>
          </w:p>
          <w:p w14:paraId="37373D88" w14:textId="77777777" w:rsidR="00400CA9" w:rsidRPr="00783C1A" w:rsidRDefault="00400CA9" w:rsidP="00400CA9">
            <w:pPr>
              <w:contextualSpacing/>
              <w:jc w:val="both"/>
              <w:rPr>
                <w:ins w:id="8677" w:author="SERHII SULIMA (NEPTUNE.UA)" w:date="2022-08-31T10:46:00Z"/>
                <w:rFonts w:ascii="Times New Roman" w:eastAsia="Calibri" w:hAnsi="Times New Roman" w:cs="Times New Roman"/>
                <w:bCs/>
                <w:lang w:val="uk-UA"/>
                <w:rPrChange w:id="8678" w:author="OLENA PASHKOVA (NEPTUNE.UA)" w:date="2022-11-21T15:31:00Z">
                  <w:rPr>
                    <w:ins w:id="8679" w:author="SERHII SULIMA (NEPTUNE.UA)" w:date="2022-08-31T10:46:00Z"/>
                    <w:rFonts w:ascii="Times New Roman" w:eastAsia="Calibri" w:hAnsi="Times New Roman" w:cs="Times New Roman"/>
                    <w:b/>
                    <w:lang w:val="uk-UA"/>
                  </w:rPr>
                </w:rPrChange>
              </w:rPr>
            </w:pPr>
          </w:p>
          <w:p w14:paraId="5D4053FC" w14:textId="77777777" w:rsidR="00400CA9" w:rsidRPr="00783C1A" w:rsidRDefault="00400CA9" w:rsidP="00400CA9">
            <w:pPr>
              <w:contextualSpacing/>
              <w:jc w:val="both"/>
              <w:rPr>
                <w:rFonts w:ascii="Times New Roman" w:eastAsia="Calibri" w:hAnsi="Times New Roman" w:cs="Times New Roman"/>
                <w:bCs/>
                <w:lang w:val="uk-UA"/>
                <w:rPrChange w:id="8680"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681" w:author="OLENA PASHKOVA (NEPTUNE.UA)" w:date="2022-11-21T15:31:00Z">
                  <w:rPr>
                    <w:rFonts w:ascii="Times New Roman" w:eastAsia="Calibri" w:hAnsi="Times New Roman" w:cs="Times New Roman"/>
                    <w:b/>
                    <w:lang w:val="uk-UA"/>
                  </w:rPr>
                </w:rPrChange>
              </w:rPr>
              <w:t>7.</w:t>
            </w:r>
            <w:r w:rsidRPr="00783C1A">
              <w:rPr>
                <w:rFonts w:ascii="Times New Roman" w:eastAsia="Calibri" w:hAnsi="Times New Roman" w:cs="Times New Roman"/>
                <w:bCs/>
                <w:lang w:val="uk-UA"/>
                <w:rPrChange w:id="8682" w:author="OLENA PASHKOVA (NEPTUNE.UA)" w:date="2022-11-21T15:31:00Z">
                  <w:rPr>
                    <w:rFonts w:ascii="Times New Roman" w:eastAsia="Calibri" w:hAnsi="Times New Roman" w:cs="Times New Roman"/>
                    <w:b/>
                    <w:lang w:val="uk-UA"/>
                  </w:rPr>
                </w:rPrChange>
              </w:rPr>
              <w:tab/>
              <w:t>ТЕХНІЧНІ ХАРАКТЕРИСТИКИ ДО ТРАНСПОРТУ:</w:t>
            </w:r>
          </w:p>
          <w:p w14:paraId="07E2D2A0" w14:textId="77777777" w:rsidR="00400CA9" w:rsidRPr="00783C1A" w:rsidRDefault="00400CA9" w:rsidP="00400CA9">
            <w:pPr>
              <w:contextualSpacing/>
              <w:jc w:val="both"/>
              <w:rPr>
                <w:rFonts w:ascii="Times New Roman" w:eastAsia="Calibri" w:hAnsi="Times New Roman" w:cs="Times New Roman"/>
                <w:bCs/>
                <w:lang w:val="uk-UA"/>
                <w:rPrChange w:id="868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684" w:author="OLENA PASHKOVA (NEPTUNE.UA)" w:date="2022-11-21T15:31:00Z">
                  <w:rPr>
                    <w:rFonts w:ascii="Times New Roman" w:eastAsia="Calibri" w:hAnsi="Times New Roman" w:cs="Times New Roman"/>
                    <w:b/>
                    <w:lang w:val="uk-UA"/>
                  </w:rPr>
                </w:rPrChange>
              </w:rPr>
              <w:t>7.1</w:t>
            </w:r>
            <w:r w:rsidRPr="00783C1A">
              <w:rPr>
                <w:rFonts w:ascii="Times New Roman" w:eastAsia="Calibri" w:hAnsi="Times New Roman" w:cs="Times New Roman"/>
                <w:bCs/>
                <w:lang w:val="uk-UA"/>
              </w:rPr>
              <w:t xml:space="preserve">. </w:t>
            </w:r>
            <w:r w:rsidRPr="00783C1A">
              <w:rPr>
                <w:rFonts w:ascii="Times New Roman" w:eastAsia="Calibri" w:hAnsi="Times New Roman" w:cs="Times New Roman"/>
                <w:bCs/>
                <w:lang w:val="uk-UA"/>
                <w:rPrChange w:id="8685" w:author="OLENA PASHKOVA (NEPTUNE.UA)" w:date="2022-11-21T15:31:00Z">
                  <w:rPr>
                    <w:rFonts w:ascii="Times New Roman" w:eastAsia="Calibri" w:hAnsi="Times New Roman" w:cs="Times New Roman"/>
                    <w:b/>
                    <w:lang w:val="uk-UA"/>
                  </w:rPr>
                </w:rPrChange>
              </w:rPr>
              <w:t>Судна повинні бути</w:t>
            </w:r>
            <w:r w:rsidRPr="00783C1A">
              <w:rPr>
                <w:rFonts w:ascii="Times New Roman" w:eastAsia="Calibri" w:hAnsi="Times New Roman" w:cs="Times New Roman"/>
                <w:bCs/>
                <w:lang w:val="uk-UA"/>
              </w:rPr>
              <w:t xml:space="preserve"> без твіндеків з мінімальними підзорами підпалубного простору, технічно справними, придатними до завантаження та мають забезпечувати надійне транспортування Вантажу. Забороняється подача в Порт судна з відкритою фанов</w:t>
            </w:r>
            <w:r w:rsidRPr="00783C1A">
              <w:rPr>
                <w:rFonts w:ascii="Times New Roman" w:eastAsia="Calibri" w:hAnsi="Times New Roman" w:cs="Times New Roman"/>
                <w:bCs/>
                <w:lang w:val="uk-UA"/>
                <w:rPrChange w:id="8686" w:author="OLENA PASHKOVA (NEPTUNE.UA)" w:date="2022-11-21T15:31:00Z">
                  <w:rPr>
                    <w:rFonts w:ascii="Times New Roman" w:eastAsia="Calibri" w:hAnsi="Times New Roman" w:cs="Times New Roman"/>
                    <w:lang w:val="uk-UA"/>
                  </w:rPr>
                </w:rPrChange>
              </w:rPr>
              <w:t>ою системою.</w:t>
            </w:r>
          </w:p>
          <w:p w14:paraId="23B70311" w14:textId="77777777" w:rsidR="00400CA9" w:rsidRPr="00783C1A" w:rsidRDefault="00400CA9" w:rsidP="00400CA9">
            <w:pPr>
              <w:contextualSpacing/>
              <w:jc w:val="both"/>
              <w:rPr>
                <w:ins w:id="8687" w:author="SERHII SULIMA (NEPTUNE.UA)" w:date="2022-08-31T10:47:00Z"/>
                <w:rFonts w:ascii="Times New Roman" w:eastAsia="Calibri" w:hAnsi="Times New Roman" w:cs="Times New Roman"/>
                <w:bCs/>
                <w:lang w:val="uk-UA"/>
                <w:rPrChange w:id="8688" w:author="OLENA PASHKOVA (NEPTUNE.UA)" w:date="2022-11-21T15:31:00Z">
                  <w:rPr>
                    <w:ins w:id="8689" w:author="SERHII SULIMA (NEPTUNE.UA)" w:date="2022-08-31T10:47:00Z"/>
                    <w:rFonts w:ascii="Times New Roman" w:eastAsia="Calibri" w:hAnsi="Times New Roman" w:cs="Times New Roman"/>
                    <w:b/>
                    <w:lang w:val="uk-UA"/>
                  </w:rPr>
                </w:rPrChange>
              </w:rPr>
            </w:pPr>
          </w:p>
          <w:p w14:paraId="3EFD6CD5" w14:textId="77777777" w:rsidR="00400CA9" w:rsidRPr="00783C1A" w:rsidRDefault="00400CA9" w:rsidP="00400CA9">
            <w:pPr>
              <w:contextualSpacing/>
              <w:jc w:val="both"/>
              <w:rPr>
                <w:rFonts w:ascii="Times New Roman" w:eastAsia="Calibri" w:hAnsi="Times New Roman" w:cs="Times New Roman"/>
                <w:bCs/>
                <w:lang w:val="uk-UA"/>
                <w:rPrChange w:id="869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691" w:author="OLENA PASHKOVA (NEPTUNE.UA)" w:date="2022-11-21T15:31:00Z">
                  <w:rPr>
                    <w:rFonts w:ascii="Times New Roman" w:eastAsia="Calibri" w:hAnsi="Times New Roman" w:cs="Times New Roman"/>
                    <w:b/>
                    <w:lang w:val="uk-UA"/>
                  </w:rPr>
                </w:rPrChange>
              </w:rPr>
              <w:t>7.2.</w:t>
            </w:r>
            <w:r w:rsidRPr="00783C1A">
              <w:rPr>
                <w:rFonts w:ascii="Times New Roman" w:eastAsia="Calibri" w:hAnsi="Times New Roman" w:cs="Times New Roman"/>
                <w:bCs/>
                <w:lang w:val="uk-UA"/>
              </w:rPr>
              <w:t xml:space="preserve">  На час офіційно оголошеної льодової кампанії в регіоні номіноване судно повинно мати льодовий клас для прийняття його до проведення в складі льодових караванів. У випадку відсутності льодового класу, судно може бути прийняте до проведення лише за письмов</w:t>
            </w:r>
            <w:r w:rsidRPr="00783C1A">
              <w:rPr>
                <w:rFonts w:ascii="Times New Roman" w:eastAsia="Calibri" w:hAnsi="Times New Roman" w:cs="Times New Roman"/>
                <w:bCs/>
                <w:lang w:val="uk-UA"/>
                <w:rPrChange w:id="8692" w:author="OLENA PASHKOVA (NEPTUNE.UA)" w:date="2022-11-21T15:31:00Z">
                  <w:rPr>
                    <w:rFonts w:ascii="Times New Roman" w:eastAsia="Calibri" w:hAnsi="Times New Roman" w:cs="Times New Roman"/>
                    <w:lang w:val="uk-UA"/>
                  </w:rPr>
                </w:rPrChange>
              </w:rPr>
              <w:t>ою згодою класифікаційного товариства на плавання в льодових умовах.</w:t>
            </w:r>
          </w:p>
          <w:p w14:paraId="1B44F010" w14:textId="77777777" w:rsidR="00400CA9" w:rsidRPr="00783C1A" w:rsidRDefault="00400CA9" w:rsidP="00400CA9">
            <w:pPr>
              <w:contextualSpacing/>
              <w:jc w:val="both"/>
              <w:rPr>
                <w:ins w:id="8693" w:author="SERHII SULIMA (NEPTUNE.UA)" w:date="2022-08-31T10:47:00Z"/>
                <w:rFonts w:ascii="Times New Roman" w:eastAsia="Calibri" w:hAnsi="Times New Roman" w:cs="Times New Roman"/>
                <w:bCs/>
                <w:lang w:val="uk-UA"/>
                <w:rPrChange w:id="8694" w:author="OLENA PASHKOVA (NEPTUNE.UA)" w:date="2022-11-21T15:31:00Z">
                  <w:rPr>
                    <w:ins w:id="8695" w:author="SERHII SULIMA (NEPTUNE.UA)" w:date="2022-08-31T10:47:00Z"/>
                    <w:rFonts w:ascii="Times New Roman" w:eastAsia="Calibri" w:hAnsi="Times New Roman" w:cs="Times New Roman"/>
                    <w:b/>
                    <w:lang w:val="uk-UA"/>
                  </w:rPr>
                </w:rPrChange>
              </w:rPr>
            </w:pPr>
          </w:p>
          <w:p w14:paraId="3EBA50A2" w14:textId="0EC620AB" w:rsidR="00400CA9" w:rsidRPr="00783C1A" w:rsidRDefault="00400CA9" w:rsidP="00400CA9">
            <w:pPr>
              <w:contextualSpacing/>
              <w:jc w:val="both"/>
              <w:rPr>
                <w:ins w:id="8696" w:author="OLENA PASHKOVA (NEPTUNE.UA)" w:date="2022-10-26T09:55:00Z"/>
                <w:rFonts w:ascii="Times New Roman" w:eastAsia="Calibri" w:hAnsi="Times New Roman" w:cs="Times New Roman"/>
                <w:bCs/>
                <w:lang w:val="uk-UA"/>
                <w:rPrChange w:id="8697" w:author="OLENA PASHKOVA (NEPTUNE.UA)" w:date="2022-11-21T15:31:00Z">
                  <w:rPr>
                    <w:ins w:id="8698" w:author="OLENA PASHKOVA (NEPTUNE.UA)" w:date="2022-10-26T09:55:00Z"/>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699" w:author="OLENA PASHKOVA (NEPTUNE.UA)" w:date="2022-11-21T15:31:00Z">
                  <w:rPr>
                    <w:rFonts w:ascii="Times New Roman" w:eastAsia="Calibri" w:hAnsi="Times New Roman" w:cs="Times New Roman"/>
                    <w:b/>
                    <w:lang w:val="uk-UA"/>
                  </w:rPr>
                </w:rPrChange>
              </w:rPr>
              <w:t>7.3.Обмеження по прийманню автотранспорту:</w:t>
            </w:r>
          </w:p>
          <w:p w14:paraId="68CE7EC0" w14:textId="77777777" w:rsidR="004F3B24" w:rsidRPr="00783C1A" w:rsidRDefault="004F3B24" w:rsidP="004F3B24">
            <w:pPr>
              <w:contextualSpacing/>
              <w:jc w:val="both"/>
              <w:rPr>
                <w:ins w:id="8700" w:author="OLENA PASHKOVA (NEPTUNE.UA)" w:date="2022-10-26T09:55:00Z"/>
                <w:rFonts w:ascii="Times New Roman" w:eastAsia="Calibri" w:hAnsi="Times New Roman" w:cs="Times New Roman"/>
                <w:bCs/>
                <w:lang w:val="uk-UA"/>
                <w:rPrChange w:id="8701" w:author="OLENA PASHKOVA (NEPTUNE.UA)" w:date="2022-11-21T15:31:00Z">
                  <w:rPr>
                    <w:ins w:id="8702" w:author="OLENA PASHKOVA (NEPTUNE.UA)" w:date="2022-10-26T09:55:00Z"/>
                    <w:rFonts w:ascii="Times New Roman" w:eastAsia="Calibri" w:hAnsi="Times New Roman" w:cs="Times New Roman"/>
                    <w:b/>
                    <w:lang w:val="uk-UA"/>
                  </w:rPr>
                </w:rPrChange>
              </w:rPr>
            </w:pPr>
            <w:ins w:id="8703" w:author="OLENA PASHKOVA (NEPTUNE.UA)" w:date="2022-10-26T09:55:00Z">
              <w:r w:rsidRPr="00783C1A">
                <w:rPr>
                  <w:rFonts w:ascii="Times New Roman" w:eastAsia="Calibri" w:hAnsi="Times New Roman" w:cs="Times New Roman"/>
                  <w:bCs/>
                  <w:lang w:val="uk-UA"/>
                  <w:rPrChange w:id="8704" w:author="OLENA PASHKOVA (NEPTUNE.UA)" w:date="2022-11-21T15:31:00Z">
                    <w:rPr>
                      <w:rFonts w:ascii="Times New Roman" w:eastAsia="Calibri" w:hAnsi="Times New Roman" w:cs="Times New Roman"/>
                      <w:b/>
                      <w:lang w:val="uk-UA"/>
                    </w:rPr>
                  </w:rPrChange>
                </w:rPr>
                <w:t>Приймання і відвантаження Зерна провадиться тільки з транспортних засобів або у транспортні засоби, що відповідають наступним вимогам:</w:t>
              </w:r>
            </w:ins>
          </w:p>
          <w:p w14:paraId="54E18CED" w14:textId="77777777" w:rsidR="004F3B24" w:rsidRPr="00783C1A" w:rsidRDefault="004F3B24" w:rsidP="004F3B24">
            <w:pPr>
              <w:contextualSpacing/>
              <w:jc w:val="both"/>
              <w:rPr>
                <w:ins w:id="8705" w:author="OLENA PASHKOVA (NEPTUNE.UA)" w:date="2022-10-26T09:55:00Z"/>
                <w:rFonts w:ascii="Times New Roman" w:eastAsia="Calibri" w:hAnsi="Times New Roman" w:cs="Times New Roman"/>
                <w:bCs/>
                <w:lang w:val="uk-UA"/>
                <w:rPrChange w:id="8706" w:author="OLENA PASHKOVA (NEPTUNE.UA)" w:date="2022-11-21T15:31:00Z">
                  <w:rPr>
                    <w:ins w:id="8707" w:author="OLENA PASHKOVA (NEPTUNE.UA)" w:date="2022-10-26T09:55:00Z"/>
                    <w:rFonts w:ascii="Times New Roman" w:eastAsia="Calibri" w:hAnsi="Times New Roman" w:cs="Times New Roman"/>
                    <w:b/>
                    <w:lang w:val="uk-UA"/>
                  </w:rPr>
                </w:rPrChange>
              </w:rPr>
            </w:pPr>
            <w:ins w:id="8708" w:author="OLENA PASHKOVA (NEPTUNE.UA)" w:date="2022-10-26T09:55:00Z">
              <w:r w:rsidRPr="00783C1A">
                <w:rPr>
                  <w:rFonts w:ascii="Times New Roman" w:eastAsia="Calibri" w:hAnsi="Times New Roman" w:cs="Times New Roman"/>
                  <w:bCs/>
                  <w:lang w:val="uk-UA"/>
                  <w:rPrChange w:id="8709" w:author="OLENA PASHKOVA (NEPTUNE.UA)" w:date="2022-11-21T15:31:00Z">
                    <w:rPr>
                      <w:rFonts w:ascii="Times New Roman" w:eastAsia="Calibri" w:hAnsi="Times New Roman" w:cs="Times New Roman"/>
                      <w:b/>
                      <w:lang w:val="uk-UA"/>
                    </w:rPr>
                  </w:rPrChange>
                </w:rPr>
                <w:t>- призначені для транспортування зерна за своїми технічними і санітарними характеристиками;</w:t>
              </w:r>
            </w:ins>
          </w:p>
          <w:p w14:paraId="6BE83FA1" w14:textId="77777777" w:rsidR="004F3B24" w:rsidRPr="00783C1A" w:rsidRDefault="004F3B24" w:rsidP="004F3B24">
            <w:pPr>
              <w:contextualSpacing/>
              <w:jc w:val="both"/>
              <w:rPr>
                <w:ins w:id="8710" w:author="OLENA PASHKOVA (NEPTUNE.UA)" w:date="2022-10-26T09:55:00Z"/>
                <w:rFonts w:ascii="Times New Roman" w:eastAsia="Calibri" w:hAnsi="Times New Roman" w:cs="Times New Roman"/>
                <w:bCs/>
                <w:lang w:val="uk-UA"/>
                <w:rPrChange w:id="8711" w:author="OLENA PASHKOVA (NEPTUNE.UA)" w:date="2022-11-21T15:31:00Z">
                  <w:rPr>
                    <w:ins w:id="8712" w:author="OLENA PASHKOVA (NEPTUNE.UA)" w:date="2022-10-26T09:55:00Z"/>
                    <w:rFonts w:ascii="Times New Roman" w:eastAsia="Calibri" w:hAnsi="Times New Roman" w:cs="Times New Roman"/>
                    <w:b/>
                    <w:lang w:val="uk-UA"/>
                  </w:rPr>
                </w:rPrChange>
              </w:rPr>
            </w:pPr>
            <w:ins w:id="8713" w:author="OLENA PASHKOVA (NEPTUNE.UA)" w:date="2022-10-26T09:55:00Z">
              <w:r w:rsidRPr="00783C1A">
                <w:rPr>
                  <w:rFonts w:ascii="Times New Roman" w:eastAsia="Calibri" w:hAnsi="Times New Roman" w:cs="Times New Roman"/>
                  <w:bCs/>
                  <w:lang w:val="uk-UA"/>
                  <w:rPrChange w:id="8714" w:author="OLENA PASHKOVA (NEPTUNE.UA)" w:date="2022-11-21T15:31:00Z">
                    <w:rPr>
                      <w:rFonts w:ascii="Times New Roman" w:eastAsia="Calibri" w:hAnsi="Times New Roman" w:cs="Times New Roman"/>
                      <w:b/>
                      <w:lang w:val="uk-UA"/>
                    </w:rPr>
                  </w:rPrChange>
                </w:rPr>
                <w:t>- загальна вага брутто не більше 65 тон;</w:t>
              </w:r>
            </w:ins>
          </w:p>
          <w:p w14:paraId="61DFEBA7" w14:textId="47DDF408" w:rsidR="004F3B24" w:rsidRPr="00783C1A" w:rsidRDefault="004F3B24" w:rsidP="004F3B24">
            <w:pPr>
              <w:contextualSpacing/>
              <w:jc w:val="both"/>
              <w:rPr>
                <w:rFonts w:ascii="Times New Roman" w:eastAsia="Calibri" w:hAnsi="Times New Roman" w:cs="Times New Roman"/>
                <w:bCs/>
                <w:lang w:val="uk-UA"/>
                <w:rPrChange w:id="8715" w:author="OLENA PASHKOVA (NEPTUNE.UA)" w:date="2022-11-21T15:31:00Z">
                  <w:rPr>
                    <w:rFonts w:ascii="Times New Roman" w:eastAsia="Calibri" w:hAnsi="Times New Roman" w:cs="Times New Roman"/>
                    <w:b/>
                    <w:lang w:val="uk-UA"/>
                  </w:rPr>
                </w:rPrChange>
              </w:rPr>
            </w:pPr>
            <w:ins w:id="8716" w:author="OLENA PASHKOVA (NEPTUNE.UA)" w:date="2022-10-26T09:55:00Z">
              <w:r w:rsidRPr="00783C1A">
                <w:rPr>
                  <w:rFonts w:ascii="Times New Roman" w:eastAsia="Calibri" w:hAnsi="Times New Roman" w:cs="Times New Roman"/>
                  <w:bCs/>
                  <w:lang w:val="uk-UA"/>
                  <w:rPrChange w:id="8717" w:author="OLENA PASHKOVA (NEPTUNE.UA)" w:date="2022-11-21T15:31:00Z">
                    <w:rPr>
                      <w:rFonts w:ascii="Times New Roman" w:eastAsia="Calibri" w:hAnsi="Times New Roman" w:cs="Times New Roman"/>
                      <w:b/>
                      <w:lang w:val="uk-UA"/>
                    </w:rPr>
                  </w:rPrChange>
                </w:rPr>
                <w:t>- з габаритами, що дозволяють здійснити приймання або відвантаження зерна виходячи з технічних характеристик вагової платформи, а саме:</w:t>
              </w:r>
            </w:ins>
          </w:p>
          <w:p w14:paraId="0CB420E2" w14:textId="727182D4" w:rsidR="00400CA9" w:rsidRPr="00783C1A" w:rsidRDefault="00400CA9" w:rsidP="00400CA9">
            <w:pPr>
              <w:contextualSpacing/>
              <w:jc w:val="both"/>
              <w:rPr>
                <w:rFonts w:ascii="Times New Roman" w:eastAsia="Calibri" w:hAnsi="Times New Roman" w:cs="Times New Roman"/>
                <w:bCs/>
                <w:lang w:val="uk-UA"/>
                <w:rPrChange w:id="871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
              <w:t>•</w:t>
            </w:r>
            <w:r w:rsidRPr="00783C1A">
              <w:rPr>
                <w:rFonts w:ascii="Times New Roman" w:eastAsia="Calibri" w:hAnsi="Times New Roman" w:cs="Times New Roman"/>
                <w:bCs/>
                <w:lang w:val="uk-UA"/>
              </w:rPr>
              <w:tab/>
              <w:t xml:space="preserve">Вантажівки з міжосьовою базою не більше 11,5 м., при установці на задні упори до </w:t>
            </w:r>
            <w:ins w:id="8719" w:author="OLENA PASHKOVA (NEPTUNE.UA)" w:date="2022-10-26T10:03:00Z">
              <w:r w:rsidR="00EA3292" w:rsidRPr="00783C1A">
                <w:rPr>
                  <w:rFonts w:ascii="Times New Roman" w:eastAsia="Calibri" w:hAnsi="Times New Roman" w:cs="Times New Roman"/>
                  <w:bCs/>
                  <w:rPrChange w:id="8720" w:author="OLENA PASHKOVA (NEPTUNE.UA)" w:date="2022-11-21T15:31:00Z">
                    <w:rPr>
                      <w:rFonts w:ascii="Times New Roman" w:eastAsia="Calibri" w:hAnsi="Times New Roman" w:cs="Times New Roman"/>
                      <w:lang w:val="en-US"/>
                    </w:rPr>
                  </w:rPrChange>
                </w:rPr>
                <w:t>65</w:t>
              </w:r>
            </w:ins>
            <w:del w:id="8721" w:author="OLENA PASHKOVA (NEPTUNE.UA)" w:date="2022-10-26T10:03:00Z">
              <w:r w:rsidRPr="00783C1A" w:rsidDel="00EA3292">
                <w:rPr>
                  <w:rFonts w:ascii="Times New Roman" w:eastAsia="Calibri" w:hAnsi="Times New Roman" w:cs="Times New Roman"/>
                  <w:bCs/>
                  <w:lang w:val="uk-UA"/>
                  <w:rPrChange w:id="8722" w:author="OLENA PASHKOVA (NEPTUNE.UA)" w:date="2022-11-21T15:31:00Z">
                    <w:rPr>
                      <w:rFonts w:ascii="Times New Roman" w:eastAsia="Calibri" w:hAnsi="Times New Roman" w:cs="Times New Roman"/>
                      <w:lang w:val="uk-UA"/>
                    </w:rPr>
                  </w:rPrChange>
                </w:rPr>
                <w:delText>70</w:delText>
              </w:r>
            </w:del>
            <w:r w:rsidRPr="00783C1A">
              <w:rPr>
                <w:rFonts w:ascii="Times New Roman" w:eastAsia="Calibri" w:hAnsi="Times New Roman" w:cs="Times New Roman"/>
                <w:bCs/>
                <w:lang w:val="uk-UA"/>
                <w:rPrChange w:id="8723" w:author="OLENA PASHKOVA (NEPTUNE.UA)" w:date="2022-11-21T15:31:00Z">
                  <w:rPr>
                    <w:rFonts w:ascii="Times New Roman" w:eastAsia="Calibri" w:hAnsi="Times New Roman" w:cs="Times New Roman"/>
                    <w:lang w:val="uk-UA"/>
                  </w:rPr>
                </w:rPrChange>
              </w:rPr>
              <w:t xml:space="preserve"> т. брутто із заднім розвантаженням;</w:t>
            </w:r>
          </w:p>
          <w:p w14:paraId="755E4342" w14:textId="77777777" w:rsidR="00400CA9" w:rsidRPr="00783C1A" w:rsidRDefault="00400CA9" w:rsidP="00400CA9">
            <w:pPr>
              <w:contextualSpacing/>
              <w:jc w:val="both"/>
              <w:rPr>
                <w:rFonts w:ascii="Times New Roman" w:eastAsia="Calibri" w:hAnsi="Times New Roman" w:cs="Times New Roman"/>
                <w:bCs/>
                <w:lang w:val="uk-UA"/>
                <w:rPrChange w:id="872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25" w:author="OLENA PASHKOVA (NEPTUNE.UA)" w:date="2022-11-21T15:31:00Z">
                  <w:rPr>
                    <w:rFonts w:ascii="Times New Roman" w:eastAsia="Calibri" w:hAnsi="Times New Roman" w:cs="Times New Roman"/>
                    <w:lang w:val="uk-UA"/>
                  </w:rPr>
                </w:rPrChange>
              </w:rPr>
              <w:lastRenderedPageBreak/>
              <w:t>•</w:t>
            </w:r>
            <w:r w:rsidRPr="00783C1A">
              <w:rPr>
                <w:rFonts w:ascii="Times New Roman" w:eastAsia="Calibri" w:hAnsi="Times New Roman" w:cs="Times New Roman"/>
                <w:bCs/>
                <w:lang w:val="uk-UA"/>
                <w:rPrChange w:id="8726" w:author="OLENA PASHKOVA (NEPTUNE.UA)" w:date="2022-11-21T15:31:00Z">
                  <w:rPr>
                    <w:rFonts w:ascii="Times New Roman" w:eastAsia="Calibri" w:hAnsi="Times New Roman" w:cs="Times New Roman"/>
                    <w:lang w:val="uk-UA"/>
                  </w:rPr>
                </w:rPrChange>
              </w:rPr>
              <w:tab/>
              <w:t>Машини з причепами з міжосьовою базою не більше 6 м., при установці на передні упори з заднім розвантаженням 60 тон брутто;</w:t>
            </w:r>
          </w:p>
          <w:p w14:paraId="3C472DEB" w14:textId="14D26B83" w:rsidR="00400CA9" w:rsidRPr="004C5B1D" w:rsidRDefault="00400CA9" w:rsidP="00400CA9">
            <w:pPr>
              <w:contextualSpacing/>
              <w:jc w:val="both"/>
              <w:rPr>
                <w:rFonts w:ascii="Times New Roman" w:eastAsia="Calibri" w:hAnsi="Times New Roman" w:cs="Times New Roman"/>
                <w:bCs/>
                <w:lang w:val="uk-UA"/>
              </w:rPr>
            </w:pPr>
            <w:r w:rsidRPr="00783C1A">
              <w:rPr>
                <w:rFonts w:ascii="Times New Roman" w:eastAsia="Calibri" w:hAnsi="Times New Roman" w:cs="Times New Roman"/>
                <w:bCs/>
                <w:lang w:val="uk-UA"/>
                <w:rPrChange w:id="872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28" w:author="OLENA PASHKOVA (NEPTUNE.UA)" w:date="2022-11-21T15:31:00Z">
                  <w:rPr>
                    <w:rFonts w:ascii="Times New Roman" w:eastAsia="Calibri" w:hAnsi="Times New Roman" w:cs="Times New Roman"/>
                    <w:lang w:val="uk-UA"/>
                  </w:rPr>
                </w:rPrChange>
              </w:rPr>
              <w:tab/>
              <w:t xml:space="preserve">Самоскиди та автомобілі з нижнім розвантаженням габаритом за висотою не більше 4 метрів та брутто не більше </w:t>
            </w:r>
            <w:del w:id="8729" w:author="OLENA PASHKOVA (NEPTUNE.UA)" w:date="2022-10-26T10:04:00Z">
              <w:r w:rsidRPr="00783C1A" w:rsidDel="00EA3292">
                <w:rPr>
                  <w:rFonts w:ascii="Times New Roman" w:eastAsia="Calibri" w:hAnsi="Times New Roman" w:cs="Times New Roman"/>
                  <w:bCs/>
                  <w:lang w:val="uk-UA"/>
                  <w:rPrChange w:id="8730" w:author="OLENA PASHKOVA (NEPTUNE.UA)" w:date="2022-11-21T15:31:00Z">
                    <w:rPr>
                      <w:rFonts w:ascii="Times New Roman" w:eastAsia="Calibri" w:hAnsi="Times New Roman" w:cs="Times New Roman"/>
                      <w:lang w:val="uk-UA"/>
                    </w:rPr>
                  </w:rPrChange>
                </w:rPr>
                <w:delText>80</w:delText>
              </w:r>
            </w:del>
            <w:ins w:id="8731" w:author="OLENA PASHKOVA (NEPTUNE.UA)" w:date="2022-10-26T10:04:00Z">
              <w:r w:rsidR="00EA3292" w:rsidRPr="00783C1A">
                <w:rPr>
                  <w:rFonts w:ascii="Times New Roman" w:eastAsia="Calibri" w:hAnsi="Times New Roman" w:cs="Times New Roman"/>
                  <w:bCs/>
                  <w:rPrChange w:id="8732" w:author="OLENA PASHKOVA (NEPTUNE.UA)" w:date="2022-11-21T15:31:00Z">
                    <w:rPr>
                      <w:rFonts w:ascii="Times New Roman" w:eastAsia="Calibri" w:hAnsi="Times New Roman" w:cs="Times New Roman"/>
                      <w:lang w:val="en-US"/>
                    </w:rPr>
                  </w:rPrChange>
                </w:rPr>
                <w:t>65</w:t>
              </w:r>
            </w:ins>
            <w:r w:rsidRPr="00783C1A">
              <w:rPr>
                <w:rFonts w:ascii="Times New Roman" w:eastAsia="Calibri" w:hAnsi="Times New Roman" w:cs="Times New Roman"/>
                <w:bCs/>
                <w:lang w:val="uk-UA"/>
              </w:rPr>
              <w:t xml:space="preserve"> т;</w:t>
            </w:r>
          </w:p>
          <w:p w14:paraId="11B95C6D" w14:textId="77777777" w:rsidR="00400CA9" w:rsidRPr="00783C1A" w:rsidRDefault="00400CA9" w:rsidP="00400CA9">
            <w:pPr>
              <w:contextualSpacing/>
              <w:jc w:val="both"/>
              <w:rPr>
                <w:rFonts w:ascii="Times New Roman" w:eastAsia="Calibri" w:hAnsi="Times New Roman" w:cs="Times New Roman"/>
                <w:bCs/>
                <w:lang w:val="uk-UA"/>
                <w:rPrChange w:id="873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3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35" w:author="OLENA PASHKOVA (NEPTUNE.UA)" w:date="2022-11-21T15:31:00Z">
                  <w:rPr>
                    <w:rFonts w:ascii="Times New Roman" w:eastAsia="Calibri" w:hAnsi="Times New Roman" w:cs="Times New Roman"/>
                    <w:lang w:val="uk-UA"/>
                  </w:rPr>
                </w:rPrChange>
              </w:rPr>
              <w:tab/>
              <w:t>Автотранспорт з боковим розвантаженням не приймається.</w:t>
            </w:r>
          </w:p>
          <w:p w14:paraId="0F1B8317" w14:textId="77777777" w:rsidR="00400CA9" w:rsidRPr="00783C1A" w:rsidRDefault="00400CA9" w:rsidP="00400CA9">
            <w:pPr>
              <w:contextualSpacing/>
              <w:jc w:val="both"/>
              <w:rPr>
                <w:rFonts w:ascii="Times New Roman" w:eastAsia="Calibri" w:hAnsi="Times New Roman" w:cs="Times New Roman"/>
                <w:bCs/>
                <w:lang w:val="uk-UA"/>
                <w:rPrChange w:id="873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3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38" w:author="OLENA PASHKOVA (NEPTUNE.UA)" w:date="2022-11-21T15:31:00Z">
                  <w:rPr>
                    <w:rFonts w:ascii="Times New Roman" w:eastAsia="Calibri" w:hAnsi="Times New Roman" w:cs="Times New Roman"/>
                    <w:lang w:val="uk-UA"/>
                  </w:rPr>
                </w:rPrChange>
              </w:rPr>
              <w:tab/>
              <w:t xml:space="preserve">справні автомашини-самоскиди та/або несамоскиди з заднім вивантаженням (наявність  </w:t>
            </w:r>
          </w:p>
          <w:p w14:paraId="2D80B364" w14:textId="77777777" w:rsidR="00400CA9" w:rsidRPr="00783C1A" w:rsidRDefault="00400CA9" w:rsidP="00400CA9">
            <w:pPr>
              <w:contextualSpacing/>
              <w:jc w:val="both"/>
              <w:rPr>
                <w:rFonts w:ascii="Times New Roman" w:eastAsia="Calibri" w:hAnsi="Times New Roman" w:cs="Times New Roman"/>
                <w:bCs/>
                <w:lang w:val="uk-UA"/>
                <w:rPrChange w:id="873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40" w:author="OLENA PASHKOVA (NEPTUNE.UA)" w:date="2022-11-21T15:31:00Z">
                  <w:rPr>
                    <w:rFonts w:ascii="Times New Roman" w:eastAsia="Calibri" w:hAnsi="Times New Roman" w:cs="Times New Roman"/>
                    <w:lang w:val="uk-UA"/>
                  </w:rPr>
                </w:rPrChange>
              </w:rPr>
              <w:t>справних люків), з висотою кузова не більше 4,5 метрів, базовою довжиною автопоїзда не більше 22 метрів.</w:t>
            </w:r>
          </w:p>
          <w:p w14:paraId="3D6ED959" w14:textId="77777777" w:rsidR="00400CA9" w:rsidRPr="00783C1A" w:rsidRDefault="00400CA9" w:rsidP="00400CA9">
            <w:pPr>
              <w:contextualSpacing/>
              <w:jc w:val="both"/>
              <w:rPr>
                <w:rFonts w:ascii="Times New Roman" w:eastAsia="Calibri" w:hAnsi="Times New Roman" w:cs="Times New Roman"/>
                <w:bCs/>
                <w:lang w:val="uk-UA"/>
                <w:rPrChange w:id="8741"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742" w:author="OLENA PASHKOVA (NEPTUNE.UA)" w:date="2022-11-21T15:31:00Z">
                  <w:rPr>
                    <w:rFonts w:ascii="Times New Roman" w:eastAsia="Calibri" w:hAnsi="Times New Roman" w:cs="Times New Roman"/>
                    <w:b/>
                    <w:lang w:val="uk-UA"/>
                  </w:rPr>
                </w:rPrChange>
              </w:rPr>
              <w:t xml:space="preserve">7.4. Обмеження по прийманню залізничного транспорту: </w:t>
            </w:r>
          </w:p>
          <w:p w14:paraId="6094F2E3" w14:textId="77777777" w:rsidR="00400CA9" w:rsidRPr="00783C1A" w:rsidRDefault="00400CA9" w:rsidP="00400CA9">
            <w:pPr>
              <w:contextualSpacing/>
              <w:jc w:val="both"/>
              <w:rPr>
                <w:rFonts w:ascii="Times New Roman" w:eastAsia="Calibri" w:hAnsi="Times New Roman" w:cs="Times New Roman"/>
                <w:bCs/>
                <w:lang w:val="uk-UA"/>
                <w:rPrChange w:id="874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
              <w:t xml:space="preserve">вид рухомого </w:t>
            </w:r>
            <w:r w:rsidRPr="004C5B1D">
              <w:rPr>
                <w:rFonts w:ascii="Times New Roman" w:eastAsia="Calibri" w:hAnsi="Times New Roman" w:cs="Times New Roman"/>
                <w:bCs/>
                <w:lang w:val="uk-UA"/>
              </w:rPr>
              <w:t>складу - спеціалізовані хоппер-зерновози або інші типи вагонів переобладані для перевезення Вантажів (за узгодженням з Виконавцем). Вантаж повинен подаватися на розвантаження в технічно справних вагонах, а також висипатися з відкритих розвантажувальних люк</w:t>
            </w:r>
            <w:r w:rsidRPr="00783C1A">
              <w:rPr>
                <w:rFonts w:ascii="Times New Roman" w:eastAsia="Calibri" w:hAnsi="Times New Roman" w:cs="Times New Roman"/>
                <w:bCs/>
                <w:lang w:val="uk-UA"/>
                <w:rPrChange w:id="8744" w:author="OLENA PASHKOVA (NEPTUNE.UA)" w:date="2022-11-21T15:31:00Z">
                  <w:rPr>
                    <w:rFonts w:ascii="Times New Roman" w:eastAsia="Calibri" w:hAnsi="Times New Roman" w:cs="Times New Roman"/>
                    <w:lang w:val="uk-UA"/>
                  </w:rPr>
                </w:rPrChange>
              </w:rPr>
              <w:t>ів вагону вільно, без застосування додаткових зусиль, в іншому випадку Виконавець не приймає вагон з Вантажем до обробки та не несе відповідальності за пошкодження вагонів та фінансові витрати з його обробки та простою.</w:t>
            </w:r>
          </w:p>
          <w:p w14:paraId="4D36DA36" w14:textId="77777777" w:rsidR="00400CA9" w:rsidRPr="00783C1A" w:rsidRDefault="00400CA9" w:rsidP="00400CA9">
            <w:pPr>
              <w:contextualSpacing/>
              <w:jc w:val="both"/>
              <w:rPr>
                <w:rFonts w:ascii="Times New Roman" w:eastAsia="Calibri" w:hAnsi="Times New Roman" w:cs="Times New Roman"/>
                <w:bCs/>
                <w:lang w:val="uk-UA"/>
                <w:rPrChange w:id="8745" w:author="OLENA PASHKOVA (NEPTUNE.UA)" w:date="2022-11-21T15:31:00Z">
                  <w:rPr>
                    <w:rFonts w:ascii="Times New Roman" w:eastAsia="Calibri" w:hAnsi="Times New Roman" w:cs="Times New Roman"/>
                    <w:lang w:val="uk-UA"/>
                  </w:rPr>
                </w:rPrChange>
              </w:rPr>
            </w:pPr>
          </w:p>
          <w:p w14:paraId="53A843FC" w14:textId="77777777" w:rsidR="00400CA9" w:rsidRPr="00783C1A" w:rsidRDefault="00400CA9" w:rsidP="00400CA9">
            <w:pPr>
              <w:contextualSpacing/>
              <w:jc w:val="both"/>
              <w:rPr>
                <w:rFonts w:ascii="Times New Roman" w:eastAsia="Calibri" w:hAnsi="Times New Roman" w:cs="Times New Roman"/>
                <w:bCs/>
                <w:lang w:val="uk-UA"/>
                <w:rPrChange w:id="8746"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747" w:author="OLENA PASHKOVA (NEPTUNE.UA)" w:date="2022-11-21T15:31:00Z">
                  <w:rPr>
                    <w:rFonts w:ascii="Times New Roman" w:eastAsia="Calibri" w:hAnsi="Times New Roman" w:cs="Times New Roman"/>
                    <w:b/>
                    <w:lang w:val="uk-UA"/>
                  </w:rPr>
                </w:rPrChange>
              </w:rPr>
              <w:t>8. ВИМОГИ ДО СУДЕН на причалах:</w:t>
            </w:r>
          </w:p>
          <w:p w14:paraId="7944F595" w14:textId="77777777" w:rsidR="00400CA9" w:rsidRPr="00783C1A" w:rsidRDefault="00400CA9" w:rsidP="00400CA9">
            <w:pPr>
              <w:contextualSpacing/>
              <w:jc w:val="both"/>
              <w:rPr>
                <w:rFonts w:ascii="Times New Roman" w:eastAsia="Calibri" w:hAnsi="Times New Roman" w:cs="Times New Roman"/>
                <w:bCs/>
                <w:lang w:val="uk-UA"/>
                <w:rPrChange w:id="8748" w:author="OLENA PASHKOVA (NEPTUNE.UA)" w:date="2022-11-21T15:31:00Z">
                  <w:rPr>
                    <w:rFonts w:ascii="Times New Roman" w:eastAsia="Calibri" w:hAnsi="Times New Roman" w:cs="Times New Roman"/>
                    <w:bCs/>
                    <w:lang w:val="uk-UA"/>
                  </w:rPr>
                </w:rPrChange>
              </w:rPr>
            </w:pPr>
            <w:r w:rsidRPr="00783C1A">
              <w:rPr>
                <w:rFonts w:ascii="Times New Roman" w:eastAsia="Calibri" w:hAnsi="Times New Roman" w:cs="Times New Roman"/>
                <w:bCs/>
                <w:lang w:val="uk-UA"/>
                <w:rPrChange w:id="8749" w:author="OLENA PASHKOVA (NEPTUNE.UA)" w:date="2022-11-21T15:31:00Z">
                  <w:rPr>
                    <w:rFonts w:ascii="Times New Roman" w:eastAsia="Calibri" w:hAnsi="Times New Roman" w:cs="Times New Roman"/>
                    <w:b/>
                    <w:lang w:val="uk-UA"/>
                  </w:rPr>
                </w:rPrChange>
              </w:rPr>
              <w:t>8.</w:t>
            </w:r>
            <w:r w:rsidRPr="00783C1A">
              <w:rPr>
                <w:rFonts w:ascii="Times New Roman" w:eastAsia="Calibri" w:hAnsi="Times New Roman" w:cs="Times New Roman"/>
                <w:bCs/>
                <w:rPrChange w:id="8750" w:author="OLENA PASHKOVA (NEPTUNE.UA)" w:date="2022-11-21T15:31:00Z">
                  <w:rPr>
                    <w:rFonts w:ascii="Times New Roman" w:eastAsia="Calibri" w:hAnsi="Times New Roman" w:cs="Times New Roman"/>
                    <w:b/>
                  </w:rPr>
                </w:rPrChange>
              </w:rPr>
              <w:t>1</w:t>
            </w:r>
            <w:r w:rsidRPr="00783C1A">
              <w:rPr>
                <w:rFonts w:ascii="Times New Roman" w:eastAsia="Calibri" w:hAnsi="Times New Roman" w:cs="Times New Roman"/>
                <w:bCs/>
                <w:lang w:val="uk-UA"/>
                <w:rPrChange w:id="875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Change w:id="8752" w:author="OLENA PASHKOVA (NEPTUNE.UA)" w:date="2022-11-21T15:31:00Z">
                  <w:rPr>
                    <w:rFonts w:ascii="Times New Roman" w:eastAsia="Calibri" w:hAnsi="Times New Roman" w:cs="Times New Roman"/>
                    <w:lang w:val="uk-UA"/>
                  </w:rPr>
                </w:rPrChange>
              </w:rPr>
              <w:tab/>
            </w:r>
            <w:r w:rsidRPr="00783C1A">
              <w:rPr>
                <w:rFonts w:ascii="Times New Roman" w:eastAsia="Calibri" w:hAnsi="Times New Roman" w:cs="Times New Roman"/>
                <w:bCs/>
                <w:lang w:val="uk-UA"/>
                <w:rPrChange w:id="8753" w:author="OLENA PASHKOVA (NEPTUNE.UA)" w:date="2022-11-21T15:31:00Z">
                  <w:rPr>
                    <w:rFonts w:ascii="Times New Roman" w:eastAsia="Calibri" w:hAnsi="Times New Roman" w:cs="Times New Roman"/>
                    <w:bCs/>
                    <w:lang w:val="uk-UA"/>
                  </w:rPr>
                </w:rPrChange>
              </w:rPr>
              <w:t>Обмеження на причалі 25 за розмірами та типами суден, що подаються під навантаження:</w:t>
            </w:r>
          </w:p>
          <w:p w14:paraId="658E4991" w14:textId="77777777" w:rsidR="00400CA9" w:rsidRPr="00783C1A" w:rsidRDefault="00400CA9" w:rsidP="00400CA9">
            <w:pPr>
              <w:contextualSpacing/>
              <w:jc w:val="both"/>
              <w:rPr>
                <w:rFonts w:ascii="Times New Roman" w:eastAsia="Calibri" w:hAnsi="Times New Roman" w:cs="Times New Roman"/>
                <w:bCs/>
                <w:lang w:val="uk-UA"/>
                <w:rPrChange w:id="875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5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56" w:author="OLENA PASHKOVA (NEPTUNE.UA)" w:date="2022-11-21T15:31:00Z">
                  <w:rPr>
                    <w:rFonts w:ascii="Times New Roman" w:eastAsia="Calibri" w:hAnsi="Times New Roman" w:cs="Times New Roman"/>
                    <w:lang w:val="uk-UA"/>
                  </w:rPr>
                </w:rPrChange>
              </w:rPr>
              <w:tab/>
              <w:t>Найбільша довжина - 245 м.</w:t>
            </w:r>
          </w:p>
          <w:p w14:paraId="1EA92402" w14:textId="77777777" w:rsidR="00400CA9" w:rsidRPr="00783C1A" w:rsidRDefault="00400CA9" w:rsidP="00400CA9">
            <w:pPr>
              <w:contextualSpacing/>
              <w:jc w:val="both"/>
              <w:rPr>
                <w:rFonts w:ascii="Times New Roman" w:eastAsia="Calibri" w:hAnsi="Times New Roman" w:cs="Times New Roman"/>
                <w:bCs/>
                <w:lang w:val="uk-UA"/>
                <w:rPrChange w:id="875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5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59" w:author="OLENA PASHKOVA (NEPTUNE.UA)" w:date="2022-11-21T15:31:00Z">
                  <w:rPr>
                    <w:rFonts w:ascii="Times New Roman" w:eastAsia="Calibri" w:hAnsi="Times New Roman" w:cs="Times New Roman"/>
                    <w:lang w:val="uk-UA"/>
                  </w:rPr>
                </w:rPrChange>
              </w:rPr>
              <w:tab/>
              <w:t>Найбільша ширина - 43 м.</w:t>
            </w:r>
          </w:p>
          <w:p w14:paraId="59D71C85" w14:textId="77777777" w:rsidR="00400CA9" w:rsidRPr="00783C1A" w:rsidRDefault="00400CA9" w:rsidP="00400CA9">
            <w:pPr>
              <w:contextualSpacing/>
              <w:jc w:val="both"/>
              <w:rPr>
                <w:rFonts w:ascii="Times New Roman" w:eastAsia="Calibri" w:hAnsi="Times New Roman" w:cs="Times New Roman"/>
                <w:bCs/>
                <w:lang w:val="uk-UA"/>
                <w:rPrChange w:id="876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61" w:author="OLENA PASHKOVA (NEPTUNE.UA)" w:date="2022-11-21T15:31:00Z">
                  <w:rPr>
                    <w:rFonts w:ascii="Times New Roman" w:eastAsia="Calibri" w:hAnsi="Times New Roman" w:cs="Times New Roman"/>
                    <w:lang w:val="uk-UA"/>
                  </w:rPr>
                </w:rPrChange>
              </w:rPr>
              <w:t xml:space="preserve">Максимальна осадка в воді - 15,27  м. </w:t>
            </w:r>
          </w:p>
          <w:p w14:paraId="2C6DF235" w14:textId="77777777" w:rsidR="00400CA9" w:rsidRPr="00783C1A" w:rsidRDefault="00400CA9" w:rsidP="00400CA9">
            <w:pPr>
              <w:contextualSpacing/>
              <w:jc w:val="both"/>
              <w:rPr>
                <w:rFonts w:ascii="Times New Roman" w:eastAsia="Calibri" w:hAnsi="Times New Roman" w:cs="Times New Roman"/>
                <w:bCs/>
                <w:lang w:val="uk-UA"/>
                <w:rPrChange w:id="876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6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64" w:author="OLENA PASHKOVA (NEPTUNE.UA)" w:date="2022-11-21T15:31:00Z">
                  <w:rPr>
                    <w:rFonts w:ascii="Times New Roman" w:eastAsia="Calibri" w:hAnsi="Times New Roman" w:cs="Times New Roman"/>
                    <w:lang w:val="uk-UA"/>
                  </w:rPr>
                </w:rPrChange>
              </w:rPr>
              <w:tab/>
              <w:t>Максимальний рівень надводного борту над рівнем води – 21 м.</w:t>
            </w:r>
          </w:p>
          <w:p w14:paraId="10F1B792" w14:textId="77777777" w:rsidR="00400CA9" w:rsidRPr="00783C1A" w:rsidRDefault="00400CA9" w:rsidP="00400CA9">
            <w:pPr>
              <w:contextualSpacing/>
              <w:jc w:val="both"/>
              <w:rPr>
                <w:rFonts w:ascii="Times New Roman" w:eastAsia="Calibri" w:hAnsi="Times New Roman" w:cs="Times New Roman"/>
                <w:bCs/>
                <w:lang w:val="uk-UA"/>
                <w:rPrChange w:id="876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6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67" w:author="OLENA PASHKOVA (NEPTUNE.UA)" w:date="2022-11-21T15:31:00Z">
                  <w:rPr>
                    <w:rFonts w:ascii="Times New Roman" w:eastAsia="Calibri" w:hAnsi="Times New Roman" w:cs="Times New Roman"/>
                    <w:lang w:val="uk-UA"/>
                  </w:rPr>
                </w:rPrChange>
              </w:rPr>
              <w:tab/>
              <w:t>Тип кришок трюмів - hydraulic folding type;</w:t>
            </w:r>
          </w:p>
          <w:p w14:paraId="241C0720" w14:textId="77777777" w:rsidR="00400CA9" w:rsidRPr="00783C1A" w:rsidRDefault="00400CA9" w:rsidP="00400CA9">
            <w:pPr>
              <w:contextualSpacing/>
              <w:jc w:val="both"/>
              <w:rPr>
                <w:rFonts w:ascii="Times New Roman" w:eastAsia="Calibri" w:hAnsi="Times New Roman" w:cs="Times New Roman"/>
                <w:bCs/>
                <w:lang w:val="uk-UA"/>
                <w:rPrChange w:id="876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69" w:author="OLENA PASHKOVA (NEPTUNE.UA)" w:date="2022-11-21T15:31:00Z">
                  <w:rPr>
                    <w:rFonts w:ascii="Times New Roman" w:eastAsia="Calibri" w:hAnsi="Times New Roman" w:cs="Times New Roman"/>
                    <w:lang w:val="uk-UA"/>
                  </w:rPr>
                </w:rPrChange>
              </w:rPr>
              <w:t>rolling type:</w:t>
            </w:r>
          </w:p>
          <w:p w14:paraId="624A1B1C" w14:textId="77777777" w:rsidR="00400CA9" w:rsidRPr="00783C1A" w:rsidRDefault="00400CA9" w:rsidP="00400CA9">
            <w:pPr>
              <w:contextualSpacing/>
              <w:jc w:val="both"/>
              <w:rPr>
                <w:rFonts w:ascii="Times New Roman" w:eastAsia="Calibri" w:hAnsi="Times New Roman" w:cs="Times New Roman"/>
                <w:bCs/>
                <w:lang w:val="uk-UA"/>
                <w:rPrChange w:id="877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71" w:author="OLENA PASHKOVA (NEPTUNE.UA)" w:date="2022-11-21T15:31:00Z">
                  <w:rPr>
                    <w:rFonts w:ascii="Times New Roman" w:eastAsia="Calibri" w:hAnsi="Times New Roman" w:cs="Times New Roman"/>
                    <w:lang w:val="uk-UA"/>
                  </w:rPr>
                </w:rPrChange>
              </w:rPr>
              <w:t>a) piggy back type;</w:t>
            </w:r>
          </w:p>
          <w:p w14:paraId="4FFEDBC2" w14:textId="77777777" w:rsidR="00400CA9" w:rsidRPr="00783C1A" w:rsidRDefault="00400CA9" w:rsidP="00400CA9">
            <w:pPr>
              <w:contextualSpacing/>
              <w:jc w:val="both"/>
              <w:rPr>
                <w:rFonts w:ascii="Times New Roman" w:eastAsia="Calibri" w:hAnsi="Times New Roman" w:cs="Times New Roman"/>
                <w:bCs/>
                <w:lang w:val="uk-UA"/>
                <w:rPrChange w:id="877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73" w:author="OLENA PASHKOVA (NEPTUNE.UA)" w:date="2022-11-21T15:31:00Z">
                  <w:rPr>
                    <w:rFonts w:ascii="Times New Roman" w:eastAsia="Calibri" w:hAnsi="Times New Roman" w:cs="Times New Roman"/>
                    <w:lang w:val="uk-UA"/>
                  </w:rPr>
                </w:rPrChange>
              </w:rPr>
              <w:t xml:space="preserve">b) side rolling type </w:t>
            </w:r>
          </w:p>
          <w:p w14:paraId="7F419277" w14:textId="77777777" w:rsidR="00400CA9" w:rsidRPr="00783C1A" w:rsidRDefault="00400CA9" w:rsidP="00400CA9">
            <w:pPr>
              <w:contextualSpacing/>
              <w:jc w:val="both"/>
              <w:rPr>
                <w:rFonts w:ascii="Times New Roman" w:eastAsia="Calibri" w:hAnsi="Times New Roman" w:cs="Times New Roman"/>
                <w:bCs/>
                <w:lang w:val="uk-UA"/>
                <w:rPrChange w:id="877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75" w:author="OLENA PASHKOVA (NEPTUNE.UA)" w:date="2022-11-21T15:31:00Z">
                  <w:rPr>
                    <w:rFonts w:ascii="Times New Roman" w:eastAsia="Calibri" w:hAnsi="Times New Roman" w:cs="Times New Roman"/>
                    <w:lang w:val="uk-UA"/>
                  </w:rPr>
                </w:rPrChange>
              </w:rPr>
              <w:t>За винятком кришок понтонного типу.</w:t>
            </w:r>
          </w:p>
          <w:p w14:paraId="119CDC24" w14:textId="77777777" w:rsidR="00400CA9" w:rsidRPr="00783C1A" w:rsidRDefault="00400CA9" w:rsidP="00400CA9">
            <w:pPr>
              <w:contextualSpacing/>
              <w:jc w:val="both"/>
              <w:rPr>
                <w:rFonts w:ascii="Times New Roman" w:eastAsia="Calibri" w:hAnsi="Times New Roman" w:cs="Times New Roman"/>
                <w:bCs/>
                <w:lang w:val="uk-UA"/>
                <w:rPrChange w:id="877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7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8778" w:author="OLENA PASHKOVA (NEPTUNE.UA)" w:date="2022-11-21T15:31:00Z">
                  <w:rPr>
                    <w:rFonts w:ascii="Times New Roman" w:eastAsia="Calibri" w:hAnsi="Times New Roman" w:cs="Times New Roman"/>
                    <w:lang w:val="uk-UA"/>
                  </w:rPr>
                </w:rPrChange>
              </w:rPr>
              <w:tab/>
              <w:t>Тип судна - балкерне з можливістю проведення штивки засобами судна. Виключаючи судна ОВО.</w:t>
            </w:r>
          </w:p>
          <w:p w14:paraId="49B5FCC3" w14:textId="77777777" w:rsidR="00400CA9" w:rsidRPr="00783C1A" w:rsidRDefault="00400CA9" w:rsidP="00400CA9">
            <w:pPr>
              <w:contextualSpacing/>
              <w:jc w:val="both"/>
              <w:rPr>
                <w:ins w:id="8779" w:author="SERHII SULIMA (NEPTUNE.UA)" w:date="2022-08-31T11:28:00Z"/>
                <w:rFonts w:ascii="Times New Roman" w:eastAsia="Calibri" w:hAnsi="Times New Roman" w:cs="Times New Roman"/>
                <w:bCs/>
                <w:lang w:val="uk-UA"/>
                <w:rPrChange w:id="8780" w:author="OLENA PASHKOVA (NEPTUNE.UA)" w:date="2022-11-21T15:31:00Z">
                  <w:rPr>
                    <w:ins w:id="8781" w:author="SERHII SULIMA (NEPTUNE.UA)" w:date="2022-08-31T11:28:00Z"/>
                    <w:rFonts w:ascii="Times New Roman" w:eastAsia="Calibri" w:hAnsi="Times New Roman" w:cs="Times New Roman"/>
                    <w:b/>
                    <w:lang w:val="uk-UA"/>
                  </w:rPr>
                </w:rPrChange>
              </w:rPr>
            </w:pPr>
          </w:p>
          <w:p w14:paraId="7671F1BC" w14:textId="77777777" w:rsidR="00400CA9" w:rsidRPr="00783C1A" w:rsidRDefault="00400CA9" w:rsidP="00400CA9">
            <w:pPr>
              <w:contextualSpacing/>
              <w:jc w:val="both"/>
              <w:rPr>
                <w:rFonts w:ascii="Times New Roman" w:eastAsia="Calibri" w:hAnsi="Times New Roman" w:cs="Times New Roman"/>
                <w:bCs/>
                <w:lang w:val="uk-UA"/>
                <w:rPrChange w:id="878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83" w:author="OLENA PASHKOVA (NEPTUNE.UA)" w:date="2022-11-21T15:31:00Z">
                  <w:rPr>
                    <w:rFonts w:ascii="Times New Roman" w:eastAsia="Calibri" w:hAnsi="Times New Roman" w:cs="Times New Roman"/>
                    <w:b/>
                    <w:lang w:val="uk-UA"/>
                  </w:rPr>
                </w:rPrChange>
              </w:rPr>
              <w:t>8.</w:t>
            </w:r>
            <w:r w:rsidRPr="00783C1A">
              <w:rPr>
                <w:rFonts w:ascii="Times New Roman" w:eastAsia="Calibri" w:hAnsi="Times New Roman" w:cs="Times New Roman"/>
                <w:bCs/>
                <w:rPrChange w:id="8784" w:author="OLENA PASHKOVA (NEPTUNE.UA)" w:date="2022-11-21T15:31:00Z">
                  <w:rPr>
                    <w:rFonts w:ascii="Times New Roman" w:eastAsia="Calibri" w:hAnsi="Times New Roman" w:cs="Times New Roman"/>
                    <w:b/>
                  </w:rPr>
                </w:rPrChange>
              </w:rPr>
              <w:t>2</w:t>
            </w:r>
            <w:r w:rsidRPr="00783C1A">
              <w:rPr>
                <w:rFonts w:ascii="Times New Roman" w:eastAsia="Calibri" w:hAnsi="Times New Roman" w:cs="Times New Roman"/>
                <w:bCs/>
                <w:lang w:val="uk-UA"/>
                <w:rPrChange w:id="8785"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Судна, технічні </w:t>
            </w:r>
            <w:r w:rsidRPr="004C5B1D">
              <w:rPr>
                <w:rFonts w:ascii="Times New Roman" w:eastAsia="Calibri" w:hAnsi="Times New Roman" w:cs="Times New Roman"/>
                <w:bCs/>
                <w:lang w:val="uk-UA"/>
              </w:rPr>
              <w:t>параметри яких перевищують зазначені в цьому Договорі характеристики, можуть бути допущені до причалу на індивідуальній основі за окремим погодженням із Виконавцем та Замовником та у випадку хороших погодних та/або приливних умов, якщо отримані необхідні д</w:t>
            </w:r>
            <w:r w:rsidRPr="00783C1A">
              <w:rPr>
                <w:rFonts w:ascii="Times New Roman" w:eastAsia="Calibri" w:hAnsi="Times New Roman" w:cs="Times New Roman"/>
                <w:bCs/>
                <w:lang w:val="uk-UA"/>
                <w:rPrChange w:id="8786" w:author="OLENA PASHKOVA (NEPTUNE.UA)" w:date="2022-11-21T15:31:00Z">
                  <w:rPr>
                    <w:rFonts w:ascii="Times New Roman" w:eastAsia="Calibri" w:hAnsi="Times New Roman" w:cs="Times New Roman"/>
                    <w:lang w:val="uk-UA"/>
                  </w:rPr>
                </w:rPrChange>
              </w:rPr>
              <w:t>озволи та письмова згода капітана/судновласника.</w:t>
            </w:r>
          </w:p>
          <w:p w14:paraId="0C53AD4A" w14:textId="77777777" w:rsidR="00400CA9" w:rsidRPr="00783C1A" w:rsidRDefault="00400CA9" w:rsidP="00400CA9">
            <w:pPr>
              <w:contextualSpacing/>
              <w:jc w:val="both"/>
              <w:rPr>
                <w:rFonts w:ascii="Times New Roman" w:eastAsia="Calibri" w:hAnsi="Times New Roman" w:cs="Times New Roman"/>
                <w:bCs/>
                <w:lang w:val="uk-UA"/>
                <w:rPrChange w:id="878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788" w:author="OLENA PASHKOVA (NEPTUNE.UA)" w:date="2022-11-21T15:31:00Z">
                  <w:rPr>
                    <w:rFonts w:ascii="Times New Roman" w:eastAsia="Calibri" w:hAnsi="Times New Roman" w:cs="Times New Roman"/>
                    <w:b/>
                    <w:lang w:val="uk-UA"/>
                  </w:rPr>
                </w:rPrChange>
              </w:rPr>
              <w:t>8.</w:t>
            </w:r>
            <w:r w:rsidRPr="00783C1A">
              <w:rPr>
                <w:rFonts w:ascii="Times New Roman" w:eastAsia="Calibri" w:hAnsi="Times New Roman" w:cs="Times New Roman"/>
                <w:bCs/>
                <w:rPrChange w:id="8789" w:author="OLENA PASHKOVA (NEPTUNE.UA)" w:date="2022-11-21T15:31:00Z">
                  <w:rPr>
                    <w:rFonts w:ascii="Times New Roman" w:eastAsia="Calibri" w:hAnsi="Times New Roman" w:cs="Times New Roman"/>
                    <w:b/>
                  </w:rPr>
                </w:rPrChange>
              </w:rPr>
              <w:t>3</w:t>
            </w:r>
            <w:r w:rsidRPr="00783C1A">
              <w:rPr>
                <w:rFonts w:ascii="Times New Roman" w:eastAsia="Calibri" w:hAnsi="Times New Roman" w:cs="Times New Roman"/>
                <w:bCs/>
                <w:lang w:val="uk-UA"/>
                <w:rPrChange w:id="8790"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На час офіційно оголошеної льодової кампанії в регіоні номіноване судно повинно мати льодовий клас для прийняття його до проведення в складі льодових караванів. У випадку відсутності льодового класу, су</w:t>
            </w:r>
            <w:r w:rsidRPr="00783C1A">
              <w:rPr>
                <w:rFonts w:ascii="Times New Roman" w:eastAsia="Calibri" w:hAnsi="Times New Roman" w:cs="Times New Roman"/>
                <w:bCs/>
                <w:lang w:val="uk-UA"/>
                <w:rPrChange w:id="8791" w:author="OLENA PASHKOVA (NEPTUNE.UA)" w:date="2022-11-21T15:31:00Z">
                  <w:rPr>
                    <w:rFonts w:ascii="Times New Roman" w:eastAsia="Calibri" w:hAnsi="Times New Roman" w:cs="Times New Roman"/>
                    <w:lang w:val="uk-UA"/>
                  </w:rPr>
                </w:rPrChange>
              </w:rPr>
              <w:t>дно може бути прийняте до проведення лише за письмовою згодою класифікаційного товариства на плавання в льодових умовах.</w:t>
            </w:r>
          </w:p>
          <w:p w14:paraId="012BAA42" w14:textId="77777777" w:rsidR="00400CA9" w:rsidRPr="00783C1A" w:rsidDel="00E3489F" w:rsidRDefault="00400CA9" w:rsidP="00400CA9">
            <w:pPr>
              <w:contextualSpacing/>
              <w:jc w:val="both"/>
              <w:rPr>
                <w:del w:id="8792" w:author="Nataliya Tomaskovic" w:date="2022-08-18T22:36:00Z"/>
                <w:rFonts w:ascii="Times New Roman" w:eastAsia="Calibri" w:hAnsi="Times New Roman" w:cs="Times New Roman"/>
                <w:bCs/>
                <w:lang w:val="uk-UA"/>
                <w:rPrChange w:id="8793" w:author="OLENA PASHKOVA (NEPTUNE.UA)" w:date="2022-11-21T15:31:00Z">
                  <w:rPr>
                    <w:del w:id="8794" w:author="Nataliya Tomaskovic" w:date="2022-08-18T22:36:00Z"/>
                    <w:rFonts w:ascii="Times New Roman" w:eastAsia="Calibri" w:hAnsi="Times New Roman" w:cs="Times New Roman"/>
                    <w:b/>
                    <w:lang w:val="uk-UA"/>
                  </w:rPr>
                </w:rPrChange>
              </w:rPr>
            </w:pPr>
          </w:p>
          <w:p w14:paraId="032F4633" w14:textId="77777777" w:rsidR="00400CA9" w:rsidRPr="00783C1A" w:rsidRDefault="00400CA9" w:rsidP="00400CA9">
            <w:pPr>
              <w:contextualSpacing/>
              <w:jc w:val="both"/>
              <w:rPr>
                <w:rFonts w:ascii="Times New Roman" w:eastAsia="Calibri" w:hAnsi="Times New Roman" w:cs="Times New Roman"/>
                <w:bCs/>
                <w:lang w:val="uk-UA"/>
                <w:rPrChange w:id="8795" w:author="OLENA PASHKOVA (NEPTUNE.UA)" w:date="2022-11-21T15:31:00Z">
                  <w:rPr>
                    <w:rFonts w:ascii="Times New Roman" w:eastAsia="Calibri" w:hAnsi="Times New Roman" w:cs="Times New Roman"/>
                    <w:b/>
                    <w:lang w:val="uk-UA"/>
                  </w:rPr>
                </w:rPrChange>
              </w:rPr>
            </w:pPr>
          </w:p>
          <w:p w14:paraId="47A4CA0D" w14:textId="77777777" w:rsidR="00400CA9" w:rsidRPr="00783C1A" w:rsidRDefault="00400CA9" w:rsidP="00400CA9">
            <w:pPr>
              <w:contextualSpacing/>
              <w:jc w:val="both"/>
              <w:rPr>
                <w:rFonts w:ascii="Times New Roman" w:eastAsia="Calibri" w:hAnsi="Times New Roman" w:cs="Times New Roman"/>
                <w:bCs/>
                <w:lang w:val="uk-UA"/>
                <w:rPrChange w:id="8796"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8797" w:author="OLENA PASHKOVA (NEPTUNE.UA)" w:date="2022-11-21T15:31:00Z">
                  <w:rPr>
                    <w:rFonts w:ascii="Times New Roman" w:eastAsia="Calibri" w:hAnsi="Times New Roman" w:cs="Times New Roman"/>
                    <w:b/>
                    <w:lang w:val="uk-UA"/>
                  </w:rPr>
                </w:rPrChange>
              </w:rPr>
              <w:lastRenderedPageBreak/>
              <w:t>9.</w:t>
            </w:r>
            <w:r w:rsidRPr="00783C1A">
              <w:rPr>
                <w:rFonts w:ascii="Times New Roman" w:eastAsia="Calibri" w:hAnsi="Times New Roman" w:cs="Times New Roman"/>
                <w:bCs/>
                <w:lang w:val="uk-UA"/>
                <w:rPrChange w:id="8798" w:author="OLENA PASHKOVA (NEPTUNE.UA)" w:date="2022-11-21T15:31:00Z">
                  <w:rPr>
                    <w:rFonts w:ascii="Times New Roman" w:eastAsia="Calibri" w:hAnsi="Times New Roman" w:cs="Times New Roman"/>
                    <w:b/>
                    <w:lang w:val="uk-UA"/>
                  </w:rPr>
                </w:rPrChange>
              </w:rPr>
              <w:tab/>
              <w:t>ОПЛАТА ТА ПОРЯДОК РОЗРАХУНКІВ.</w:t>
            </w:r>
          </w:p>
          <w:p w14:paraId="17E82A8E" w14:textId="77777777" w:rsidR="00400CA9" w:rsidRPr="00783C1A" w:rsidRDefault="00400CA9" w:rsidP="00400CA9">
            <w:pPr>
              <w:contextualSpacing/>
              <w:jc w:val="both"/>
              <w:rPr>
                <w:rFonts w:ascii="Times New Roman" w:eastAsia="Calibri" w:hAnsi="Times New Roman" w:cs="Times New Roman"/>
                <w:bCs/>
                <w:lang w:val="uk-UA"/>
                <w:rPrChange w:id="8799" w:author="OLENA PASHKOVA (NEPTUNE.UA)" w:date="2022-11-21T15:31:00Z">
                  <w:rPr>
                    <w:rFonts w:ascii="Times New Roman" w:eastAsia="Calibri" w:hAnsi="Times New Roman" w:cs="Times New Roman"/>
                    <w:bCs/>
                    <w:lang w:val="uk-UA"/>
                  </w:rPr>
                </w:rPrChange>
              </w:rPr>
            </w:pPr>
            <w:r w:rsidRPr="00783C1A">
              <w:rPr>
                <w:rFonts w:ascii="Times New Roman" w:eastAsia="Calibri" w:hAnsi="Times New Roman" w:cs="Times New Roman"/>
                <w:bCs/>
                <w:lang w:val="uk-UA"/>
                <w:rPrChange w:id="8800" w:author="OLENA PASHKOVA (NEPTUNE.UA)" w:date="2022-11-21T15:31:00Z">
                  <w:rPr>
                    <w:rFonts w:ascii="Times New Roman" w:eastAsia="Calibri" w:hAnsi="Times New Roman" w:cs="Times New Roman"/>
                    <w:b/>
                    <w:lang w:val="uk-UA"/>
                  </w:rPr>
                </w:rPrChange>
              </w:rPr>
              <w:t>9.1.</w:t>
            </w:r>
            <w:r w:rsidRPr="00783C1A">
              <w:rPr>
                <w:rFonts w:ascii="Times New Roman" w:eastAsia="Calibri" w:hAnsi="Times New Roman" w:cs="Times New Roman"/>
                <w:bCs/>
                <w:lang w:val="uk-UA"/>
                <w:rPrChange w:id="8801" w:author="OLENA PASHKOVA (NEPTUNE.UA)" w:date="2022-11-21T15:31:00Z">
                  <w:rPr>
                    <w:rFonts w:ascii="Times New Roman" w:eastAsia="Calibri" w:hAnsi="Times New Roman" w:cs="Times New Roman"/>
                    <w:b/>
                    <w:lang w:val="uk-UA"/>
                  </w:rPr>
                </w:rPrChange>
              </w:rPr>
              <w:tab/>
            </w:r>
            <w:r w:rsidRPr="00783C1A">
              <w:rPr>
                <w:rFonts w:ascii="Times New Roman" w:eastAsia="Calibri" w:hAnsi="Times New Roman" w:cs="Times New Roman"/>
                <w:bCs/>
                <w:lang w:val="uk-UA"/>
              </w:rPr>
              <w:t xml:space="preserve">Узгоджена базова комплексна ставка за послуги Виконавця з перевантаження Зерна, що </w:t>
            </w:r>
            <w:r w:rsidRPr="00783C1A">
              <w:rPr>
                <w:rFonts w:ascii="Times New Roman" w:eastAsia="Calibri" w:hAnsi="Times New Roman" w:cs="Times New Roman"/>
                <w:bCs/>
                <w:lang w:val="uk-UA"/>
                <w:rPrChange w:id="8802" w:author="OLENA PASHKOVA (NEPTUNE.UA)" w:date="2022-11-21T15:31:00Z">
                  <w:rPr>
                    <w:rFonts w:ascii="Times New Roman" w:eastAsia="Calibri" w:hAnsi="Times New Roman" w:cs="Times New Roman"/>
                    <w:bCs/>
                    <w:lang w:val="uk-UA"/>
                  </w:rPr>
                </w:rPrChange>
              </w:rPr>
              <w:t>вказані в п. 2.4 цього Договору, становить:</w:t>
            </w:r>
          </w:p>
          <w:p w14:paraId="40B53BF0" w14:textId="755AA491" w:rsidR="00400CA9" w:rsidRPr="00783C1A" w:rsidRDefault="00400CA9" w:rsidP="00400CA9">
            <w:pPr>
              <w:contextualSpacing/>
              <w:jc w:val="both"/>
              <w:rPr>
                <w:ins w:id="8803" w:author="Nataliya Tomaskovic" w:date="2022-08-18T22:37:00Z"/>
                <w:rFonts w:ascii="Times New Roman" w:eastAsia="Calibri" w:hAnsi="Times New Roman" w:cs="Times New Roman"/>
                <w:bCs/>
                <w:lang w:val="uk-UA"/>
                <w:rPrChange w:id="8804" w:author="OLENA PASHKOVA (NEPTUNE.UA)" w:date="2022-11-21T15:31:00Z">
                  <w:rPr>
                    <w:ins w:id="8805" w:author="Nataliya Tomaskovic" w:date="2022-08-18T22:37: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880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rPrChange w:id="8807" w:author="OLENA PASHKOVA (NEPTUNE.UA)" w:date="2022-11-21T15:31:00Z">
                  <w:rPr>
                    <w:rFonts w:ascii="Times New Roman" w:eastAsia="Calibri" w:hAnsi="Times New Roman" w:cs="Times New Roman"/>
                  </w:rPr>
                </w:rPrChange>
              </w:rPr>
              <w:t xml:space="preserve"> 15</w:t>
            </w:r>
            <w:ins w:id="8808" w:author="OLENA PASHKOVA (NEPTUNE.UA)" w:date="2022-10-26T10:36:00Z">
              <w:r w:rsidR="00F8297A" w:rsidRPr="00783C1A">
                <w:rPr>
                  <w:rFonts w:ascii="Times New Roman" w:eastAsia="Calibri" w:hAnsi="Times New Roman" w:cs="Times New Roman"/>
                  <w:bCs/>
                  <w:rPrChange w:id="8809" w:author="OLENA PASHKOVA (NEPTUNE.UA)" w:date="2022-11-21T15:31:00Z">
                    <w:rPr>
                      <w:rFonts w:ascii="Times New Roman" w:eastAsia="Calibri" w:hAnsi="Times New Roman" w:cs="Times New Roman"/>
                      <w:lang w:val="en-US"/>
                    </w:rPr>
                  </w:rPrChange>
                </w:rPr>
                <w:t>.</w:t>
              </w:r>
            </w:ins>
            <w:del w:id="8810" w:author="OLENA PASHKOVA (NEPTUNE.UA)" w:date="2022-10-26T10:36:00Z">
              <w:r w:rsidRPr="00783C1A" w:rsidDel="00F8297A">
                <w:rPr>
                  <w:rFonts w:ascii="Times New Roman" w:eastAsia="Calibri" w:hAnsi="Times New Roman" w:cs="Times New Roman"/>
                  <w:bCs/>
                  <w:rPrChange w:id="8811" w:author="OLENA PASHKOVA (NEPTUNE.UA)" w:date="2022-11-21T15:31:00Z">
                    <w:rPr>
                      <w:rFonts w:ascii="Times New Roman" w:eastAsia="Calibri" w:hAnsi="Times New Roman" w:cs="Times New Roman"/>
                    </w:rPr>
                  </w:rPrChange>
                </w:rPr>
                <w:delText>,</w:delText>
              </w:r>
            </w:del>
            <w:r w:rsidRPr="00783C1A">
              <w:rPr>
                <w:rFonts w:ascii="Times New Roman" w:eastAsia="Calibri" w:hAnsi="Times New Roman" w:cs="Times New Roman"/>
                <w:bCs/>
                <w:rPrChange w:id="8812" w:author="OLENA PASHKOVA (NEPTUNE.UA)" w:date="2022-11-21T15:31:00Z">
                  <w:rPr>
                    <w:rFonts w:ascii="Times New Roman" w:eastAsia="Calibri" w:hAnsi="Times New Roman" w:cs="Times New Roman"/>
                  </w:rPr>
                </w:rPrChange>
              </w:rPr>
              <w:t>13</w:t>
            </w:r>
            <w:r w:rsidRPr="00783C1A">
              <w:rPr>
                <w:rFonts w:ascii="Times New Roman" w:eastAsia="Calibri" w:hAnsi="Times New Roman" w:cs="Times New Roman"/>
                <w:bCs/>
                <w:lang w:val="uk-UA"/>
                <w:rPrChange w:id="8813" w:author="OLENA PASHKOVA (NEPTUNE.UA)" w:date="2022-11-21T15:31:00Z">
                  <w:rPr>
                    <w:rFonts w:ascii="Times New Roman" w:eastAsia="Calibri" w:hAnsi="Times New Roman" w:cs="Times New Roman"/>
                    <w:lang w:val="uk-UA"/>
                  </w:rPr>
                </w:rPrChange>
              </w:rPr>
              <w:t xml:space="preserve"> доларів США за одну метричну тону. </w:t>
            </w:r>
          </w:p>
          <w:p w14:paraId="13ABDBED" w14:textId="5AE7B0AF" w:rsidR="004B6B5F" w:rsidRPr="00783C1A" w:rsidRDefault="004B6B5F" w:rsidP="00400CA9">
            <w:pPr>
              <w:contextualSpacing/>
              <w:jc w:val="both"/>
              <w:rPr>
                <w:ins w:id="8814" w:author="OLENA PASHKOVA (NEPTUNE.UA)" w:date="2022-10-26T10:37:00Z"/>
                <w:rFonts w:ascii="Times New Roman" w:eastAsia="Calibri" w:hAnsi="Times New Roman" w:cs="Times New Roman"/>
                <w:bCs/>
                <w:lang w:val="uk-UA"/>
                <w:rPrChange w:id="8815" w:author="OLENA PASHKOVA (NEPTUNE.UA)" w:date="2022-11-21T15:31:00Z">
                  <w:rPr>
                    <w:ins w:id="8816" w:author="OLENA PASHKOVA (NEPTUNE.UA)" w:date="2022-10-26T10:37:00Z"/>
                    <w:rFonts w:ascii="Times New Roman" w:eastAsia="Calibri" w:hAnsi="Times New Roman" w:cs="Times New Roman"/>
                  </w:rPr>
                </w:rPrChange>
              </w:rPr>
            </w:pPr>
            <w:ins w:id="8817" w:author="OLENA PASHKOVA (NEPTUNE.UA)" w:date="2022-10-26T10:37:00Z">
              <w:r w:rsidRPr="00783C1A">
                <w:rPr>
                  <w:rFonts w:ascii="Times New Roman" w:eastAsia="Calibri" w:hAnsi="Times New Roman" w:cs="Times New Roman"/>
                  <w:bCs/>
                  <w:lang w:val="uk-UA"/>
                  <w:rPrChange w:id="881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rPrChange w:id="8819" w:author="OLENA PASHKOVA (NEPTUNE.UA)" w:date="2022-11-21T15:31:00Z">
                    <w:rPr>
                      <w:rFonts w:ascii="Times New Roman" w:eastAsia="Calibri" w:hAnsi="Times New Roman" w:cs="Times New Roman"/>
                      <w:lang w:val="en-US"/>
                    </w:rPr>
                  </w:rPrChange>
                </w:rPr>
                <w:t xml:space="preserve"> </w:t>
              </w:r>
              <w:r w:rsidR="00D17BA9" w:rsidRPr="00783C1A">
                <w:rPr>
                  <w:rFonts w:ascii="Times New Roman" w:eastAsia="Calibri" w:hAnsi="Times New Roman" w:cs="Times New Roman"/>
                  <w:bCs/>
                  <w:rPrChange w:id="8820" w:author="OLENA PASHKOVA (NEPTUNE.UA)" w:date="2022-11-21T15:31:00Z">
                    <w:rPr>
                      <w:rFonts w:ascii="Times New Roman" w:eastAsia="Calibri" w:hAnsi="Times New Roman" w:cs="Times New Roman"/>
                      <w:lang w:val="en-US"/>
                    </w:rPr>
                  </w:rPrChange>
                </w:rPr>
                <w:t>8.50</w:t>
              </w:r>
              <w:r w:rsidR="00D17BA9" w:rsidRPr="00783C1A">
                <w:rPr>
                  <w:rFonts w:ascii="Times New Roman" w:eastAsia="Calibri" w:hAnsi="Times New Roman" w:cs="Times New Roman"/>
                  <w:bCs/>
                  <w:lang w:val="uk-UA"/>
                </w:rPr>
                <w:t xml:space="preserve"> доларів США за одну метричну тону для Зерна </w:t>
              </w:r>
            </w:ins>
            <w:ins w:id="8821" w:author="OLENA PASHKOVA (NEPTUNE.UA)" w:date="2022-10-26T10:38:00Z">
              <w:r w:rsidR="00D17BA9" w:rsidRPr="004C5B1D">
                <w:rPr>
                  <w:rFonts w:ascii="Times New Roman" w:eastAsia="Calibri" w:hAnsi="Times New Roman" w:cs="Times New Roman"/>
                  <w:bCs/>
                  <w:lang w:val="uk-UA"/>
                </w:rPr>
                <w:t xml:space="preserve">врожаю 2021 року </w:t>
              </w:r>
              <w:r w:rsidR="001413E9" w:rsidRPr="004C5B1D">
                <w:rPr>
                  <w:rFonts w:ascii="Times New Roman" w:eastAsia="Calibri" w:hAnsi="Times New Roman" w:cs="Times New Roman"/>
                  <w:bCs/>
                  <w:lang w:val="uk-UA"/>
                </w:rPr>
                <w:t>в кількості 181 000.00 мт</w:t>
              </w:r>
              <w:r w:rsidR="00835AA5" w:rsidRPr="0064263B">
                <w:rPr>
                  <w:rFonts w:ascii="Times New Roman" w:eastAsia="Calibri" w:hAnsi="Times New Roman" w:cs="Times New Roman"/>
                  <w:bCs/>
                  <w:lang w:val="uk-UA"/>
                </w:rPr>
                <w:t>.</w:t>
              </w:r>
            </w:ins>
          </w:p>
          <w:p w14:paraId="03C9426E" w14:textId="18EF77E2" w:rsidR="00400CA9" w:rsidRPr="00783C1A" w:rsidRDefault="004B6B5F" w:rsidP="00400CA9">
            <w:pPr>
              <w:contextualSpacing/>
              <w:jc w:val="both"/>
              <w:rPr>
                <w:ins w:id="8822" w:author="Nataliya Tomaskovic" w:date="2022-08-18T22:37:00Z"/>
                <w:rFonts w:ascii="Times New Roman" w:eastAsia="Calibri" w:hAnsi="Times New Roman" w:cs="Times New Roman"/>
                <w:bCs/>
                <w:lang w:val="uk-UA"/>
                <w:rPrChange w:id="8823" w:author="OLENA PASHKOVA (NEPTUNE.UA)" w:date="2022-11-21T15:31:00Z">
                  <w:rPr>
                    <w:ins w:id="8824" w:author="Nataliya Tomaskovic" w:date="2022-08-18T22:37:00Z"/>
                    <w:rFonts w:ascii="Times New Roman" w:eastAsia="Calibri" w:hAnsi="Times New Roman" w:cs="Times New Roman"/>
                    <w:lang w:val="uk-UA"/>
                  </w:rPr>
                </w:rPrChange>
              </w:rPr>
            </w:pPr>
            <w:ins w:id="8825" w:author="OLENA PASHKOVA (NEPTUNE.UA)" w:date="2022-10-26T10:37:00Z">
              <w:r w:rsidRPr="00783C1A">
                <w:rPr>
                  <w:rFonts w:ascii="Times New Roman" w:eastAsia="Calibri" w:hAnsi="Times New Roman" w:cs="Times New Roman"/>
                  <w:bCs/>
                  <w:lang w:val="uk-UA"/>
                </w:rPr>
                <w:t xml:space="preserve">Узгоджена ставка за послуги Виконавця вказана без урахування </w:t>
              </w:r>
              <w:r w:rsidRPr="00783C1A">
                <w:rPr>
                  <w:rFonts w:ascii="Times New Roman" w:eastAsia="Calibri" w:hAnsi="Times New Roman" w:cs="Times New Roman"/>
                  <w:bCs/>
                  <w:lang w:val="uk-UA"/>
                  <w:rPrChange w:id="8826" w:author="OLENA PASHKOVA (NEPTUNE.UA)" w:date="2022-11-21T15:31:00Z">
                    <w:rPr>
                      <w:rFonts w:ascii="Times New Roman" w:eastAsia="Calibri" w:hAnsi="Times New Roman" w:cs="Times New Roman"/>
                      <w:lang w:val="uk-UA"/>
                    </w:rPr>
                  </w:rPrChange>
                </w:rPr>
                <w:t>податку на додану вартість (ПДВ).</w:t>
              </w:r>
            </w:ins>
            <w:ins w:id="8827" w:author="OLENA PASHKOVA (NEPTUNE.UA)" w:date="2022-10-26T10:39:00Z">
              <w:r w:rsidR="00AC116E" w:rsidRPr="00783C1A">
                <w:rPr>
                  <w:bCs/>
                  <w:rPrChange w:id="8828" w:author="OLENA PASHKOVA (NEPTUNE.UA)" w:date="2022-11-21T15:31:00Z">
                    <w:rPr/>
                  </w:rPrChange>
                </w:rPr>
                <w:t xml:space="preserve"> </w:t>
              </w:r>
              <w:r w:rsidR="00AC116E" w:rsidRPr="00783C1A">
                <w:rPr>
                  <w:rFonts w:ascii="Times New Roman" w:eastAsia="Calibri" w:hAnsi="Times New Roman" w:cs="Times New Roman"/>
                  <w:bCs/>
                  <w:lang w:val="uk-UA"/>
                  <w:rPrChange w:id="8829" w:author="OLENA PASHKOVA (NEPTUNE.UA)" w:date="2022-11-21T15:31:00Z">
                    <w:rPr>
                      <w:rFonts w:ascii="Times New Roman" w:eastAsia="Calibri" w:hAnsi="Times New Roman" w:cs="Times New Roman"/>
                      <w:lang w:val="uk-UA"/>
                    </w:rPr>
                  </w:rPrChange>
                </w:rPr>
                <w:t>Нарахування ПДВ здійснюється відповідно до законодавства.</w:t>
              </w:r>
            </w:ins>
          </w:p>
          <w:p w14:paraId="06153710" w14:textId="77777777" w:rsidR="00566BF4" w:rsidRPr="00783C1A" w:rsidRDefault="00566BF4" w:rsidP="00C85CFB">
            <w:pPr>
              <w:contextualSpacing/>
              <w:jc w:val="both"/>
              <w:rPr>
                <w:ins w:id="8830" w:author="OLENA PASHKOVA (NEPTUNE.UA)" w:date="2022-10-26T10:43:00Z"/>
                <w:rFonts w:ascii="Times New Roman" w:eastAsia="Calibri" w:hAnsi="Times New Roman" w:cs="Times New Roman"/>
                <w:bCs/>
                <w:lang w:val="uk-UA"/>
                <w:rPrChange w:id="8831" w:author="OLENA PASHKOVA (NEPTUNE.UA)" w:date="2022-11-21T15:31:00Z">
                  <w:rPr>
                    <w:ins w:id="8832" w:author="OLENA PASHKOVA (NEPTUNE.UA)" w:date="2022-10-26T10:43:00Z"/>
                    <w:rFonts w:ascii="Times New Roman" w:eastAsia="Calibri" w:hAnsi="Times New Roman" w:cs="Times New Roman"/>
                    <w:lang w:val="uk-UA"/>
                  </w:rPr>
                </w:rPrChange>
              </w:rPr>
            </w:pPr>
          </w:p>
          <w:p w14:paraId="72630FA0" w14:textId="52ACBBCE" w:rsidR="00C85CFB" w:rsidRPr="00783C1A" w:rsidRDefault="00C85CFB" w:rsidP="00C85CFB">
            <w:pPr>
              <w:contextualSpacing/>
              <w:jc w:val="both"/>
              <w:rPr>
                <w:ins w:id="8833" w:author="OLENA PASHKOVA (NEPTUNE.UA)" w:date="2022-10-26T10:18:00Z"/>
                <w:rFonts w:ascii="Times New Roman" w:eastAsia="Calibri" w:hAnsi="Times New Roman" w:cs="Times New Roman"/>
                <w:bCs/>
                <w:lang w:val="uk-UA"/>
                <w:rPrChange w:id="8834" w:author="OLENA PASHKOVA (NEPTUNE.UA)" w:date="2022-11-21T15:31:00Z">
                  <w:rPr>
                    <w:ins w:id="8835" w:author="OLENA PASHKOVA (NEPTUNE.UA)" w:date="2022-10-26T10:18: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8836" w:author="OLENA PASHKOVA (NEPTUNE.UA)" w:date="2022-11-21T15:31:00Z">
                  <w:rPr>
                    <w:rFonts w:ascii="Times New Roman" w:eastAsia="Calibri" w:hAnsi="Times New Roman" w:cs="Times New Roman"/>
                    <w:lang w:val="uk-UA"/>
                  </w:rPr>
                </w:rPrChange>
              </w:rPr>
              <w:t>9.</w:t>
            </w:r>
            <w:ins w:id="8837" w:author="OLENA PASHKOVA (NEPTUNE.UA)" w:date="2022-10-26T11:16:00Z">
              <w:r w:rsidR="000D5B3E" w:rsidRPr="00783C1A">
                <w:rPr>
                  <w:rFonts w:ascii="Times New Roman" w:eastAsia="Calibri" w:hAnsi="Times New Roman" w:cs="Times New Roman"/>
                  <w:bCs/>
                  <w:lang w:val="uk-UA"/>
                  <w:rPrChange w:id="8838" w:author="OLENA PASHKOVA (NEPTUNE.UA)" w:date="2022-11-21T15:31:00Z">
                    <w:rPr>
                      <w:rFonts w:ascii="Times New Roman" w:eastAsia="Calibri" w:hAnsi="Times New Roman" w:cs="Times New Roman"/>
                      <w:lang w:val="uk-UA"/>
                    </w:rPr>
                  </w:rPrChange>
                </w:rPr>
                <w:t xml:space="preserve">2. </w:t>
              </w:r>
            </w:ins>
            <w:del w:id="8839" w:author="OLENA PASHKOVA (NEPTUNE.UA)" w:date="2022-10-26T11:16:00Z">
              <w:r w:rsidRPr="00783C1A" w:rsidDel="000D5B3E">
                <w:rPr>
                  <w:rFonts w:ascii="Times New Roman" w:eastAsia="Calibri" w:hAnsi="Times New Roman" w:cs="Times New Roman"/>
                  <w:bCs/>
                  <w:lang w:val="uk-UA"/>
                  <w:rPrChange w:id="8840" w:author="OLENA PASHKOVA (NEPTUNE.UA)" w:date="2022-11-21T15:31:00Z">
                    <w:rPr>
                      <w:rFonts w:ascii="Times New Roman" w:eastAsia="Calibri" w:hAnsi="Times New Roman" w:cs="Times New Roman"/>
                      <w:lang w:val="uk-UA"/>
                    </w:rPr>
                  </w:rPrChange>
                </w:rPr>
                <w:delText>1.1.</w:delText>
              </w:r>
            </w:del>
            <w:r w:rsidRPr="00783C1A">
              <w:rPr>
                <w:rFonts w:ascii="Times New Roman" w:eastAsia="Calibri" w:hAnsi="Times New Roman" w:cs="Times New Roman"/>
                <w:bCs/>
                <w:lang w:val="uk-UA"/>
                <w:rPrChange w:id="8841" w:author="OLENA PASHKOVA (NEPTUNE.UA)" w:date="2022-11-21T15:31:00Z">
                  <w:rPr>
                    <w:rFonts w:ascii="Times New Roman" w:eastAsia="Calibri" w:hAnsi="Times New Roman" w:cs="Times New Roman"/>
                    <w:lang w:val="uk-UA"/>
                  </w:rPr>
                </w:rPrChange>
              </w:rPr>
              <w:t xml:space="preserve"> </w:t>
            </w:r>
            <w:ins w:id="8842" w:author="OLENA PASHKOVA (NEPTUNE.UA)" w:date="2022-10-26T10:18:00Z">
              <w:r w:rsidRPr="00783C1A">
                <w:rPr>
                  <w:rFonts w:ascii="Times New Roman" w:eastAsia="Calibri" w:hAnsi="Times New Roman" w:cs="Times New Roman"/>
                  <w:bCs/>
                  <w:lang w:val="uk-UA"/>
                  <w:rPrChange w:id="8843" w:author="OLENA PASHKOVA (NEPTUNE.UA)" w:date="2022-11-21T15:31:00Z">
                    <w:rPr>
                      <w:rFonts w:ascii="Times New Roman" w:eastAsia="Calibri" w:hAnsi="Times New Roman" w:cs="Times New Roman"/>
                      <w:lang w:val="uk-UA"/>
                    </w:rPr>
                  </w:rPrChange>
                </w:rPr>
                <w:t>Застосування знижок до базової комплексної ставки здійснюється по факту досягнення відповідного обсягу перевантаження в наступному порядку:</w:t>
              </w:r>
            </w:ins>
          </w:p>
          <w:p w14:paraId="5D5B6037" w14:textId="77777777" w:rsidR="00C85CFB" w:rsidRPr="00783C1A" w:rsidRDefault="00C85CFB" w:rsidP="00C85CFB">
            <w:pPr>
              <w:contextualSpacing/>
              <w:jc w:val="both"/>
              <w:rPr>
                <w:ins w:id="8844" w:author="OLENA PASHKOVA (NEPTUNE.UA)" w:date="2022-10-26T10:18:00Z"/>
                <w:rFonts w:ascii="Times New Roman" w:eastAsia="Calibri" w:hAnsi="Times New Roman" w:cs="Times New Roman"/>
                <w:bCs/>
                <w:lang w:val="uk-UA"/>
                <w:rPrChange w:id="8845" w:author="OLENA PASHKOVA (NEPTUNE.UA)" w:date="2022-11-21T15:31:00Z">
                  <w:rPr>
                    <w:ins w:id="8846" w:author="OLENA PASHKOVA (NEPTUNE.UA)" w:date="2022-10-26T10:18:00Z"/>
                    <w:rFonts w:ascii="Times New Roman" w:eastAsia="Calibri" w:hAnsi="Times New Roman" w:cs="Times New Roman"/>
                    <w:lang w:val="uk-UA"/>
                  </w:rPr>
                </w:rPrChange>
              </w:rPr>
            </w:pPr>
            <w:ins w:id="8847" w:author="OLENA PASHKOVA (NEPTUNE.UA)" w:date="2022-10-26T10:18:00Z">
              <w:r w:rsidRPr="00783C1A">
                <w:rPr>
                  <w:rFonts w:ascii="Times New Roman" w:eastAsia="Calibri" w:hAnsi="Times New Roman" w:cs="Times New Roman"/>
                  <w:bCs/>
                  <w:lang w:val="uk-UA"/>
                  <w:rPrChange w:id="8848" w:author="OLENA PASHKOVA (NEPTUNE.UA)" w:date="2022-11-21T15:31:00Z">
                    <w:rPr>
                      <w:rFonts w:ascii="Times New Roman" w:eastAsia="Calibri" w:hAnsi="Times New Roman" w:cs="Times New Roman"/>
                      <w:lang w:val="uk-UA"/>
                    </w:rPr>
                  </w:rPrChange>
                </w:rPr>
                <w:t xml:space="preserve">(a) у разі зобов’язання за принципом «бери або плати» знижка за обсяг, яка застосовується до діапазону, до якого потрапляє зобов’язана кількість, застосовується до всієї прийнятої кількості (наприклад, зобов’язання «бери або плати» у розмірі 850 000 тон має знижку 6% до загальних 850 000 тон); </w:t>
              </w:r>
            </w:ins>
          </w:p>
          <w:p w14:paraId="1586F7D3" w14:textId="77777777" w:rsidR="00C85CFB" w:rsidRPr="00783C1A" w:rsidRDefault="00C85CFB" w:rsidP="00C85CFB">
            <w:pPr>
              <w:contextualSpacing/>
              <w:jc w:val="both"/>
              <w:rPr>
                <w:ins w:id="8849" w:author="OLENA PASHKOVA (NEPTUNE.UA)" w:date="2022-10-26T10:18:00Z"/>
                <w:rFonts w:ascii="Times New Roman" w:eastAsia="Calibri" w:hAnsi="Times New Roman" w:cs="Times New Roman"/>
                <w:bCs/>
                <w:lang w:val="uk-UA"/>
                <w:rPrChange w:id="8850" w:author="OLENA PASHKOVA (NEPTUNE.UA)" w:date="2022-11-21T15:31:00Z">
                  <w:rPr>
                    <w:ins w:id="8851" w:author="OLENA PASHKOVA (NEPTUNE.UA)" w:date="2022-10-26T10:18:00Z"/>
                    <w:rFonts w:ascii="Times New Roman" w:eastAsia="Calibri" w:hAnsi="Times New Roman" w:cs="Times New Roman"/>
                    <w:lang w:val="uk-UA"/>
                  </w:rPr>
                </w:rPrChange>
              </w:rPr>
            </w:pPr>
            <w:ins w:id="8852" w:author="OLENA PASHKOVA (NEPTUNE.UA)" w:date="2022-10-26T10:18:00Z">
              <w:r w:rsidRPr="00783C1A">
                <w:rPr>
                  <w:rFonts w:ascii="Times New Roman" w:eastAsia="Calibri" w:hAnsi="Times New Roman" w:cs="Times New Roman"/>
                  <w:bCs/>
                  <w:lang w:val="uk-UA"/>
                  <w:rPrChange w:id="8853" w:author="OLENA PASHKOVA (NEPTUNE.UA)" w:date="2022-11-21T15:31:00Z">
                    <w:rPr>
                      <w:rFonts w:ascii="Times New Roman" w:eastAsia="Calibri" w:hAnsi="Times New Roman" w:cs="Times New Roman"/>
                      <w:lang w:val="uk-UA"/>
                    </w:rPr>
                  </w:rPrChange>
                </w:rPr>
                <w:t>(b) у випадку зобов’язання типу «необов’язкове виконання зобов’язань» або «зобов’язання щодо найкращих зусиль», знижка за обсяг застосовується поступово до фактично відвантаженої кількості (наприклад, на 850 000 тон, відвантажених згідно із зобов’язанням щодо найкращих зусиль, знижка не застосовується до перших 500 000 тон, знижка 3% застосовується до наступних 250 000 тон і знижка 6% застосовується до решти 100 000 тон).</w:t>
              </w:r>
            </w:ins>
          </w:p>
          <w:p w14:paraId="75DE04F5" w14:textId="77777777" w:rsidR="00C85CFB" w:rsidRPr="00783C1A" w:rsidRDefault="00C85CFB" w:rsidP="00C85CFB">
            <w:pPr>
              <w:contextualSpacing/>
              <w:jc w:val="both"/>
              <w:rPr>
                <w:ins w:id="8854" w:author="OLENA PASHKOVA (NEPTUNE.UA)" w:date="2022-10-26T10:18:00Z"/>
                <w:rFonts w:ascii="Times New Roman" w:eastAsia="Calibri" w:hAnsi="Times New Roman" w:cs="Times New Roman"/>
                <w:bCs/>
                <w:lang w:val="uk-UA"/>
                <w:rPrChange w:id="8855" w:author="OLENA PASHKOVA (NEPTUNE.UA)" w:date="2022-11-21T15:31:00Z">
                  <w:rPr>
                    <w:ins w:id="8856" w:author="OLENA PASHKOVA (NEPTUNE.UA)" w:date="2022-10-26T10:18:00Z"/>
                    <w:rFonts w:ascii="Times New Roman" w:eastAsia="Calibri" w:hAnsi="Times New Roman" w:cs="Times New Roman"/>
                    <w:lang w:val="uk-UA"/>
                  </w:rPr>
                </w:rPrChange>
              </w:rPr>
            </w:pPr>
            <w:ins w:id="8857" w:author="OLENA PASHKOVA (NEPTUNE.UA)" w:date="2022-10-26T10:18:00Z">
              <w:r w:rsidRPr="00783C1A">
                <w:rPr>
                  <w:rFonts w:ascii="Times New Roman" w:eastAsia="Calibri" w:hAnsi="Times New Roman" w:cs="Times New Roman"/>
                  <w:bCs/>
                  <w:lang w:val="uk-UA"/>
                  <w:rPrChange w:id="8858" w:author="OLENA PASHKOVA (NEPTUNE.UA)" w:date="2022-11-21T15:31:00Z">
                    <w:rPr>
                      <w:rFonts w:ascii="Times New Roman" w:eastAsia="Calibri" w:hAnsi="Times New Roman" w:cs="Times New Roman"/>
                      <w:lang w:val="uk-UA"/>
                    </w:rPr>
                  </w:rPrChange>
                </w:rPr>
                <w:t>Знижка за обсягом застосовується, з урахуванням  вищезазначеного, до узгодженої базової комплексної ставки за послуги та розраховується на основі обсягу перевантаження на Терміналі на річній основі, як зазначено нижче ( усі цифри наведено в тисячах метричних тон:</w:t>
              </w:r>
            </w:ins>
          </w:p>
          <w:p w14:paraId="61712AC1" w14:textId="77777777" w:rsidR="00C85CFB" w:rsidRPr="00783C1A" w:rsidRDefault="00C85CFB" w:rsidP="00C85CFB">
            <w:pPr>
              <w:contextualSpacing/>
              <w:jc w:val="both"/>
              <w:rPr>
                <w:ins w:id="8859" w:author="OLENA PASHKOVA (NEPTUNE.UA)" w:date="2022-10-26T10:18:00Z"/>
                <w:rFonts w:ascii="Times New Roman" w:eastAsia="Calibri" w:hAnsi="Times New Roman" w:cs="Times New Roman"/>
                <w:bCs/>
                <w:lang w:val="uk-UA"/>
                <w:rPrChange w:id="8860" w:author="OLENA PASHKOVA (NEPTUNE.UA)" w:date="2022-11-21T15:31:00Z">
                  <w:rPr>
                    <w:ins w:id="8861" w:author="OLENA PASHKOVA (NEPTUNE.UA)" w:date="2022-10-26T10:18:00Z"/>
                    <w:rFonts w:ascii="Times New Roman" w:eastAsia="Calibri" w:hAnsi="Times New Roman" w:cs="Times New Roman"/>
                    <w:lang w:val="uk-UA"/>
                  </w:rPr>
                </w:rPrChange>
              </w:rPr>
            </w:pPr>
            <w:ins w:id="8862" w:author="OLENA PASHKOVA (NEPTUNE.UA)" w:date="2022-10-26T10:18:00Z">
              <w:r w:rsidRPr="00783C1A">
                <w:rPr>
                  <w:rFonts w:ascii="Times New Roman" w:eastAsia="Calibri" w:hAnsi="Times New Roman" w:cs="Times New Roman"/>
                  <w:bCs/>
                  <w:lang w:val="uk-UA"/>
                  <w:rPrChange w:id="8863" w:author="OLENA PASHKOVA (NEPTUNE.UA)" w:date="2022-11-21T15:31:00Z">
                    <w:rPr>
                      <w:rFonts w:ascii="Times New Roman" w:eastAsia="Calibri" w:hAnsi="Times New Roman" w:cs="Times New Roman"/>
                      <w:lang w:val="uk-UA"/>
                    </w:rPr>
                  </w:rPrChange>
                </w:rPr>
                <w:t>Till 500 – 0%</w:t>
              </w:r>
            </w:ins>
          </w:p>
          <w:p w14:paraId="4D8222C7" w14:textId="77777777" w:rsidR="00C85CFB" w:rsidRPr="00783C1A" w:rsidRDefault="00C85CFB" w:rsidP="00C85CFB">
            <w:pPr>
              <w:contextualSpacing/>
              <w:jc w:val="both"/>
              <w:rPr>
                <w:ins w:id="8864" w:author="OLENA PASHKOVA (NEPTUNE.UA)" w:date="2022-10-26T10:18:00Z"/>
                <w:rFonts w:ascii="Times New Roman" w:eastAsia="Calibri" w:hAnsi="Times New Roman" w:cs="Times New Roman"/>
                <w:bCs/>
                <w:lang w:val="uk-UA"/>
                <w:rPrChange w:id="8865" w:author="OLENA PASHKOVA (NEPTUNE.UA)" w:date="2022-11-21T15:31:00Z">
                  <w:rPr>
                    <w:ins w:id="8866" w:author="OLENA PASHKOVA (NEPTUNE.UA)" w:date="2022-10-26T10:18:00Z"/>
                    <w:rFonts w:ascii="Times New Roman" w:eastAsia="Calibri" w:hAnsi="Times New Roman" w:cs="Times New Roman"/>
                    <w:lang w:val="uk-UA"/>
                  </w:rPr>
                </w:rPrChange>
              </w:rPr>
            </w:pPr>
            <w:ins w:id="8867" w:author="OLENA PASHKOVA (NEPTUNE.UA)" w:date="2022-10-26T10:18:00Z">
              <w:r w:rsidRPr="00783C1A">
                <w:rPr>
                  <w:rFonts w:ascii="Times New Roman" w:eastAsia="Calibri" w:hAnsi="Times New Roman" w:cs="Times New Roman"/>
                  <w:bCs/>
                  <w:lang w:val="uk-UA"/>
                  <w:rPrChange w:id="8868" w:author="OLENA PASHKOVA (NEPTUNE.UA)" w:date="2022-11-21T15:31:00Z">
                    <w:rPr>
                      <w:rFonts w:ascii="Times New Roman" w:eastAsia="Calibri" w:hAnsi="Times New Roman" w:cs="Times New Roman"/>
                      <w:lang w:val="uk-UA"/>
                    </w:rPr>
                  </w:rPrChange>
                </w:rPr>
                <w:t>501-750 – 3 %</w:t>
              </w:r>
            </w:ins>
          </w:p>
          <w:p w14:paraId="147CFF04" w14:textId="77777777" w:rsidR="00C85CFB" w:rsidRPr="00783C1A" w:rsidRDefault="00C85CFB" w:rsidP="00C85CFB">
            <w:pPr>
              <w:contextualSpacing/>
              <w:jc w:val="both"/>
              <w:rPr>
                <w:ins w:id="8869" w:author="OLENA PASHKOVA (NEPTUNE.UA)" w:date="2022-10-26T10:18:00Z"/>
                <w:rFonts w:ascii="Times New Roman" w:eastAsia="Calibri" w:hAnsi="Times New Roman" w:cs="Times New Roman"/>
                <w:bCs/>
                <w:lang w:val="uk-UA"/>
                <w:rPrChange w:id="8870" w:author="OLENA PASHKOVA (NEPTUNE.UA)" w:date="2022-11-21T15:31:00Z">
                  <w:rPr>
                    <w:ins w:id="8871" w:author="OLENA PASHKOVA (NEPTUNE.UA)" w:date="2022-10-26T10:18:00Z"/>
                    <w:rFonts w:ascii="Times New Roman" w:eastAsia="Calibri" w:hAnsi="Times New Roman" w:cs="Times New Roman"/>
                    <w:lang w:val="uk-UA"/>
                  </w:rPr>
                </w:rPrChange>
              </w:rPr>
            </w:pPr>
            <w:ins w:id="8872" w:author="OLENA PASHKOVA (NEPTUNE.UA)" w:date="2022-10-26T10:18:00Z">
              <w:r w:rsidRPr="00783C1A">
                <w:rPr>
                  <w:rFonts w:ascii="Times New Roman" w:eastAsia="Calibri" w:hAnsi="Times New Roman" w:cs="Times New Roman"/>
                  <w:bCs/>
                  <w:lang w:val="uk-UA"/>
                  <w:rPrChange w:id="8873" w:author="OLENA PASHKOVA (NEPTUNE.UA)" w:date="2022-11-21T15:31:00Z">
                    <w:rPr>
                      <w:rFonts w:ascii="Times New Roman" w:eastAsia="Calibri" w:hAnsi="Times New Roman" w:cs="Times New Roman"/>
                      <w:lang w:val="uk-UA"/>
                    </w:rPr>
                  </w:rPrChange>
                </w:rPr>
                <w:t>751-1.000 – 6%</w:t>
              </w:r>
            </w:ins>
          </w:p>
          <w:p w14:paraId="1A500450" w14:textId="77777777" w:rsidR="00C85CFB" w:rsidRPr="00783C1A" w:rsidRDefault="00C85CFB" w:rsidP="00C85CFB">
            <w:pPr>
              <w:contextualSpacing/>
              <w:jc w:val="both"/>
              <w:rPr>
                <w:ins w:id="8874" w:author="OLENA PASHKOVA (NEPTUNE.UA)" w:date="2022-10-26T10:18:00Z"/>
                <w:rFonts w:ascii="Times New Roman" w:eastAsia="Calibri" w:hAnsi="Times New Roman" w:cs="Times New Roman"/>
                <w:bCs/>
                <w:lang w:val="uk-UA"/>
                <w:rPrChange w:id="8875" w:author="OLENA PASHKOVA (NEPTUNE.UA)" w:date="2022-11-21T15:31:00Z">
                  <w:rPr>
                    <w:ins w:id="8876" w:author="OLENA PASHKOVA (NEPTUNE.UA)" w:date="2022-10-26T10:18:00Z"/>
                    <w:rFonts w:ascii="Times New Roman" w:eastAsia="Calibri" w:hAnsi="Times New Roman" w:cs="Times New Roman"/>
                    <w:lang w:val="uk-UA"/>
                  </w:rPr>
                </w:rPrChange>
              </w:rPr>
            </w:pPr>
            <w:ins w:id="8877" w:author="OLENA PASHKOVA (NEPTUNE.UA)" w:date="2022-10-26T10:18:00Z">
              <w:r w:rsidRPr="00783C1A">
                <w:rPr>
                  <w:rFonts w:ascii="Times New Roman" w:eastAsia="Calibri" w:hAnsi="Times New Roman" w:cs="Times New Roman"/>
                  <w:bCs/>
                  <w:lang w:val="uk-UA"/>
                  <w:rPrChange w:id="8878" w:author="OLENA PASHKOVA (NEPTUNE.UA)" w:date="2022-11-21T15:31:00Z">
                    <w:rPr>
                      <w:rFonts w:ascii="Times New Roman" w:eastAsia="Calibri" w:hAnsi="Times New Roman" w:cs="Times New Roman"/>
                      <w:lang w:val="uk-UA"/>
                    </w:rPr>
                  </w:rPrChange>
                </w:rPr>
                <w:t>1.001-1.250 – 9%</w:t>
              </w:r>
            </w:ins>
          </w:p>
          <w:p w14:paraId="0AC22BF6" w14:textId="77777777" w:rsidR="00C85CFB" w:rsidRPr="00783C1A" w:rsidRDefault="00C85CFB" w:rsidP="00C85CFB">
            <w:pPr>
              <w:contextualSpacing/>
              <w:jc w:val="both"/>
              <w:rPr>
                <w:ins w:id="8879" w:author="OLENA PASHKOVA (NEPTUNE.UA)" w:date="2022-10-26T10:18:00Z"/>
                <w:rFonts w:ascii="Times New Roman" w:eastAsia="Calibri" w:hAnsi="Times New Roman" w:cs="Times New Roman"/>
                <w:bCs/>
                <w:lang w:val="uk-UA"/>
                <w:rPrChange w:id="8880" w:author="OLENA PASHKOVA (NEPTUNE.UA)" w:date="2022-11-21T15:31:00Z">
                  <w:rPr>
                    <w:ins w:id="8881" w:author="OLENA PASHKOVA (NEPTUNE.UA)" w:date="2022-10-26T10:18:00Z"/>
                    <w:rFonts w:ascii="Times New Roman" w:eastAsia="Calibri" w:hAnsi="Times New Roman" w:cs="Times New Roman"/>
                    <w:lang w:val="uk-UA"/>
                  </w:rPr>
                </w:rPrChange>
              </w:rPr>
            </w:pPr>
            <w:ins w:id="8882" w:author="OLENA PASHKOVA (NEPTUNE.UA)" w:date="2022-10-26T10:18:00Z">
              <w:r w:rsidRPr="00783C1A">
                <w:rPr>
                  <w:rFonts w:ascii="Times New Roman" w:eastAsia="Calibri" w:hAnsi="Times New Roman" w:cs="Times New Roman"/>
                  <w:bCs/>
                  <w:lang w:val="uk-UA"/>
                  <w:rPrChange w:id="8883" w:author="OLENA PASHKOVA (NEPTUNE.UA)" w:date="2022-11-21T15:31:00Z">
                    <w:rPr>
                      <w:rFonts w:ascii="Times New Roman" w:eastAsia="Calibri" w:hAnsi="Times New Roman" w:cs="Times New Roman"/>
                      <w:lang w:val="uk-UA"/>
                    </w:rPr>
                  </w:rPrChange>
                </w:rPr>
                <w:t>1.251- 1.500 – 12%</w:t>
              </w:r>
            </w:ins>
          </w:p>
          <w:p w14:paraId="561D2700" w14:textId="77777777" w:rsidR="00C85CFB" w:rsidRPr="00783C1A" w:rsidRDefault="00C85CFB" w:rsidP="00C85CFB">
            <w:pPr>
              <w:contextualSpacing/>
              <w:jc w:val="both"/>
              <w:rPr>
                <w:ins w:id="8884" w:author="OLENA PASHKOVA (NEPTUNE.UA)" w:date="2022-10-26T10:18:00Z"/>
                <w:rFonts w:ascii="Times New Roman" w:eastAsia="Calibri" w:hAnsi="Times New Roman" w:cs="Times New Roman"/>
                <w:bCs/>
                <w:lang w:val="uk-UA"/>
                <w:rPrChange w:id="8885" w:author="OLENA PASHKOVA (NEPTUNE.UA)" w:date="2022-11-21T15:31:00Z">
                  <w:rPr>
                    <w:ins w:id="8886" w:author="OLENA PASHKOVA (NEPTUNE.UA)" w:date="2022-10-26T10:18:00Z"/>
                    <w:rFonts w:ascii="Times New Roman" w:eastAsia="Calibri" w:hAnsi="Times New Roman" w:cs="Times New Roman"/>
                    <w:lang w:val="uk-UA"/>
                  </w:rPr>
                </w:rPrChange>
              </w:rPr>
            </w:pPr>
            <w:ins w:id="8887" w:author="OLENA PASHKOVA (NEPTUNE.UA)" w:date="2022-10-26T10:18:00Z">
              <w:r w:rsidRPr="00783C1A">
                <w:rPr>
                  <w:rFonts w:ascii="Times New Roman" w:eastAsia="Calibri" w:hAnsi="Times New Roman" w:cs="Times New Roman"/>
                  <w:bCs/>
                  <w:lang w:val="uk-UA"/>
                  <w:rPrChange w:id="8888" w:author="OLENA PASHKOVA (NEPTUNE.UA)" w:date="2022-11-21T15:31:00Z">
                    <w:rPr>
                      <w:rFonts w:ascii="Times New Roman" w:eastAsia="Calibri" w:hAnsi="Times New Roman" w:cs="Times New Roman"/>
                      <w:lang w:val="uk-UA"/>
                    </w:rPr>
                  </w:rPrChange>
                </w:rPr>
                <w:t>1.501-1.750 – 13%</w:t>
              </w:r>
            </w:ins>
          </w:p>
          <w:p w14:paraId="376E1267" w14:textId="77777777" w:rsidR="00C85CFB" w:rsidRPr="00783C1A" w:rsidRDefault="00C85CFB" w:rsidP="00C85CFB">
            <w:pPr>
              <w:contextualSpacing/>
              <w:jc w:val="both"/>
              <w:rPr>
                <w:ins w:id="8889" w:author="OLENA PASHKOVA (NEPTUNE.UA)" w:date="2022-10-26T10:18:00Z"/>
                <w:rFonts w:ascii="Times New Roman" w:eastAsia="Calibri" w:hAnsi="Times New Roman" w:cs="Times New Roman"/>
                <w:bCs/>
                <w:lang w:val="uk-UA"/>
                <w:rPrChange w:id="8890" w:author="OLENA PASHKOVA (NEPTUNE.UA)" w:date="2022-11-21T15:31:00Z">
                  <w:rPr>
                    <w:ins w:id="8891" w:author="OLENA PASHKOVA (NEPTUNE.UA)" w:date="2022-10-26T10:18:00Z"/>
                    <w:rFonts w:ascii="Times New Roman" w:eastAsia="Calibri" w:hAnsi="Times New Roman" w:cs="Times New Roman"/>
                    <w:lang w:val="uk-UA"/>
                  </w:rPr>
                </w:rPrChange>
              </w:rPr>
            </w:pPr>
            <w:ins w:id="8892" w:author="OLENA PASHKOVA (NEPTUNE.UA)" w:date="2022-10-26T10:18:00Z">
              <w:r w:rsidRPr="00783C1A">
                <w:rPr>
                  <w:rFonts w:ascii="Times New Roman" w:eastAsia="Calibri" w:hAnsi="Times New Roman" w:cs="Times New Roman"/>
                  <w:bCs/>
                  <w:lang w:val="uk-UA"/>
                  <w:rPrChange w:id="8893" w:author="OLENA PASHKOVA (NEPTUNE.UA)" w:date="2022-11-21T15:31:00Z">
                    <w:rPr>
                      <w:rFonts w:ascii="Times New Roman" w:eastAsia="Calibri" w:hAnsi="Times New Roman" w:cs="Times New Roman"/>
                      <w:lang w:val="uk-UA"/>
                    </w:rPr>
                  </w:rPrChange>
                </w:rPr>
                <w:t>1.751-2.000 – 15%</w:t>
              </w:r>
            </w:ins>
          </w:p>
          <w:p w14:paraId="14C4C65F" w14:textId="77777777" w:rsidR="00C85CFB" w:rsidRPr="00783C1A" w:rsidRDefault="00C85CFB" w:rsidP="00C85CFB">
            <w:pPr>
              <w:contextualSpacing/>
              <w:jc w:val="both"/>
              <w:rPr>
                <w:ins w:id="8894" w:author="OLENA PASHKOVA (NEPTUNE.UA)" w:date="2022-10-26T10:18:00Z"/>
                <w:rFonts w:ascii="Times New Roman" w:eastAsia="Calibri" w:hAnsi="Times New Roman" w:cs="Times New Roman"/>
                <w:bCs/>
                <w:lang w:val="uk-UA"/>
                <w:rPrChange w:id="8895" w:author="OLENA PASHKOVA (NEPTUNE.UA)" w:date="2022-11-21T15:31:00Z">
                  <w:rPr>
                    <w:ins w:id="8896" w:author="OLENA PASHKOVA (NEPTUNE.UA)" w:date="2022-10-26T10:18:00Z"/>
                    <w:rFonts w:ascii="Times New Roman" w:eastAsia="Calibri" w:hAnsi="Times New Roman" w:cs="Times New Roman"/>
                    <w:lang w:val="uk-UA"/>
                  </w:rPr>
                </w:rPrChange>
              </w:rPr>
            </w:pPr>
            <w:ins w:id="8897" w:author="OLENA PASHKOVA (NEPTUNE.UA)" w:date="2022-10-26T10:18:00Z">
              <w:r w:rsidRPr="00783C1A">
                <w:rPr>
                  <w:rFonts w:ascii="Times New Roman" w:eastAsia="Calibri" w:hAnsi="Times New Roman" w:cs="Times New Roman"/>
                  <w:bCs/>
                  <w:lang w:val="uk-UA"/>
                  <w:rPrChange w:id="8898" w:author="OLENA PASHKOVA (NEPTUNE.UA)" w:date="2022-11-21T15:31:00Z">
                    <w:rPr>
                      <w:rFonts w:ascii="Times New Roman" w:eastAsia="Calibri" w:hAnsi="Times New Roman" w:cs="Times New Roman"/>
                      <w:lang w:val="uk-UA"/>
                    </w:rPr>
                  </w:rPrChange>
                </w:rPr>
                <w:t>2.001-2.250 – 17%</w:t>
              </w:r>
            </w:ins>
          </w:p>
          <w:p w14:paraId="5BFAF2E4" w14:textId="77777777" w:rsidR="00C85CFB" w:rsidRPr="00783C1A" w:rsidRDefault="00C85CFB" w:rsidP="00C85CFB">
            <w:pPr>
              <w:contextualSpacing/>
              <w:jc w:val="both"/>
              <w:rPr>
                <w:ins w:id="8899" w:author="OLENA PASHKOVA (NEPTUNE.UA)" w:date="2022-10-26T10:18:00Z"/>
                <w:rFonts w:ascii="Times New Roman" w:eastAsia="Calibri" w:hAnsi="Times New Roman" w:cs="Times New Roman"/>
                <w:bCs/>
                <w:lang w:val="uk-UA"/>
                <w:rPrChange w:id="8900" w:author="OLENA PASHKOVA (NEPTUNE.UA)" w:date="2022-11-21T15:31:00Z">
                  <w:rPr>
                    <w:ins w:id="8901" w:author="OLENA PASHKOVA (NEPTUNE.UA)" w:date="2022-10-26T10:18:00Z"/>
                    <w:rFonts w:ascii="Times New Roman" w:eastAsia="Calibri" w:hAnsi="Times New Roman" w:cs="Times New Roman"/>
                    <w:lang w:val="uk-UA"/>
                  </w:rPr>
                </w:rPrChange>
              </w:rPr>
            </w:pPr>
            <w:ins w:id="8902" w:author="OLENA PASHKOVA (NEPTUNE.UA)" w:date="2022-10-26T10:18:00Z">
              <w:r w:rsidRPr="00783C1A">
                <w:rPr>
                  <w:rFonts w:ascii="Times New Roman" w:eastAsia="Calibri" w:hAnsi="Times New Roman" w:cs="Times New Roman"/>
                  <w:bCs/>
                  <w:lang w:val="uk-UA"/>
                  <w:rPrChange w:id="8903" w:author="OLENA PASHKOVA (NEPTUNE.UA)" w:date="2022-11-21T15:31:00Z">
                    <w:rPr>
                      <w:rFonts w:ascii="Times New Roman" w:eastAsia="Calibri" w:hAnsi="Times New Roman" w:cs="Times New Roman"/>
                      <w:lang w:val="uk-UA"/>
                    </w:rPr>
                  </w:rPrChange>
                </w:rPr>
                <w:t>2.251-2.500 – 18%</w:t>
              </w:r>
            </w:ins>
          </w:p>
          <w:p w14:paraId="5B061A13" w14:textId="45450080" w:rsidR="00400CA9" w:rsidRPr="00783C1A" w:rsidRDefault="00C85CFB" w:rsidP="00C85CFB">
            <w:pPr>
              <w:contextualSpacing/>
              <w:jc w:val="both"/>
              <w:rPr>
                <w:rFonts w:ascii="Times New Roman" w:eastAsia="Calibri" w:hAnsi="Times New Roman" w:cs="Times New Roman"/>
                <w:bCs/>
                <w:lang w:val="uk-UA"/>
                <w:rPrChange w:id="8904" w:author="OLENA PASHKOVA (NEPTUNE.UA)" w:date="2022-11-21T15:31:00Z">
                  <w:rPr>
                    <w:rFonts w:ascii="Times New Roman" w:eastAsia="Calibri" w:hAnsi="Times New Roman" w:cs="Times New Roman"/>
                    <w:lang w:val="uk-UA"/>
                  </w:rPr>
                </w:rPrChange>
              </w:rPr>
            </w:pPr>
            <w:ins w:id="8905" w:author="OLENA PASHKOVA (NEPTUNE.UA)" w:date="2022-10-26T10:18:00Z">
              <w:r w:rsidRPr="00783C1A">
                <w:rPr>
                  <w:rFonts w:ascii="Times New Roman" w:eastAsia="Calibri" w:hAnsi="Times New Roman" w:cs="Times New Roman"/>
                  <w:bCs/>
                  <w:lang w:val="uk-UA"/>
                  <w:rPrChange w:id="8906" w:author="OLENA PASHKOVA (NEPTUNE.UA)" w:date="2022-11-21T15:31:00Z">
                    <w:rPr>
                      <w:rFonts w:ascii="Times New Roman" w:eastAsia="Calibri" w:hAnsi="Times New Roman" w:cs="Times New Roman"/>
                      <w:lang w:val="uk-UA"/>
                    </w:rPr>
                  </w:rPrChange>
                </w:rPr>
                <w:t>Above 2.500 – 20%.</w:t>
              </w:r>
            </w:ins>
            <w:r w:rsidR="00400CA9" w:rsidRPr="00783C1A">
              <w:rPr>
                <w:rFonts w:ascii="Times New Roman" w:eastAsia="Calibri" w:hAnsi="Times New Roman" w:cs="Times New Roman"/>
                <w:bCs/>
                <w:lang w:val="uk-UA"/>
                <w:rPrChange w:id="8907" w:author="OLENA PASHKOVA (NEPTUNE.UA)" w:date="2022-11-21T15:31:00Z">
                  <w:rPr>
                    <w:rFonts w:ascii="Times New Roman" w:eastAsia="Calibri" w:hAnsi="Times New Roman" w:cs="Times New Roman"/>
                    <w:lang w:val="uk-UA"/>
                  </w:rPr>
                </w:rPrChange>
              </w:rPr>
              <w:t>.</w:t>
            </w:r>
          </w:p>
          <w:p w14:paraId="142339E0" w14:textId="77777777" w:rsidR="00400CA9" w:rsidRPr="00783C1A" w:rsidDel="0062022D" w:rsidRDefault="00400CA9" w:rsidP="00400CA9">
            <w:pPr>
              <w:contextualSpacing/>
              <w:jc w:val="both"/>
              <w:rPr>
                <w:del w:id="8908" w:author="KOSTIANTYN TARNAVSKYI (NEPTUNE.UA)" w:date="2022-09-28T17:49:00Z"/>
                <w:rFonts w:ascii="Times New Roman" w:eastAsia="Calibri" w:hAnsi="Times New Roman" w:cs="Times New Roman"/>
                <w:bCs/>
                <w:highlight w:val="yellow"/>
                <w:lang w:val="uk-UA"/>
                <w:rPrChange w:id="8909" w:author="OLENA PASHKOVA (NEPTUNE.UA)" w:date="2022-11-21T15:31:00Z">
                  <w:rPr>
                    <w:del w:id="8910" w:author="KOSTIANTYN TARNAVSKYI (NEPTUNE.UA)" w:date="2022-09-28T17:49:00Z"/>
                    <w:rFonts w:ascii="Times New Roman" w:eastAsia="Calibri" w:hAnsi="Times New Roman" w:cs="Times New Roman"/>
                    <w:highlight w:val="yellow"/>
                    <w:lang w:val="uk-UA"/>
                  </w:rPr>
                </w:rPrChange>
              </w:rPr>
            </w:pPr>
            <w:del w:id="8911" w:author="KOSTIANTYN TARNAVSKYI (NEPTUNE.UA)" w:date="2022-09-28T17:49:00Z">
              <w:r w:rsidRPr="00783C1A" w:rsidDel="0062022D">
                <w:rPr>
                  <w:rFonts w:ascii="Times New Roman" w:eastAsia="Calibri" w:hAnsi="Times New Roman" w:cs="Times New Roman"/>
                  <w:bCs/>
                  <w:highlight w:val="yellow"/>
                  <w:lang w:val="uk-UA"/>
                  <w:rPrChange w:id="8912" w:author="OLENA PASHKOVA (NEPTUNE.UA)" w:date="2022-11-21T15:31:00Z">
                    <w:rPr>
                      <w:rFonts w:ascii="Times New Roman" w:eastAsia="Calibri" w:hAnsi="Times New Roman" w:cs="Times New Roman"/>
                      <w:highlight w:val="yellow"/>
                      <w:lang w:val="uk-UA"/>
                    </w:rPr>
                  </w:rPrChange>
                </w:rPr>
                <w:delText>9.1.1. Узгоджена базова комплексна ставка за послуги Виконавця з перевантаження Зерна 2021 року врожаю в кількості 181 000 тн., становить:</w:delText>
              </w:r>
            </w:del>
          </w:p>
          <w:p w14:paraId="266FFA3A" w14:textId="77777777" w:rsidR="00400CA9" w:rsidRPr="00783C1A" w:rsidDel="0062022D" w:rsidRDefault="00400CA9" w:rsidP="00400CA9">
            <w:pPr>
              <w:contextualSpacing/>
              <w:jc w:val="both"/>
              <w:rPr>
                <w:del w:id="8913" w:author="KOSTIANTYN TARNAVSKYI (NEPTUNE.UA)" w:date="2022-09-28T17:49:00Z"/>
                <w:rFonts w:ascii="Times New Roman" w:eastAsia="Calibri" w:hAnsi="Times New Roman" w:cs="Times New Roman"/>
                <w:bCs/>
                <w:lang w:val="uk-UA"/>
                <w:rPrChange w:id="8914" w:author="OLENA PASHKOVA (NEPTUNE.UA)" w:date="2022-11-21T15:31:00Z">
                  <w:rPr>
                    <w:del w:id="8915" w:author="KOSTIANTYN TARNAVSKYI (NEPTUNE.UA)" w:date="2022-09-28T17:49:00Z"/>
                    <w:rFonts w:ascii="Times New Roman" w:eastAsia="Calibri" w:hAnsi="Times New Roman" w:cs="Times New Roman"/>
                    <w:lang w:val="uk-UA"/>
                  </w:rPr>
                </w:rPrChange>
              </w:rPr>
            </w:pPr>
            <w:del w:id="8916" w:author="KOSTIANTYN TARNAVSKYI (NEPTUNE.UA)" w:date="2022-09-28T17:49:00Z">
              <w:r w:rsidRPr="00783C1A" w:rsidDel="0062022D">
                <w:rPr>
                  <w:rFonts w:ascii="Times New Roman" w:eastAsia="Calibri" w:hAnsi="Times New Roman" w:cs="Times New Roman"/>
                  <w:bCs/>
                  <w:highlight w:val="yellow"/>
                  <w:lang w:val="uk-UA"/>
                  <w:rPrChange w:id="8917" w:author="OLENA PASHKOVA (NEPTUNE.UA)" w:date="2022-11-21T15:31:00Z">
                    <w:rPr>
                      <w:rFonts w:ascii="Times New Roman" w:eastAsia="Calibri" w:hAnsi="Times New Roman" w:cs="Times New Roman"/>
                      <w:highlight w:val="yellow"/>
                      <w:lang w:val="uk-UA"/>
                    </w:rPr>
                  </w:rPrChange>
                </w:rPr>
                <w:delText xml:space="preserve"> • 8,5 доларів США за одну метричну тону</w:delText>
              </w:r>
            </w:del>
          </w:p>
          <w:p w14:paraId="30DF5139" w14:textId="77777777" w:rsidR="00400CA9" w:rsidRPr="00783C1A" w:rsidDel="0062022D" w:rsidRDefault="00400CA9" w:rsidP="00400CA9">
            <w:pPr>
              <w:contextualSpacing/>
              <w:jc w:val="both"/>
              <w:rPr>
                <w:ins w:id="8918" w:author="SERHII SULIMA (NEPTUNE.UA)" w:date="2022-08-31T11:34:00Z"/>
                <w:del w:id="8919" w:author="KOSTIANTYN TARNAVSKYI (NEPTUNE.UA)" w:date="2022-09-28T17:49:00Z"/>
                <w:rFonts w:ascii="Times New Roman" w:eastAsia="Calibri" w:hAnsi="Times New Roman" w:cs="Times New Roman"/>
                <w:bCs/>
                <w:lang w:val="uk-UA"/>
                <w:rPrChange w:id="8920" w:author="OLENA PASHKOVA (NEPTUNE.UA)" w:date="2022-11-21T15:31:00Z">
                  <w:rPr>
                    <w:ins w:id="8921" w:author="SERHII SULIMA (NEPTUNE.UA)" w:date="2022-08-31T11:34:00Z"/>
                    <w:del w:id="8922" w:author="KOSTIANTYN TARNAVSKYI (NEPTUNE.UA)" w:date="2022-09-28T17:49:00Z"/>
                    <w:rFonts w:ascii="Times New Roman" w:eastAsia="Calibri" w:hAnsi="Times New Roman" w:cs="Times New Roman"/>
                    <w:lang w:val="uk-UA"/>
                  </w:rPr>
                </w:rPrChange>
              </w:rPr>
            </w:pPr>
          </w:p>
          <w:p w14:paraId="023BBC7F" w14:textId="0CDC2A97" w:rsidR="00400CA9" w:rsidRPr="00783C1A" w:rsidDel="00F8297A" w:rsidRDefault="00400CA9" w:rsidP="00400CA9">
            <w:pPr>
              <w:contextualSpacing/>
              <w:jc w:val="both"/>
              <w:rPr>
                <w:del w:id="8923" w:author="OLENA PASHKOVA (NEPTUNE.UA)" w:date="2022-10-26T10:36:00Z"/>
                <w:rFonts w:ascii="Times New Roman" w:eastAsia="Calibri" w:hAnsi="Times New Roman" w:cs="Times New Roman"/>
                <w:bCs/>
                <w:lang w:val="uk-UA"/>
                <w:rPrChange w:id="8924" w:author="OLENA PASHKOVA (NEPTUNE.UA)" w:date="2022-11-21T15:31:00Z">
                  <w:rPr>
                    <w:del w:id="8925" w:author="OLENA PASHKOVA (NEPTUNE.UA)" w:date="2022-10-26T10:36:00Z"/>
                    <w:rFonts w:ascii="Times New Roman" w:eastAsia="Calibri" w:hAnsi="Times New Roman" w:cs="Times New Roman"/>
                    <w:lang w:val="uk-UA"/>
                  </w:rPr>
                </w:rPrChange>
              </w:rPr>
            </w:pPr>
            <w:del w:id="8926" w:author="OLENA PASHKOVA (NEPTUNE.UA)" w:date="2022-10-26T10:36:00Z">
              <w:r w:rsidRPr="00783C1A" w:rsidDel="00F8297A">
                <w:rPr>
                  <w:rFonts w:ascii="Times New Roman" w:eastAsia="Calibri" w:hAnsi="Times New Roman" w:cs="Times New Roman"/>
                  <w:bCs/>
                  <w:lang w:val="uk-UA"/>
                  <w:rPrChange w:id="8927" w:author="OLENA PASHKOVA (NEPTUNE.UA)" w:date="2022-11-21T15:31:00Z">
                    <w:rPr>
                      <w:rFonts w:ascii="Times New Roman" w:eastAsia="Calibri" w:hAnsi="Times New Roman" w:cs="Times New Roman"/>
                      <w:lang w:val="uk-UA"/>
                    </w:rPr>
                  </w:rPrChange>
                </w:rPr>
                <w:delText>Узгоджена ставка за послуги Виконавця вказана без урахування податку на додану вартість (ПДВ).</w:delText>
              </w:r>
            </w:del>
          </w:p>
          <w:p w14:paraId="48BAFDDF" w14:textId="46C05371" w:rsidR="00400CA9" w:rsidRPr="00783C1A" w:rsidDel="0061241E" w:rsidRDefault="00400CA9" w:rsidP="00400CA9">
            <w:pPr>
              <w:contextualSpacing/>
              <w:jc w:val="both"/>
              <w:rPr>
                <w:del w:id="8928" w:author="OLENA PASHKOVA (NEPTUNE.UA)" w:date="2022-10-26T11:14:00Z"/>
                <w:rFonts w:ascii="Times New Roman" w:eastAsia="Calibri" w:hAnsi="Times New Roman" w:cs="Times New Roman"/>
                <w:bCs/>
                <w:lang w:val="uk-UA"/>
                <w:rPrChange w:id="8929" w:author="OLENA PASHKOVA (NEPTUNE.UA)" w:date="2022-11-21T15:31:00Z">
                  <w:rPr>
                    <w:del w:id="8930" w:author="OLENA PASHKOVA (NEPTUNE.UA)" w:date="2022-10-26T11:14:00Z"/>
                    <w:rFonts w:ascii="Times New Roman" w:eastAsia="Calibri" w:hAnsi="Times New Roman" w:cs="Times New Roman"/>
                    <w:lang w:val="uk-UA"/>
                  </w:rPr>
                </w:rPrChange>
              </w:rPr>
            </w:pPr>
            <w:del w:id="8931" w:author="OLENA PASHKOVA (NEPTUNE.UA)" w:date="2022-10-26T11:14:00Z">
              <w:r w:rsidRPr="00783C1A" w:rsidDel="0061241E">
                <w:rPr>
                  <w:rFonts w:ascii="Times New Roman" w:eastAsia="Calibri" w:hAnsi="Times New Roman" w:cs="Times New Roman"/>
                  <w:bCs/>
                  <w:lang w:val="uk-UA"/>
                  <w:rPrChange w:id="8932" w:author="OLENA PASHKOVA (NEPTUNE.UA)" w:date="2022-11-21T15:31:00Z">
                    <w:rPr>
                      <w:rFonts w:ascii="Times New Roman" w:eastAsia="Calibri" w:hAnsi="Times New Roman" w:cs="Times New Roman"/>
                      <w:b/>
                      <w:lang w:val="uk-UA"/>
                    </w:rPr>
                  </w:rPrChange>
                </w:rPr>
                <w:delText>9.2.</w:delText>
              </w:r>
              <w:r w:rsidRPr="00783C1A" w:rsidDel="0061241E">
                <w:rPr>
                  <w:rFonts w:ascii="Times New Roman" w:eastAsia="Calibri" w:hAnsi="Times New Roman" w:cs="Times New Roman"/>
                  <w:bCs/>
                  <w:lang w:val="uk-UA"/>
                  <w:rPrChange w:id="8933" w:author="OLENA PASHKOVA (NEPTUNE.UA)" w:date="2022-11-21T15:31:00Z">
                    <w:rPr>
                      <w:rFonts w:ascii="Times New Roman" w:eastAsia="Calibri" w:hAnsi="Times New Roman" w:cs="Times New Roman"/>
                      <w:lang w:val="uk-UA"/>
                    </w:rPr>
                  </w:rPrChange>
                </w:rPr>
                <w:delText xml:space="preserve"> Кількість перевантаженого Зерна визначається Сторонами на підставі підписаного капітаном судна або уповноваженим морським агентом коносаменту. </w:delText>
              </w:r>
            </w:del>
          </w:p>
          <w:p w14:paraId="48AA3486" w14:textId="5B4DE147" w:rsidR="00400CA9" w:rsidRPr="00783C1A" w:rsidDel="0061241E" w:rsidRDefault="00400CA9" w:rsidP="00400CA9">
            <w:pPr>
              <w:contextualSpacing/>
              <w:jc w:val="both"/>
              <w:rPr>
                <w:ins w:id="8934" w:author="SERHII SULIMA (NEPTUNE.UA)" w:date="2022-08-31T11:40:00Z"/>
                <w:del w:id="8935" w:author="OLENA PASHKOVA (NEPTUNE.UA)" w:date="2022-10-26T11:14:00Z"/>
                <w:rFonts w:ascii="Times New Roman" w:eastAsia="Calibri" w:hAnsi="Times New Roman" w:cs="Times New Roman"/>
                <w:bCs/>
                <w:lang w:val="uk-UA"/>
                <w:rPrChange w:id="8936" w:author="OLENA PASHKOVA (NEPTUNE.UA)" w:date="2022-11-21T15:31:00Z">
                  <w:rPr>
                    <w:ins w:id="8937" w:author="SERHII SULIMA (NEPTUNE.UA)" w:date="2022-08-31T11:40:00Z"/>
                    <w:del w:id="8938" w:author="OLENA PASHKOVA (NEPTUNE.UA)" w:date="2022-10-26T11:14:00Z"/>
                    <w:rFonts w:ascii="Times New Roman" w:eastAsia="Calibri" w:hAnsi="Times New Roman" w:cs="Times New Roman"/>
                    <w:b/>
                    <w:bCs/>
                    <w:lang w:val="uk-UA"/>
                  </w:rPr>
                </w:rPrChange>
              </w:rPr>
            </w:pPr>
          </w:p>
          <w:p w14:paraId="44ADC15C" w14:textId="6844C148" w:rsidR="00400CA9" w:rsidRPr="00783C1A" w:rsidDel="0061241E" w:rsidRDefault="00400CA9" w:rsidP="00400CA9">
            <w:pPr>
              <w:contextualSpacing/>
              <w:jc w:val="both"/>
              <w:rPr>
                <w:ins w:id="8939" w:author="Nataliya Tomaskovic" w:date="2022-08-18T22:43:00Z"/>
                <w:del w:id="8940" w:author="OLENA PASHKOVA (NEPTUNE.UA)" w:date="2022-10-26T11:14:00Z"/>
                <w:rFonts w:ascii="Times New Roman" w:eastAsia="Calibri" w:hAnsi="Times New Roman" w:cs="Times New Roman"/>
                <w:bCs/>
                <w:lang w:val="uk-UA"/>
                <w:rPrChange w:id="8941" w:author="OLENA PASHKOVA (NEPTUNE.UA)" w:date="2022-11-21T15:31:00Z">
                  <w:rPr>
                    <w:ins w:id="8942" w:author="Nataliya Tomaskovic" w:date="2022-08-18T22:43:00Z"/>
                    <w:del w:id="8943" w:author="OLENA PASHKOVA (NEPTUNE.UA)" w:date="2022-10-26T11:14:00Z"/>
                    <w:rFonts w:ascii="Times New Roman" w:eastAsia="Calibri" w:hAnsi="Times New Roman" w:cs="Times New Roman"/>
                    <w:lang w:val="uk-UA"/>
                  </w:rPr>
                </w:rPrChange>
              </w:rPr>
            </w:pPr>
            <w:del w:id="8944" w:author="OLENA PASHKOVA (NEPTUNE.UA)" w:date="2022-10-26T11:14:00Z">
              <w:r w:rsidRPr="00783C1A" w:rsidDel="0061241E">
                <w:rPr>
                  <w:rFonts w:ascii="Times New Roman" w:eastAsia="Calibri" w:hAnsi="Times New Roman" w:cs="Times New Roman"/>
                  <w:bCs/>
                  <w:lang w:val="uk-UA"/>
                  <w:rPrChange w:id="8945" w:author="OLENA PASHKOVA (NEPTUNE.UA)" w:date="2022-11-21T15:31:00Z">
                    <w:rPr>
                      <w:rFonts w:ascii="Times New Roman" w:eastAsia="Calibri" w:hAnsi="Times New Roman" w:cs="Times New Roman"/>
                      <w:b/>
                      <w:bCs/>
                      <w:lang w:val="uk-UA"/>
                    </w:rPr>
                  </w:rPrChange>
                </w:rPr>
                <w:delText>9.2.1.</w:delText>
              </w:r>
              <w:r w:rsidRPr="00783C1A" w:rsidDel="0061241E">
                <w:rPr>
                  <w:rFonts w:ascii="Times New Roman" w:eastAsia="Calibri" w:hAnsi="Times New Roman" w:cs="Times New Roman"/>
                  <w:bCs/>
                  <w:lang w:val="uk-UA"/>
                  <w:rPrChange w:id="8946" w:author="OLENA PASHKOVA (NEPTUNE.UA)" w:date="2022-11-21T15:31:00Z">
                    <w:rPr>
                      <w:rFonts w:ascii="Times New Roman" w:eastAsia="Calibri" w:hAnsi="Times New Roman" w:cs="Times New Roman"/>
                      <w:lang w:val="uk-UA"/>
                    </w:rPr>
                  </w:rPrChange>
                </w:rPr>
                <w:delText xml:space="preserve"> </w:delText>
              </w:r>
              <w:commentRangeStart w:id="8947"/>
              <w:r w:rsidRPr="00783C1A" w:rsidDel="0061241E">
                <w:rPr>
                  <w:rFonts w:ascii="Times New Roman" w:eastAsia="Calibri" w:hAnsi="Times New Roman" w:cs="Times New Roman"/>
                  <w:bCs/>
                  <w:lang w:val="uk-UA"/>
                  <w:rPrChange w:id="8948" w:author="OLENA PASHKOVA (NEPTUNE.UA)" w:date="2022-11-21T15:31:00Z">
                    <w:rPr>
                      <w:rFonts w:ascii="Times New Roman" w:eastAsia="Calibri" w:hAnsi="Times New Roman" w:cs="Times New Roman"/>
                      <w:lang w:val="uk-UA"/>
                    </w:rPr>
                  </w:rPrChange>
                </w:rPr>
                <w:delText xml:space="preserve">Кількість перевантаженого зерна у разі відвантаження на автомобільний транспорт </w:delText>
              </w:r>
              <w:r w:rsidRPr="00783C1A" w:rsidDel="0061241E">
                <w:rPr>
                  <w:rFonts w:ascii="Times New Roman" w:eastAsia="Calibri" w:hAnsi="Times New Roman" w:cs="Times New Roman"/>
                  <w:bCs/>
                  <w:lang w:val="uk-UA"/>
                  <w:rPrChange w:id="8949" w:author="OLENA PASHKOVA (NEPTUNE.UA)" w:date="2022-11-21T15:31:00Z">
                    <w:rPr>
                      <w:rFonts w:ascii="Times New Roman" w:eastAsia="Calibri" w:hAnsi="Times New Roman" w:cs="Times New Roman"/>
                      <w:lang w:val="uk-UA"/>
                    </w:rPr>
                  </w:rPrChange>
                </w:rPr>
                <w:lastRenderedPageBreak/>
                <w:delText xml:space="preserve">визначається Сторонами шляхом зважування на повірених та сертифікованих вагах Виконавця та зазначається у товарно-транспортних накладних та/або Актах приймання-передачі Зерна. </w:delText>
              </w:r>
            </w:del>
          </w:p>
          <w:p w14:paraId="58DFC79A" w14:textId="487D6B78" w:rsidR="00400CA9" w:rsidRPr="00783C1A" w:rsidRDefault="00400CA9" w:rsidP="00400CA9">
            <w:pPr>
              <w:contextualSpacing/>
              <w:jc w:val="both"/>
              <w:rPr>
                <w:rFonts w:ascii="Times New Roman" w:eastAsia="Calibri" w:hAnsi="Times New Roman" w:cs="Times New Roman"/>
                <w:bCs/>
                <w:lang w:val="uk-UA"/>
                <w:rPrChange w:id="8950" w:author="OLENA PASHKOVA (NEPTUNE.UA)" w:date="2022-11-21T15:31:00Z">
                  <w:rPr>
                    <w:rFonts w:ascii="Times New Roman" w:eastAsia="Calibri" w:hAnsi="Times New Roman" w:cs="Times New Roman"/>
                    <w:lang w:val="uk-UA"/>
                  </w:rPr>
                </w:rPrChange>
              </w:rPr>
            </w:pPr>
            <w:del w:id="8951" w:author="OLENA PASHKOVA (NEPTUNE.UA)" w:date="2022-10-26T11:14:00Z">
              <w:r w:rsidRPr="00783C1A" w:rsidDel="0061241E">
                <w:rPr>
                  <w:rFonts w:ascii="Times New Roman" w:eastAsia="Calibri" w:hAnsi="Times New Roman" w:cs="Times New Roman"/>
                  <w:bCs/>
                  <w:lang w:val="uk-UA"/>
                  <w:rPrChange w:id="8952" w:author="OLENA PASHKOVA (NEPTUNE.UA)" w:date="2022-11-21T15:31:00Z">
                    <w:rPr>
                      <w:rFonts w:ascii="Times New Roman" w:eastAsia="Calibri" w:hAnsi="Times New Roman" w:cs="Times New Roman"/>
                      <w:lang w:val="uk-UA"/>
                    </w:rPr>
                  </w:rPrChange>
                </w:rPr>
                <w:delText>Якість Зерна, відвантаженого на авто- та/або залізничний транспорт, визначається сертифікованою лабораторією Виконавця для кожного транспортного засобу та є остаточною і оскарженню не підлягає. Якість всієї партії Зерна, зазначеної в заявці Замовника, визначається лабораторією Виконавця за результатами відвантаження всієї партії згідно середньозважених показників. Якість повинна відповідати показникам, узго</w:delText>
              </w:r>
              <w:r w:rsidRPr="00783C1A" w:rsidDel="00D35BC4">
                <w:rPr>
                  <w:rFonts w:ascii="Times New Roman" w:eastAsia="Calibri" w:hAnsi="Times New Roman" w:cs="Times New Roman"/>
                  <w:bCs/>
                  <w:lang w:val="uk-UA"/>
                  <w:rPrChange w:id="8953" w:author="OLENA PASHKOVA (NEPTUNE.UA)" w:date="2022-11-21T15:31:00Z">
                    <w:rPr>
                      <w:rFonts w:ascii="Times New Roman" w:eastAsia="Calibri" w:hAnsi="Times New Roman" w:cs="Times New Roman"/>
                      <w:lang w:val="uk-UA"/>
                    </w:rPr>
                  </w:rPrChange>
                </w:rPr>
                <w:delText>дженим Сторонами у відповідній специфікації.</w:delText>
              </w:r>
            </w:del>
          </w:p>
          <w:p w14:paraId="1BF94F57" w14:textId="1885BD89" w:rsidR="00400CA9" w:rsidRPr="00783C1A" w:rsidDel="00B84728" w:rsidRDefault="00400CA9" w:rsidP="00400CA9">
            <w:pPr>
              <w:contextualSpacing/>
              <w:jc w:val="both"/>
              <w:rPr>
                <w:del w:id="8954" w:author="OLENA PASHKOVA (NEPTUNE.UA)" w:date="2022-10-26T11:16:00Z"/>
                <w:rFonts w:ascii="Times New Roman" w:eastAsia="Calibri" w:hAnsi="Times New Roman" w:cs="Times New Roman"/>
                <w:bCs/>
                <w:lang w:val="uk-UA"/>
                <w:rPrChange w:id="8955" w:author="OLENA PASHKOVA (NEPTUNE.UA)" w:date="2022-11-21T15:31:00Z">
                  <w:rPr>
                    <w:del w:id="8956" w:author="OLENA PASHKOVA (NEPTUNE.UA)" w:date="2022-10-26T11:16:00Z"/>
                    <w:rFonts w:ascii="Times New Roman" w:eastAsia="Calibri" w:hAnsi="Times New Roman" w:cs="Times New Roman"/>
                    <w:b/>
                    <w:lang w:val="uk-UA"/>
                  </w:rPr>
                </w:rPrChange>
              </w:rPr>
            </w:pPr>
            <w:bookmarkStart w:id="8957" w:name="_Hlk89685516"/>
            <w:commentRangeEnd w:id="8947"/>
            <w:r w:rsidRPr="00783C1A">
              <w:rPr>
                <w:rFonts w:ascii="Calibri" w:eastAsia="Calibri" w:hAnsi="Calibri" w:cs="Times New Roman"/>
                <w:bCs/>
                <w:sz w:val="16"/>
                <w:szCs w:val="16"/>
              </w:rPr>
              <w:commentReference w:id="8947"/>
            </w:r>
          </w:p>
          <w:p w14:paraId="30CDAC8F" w14:textId="77777777" w:rsidR="00400CA9" w:rsidRPr="00783C1A" w:rsidRDefault="00400CA9" w:rsidP="00400CA9">
            <w:pPr>
              <w:contextualSpacing/>
              <w:jc w:val="both"/>
              <w:rPr>
                <w:rFonts w:ascii="Times New Roman" w:eastAsia="Calibri" w:hAnsi="Times New Roman" w:cs="Times New Roman"/>
                <w:bCs/>
                <w:lang w:val="uk-UA"/>
                <w:rPrChange w:id="895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959" w:author="OLENA PASHKOVA (NEPTUNE.UA)" w:date="2022-11-21T15:31:00Z">
                  <w:rPr>
                    <w:rFonts w:ascii="Times New Roman" w:eastAsia="Calibri" w:hAnsi="Times New Roman" w:cs="Times New Roman"/>
                    <w:b/>
                    <w:lang w:val="uk-UA"/>
                  </w:rPr>
                </w:rPrChange>
              </w:rPr>
              <w:t>9.3. Вартість послуг зберігання зерна (технологічне накопичення)</w:t>
            </w:r>
            <w:r w:rsidRPr="00783C1A">
              <w:rPr>
                <w:rFonts w:ascii="Times New Roman" w:eastAsia="Calibri" w:hAnsi="Times New Roman" w:cs="Times New Roman"/>
                <w:bCs/>
                <w:lang w:val="uk-UA"/>
              </w:rPr>
              <w:t>, з моменту надходження кожної транспортної одиниці із партії Зерна,</w:t>
            </w:r>
            <w:r w:rsidRPr="00783C1A">
              <w:rPr>
                <w:rFonts w:ascii="Times New Roman" w:eastAsia="Calibri" w:hAnsi="Times New Roman" w:cs="Times New Roman"/>
                <w:bCs/>
                <w:lang w:val="uk-UA"/>
                <w:rPrChange w:id="8960" w:author="OLENA PASHKOVA (NEPTUNE.UA)" w:date="2022-11-21T15:31:00Z">
                  <w:rPr>
                    <w:rFonts w:ascii="Times New Roman" w:eastAsia="Calibri" w:hAnsi="Times New Roman" w:cs="Times New Roman"/>
                    <w:lang w:val="uk-UA"/>
                  </w:rPr>
                </w:rPrChange>
              </w:rPr>
              <w:t xml:space="preserve"> що входить в дану суднову партію, незалежно від того, на чию квоту дана транспортна одиниця надійшла спочатку відповідно до залізничної або автомобільної накладної відповідно, складає, без ПДВ:</w:t>
            </w:r>
          </w:p>
          <w:p w14:paraId="5D61C3DD" w14:textId="77777777" w:rsidR="00400CA9" w:rsidRPr="00783C1A" w:rsidDel="007A60B2" w:rsidRDefault="00400CA9" w:rsidP="00400CA9">
            <w:pPr>
              <w:contextualSpacing/>
              <w:jc w:val="both"/>
              <w:rPr>
                <w:del w:id="8961" w:author="Nataliya Tomaskovic" w:date="2022-08-18T22:56:00Z"/>
                <w:rFonts w:ascii="Times New Roman" w:eastAsia="Calibri" w:hAnsi="Times New Roman" w:cs="Times New Roman"/>
                <w:bCs/>
                <w:lang w:val="uk-UA"/>
                <w:rPrChange w:id="8962" w:author="OLENA PASHKOVA (NEPTUNE.UA)" w:date="2022-11-21T15:31:00Z">
                  <w:rPr>
                    <w:del w:id="8963" w:author="Nataliya Tomaskovic" w:date="2022-08-18T22:56:00Z"/>
                    <w:rFonts w:ascii="Times New Roman" w:eastAsia="Calibri" w:hAnsi="Times New Roman" w:cs="Times New Roman"/>
                    <w:lang w:val="uk-UA"/>
                  </w:rPr>
                </w:rPrChange>
              </w:rPr>
            </w:pPr>
          </w:p>
          <w:p w14:paraId="0AA3CDEE" w14:textId="77777777" w:rsidR="00400CA9" w:rsidRPr="00783C1A" w:rsidRDefault="00400CA9" w:rsidP="00400CA9">
            <w:pPr>
              <w:contextualSpacing/>
              <w:jc w:val="both"/>
              <w:rPr>
                <w:rFonts w:ascii="Times New Roman" w:eastAsia="Calibri" w:hAnsi="Times New Roman" w:cs="Times New Roman"/>
                <w:bCs/>
                <w:lang w:val="uk-UA"/>
                <w:rPrChange w:id="896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965" w:author="OLENA PASHKOVA (NEPTUNE.UA)" w:date="2022-11-21T15:31:00Z">
                  <w:rPr>
                    <w:rFonts w:ascii="Times New Roman" w:eastAsia="Calibri" w:hAnsi="Times New Roman" w:cs="Times New Roman"/>
                    <w:lang w:val="uk-UA"/>
                  </w:rPr>
                </w:rPrChange>
              </w:rPr>
              <w:t>•</w:t>
            </w:r>
            <w:ins w:id="8966" w:author="Nataliya Tomaskovic" w:date="2022-08-18T22:57:00Z">
              <w:r w:rsidRPr="00783C1A">
                <w:rPr>
                  <w:rFonts w:ascii="Times New Roman" w:eastAsia="Calibri" w:hAnsi="Times New Roman" w:cs="Times New Roman"/>
                  <w:bCs/>
                  <w:rPrChange w:id="8967" w:author="OLENA PASHKOVA (NEPTUNE.UA)" w:date="2022-11-21T15:31:00Z">
                    <w:rPr>
                      <w:rFonts w:ascii="Times New Roman" w:eastAsia="Calibri" w:hAnsi="Times New Roman" w:cs="Times New Roman"/>
                    </w:rPr>
                  </w:rPrChange>
                </w:rPr>
                <w:t xml:space="preserve"> </w:t>
              </w:r>
            </w:ins>
            <w:r w:rsidRPr="00783C1A">
              <w:rPr>
                <w:rFonts w:ascii="Times New Roman" w:eastAsia="Calibri" w:hAnsi="Times New Roman" w:cs="Times New Roman"/>
                <w:bCs/>
                <w:lang w:val="uk-UA"/>
                <w:rPrChange w:id="8968" w:author="OLENA PASHKOVA (NEPTUNE.UA)" w:date="2022-11-21T15:31:00Z">
                  <w:rPr>
                    <w:rFonts w:ascii="Times New Roman" w:eastAsia="Calibri" w:hAnsi="Times New Roman" w:cs="Times New Roman"/>
                    <w:lang w:val="uk-UA"/>
                  </w:rPr>
                </w:rPrChange>
              </w:rPr>
              <w:t>1 - 30 діб - включено у ставку перевалки;</w:t>
            </w:r>
          </w:p>
          <w:p w14:paraId="491FD25E" w14:textId="2EF2C600" w:rsidR="00400CA9" w:rsidRPr="00783C1A" w:rsidRDefault="00400CA9" w:rsidP="00400CA9">
            <w:pPr>
              <w:contextualSpacing/>
              <w:jc w:val="both"/>
              <w:rPr>
                <w:rFonts w:ascii="Times New Roman" w:eastAsia="Calibri" w:hAnsi="Times New Roman" w:cs="Times New Roman"/>
                <w:bCs/>
                <w:lang w:val="uk-UA"/>
                <w:rPrChange w:id="896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97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rPrChange w:id="8971"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uk-UA"/>
                <w:rPrChange w:id="8972" w:author="OLENA PASHKOVA (NEPTUNE.UA)" w:date="2022-11-21T15:31:00Z">
                  <w:rPr>
                    <w:rFonts w:ascii="Times New Roman" w:eastAsia="Calibri" w:hAnsi="Times New Roman" w:cs="Times New Roman"/>
                    <w:lang w:val="uk-UA"/>
                  </w:rPr>
                </w:rPrChange>
              </w:rPr>
              <w:t xml:space="preserve">31 - 45 діб – </w:t>
            </w:r>
            <w:r w:rsidRPr="00783C1A">
              <w:rPr>
                <w:rFonts w:ascii="Times New Roman" w:eastAsia="Calibri" w:hAnsi="Times New Roman" w:cs="Times New Roman"/>
                <w:bCs/>
                <w:rPrChange w:id="8973" w:author="OLENA PASHKOVA (NEPTUNE.UA)" w:date="2022-11-21T15:31:00Z">
                  <w:rPr>
                    <w:rFonts w:ascii="Times New Roman" w:eastAsia="Calibri" w:hAnsi="Times New Roman" w:cs="Times New Roman"/>
                  </w:rPr>
                </w:rPrChange>
              </w:rPr>
              <w:t>0</w:t>
            </w:r>
            <w:ins w:id="8974" w:author="OLENA PASHKOVA (NEPTUNE.UA)" w:date="2022-10-26T11:26:00Z">
              <w:r w:rsidR="00164F06" w:rsidRPr="00783C1A">
                <w:rPr>
                  <w:rFonts w:ascii="Times New Roman" w:eastAsia="Calibri" w:hAnsi="Times New Roman" w:cs="Times New Roman"/>
                  <w:bCs/>
                  <w:lang w:val="uk-UA"/>
                  <w:rPrChange w:id="8975" w:author="OLENA PASHKOVA (NEPTUNE.UA)" w:date="2022-11-21T15:31:00Z">
                    <w:rPr>
                      <w:rFonts w:ascii="Times New Roman" w:eastAsia="Calibri" w:hAnsi="Times New Roman" w:cs="Times New Roman"/>
                      <w:lang w:val="uk-UA"/>
                    </w:rPr>
                  </w:rPrChange>
                </w:rPr>
                <w:t>.</w:t>
              </w:r>
            </w:ins>
            <w:del w:id="8976" w:author="OLENA PASHKOVA (NEPTUNE.UA)" w:date="2022-10-26T11:26:00Z">
              <w:r w:rsidRPr="00783C1A" w:rsidDel="00164F06">
                <w:rPr>
                  <w:rFonts w:ascii="Times New Roman" w:eastAsia="Calibri" w:hAnsi="Times New Roman" w:cs="Times New Roman"/>
                  <w:bCs/>
                  <w:rPrChange w:id="8977" w:author="OLENA PASHKOVA (NEPTUNE.UA)" w:date="2022-11-21T15:31:00Z">
                    <w:rPr>
                      <w:rFonts w:ascii="Times New Roman" w:eastAsia="Calibri" w:hAnsi="Times New Roman" w:cs="Times New Roman"/>
                    </w:rPr>
                  </w:rPrChange>
                </w:rPr>
                <w:delText>,</w:delText>
              </w:r>
            </w:del>
            <w:r w:rsidRPr="00783C1A">
              <w:rPr>
                <w:rFonts w:ascii="Times New Roman" w:eastAsia="Calibri" w:hAnsi="Times New Roman" w:cs="Times New Roman"/>
                <w:bCs/>
                <w:rPrChange w:id="8978" w:author="OLENA PASHKOVA (NEPTUNE.UA)" w:date="2022-11-21T15:31:00Z">
                  <w:rPr>
                    <w:rFonts w:ascii="Times New Roman" w:eastAsia="Calibri" w:hAnsi="Times New Roman" w:cs="Times New Roman"/>
                  </w:rPr>
                </w:rPrChange>
              </w:rPr>
              <w:t>1</w:t>
            </w:r>
            <w:r w:rsidRPr="00783C1A">
              <w:rPr>
                <w:rFonts w:ascii="Times New Roman" w:eastAsia="Calibri" w:hAnsi="Times New Roman" w:cs="Times New Roman"/>
                <w:bCs/>
                <w:lang w:val="uk-UA"/>
                <w:rPrChange w:id="8979" w:author="OLENA PASHKOVA (NEPTUNE.UA)" w:date="2022-11-21T15:31:00Z">
                  <w:rPr>
                    <w:rFonts w:ascii="Times New Roman" w:eastAsia="Calibri" w:hAnsi="Times New Roman" w:cs="Times New Roman"/>
                    <w:lang w:val="uk-UA"/>
                  </w:rPr>
                </w:rPrChange>
              </w:rPr>
              <w:t>04 доларів США на добу за тонну;</w:t>
            </w:r>
          </w:p>
          <w:p w14:paraId="64D62EBF" w14:textId="273B92E9" w:rsidR="00400CA9" w:rsidRPr="00783C1A" w:rsidRDefault="00400CA9" w:rsidP="00400CA9">
            <w:pPr>
              <w:contextualSpacing/>
              <w:jc w:val="both"/>
              <w:rPr>
                <w:rFonts w:ascii="Times New Roman" w:eastAsia="Calibri" w:hAnsi="Times New Roman" w:cs="Times New Roman"/>
                <w:bCs/>
                <w:lang w:val="uk-UA"/>
                <w:rPrChange w:id="898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981"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rPrChange w:id="8982"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uk-UA"/>
                <w:rPrChange w:id="8983" w:author="OLENA PASHKOVA (NEPTUNE.UA)" w:date="2022-11-21T15:31:00Z">
                  <w:rPr>
                    <w:rFonts w:ascii="Times New Roman" w:eastAsia="Calibri" w:hAnsi="Times New Roman" w:cs="Times New Roman"/>
                    <w:lang w:val="uk-UA"/>
                  </w:rPr>
                </w:rPrChange>
              </w:rPr>
              <w:t xml:space="preserve">46-60 діб – </w:t>
            </w:r>
            <w:r w:rsidRPr="00783C1A">
              <w:rPr>
                <w:rFonts w:ascii="Times New Roman" w:eastAsia="Calibri" w:hAnsi="Times New Roman" w:cs="Times New Roman"/>
                <w:bCs/>
                <w:rPrChange w:id="8984" w:author="OLENA PASHKOVA (NEPTUNE.UA)" w:date="2022-11-21T15:31:00Z">
                  <w:rPr>
                    <w:rFonts w:ascii="Times New Roman" w:eastAsia="Calibri" w:hAnsi="Times New Roman" w:cs="Times New Roman"/>
                  </w:rPr>
                </w:rPrChange>
              </w:rPr>
              <w:t>0</w:t>
            </w:r>
            <w:ins w:id="8985" w:author="OLENA PASHKOVA (NEPTUNE.UA)" w:date="2022-10-26T11:27:00Z">
              <w:r w:rsidR="00164F06" w:rsidRPr="00783C1A">
                <w:rPr>
                  <w:rFonts w:ascii="Times New Roman" w:eastAsia="Calibri" w:hAnsi="Times New Roman" w:cs="Times New Roman"/>
                  <w:bCs/>
                  <w:lang w:val="uk-UA"/>
                  <w:rPrChange w:id="8986" w:author="OLENA PASHKOVA (NEPTUNE.UA)" w:date="2022-11-21T15:31:00Z">
                    <w:rPr>
                      <w:rFonts w:ascii="Times New Roman" w:eastAsia="Calibri" w:hAnsi="Times New Roman" w:cs="Times New Roman"/>
                      <w:lang w:val="uk-UA"/>
                    </w:rPr>
                  </w:rPrChange>
                </w:rPr>
                <w:t>.</w:t>
              </w:r>
            </w:ins>
            <w:del w:id="8987" w:author="OLENA PASHKOVA (NEPTUNE.UA)" w:date="2022-10-26T11:27:00Z">
              <w:r w:rsidRPr="00783C1A" w:rsidDel="00164F06">
                <w:rPr>
                  <w:rFonts w:ascii="Times New Roman" w:eastAsia="Calibri" w:hAnsi="Times New Roman" w:cs="Times New Roman"/>
                  <w:bCs/>
                  <w:rPrChange w:id="8988" w:author="OLENA PASHKOVA (NEPTUNE.UA)" w:date="2022-11-21T15:31:00Z">
                    <w:rPr>
                      <w:rFonts w:ascii="Times New Roman" w:eastAsia="Calibri" w:hAnsi="Times New Roman" w:cs="Times New Roman"/>
                    </w:rPr>
                  </w:rPrChange>
                </w:rPr>
                <w:delText>,</w:delText>
              </w:r>
            </w:del>
            <w:r w:rsidRPr="00783C1A">
              <w:rPr>
                <w:rFonts w:ascii="Times New Roman" w:eastAsia="Calibri" w:hAnsi="Times New Roman" w:cs="Times New Roman"/>
                <w:bCs/>
                <w:lang w:val="uk-UA"/>
                <w:rPrChange w:id="8989" w:author="OLENA PASHKOVA (NEPTUNE.UA)" w:date="2022-11-21T15:31:00Z">
                  <w:rPr>
                    <w:rFonts w:ascii="Times New Roman" w:eastAsia="Calibri" w:hAnsi="Times New Roman" w:cs="Times New Roman"/>
                    <w:lang w:val="uk-UA"/>
                  </w:rPr>
                </w:rPrChange>
              </w:rPr>
              <w:t>208 доларів США на добу за тонну;</w:t>
            </w:r>
          </w:p>
          <w:p w14:paraId="07CC43FC" w14:textId="493B1B8E" w:rsidR="00400CA9" w:rsidRPr="00783C1A" w:rsidRDefault="00400CA9" w:rsidP="00400CA9">
            <w:pPr>
              <w:contextualSpacing/>
              <w:jc w:val="both"/>
              <w:rPr>
                <w:rFonts w:ascii="Times New Roman" w:eastAsia="Calibri" w:hAnsi="Times New Roman" w:cs="Times New Roman"/>
                <w:bCs/>
                <w:lang w:val="uk-UA"/>
                <w:rPrChange w:id="899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8991"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rPrChange w:id="8992"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uk-UA"/>
                <w:rPrChange w:id="8993" w:author="OLENA PASHKOVA (NEPTUNE.UA)" w:date="2022-11-21T15:31:00Z">
                  <w:rPr>
                    <w:rFonts w:ascii="Times New Roman" w:eastAsia="Calibri" w:hAnsi="Times New Roman" w:cs="Times New Roman"/>
                    <w:lang w:val="uk-UA"/>
                  </w:rPr>
                </w:rPrChange>
              </w:rPr>
              <w:t xml:space="preserve">більше 60 діб – </w:t>
            </w:r>
            <w:r w:rsidRPr="00783C1A">
              <w:rPr>
                <w:rFonts w:ascii="Times New Roman" w:eastAsia="Calibri" w:hAnsi="Times New Roman" w:cs="Times New Roman"/>
                <w:bCs/>
                <w:rPrChange w:id="8994" w:author="OLENA PASHKOVA (NEPTUNE.UA)" w:date="2022-11-21T15:31:00Z">
                  <w:rPr>
                    <w:rFonts w:ascii="Times New Roman" w:eastAsia="Calibri" w:hAnsi="Times New Roman" w:cs="Times New Roman"/>
                  </w:rPr>
                </w:rPrChange>
              </w:rPr>
              <w:t>0</w:t>
            </w:r>
            <w:ins w:id="8995" w:author="OLENA PASHKOVA (NEPTUNE.UA)" w:date="2022-10-26T11:27:00Z">
              <w:r w:rsidR="00164F06" w:rsidRPr="00783C1A">
                <w:rPr>
                  <w:rFonts w:ascii="Times New Roman" w:eastAsia="Calibri" w:hAnsi="Times New Roman" w:cs="Times New Roman"/>
                  <w:bCs/>
                  <w:lang w:val="uk-UA"/>
                  <w:rPrChange w:id="8996" w:author="OLENA PASHKOVA (NEPTUNE.UA)" w:date="2022-11-21T15:31:00Z">
                    <w:rPr>
                      <w:rFonts w:ascii="Times New Roman" w:eastAsia="Calibri" w:hAnsi="Times New Roman" w:cs="Times New Roman"/>
                      <w:lang w:val="uk-UA"/>
                    </w:rPr>
                  </w:rPrChange>
                </w:rPr>
                <w:t>.</w:t>
              </w:r>
            </w:ins>
            <w:del w:id="8997" w:author="OLENA PASHKOVA (NEPTUNE.UA)" w:date="2022-10-26T11:27:00Z">
              <w:r w:rsidRPr="00783C1A" w:rsidDel="00164F06">
                <w:rPr>
                  <w:rFonts w:ascii="Times New Roman" w:eastAsia="Calibri" w:hAnsi="Times New Roman" w:cs="Times New Roman"/>
                  <w:bCs/>
                  <w:rPrChange w:id="8998" w:author="OLENA PASHKOVA (NEPTUNE.UA)" w:date="2022-11-21T15:31:00Z">
                    <w:rPr>
                      <w:rFonts w:ascii="Times New Roman" w:eastAsia="Calibri" w:hAnsi="Times New Roman" w:cs="Times New Roman"/>
                    </w:rPr>
                  </w:rPrChange>
                </w:rPr>
                <w:delText>,</w:delText>
              </w:r>
            </w:del>
            <w:r w:rsidRPr="00783C1A">
              <w:rPr>
                <w:rFonts w:ascii="Times New Roman" w:eastAsia="Calibri" w:hAnsi="Times New Roman" w:cs="Times New Roman"/>
                <w:bCs/>
                <w:lang w:val="uk-UA"/>
                <w:rPrChange w:id="8999" w:author="OLENA PASHKOVA (NEPTUNE.UA)" w:date="2022-11-21T15:31:00Z">
                  <w:rPr>
                    <w:rFonts w:ascii="Times New Roman" w:eastAsia="Calibri" w:hAnsi="Times New Roman" w:cs="Times New Roman"/>
                    <w:lang w:val="uk-UA"/>
                  </w:rPr>
                </w:rPrChange>
              </w:rPr>
              <w:t>27 доларів США на добу за тонну.</w:t>
            </w:r>
          </w:p>
          <w:p w14:paraId="4258D1EB" w14:textId="77777777" w:rsidR="00400CA9" w:rsidRPr="00783C1A" w:rsidRDefault="00400CA9" w:rsidP="00400CA9">
            <w:pPr>
              <w:contextualSpacing/>
              <w:jc w:val="both"/>
              <w:rPr>
                <w:rFonts w:ascii="Times New Roman" w:eastAsia="Calibri" w:hAnsi="Times New Roman" w:cs="Times New Roman"/>
                <w:bCs/>
                <w:lang w:val="uk-UA"/>
                <w:rPrChange w:id="900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001" w:author="OLENA PASHKOVA (NEPTUNE.UA)" w:date="2022-11-21T15:31:00Z">
                  <w:rPr>
                    <w:rFonts w:ascii="Times New Roman" w:eastAsia="Calibri" w:hAnsi="Times New Roman" w:cs="Times New Roman"/>
                    <w:lang w:val="uk-UA"/>
                  </w:rPr>
                </w:rPrChange>
              </w:rPr>
              <w:t>Нарахування ПДВ здійснюється відповідно до законодавства України.</w:t>
            </w:r>
            <w:bookmarkEnd w:id="8957"/>
          </w:p>
          <w:p w14:paraId="647A0720" w14:textId="77777777" w:rsidR="00400CA9" w:rsidRPr="00783C1A" w:rsidRDefault="00400CA9" w:rsidP="00400CA9">
            <w:pPr>
              <w:contextualSpacing/>
              <w:jc w:val="both"/>
              <w:rPr>
                <w:rFonts w:ascii="Times New Roman" w:eastAsia="Calibri" w:hAnsi="Times New Roman" w:cs="Times New Roman"/>
                <w:bCs/>
                <w:lang w:val="uk-UA"/>
                <w:rPrChange w:id="900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003" w:author="OLENA PASHKOVA (NEPTUNE.UA)" w:date="2022-11-21T15:31:00Z">
                  <w:rPr>
                    <w:rFonts w:ascii="Times New Roman" w:eastAsia="Calibri" w:hAnsi="Times New Roman" w:cs="Times New Roman"/>
                    <w:lang w:val="uk-UA"/>
                  </w:rPr>
                </w:rPrChange>
              </w:rPr>
              <w:t>Якщо за рішенням суду на Вантаж Замовника накладено арешт та/або заборони його до експорту Замовник зобов'язаний сплатити Виконавцеві плату за зберігання зерна за весь період зберігання відповідно до зазначених вище ставок.</w:t>
            </w:r>
          </w:p>
          <w:p w14:paraId="38703FE6" w14:textId="5BF7585C" w:rsidR="00400CA9" w:rsidRPr="00783C1A" w:rsidDel="00E42337" w:rsidRDefault="00400CA9" w:rsidP="00400CA9">
            <w:pPr>
              <w:contextualSpacing/>
              <w:jc w:val="both"/>
              <w:rPr>
                <w:del w:id="9004" w:author="OLENA PASHKOVA (NEPTUNE.UA)" w:date="2022-10-26T11:35:00Z"/>
                <w:rFonts w:ascii="Times New Roman" w:eastAsia="Calibri" w:hAnsi="Times New Roman" w:cs="Times New Roman"/>
                <w:bCs/>
                <w:lang w:val="uk-UA"/>
                <w:rPrChange w:id="9005" w:author="OLENA PASHKOVA (NEPTUNE.UA)" w:date="2022-11-21T15:31:00Z">
                  <w:rPr>
                    <w:del w:id="9006" w:author="OLENA PASHKOVA (NEPTUNE.UA)" w:date="2022-10-26T11:35:00Z"/>
                    <w:rFonts w:ascii="Times New Roman" w:eastAsia="Calibri" w:hAnsi="Times New Roman" w:cs="Times New Roman"/>
                    <w:lang w:val="uk-UA"/>
                  </w:rPr>
                </w:rPrChange>
              </w:rPr>
            </w:pPr>
            <w:del w:id="9007" w:author="OLENA PASHKOVA (NEPTUNE.UA)" w:date="2022-10-26T11:35:00Z">
              <w:r w:rsidRPr="00783C1A" w:rsidDel="00E42337">
                <w:rPr>
                  <w:rFonts w:ascii="Times New Roman" w:eastAsia="Calibri" w:hAnsi="Times New Roman" w:cs="Times New Roman"/>
                  <w:bCs/>
                  <w:lang w:val="uk-UA"/>
                  <w:rPrChange w:id="9008" w:author="OLENA PASHKOVA (NEPTUNE.UA)" w:date="2022-11-21T15:31:00Z">
                    <w:rPr>
                      <w:rFonts w:ascii="Times New Roman" w:eastAsia="Calibri" w:hAnsi="Times New Roman" w:cs="Times New Roman"/>
                      <w:lang w:val="uk-UA"/>
                    </w:rPr>
                  </w:rPrChange>
                </w:rPr>
                <w:delText>Датою закінчення зберігання відповідної кількості Зерна є дата Коносаменту або документу, що засвідчує вивезення Зерна з території Виконавця.</w:delText>
              </w:r>
            </w:del>
          </w:p>
          <w:p w14:paraId="45503C43" w14:textId="4B069E5C" w:rsidR="00400CA9" w:rsidRPr="00783C1A" w:rsidDel="009E50A8" w:rsidRDefault="002411B8" w:rsidP="00400CA9">
            <w:pPr>
              <w:contextualSpacing/>
              <w:jc w:val="both"/>
              <w:rPr>
                <w:ins w:id="9009" w:author="Nataliya Tomaskovic" w:date="2022-08-18T23:01:00Z"/>
                <w:del w:id="9010" w:author="Nataliya Tomaskovic" w:date="2022-08-19T19:44:00Z"/>
                <w:rFonts w:ascii="Times New Roman" w:eastAsia="Calibri" w:hAnsi="Times New Roman" w:cs="Times New Roman"/>
                <w:bCs/>
                <w:lang w:val="uk-UA"/>
                <w:rPrChange w:id="9011" w:author="OLENA PASHKOVA (NEPTUNE.UA)" w:date="2022-11-21T15:31:00Z">
                  <w:rPr>
                    <w:ins w:id="9012" w:author="Nataliya Tomaskovic" w:date="2022-08-18T23:01:00Z"/>
                    <w:del w:id="9013" w:author="Nataliya Tomaskovic" w:date="2022-08-19T19:44:00Z"/>
                    <w:rFonts w:ascii="Times New Roman" w:eastAsia="Calibri" w:hAnsi="Times New Roman" w:cs="Times New Roman"/>
                    <w:b/>
                    <w:bCs/>
                    <w:lang w:val="uk-UA"/>
                  </w:rPr>
                </w:rPrChange>
              </w:rPr>
            </w:pPr>
            <w:ins w:id="9014" w:author="OLENA PASHKOVA (NEPTUNE.UA)" w:date="2022-10-26T11:33:00Z">
              <w:r w:rsidRPr="00783C1A">
                <w:rPr>
                  <w:rFonts w:ascii="Times New Roman" w:eastAsia="Calibri" w:hAnsi="Times New Roman" w:cs="Times New Roman"/>
                  <w:bCs/>
                  <w:lang w:val="uk-UA"/>
                  <w:rPrChange w:id="9015" w:author="OLENA PASHKOVA (NEPTUNE.UA)" w:date="2022-11-21T15:31:00Z">
                    <w:rPr>
                      <w:rFonts w:ascii="Times New Roman" w:eastAsia="Calibri" w:hAnsi="Times New Roman" w:cs="Times New Roman"/>
                      <w:b/>
                      <w:bCs/>
                      <w:lang w:val="uk-UA"/>
                    </w:rPr>
                  </w:rPrChange>
                </w:rPr>
                <w:t>Плата за зберігання не сплачується з моменту знищення Терміналу або вантажів внаслідок війни чи воєнних дій в Україні.</w:t>
              </w:r>
            </w:ins>
          </w:p>
          <w:p w14:paraId="1F390EDE" w14:textId="0243A427" w:rsidR="00400CA9" w:rsidRPr="00783C1A" w:rsidRDefault="00400CA9" w:rsidP="00400CA9">
            <w:pPr>
              <w:contextualSpacing/>
              <w:jc w:val="both"/>
              <w:rPr>
                <w:rFonts w:ascii="Times New Roman" w:eastAsia="Calibri" w:hAnsi="Times New Roman" w:cs="Times New Roman"/>
                <w:bCs/>
                <w:lang w:val="uk-UA"/>
                <w:rPrChange w:id="901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017" w:author="OLENA PASHKOVA (NEPTUNE.UA)" w:date="2022-11-21T15:31:00Z">
                  <w:rPr>
                    <w:rFonts w:ascii="Times New Roman" w:eastAsia="Calibri" w:hAnsi="Times New Roman" w:cs="Times New Roman"/>
                    <w:b/>
                    <w:bCs/>
                    <w:lang w:val="uk-UA"/>
                  </w:rPr>
                </w:rPrChange>
              </w:rPr>
              <w:t>9.3.1.</w:t>
            </w:r>
            <w:r w:rsidRPr="00783C1A">
              <w:rPr>
                <w:rFonts w:ascii="Times New Roman" w:eastAsia="Calibri" w:hAnsi="Times New Roman" w:cs="Times New Roman"/>
                <w:bCs/>
                <w:lang w:val="uk-UA"/>
              </w:rPr>
              <w:t xml:space="preserve"> </w:t>
            </w:r>
            <w:ins w:id="9018" w:author="OLENA PASHKOVA (NEPTUNE.UA)" w:date="2022-10-26T11:35:00Z">
              <w:r w:rsidR="00E42337" w:rsidRPr="004C5B1D">
                <w:rPr>
                  <w:rFonts w:ascii="Times New Roman" w:eastAsia="Calibri" w:hAnsi="Times New Roman" w:cs="Times New Roman"/>
                  <w:bCs/>
                  <w:lang w:val="uk-UA"/>
                </w:rPr>
                <w:t xml:space="preserve">Датою закінчення зберігання відповідної кількості Зерна є дата Коносаменту або </w:t>
              </w:r>
            </w:ins>
            <w:ins w:id="9019" w:author="OLENA PASHKOVA (NEPTUNE.UA)" w:date="2022-10-26T11:36:00Z">
              <w:r w:rsidR="00AB403E" w:rsidRPr="00783C1A">
                <w:rPr>
                  <w:rFonts w:ascii="Times New Roman" w:eastAsia="Calibri" w:hAnsi="Times New Roman" w:cs="Times New Roman"/>
                  <w:bCs/>
                  <w:lang w:val="uk-UA"/>
                  <w:rPrChange w:id="9020" w:author="OLENA PASHKOVA (NEPTUNE.UA)" w:date="2022-11-21T15:31:00Z">
                    <w:rPr>
                      <w:rFonts w:ascii="Times New Roman" w:eastAsia="Calibri" w:hAnsi="Times New Roman" w:cs="Times New Roman"/>
                      <w:lang w:val="uk-UA"/>
                    </w:rPr>
                  </w:rPrChange>
                </w:rPr>
                <w:t>залізничн</w:t>
              </w:r>
            </w:ins>
            <w:ins w:id="9021" w:author="OLENA PASHKOVA (NEPTUNE.UA)" w:date="2022-10-26T11:38:00Z">
              <w:r w:rsidR="00B4608B" w:rsidRPr="00783C1A">
                <w:rPr>
                  <w:rFonts w:ascii="Times New Roman" w:eastAsia="Calibri" w:hAnsi="Times New Roman" w:cs="Times New Roman"/>
                  <w:bCs/>
                  <w:lang w:val="uk-UA"/>
                  <w:rPrChange w:id="9022" w:author="OLENA PASHKOVA (NEPTUNE.UA)" w:date="2022-11-21T15:31:00Z">
                    <w:rPr>
                      <w:rFonts w:ascii="Times New Roman" w:eastAsia="Calibri" w:hAnsi="Times New Roman" w:cs="Times New Roman"/>
                      <w:lang w:val="uk-UA"/>
                    </w:rPr>
                  </w:rPrChange>
                </w:rPr>
                <w:t>ої</w:t>
              </w:r>
            </w:ins>
            <w:ins w:id="9023" w:author="OLENA PASHKOVA (NEPTUNE.UA)" w:date="2022-10-26T11:36:00Z">
              <w:r w:rsidR="005C0F2B" w:rsidRPr="00783C1A">
                <w:rPr>
                  <w:rFonts w:ascii="Times New Roman" w:eastAsia="Calibri" w:hAnsi="Times New Roman" w:cs="Times New Roman"/>
                  <w:bCs/>
                  <w:lang w:val="uk-UA"/>
                  <w:rPrChange w:id="9024" w:author="OLENA PASHKOVA (NEPTUNE.UA)" w:date="2022-11-21T15:31:00Z">
                    <w:rPr>
                      <w:rFonts w:ascii="Times New Roman" w:eastAsia="Calibri" w:hAnsi="Times New Roman" w:cs="Times New Roman"/>
                      <w:lang w:val="uk-UA"/>
                    </w:rPr>
                  </w:rPrChange>
                </w:rPr>
                <w:t xml:space="preserve"> </w:t>
              </w:r>
            </w:ins>
            <w:ins w:id="9025" w:author="OLENA PASHKOVA (NEPTUNE.UA)" w:date="2022-10-26T11:37:00Z">
              <w:r w:rsidR="005C0F2B" w:rsidRPr="00783C1A">
                <w:rPr>
                  <w:rFonts w:ascii="Times New Roman" w:eastAsia="Calibri" w:hAnsi="Times New Roman" w:cs="Times New Roman"/>
                  <w:bCs/>
                  <w:lang w:val="uk-UA"/>
                  <w:rPrChange w:id="9026" w:author="OLENA PASHKOVA (NEPTUNE.UA)" w:date="2022-11-21T15:31:00Z">
                    <w:rPr>
                      <w:rFonts w:ascii="Times New Roman" w:eastAsia="Calibri" w:hAnsi="Times New Roman" w:cs="Times New Roman"/>
                      <w:lang w:val="uk-UA"/>
                    </w:rPr>
                  </w:rPrChange>
                </w:rPr>
                <w:t>або товарно-транспортн</w:t>
              </w:r>
            </w:ins>
            <w:ins w:id="9027" w:author="OLENA PASHKOVA (NEPTUNE.UA)" w:date="2022-10-26T11:38:00Z">
              <w:r w:rsidR="00B4608B" w:rsidRPr="00783C1A">
                <w:rPr>
                  <w:rFonts w:ascii="Times New Roman" w:eastAsia="Calibri" w:hAnsi="Times New Roman" w:cs="Times New Roman"/>
                  <w:bCs/>
                  <w:lang w:val="uk-UA"/>
                  <w:rPrChange w:id="9028" w:author="OLENA PASHKOVA (NEPTUNE.UA)" w:date="2022-11-21T15:31:00Z">
                    <w:rPr>
                      <w:rFonts w:ascii="Times New Roman" w:eastAsia="Calibri" w:hAnsi="Times New Roman" w:cs="Times New Roman"/>
                      <w:lang w:val="uk-UA"/>
                    </w:rPr>
                  </w:rPrChange>
                </w:rPr>
                <w:t>ої</w:t>
              </w:r>
            </w:ins>
            <w:ins w:id="9029" w:author="OLENA PASHKOVA (NEPTUNE.UA)" w:date="2022-10-26T11:37:00Z">
              <w:r w:rsidR="005C0F2B" w:rsidRPr="00783C1A">
                <w:rPr>
                  <w:rFonts w:ascii="Times New Roman" w:eastAsia="Calibri" w:hAnsi="Times New Roman" w:cs="Times New Roman"/>
                  <w:bCs/>
                  <w:lang w:val="uk-UA"/>
                  <w:rPrChange w:id="9030" w:author="OLENA PASHKOVA (NEPTUNE.UA)" w:date="2022-11-21T15:31:00Z">
                    <w:rPr>
                      <w:rFonts w:ascii="Times New Roman" w:eastAsia="Calibri" w:hAnsi="Times New Roman" w:cs="Times New Roman"/>
                      <w:lang w:val="uk-UA"/>
                    </w:rPr>
                  </w:rPrChange>
                </w:rPr>
                <w:t xml:space="preserve"> накладн</w:t>
              </w:r>
            </w:ins>
            <w:ins w:id="9031" w:author="OLENA PASHKOVA (NEPTUNE.UA)" w:date="2022-10-26T11:38:00Z">
              <w:r w:rsidR="00B4608B" w:rsidRPr="00783C1A">
                <w:rPr>
                  <w:rFonts w:ascii="Times New Roman" w:eastAsia="Calibri" w:hAnsi="Times New Roman" w:cs="Times New Roman"/>
                  <w:bCs/>
                  <w:lang w:val="uk-UA"/>
                  <w:rPrChange w:id="9032" w:author="OLENA PASHKOVA (NEPTUNE.UA)" w:date="2022-11-21T15:31:00Z">
                    <w:rPr>
                      <w:rFonts w:ascii="Times New Roman" w:eastAsia="Calibri" w:hAnsi="Times New Roman" w:cs="Times New Roman"/>
                      <w:lang w:val="uk-UA"/>
                    </w:rPr>
                  </w:rPrChange>
                </w:rPr>
                <w:t>ої,</w:t>
              </w:r>
            </w:ins>
            <w:ins w:id="9033" w:author="OLENA PASHKOVA (NEPTUNE.UA)" w:date="2022-10-26T11:37:00Z">
              <w:r w:rsidR="005C0F2B" w:rsidRPr="00783C1A">
                <w:rPr>
                  <w:rFonts w:ascii="Times New Roman" w:eastAsia="Calibri" w:hAnsi="Times New Roman" w:cs="Times New Roman"/>
                  <w:bCs/>
                  <w:lang w:val="uk-UA"/>
                  <w:rPrChange w:id="9034" w:author="OLENA PASHKOVA (NEPTUNE.UA)" w:date="2022-11-21T15:31:00Z">
                    <w:rPr>
                      <w:rFonts w:ascii="Times New Roman" w:eastAsia="Calibri" w:hAnsi="Times New Roman" w:cs="Times New Roman"/>
                      <w:lang w:val="uk-UA"/>
                    </w:rPr>
                  </w:rPrChange>
                </w:rPr>
                <w:t xml:space="preserve"> </w:t>
              </w:r>
            </w:ins>
            <w:ins w:id="9035" w:author="OLENA PASHKOVA (NEPTUNE.UA)" w:date="2022-10-26T11:38:00Z">
              <w:r w:rsidR="00B4608B" w:rsidRPr="00783C1A">
                <w:rPr>
                  <w:rFonts w:ascii="Times New Roman" w:eastAsia="Calibri" w:hAnsi="Times New Roman" w:cs="Times New Roman"/>
                  <w:bCs/>
                  <w:lang w:val="uk-UA"/>
                  <w:rPrChange w:id="9036" w:author="OLENA PASHKOVA (NEPTUNE.UA)" w:date="2022-11-21T15:31:00Z">
                    <w:rPr>
                      <w:rFonts w:ascii="Times New Roman" w:eastAsia="Calibri" w:hAnsi="Times New Roman" w:cs="Times New Roman"/>
                      <w:lang w:val="uk-UA"/>
                    </w:rPr>
                  </w:rPrChange>
                </w:rPr>
                <w:t>у разі відвантаження Зерна на авто- або залізничний транспорт, і</w:t>
              </w:r>
            </w:ins>
            <w:ins w:id="9037" w:author="OLENA PASHKOVA (NEPTUNE.UA)" w:date="2022-10-26T11:39:00Z">
              <w:r w:rsidR="00B4608B" w:rsidRPr="00783C1A">
                <w:rPr>
                  <w:rFonts w:ascii="Times New Roman" w:eastAsia="Calibri" w:hAnsi="Times New Roman" w:cs="Times New Roman"/>
                  <w:bCs/>
                  <w:lang w:val="uk-UA"/>
                  <w:rPrChange w:id="9038" w:author="OLENA PASHKOVA (NEPTUNE.UA)" w:date="2022-11-21T15:31:00Z">
                    <w:rPr>
                      <w:rFonts w:ascii="Times New Roman" w:eastAsia="Calibri" w:hAnsi="Times New Roman" w:cs="Times New Roman"/>
                      <w:lang w:val="uk-UA"/>
                    </w:rPr>
                  </w:rPrChange>
                </w:rPr>
                <w:t>н</w:t>
              </w:r>
            </w:ins>
            <w:ins w:id="9039" w:author="OLENA PASHKOVA (NEPTUNE.UA)" w:date="2022-10-26T11:38:00Z">
              <w:r w:rsidR="00B4608B" w:rsidRPr="00783C1A">
                <w:rPr>
                  <w:rFonts w:ascii="Times New Roman" w:eastAsia="Calibri" w:hAnsi="Times New Roman" w:cs="Times New Roman"/>
                  <w:bCs/>
                  <w:lang w:val="uk-UA"/>
                  <w:rPrChange w:id="9040" w:author="OLENA PASHKOVA (NEPTUNE.UA)" w:date="2022-11-21T15:31:00Z">
                    <w:rPr>
                      <w:rFonts w:ascii="Times New Roman" w:eastAsia="Calibri" w:hAnsi="Times New Roman" w:cs="Times New Roman"/>
                      <w:lang w:val="uk-UA"/>
                    </w:rPr>
                  </w:rPrChange>
                </w:rPr>
                <w:t xml:space="preserve">шого </w:t>
              </w:r>
            </w:ins>
            <w:ins w:id="9041" w:author="OLENA PASHKOVA (NEPTUNE.UA)" w:date="2022-10-26T11:35:00Z">
              <w:r w:rsidR="00E42337" w:rsidRPr="00783C1A">
                <w:rPr>
                  <w:rFonts w:ascii="Times New Roman" w:eastAsia="Calibri" w:hAnsi="Times New Roman" w:cs="Times New Roman"/>
                  <w:bCs/>
                  <w:lang w:val="uk-UA"/>
                  <w:rPrChange w:id="9042" w:author="OLENA PASHKOVA (NEPTUNE.UA)" w:date="2022-11-21T15:31:00Z">
                    <w:rPr>
                      <w:rFonts w:ascii="Times New Roman" w:eastAsia="Calibri" w:hAnsi="Times New Roman" w:cs="Times New Roman"/>
                      <w:lang w:val="uk-UA"/>
                    </w:rPr>
                  </w:rPrChange>
                </w:rPr>
                <w:t xml:space="preserve">документу, що засвідчує вивезення Зерна з </w:t>
              </w:r>
            </w:ins>
            <w:ins w:id="9043" w:author="OLENA PASHKOVA (NEPTUNE.UA)" w:date="2022-10-26T11:39:00Z">
              <w:r w:rsidR="00B4608B" w:rsidRPr="00783C1A">
                <w:rPr>
                  <w:rFonts w:ascii="Times New Roman" w:eastAsia="Calibri" w:hAnsi="Times New Roman" w:cs="Times New Roman"/>
                  <w:bCs/>
                  <w:lang w:val="uk-UA"/>
                  <w:rPrChange w:id="9044" w:author="OLENA PASHKOVA (NEPTUNE.UA)" w:date="2022-11-21T15:31:00Z">
                    <w:rPr>
                      <w:rFonts w:ascii="Times New Roman" w:eastAsia="Calibri" w:hAnsi="Times New Roman" w:cs="Times New Roman"/>
                      <w:lang w:val="uk-UA"/>
                    </w:rPr>
                  </w:rPrChange>
                </w:rPr>
                <w:t>Терміналу</w:t>
              </w:r>
            </w:ins>
            <w:ins w:id="9045" w:author="OLENA PASHKOVA (NEPTUNE.UA)" w:date="2022-10-26T11:35:00Z">
              <w:r w:rsidR="00E42337" w:rsidRPr="00783C1A">
                <w:rPr>
                  <w:rFonts w:ascii="Times New Roman" w:eastAsia="Calibri" w:hAnsi="Times New Roman" w:cs="Times New Roman"/>
                  <w:bCs/>
                  <w:lang w:val="uk-UA"/>
                  <w:rPrChange w:id="9046" w:author="OLENA PASHKOVA (NEPTUNE.UA)" w:date="2022-11-21T15:31:00Z">
                    <w:rPr>
                      <w:rFonts w:ascii="Times New Roman" w:eastAsia="Calibri" w:hAnsi="Times New Roman" w:cs="Times New Roman"/>
                      <w:lang w:val="uk-UA"/>
                    </w:rPr>
                  </w:rPrChange>
                </w:rPr>
                <w:t>.</w:t>
              </w:r>
            </w:ins>
            <w:del w:id="9047" w:author="OLENA PASHKOVA (NEPTUNE.UA)" w:date="2022-10-26T11:37:00Z">
              <w:r w:rsidRPr="00783C1A" w:rsidDel="00B4608B">
                <w:rPr>
                  <w:rFonts w:ascii="Times New Roman" w:eastAsia="Calibri" w:hAnsi="Times New Roman" w:cs="Times New Roman"/>
                  <w:bCs/>
                  <w:lang w:val="uk-UA"/>
                  <w:rPrChange w:id="9048" w:author="OLENA PASHKOVA (NEPTUNE.UA)" w:date="2022-11-21T15:31:00Z">
                    <w:rPr>
                      <w:rFonts w:ascii="Times New Roman" w:eastAsia="Calibri" w:hAnsi="Times New Roman" w:cs="Times New Roman"/>
                      <w:lang w:val="uk-UA"/>
                    </w:rPr>
                  </w:rPrChange>
                </w:rPr>
                <w:delText>У разі відвантаження Зерна зі складу Виконавця на авто- або залізничний транспорт</w:delText>
              </w:r>
            </w:del>
            <w:r w:rsidRPr="00783C1A">
              <w:rPr>
                <w:rFonts w:ascii="Times New Roman" w:eastAsia="Calibri" w:hAnsi="Times New Roman" w:cs="Times New Roman"/>
                <w:bCs/>
                <w:lang w:val="uk-UA"/>
                <w:rPrChange w:id="9049" w:author="OLENA PASHKOVA (NEPTUNE.UA)" w:date="2022-11-21T15:31:00Z">
                  <w:rPr>
                    <w:rFonts w:ascii="Times New Roman" w:eastAsia="Calibri" w:hAnsi="Times New Roman" w:cs="Times New Roman"/>
                    <w:lang w:val="uk-UA"/>
                  </w:rPr>
                </w:rPrChange>
              </w:rPr>
              <w:t xml:space="preserve">, </w:t>
            </w:r>
            <w:del w:id="9050" w:author="OLENA PASHKOVA (NEPTUNE.UA)" w:date="2022-10-26T11:39:00Z">
              <w:r w:rsidRPr="00783C1A" w:rsidDel="003813F5">
                <w:rPr>
                  <w:rFonts w:ascii="Times New Roman" w:eastAsia="Calibri" w:hAnsi="Times New Roman" w:cs="Times New Roman"/>
                  <w:bCs/>
                  <w:lang w:val="uk-UA"/>
                  <w:rPrChange w:id="9051" w:author="OLENA PASHKOVA (NEPTUNE.UA)" w:date="2022-11-21T15:31:00Z">
                    <w:rPr>
                      <w:rFonts w:ascii="Times New Roman" w:eastAsia="Calibri" w:hAnsi="Times New Roman" w:cs="Times New Roman"/>
                      <w:lang w:val="uk-UA"/>
                    </w:rPr>
                  </w:rPrChange>
                </w:rPr>
                <w:delText>датою закінчення зберігання є дата відвантаження, зазначена у відповідній товаро-транспортній накладній.</w:delText>
              </w:r>
            </w:del>
          </w:p>
          <w:p w14:paraId="6AFC0DE6" w14:textId="066EF946" w:rsidR="00400CA9" w:rsidRPr="00783C1A" w:rsidRDefault="00400CA9" w:rsidP="00400CA9">
            <w:pPr>
              <w:contextualSpacing/>
              <w:jc w:val="both"/>
              <w:rPr>
                <w:rFonts w:ascii="Times New Roman" w:eastAsia="Calibri" w:hAnsi="Times New Roman" w:cs="Times New Roman"/>
                <w:bCs/>
                <w:lang w:val="uk-UA"/>
                <w:rPrChange w:id="905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053" w:author="OLENA PASHKOVA (NEPTUNE.UA)" w:date="2022-11-21T15:31:00Z">
                  <w:rPr>
                    <w:rFonts w:ascii="Times New Roman" w:eastAsia="Calibri" w:hAnsi="Times New Roman" w:cs="Times New Roman"/>
                    <w:b/>
                    <w:bCs/>
                    <w:lang w:val="uk-UA"/>
                  </w:rPr>
                </w:rPrChange>
              </w:rPr>
              <w:t>9.4.</w:t>
            </w:r>
            <w:r w:rsidRPr="00783C1A">
              <w:rPr>
                <w:rFonts w:ascii="Times New Roman" w:eastAsia="Calibri" w:hAnsi="Times New Roman" w:cs="Times New Roman"/>
                <w:bCs/>
                <w:lang w:val="uk-UA"/>
              </w:rPr>
              <w:t xml:space="preserve"> Остаточний розрахунок вартості послуг Виконавця з перевантаження Зерна та оплата здійснюється за результатами завантаження кожного судна, виходячи з кількості, зазначеної в коносаменті</w:t>
            </w:r>
            <w:ins w:id="9054" w:author="OLENA PASHKOVA (NEPTUNE.UA)" w:date="2022-10-26T11:42:00Z">
              <w:r w:rsidR="00542991" w:rsidRPr="00783C1A">
                <w:rPr>
                  <w:rFonts w:ascii="Times New Roman" w:eastAsia="Calibri" w:hAnsi="Times New Roman" w:cs="Times New Roman"/>
                  <w:bCs/>
                  <w:lang w:val="uk-UA"/>
                  <w:rPrChange w:id="9055" w:author="OLENA PASHKOVA (NEPTUNE.UA)" w:date="2022-11-21T15:31:00Z">
                    <w:rPr>
                      <w:rFonts w:ascii="Times New Roman" w:eastAsia="Calibri" w:hAnsi="Times New Roman" w:cs="Times New Roman"/>
                      <w:lang w:val="uk-UA"/>
                    </w:rPr>
                  </w:rPrChange>
                </w:rPr>
                <w:t xml:space="preserve"> (транспортній накладній та т.ін)</w:t>
              </w:r>
            </w:ins>
            <w:r w:rsidRPr="00783C1A">
              <w:rPr>
                <w:rFonts w:ascii="Times New Roman" w:eastAsia="Calibri" w:hAnsi="Times New Roman" w:cs="Times New Roman"/>
                <w:bCs/>
                <w:lang w:val="uk-UA"/>
                <w:rPrChange w:id="9056" w:author="OLENA PASHKOVA (NEPTUNE.UA)" w:date="2022-11-21T15:31:00Z">
                  <w:rPr>
                    <w:rFonts w:ascii="Times New Roman" w:eastAsia="Calibri" w:hAnsi="Times New Roman" w:cs="Times New Roman"/>
                    <w:lang w:val="uk-UA"/>
                  </w:rPr>
                </w:rPrChange>
              </w:rPr>
              <w:t>, протягом 5 п’яти банківських днів з моменту виставлення рахунку Виконавця.</w:t>
            </w:r>
          </w:p>
          <w:p w14:paraId="72A0717C" w14:textId="77777777" w:rsidR="00400CA9" w:rsidRPr="00783C1A" w:rsidRDefault="00400CA9" w:rsidP="00400CA9">
            <w:pPr>
              <w:contextualSpacing/>
              <w:jc w:val="both"/>
              <w:rPr>
                <w:rFonts w:ascii="Times New Roman" w:eastAsia="Calibri" w:hAnsi="Times New Roman" w:cs="Times New Roman"/>
                <w:bCs/>
                <w:lang w:val="uk-UA"/>
                <w:rPrChange w:id="905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058" w:author="OLENA PASHKOVA (NEPTUNE.UA)" w:date="2022-11-21T15:31:00Z">
                  <w:rPr>
                    <w:rFonts w:ascii="Times New Roman" w:eastAsia="Calibri" w:hAnsi="Times New Roman" w:cs="Times New Roman"/>
                    <w:b/>
                    <w:lang w:val="uk-UA"/>
                  </w:rPr>
                </w:rPrChange>
              </w:rPr>
              <w:t>9.5.</w:t>
            </w:r>
            <w:r w:rsidRPr="00783C1A">
              <w:rPr>
                <w:rFonts w:ascii="Times New Roman" w:eastAsia="Calibri" w:hAnsi="Times New Roman" w:cs="Times New Roman"/>
                <w:bCs/>
                <w:lang w:val="uk-UA"/>
              </w:rPr>
              <w:t xml:space="preserve"> Плата за зберігання (технологічне накопичення) Зерна сплачується Замовником за кожну судову партію вантажу, згідно виставленого рахунку та </w:t>
            </w:r>
            <w:r w:rsidRPr="00783C1A">
              <w:rPr>
                <w:rFonts w:ascii="Times New Roman" w:eastAsia="Calibri" w:hAnsi="Times New Roman" w:cs="Times New Roman"/>
                <w:bCs/>
                <w:lang w:val="uk-UA"/>
              </w:rPr>
              <w:lastRenderedPageBreak/>
              <w:t>наданого Виконавцем акту прийому-передачi наданих послуг (виконаних робіт</w:t>
            </w:r>
            <w:r w:rsidRPr="00783C1A">
              <w:rPr>
                <w:rFonts w:ascii="Times New Roman" w:eastAsia="Calibri" w:hAnsi="Times New Roman" w:cs="Times New Roman"/>
                <w:bCs/>
                <w:lang w:val="uk-UA"/>
                <w:rPrChange w:id="9059" w:author="OLENA PASHKOVA (NEPTUNE.UA)" w:date="2022-11-21T15:31:00Z">
                  <w:rPr>
                    <w:rFonts w:ascii="Times New Roman" w:eastAsia="Calibri" w:hAnsi="Times New Roman" w:cs="Times New Roman"/>
                    <w:lang w:val="uk-UA"/>
                  </w:rPr>
                </w:rPrChange>
              </w:rPr>
              <w:t>) та відповідних розрахунків вартості зберігання протягом 5 банківських днів.</w:t>
            </w:r>
          </w:p>
          <w:p w14:paraId="102E9A9C" w14:textId="77777777" w:rsidR="00400CA9" w:rsidRPr="00783C1A" w:rsidRDefault="00400CA9" w:rsidP="00400CA9">
            <w:pPr>
              <w:contextualSpacing/>
              <w:jc w:val="both"/>
              <w:rPr>
                <w:ins w:id="9060" w:author="Nataliya Tomaskovic" w:date="2022-08-22T16:24:00Z"/>
                <w:rFonts w:ascii="Times New Roman" w:eastAsia="Calibri" w:hAnsi="Times New Roman" w:cs="Times New Roman"/>
                <w:bCs/>
                <w:lang w:val="uk-UA"/>
                <w:rPrChange w:id="9061" w:author="OLENA PASHKOVA (NEPTUNE.UA)" w:date="2022-11-21T15:31:00Z">
                  <w:rPr>
                    <w:ins w:id="9062" w:author="Nataliya Tomaskovic" w:date="2022-08-22T16:24: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063" w:author="OLENA PASHKOVA (NEPTUNE.UA)" w:date="2022-11-21T15:31:00Z">
                  <w:rPr>
                    <w:rFonts w:ascii="Times New Roman" w:eastAsia="Calibri" w:hAnsi="Times New Roman" w:cs="Times New Roman"/>
                    <w:b/>
                    <w:lang w:val="uk-UA"/>
                  </w:rPr>
                </w:rPrChange>
              </w:rPr>
              <w:t>9.6</w:t>
            </w:r>
            <w:r w:rsidRPr="00783C1A">
              <w:rPr>
                <w:rFonts w:ascii="Times New Roman" w:eastAsia="Calibri" w:hAnsi="Times New Roman" w:cs="Times New Roman"/>
                <w:bCs/>
                <w:lang w:val="uk-UA"/>
              </w:rPr>
              <w:t>.</w:t>
            </w:r>
            <w:r w:rsidRPr="00783C1A">
              <w:rPr>
                <w:rFonts w:ascii="Times New Roman" w:eastAsia="Calibri" w:hAnsi="Times New Roman" w:cs="Times New Roman"/>
                <w:bCs/>
                <w:lang w:val="uk-UA"/>
              </w:rPr>
              <w:tab/>
              <w:t>Виставленням рахунку буде вважатися момент передачі електронної версії підписаиного відповідальними особами рахунку (у форматі *.pdf) з електронної адреси Виконавця (а саме:</w:t>
            </w:r>
            <w:r w:rsidRPr="004C5B1D">
              <w:rPr>
                <w:rFonts w:ascii="Times New Roman" w:eastAsia="Calibri" w:hAnsi="Times New Roman" w:cs="Times New Roman"/>
                <w:bCs/>
                <w:lang w:val="uk-UA"/>
              </w:rPr>
              <w:t xml:space="preserve"> </w:t>
            </w:r>
            <w:r w:rsidR="00A85F5D" w:rsidRPr="00783C1A">
              <w:rPr>
                <w:bCs/>
              </w:rPr>
              <w:fldChar w:fldCharType="begin"/>
            </w:r>
            <w:r w:rsidR="00A85F5D" w:rsidRPr="00783C1A">
              <w:rPr>
                <w:bCs/>
                <w:rPrChange w:id="9064" w:author="OLENA PASHKOVA (NEPTUNE.UA)" w:date="2022-11-21T15:31:00Z">
                  <w:rPr/>
                </w:rPrChange>
              </w:rPr>
              <w:instrText xml:space="preserve"> HYPERLINK "mailto:sale@mv-cargo.com" </w:instrText>
            </w:r>
            <w:r w:rsidR="00A85F5D" w:rsidRPr="00783C1A">
              <w:rPr>
                <w:bCs/>
                <w:rPrChange w:id="9065" w:author="OLENA PASHKOVA (NEPTUNE.UA)" w:date="2022-11-21T15:31:00Z">
                  <w:rPr/>
                </w:rPrChange>
              </w:rPr>
              <w:fldChar w:fldCharType="separate"/>
            </w:r>
            <w:r w:rsidRPr="004C5B1D">
              <w:rPr>
                <w:rFonts w:ascii="Times New Roman" w:eastAsia="Calibri" w:hAnsi="Times New Roman" w:cs="Times New Roman"/>
                <w:bCs/>
                <w:color w:val="0563C1"/>
                <w:u w:val="single"/>
                <w:lang w:val="uk-UA"/>
              </w:rPr>
              <w:t>sale@mv-cargo.com</w:t>
            </w:r>
            <w:r w:rsidR="00A85F5D" w:rsidRPr="004C5B1D">
              <w:rPr>
                <w:rFonts w:ascii="Times New Roman" w:eastAsia="Calibri" w:hAnsi="Times New Roman" w:cs="Times New Roman"/>
                <w:bCs/>
                <w:color w:val="0563C1"/>
                <w:u w:val="single"/>
                <w:lang w:val="uk-UA"/>
              </w:rPr>
              <w:fldChar w:fldCharType="end"/>
            </w:r>
            <w:r w:rsidRPr="00783C1A">
              <w:rPr>
                <w:rFonts w:ascii="Times New Roman" w:eastAsia="Calibri" w:hAnsi="Times New Roman" w:cs="Times New Roman"/>
                <w:bCs/>
              </w:rPr>
              <w:t>)</w:t>
            </w:r>
            <w:r w:rsidRPr="004C5B1D">
              <w:rPr>
                <w:rFonts w:ascii="Times New Roman" w:eastAsia="Calibri" w:hAnsi="Times New Roman" w:cs="Times New Roman"/>
                <w:bCs/>
                <w:lang w:val="uk-UA"/>
              </w:rPr>
              <w:t xml:space="preserve"> на електронну адресу Замовника (а саме на електронну пошту:</w:t>
            </w:r>
            <w:r w:rsidRPr="00783C1A">
              <w:rPr>
                <w:rFonts w:ascii="Times New Roman" w:eastAsia="Calibri" w:hAnsi="Times New Roman" w:cs="Times New Roman"/>
                <w:bCs/>
                <w:color w:val="0563C1"/>
                <w:u w:val="single"/>
                <w:rPrChange w:id="9066" w:author="OLENA PASHKOVA (NEPTUNE.UA)" w:date="2022-11-21T15:31:00Z">
                  <w:rPr>
                    <w:rFonts w:ascii="Times New Roman" w:eastAsia="Calibri" w:hAnsi="Times New Roman" w:cs="Times New Roman"/>
                    <w:color w:val="0563C1"/>
                    <w:u w:val="single"/>
                  </w:rPr>
                </w:rPrChange>
              </w:rPr>
              <w:t>_________________</w:t>
            </w:r>
            <w:r w:rsidRPr="00783C1A">
              <w:rPr>
                <w:rFonts w:ascii="Times New Roman" w:eastAsia="Calibri" w:hAnsi="Times New Roman" w:cs="Times New Roman"/>
                <w:bCs/>
                <w:rPrChange w:id="9067"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uk-UA"/>
                <w:rPrChange w:id="9068" w:author="OLENA PASHKOVA (NEPTUNE.UA)" w:date="2022-11-21T15:31:00Z">
                  <w:rPr>
                    <w:rFonts w:ascii="Times New Roman" w:eastAsia="Calibri" w:hAnsi="Times New Roman" w:cs="Times New Roman"/>
                    <w:lang w:val="uk-UA"/>
                  </w:rPr>
                </w:rPrChange>
              </w:rPr>
              <w:t xml:space="preserve"> або вручити рахунок представнику Замовника. При цьому, достатнім підтвердженням факту отримання рахунку Замовником буде повідомлення про його доставку за вказаною в цьому Договорі електронною адресою Замовника, сформований відповідною поштовою програмою Виконавця.</w:t>
            </w:r>
          </w:p>
          <w:p w14:paraId="55EFE025" w14:textId="69D3039E" w:rsidR="00400CA9" w:rsidRPr="00783C1A" w:rsidRDefault="00400CA9" w:rsidP="00400CA9">
            <w:pPr>
              <w:contextualSpacing/>
              <w:jc w:val="both"/>
              <w:rPr>
                <w:rFonts w:ascii="Times New Roman" w:eastAsia="Calibri" w:hAnsi="Times New Roman" w:cs="Times New Roman"/>
                <w:bCs/>
                <w:lang w:val="uk-UA"/>
                <w:rPrChange w:id="906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070" w:author="OLENA PASHKOVA (NEPTUNE.UA)" w:date="2022-11-21T15:31:00Z">
                  <w:rPr>
                    <w:rFonts w:ascii="Times New Roman" w:eastAsia="Calibri" w:hAnsi="Times New Roman" w:cs="Times New Roman"/>
                    <w:b/>
                    <w:lang w:val="uk-UA"/>
                  </w:rPr>
                </w:rPrChange>
              </w:rPr>
              <w:t>9.7.</w:t>
            </w:r>
            <w:r w:rsidRPr="00783C1A">
              <w:rPr>
                <w:rFonts w:ascii="Times New Roman" w:eastAsia="Calibri" w:hAnsi="Times New Roman" w:cs="Times New Roman"/>
                <w:bCs/>
                <w:lang w:val="uk-UA"/>
              </w:rPr>
              <w:tab/>
            </w:r>
            <w:del w:id="9071" w:author="OLENA PASHKOVA (NEPTUNE.UA)" w:date="2022-11-21T03:42:00Z">
              <w:r w:rsidRPr="00783C1A" w:rsidDel="0047050B">
                <w:rPr>
                  <w:rFonts w:ascii="Times New Roman" w:eastAsia="Calibri" w:hAnsi="Times New Roman" w:cs="Times New Roman"/>
                  <w:bCs/>
                  <w:lang w:val="uk-UA"/>
                  <w:rPrChange w:id="9072" w:author="OLENA PASHKOVA (NEPTUNE.UA)" w:date="2022-11-21T15:31:00Z">
                    <w:rPr>
                      <w:rFonts w:ascii="Times New Roman" w:eastAsia="Calibri" w:hAnsi="Times New Roman" w:cs="Times New Roman"/>
                      <w:lang w:val="uk-UA"/>
                    </w:rPr>
                  </w:rPrChange>
                </w:rPr>
                <w:delText>Платежі вважаються виконаними від дати їх надходження на поточний Виконавця в повному обсязі відповідно до виставлених рахунків Виконавця.</w:delText>
              </w:r>
            </w:del>
            <w:ins w:id="9073" w:author="OLENA PASHKOVA (NEPTUNE.UA)" w:date="2022-11-21T03:42:00Z">
              <w:r w:rsidR="00EC2B01" w:rsidRPr="00783C1A">
                <w:rPr>
                  <w:rFonts w:ascii="Times New Roman" w:eastAsia="Calibri" w:hAnsi="Times New Roman" w:cs="Times New Roman"/>
                  <w:bCs/>
                  <w:lang w:val="uk-UA"/>
                  <w:rPrChange w:id="9074" w:author="OLENA PASHKOVA (NEPTUNE.UA)" w:date="2022-11-21T15:31:00Z">
                    <w:rPr>
                      <w:rFonts w:ascii="Times New Roman" w:eastAsia="Calibri" w:hAnsi="Times New Roman" w:cs="Times New Roman"/>
                      <w:lang w:val="uk-UA"/>
                    </w:rPr>
                  </w:rPrChange>
                </w:rPr>
                <w:t>Датою оплати є дата зарахування грошових коштів на рахунок Виконавця.</w:t>
              </w:r>
            </w:ins>
          </w:p>
          <w:p w14:paraId="6E76DC0E" w14:textId="30D3B8DB" w:rsidR="00400CA9" w:rsidRPr="00783C1A" w:rsidRDefault="00400CA9" w:rsidP="00400CA9">
            <w:pPr>
              <w:contextualSpacing/>
              <w:jc w:val="both"/>
              <w:rPr>
                <w:ins w:id="9075" w:author="OLENA PASHKOVA (NEPTUNE.UA)" w:date="2022-11-21T03:44:00Z"/>
                <w:rFonts w:ascii="Times New Roman" w:eastAsia="Calibri" w:hAnsi="Times New Roman" w:cs="Times New Roman"/>
                <w:bCs/>
                <w:lang w:val="uk-UA"/>
                <w:rPrChange w:id="9076" w:author="OLENA PASHKOVA (NEPTUNE.UA)" w:date="2022-11-21T15:31:00Z">
                  <w:rPr>
                    <w:ins w:id="9077" w:author="OLENA PASHKOVA (NEPTUNE.UA)" w:date="2022-11-21T03:44: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078" w:author="OLENA PASHKOVA (NEPTUNE.UA)" w:date="2022-11-21T15:31:00Z">
                  <w:rPr>
                    <w:rFonts w:ascii="Times New Roman" w:eastAsia="Calibri" w:hAnsi="Times New Roman" w:cs="Times New Roman"/>
                    <w:b/>
                    <w:lang w:val="uk-UA"/>
                  </w:rPr>
                </w:rPrChange>
              </w:rPr>
              <w:t>9.8.</w:t>
            </w:r>
            <w:r w:rsidRPr="00783C1A">
              <w:rPr>
                <w:rFonts w:ascii="Times New Roman" w:eastAsia="Calibri" w:hAnsi="Times New Roman" w:cs="Times New Roman"/>
                <w:bCs/>
                <w:lang w:val="uk-UA"/>
              </w:rPr>
              <w:tab/>
              <w:t>Приймання Замовником комплексу послуг, передбачених цим Договором, оформляється відповідним Актом</w:t>
            </w:r>
            <w:r w:rsidRPr="00783C1A">
              <w:rPr>
                <w:rFonts w:ascii="Times New Roman" w:eastAsia="Calibri" w:hAnsi="Times New Roman" w:cs="Times New Roman"/>
                <w:bCs/>
                <w:lang w:val="uk-UA"/>
                <w:rPrChange w:id="9079" w:author="OLENA PASHKOVA (NEPTUNE.UA)" w:date="2022-11-21T15:31:00Z">
                  <w:rPr>
                    <w:rFonts w:ascii="Times New Roman" w:eastAsia="Calibri" w:hAnsi="Times New Roman" w:cs="Times New Roman"/>
                    <w:lang w:val="uk-UA"/>
                  </w:rPr>
                </w:rPrChange>
              </w:rPr>
              <w:t xml:space="preserve"> прийому-передачі наданих послуг (виконаних робіт), підготовленим і виданим Виконавцем і підписаним обома Сторонами.</w:t>
            </w:r>
          </w:p>
          <w:p w14:paraId="47B181AE" w14:textId="77777777" w:rsidR="00D01BE0" w:rsidRPr="00783C1A" w:rsidRDefault="00D01BE0" w:rsidP="00400CA9">
            <w:pPr>
              <w:contextualSpacing/>
              <w:jc w:val="both"/>
              <w:rPr>
                <w:ins w:id="9080" w:author="OLENA PASHKOVA (NEPTUNE.UA)" w:date="2022-11-21T03:48:00Z"/>
                <w:rFonts w:ascii="Times New Roman" w:eastAsia="Calibri" w:hAnsi="Times New Roman" w:cs="Times New Roman"/>
                <w:bCs/>
                <w:lang w:val="uk-UA"/>
                <w:rPrChange w:id="9081" w:author="OLENA PASHKOVA (NEPTUNE.UA)" w:date="2022-11-21T15:31:00Z">
                  <w:rPr>
                    <w:ins w:id="9082" w:author="OLENA PASHKOVA (NEPTUNE.UA)" w:date="2022-11-21T03:48:00Z"/>
                    <w:rFonts w:ascii="Times New Roman" w:eastAsia="Calibri" w:hAnsi="Times New Roman" w:cs="Times New Roman"/>
                    <w:lang w:val="uk-UA"/>
                  </w:rPr>
                </w:rPrChange>
              </w:rPr>
            </w:pPr>
            <w:ins w:id="9083" w:author="OLENA PASHKOVA (NEPTUNE.UA)" w:date="2022-11-21T03:48:00Z">
              <w:r w:rsidRPr="00783C1A">
                <w:rPr>
                  <w:rFonts w:ascii="Times New Roman" w:eastAsia="Calibri" w:hAnsi="Times New Roman" w:cs="Times New Roman"/>
                  <w:bCs/>
                  <w:lang w:val="uk-UA"/>
                  <w:rPrChange w:id="9084" w:author="OLENA PASHKOVA (NEPTUNE.UA)" w:date="2022-11-21T15:31:00Z">
                    <w:rPr>
                      <w:rFonts w:ascii="Times New Roman" w:eastAsia="Calibri" w:hAnsi="Times New Roman" w:cs="Times New Roman"/>
                      <w:lang w:val="uk-UA"/>
                    </w:rPr>
                  </w:rPrChange>
                </w:rPr>
                <w:t>Акт прийому-передачі на послуги з перевалки підтверджується коносаментом або штурманською розпискою на відвантажену партію вантажу з підписом капітана судна або уповноваженного морського агента по кожній судновiй  партії.</w:t>
              </w:r>
            </w:ins>
          </w:p>
          <w:p w14:paraId="456771DD" w14:textId="679E8718" w:rsidR="0041145F" w:rsidRPr="00783C1A" w:rsidRDefault="0041145F" w:rsidP="00400CA9">
            <w:pPr>
              <w:contextualSpacing/>
              <w:jc w:val="both"/>
              <w:rPr>
                <w:rFonts w:ascii="Times New Roman" w:eastAsia="Calibri" w:hAnsi="Times New Roman" w:cs="Times New Roman"/>
                <w:bCs/>
                <w:lang w:val="uk-UA"/>
                <w:rPrChange w:id="9085" w:author="OLENA PASHKOVA (NEPTUNE.UA)" w:date="2022-11-21T15:31:00Z">
                  <w:rPr>
                    <w:rFonts w:ascii="Times New Roman" w:eastAsia="Calibri" w:hAnsi="Times New Roman" w:cs="Times New Roman"/>
                    <w:lang w:val="uk-UA"/>
                  </w:rPr>
                </w:rPrChange>
              </w:rPr>
            </w:pPr>
            <w:ins w:id="9086" w:author="OLENA PASHKOVA (NEPTUNE.UA)" w:date="2022-11-21T03:44:00Z">
              <w:r w:rsidRPr="00783C1A">
                <w:rPr>
                  <w:rFonts w:ascii="Times New Roman" w:eastAsia="Calibri" w:hAnsi="Times New Roman" w:cs="Times New Roman"/>
                  <w:bCs/>
                  <w:lang w:val="uk-UA"/>
                  <w:rPrChange w:id="9087" w:author="OLENA PASHKOVA (NEPTUNE.UA)" w:date="2022-11-21T15:31:00Z">
                    <w:rPr>
                      <w:rFonts w:ascii="Times New Roman" w:eastAsia="Calibri" w:hAnsi="Times New Roman" w:cs="Times New Roman"/>
                      <w:lang w:val="uk-UA"/>
                    </w:rPr>
                  </w:rPrChange>
                </w:rPr>
                <w:t>У разі відвантаження Зерна на автомобільний транспорт Замовника Акт прийому-передачі наданих послуг з перевалки підтверджується товарно-транспортною накладною та/або Актом приймання-передачі Зерна на відвантажену партію вантажу.</w:t>
              </w:r>
            </w:ins>
          </w:p>
          <w:p w14:paraId="4291C549" w14:textId="77777777" w:rsidR="005D4557" w:rsidRPr="00783C1A" w:rsidRDefault="005D4557" w:rsidP="00400CA9">
            <w:pPr>
              <w:contextualSpacing/>
              <w:jc w:val="both"/>
              <w:rPr>
                <w:ins w:id="9088" w:author="OLENA PASHKOVA (NEPTUNE.UA)" w:date="2022-11-21T03:48:00Z"/>
                <w:rFonts w:ascii="Times New Roman" w:eastAsia="Calibri" w:hAnsi="Times New Roman" w:cs="Times New Roman"/>
                <w:bCs/>
                <w:lang w:val="uk-UA"/>
                <w:rPrChange w:id="9089" w:author="OLENA PASHKOVA (NEPTUNE.UA)" w:date="2022-11-21T15:31:00Z">
                  <w:rPr>
                    <w:ins w:id="9090" w:author="OLENA PASHKOVA (NEPTUNE.UA)" w:date="2022-11-21T03:48:00Z"/>
                    <w:rFonts w:ascii="Times New Roman" w:eastAsia="Calibri" w:hAnsi="Times New Roman" w:cs="Times New Roman"/>
                    <w:lang w:val="uk-UA"/>
                  </w:rPr>
                </w:rPrChange>
              </w:rPr>
            </w:pPr>
          </w:p>
          <w:p w14:paraId="3E7D6296" w14:textId="77777777" w:rsidR="0076100A" w:rsidRPr="00783C1A" w:rsidRDefault="00400CA9" w:rsidP="00400CA9">
            <w:pPr>
              <w:contextualSpacing/>
              <w:jc w:val="both"/>
              <w:rPr>
                <w:ins w:id="9091" w:author="OLENA PASHKOVA (NEPTUNE.UA)" w:date="2022-11-21T03:51:00Z"/>
                <w:rFonts w:ascii="Times New Roman" w:eastAsia="Calibri" w:hAnsi="Times New Roman" w:cs="Times New Roman"/>
                <w:bCs/>
                <w:lang w:val="uk-UA"/>
                <w:rPrChange w:id="9092" w:author="OLENA PASHKOVA (NEPTUNE.UA)" w:date="2022-11-21T15:31:00Z">
                  <w:rPr>
                    <w:ins w:id="9093" w:author="OLENA PASHKOVA (NEPTUNE.UA)" w:date="2022-11-21T03:51: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094" w:author="OLENA PASHKOVA (NEPTUNE.UA)" w:date="2022-11-21T15:31:00Z">
                  <w:rPr>
                    <w:rFonts w:ascii="Times New Roman" w:eastAsia="Calibri" w:hAnsi="Times New Roman" w:cs="Times New Roman"/>
                    <w:lang w:val="uk-UA"/>
                  </w:rPr>
                </w:rPrChange>
              </w:rPr>
              <w:t xml:space="preserve">Протягом </w:t>
            </w:r>
            <w:ins w:id="9095" w:author="Nataliya Tomaskovic" w:date="2022-08-19T08:46:00Z">
              <w:r w:rsidRPr="00783C1A">
                <w:rPr>
                  <w:rFonts w:ascii="Times New Roman" w:eastAsia="Calibri" w:hAnsi="Times New Roman" w:cs="Times New Roman"/>
                  <w:bCs/>
                  <w:rPrChange w:id="9096" w:author="OLENA PASHKOVA (NEPTUNE.UA)" w:date="2022-11-21T15:31:00Z">
                    <w:rPr>
                      <w:rFonts w:ascii="Times New Roman" w:eastAsia="Calibri" w:hAnsi="Times New Roman" w:cs="Times New Roman"/>
                    </w:rPr>
                  </w:rPrChange>
                </w:rPr>
                <w:t>5</w:t>
              </w:r>
            </w:ins>
            <w:del w:id="9097" w:author="Nataliya Tomaskovic" w:date="2022-08-19T08:46:00Z">
              <w:r w:rsidRPr="00783C1A" w:rsidDel="00917CBB">
                <w:rPr>
                  <w:rFonts w:ascii="Times New Roman" w:eastAsia="Calibri" w:hAnsi="Times New Roman" w:cs="Times New Roman"/>
                  <w:bCs/>
                  <w:lang w:val="uk-UA"/>
                  <w:rPrChange w:id="9098" w:author="OLENA PASHKOVA (NEPTUNE.UA)" w:date="2022-11-21T15:31:00Z">
                    <w:rPr>
                      <w:rFonts w:ascii="Times New Roman" w:eastAsia="Calibri" w:hAnsi="Times New Roman" w:cs="Times New Roman"/>
                      <w:lang w:val="uk-UA"/>
                    </w:rPr>
                  </w:rPrChange>
                </w:rPr>
                <w:delText>3</w:delText>
              </w:r>
            </w:del>
            <w:r w:rsidRPr="00783C1A">
              <w:rPr>
                <w:rFonts w:ascii="Times New Roman" w:eastAsia="Calibri" w:hAnsi="Times New Roman" w:cs="Times New Roman"/>
                <w:bCs/>
                <w:lang w:val="uk-UA"/>
                <w:rPrChange w:id="9099" w:author="OLENA PASHKOVA (NEPTUNE.UA)" w:date="2022-11-21T15:31:00Z">
                  <w:rPr>
                    <w:rFonts w:ascii="Times New Roman" w:eastAsia="Calibri" w:hAnsi="Times New Roman" w:cs="Times New Roman"/>
                    <w:lang w:val="uk-UA"/>
                  </w:rPr>
                </w:rPrChange>
              </w:rPr>
              <w:t xml:space="preserve"> (</w:t>
            </w:r>
            <w:ins w:id="9100" w:author="OLENA PASHKOVA (NEPTUNE.UA)" w:date="2022-11-21T03:49:00Z">
              <w:r w:rsidR="00C864F6" w:rsidRPr="00783C1A">
                <w:rPr>
                  <w:rFonts w:ascii="Times New Roman" w:eastAsia="Calibri" w:hAnsi="Times New Roman" w:cs="Times New Roman"/>
                  <w:bCs/>
                  <w:lang w:val="uk-UA"/>
                  <w:rPrChange w:id="9101" w:author="OLENA PASHKOVA (NEPTUNE.UA)" w:date="2022-11-21T15:31:00Z">
                    <w:rPr>
                      <w:rFonts w:ascii="Times New Roman" w:eastAsia="Calibri" w:hAnsi="Times New Roman" w:cs="Times New Roman"/>
                      <w:lang w:val="uk-UA"/>
                    </w:rPr>
                  </w:rPrChange>
                </w:rPr>
                <w:t xml:space="preserve">п’яти </w:t>
              </w:r>
            </w:ins>
            <w:del w:id="9102" w:author="OLENA PASHKOVA (NEPTUNE.UA)" w:date="2022-11-21T03:49:00Z">
              <w:r w:rsidRPr="00783C1A" w:rsidDel="00C864F6">
                <w:rPr>
                  <w:rFonts w:ascii="Times New Roman" w:eastAsia="Calibri" w:hAnsi="Times New Roman" w:cs="Times New Roman"/>
                  <w:bCs/>
                  <w:lang w:val="uk-UA"/>
                  <w:rPrChange w:id="9103" w:author="OLENA PASHKOVA (NEPTUNE.UA)" w:date="2022-11-21T15:31:00Z">
                    <w:rPr>
                      <w:rFonts w:ascii="Times New Roman" w:eastAsia="Calibri" w:hAnsi="Times New Roman" w:cs="Times New Roman"/>
                      <w:lang w:val="uk-UA"/>
                    </w:rPr>
                  </w:rPrChange>
                </w:rPr>
                <w:delText>трьох</w:delText>
              </w:r>
            </w:del>
            <w:r w:rsidRPr="00783C1A">
              <w:rPr>
                <w:rFonts w:ascii="Times New Roman" w:eastAsia="Calibri" w:hAnsi="Times New Roman" w:cs="Times New Roman"/>
                <w:bCs/>
                <w:lang w:val="uk-UA"/>
                <w:rPrChange w:id="9104" w:author="OLENA PASHKOVA (NEPTUNE.UA)" w:date="2022-11-21T15:31:00Z">
                  <w:rPr>
                    <w:rFonts w:ascii="Times New Roman" w:eastAsia="Calibri" w:hAnsi="Times New Roman" w:cs="Times New Roman"/>
                    <w:lang w:val="uk-UA"/>
                  </w:rPr>
                </w:rPrChange>
              </w:rPr>
              <w:t xml:space="preserve">) робочих днів Замовник має право надати свої вмотивовані зауваження щодо наданих Виконавцем послуг/документів. </w:t>
            </w:r>
          </w:p>
          <w:p w14:paraId="6BF3EEBB" w14:textId="156FD051" w:rsidR="00635281" w:rsidRPr="00783C1A" w:rsidRDefault="00400CA9" w:rsidP="00400CA9">
            <w:pPr>
              <w:contextualSpacing/>
              <w:jc w:val="both"/>
              <w:rPr>
                <w:ins w:id="9105" w:author="OLENA PASHKOVA (NEPTUNE.UA)" w:date="2022-11-21T03:51:00Z"/>
                <w:rFonts w:ascii="Times New Roman" w:eastAsia="Calibri" w:hAnsi="Times New Roman" w:cs="Times New Roman"/>
                <w:bCs/>
                <w:lang w:val="uk-UA"/>
                <w:rPrChange w:id="9106" w:author="OLENA PASHKOVA (NEPTUNE.UA)" w:date="2022-11-21T15:31:00Z">
                  <w:rPr>
                    <w:ins w:id="9107" w:author="OLENA PASHKOVA (NEPTUNE.UA)" w:date="2022-11-21T03:51: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108" w:author="OLENA PASHKOVA (NEPTUNE.UA)" w:date="2022-11-21T15:31:00Z">
                  <w:rPr>
                    <w:rFonts w:ascii="Times New Roman" w:eastAsia="Calibri" w:hAnsi="Times New Roman" w:cs="Times New Roman"/>
                    <w:lang w:val="uk-UA"/>
                  </w:rPr>
                </w:rPrChange>
              </w:rPr>
              <w:t xml:space="preserve">Виконавець у вказаний Замовником строк повинен здійснити дії на усунення зауважень Замовника. Після усунення </w:t>
            </w:r>
            <w:del w:id="9109" w:author="OLENA PASHKOVA (NEPTUNE.UA)" w:date="2022-11-21T03:51:00Z">
              <w:r w:rsidRPr="00783C1A" w:rsidDel="00635281">
                <w:rPr>
                  <w:rFonts w:ascii="Times New Roman" w:eastAsia="Calibri" w:hAnsi="Times New Roman" w:cs="Times New Roman"/>
                  <w:bCs/>
                  <w:lang w:val="uk-UA"/>
                  <w:rPrChange w:id="9110" w:author="OLENA PASHKOVA (NEPTUNE.UA)" w:date="2022-11-21T15:31:00Z">
                    <w:rPr>
                      <w:rFonts w:ascii="Times New Roman" w:eastAsia="Calibri" w:hAnsi="Times New Roman" w:cs="Times New Roman"/>
                      <w:lang w:val="uk-UA"/>
                    </w:rPr>
                  </w:rPrChange>
                </w:rPr>
                <w:delText>Виконавецм</w:delText>
              </w:r>
            </w:del>
            <w:ins w:id="9111" w:author="OLENA PASHKOVA (NEPTUNE.UA)" w:date="2022-11-21T03:51:00Z">
              <w:r w:rsidR="00635281" w:rsidRPr="00783C1A">
                <w:rPr>
                  <w:rFonts w:ascii="Times New Roman" w:eastAsia="Calibri" w:hAnsi="Times New Roman" w:cs="Times New Roman"/>
                  <w:bCs/>
                  <w:lang w:val="uk-UA"/>
                  <w:rPrChange w:id="9112" w:author="OLENA PASHKOVA (NEPTUNE.UA)" w:date="2022-11-21T15:31:00Z">
                    <w:rPr>
                      <w:rFonts w:ascii="Times New Roman" w:eastAsia="Calibri" w:hAnsi="Times New Roman" w:cs="Times New Roman"/>
                      <w:lang w:val="uk-UA"/>
                    </w:rPr>
                  </w:rPrChange>
                </w:rPr>
                <w:t>Виконавцем</w:t>
              </w:r>
            </w:ins>
            <w:r w:rsidRPr="00783C1A">
              <w:rPr>
                <w:rFonts w:ascii="Times New Roman" w:eastAsia="Calibri" w:hAnsi="Times New Roman" w:cs="Times New Roman"/>
                <w:bCs/>
                <w:lang w:val="uk-UA"/>
                <w:rPrChange w:id="9113" w:author="OLENA PASHKOVA (NEPTUNE.UA)" w:date="2022-11-21T15:31:00Z">
                  <w:rPr>
                    <w:rFonts w:ascii="Times New Roman" w:eastAsia="Calibri" w:hAnsi="Times New Roman" w:cs="Times New Roman"/>
                    <w:lang w:val="uk-UA"/>
                  </w:rPr>
                </w:rPrChange>
              </w:rPr>
              <w:t xml:space="preserve"> зауважень Замовник </w:t>
            </w:r>
            <w:del w:id="9114" w:author="OLENA PASHKOVA (NEPTUNE.UA)" w:date="2022-11-21T03:51:00Z">
              <w:r w:rsidRPr="00783C1A" w:rsidDel="00635281">
                <w:rPr>
                  <w:rFonts w:ascii="Times New Roman" w:eastAsia="Calibri" w:hAnsi="Times New Roman" w:cs="Times New Roman"/>
                  <w:bCs/>
                  <w:lang w:val="uk-UA"/>
                  <w:rPrChange w:id="9115" w:author="OLENA PASHKOVA (NEPTUNE.UA)" w:date="2022-11-21T15:31:00Z">
                    <w:rPr>
                      <w:rFonts w:ascii="Times New Roman" w:eastAsia="Calibri" w:hAnsi="Times New Roman" w:cs="Times New Roman"/>
                      <w:lang w:val="uk-UA"/>
                    </w:rPr>
                  </w:rPrChange>
                </w:rPr>
                <w:delText>зобовязаний</w:delText>
              </w:r>
            </w:del>
            <w:ins w:id="9116" w:author="OLENA PASHKOVA (NEPTUNE.UA)" w:date="2022-11-21T03:51:00Z">
              <w:r w:rsidR="00635281" w:rsidRPr="00783C1A">
                <w:rPr>
                  <w:rFonts w:ascii="Times New Roman" w:eastAsia="Calibri" w:hAnsi="Times New Roman" w:cs="Times New Roman"/>
                  <w:bCs/>
                  <w:lang w:val="uk-UA"/>
                  <w:rPrChange w:id="9117" w:author="OLENA PASHKOVA (NEPTUNE.UA)" w:date="2022-11-21T15:31:00Z">
                    <w:rPr>
                      <w:rFonts w:ascii="Times New Roman" w:eastAsia="Calibri" w:hAnsi="Times New Roman" w:cs="Times New Roman"/>
                      <w:lang w:val="uk-UA"/>
                    </w:rPr>
                  </w:rPrChange>
                </w:rPr>
                <w:t>зобов’язаний</w:t>
              </w:r>
            </w:ins>
            <w:r w:rsidRPr="00783C1A">
              <w:rPr>
                <w:rFonts w:ascii="Times New Roman" w:eastAsia="Calibri" w:hAnsi="Times New Roman" w:cs="Times New Roman"/>
                <w:bCs/>
                <w:lang w:val="uk-UA"/>
                <w:rPrChange w:id="9118" w:author="OLENA PASHKOVA (NEPTUNE.UA)" w:date="2022-11-21T15:31:00Z">
                  <w:rPr>
                    <w:rFonts w:ascii="Times New Roman" w:eastAsia="Calibri" w:hAnsi="Times New Roman" w:cs="Times New Roman"/>
                    <w:lang w:val="uk-UA"/>
                  </w:rPr>
                </w:rPrChange>
              </w:rPr>
              <w:t xml:space="preserve"> протягом одного робочого дня підписати  надані Виконавцем оновлені Акти прийому-передачі наданих послуг і здійснити оплату послуг протягом 5  </w:t>
            </w:r>
            <w:del w:id="9119" w:author="OLENA PASHKOVA (NEPTUNE.UA)" w:date="2022-11-21T03:51:00Z">
              <w:r w:rsidRPr="00783C1A" w:rsidDel="00635281">
                <w:rPr>
                  <w:rFonts w:ascii="Times New Roman" w:eastAsia="Calibri" w:hAnsi="Times New Roman" w:cs="Times New Roman"/>
                  <w:bCs/>
                  <w:lang w:val="uk-UA"/>
                  <w:rPrChange w:id="9120" w:author="OLENA PASHKOVA (NEPTUNE.UA)" w:date="2022-11-21T15:31:00Z">
                    <w:rPr>
                      <w:rFonts w:ascii="Times New Roman" w:eastAsia="Calibri" w:hAnsi="Times New Roman" w:cs="Times New Roman"/>
                      <w:lang w:val="uk-UA"/>
                    </w:rPr>
                  </w:rPrChange>
                </w:rPr>
                <w:delText>пяти</w:delText>
              </w:r>
            </w:del>
            <w:ins w:id="9121" w:author="OLENA PASHKOVA (NEPTUNE.UA)" w:date="2022-11-21T03:51:00Z">
              <w:r w:rsidR="00635281" w:rsidRPr="00783C1A">
                <w:rPr>
                  <w:rFonts w:ascii="Times New Roman" w:eastAsia="Calibri" w:hAnsi="Times New Roman" w:cs="Times New Roman"/>
                  <w:bCs/>
                  <w:lang w:val="uk-UA"/>
                  <w:rPrChange w:id="9122" w:author="OLENA PASHKOVA (NEPTUNE.UA)" w:date="2022-11-21T15:31:00Z">
                    <w:rPr>
                      <w:rFonts w:ascii="Times New Roman" w:eastAsia="Calibri" w:hAnsi="Times New Roman" w:cs="Times New Roman"/>
                      <w:lang w:val="uk-UA"/>
                    </w:rPr>
                  </w:rPrChange>
                </w:rPr>
                <w:t>п’яти</w:t>
              </w:r>
            </w:ins>
            <w:r w:rsidRPr="00783C1A">
              <w:rPr>
                <w:rFonts w:ascii="Times New Roman" w:eastAsia="Calibri" w:hAnsi="Times New Roman" w:cs="Times New Roman"/>
                <w:bCs/>
                <w:lang w:val="uk-UA"/>
                <w:rPrChange w:id="9123" w:author="OLENA PASHKOVA (NEPTUNE.UA)" w:date="2022-11-21T15:31:00Z">
                  <w:rPr>
                    <w:rFonts w:ascii="Times New Roman" w:eastAsia="Calibri" w:hAnsi="Times New Roman" w:cs="Times New Roman"/>
                    <w:lang w:val="uk-UA"/>
                  </w:rPr>
                </w:rPrChange>
              </w:rPr>
              <w:t xml:space="preserve"> робочих днів. </w:t>
            </w:r>
          </w:p>
          <w:p w14:paraId="4D115951" w14:textId="458AB1A6" w:rsidR="00400CA9" w:rsidRPr="00783C1A" w:rsidRDefault="00400CA9" w:rsidP="00400CA9">
            <w:pPr>
              <w:contextualSpacing/>
              <w:jc w:val="both"/>
              <w:rPr>
                <w:rFonts w:ascii="Times New Roman" w:eastAsia="Calibri" w:hAnsi="Times New Roman" w:cs="Times New Roman"/>
                <w:bCs/>
                <w:lang w:val="uk-UA"/>
                <w:rPrChange w:id="912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25" w:author="OLENA PASHKOVA (NEPTUNE.UA)" w:date="2022-11-21T15:31:00Z">
                  <w:rPr>
                    <w:rFonts w:ascii="Times New Roman" w:eastAsia="Calibri" w:hAnsi="Times New Roman" w:cs="Times New Roman"/>
                    <w:lang w:val="uk-UA"/>
                  </w:rPr>
                </w:rPrChange>
              </w:rPr>
              <w:t xml:space="preserve">У разі </w:t>
            </w:r>
            <w:del w:id="9126" w:author="OLENA PASHKOVA (NEPTUNE.UA)" w:date="2022-11-21T03:52:00Z">
              <w:r w:rsidRPr="00783C1A" w:rsidDel="00635281">
                <w:rPr>
                  <w:rFonts w:ascii="Times New Roman" w:eastAsia="Calibri" w:hAnsi="Times New Roman" w:cs="Times New Roman"/>
                  <w:bCs/>
                  <w:lang w:val="uk-UA"/>
                  <w:rPrChange w:id="9127" w:author="OLENA PASHKOVA (NEPTUNE.UA)" w:date="2022-11-21T15:31:00Z">
                    <w:rPr>
                      <w:rFonts w:ascii="Times New Roman" w:eastAsia="Calibri" w:hAnsi="Times New Roman" w:cs="Times New Roman"/>
                      <w:lang w:val="uk-UA"/>
                    </w:rPr>
                  </w:rPrChange>
                </w:rPr>
                <w:delText>непідписання</w:delText>
              </w:r>
            </w:del>
            <w:ins w:id="9128" w:author="OLENA PASHKOVA (NEPTUNE.UA)" w:date="2022-11-21T03:52:00Z">
              <w:r w:rsidR="00635281" w:rsidRPr="00783C1A">
                <w:rPr>
                  <w:rFonts w:ascii="Times New Roman" w:eastAsia="Calibri" w:hAnsi="Times New Roman" w:cs="Times New Roman"/>
                  <w:bCs/>
                  <w:lang w:val="uk-UA"/>
                  <w:rPrChange w:id="9129" w:author="OLENA PASHKOVA (NEPTUNE.UA)" w:date="2022-11-21T15:31:00Z">
                    <w:rPr>
                      <w:rFonts w:ascii="Times New Roman" w:eastAsia="Calibri" w:hAnsi="Times New Roman" w:cs="Times New Roman"/>
                      <w:lang w:val="uk-UA"/>
                    </w:rPr>
                  </w:rPrChange>
                </w:rPr>
                <w:t>не підписання</w:t>
              </w:r>
            </w:ins>
            <w:r w:rsidRPr="00783C1A">
              <w:rPr>
                <w:rFonts w:ascii="Times New Roman" w:eastAsia="Calibri" w:hAnsi="Times New Roman" w:cs="Times New Roman"/>
                <w:bCs/>
                <w:lang w:val="uk-UA"/>
                <w:rPrChange w:id="9130" w:author="OLENA PASHKOVA (NEPTUNE.UA)" w:date="2022-11-21T15:31:00Z">
                  <w:rPr>
                    <w:rFonts w:ascii="Times New Roman" w:eastAsia="Calibri" w:hAnsi="Times New Roman" w:cs="Times New Roman"/>
                    <w:lang w:val="uk-UA"/>
                  </w:rPr>
                </w:rPrChange>
              </w:rPr>
              <w:t xml:space="preserve"> оновлених Актів прийому-передачі </w:t>
            </w:r>
            <w:del w:id="9131" w:author="OLENA PASHKOVA (NEPTUNE.UA)" w:date="2022-11-21T03:52:00Z">
              <w:r w:rsidRPr="00783C1A" w:rsidDel="00635281">
                <w:rPr>
                  <w:rFonts w:ascii="Times New Roman" w:eastAsia="Calibri" w:hAnsi="Times New Roman" w:cs="Times New Roman"/>
                  <w:bCs/>
                  <w:lang w:val="uk-UA"/>
                  <w:rPrChange w:id="9132" w:author="OLENA PASHKOVA (NEPTUNE.UA)" w:date="2022-11-21T15:31:00Z">
                    <w:rPr>
                      <w:rFonts w:ascii="Times New Roman" w:eastAsia="Calibri" w:hAnsi="Times New Roman" w:cs="Times New Roman"/>
                      <w:lang w:val="uk-UA"/>
                    </w:rPr>
                  </w:rPrChange>
                </w:rPr>
                <w:delText>протгяом</w:delText>
              </w:r>
            </w:del>
            <w:ins w:id="9133" w:author="OLENA PASHKOVA (NEPTUNE.UA)" w:date="2022-11-21T03:52:00Z">
              <w:r w:rsidR="00635281" w:rsidRPr="00783C1A">
                <w:rPr>
                  <w:rFonts w:ascii="Times New Roman" w:eastAsia="Calibri" w:hAnsi="Times New Roman" w:cs="Times New Roman"/>
                  <w:bCs/>
                  <w:lang w:val="uk-UA"/>
                  <w:rPrChange w:id="9134" w:author="OLENA PASHKOVA (NEPTUNE.UA)" w:date="2022-11-21T15:31:00Z">
                    <w:rPr>
                      <w:rFonts w:ascii="Times New Roman" w:eastAsia="Calibri" w:hAnsi="Times New Roman" w:cs="Times New Roman"/>
                      <w:lang w:val="uk-UA"/>
                    </w:rPr>
                  </w:rPrChange>
                </w:rPr>
                <w:t>протягом</w:t>
              </w:r>
            </w:ins>
            <w:r w:rsidRPr="00783C1A">
              <w:rPr>
                <w:rFonts w:ascii="Times New Roman" w:eastAsia="Calibri" w:hAnsi="Times New Roman" w:cs="Times New Roman"/>
                <w:bCs/>
                <w:lang w:val="uk-UA"/>
                <w:rPrChange w:id="9135" w:author="OLENA PASHKOVA (NEPTUNE.UA)" w:date="2022-11-21T15:31:00Z">
                  <w:rPr>
                    <w:rFonts w:ascii="Times New Roman" w:eastAsia="Calibri" w:hAnsi="Times New Roman" w:cs="Times New Roman"/>
                    <w:lang w:val="uk-UA"/>
                  </w:rPr>
                </w:rPrChange>
              </w:rPr>
              <w:t xml:space="preserve"> 1 (одного) робочого дня, такий Акт вважається підписаним/прийнятим Замовником і є підставою для взаєморозрахунків сторін. </w:t>
            </w:r>
          </w:p>
          <w:p w14:paraId="46799347" w14:textId="5EE5A1E0" w:rsidR="00400CA9" w:rsidRPr="00783C1A" w:rsidRDefault="00400CA9" w:rsidP="00400CA9">
            <w:pPr>
              <w:contextualSpacing/>
              <w:jc w:val="both"/>
              <w:rPr>
                <w:rFonts w:ascii="Times New Roman" w:eastAsia="Calibri" w:hAnsi="Times New Roman" w:cs="Times New Roman"/>
                <w:bCs/>
                <w:rPrChange w:id="9136" w:author="OLENA PASHKOVA (NEPTUNE.UA)" w:date="2022-11-21T15:31:00Z">
                  <w:rPr>
                    <w:rFonts w:ascii="Times New Roman" w:eastAsia="Calibri" w:hAnsi="Times New Roman" w:cs="Times New Roman"/>
                  </w:rPr>
                </w:rPrChange>
              </w:rPr>
            </w:pPr>
          </w:p>
          <w:p w14:paraId="4113EAB4" w14:textId="77777777" w:rsidR="00400CA9" w:rsidRPr="00783C1A" w:rsidRDefault="00400CA9" w:rsidP="00400CA9">
            <w:pPr>
              <w:contextualSpacing/>
              <w:jc w:val="both"/>
              <w:rPr>
                <w:ins w:id="9137" w:author="SERHII SULIMA (NEPTUNE.UA)" w:date="2022-08-31T13:50:00Z"/>
                <w:rFonts w:ascii="Times New Roman" w:eastAsia="Calibri" w:hAnsi="Times New Roman" w:cs="Times New Roman"/>
                <w:bCs/>
                <w:lang w:val="uk-UA"/>
                <w:rPrChange w:id="9138" w:author="OLENA PASHKOVA (NEPTUNE.UA)" w:date="2022-11-21T15:31:00Z">
                  <w:rPr>
                    <w:ins w:id="9139" w:author="SERHII SULIMA (NEPTUNE.UA)" w:date="2022-08-31T13:50:00Z"/>
                    <w:rFonts w:ascii="Times New Roman" w:eastAsia="Calibri" w:hAnsi="Times New Roman" w:cs="Times New Roman"/>
                    <w:b/>
                    <w:lang w:val="uk-UA"/>
                  </w:rPr>
                </w:rPrChange>
              </w:rPr>
            </w:pPr>
          </w:p>
          <w:p w14:paraId="341FC20D" w14:textId="77777777" w:rsidR="00400CA9" w:rsidRPr="00783C1A" w:rsidRDefault="00400CA9" w:rsidP="00400CA9">
            <w:pPr>
              <w:contextualSpacing/>
              <w:jc w:val="both"/>
              <w:rPr>
                <w:ins w:id="9140" w:author="SERHII SULIMA (NEPTUNE.UA)" w:date="2022-08-31T13:50:00Z"/>
                <w:rFonts w:ascii="Times New Roman" w:eastAsia="Calibri" w:hAnsi="Times New Roman" w:cs="Times New Roman"/>
                <w:bCs/>
                <w:lang w:val="uk-UA"/>
                <w:rPrChange w:id="9141" w:author="OLENA PASHKOVA (NEPTUNE.UA)" w:date="2022-11-21T15:31:00Z">
                  <w:rPr>
                    <w:ins w:id="9142" w:author="SERHII SULIMA (NEPTUNE.UA)" w:date="2022-08-31T13:50:00Z"/>
                    <w:rFonts w:ascii="Times New Roman" w:eastAsia="Calibri" w:hAnsi="Times New Roman" w:cs="Times New Roman"/>
                    <w:b/>
                    <w:lang w:val="uk-UA"/>
                  </w:rPr>
                </w:rPrChange>
              </w:rPr>
            </w:pPr>
          </w:p>
          <w:p w14:paraId="41642B37" w14:textId="77777777" w:rsidR="00400CA9" w:rsidRPr="00783C1A" w:rsidRDefault="00400CA9" w:rsidP="00400CA9">
            <w:pPr>
              <w:contextualSpacing/>
              <w:jc w:val="both"/>
              <w:rPr>
                <w:ins w:id="9143" w:author="SERHII SULIMA (NEPTUNE.UA)" w:date="2022-08-31T13:50:00Z"/>
                <w:rFonts w:ascii="Times New Roman" w:eastAsia="Calibri" w:hAnsi="Times New Roman" w:cs="Times New Roman"/>
                <w:bCs/>
                <w:lang w:val="uk-UA"/>
                <w:rPrChange w:id="9144" w:author="OLENA PASHKOVA (NEPTUNE.UA)" w:date="2022-11-21T15:31:00Z">
                  <w:rPr>
                    <w:ins w:id="9145" w:author="SERHII SULIMA (NEPTUNE.UA)" w:date="2022-08-31T13:50:00Z"/>
                    <w:rFonts w:ascii="Times New Roman" w:eastAsia="Calibri" w:hAnsi="Times New Roman" w:cs="Times New Roman"/>
                    <w:b/>
                    <w:lang w:val="uk-UA"/>
                  </w:rPr>
                </w:rPrChange>
              </w:rPr>
            </w:pPr>
          </w:p>
          <w:p w14:paraId="480B1345" w14:textId="77777777" w:rsidR="00F24F96" w:rsidRPr="00783C1A" w:rsidRDefault="00F24F96" w:rsidP="00400CA9">
            <w:pPr>
              <w:contextualSpacing/>
              <w:jc w:val="both"/>
              <w:rPr>
                <w:ins w:id="9146" w:author="OLENA PASHKOVA (NEPTUNE.UA)" w:date="2022-11-21T04:36:00Z"/>
                <w:rFonts w:ascii="Times New Roman" w:eastAsia="Calibri" w:hAnsi="Times New Roman" w:cs="Times New Roman"/>
                <w:bCs/>
                <w:lang w:val="uk-UA"/>
                <w:rPrChange w:id="9147" w:author="OLENA PASHKOVA (NEPTUNE.UA)" w:date="2022-11-21T15:31:00Z">
                  <w:rPr>
                    <w:ins w:id="9148" w:author="OLENA PASHKOVA (NEPTUNE.UA)" w:date="2022-11-21T04:36:00Z"/>
                    <w:rFonts w:ascii="Times New Roman" w:eastAsia="Calibri" w:hAnsi="Times New Roman" w:cs="Times New Roman"/>
                    <w:b/>
                    <w:lang w:val="uk-UA"/>
                  </w:rPr>
                </w:rPrChange>
              </w:rPr>
            </w:pPr>
          </w:p>
          <w:p w14:paraId="3ADAA330" w14:textId="62B154B2" w:rsidR="00400CA9" w:rsidRPr="00783C1A" w:rsidRDefault="00400CA9" w:rsidP="00400CA9">
            <w:pPr>
              <w:contextualSpacing/>
              <w:jc w:val="both"/>
              <w:rPr>
                <w:rFonts w:ascii="Times New Roman" w:eastAsia="Calibri" w:hAnsi="Times New Roman" w:cs="Times New Roman"/>
                <w:bCs/>
                <w:lang w:val="uk-UA"/>
                <w:rPrChange w:id="914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50" w:author="OLENA PASHKOVA (NEPTUNE.UA)" w:date="2022-11-21T15:31:00Z">
                  <w:rPr>
                    <w:rFonts w:ascii="Times New Roman" w:eastAsia="Calibri" w:hAnsi="Times New Roman" w:cs="Times New Roman"/>
                    <w:b/>
                    <w:lang w:val="uk-UA"/>
                  </w:rPr>
                </w:rPrChange>
              </w:rPr>
              <w:t>9.9.</w:t>
            </w:r>
            <w:r w:rsidRPr="00783C1A">
              <w:rPr>
                <w:rFonts w:ascii="Times New Roman" w:eastAsia="Calibri" w:hAnsi="Times New Roman" w:cs="Times New Roman"/>
                <w:bCs/>
                <w:lang w:val="uk-UA"/>
              </w:rPr>
              <w:tab/>
              <w:t>У разі передачі Зерна на Терміналі Виконавця третій особі, Замовник сплачує вартість зберігання Зерна, в порядку та згідн</w:t>
            </w:r>
            <w:r w:rsidRPr="00783C1A">
              <w:rPr>
                <w:rFonts w:ascii="Times New Roman" w:eastAsia="Calibri" w:hAnsi="Times New Roman" w:cs="Times New Roman"/>
                <w:bCs/>
                <w:lang w:val="uk-UA"/>
                <w:rPrChange w:id="9151" w:author="OLENA PASHKOVA (NEPTUNE.UA)" w:date="2022-11-21T15:31:00Z">
                  <w:rPr>
                    <w:rFonts w:ascii="Times New Roman" w:eastAsia="Calibri" w:hAnsi="Times New Roman" w:cs="Times New Roman"/>
                    <w:lang w:val="uk-UA"/>
                  </w:rPr>
                </w:rPrChange>
              </w:rPr>
              <w:t xml:space="preserve">о ставок зазначених в цьому Договорі, з моменту прийому Зерна Виконавцем до </w:t>
            </w:r>
            <w:r w:rsidRPr="00783C1A">
              <w:rPr>
                <w:rFonts w:ascii="Times New Roman" w:eastAsia="Calibri" w:hAnsi="Times New Roman" w:cs="Times New Roman"/>
                <w:bCs/>
                <w:lang w:val="uk-UA"/>
                <w:rPrChange w:id="9152" w:author="OLENA PASHKOVA (NEPTUNE.UA)" w:date="2022-11-21T15:31:00Z">
                  <w:rPr>
                    <w:rFonts w:ascii="Times New Roman" w:eastAsia="Calibri" w:hAnsi="Times New Roman" w:cs="Times New Roman"/>
                    <w:lang w:val="uk-UA"/>
                  </w:rPr>
                </w:rPrChange>
              </w:rPr>
              <w:lastRenderedPageBreak/>
              <w:t xml:space="preserve">моменту передачі Зерна третій особі (підписання акту прийому-передачі вантажу). У разі отримання Зерна на Терміналі Виконавця від третьої особи, Замовник сплачує плату за зберігання за ставкою відповідно до загального періоду знаходження зерна на Терміналі з моменту його </w:t>
            </w:r>
            <w:ins w:id="9153" w:author="OLENA PASHKOVA (NEPTUNE.UA)" w:date="2022-11-21T03:59:00Z">
              <w:r w:rsidR="005848D9" w:rsidRPr="00783C1A">
                <w:rPr>
                  <w:rFonts w:ascii="Times New Roman" w:eastAsia="Calibri" w:hAnsi="Times New Roman" w:cs="Times New Roman"/>
                  <w:bCs/>
                  <w:lang w:val="uk-UA"/>
                  <w:rPrChange w:id="9154" w:author="OLENA PASHKOVA (NEPTUNE.UA)" w:date="2022-11-21T15:31:00Z">
                    <w:rPr>
                      <w:rFonts w:ascii="Times New Roman" w:eastAsia="Calibri" w:hAnsi="Times New Roman" w:cs="Times New Roman"/>
                      <w:lang w:val="uk-UA"/>
                    </w:rPr>
                  </w:rPrChange>
                </w:rPr>
                <w:t>отримання від треть</w:t>
              </w:r>
              <w:r w:rsidR="00FF3B19" w:rsidRPr="00783C1A">
                <w:rPr>
                  <w:rFonts w:ascii="Times New Roman" w:eastAsia="Calibri" w:hAnsi="Times New Roman" w:cs="Times New Roman"/>
                  <w:bCs/>
                  <w:lang w:val="uk-UA"/>
                  <w:rPrChange w:id="9155" w:author="OLENA PASHKOVA (NEPTUNE.UA)" w:date="2022-11-21T15:31:00Z">
                    <w:rPr>
                      <w:rFonts w:ascii="Times New Roman" w:eastAsia="Calibri" w:hAnsi="Times New Roman" w:cs="Times New Roman"/>
                      <w:lang w:val="uk-UA"/>
                    </w:rPr>
                  </w:rPrChange>
                </w:rPr>
                <w:t>ої особи.</w:t>
              </w:r>
            </w:ins>
            <w:del w:id="9156" w:author="OLENA PASHKOVA (NEPTUNE.UA)" w:date="2022-11-21T03:59:00Z">
              <w:r w:rsidRPr="00783C1A" w:rsidDel="00FF3B19">
                <w:rPr>
                  <w:rFonts w:ascii="Times New Roman" w:eastAsia="Calibri" w:hAnsi="Times New Roman" w:cs="Times New Roman"/>
                  <w:bCs/>
                  <w:lang w:val="uk-UA"/>
                  <w:rPrChange w:id="9157" w:author="OLENA PASHKOVA (NEPTUNE.UA)" w:date="2022-11-21T15:31:00Z">
                    <w:rPr>
                      <w:rFonts w:ascii="Times New Roman" w:eastAsia="Calibri" w:hAnsi="Times New Roman" w:cs="Times New Roman"/>
                      <w:lang w:val="uk-UA"/>
                    </w:rPr>
                  </w:rPrChange>
                </w:rPr>
                <w:delText>надходження згідно з п. 9.3 цього Договору (в тому числі з моменту його надходження від третьої особи від якої Зерно перейшло в квоту Замовника), незалежно від дати отримання зерна від третьої особи.</w:delText>
              </w:r>
            </w:del>
            <w:r w:rsidRPr="00783C1A">
              <w:rPr>
                <w:rFonts w:ascii="Times New Roman" w:eastAsia="Calibri" w:hAnsi="Times New Roman" w:cs="Times New Roman"/>
                <w:bCs/>
                <w:lang w:val="uk-UA"/>
                <w:rPrChange w:id="9158" w:author="OLENA PASHKOVA (NEPTUNE.UA)" w:date="2022-11-21T15:31:00Z">
                  <w:rPr>
                    <w:rFonts w:ascii="Times New Roman" w:eastAsia="Calibri" w:hAnsi="Times New Roman" w:cs="Times New Roman"/>
                    <w:lang w:val="uk-UA"/>
                  </w:rPr>
                </w:rPrChange>
              </w:rPr>
              <w:t xml:space="preserve"> Вартість зберігання вантажу у Виконавця з моменту його завезення на Термінал до дати, що передує його переоформленню на Замовника </w:t>
            </w:r>
            <w:del w:id="9159" w:author="OLENA PASHKOVA (NEPTUNE.UA)" w:date="2022-11-21T04:00:00Z">
              <w:r w:rsidRPr="00783C1A" w:rsidDel="008B6862">
                <w:rPr>
                  <w:rFonts w:ascii="Times New Roman" w:eastAsia="Calibri" w:hAnsi="Times New Roman" w:cs="Times New Roman"/>
                  <w:bCs/>
                  <w:lang w:val="uk-UA"/>
                  <w:rPrChange w:id="9160" w:author="OLENA PASHKOVA (NEPTUNE.UA)" w:date="2022-11-21T15:31:00Z">
                    <w:rPr>
                      <w:rFonts w:ascii="Times New Roman" w:eastAsia="Calibri" w:hAnsi="Times New Roman" w:cs="Times New Roman"/>
                      <w:lang w:val="uk-UA"/>
                    </w:rPr>
                  </w:rPrChange>
                </w:rPr>
                <w:delText xml:space="preserve">за актом приймання-передачі </w:delText>
              </w:r>
            </w:del>
            <w:r w:rsidRPr="00783C1A">
              <w:rPr>
                <w:rFonts w:ascii="Times New Roman" w:eastAsia="Calibri" w:hAnsi="Times New Roman" w:cs="Times New Roman"/>
                <w:bCs/>
                <w:lang w:val="uk-UA"/>
                <w:rPrChange w:id="9161" w:author="OLENA PASHKOVA (NEPTUNE.UA)" w:date="2022-11-21T15:31:00Z">
                  <w:rPr>
                    <w:rFonts w:ascii="Times New Roman" w:eastAsia="Calibri" w:hAnsi="Times New Roman" w:cs="Times New Roman"/>
                    <w:lang w:val="uk-UA"/>
                  </w:rPr>
                </w:rPrChange>
              </w:rPr>
              <w:t xml:space="preserve">оплачує </w:t>
            </w:r>
            <w:ins w:id="9162" w:author="OLENA PASHKOVA (NEPTUNE.UA)" w:date="2022-11-21T04:00:00Z">
              <w:r w:rsidR="008B6862" w:rsidRPr="00783C1A">
                <w:rPr>
                  <w:rFonts w:ascii="Times New Roman" w:eastAsia="Calibri" w:hAnsi="Times New Roman" w:cs="Times New Roman"/>
                  <w:bCs/>
                  <w:lang w:val="uk-UA"/>
                  <w:rPrChange w:id="9163" w:author="OLENA PASHKOVA (NEPTUNE.UA)" w:date="2022-11-21T15:31:00Z">
                    <w:rPr>
                      <w:rFonts w:ascii="Times New Roman" w:eastAsia="Calibri" w:hAnsi="Times New Roman" w:cs="Times New Roman"/>
                      <w:lang w:val="uk-UA"/>
                    </w:rPr>
                  </w:rPrChange>
                </w:rPr>
                <w:t xml:space="preserve">попередній </w:t>
              </w:r>
            </w:ins>
            <w:del w:id="9164" w:author="OLENA PASHKOVA (NEPTUNE.UA)" w:date="2022-11-21T04:00:00Z">
              <w:r w:rsidRPr="00783C1A" w:rsidDel="00FC68E0">
                <w:rPr>
                  <w:rFonts w:ascii="Times New Roman" w:eastAsia="Calibri" w:hAnsi="Times New Roman" w:cs="Times New Roman"/>
                  <w:bCs/>
                  <w:lang w:val="uk-UA"/>
                  <w:rPrChange w:id="9165" w:author="OLENA PASHKOVA (NEPTUNE.UA)" w:date="2022-11-21T15:31:00Z">
                    <w:rPr>
                      <w:rFonts w:ascii="Times New Roman" w:eastAsia="Calibri" w:hAnsi="Times New Roman" w:cs="Times New Roman"/>
                      <w:lang w:val="uk-UA"/>
                    </w:rPr>
                  </w:rPrChange>
                </w:rPr>
                <w:delText>вантажо</w:delText>
              </w:r>
            </w:del>
            <w:r w:rsidRPr="00783C1A">
              <w:rPr>
                <w:rFonts w:ascii="Times New Roman" w:eastAsia="Calibri" w:hAnsi="Times New Roman" w:cs="Times New Roman"/>
                <w:bCs/>
                <w:lang w:val="uk-UA"/>
                <w:rPrChange w:id="9166" w:author="OLENA PASHKOVA (NEPTUNE.UA)" w:date="2022-11-21T15:31:00Z">
                  <w:rPr>
                    <w:rFonts w:ascii="Times New Roman" w:eastAsia="Calibri" w:hAnsi="Times New Roman" w:cs="Times New Roman"/>
                    <w:lang w:val="uk-UA"/>
                  </w:rPr>
                </w:rPrChange>
              </w:rPr>
              <w:t>власник</w:t>
            </w:r>
            <w:ins w:id="9167" w:author="OLENA PASHKOVA (NEPTUNE.UA)" w:date="2022-11-21T04:00:00Z">
              <w:r w:rsidR="00FC68E0" w:rsidRPr="00783C1A">
                <w:rPr>
                  <w:rFonts w:ascii="Times New Roman" w:eastAsia="Calibri" w:hAnsi="Times New Roman" w:cs="Times New Roman"/>
                  <w:bCs/>
                  <w:lang w:val="uk-UA"/>
                  <w:rPrChange w:id="9168" w:author="OLENA PASHKOVA (NEPTUNE.UA)" w:date="2022-11-21T15:31:00Z">
                    <w:rPr>
                      <w:rFonts w:ascii="Times New Roman" w:eastAsia="Calibri" w:hAnsi="Times New Roman" w:cs="Times New Roman"/>
                      <w:lang w:val="uk-UA"/>
                    </w:rPr>
                  </w:rPrChange>
                </w:rPr>
                <w:t xml:space="preserve"> </w:t>
              </w:r>
            </w:ins>
            <w:del w:id="9169" w:author="OLENA PASHKOVA (NEPTUNE.UA)" w:date="2022-11-21T04:01:00Z">
              <w:r w:rsidRPr="00783C1A" w:rsidDel="00FC68E0">
                <w:rPr>
                  <w:rFonts w:ascii="Times New Roman" w:eastAsia="Calibri" w:hAnsi="Times New Roman" w:cs="Times New Roman"/>
                  <w:bCs/>
                  <w:lang w:val="uk-UA"/>
                  <w:rPrChange w:id="9170" w:author="OLENA PASHKOVA (NEPTUNE.UA)" w:date="2022-11-21T15:31:00Z">
                    <w:rPr>
                      <w:rFonts w:ascii="Times New Roman" w:eastAsia="Calibri" w:hAnsi="Times New Roman" w:cs="Times New Roman"/>
                      <w:lang w:val="uk-UA"/>
                    </w:rPr>
                  </w:rPrChange>
                </w:rPr>
                <w:delText xml:space="preserve"> </w:delText>
              </w:r>
            </w:del>
            <w:r w:rsidRPr="00783C1A">
              <w:rPr>
                <w:rFonts w:ascii="Times New Roman" w:eastAsia="Calibri" w:hAnsi="Times New Roman" w:cs="Times New Roman"/>
                <w:bCs/>
                <w:lang w:val="uk-UA"/>
                <w:rPrChange w:id="9171" w:author="OLENA PASHKOVA (NEPTUNE.UA)" w:date="2022-11-21T15:31:00Z">
                  <w:rPr>
                    <w:rFonts w:ascii="Times New Roman" w:eastAsia="Calibri" w:hAnsi="Times New Roman" w:cs="Times New Roman"/>
                    <w:lang w:val="uk-UA"/>
                  </w:rPr>
                </w:rPrChange>
              </w:rPr>
              <w:t xml:space="preserve">такого вантажу. </w:t>
            </w:r>
            <w:del w:id="9172" w:author="OLENA PASHKOVA (NEPTUNE.UA)" w:date="2022-11-21T04:01:00Z">
              <w:r w:rsidRPr="00783C1A" w:rsidDel="000E3B62">
                <w:rPr>
                  <w:rFonts w:ascii="Times New Roman" w:eastAsia="Calibri" w:hAnsi="Times New Roman" w:cs="Times New Roman"/>
                  <w:bCs/>
                  <w:lang w:val="uk-UA"/>
                  <w:rPrChange w:id="9173" w:author="OLENA PASHKOVA (NEPTUNE.UA)" w:date="2022-11-21T15:31:00Z">
                    <w:rPr>
                      <w:rFonts w:ascii="Times New Roman" w:eastAsia="Calibri" w:hAnsi="Times New Roman" w:cs="Times New Roman"/>
                      <w:lang w:val="uk-UA"/>
                    </w:rPr>
                  </w:rPrChange>
                </w:rPr>
                <w:delText>При цьому, Замовник не несе відповідальність за зобов'язаннями третьої сторони, що виникли в зв'язку зі зберіганням такого Вантажу.</w:delText>
              </w:r>
            </w:del>
          </w:p>
          <w:p w14:paraId="70B349D7" w14:textId="77777777" w:rsidR="00400CA9" w:rsidRPr="00783C1A" w:rsidRDefault="00400CA9" w:rsidP="00400CA9">
            <w:pPr>
              <w:contextualSpacing/>
              <w:jc w:val="both"/>
              <w:rPr>
                <w:rFonts w:ascii="Times New Roman" w:eastAsia="Calibri" w:hAnsi="Times New Roman" w:cs="Times New Roman"/>
                <w:bCs/>
                <w:lang w:val="uk-UA"/>
                <w:rPrChange w:id="917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75" w:author="OLENA PASHKOVA (NEPTUNE.UA)" w:date="2022-11-21T15:31:00Z">
                  <w:rPr>
                    <w:rFonts w:ascii="Times New Roman" w:eastAsia="Calibri" w:hAnsi="Times New Roman" w:cs="Times New Roman"/>
                    <w:lang w:val="uk-UA"/>
                  </w:rPr>
                </w:rPrChange>
              </w:rPr>
              <w:t xml:space="preserve">Для цілей визначення вартості зберігання Вантажу, відвантаженого на судно та/або переданого на території Терміналу, розрахунки здійснюютсья без прив’язки до певного експортера/рів, незалежно від того, коли фактично надійша або вибула певна партія Вантажу, в порядку календарної черговості приймання Вантажу (за принципом FIFO).  </w:t>
            </w:r>
          </w:p>
          <w:p w14:paraId="2924C268" w14:textId="77777777" w:rsidR="00400CA9" w:rsidRPr="00783C1A" w:rsidRDefault="00400CA9" w:rsidP="00400CA9">
            <w:pPr>
              <w:contextualSpacing/>
              <w:jc w:val="both"/>
              <w:rPr>
                <w:ins w:id="9176" w:author="SERHII SULIMA (NEPTUNE.UA)" w:date="2022-08-31T14:00:00Z"/>
                <w:rFonts w:ascii="Times New Roman" w:eastAsia="Calibri" w:hAnsi="Times New Roman" w:cs="Times New Roman"/>
                <w:bCs/>
                <w:lang w:val="uk-UA"/>
                <w:rPrChange w:id="9177" w:author="OLENA PASHKOVA (NEPTUNE.UA)" w:date="2022-11-21T15:31:00Z">
                  <w:rPr>
                    <w:ins w:id="9178" w:author="SERHII SULIMA (NEPTUNE.UA)" w:date="2022-08-31T14:00:00Z"/>
                    <w:rFonts w:ascii="Times New Roman" w:eastAsia="Calibri" w:hAnsi="Times New Roman" w:cs="Times New Roman"/>
                    <w:b/>
                    <w:lang w:val="uk-UA"/>
                  </w:rPr>
                </w:rPrChange>
              </w:rPr>
            </w:pPr>
          </w:p>
          <w:p w14:paraId="0242C8A8" w14:textId="2A23A595" w:rsidR="00400CA9" w:rsidRPr="00783C1A" w:rsidRDefault="00400CA9" w:rsidP="00400CA9">
            <w:pPr>
              <w:contextualSpacing/>
              <w:jc w:val="both"/>
              <w:rPr>
                <w:rFonts w:ascii="Times New Roman" w:eastAsia="Calibri" w:hAnsi="Times New Roman" w:cs="Times New Roman"/>
                <w:bCs/>
                <w:lang w:val="uk-UA"/>
                <w:rPrChange w:id="917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80" w:author="OLENA PASHKOVA (NEPTUNE.UA)" w:date="2022-11-21T15:31:00Z">
                  <w:rPr>
                    <w:rFonts w:ascii="Times New Roman" w:eastAsia="Calibri" w:hAnsi="Times New Roman" w:cs="Times New Roman"/>
                    <w:b/>
                    <w:lang w:val="uk-UA"/>
                  </w:rPr>
                </w:rPrChange>
              </w:rPr>
              <w:t>9.10.</w:t>
            </w:r>
            <w:r w:rsidRPr="00783C1A">
              <w:rPr>
                <w:rFonts w:ascii="Times New Roman" w:eastAsia="Calibri" w:hAnsi="Times New Roman" w:cs="Times New Roman"/>
                <w:bCs/>
                <w:lang w:val="uk-UA"/>
              </w:rPr>
              <w:tab/>
              <w:t>Оплата здійснюється</w:t>
            </w:r>
            <w:r w:rsidRPr="004C5B1D">
              <w:rPr>
                <w:rFonts w:ascii="Times New Roman" w:eastAsia="Calibri" w:hAnsi="Times New Roman" w:cs="Times New Roman"/>
                <w:bCs/>
              </w:rPr>
              <w:t xml:space="preserve"> </w:t>
            </w:r>
            <w:r w:rsidRPr="004C5B1D">
              <w:rPr>
                <w:rFonts w:ascii="Times New Roman" w:eastAsia="Calibri" w:hAnsi="Times New Roman" w:cs="Times New Roman"/>
                <w:bCs/>
                <w:lang w:val="uk-UA"/>
              </w:rPr>
              <w:t>у доларах США, шляхом прямого банківського пер</w:t>
            </w:r>
            <w:r w:rsidRPr="00783C1A">
              <w:rPr>
                <w:rFonts w:ascii="Times New Roman" w:eastAsia="Calibri" w:hAnsi="Times New Roman" w:cs="Times New Roman"/>
                <w:bCs/>
                <w:lang w:val="uk-UA"/>
                <w:rPrChange w:id="9181" w:author="OLENA PASHKOVA (NEPTUNE.UA)" w:date="2022-11-21T15:31:00Z">
                  <w:rPr>
                    <w:rFonts w:ascii="Times New Roman" w:eastAsia="Calibri" w:hAnsi="Times New Roman" w:cs="Times New Roman"/>
                    <w:lang w:val="uk-UA"/>
                  </w:rPr>
                </w:rPrChange>
              </w:rPr>
              <w:t xml:space="preserve">еказу на банківський рахунок Виконавця відповідно до </w:t>
            </w:r>
            <w:ins w:id="9182" w:author="OLENA PASHKOVA (NEPTUNE.UA)" w:date="2022-11-21T04:02:00Z">
              <w:r w:rsidR="00FB05E6" w:rsidRPr="00783C1A">
                <w:rPr>
                  <w:rFonts w:ascii="Times New Roman" w:eastAsia="Calibri" w:hAnsi="Times New Roman" w:cs="Times New Roman"/>
                  <w:bCs/>
                  <w:lang w:val="uk-UA"/>
                  <w:rPrChange w:id="9183" w:author="OLENA PASHKOVA (NEPTUNE.UA)" w:date="2022-11-21T15:31:00Z">
                    <w:rPr>
                      <w:rFonts w:ascii="Times New Roman" w:eastAsia="Calibri" w:hAnsi="Times New Roman" w:cs="Times New Roman"/>
                      <w:lang w:val="uk-UA"/>
                    </w:rPr>
                  </w:rPrChange>
                </w:rPr>
                <w:t xml:space="preserve">ставок </w:t>
              </w:r>
            </w:ins>
            <w:del w:id="9184" w:author="OLENA PASHKOVA (NEPTUNE.UA)" w:date="2022-11-21T04:02:00Z">
              <w:r w:rsidRPr="00783C1A" w:rsidDel="00FB05E6">
                <w:rPr>
                  <w:rFonts w:ascii="Times New Roman" w:eastAsia="Calibri" w:hAnsi="Times New Roman" w:cs="Times New Roman"/>
                  <w:bCs/>
                  <w:lang w:val="uk-UA"/>
                  <w:rPrChange w:id="9185" w:author="OLENA PASHKOVA (NEPTUNE.UA)" w:date="2022-11-21T15:31:00Z">
                    <w:rPr>
                      <w:rFonts w:ascii="Times New Roman" w:eastAsia="Calibri" w:hAnsi="Times New Roman" w:cs="Times New Roman"/>
                      <w:lang w:val="uk-UA"/>
                    </w:rPr>
                  </w:rPrChange>
                </w:rPr>
                <w:delText>тарифів</w:delText>
              </w:r>
            </w:del>
            <w:r w:rsidRPr="00783C1A">
              <w:rPr>
                <w:rFonts w:ascii="Times New Roman" w:eastAsia="Calibri" w:hAnsi="Times New Roman" w:cs="Times New Roman"/>
                <w:bCs/>
                <w:lang w:val="uk-UA"/>
                <w:rPrChange w:id="9186" w:author="OLENA PASHKOVA (NEPTUNE.UA)" w:date="2022-11-21T15:31:00Z">
                  <w:rPr>
                    <w:rFonts w:ascii="Times New Roman" w:eastAsia="Calibri" w:hAnsi="Times New Roman" w:cs="Times New Roman"/>
                    <w:lang w:val="uk-UA"/>
                  </w:rPr>
                </w:rPrChange>
              </w:rPr>
              <w:t xml:space="preserve"> зазначених в цьому Договорі. </w:t>
            </w:r>
            <w:del w:id="9187" w:author="OLENA PASHKOVA (NEPTUNE.UA)" w:date="2022-11-21T03:41:00Z">
              <w:r w:rsidRPr="00783C1A" w:rsidDel="00B862D9">
                <w:rPr>
                  <w:rFonts w:ascii="Times New Roman" w:eastAsia="Calibri" w:hAnsi="Times New Roman" w:cs="Times New Roman"/>
                  <w:bCs/>
                  <w:lang w:val="uk-UA"/>
                  <w:rPrChange w:id="9188" w:author="OLENA PASHKOVA (NEPTUNE.UA)" w:date="2022-11-21T15:31:00Z">
                    <w:rPr>
                      <w:rFonts w:ascii="Times New Roman" w:eastAsia="Calibri" w:hAnsi="Times New Roman" w:cs="Times New Roman"/>
                      <w:lang w:val="uk-UA"/>
                    </w:rPr>
                  </w:rPrChange>
                </w:rPr>
                <w:delText xml:space="preserve">Датою оплати є дата зарахування грошових коштів на рахунок Виконавця. </w:delText>
              </w:r>
            </w:del>
          </w:p>
          <w:p w14:paraId="57188356" w14:textId="77777777" w:rsidR="00400CA9" w:rsidRPr="00783C1A" w:rsidRDefault="00400CA9" w:rsidP="00400CA9">
            <w:pPr>
              <w:contextualSpacing/>
              <w:jc w:val="both"/>
              <w:rPr>
                <w:ins w:id="9189" w:author="SERHII SULIMA (NEPTUNE.UA)" w:date="2022-08-31T14:02:00Z"/>
                <w:rFonts w:ascii="Times New Roman" w:eastAsia="Calibri" w:hAnsi="Times New Roman" w:cs="Times New Roman"/>
                <w:bCs/>
                <w:lang w:val="uk-UA"/>
                <w:rPrChange w:id="9190" w:author="OLENA PASHKOVA (NEPTUNE.UA)" w:date="2022-11-21T15:31:00Z">
                  <w:rPr>
                    <w:ins w:id="9191" w:author="SERHII SULIMA (NEPTUNE.UA)" w:date="2022-08-31T14:02:00Z"/>
                    <w:rFonts w:ascii="Times New Roman" w:eastAsia="Calibri" w:hAnsi="Times New Roman" w:cs="Times New Roman"/>
                    <w:b/>
                    <w:lang w:val="uk-UA"/>
                  </w:rPr>
                </w:rPrChange>
              </w:rPr>
            </w:pPr>
          </w:p>
          <w:p w14:paraId="62735DD3" w14:textId="77777777" w:rsidR="00400CA9" w:rsidRPr="00783C1A" w:rsidRDefault="00400CA9" w:rsidP="00400CA9">
            <w:pPr>
              <w:contextualSpacing/>
              <w:jc w:val="both"/>
              <w:rPr>
                <w:rFonts w:ascii="Times New Roman" w:eastAsia="Calibri" w:hAnsi="Times New Roman" w:cs="Times New Roman"/>
                <w:bCs/>
                <w:lang w:val="uk-UA"/>
                <w:rPrChange w:id="919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93" w:author="OLENA PASHKOVA (NEPTUNE.UA)" w:date="2022-11-21T15:31:00Z">
                  <w:rPr>
                    <w:rFonts w:ascii="Times New Roman" w:eastAsia="Calibri" w:hAnsi="Times New Roman" w:cs="Times New Roman"/>
                    <w:b/>
                    <w:lang w:val="uk-UA"/>
                  </w:rPr>
                </w:rPrChange>
              </w:rPr>
              <w:t>9.11.</w:t>
            </w:r>
            <w:r w:rsidRPr="00783C1A">
              <w:rPr>
                <w:rFonts w:ascii="Times New Roman" w:eastAsia="Calibri" w:hAnsi="Times New Roman" w:cs="Times New Roman"/>
                <w:bCs/>
                <w:lang w:val="uk-UA"/>
              </w:rPr>
              <w:tab/>
              <w:t>Оплата додаткових послуг та робіт Виконавця, не включених до комплексних ставок, але поп</w:t>
            </w:r>
            <w:r w:rsidRPr="00783C1A">
              <w:rPr>
                <w:rFonts w:ascii="Times New Roman" w:eastAsia="Calibri" w:hAnsi="Times New Roman" w:cs="Times New Roman"/>
                <w:bCs/>
                <w:lang w:val="uk-UA"/>
                <w:rPrChange w:id="9194" w:author="OLENA PASHKOVA (NEPTUNE.UA)" w:date="2022-11-21T15:31:00Z">
                  <w:rPr>
                    <w:rFonts w:ascii="Times New Roman" w:eastAsia="Calibri" w:hAnsi="Times New Roman" w:cs="Times New Roman"/>
                    <w:lang w:val="uk-UA"/>
                  </w:rPr>
                </w:rPrChange>
              </w:rPr>
              <w:t>ередньо погоджених з Замовником, здійснюється Замовником у доларах США, шляхом прямого банківського переказу на банківський рахунок Виконавця протягом 5 (п'яти) робочих днів на підставі оформлених актів виконаних робіт, підписаних уповноваженими представниками сторін, та відповідного рахунку Виконавця.</w:t>
            </w:r>
          </w:p>
          <w:p w14:paraId="7EE3417D" w14:textId="77777777" w:rsidR="00400CA9" w:rsidRPr="00783C1A" w:rsidRDefault="00400CA9" w:rsidP="00400CA9">
            <w:pPr>
              <w:contextualSpacing/>
              <w:jc w:val="both"/>
              <w:rPr>
                <w:rFonts w:ascii="Times New Roman" w:eastAsia="Calibri" w:hAnsi="Times New Roman" w:cs="Times New Roman"/>
                <w:bCs/>
                <w:lang w:val="uk-UA"/>
                <w:rPrChange w:id="919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96" w:author="OLENA PASHKOVA (NEPTUNE.UA)" w:date="2022-11-21T15:31:00Z">
                  <w:rPr>
                    <w:rFonts w:ascii="Times New Roman" w:eastAsia="Calibri" w:hAnsi="Times New Roman" w:cs="Times New Roman"/>
                    <w:b/>
                    <w:lang w:val="uk-UA"/>
                  </w:rPr>
                </w:rPrChange>
              </w:rPr>
              <w:t>9.12.</w:t>
            </w:r>
            <w:r w:rsidRPr="00783C1A">
              <w:rPr>
                <w:rFonts w:ascii="Times New Roman" w:eastAsia="Calibri" w:hAnsi="Times New Roman" w:cs="Times New Roman"/>
                <w:bCs/>
                <w:lang w:val="uk-UA"/>
              </w:rPr>
              <w:t xml:space="preserve"> Виконавець є резидентом України та платником податку на прибуток на загальних підставах та платником ПДВ.</w:t>
            </w:r>
          </w:p>
          <w:p w14:paraId="6F545071" w14:textId="0DC31272" w:rsidR="00400CA9" w:rsidRPr="00783C1A" w:rsidRDefault="00400CA9" w:rsidP="00400CA9">
            <w:pPr>
              <w:contextualSpacing/>
              <w:jc w:val="both"/>
              <w:rPr>
                <w:rFonts w:ascii="Times New Roman" w:eastAsia="Calibri" w:hAnsi="Times New Roman" w:cs="Times New Roman"/>
                <w:bCs/>
                <w:lang w:val="uk-UA"/>
                <w:rPrChange w:id="919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198" w:author="OLENA PASHKOVA (NEPTUNE.UA)" w:date="2022-11-21T15:31:00Z">
                  <w:rPr>
                    <w:rFonts w:ascii="Times New Roman" w:eastAsia="Calibri" w:hAnsi="Times New Roman" w:cs="Times New Roman"/>
                    <w:b/>
                    <w:lang w:val="uk-UA"/>
                  </w:rPr>
                </w:rPrChange>
              </w:rPr>
              <w:t>9.13</w:t>
            </w:r>
            <w:r w:rsidRPr="00783C1A">
              <w:rPr>
                <w:rFonts w:ascii="Times New Roman" w:eastAsia="Calibri" w:hAnsi="Times New Roman" w:cs="Times New Roman"/>
                <w:bCs/>
                <w:lang w:val="uk-UA"/>
              </w:rPr>
              <w:t xml:space="preserve">. Замовник є резидентом </w:t>
            </w:r>
            <w:ins w:id="9199" w:author="OLENA PASHKOVA (NEPTUNE.UA)" w:date="2022-11-21T04:03:00Z">
              <w:r w:rsidR="005B5711" w:rsidRPr="004C5B1D">
                <w:rPr>
                  <w:rFonts w:ascii="Times New Roman" w:eastAsia="Calibri" w:hAnsi="Times New Roman" w:cs="Times New Roman"/>
                  <w:bCs/>
                  <w:lang w:val="uk-UA"/>
                </w:rPr>
                <w:t>Швейцарії</w:t>
              </w:r>
            </w:ins>
            <w:del w:id="9200" w:author="OLENA PASHKOVA (NEPTUNE.UA)" w:date="2022-11-21T04:03:00Z">
              <w:r w:rsidRPr="00783C1A" w:rsidDel="006657D0">
                <w:rPr>
                  <w:rFonts w:ascii="Times New Roman" w:eastAsia="Calibri" w:hAnsi="Times New Roman" w:cs="Times New Roman"/>
                  <w:bCs/>
                  <w:highlight w:val="yellow"/>
                  <w:lang w:val="uk-UA"/>
                  <w:rPrChange w:id="9201" w:author="OLENA PASHKOVA (NEPTUNE.UA)" w:date="2022-11-21T15:31:00Z">
                    <w:rPr>
                      <w:rFonts w:ascii="Times New Roman" w:eastAsia="Calibri" w:hAnsi="Times New Roman" w:cs="Times New Roman"/>
                      <w:highlight w:val="yellow"/>
                      <w:lang w:val="uk-UA"/>
                    </w:rPr>
                  </w:rPrChange>
                </w:rPr>
                <w:delText>___________</w:delText>
              </w:r>
            </w:del>
            <w:r w:rsidRPr="00783C1A">
              <w:rPr>
                <w:rFonts w:ascii="Times New Roman" w:eastAsia="Calibri" w:hAnsi="Times New Roman" w:cs="Times New Roman"/>
                <w:bCs/>
                <w:lang w:val="uk-UA"/>
                <w:rPrChange w:id="9202" w:author="OLENA PASHKOVA (NEPTUNE.UA)" w:date="2022-11-21T15:31:00Z">
                  <w:rPr>
                    <w:rFonts w:ascii="Times New Roman" w:eastAsia="Calibri" w:hAnsi="Times New Roman" w:cs="Times New Roman"/>
                    <w:lang w:val="uk-UA"/>
                  </w:rPr>
                </w:rPrChange>
              </w:rPr>
              <w:t xml:space="preserve"> та платником податків на загальних підставах.</w:t>
            </w:r>
          </w:p>
          <w:p w14:paraId="3EA7B2E1" w14:textId="4D20B032" w:rsidR="00400CA9" w:rsidRPr="00783C1A" w:rsidDel="00EA1B6E" w:rsidRDefault="00400CA9" w:rsidP="00EA1B6E">
            <w:pPr>
              <w:contextualSpacing/>
              <w:jc w:val="both"/>
              <w:rPr>
                <w:ins w:id="9203" w:author="Nataliya Tomaskovic" w:date="2022-08-19T09:18:00Z"/>
                <w:del w:id="9204" w:author="OLENA PASHKOVA (NEPTUNE.UA)" w:date="2022-11-21T04:17:00Z"/>
                <w:rFonts w:ascii="Times New Roman" w:eastAsia="Calibri" w:hAnsi="Times New Roman" w:cs="Times New Roman"/>
                <w:bCs/>
                <w:lang w:val="uk-UA"/>
                <w:rPrChange w:id="9205" w:author="OLENA PASHKOVA (NEPTUNE.UA)" w:date="2022-11-21T15:31:00Z">
                  <w:rPr>
                    <w:ins w:id="9206" w:author="Nataliya Tomaskovic" w:date="2022-08-19T09:18:00Z"/>
                    <w:del w:id="9207" w:author="OLENA PASHKOVA (NEPTUNE.UA)" w:date="2022-11-21T04:17: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208" w:author="OLENA PASHKOVA (NEPTUNE.UA)" w:date="2022-11-21T15:31:00Z">
                  <w:rPr>
                    <w:rFonts w:ascii="Times New Roman" w:eastAsia="Calibri" w:hAnsi="Times New Roman" w:cs="Times New Roman"/>
                    <w:b/>
                    <w:lang w:val="uk-UA"/>
                  </w:rPr>
                </w:rPrChange>
              </w:rPr>
              <w:t>9.14.</w:t>
            </w:r>
            <w:r w:rsidR="000C30E5" w:rsidRPr="00783C1A">
              <w:rPr>
                <w:rFonts w:ascii="Times New Roman" w:eastAsia="Calibri" w:hAnsi="Times New Roman" w:cs="Times New Roman"/>
                <w:bCs/>
                <w:lang w:val="uk-UA"/>
                <w:rPrChange w:id="9209" w:author="OLENA PASHKOVA (NEPTUNE.UA)" w:date="2022-11-21T15:31:00Z">
                  <w:rPr>
                    <w:rFonts w:ascii="Times New Roman" w:eastAsia="Calibri" w:hAnsi="Times New Roman" w:cs="Times New Roman"/>
                    <w:b/>
                    <w:lang w:val="uk-UA"/>
                  </w:rPr>
                </w:rPrChange>
              </w:rPr>
              <w:t xml:space="preserve"> </w:t>
            </w:r>
            <w:r w:rsidR="00607B8A" w:rsidRPr="00783C1A">
              <w:rPr>
                <w:rFonts w:ascii="Times New Roman" w:eastAsia="Calibri" w:hAnsi="Times New Roman" w:cs="Times New Roman"/>
                <w:bCs/>
                <w:lang w:val="uk-UA"/>
              </w:rPr>
              <w:t>В</w:t>
            </w:r>
            <w:r w:rsidRPr="004C5B1D">
              <w:rPr>
                <w:rFonts w:ascii="Times New Roman" w:eastAsia="Calibri" w:hAnsi="Times New Roman" w:cs="Times New Roman"/>
                <w:bCs/>
                <w:lang w:val="uk-UA"/>
              </w:rPr>
              <w:t xml:space="preserve"> разі зміни цін на енергоносії, ГСМ, збільшення вартості послуг субпідрядників та інших  матеріальних ресурсів, необхідних для надан</w:t>
            </w:r>
            <w:ins w:id="9210" w:author="OLENA PASHKOVA (NEPTUNE.UA)" w:date="2022-11-21T04:16:00Z">
              <w:r w:rsidR="00607B8A" w:rsidRPr="00783C1A">
                <w:rPr>
                  <w:rFonts w:ascii="Times New Roman" w:eastAsia="Calibri" w:hAnsi="Times New Roman" w:cs="Times New Roman"/>
                  <w:bCs/>
                  <w:lang w:val="uk-UA"/>
                  <w:rPrChange w:id="9211" w:author="OLENA PASHKOVA (NEPTUNE.UA)" w:date="2022-11-21T15:31:00Z">
                    <w:rPr>
                      <w:rFonts w:ascii="Times New Roman" w:eastAsia="Calibri" w:hAnsi="Times New Roman" w:cs="Times New Roman"/>
                      <w:lang w:val="uk-UA"/>
                    </w:rPr>
                  </w:rPrChange>
                </w:rPr>
                <w:t>н</w:t>
              </w:r>
            </w:ins>
            <w:r w:rsidRPr="00783C1A">
              <w:rPr>
                <w:rFonts w:ascii="Times New Roman" w:eastAsia="Calibri" w:hAnsi="Times New Roman" w:cs="Times New Roman"/>
                <w:bCs/>
                <w:lang w:val="uk-UA"/>
                <w:rPrChange w:id="9212" w:author="OLENA PASHKOVA (NEPTUNE.UA)" w:date="2022-11-21T15:31:00Z">
                  <w:rPr>
                    <w:rFonts w:ascii="Times New Roman" w:eastAsia="Calibri" w:hAnsi="Times New Roman" w:cs="Times New Roman"/>
                    <w:lang w:val="uk-UA"/>
                  </w:rPr>
                </w:rPrChange>
              </w:rPr>
              <w:t>я Послуг,</w:t>
            </w:r>
            <w:ins w:id="9213" w:author="OLENA PASHKOVA (NEPTUNE.UA)" w:date="2022-11-21T04:16:00Z">
              <w:r w:rsidR="00EA1B6E" w:rsidRPr="00783C1A">
                <w:rPr>
                  <w:bCs/>
                  <w:lang w:val="uk-UA"/>
                  <w:rPrChange w:id="9214" w:author="OLENA PASHKOVA (NEPTUNE.UA)" w:date="2022-11-21T15:31:00Z">
                    <w:rPr/>
                  </w:rPrChange>
                </w:rPr>
                <w:t xml:space="preserve"> </w:t>
              </w:r>
              <w:r w:rsidR="00EA1B6E" w:rsidRPr="00783C1A">
                <w:rPr>
                  <w:bCs/>
                  <w:lang w:val="uk-UA"/>
                </w:rPr>
                <w:t>С</w:t>
              </w:r>
              <w:r w:rsidR="00EA1B6E" w:rsidRPr="004C5B1D">
                <w:rPr>
                  <w:rFonts w:ascii="Times New Roman" w:eastAsia="Calibri" w:hAnsi="Times New Roman" w:cs="Times New Roman"/>
                  <w:bCs/>
                  <w:lang w:val="uk-UA"/>
                </w:rPr>
                <w:t xml:space="preserve">торони </w:t>
              </w:r>
              <w:r w:rsidR="00EA1B6E" w:rsidRPr="004C5B1D">
                <w:rPr>
                  <w:rFonts w:ascii="Times New Roman" w:eastAsia="Calibri" w:hAnsi="Times New Roman" w:cs="Times New Roman"/>
                  <w:bCs/>
                  <w:lang w:val="uk-UA"/>
                </w:rPr>
                <w:t>зобов’язуються</w:t>
              </w:r>
              <w:r w:rsidR="00EA1B6E" w:rsidRPr="0064263B">
                <w:rPr>
                  <w:rFonts w:ascii="Times New Roman" w:eastAsia="Calibri" w:hAnsi="Times New Roman" w:cs="Times New Roman"/>
                  <w:bCs/>
                  <w:lang w:val="uk-UA"/>
                </w:rPr>
                <w:t xml:space="preserve"> переглянути ставки та узгодити нові протягом 10 робочих днів з моменту отриман</w:t>
              </w:r>
              <w:r w:rsidR="00EA1B6E" w:rsidRPr="00783C1A">
                <w:rPr>
                  <w:rFonts w:ascii="Times New Roman" w:eastAsia="Calibri" w:hAnsi="Times New Roman" w:cs="Times New Roman"/>
                  <w:bCs/>
                  <w:lang w:val="uk-UA"/>
                  <w:rPrChange w:id="9215" w:author="OLENA PASHKOVA (NEPTUNE.UA)" w:date="2022-11-21T15:31:00Z">
                    <w:rPr>
                      <w:rFonts w:ascii="Times New Roman" w:eastAsia="Calibri" w:hAnsi="Times New Roman" w:cs="Times New Roman"/>
                      <w:lang w:val="uk-UA"/>
                    </w:rPr>
                  </w:rPrChange>
                </w:rPr>
                <w:t>н</w:t>
              </w:r>
              <w:r w:rsidR="00EA1B6E" w:rsidRPr="00783C1A">
                <w:rPr>
                  <w:rFonts w:ascii="Times New Roman" w:eastAsia="Calibri" w:hAnsi="Times New Roman" w:cs="Times New Roman"/>
                  <w:bCs/>
                  <w:lang w:val="uk-UA"/>
                  <w:rPrChange w:id="9216" w:author="OLENA PASHKOVA (NEPTUNE.UA)" w:date="2022-11-21T15:31:00Z">
                    <w:rPr>
                      <w:rFonts w:ascii="Times New Roman" w:eastAsia="Calibri" w:hAnsi="Times New Roman" w:cs="Times New Roman"/>
                      <w:lang w:val="uk-UA"/>
                    </w:rPr>
                  </w:rPrChange>
                </w:rPr>
                <w:t>я</w:t>
              </w:r>
              <w:r w:rsidR="00EA1B6E" w:rsidRPr="00783C1A">
                <w:rPr>
                  <w:rFonts w:ascii="Times New Roman" w:eastAsia="Calibri" w:hAnsi="Times New Roman" w:cs="Times New Roman"/>
                  <w:bCs/>
                  <w:lang w:val="uk-UA"/>
                  <w:rPrChange w:id="9217" w:author="OLENA PASHKOVA (NEPTUNE.UA)" w:date="2022-11-21T15:31:00Z">
                    <w:rPr>
                      <w:rFonts w:ascii="Times New Roman" w:eastAsia="Calibri" w:hAnsi="Times New Roman" w:cs="Times New Roman"/>
                      <w:lang w:val="uk-UA"/>
                    </w:rPr>
                  </w:rPrChange>
                </w:rPr>
                <w:t xml:space="preserve"> відповідного повідомленн</w:t>
              </w:r>
            </w:ins>
            <w:ins w:id="9218" w:author="OLENA PASHKOVA (NEPTUNE.UA)" w:date="2022-11-21T04:17:00Z">
              <w:r w:rsidR="00EA1B6E" w:rsidRPr="00783C1A">
                <w:rPr>
                  <w:rFonts w:ascii="Times New Roman" w:eastAsia="Calibri" w:hAnsi="Times New Roman" w:cs="Times New Roman"/>
                  <w:bCs/>
                  <w:lang w:val="uk-UA"/>
                  <w:rPrChange w:id="9219" w:author="OLENA PASHKOVA (NEPTUNE.UA)" w:date="2022-11-21T15:31:00Z">
                    <w:rPr>
                      <w:rFonts w:ascii="Times New Roman" w:eastAsia="Calibri" w:hAnsi="Times New Roman" w:cs="Times New Roman"/>
                      <w:lang w:val="uk-UA"/>
                    </w:rPr>
                  </w:rPrChange>
                </w:rPr>
                <w:t>я</w:t>
              </w:r>
            </w:ins>
            <w:ins w:id="9220" w:author="OLENA PASHKOVA (NEPTUNE.UA)" w:date="2022-11-21T04:16:00Z">
              <w:r w:rsidR="00EA1B6E" w:rsidRPr="00783C1A">
                <w:rPr>
                  <w:rFonts w:ascii="Times New Roman" w:eastAsia="Calibri" w:hAnsi="Times New Roman" w:cs="Times New Roman"/>
                  <w:bCs/>
                  <w:lang w:val="uk-UA"/>
                  <w:rPrChange w:id="9221" w:author="OLENA PASHKOVA (NEPTUNE.UA)" w:date="2022-11-21T15:31:00Z">
                    <w:rPr>
                      <w:rFonts w:ascii="Times New Roman" w:eastAsia="Calibri" w:hAnsi="Times New Roman" w:cs="Times New Roman"/>
                      <w:lang w:val="uk-UA"/>
                    </w:rPr>
                  </w:rPrChange>
                </w:rPr>
                <w:t xml:space="preserve"> від Виконавця</w:t>
              </w:r>
            </w:ins>
            <w:ins w:id="9222" w:author="OLENA PASHKOVA (NEPTUNE.UA)" w:date="2022-11-21T04:17:00Z">
              <w:r w:rsidR="00EA1B6E" w:rsidRPr="00783C1A">
                <w:rPr>
                  <w:rFonts w:ascii="Times New Roman" w:eastAsia="Calibri" w:hAnsi="Times New Roman" w:cs="Times New Roman"/>
                  <w:bCs/>
                  <w:lang w:val="uk-UA"/>
                  <w:rPrChange w:id="9223" w:author="OLENA PASHKOVA (NEPTUNE.UA)" w:date="2022-11-21T15:31:00Z">
                    <w:rPr>
                      <w:rFonts w:ascii="Times New Roman" w:eastAsia="Calibri" w:hAnsi="Times New Roman" w:cs="Times New Roman"/>
                      <w:lang w:val="uk-UA"/>
                    </w:rPr>
                  </w:rPrChange>
                </w:rPr>
                <w:t>.</w:t>
              </w:r>
            </w:ins>
            <w:r w:rsidRPr="00783C1A">
              <w:rPr>
                <w:rFonts w:ascii="Times New Roman" w:eastAsia="Calibri" w:hAnsi="Times New Roman" w:cs="Times New Roman"/>
                <w:bCs/>
                <w:lang w:val="uk-UA"/>
                <w:rPrChange w:id="9224" w:author="OLENA PASHKOVA (NEPTUNE.UA)" w:date="2022-11-21T15:31:00Z">
                  <w:rPr>
                    <w:rFonts w:ascii="Times New Roman" w:eastAsia="Calibri" w:hAnsi="Times New Roman" w:cs="Times New Roman"/>
                    <w:lang w:val="uk-UA"/>
                  </w:rPr>
                </w:rPrChange>
              </w:rPr>
              <w:t xml:space="preserve"> </w:t>
            </w:r>
          </w:p>
          <w:p w14:paraId="6837CBEC" w14:textId="5288183A" w:rsidR="00400CA9" w:rsidRPr="00783C1A" w:rsidRDefault="005B2985" w:rsidP="00400CA9">
            <w:pPr>
              <w:contextualSpacing/>
              <w:jc w:val="both"/>
              <w:rPr>
                <w:ins w:id="9225" w:author="SERHII SULIMA (NEPTUNE.UA)" w:date="2022-08-31T14:05:00Z"/>
                <w:rFonts w:ascii="Times New Roman" w:eastAsia="Calibri" w:hAnsi="Times New Roman" w:cs="Times New Roman"/>
                <w:bCs/>
                <w:lang w:val="uk-UA"/>
                <w:rPrChange w:id="9226" w:author="OLENA PASHKOVA (NEPTUNE.UA)" w:date="2022-11-21T15:31:00Z">
                  <w:rPr>
                    <w:ins w:id="9227" w:author="SERHII SULIMA (NEPTUNE.UA)" w:date="2022-08-31T14:05:00Z"/>
                    <w:rFonts w:ascii="Times New Roman" w:eastAsia="Calibri" w:hAnsi="Times New Roman" w:cs="Times New Roman"/>
                    <w:b/>
                    <w:lang w:val="uk-UA"/>
                  </w:rPr>
                </w:rPrChange>
              </w:rPr>
            </w:pPr>
            <w:ins w:id="9228" w:author="OLENA PASHKOVA (NEPTUNE.UA)" w:date="2022-11-21T04:20:00Z">
              <w:r w:rsidRPr="00783C1A">
                <w:rPr>
                  <w:rFonts w:ascii="Times New Roman" w:eastAsia="Calibri" w:hAnsi="Times New Roman" w:cs="Times New Roman"/>
                  <w:bCs/>
                  <w:lang w:val="uk-UA"/>
                  <w:rPrChange w:id="9229" w:author="OLENA PASHKOVA (NEPTUNE.UA)" w:date="2022-11-21T15:31:00Z">
                    <w:rPr>
                      <w:rFonts w:ascii="Times New Roman" w:eastAsia="Calibri" w:hAnsi="Times New Roman" w:cs="Times New Roman"/>
                      <w:bCs/>
                      <w:lang w:val="uk-UA"/>
                    </w:rPr>
                  </w:rPrChange>
                </w:rPr>
                <w:t>Ставки</w:t>
              </w:r>
              <w:r w:rsidR="002E402B" w:rsidRPr="00783C1A">
                <w:rPr>
                  <w:rFonts w:ascii="Times New Roman" w:eastAsia="Calibri" w:hAnsi="Times New Roman" w:cs="Times New Roman"/>
                  <w:bCs/>
                  <w:lang w:val="uk-UA"/>
                  <w:rPrChange w:id="9230" w:author="OLENA PASHKOVA (NEPTUNE.UA)" w:date="2022-11-21T15:31:00Z">
                    <w:rPr>
                      <w:rFonts w:ascii="Times New Roman" w:eastAsia="Calibri" w:hAnsi="Times New Roman" w:cs="Times New Roman"/>
                      <w:b/>
                      <w:lang w:val="uk-UA"/>
                    </w:rPr>
                  </w:rPrChange>
                </w:rPr>
                <w:t>, викладені в цьому Договорі, можуть бути переглянуті лише за взаємною письмовою згодою Сторін.</w:t>
              </w:r>
            </w:ins>
          </w:p>
          <w:p w14:paraId="32D6B919" w14:textId="77777777" w:rsidR="00405130" w:rsidRPr="004C5B1D" w:rsidRDefault="00400CA9" w:rsidP="00400CA9">
            <w:pPr>
              <w:contextualSpacing/>
              <w:jc w:val="both"/>
              <w:rPr>
                <w:ins w:id="9231" w:author="OLENA PASHKOVA (NEPTUNE.UA)" w:date="2022-11-21T04:26:00Z"/>
                <w:rFonts w:ascii="Times New Roman" w:eastAsia="Calibri" w:hAnsi="Times New Roman" w:cs="Times New Roman"/>
                <w:bCs/>
                <w:lang w:val="uk-UA"/>
              </w:rPr>
            </w:pPr>
            <w:del w:id="9232" w:author="OLENA PASHKOVA (NEPTUNE.UA)" w:date="2022-11-21T04:26:00Z">
              <w:r w:rsidRPr="00783C1A" w:rsidDel="009A47A0">
                <w:rPr>
                  <w:rFonts w:ascii="Times New Roman" w:eastAsia="Calibri" w:hAnsi="Times New Roman" w:cs="Times New Roman"/>
                  <w:bCs/>
                  <w:lang w:val="uk-UA"/>
                </w:rPr>
                <w:delText>.</w:delText>
              </w:r>
            </w:del>
          </w:p>
          <w:p w14:paraId="45544FE3" w14:textId="6DBAD052" w:rsidR="00400CA9" w:rsidRPr="00783C1A" w:rsidRDefault="00400CA9" w:rsidP="00400CA9">
            <w:pPr>
              <w:contextualSpacing/>
              <w:jc w:val="both"/>
              <w:rPr>
                <w:rFonts w:ascii="Times New Roman" w:eastAsia="Calibri" w:hAnsi="Times New Roman" w:cs="Times New Roman"/>
                <w:bCs/>
                <w:lang w:val="uk-UA"/>
                <w:rPrChange w:id="9233"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234" w:author="OLENA PASHKOVA (NEPTUNE.UA)" w:date="2022-11-21T15:31:00Z">
                  <w:rPr>
                    <w:rFonts w:ascii="Times New Roman" w:eastAsia="Calibri" w:hAnsi="Times New Roman" w:cs="Times New Roman"/>
                    <w:b/>
                    <w:lang w:val="uk-UA"/>
                  </w:rPr>
                </w:rPrChange>
              </w:rPr>
              <w:t>10. ЗАВАНТАЖЕННЯ СУДЕН</w:t>
            </w:r>
          </w:p>
          <w:p w14:paraId="2768D8C8" w14:textId="346A08BF" w:rsidR="00400CA9" w:rsidRPr="00783C1A" w:rsidRDefault="003F2CF1" w:rsidP="00400CA9">
            <w:pPr>
              <w:contextualSpacing/>
              <w:jc w:val="both"/>
              <w:rPr>
                <w:rFonts w:ascii="Times New Roman" w:eastAsia="Calibri" w:hAnsi="Times New Roman" w:cs="Times New Roman"/>
                <w:bCs/>
                <w:lang w:val="uk-UA"/>
                <w:rPrChange w:id="9235" w:author="OLENA PASHKOVA (NEPTUNE.UA)" w:date="2022-11-21T15:31:00Z">
                  <w:rPr>
                    <w:rFonts w:ascii="Times New Roman" w:eastAsia="Calibri" w:hAnsi="Times New Roman" w:cs="Times New Roman"/>
                    <w:lang w:val="uk-UA"/>
                  </w:rPr>
                </w:rPrChange>
              </w:rPr>
            </w:pPr>
            <w:ins w:id="9236" w:author="OLENA PASHKOVA (NEPTUNE.UA)" w:date="2022-11-21T04:38:00Z">
              <w:r w:rsidRPr="00783C1A">
                <w:rPr>
                  <w:rFonts w:ascii="Times New Roman" w:eastAsia="Calibri" w:hAnsi="Times New Roman" w:cs="Times New Roman"/>
                  <w:bCs/>
                  <w:lang w:val="uk-UA"/>
                </w:rPr>
                <w:t xml:space="preserve">10.1. </w:t>
              </w:r>
            </w:ins>
            <w:r w:rsidR="00400CA9" w:rsidRPr="004C5B1D">
              <w:rPr>
                <w:rFonts w:ascii="Times New Roman" w:eastAsia="Calibri" w:hAnsi="Times New Roman" w:cs="Times New Roman"/>
                <w:bCs/>
                <w:lang w:val="uk-UA"/>
              </w:rPr>
              <w:t xml:space="preserve">У разі </w:t>
            </w:r>
            <w:r w:rsidRPr="004C5B1D">
              <w:rPr>
                <w:rFonts w:ascii="Times New Roman" w:eastAsia="Calibri" w:hAnsi="Times New Roman" w:cs="Times New Roman"/>
                <w:bCs/>
                <w:lang w:val="uk-UA"/>
              </w:rPr>
              <w:t>підтвердження</w:t>
            </w:r>
            <w:r w:rsidR="00400CA9" w:rsidRPr="0064263B">
              <w:rPr>
                <w:rFonts w:ascii="Times New Roman" w:eastAsia="Calibri" w:hAnsi="Times New Roman" w:cs="Times New Roman"/>
                <w:bCs/>
                <w:lang w:val="uk-UA"/>
              </w:rPr>
              <w:t xml:space="preserve"> Виконавцем Замовнику лейкена у заплановані дати прибуття суден інших замовників всі витрати, </w:t>
            </w:r>
            <w:r w:rsidRPr="00783C1A">
              <w:rPr>
                <w:rFonts w:ascii="Times New Roman" w:eastAsia="Calibri" w:hAnsi="Times New Roman" w:cs="Times New Roman"/>
                <w:bCs/>
                <w:lang w:val="uk-UA"/>
                <w:rPrChange w:id="9237" w:author="OLENA PASHKOVA (NEPTUNE.UA)" w:date="2022-11-21T15:31:00Z">
                  <w:rPr>
                    <w:rFonts w:ascii="Times New Roman" w:eastAsia="Calibri" w:hAnsi="Times New Roman" w:cs="Times New Roman"/>
                    <w:lang w:val="uk-UA"/>
                  </w:rPr>
                </w:rPrChange>
              </w:rPr>
              <w:t>пов’язані</w:t>
            </w:r>
            <w:r w:rsidR="00400CA9" w:rsidRPr="00783C1A">
              <w:rPr>
                <w:rFonts w:ascii="Times New Roman" w:eastAsia="Calibri" w:hAnsi="Times New Roman" w:cs="Times New Roman"/>
                <w:bCs/>
                <w:lang w:val="uk-UA"/>
                <w:rPrChange w:id="9238" w:author="OLENA PASHKOVA (NEPTUNE.UA)" w:date="2022-11-21T15:31:00Z">
                  <w:rPr>
                    <w:rFonts w:ascii="Times New Roman" w:eastAsia="Calibri" w:hAnsi="Times New Roman" w:cs="Times New Roman"/>
                    <w:lang w:val="uk-UA"/>
                  </w:rPr>
                </w:rPrChange>
              </w:rPr>
              <w:t xml:space="preserve"> з можливим відведенням судна від причалу, </w:t>
            </w:r>
            <w:r w:rsidR="00400CA9" w:rsidRPr="00783C1A">
              <w:rPr>
                <w:rFonts w:ascii="Times New Roman" w:eastAsia="Calibri" w:hAnsi="Times New Roman" w:cs="Times New Roman"/>
                <w:bCs/>
                <w:lang w:val="uk-UA"/>
                <w:rPrChange w:id="9239" w:author="OLENA PASHKOVA (NEPTUNE.UA)" w:date="2022-11-21T15:31:00Z">
                  <w:rPr>
                    <w:rFonts w:ascii="Times New Roman" w:eastAsia="Calibri" w:hAnsi="Times New Roman" w:cs="Times New Roman"/>
                    <w:lang w:val="uk-UA"/>
                  </w:rPr>
                </w:rPrChange>
              </w:rPr>
              <w:lastRenderedPageBreak/>
              <w:t>перешвартовкою/перетяжкою Cудна, відноcяться на рахунок Виконавця. Час з моменту відведення Судна від причалу/перешвартовки Судна зараховуються до часу вантажних операцій Виконавця (сталійного часу).</w:t>
            </w:r>
          </w:p>
          <w:p w14:paraId="7C512840" w14:textId="380F292B" w:rsidR="00400CA9" w:rsidRPr="00783C1A" w:rsidRDefault="00400CA9" w:rsidP="00400CA9">
            <w:pPr>
              <w:contextualSpacing/>
              <w:jc w:val="both"/>
              <w:rPr>
                <w:rFonts w:ascii="Times New Roman" w:eastAsia="Calibri" w:hAnsi="Times New Roman" w:cs="Times New Roman"/>
                <w:bCs/>
                <w:lang w:val="uk-UA"/>
                <w:rPrChange w:id="924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241" w:author="OLENA PASHKOVA (NEPTUNE.UA)" w:date="2022-11-21T15:31:00Z">
                  <w:rPr>
                    <w:rFonts w:ascii="Times New Roman" w:eastAsia="Calibri" w:hAnsi="Times New Roman" w:cs="Times New Roman"/>
                    <w:lang w:val="uk-UA"/>
                  </w:rPr>
                </w:rPrChange>
              </w:rPr>
              <w:t>У випадку прибуття судна Замовника поза межами узго</w:t>
            </w:r>
            <w:r w:rsidR="002A761A" w:rsidRPr="00783C1A">
              <w:rPr>
                <w:rFonts w:ascii="Times New Roman" w:eastAsia="Calibri" w:hAnsi="Times New Roman" w:cs="Times New Roman"/>
                <w:bCs/>
                <w:lang w:val="uk-UA"/>
                <w:rPrChange w:id="9242" w:author="OLENA PASHKOVA (NEPTUNE.UA)" w:date="2022-11-21T15:31:00Z">
                  <w:rPr>
                    <w:rFonts w:ascii="Times New Roman" w:eastAsia="Calibri" w:hAnsi="Times New Roman" w:cs="Times New Roman"/>
                    <w:lang w:val="uk-UA"/>
                  </w:rPr>
                </w:rPrChange>
              </w:rPr>
              <w:t>дж</w:t>
            </w:r>
            <w:r w:rsidRPr="00783C1A">
              <w:rPr>
                <w:rFonts w:ascii="Times New Roman" w:eastAsia="Calibri" w:hAnsi="Times New Roman" w:cs="Times New Roman"/>
                <w:bCs/>
                <w:lang w:val="uk-UA"/>
                <w:rPrChange w:id="9243" w:author="OLENA PASHKOVA (NEPTUNE.UA)" w:date="2022-11-21T15:31:00Z">
                  <w:rPr>
                    <w:rFonts w:ascii="Times New Roman" w:eastAsia="Calibri" w:hAnsi="Times New Roman" w:cs="Times New Roman"/>
                    <w:lang w:val="uk-UA"/>
                  </w:rPr>
                </w:rPrChange>
              </w:rPr>
              <w:t>еного лейкену (раніше або пізніше), прийняття судна під навантаження здійснюється за принципом “Line up” згідно п. 10.</w:t>
            </w:r>
            <w:ins w:id="9244" w:author="OLENA PASHKOVA (NEPTUNE.UA)" w:date="2022-11-21T04:46:00Z">
              <w:r w:rsidR="00DA4D7A" w:rsidRPr="00783C1A">
                <w:rPr>
                  <w:rFonts w:ascii="Times New Roman" w:eastAsia="Calibri" w:hAnsi="Times New Roman" w:cs="Times New Roman"/>
                  <w:bCs/>
                  <w:lang w:val="uk-UA"/>
                  <w:rPrChange w:id="9245" w:author="OLENA PASHKOVA (NEPTUNE.UA)" w:date="2022-11-21T15:31:00Z">
                    <w:rPr>
                      <w:rFonts w:ascii="Times New Roman" w:eastAsia="Calibri" w:hAnsi="Times New Roman" w:cs="Times New Roman"/>
                      <w:lang w:val="uk-UA"/>
                    </w:rPr>
                  </w:rPrChange>
                </w:rPr>
                <w:t>3</w:t>
              </w:r>
            </w:ins>
            <w:r w:rsidRPr="00783C1A">
              <w:rPr>
                <w:rFonts w:ascii="Times New Roman" w:eastAsia="Calibri" w:hAnsi="Times New Roman" w:cs="Times New Roman"/>
                <w:bCs/>
                <w:lang w:val="uk-UA"/>
                <w:rPrChange w:id="9246" w:author="OLENA PASHKOVA (NEPTUNE.UA)" w:date="2022-11-21T15:31:00Z">
                  <w:rPr>
                    <w:rFonts w:ascii="Times New Roman" w:eastAsia="Calibri" w:hAnsi="Times New Roman" w:cs="Times New Roman"/>
                    <w:lang w:val="uk-UA"/>
                  </w:rPr>
                </w:rPrChange>
              </w:rPr>
              <w:t xml:space="preserve"> цього Договору.</w:t>
            </w:r>
          </w:p>
          <w:p w14:paraId="508216E9" w14:textId="0D4E53F6" w:rsidR="00400CA9" w:rsidRPr="00783C1A" w:rsidRDefault="00400CA9" w:rsidP="00400CA9">
            <w:pPr>
              <w:contextualSpacing/>
              <w:jc w:val="both"/>
              <w:rPr>
                <w:rFonts w:ascii="Times New Roman" w:eastAsia="Calibri" w:hAnsi="Times New Roman" w:cs="Times New Roman"/>
                <w:bCs/>
                <w:lang w:val="uk-UA"/>
                <w:rPrChange w:id="924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248" w:author="OLENA PASHKOVA (NEPTUNE.UA)" w:date="2022-11-21T15:31:00Z">
                  <w:rPr>
                    <w:rFonts w:ascii="Times New Roman" w:eastAsia="Calibri" w:hAnsi="Times New Roman" w:cs="Times New Roman"/>
                    <w:b/>
                    <w:lang w:val="uk-UA"/>
                  </w:rPr>
                </w:rPrChange>
              </w:rPr>
              <w:t>10.2.</w:t>
            </w:r>
            <w:r w:rsidRPr="00783C1A">
              <w:rPr>
                <w:rFonts w:ascii="Times New Roman" w:eastAsia="Calibri" w:hAnsi="Times New Roman" w:cs="Times New Roman"/>
                <w:bCs/>
                <w:lang w:val="uk-UA"/>
              </w:rPr>
              <w:tab/>
              <w:t xml:space="preserve">Замовник або судовий агент повідомляє Виконавця про очікуваний час прибуття кожного судна для завантаження: очікуваний час прибуття (ЕТА) судна (за 6 днів, а також за 72, 48, 24,12 та 6 </w:t>
            </w:r>
            <w:r w:rsidRPr="00783C1A">
              <w:rPr>
                <w:rFonts w:ascii="Times New Roman" w:eastAsia="Calibri" w:hAnsi="Times New Roman" w:cs="Times New Roman"/>
                <w:bCs/>
                <w:lang w:val="uk-UA"/>
                <w:rPrChange w:id="9249" w:author="OLENA PASHKOVA (NEPTUNE.UA)" w:date="2022-11-21T15:31:00Z">
                  <w:rPr>
                    <w:rFonts w:ascii="Times New Roman" w:eastAsia="Calibri" w:hAnsi="Times New Roman" w:cs="Times New Roman"/>
                    <w:lang w:val="uk-UA"/>
                  </w:rPr>
                </w:rPrChange>
              </w:rPr>
              <w:t>годин) і час підходу судна до рейду Порту) в рамках узгодженого щомісячного графіку, погодженого Сторонами віповідно до п.</w:t>
            </w:r>
            <w:ins w:id="9250" w:author="OLENA PASHKOVA (NEPTUNE.UA)" w:date="2022-11-21T04:47:00Z">
              <w:r w:rsidR="00CF5EEE" w:rsidRPr="00783C1A">
                <w:rPr>
                  <w:rFonts w:ascii="Times New Roman" w:eastAsia="Calibri" w:hAnsi="Times New Roman" w:cs="Times New Roman"/>
                  <w:bCs/>
                  <w:lang w:val="en-US"/>
                  <w:rPrChange w:id="9251" w:author="OLENA PASHKOVA (NEPTUNE.UA)" w:date="2022-11-21T15:31:00Z">
                    <w:rPr>
                      <w:rFonts w:ascii="Times New Roman" w:eastAsia="Calibri" w:hAnsi="Times New Roman" w:cs="Times New Roman"/>
                      <w:lang w:val="en-US"/>
                    </w:rPr>
                  </w:rPrChange>
                </w:rPr>
                <w:t xml:space="preserve"> </w:t>
              </w:r>
              <w:r w:rsidR="00CF5EEE" w:rsidRPr="00783C1A">
                <w:rPr>
                  <w:rFonts w:ascii="Times New Roman" w:eastAsia="Calibri" w:hAnsi="Times New Roman" w:cs="Times New Roman"/>
                  <w:bCs/>
                  <w:lang w:val="en-US"/>
                  <w:rPrChange w:id="9252" w:author="OLENA PASHKOVA (NEPTUNE.UA)" w:date="2022-11-21T15:31:00Z">
                    <w:rPr>
                      <w:rFonts w:ascii="Times New Roman" w:eastAsia="Calibri" w:hAnsi="Times New Roman" w:cs="Times New Roman"/>
                      <w:lang w:val="en-US"/>
                    </w:rPr>
                  </w:rPrChange>
                </w:rPr>
                <w:t xml:space="preserve"> </w:t>
              </w:r>
              <w:r w:rsidR="00D367E6" w:rsidRPr="00783C1A">
                <w:rPr>
                  <w:rFonts w:ascii="Times New Roman" w:eastAsia="Calibri" w:hAnsi="Times New Roman" w:cs="Times New Roman"/>
                  <w:bCs/>
                  <w:lang w:val="uk-UA"/>
                  <w:rPrChange w:id="9253" w:author="OLENA PASHKOVA (NEPTUNE.UA)" w:date="2022-11-21T15:31:00Z">
                    <w:rPr>
                      <w:rFonts w:ascii="Times New Roman" w:eastAsia="Calibri" w:hAnsi="Times New Roman" w:cs="Times New Roman"/>
                      <w:lang w:val="uk-UA"/>
                    </w:rPr>
                  </w:rPrChange>
                </w:rPr>
                <w:t xml:space="preserve">4.1. та 5.2. </w:t>
              </w:r>
            </w:ins>
            <w:r w:rsidRPr="00783C1A">
              <w:rPr>
                <w:rFonts w:ascii="Times New Roman" w:eastAsia="Calibri" w:hAnsi="Times New Roman" w:cs="Times New Roman"/>
                <w:bCs/>
                <w:lang w:val="uk-UA"/>
                <w:rPrChange w:id="9254" w:author="OLENA PASHKOVA (NEPTUNE.UA)" w:date="2022-11-21T15:31:00Z">
                  <w:rPr>
                    <w:rFonts w:ascii="Times New Roman" w:eastAsia="Calibri" w:hAnsi="Times New Roman" w:cs="Times New Roman"/>
                    <w:lang w:val="uk-UA"/>
                  </w:rPr>
                </w:rPrChange>
              </w:rPr>
              <w:t>цього Договору.</w:t>
            </w:r>
          </w:p>
          <w:p w14:paraId="3D6B9B4A" w14:textId="77777777" w:rsidR="00400CA9" w:rsidRPr="00783C1A" w:rsidDel="009977E2" w:rsidRDefault="00400CA9" w:rsidP="00400CA9">
            <w:pPr>
              <w:contextualSpacing/>
              <w:jc w:val="both"/>
              <w:rPr>
                <w:del w:id="9255" w:author="Nataliya Tomaskovic" w:date="2022-08-19T09:41:00Z"/>
                <w:rFonts w:ascii="Times New Roman" w:eastAsia="Calibri" w:hAnsi="Times New Roman" w:cs="Times New Roman"/>
                <w:bCs/>
                <w:lang w:val="uk-UA"/>
                <w:rPrChange w:id="9256" w:author="OLENA PASHKOVA (NEPTUNE.UA)" w:date="2022-11-21T15:31:00Z">
                  <w:rPr>
                    <w:del w:id="9257" w:author="Nataliya Tomaskovic" w:date="2022-08-19T09:41:00Z"/>
                    <w:rFonts w:ascii="Times New Roman" w:eastAsia="Calibri" w:hAnsi="Times New Roman" w:cs="Times New Roman"/>
                    <w:b/>
                    <w:lang w:val="uk-UA"/>
                  </w:rPr>
                </w:rPrChange>
              </w:rPr>
            </w:pPr>
          </w:p>
          <w:p w14:paraId="64312BA4" w14:textId="77777777" w:rsidR="00400CA9" w:rsidRPr="00783C1A" w:rsidRDefault="00400CA9" w:rsidP="00400CA9">
            <w:pPr>
              <w:contextualSpacing/>
              <w:jc w:val="both"/>
              <w:rPr>
                <w:ins w:id="9258" w:author="SERHII SULIMA (NEPTUNE.UA)" w:date="2022-08-31T14:13:00Z"/>
                <w:rFonts w:ascii="Times New Roman" w:eastAsia="Calibri" w:hAnsi="Times New Roman" w:cs="Times New Roman"/>
                <w:bCs/>
                <w:lang w:val="uk-UA"/>
                <w:rPrChange w:id="9259" w:author="OLENA PASHKOVA (NEPTUNE.UA)" w:date="2022-11-21T15:31:00Z">
                  <w:rPr>
                    <w:ins w:id="9260" w:author="SERHII SULIMA (NEPTUNE.UA)" w:date="2022-08-31T14:13:00Z"/>
                    <w:rFonts w:ascii="Times New Roman" w:eastAsia="Calibri" w:hAnsi="Times New Roman" w:cs="Times New Roman"/>
                    <w:b/>
                    <w:lang w:val="uk-UA"/>
                  </w:rPr>
                </w:rPrChange>
              </w:rPr>
            </w:pPr>
          </w:p>
          <w:p w14:paraId="4D64108A" w14:textId="0EA13A16" w:rsidR="00400CA9" w:rsidRPr="00783C1A" w:rsidRDefault="00400CA9" w:rsidP="00400CA9">
            <w:pPr>
              <w:contextualSpacing/>
              <w:jc w:val="both"/>
              <w:rPr>
                <w:rFonts w:ascii="Times New Roman" w:eastAsia="Calibri" w:hAnsi="Times New Roman" w:cs="Times New Roman"/>
                <w:bCs/>
                <w:lang w:val="uk-UA"/>
                <w:rPrChange w:id="9261"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262" w:author="OLENA PASHKOVA (NEPTUNE.UA)" w:date="2022-11-21T15:31:00Z">
                  <w:rPr>
                    <w:rFonts w:ascii="Times New Roman" w:eastAsia="Calibri" w:hAnsi="Times New Roman" w:cs="Times New Roman"/>
                    <w:b/>
                    <w:lang w:val="uk-UA"/>
                  </w:rPr>
                </w:rPrChange>
              </w:rPr>
              <w:t>10.</w:t>
            </w:r>
            <w:r w:rsidR="00032FB1" w:rsidRPr="00783C1A">
              <w:rPr>
                <w:rFonts w:ascii="Times New Roman" w:eastAsia="Calibri" w:hAnsi="Times New Roman" w:cs="Times New Roman"/>
                <w:bCs/>
                <w:lang w:val="uk-UA"/>
                <w:rPrChange w:id="9263" w:author="OLENA PASHKOVA (NEPTUNE.UA)" w:date="2022-11-21T15:31:00Z">
                  <w:rPr>
                    <w:rFonts w:ascii="Times New Roman" w:eastAsia="Calibri" w:hAnsi="Times New Roman" w:cs="Times New Roman"/>
                    <w:b/>
                    <w:lang w:val="uk-UA"/>
                  </w:rPr>
                </w:rPrChange>
              </w:rPr>
              <w:t>3</w:t>
            </w:r>
            <w:r w:rsidRPr="00783C1A">
              <w:rPr>
                <w:rFonts w:ascii="Times New Roman" w:eastAsia="Calibri" w:hAnsi="Times New Roman" w:cs="Times New Roman"/>
                <w:bCs/>
                <w:lang w:val="uk-UA"/>
                <w:rPrChange w:id="9264" w:author="OLENA PASHKOVA (NEPTUNE.UA)" w:date="2022-11-21T15:31:00Z">
                  <w:rPr>
                    <w:rFonts w:ascii="Times New Roman" w:eastAsia="Calibri" w:hAnsi="Times New Roman" w:cs="Times New Roman"/>
                    <w:b/>
                    <w:lang w:val="uk-UA"/>
                  </w:rPr>
                </w:rPrChange>
              </w:rPr>
              <w:t>. Принцип “Line up”</w:t>
            </w:r>
          </w:p>
          <w:p w14:paraId="12DB4F6F" w14:textId="01D57D00" w:rsidR="00400CA9" w:rsidRPr="00783C1A" w:rsidRDefault="00400CA9" w:rsidP="00400CA9">
            <w:pPr>
              <w:contextualSpacing/>
              <w:jc w:val="both"/>
              <w:rPr>
                <w:rFonts w:ascii="Times New Roman" w:eastAsia="Calibri" w:hAnsi="Times New Roman" w:cs="Times New Roman"/>
                <w:bCs/>
                <w:lang w:val="uk-UA"/>
                <w:rPrChange w:id="926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266" w:author="OLENA PASHKOVA (NEPTUNE.UA)" w:date="2022-11-21T15:31:00Z">
                  <w:rPr>
                    <w:rFonts w:ascii="Times New Roman" w:eastAsia="Calibri" w:hAnsi="Times New Roman" w:cs="Times New Roman"/>
                    <w:b/>
                    <w:lang w:val="uk-UA"/>
                  </w:rPr>
                </w:rPrChange>
              </w:rPr>
              <w:t>10.</w:t>
            </w:r>
            <w:del w:id="9267" w:author="OLENA PASHKOVA (NEPTUNE.UA)" w:date="2022-11-21T04:50:00Z">
              <w:r w:rsidRPr="00783C1A" w:rsidDel="00CB7A06">
                <w:rPr>
                  <w:rFonts w:ascii="Times New Roman" w:eastAsia="Calibri" w:hAnsi="Times New Roman" w:cs="Times New Roman"/>
                  <w:bCs/>
                  <w:lang w:val="uk-UA"/>
                  <w:rPrChange w:id="9268" w:author="OLENA PASHKOVA (NEPTUNE.UA)" w:date="2022-11-21T15:31:00Z">
                    <w:rPr>
                      <w:rFonts w:ascii="Times New Roman" w:eastAsia="Calibri" w:hAnsi="Times New Roman" w:cs="Times New Roman"/>
                      <w:b/>
                      <w:lang w:val="uk-UA"/>
                    </w:rPr>
                  </w:rPrChange>
                </w:rPr>
                <w:delText>4</w:delText>
              </w:r>
            </w:del>
            <w:ins w:id="9269" w:author="OLENA PASHKOVA (NEPTUNE.UA)" w:date="2022-11-21T04:50:00Z">
              <w:r w:rsidR="00CB7A06" w:rsidRPr="00783C1A">
                <w:rPr>
                  <w:rFonts w:ascii="Times New Roman" w:eastAsia="Calibri" w:hAnsi="Times New Roman" w:cs="Times New Roman"/>
                  <w:bCs/>
                  <w:lang w:val="uk-UA"/>
                  <w:rPrChange w:id="9270" w:author="OLENA PASHKOVA (NEPTUNE.UA)" w:date="2022-11-21T15:31:00Z">
                    <w:rPr>
                      <w:rFonts w:ascii="Times New Roman" w:eastAsia="Calibri" w:hAnsi="Times New Roman" w:cs="Times New Roman"/>
                      <w:b/>
                      <w:lang w:val="uk-UA"/>
                    </w:rPr>
                  </w:rPrChange>
                </w:rPr>
                <w:t>3</w:t>
              </w:r>
            </w:ins>
            <w:r w:rsidRPr="00783C1A">
              <w:rPr>
                <w:rFonts w:ascii="Times New Roman" w:eastAsia="Calibri" w:hAnsi="Times New Roman" w:cs="Times New Roman"/>
                <w:bCs/>
                <w:lang w:val="uk-UA"/>
                <w:rPrChange w:id="9271" w:author="OLENA PASHKOVA (NEPTUNE.UA)" w:date="2022-11-21T15:31:00Z">
                  <w:rPr>
                    <w:rFonts w:ascii="Times New Roman" w:eastAsia="Calibri" w:hAnsi="Times New Roman" w:cs="Times New Roman"/>
                    <w:b/>
                    <w:lang w:val="uk-UA"/>
                  </w:rPr>
                </w:rPrChange>
              </w:rPr>
              <w:t>.1.</w:t>
            </w:r>
            <w:r w:rsidRPr="00783C1A">
              <w:rPr>
                <w:rFonts w:ascii="Times New Roman" w:eastAsia="Calibri" w:hAnsi="Times New Roman" w:cs="Times New Roman"/>
                <w:bCs/>
                <w:lang w:val="uk-UA"/>
              </w:rPr>
              <w:t xml:space="preserve"> У випадку, якщо судно Замовника підходить раніше узгодженого строку (line up), його завантаження раніше узгодженого строку починається виключно після підтвердження Виконавцем щодо обробки такого судна, за умови що причал/ли вільні в порядку загальної черг</w:t>
            </w:r>
            <w:r w:rsidRPr="00783C1A">
              <w:rPr>
                <w:rFonts w:ascii="Times New Roman" w:eastAsia="Calibri" w:hAnsi="Times New Roman" w:cs="Times New Roman"/>
                <w:bCs/>
                <w:lang w:val="uk-UA"/>
                <w:rPrChange w:id="9272" w:author="OLENA PASHKOVA (NEPTUNE.UA)" w:date="2022-11-21T15:31:00Z">
                  <w:rPr>
                    <w:rFonts w:ascii="Times New Roman" w:eastAsia="Calibri" w:hAnsi="Times New Roman" w:cs="Times New Roman"/>
                    <w:lang w:val="uk-UA"/>
                  </w:rPr>
                </w:rPrChange>
              </w:rPr>
              <w:t xml:space="preserve">и інших суден, що прибули в погоджений строк (line up). </w:t>
            </w:r>
          </w:p>
          <w:p w14:paraId="02830BE0" w14:textId="77777777" w:rsidR="00400CA9" w:rsidRPr="00783C1A" w:rsidRDefault="00400CA9" w:rsidP="00400CA9">
            <w:pPr>
              <w:contextualSpacing/>
              <w:jc w:val="both"/>
              <w:rPr>
                <w:ins w:id="9273" w:author="SERHII SULIMA (NEPTUNE.UA)" w:date="2022-08-31T14:16:00Z"/>
                <w:rFonts w:ascii="Times New Roman" w:eastAsia="Calibri" w:hAnsi="Times New Roman" w:cs="Times New Roman"/>
                <w:bCs/>
                <w:lang w:val="uk-UA"/>
                <w:rPrChange w:id="9274" w:author="OLENA PASHKOVA (NEPTUNE.UA)" w:date="2022-11-21T15:31:00Z">
                  <w:rPr>
                    <w:ins w:id="9275" w:author="SERHII SULIMA (NEPTUNE.UA)" w:date="2022-08-31T14:16:00Z"/>
                    <w:rFonts w:ascii="Times New Roman" w:eastAsia="Calibri" w:hAnsi="Times New Roman" w:cs="Times New Roman"/>
                    <w:b/>
                    <w:lang w:val="uk-UA"/>
                  </w:rPr>
                </w:rPrChange>
              </w:rPr>
            </w:pPr>
          </w:p>
          <w:p w14:paraId="786B4CD7" w14:textId="0E258B0A" w:rsidR="00400CA9" w:rsidRPr="00783C1A" w:rsidRDefault="00400CA9" w:rsidP="00400CA9">
            <w:pPr>
              <w:contextualSpacing/>
              <w:jc w:val="both"/>
              <w:rPr>
                <w:rFonts w:ascii="Times New Roman" w:eastAsia="Calibri" w:hAnsi="Times New Roman" w:cs="Times New Roman"/>
                <w:bCs/>
                <w:lang w:val="uk-UA"/>
                <w:rPrChange w:id="927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277" w:author="OLENA PASHKOVA (NEPTUNE.UA)" w:date="2022-11-21T15:31:00Z">
                  <w:rPr>
                    <w:rFonts w:ascii="Times New Roman" w:eastAsia="Calibri" w:hAnsi="Times New Roman" w:cs="Times New Roman"/>
                    <w:b/>
                    <w:lang w:val="uk-UA"/>
                  </w:rPr>
                </w:rPrChange>
              </w:rPr>
              <w:t>10.</w:t>
            </w:r>
            <w:del w:id="9278" w:author="OLENA PASHKOVA (NEPTUNE.UA)" w:date="2022-11-21T04:50:00Z">
              <w:r w:rsidRPr="00783C1A" w:rsidDel="00CB7A06">
                <w:rPr>
                  <w:rFonts w:ascii="Times New Roman" w:eastAsia="Calibri" w:hAnsi="Times New Roman" w:cs="Times New Roman"/>
                  <w:bCs/>
                  <w:lang w:val="uk-UA"/>
                  <w:rPrChange w:id="9279" w:author="OLENA PASHKOVA (NEPTUNE.UA)" w:date="2022-11-21T15:31:00Z">
                    <w:rPr>
                      <w:rFonts w:ascii="Times New Roman" w:eastAsia="Calibri" w:hAnsi="Times New Roman" w:cs="Times New Roman"/>
                      <w:b/>
                      <w:lang w:val="uk-UA"/>
                    </w:rPr>
                  </w:rPrChange>
                </w:rPr>
                <w:delText>4</w:delText>
              </w:r>
            </w:del>
            <w:ins w:id="9280" w:author="OLENA PASHKOVA (NEPTUNE.UA)" w:date="2022-11-21T04:50:00Z">
              <w:r w:rsidR="00CB7A06" w:rsidRPr="00783C1A">
                <w:rPr>
                  <w:rFonts w:ascii="Times New Roman" w:eastAsia="Calibri" w:hAnsi="Times New Roman" w:cs="Times New Roman"/>
                  <w:bCs/>
                  <w:lang w:val="uk-UA"/>
                  <w:rPrChange w:id="9281" w:author="OLENA PASHKOVA (NEPTUNE.UA)" w:date="2022-11-21T15:31:00Z">
                    <w:rPr>
                      <w:rFonts w:ascii="Times New Roman" w:eastAsia="Calibri" w:hAnsi="Times New Roman" w:cs="Times New Roman"/>
                      <w:b/>
                      <w:lang w:val="uk-UA"/>
                    </w:rPr>
                  </w:rPrChange>
                </w:rPr>
                <w:t>3</w:t>
              </w:r>
            </w:ins>
            <w:r w:rsidRPr="00783C1A">
              <w:rPr>
                <w:rFonts w:ascii="Times New Roman" w:eastAsia="Calibri" w:hAnsi="Times New Roman" w:cs="Times New Roman"/>
                <w:bCs/>
                <w:lang w:val="uk-UA"/>
                <w:rPrChange w:id="9282" w:author="OLENA PASHKOVA (NEPTUNE.UA)" w:date="2022-11-21T15:31:00Z">
                  <w:rPr>
                    <w:rFonts w:ascii="Times New Roman" w:eastAsia="Calibri" w:hAnsi="Times New Roman" w:cs="Times New Roman"/>
                    <w:b/>
                    <w:lang w:val="uk-UA"/>
                  </w:rPr>
                </w:rPrChange>
              </w:rPr>
              <w:t>.2.</w:t>
            </w:r>
            <w:r w:rsidRPr="00783C1A">
              <w:rPr>
                <w:rFonts w:ascii="Times New Roman" w:eastAsia="Calibri" w:hAnsi="Times New Roman" w:cs="Times New Roman"/>
                <w:bCs/>
                <w:lang w:val="uk-UA"/>
              </w:rPr>
              <w:t xml:space="preserve"> У випадку, якщо судно Замовника підходить пізніше  узгодженого строку (lаусаn або погодженого line up), його постановка та завантаження починається виключно після підтвердження Виконавцем щодо обробки такого судна, за умови що причал /ли вільні, в загальн</w:t>
            </w:r>
            <w:r w:rsidRPr="00783C1A">
              <w:rPr>
                <w:rFonts w:ascii="Times New Roman" w:eastAsia="Calibri" w:hAnsi="Times New Roman" w:cs="Times New Roman"/>
                <w:bCs/>
                <w:lang w:val="uk-UA"/>
                <w:rPrChange w:id="9283" w:author="OLENA PASHKOVA (NEPTUNE.UA)" w:date="2022-11-21T15:31:00Z">
                  <w:rPr>
                    <w:rFonts w:ascii="Times New Roman" w:eastAsia="Calibri" w:hAnsi="Times New Roman" w:cs="Times New Roman"/>
                    <w:lang w:val="uk-UA"/>
                  </w:rPr>
                </w:rPrChange>
              </w:rPr>
              <w:t>ій черзі інших суден, що прибули в погоджений строк (lаусаn або погодженого line up).</w:t>
            </w:r>
          </w:p>
          <w:p w14:paraId="476FC45A" w14:textId="77777777" w:rsidR="00400CA9" w:rsidRPr="00783C1A" w:rsidRDefault="00400CA9" w:rsidP="00400CA9">
            <w:pPr>
              <w:contextualSpacing/>
              <w:jc w:val="both"/>
              <w:rPr>
                <w:ins w:id="9284" w:author="SERHII SULIMA (NEPTUNE.UA)" w:date="2022-08-31T14:19:00Z"/>
                <w:rFonts w:ascii="Times New Roman" w:eastAsia="Calibri" w:hAnsi="Times New Roman" w:cs="Times New Roman"/>
                <w:bCs/>
                <w:lang w:val="uk-UA"/>
                <w:rPrChange w:id="9285" w:author="OLENA PASHKOVA (NEPTUNE.UA)" w:date="2022-11-21T15:31:00Z">
                  <w:rPr>
                    <w:ins w:id="9286" w:author="SERHII SULIMA (NEPTUNE.UA)" w:date="2022-08-31T14:19:00Z"/>
                    <w:rFonts w:ascii="Times New Roman" w:eastAsia="Calibri" w:hAnsi="Times New Roman" w:cs="Times New Roman"/>
                    <w:b/>
                    <w:lang w:val="uk-UA"/>
                  </w:rPr>
                </w:rPrChange>
              </w:rPr>
            </w:pPr>
          </w:p>
          <w:p w14:paraId="25CC7EFF" w14:textId="77777777" w:rsidR="00400CA9" w:rsidRPr="00783C1A" w:rsidRDefault="00400CA9" w:rsidP="00400CA9">
            <w:pPr>
              <w:contextualSpacing/>
              <w:jc w:val="both"/>
              <w:rPr>
                <w:ins w:id="9287" w:author="SERHII SULIMA (NEPTUNE.UA)" w:date="2022-08-31T14:19:00Z"/>
                <w:rFonts w:ascii="Times New Roman" w:eastAsia="Calibri" w:hAnsi="Times New Roman" w:cs="Times New Roman"/>
                <w:bCs/>
                <w:lang w:val="uk-UA"/>
                <w:rPrChange w:id="9288" w:author="OLENA PASHKOVA (NEPTUNE.UA)" w:date="2022-11-21T15:31:00Z">
                  <w:rPr>
                    <w:ins w:id="9289" w:author="SERHII SULIMA (NEPTUNE.UA)" w:date="2022-08-31T14:19:00Z"/>
                    <w:rFonts w:ascii="Times New Roman" w:eastAsia="Calibri" w:hAnsi="Times New Roman" w:cs="Times New Roman"/>
                    <w:b/>
                    <w:lang w:val="uk-UA"/>
                  </w:rPr>
                </w:rPrChange>
              </w:rPr>
            </w:pPr>
          </w:p>
          <w:p w14:paraId="3130CF5C" w14:textId="417A7C3C" w:rsidR="00400CA9" w:rsidRPr="00783C1A" w:rsidRDefault="00400CA9" w:rsidP="00400CA9">
            <w:pPr>
              <w:contextualSpacing/>
              <w:jc w:val="both"/>
              <w:rPr>
                <w:rFonts w:ascii="Times New Roman" w:eastAsia="Calibri" w:hAnsi="Times New Roman" w:cs="Times New Roman"/>
                <w:bCs/>
                <w:lang w:val="uk-UA"/>
                <w:rPrChange w:id="929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291" w:author="OLENA PASHKOVA (NEPTUNE.UA)" w:date="2022-11-21T15:31:00Z">
                  <w:rPr>
                    <w:rFonts w:ascii="Times New Roman" w:eastAsia="Calibri" w:hAnsi="Times New Roman" w:cs="Times New Roman"/>
                    <w:b/>
                    <w:lang w:val="uk-UA"/>
                  </w:rPr>
                </w:rPrChange>
              </w:rPr>
              <w:t>10.</w:t>
            </w:r>
            <w:del w:id="9292" w:author="OLENA PASHKOVA (NEPTUNE.UA)" w:date="2022-11-21T04:50:00Z">
              <w:r w:rsidRPr="00783C1A" w:rsidDel="008E5316">
                <w:rPr>
                  <w:rFonts w:ascii="Times New Roman" w:eastAsia="Calibri" w:hAnsi="Times New Roman" w:cs="Times New Roman"/>
                  <w:bCs/>
                  <w:lang w:val="uk-UA"/>
                  <w:rPrChange w:id="9293" w:author="OLENA PASHKOVA (NEPTUNE.UA)" w:date="2022-11-21T15:31:00Z">
                    <w:rPr>
                      <w:rFonts w:ascii="Times New Roman" w:eastAsia="Calibri" w:hAnsi="Times New Roman" w:cs="Times New Roman"/>
                      <w:b/>
                      <w:lang w:val="uk-UA"/>
                    </w:rPr>
                  </w:rPrChange>
                </w:rPr>
                <w:delText>4</w:delText>
              </w:r>
            </w:del>
            <w:ins w:id="9294" w:author="OLENA PASHKOVA (NEPTUNE.UA)" w:date="2022-11-21T04:50:00Z">
              <w:r w:rsidR="008E5316" w:rsidRPr="00783C1A">
                <w:rPr>
                  <w:rFonts w:ascii="Times New Roman" w:eastAsia="Calibri" w:hAnsi="Times New Roman" w:cs="Times New Roman"/>
                  <w:bCs/>
                  <w:lang w:val="uk-UA"/>
                  <w:rPrChange w:id="9295" w:author="OLENA PASHKOVA (NEPTUNE.UA)" w:date="2022-11-21T15:31:00Z">
                    <w:rPr>
                      <w:rFonts w:ascii="Times New Roman" w:eastAsia="Calibri" w:hAnsi="Times New Roman" w:cs="Times New Roman"/>
                      <w:b/>
                      <w:lang w:val="uk-UA"/>
                    </w:rPr>
                  </w:rPrChange>
                </w:rPr>
                <w:t>3</w:t>
              </w:r>
            </w:ins>
            <w:r w:rsidRPr="00783C1A">
              <w:rPr>
                <w:rFonts w:ascii="Times New Roman" w:eastAsia="Calibri" w:hAnsi="Times New Roman" w:cs="Times New Roman"/>
                <w:bCs/>
                <w:lang w:val="uk-UA"/>
                <w:rPrChange w:id="9296" w:author="OLENA PASHKOVA (NEPTUNE.UA)" w:date="2022-11-21T15:31:00Z">
                  <w:rPr>
                    <w:rFonts w:ascii="Times New Roman" w:eastAsia="Calibri" w:hAnsi="Times New Roman" w:cs="Times New Roman"/>
                    <w:b/>
                    <w:lang w:val="uk-UA"/>
                  </w:rPr>
                </w:rPrChange>
              </w:rPr>
              <w:t>.3</w:t>
            </w:r>
            <w:r w:rsidRPr="00783C1A">
              <w:rPr>
                <w:rFonts w:ascii="Times New Roman" w:eastAsia="Calibri" w:hAnsi="Times New Roman" w:cs="Times New Roman"/>
                <w:bCs/>
                <w:lang w:val="uk-UA"/>
              </w:rPr>
              <w:t>. У випадку, якщо декілька суден прибувають у однаковий узгоджений строк (lаусаn), раніше підтверджений Виконавцем, обробка суден буде здійснюватись у порядку «пе</w:t>
            </w:r>
            <w:r w:rsidRPr="00783C1A">
              <w:rPr>
                <w:rFonts w:ascii="Times New Roman" w:eastAsia="Calibri" w:hAnsi="Times New Roman" w:cs="Times New Roman"/>
                <w:bCs/>
                <w:lang w:val="uk-UA"/>
                <w:rPrChange w:id="9297" w:author="OLENA PASHKOVA (NEPTUNE.UA)" w:date="2022-11-21T15:31:00Z">
                  <w:rPr>
                    <w:rFonts w:ascii="Times New Roman" w:eastAsia="Calibri" w:hAnsi="Times New Roman" w:cs="Times New Roman"/>
                    <w:lang w:val="uk-UA"/>
                  </w:rPr>
                </w:rPrChange>
              </w:rPr>
              <w:t xml:space="preserve">рший прибув – перший отшвартований» і згідно принципу «Line up» у загальній черзі за іншими судами, що прибули в погоджений період (lаусаn). Однак пріоритет у причалі має мати судно, для якого  готовий вантаж, якщо інші умови рівні. </w:t>
            </w:r>
          </w:p>
          <w:p w14:paraId="760E9251" w14:textId="01DBDE90" w:rsidR="00400CA9" w:rsidRPr="00783C1A" w:rsidRDefault="00400CA9" w:rsidP="00400CA9">
            <w:pPr>
              <w:contextualSpacing/>
              <w:jc w:val="both"/>
              <w:rPr>
                <w:rFonts w:ascii="Times New Roman" w:eastAsia="Calibri" w:hAnsi="Times New Roman" w:cs="Times New Roman"/>
                <w:bCs/>
                <w:lang w:val="uk-UA"/>
                <w:rPrChange w:id="9298"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299" w:author="OLENA PASHKOVA (NEPTUNE.UA)" w:date="2022-11-21T15:31:00Z">
                  <w:rPr>
                    <w:rFonts w:ascii="Times New Roman" w:eastAsia="Calibri" w:hAnsi="Times New Roman" w:cs="Times New Roman"/>
                    <w:b/>
                    <w:lang w:val="uk-UA"/>
                  </w:rPr>
                </w:rPrChange>
              </w:rPr>
              <w:t>10.</w:t>
            </w:r>
            <w:del w:id="9300" w:author="OLENA PASHKOVA (NEPTUNE.UA)" w:date="2022-11-21T04:59:00Z">
              <w:r w:rsidRPr="00783C1A" w:rsidDel="008614F4">
                <w:rPr>
                  <w:rFonts w:ascii="Times New Roman" w:eastAsia="Calibri" w:hAnsi="Times New Roman" w:cs="Times New Roman"/>
                  <w:bCs/>
                  <w:lang w:val="uk-UA"/>
                  <w:rPrChange w:id="9301" w:author="OLENA PASHKOVA (NEPTUNE.UA)" w:date="2022-11-21T15:31:00Z">
                    <w:rPr>
                      <w:rFonts w:ascii="Times New Roman" w:eastAsia="Calibri" w:hAnsi="Times New Roman" w:cs="Times New Roman"/>
                      <w:b/>
                      <w:lang w:val="uk-UA"/>
                    </w:rPr>
                  </w:rPrChange>
                </w:rPr>
                <w:delText>6</w:delText>
              </w:r>
            </w:del>
            <w:ins w:id="9302" w:author="OLENA PASHKOVA (NEPTUNE.UA)" w:date="2022-11-21T04:59:00Z">
              <w:r w:rsidR="008614F4" w:rsidRPr="00783C1A">
                <w:rPr>
                  <w:rFonts w:ascii="Times New Roman" w:eastAsia="Calibri" w:hAnsi="Times New Roman" w:cs="Times New Roman"/>
                  <w:bCs/>
                  <w:lang w:val="en-US"/>
                  <w:rPrChange w:id="9303" w:author="OLENA PASHKOVA (NEPTUNE.UA)" w:date="2022-11-21T15:31:00Z">
                    <w:rPr>
                      <w:rFonts w:ascii="Times New Roman" w:eastAsia="Calibri" w:hAnsi="Times New Roman" w:cs="Times New Roman"/>
                      <w:b/>
                      <w:lang w:val="en-US"/>
                    </w:rPr>
                  </w:rPrChange>
                </w:rPr>
                <w:t>4</w:t>
              </w:r>
            </w:ins>
            <w:r w:rsidRPr="00783C1A">
              <w:rPr>
                <w:rFonts w:ascii="Times New Roman" w:eastAsia="Calibri" w:hAnsi="Times New Roman" w:cs="Times New Roman"/>
                <w:bCs/>
                <w:lang w:val="uk-UA"/>
                <w:rPrChange w:id="9304"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Change w:id="9305" w:author="OLENA PASHKOVA (NEPTUNE.UA)" w:date="2022-11-21T15:31:00Z">
                  <w:rPr>
                    <w:rFonts w:ascii="Times New Roman" w:eastAsia="Calibri" w:hAnsi="Times New Roman" w:cs="Times New Roman"/>
                    <w:b/>
                    <w:lang w:val="uk-UA"/>
                  </w:rPr>
                </w:rPrChange>
              </w:rPr>
              <w:tab/>
              <w:t>Номінація:</w:t>
            </w:r>
          </w:p>
          <w:p w14:paraId="281027B6" w14:textId="1963F8BD" w:rsidR="00400CA9" w:rsidRPr="00783C1A" w:rsidRDefault="00400CA9" w:rsidP="00400CA9">
            <w:pPr>
              <w:contextualSpacing/>
              <w:jc w:val="both"/>
              <w:rPr>
                <w:rFonts w:ascii="Times New Roman" w:eastAsia="Calibri" w:hAnsi="Times New Roman" w:cs="Times New Roman"/>
                <w:bCs/>
                <w:rPrChange w:id="9306" w:author="OLENA PASHKOVA (NEPTUNE.UA)" w:date="2022-11-21T15:31:00Z">
                  <w:rPr>
                    <w:rFonts w:ascii="Times New Roman" w:eastAsia="Calibri" w:hAnsi="Times New Roman" w:cs="Times New Roman"/>
                  </w:rPr>
                </w:rPrChange>
              </w:rPr>
            </w:pPr>
            <w:r w:rsidRPr="00783C1A">
              <w:rPr>
                <w:rFonts w:ascii="Times New Roman" w:eastAsia="Calibri" w:hAnsi="Times New Roman" w:cs="Times New Roman"/>
                <w:bCs/>
                <w:lang w:val="uk-UA"/>
              </w:rPr>
              <w:t>Замовник призначає судно</w:t>
            </w:r>
            <w:r w:rsidRPr="004C5B1D">
              <w:rPr>
                <w:rFonts w:ascii="Times New Roman" w:eastAsia="Calibri" w:hAnsi="Times New Roman" w:cs="Times New Roman"/>
                <w:bCs/>
                <w:lang w:val="uk-UA"/>
              </w:rPr>
              <w:t xml:space="preserve"> під навантаження зерна не пізніше ніж за </w:t>
            </w:r>
            <w:ins w:id="9307" w:author="OLENA PASHKOVA (NEPTUNE.UA)" w:date="2022-11-21T04:58:00Z">
              <w:r w:rsidR="008026D0" w:rsidRPr="00783C1A">
                <w:rPr>
                  <w:rFonts w:ascii="Times New Roman" w:eastAsia="Calibri" w:hAnsi="Times New Roman" w:cs="Times New Roman"/>
                  <w:bCs/>
                  <w:lang w:val="uk-UA"/>
                  <w:rPrChange w:id="9308" w:author="OLENA PASHKOVA (NEPTUNE.UA)" w:date="2022-11-21T15:31:00Z">
                    <w:rPr>
                      <w:rFonts w:ascii="Times New Roman" w:eastAsia="Calibri" w:hAnsi="Times New Roman" w:cs="Times New Roman"/>
                      <w:lang w:val="uk-UA"/>
                    </w:rPr>
                  </w:rPrChange>
                </w:rPr>
                <w:t>7</w:t>
              </w:r>
            </w:ins>
            <w:del w:id="9309" w:author="OLENA PASHKOVA (NEPTUNE.UA)" w:date="2022-11-21T04:58:00Z">
              <w:r w:rsidRPr="00783C1A" w:rsidDel="008026D0">
                <w:rPr>
                  <w:rFonts w:ascii="Times New Roman" w:eastAsia="Calibri" w:hAnsi="Times New Roman" w:cs="Times New Roman"/>
                  <w:bCs/>
                  <w:highlight w:val="yellow"/>
                  <w:lang w:val="uk-UA"/>
                  <w:rPrChange w:id="9310" w:author="OLENA PASHKOVA (NEPTUNE.UA)" w:date="2022-11-21T15:31:00Z">
                    <w:rPr>
                      <w:rFonts w:ascii="Times New Roman" w:eastAsia="Calibri" w:hAnsi="Times New Roman" w:cs="Times New Roman"/>
                      <w:highlight w:val="yellow"/>
                      <w:lang w:val="uk-UA"/>
                    </w:rPr>
                  </w:rPrChange>
                </w:rPr>
                <w:delText>6</w:delText>
              </w:r>
            </w:del>
            <w:r w:rsidRPr="00783C1A">
              <w:rPr>
                <w:rFonts w:ascii="Times New Roman" w:eastAsia="Calibri" w:hAnsi="Times New Roman" w:cs="Times New Roman"/>
                <w:bCs/>
                <w:highlight w:val="yellow"/>
                <w:lang w:val="uk-UA"/>
                <w:rPrChange w:id="9311" w:author="OLENA PASHKOVA (NEPTUNE.UA)" w:date="2022-11-21T15:31:00Z">
                  <w:rPr>
                    <w:rFonts w:ascii="Times New Roman" w:eastAsia="Calibri" w:hAnsi="Times New Roman" w:cs="Times New Roman"/>
                    <w:highlight w:val="yellow"/>
                    <w:lang w:val="uk-UA"/>
                  </w:rPr>
                </w:rPrChange>
              </w:rPr>
              <w:t xml:space="preserve"> (</w:t>
            </w:r>
            <w:ins w:id="9312" w:author="OLENA PASHKOVA (NEPTUNE.UA)" w:date="2022-11-21T04:58:00Z">
              <w:r w:rsidR="008026D0" w:rsidRPr="00783C1A">
                <w:rPr>
                  <w:rFonts w:ascii="Times New Roman" w:eastAsia="Calibri" w:hAnsi="Times New Roman" w:cs="Times New Roman"/>
                  <w:bCs/>
                  <w:highlight w:val="yellow"/>
                  <w:lang w:val="uk-UA"/>
                  <w:rPrChange w:id="9313" w:author="OLENA PASHKOVA (NEPTUNE.UA)" w:date="2022-11-21T15:31:00Z">
                    <w:rPr>
                      <w:rFonts w:ascii="Times New Roman" w:eastAsia="Calibri" w:hAnsi="Times New Roman" w:cs="Times New Roman"/>
                      <w:highlight w:val="yellow"/>
                      <w:lang w:val="uk-UA"/>
                    </w:rPr>
                  </w:rPrChange>
                </w:rPr>
                <w:t>сім</w:t>
              </w:r>
            </w:ins>
            <w:del w:id="9314" w:author="OLENA PASHKOVA (NEPTUNE.UA)" w:date="2022-11-21T04:58:00Z">
              <w:r w:rsidRPr="00783C1A" w:rsidDel="008026D0">
                <w:rPr>
                  <w:rFonts w:ascii="Times New Roman" w:eastAsia="Calibri" w:hAnsi="Times New Roman" w:cs="Times New Roman"/>
                  <w:bCs/>
                  <w:highlight w:val="yellow"/>
                  <w:lang w:val="uk-UA"/>
                  <w:rPrChange w:id="9315" w:author="OLENA PASHKOVA (NEPTUNE.UA)" w:date="2022-11-21T15:31:00Z">
                    <w:rPr>
                      <w:rFonts w:ascii="Times New Roman" w:eastAsia="Calibri" w:hAnsi="Times New Roman" w:cs="Times New Roman"/>
                      <w:highlight w:val="yellow"/>
                      <w:lang w:val="uk-UA"/>
                    </w:rPr>
                  </w:rPrChange>
                </w:rPr>
                <w:delText>шість</w:delText>
              </w:r>
            </w:del>
            <w:r w:rsidRPr="00783C1A">
              <w:rPr>
                <w:rFonts w:ascii="Times New Roman" w:eastAsia="Calibri" w:hAnsi="Times New Roman" w:cs="Times New Roman"/>
                <w:bCs/>
                <w:highlight w:val="yellow"/>
                <w:lang w:val="uk-UA"/>
                <w:rPrChange w:id="9316" w:author="OLENA PASHKOVA (NEPTUNE.UA)" w:date="2022-11-21T15:31:00Z">
                  <w:rPr>
                    <w:rFonts w:ascii="Times New Roman" w:eastAsia="Calibri" w:hAnsi="Times New Roman" w:cs="Times New Roman"/>
                    <w:highlight w:val="yellow"/>
                    <w:lang w:val="uk-UA"/>
                  </w:rPr>
                </w:rPrChange>
              </w:rPr>
              <w:t>)</w:t>
            </w:r>
            <w:r w:rsidRPr="00783C1A">
              <w:rPr>
                <w:rFonts w:ascii="Times New Roman" w:eastAsia="Calibri" w:hAnsi="Times New Roman" w:cs="Times New Roman"/>
                <w:bCs/>
                <w:lang w:val="uk-UA"/>
                <w:rPrChange w:id="9317" w:author="OLENA PASHKOVA (NEPTUNE.UA)" w:date="2022-11-21T15:31:00Z">
                  <w:rPr>
                    <w:rFonts w:ascii="Times New Roman" w:eastAsia="Calibri" w:hAnsi="Times New Roman" w:cs="Times New Roman"/>
                    <w:lang w:val="uk-UA"/>
                  </w:rPr>
                </w:rPrChange>
              </w:rPr>
              <w:t xml:space="preserve"> календарних днів до моменту очікуваного прибуття такого судна на рейд Порту. Замовник має право у будь-який час до кінця </w:t>
            </w:r>
            <w:r w:rsidRPr="00783C1A">
              <w:rPr>
                <w:rFonts w:ascii="Times New Roman" w:eastAsia="Calibri" w:hAnsi="Times New Roman" w:cs="Times New Roman"/>
                <w:bCs/>
                <w:lang w:val="en-US"/>
                <w:rPrChange w:id="9318" w:author="OLENA PASHKOVA (NEPTUNE.UA)" w:date="2022-11-21T15:31:00Z">
                  <w:rPr>
                    <w:rFonts w:ascii="Times New Roman" w:eastAsia="Calibri" w:hAnsi="Times New Roman" w:cs="Times New Roman"/>
                    <w:lang w:val="en-US"/>
                  </w:rPr>
                </w:rPrChange>
              </w:rPr>
              <w:t>lay</w:t>
            </w:r>
            <w:r w:rsidRPr="00783C1A">
              <w:rPr>
                <w:rFonts w:ascii="Times New Roman" w:eastAsia="Calibri" w:hAnsi="Times New Roman" w:cs="Times New Roman"/>
                <w:bCs/>
                <w:rPrChange w:id="9319"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en-US"/>
                <w:rPrChange w:id="9320" w:author="OLENA PASHKOVA (NEPTUNE.UA)" w:date="2022-11-21T15:31:00Z">
                  <w:rPr>
                    <w:rFonts w:ascii="Times New Roman" w:eastAsia="Calibri" w:hAnsi="Times New Roman" w:cs="Times New Roman"/>
                    <w:lang w:val="en-US"/>
                  </w:rPr>
                </w:rPrChange>
              </w:rPr>
              <w:t>can</w:t>
            </w:r>
            <w:r w:rsidRPr="00783C1A">
              <w:rPr>
                <w:rFonts w:ascii="Times New Roman" w:eastAsia="Calibri" w:hAnsi="Times New Roman" w:cs="Times New Roman"/>
                <w:bCs/>
                <w:lang w:val="uk-UA"/>
                <w:rPrChange w:id="9321" w:author="OLENA PASHKOVA (NEPTUNE.UA)" w:date="2022-11-21T15:31:00Z">
                  <w:rPr>
                    <w:rFonts w:ascii="Times New Roman" w:eastAsia="Calibri" w:hAnsi="Times New Roman" w:cs="Times New Roman"/>
                    <w:lang w:val="uk-UA"/>
                  </w:rPr>
                </w:rPrChange>
              </w:rPr>
              <w:t xml:space="preserve"> замінити судно на судно аналогічного класу.</w:t>
            </w:r>
          </w:p>
          <w:p w14:paraId="0ED03561" w14:textId="77777777" w:rsidR="00400CA9" w:rsidRPr="00783C1A" w:rsidRDefault="00400CA9" w:rsidP="00400CA9">
            <w:pPr>
              <w:contextualSpacing/>
              <w:jc w:val="both"/>
              <w:rPr>
                <w:ins w:id="9322" w:author="Nataliya Tomaskovic" w:date="2022-08-19T09:53:00Z"/>
                <w:rFonts w:ascii="Times New Roman" w:eastAsia="Calibri" w:hAnsi="Times New Roman" w:cs="Times New Roman"/>
                <w:bCs/>
                <w:lang w:val="uk-UA"/>
                <w:rPrChange w:id="9323" w:author="OLENA PASHKOVA (NEPTUNE.UA)" w:date="2022-11-21T15:31:00Z">
                  <w:rPr>
                    <w:ins w:id="9324" w:author="Nataliya Tomaskovic" w:date="2022-08-19T09:53:00Z"/>
                    <w:rFonts w:ascii="Times New Roman" w:eastAsia="Calibri" w:hAnsi="Times New Roman" w:cs="Times New Roman"/>
                    <w:b/>
                    <w:lang w:val="uk-UA"/>
                  </w:rPr>
                </w:rPrChange>
              </w:rPr>
            </w:pPr>
          </w:p>
          <w:p w14:paraId="536124EB" w14:textId="77777777" w:rsidR="008614F4" w:rsidRPr="00783C1A" w:rsidRDefault="008614F4" w:rsidP="00400CA9">
            <w:pPr>
              <w:contextualSpacing/>
              <w:jc w:val="both"/>
              <w:rPr>
                <w:ins w:id="9325" w:author="OLENA PASHKOVA (NEPTUNE.UA)" w:date="2022-11-21T04:59:00Z"/>
                <w:rFonts w:ascii="Times New Roman" w:eastAsia="Calibri" w:hAnsi="Times New Roman" w:cs="Times New Roman"/>
                <w:bCs/>
                <w:lang w:val="uk-UA"/>
                <w:rPrChange w:id="9326" w:author="OLENA PASHKOVA (NEPTUNE.UA)" w:date="2022-11-21T15:31:00Z">
                  <w:rPr>
                    <w:ins w:id="9327" w:author="OLENA PASHKOVA (NEPTUNE.UA)" w:date="2022-11-21T04:59:00Z"/>
                    <w:rFonts w:ascii="Times New Roman" w:eastAsia="Calibri" w:hAnsi="Times New Roman" w:cs="Times New Roman"/>
                    <w:b/>
                    <w:lang w:val="uk-UA"/>
                  </w:rPr>
                </w:rPrChange>
              </w:rPr>
            </w:pPr>
          </w:p>
          <w:p w14:paraId="649C8FEB" w14:textId="286EBFDA" w:rsidR="00400CA9" w:rsidRPr="00783C1A" w:rsidRDefault="00400CA9" w:rsidP="00400CA9">
            <w:pPr>
              <w:contextualSpacing/>
              <w:jc w:val="both"/>
              <w:rPr>
                <w:rFonts w:ascii="Times New Roman" w:eastAsia="Calibri" w:hAnsi="Times New Roman" w:cs="Times New Roman"/>
                <w:bCs/>
                <w:lang w:val="uk-UA"/>
                <w:rPrChange w:id="932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29" w:author="OLENA PASHKOVA (NEPTUNE.UA)" w:date="2022-11-21T15:31:00Z">
                  <w:rPr>
                    <w:rFonts w:ascii="Times New Roman" w:eastAsia="Calibri" w:hAnsi="Times New Roman" w:cs="Times New Roman"/>
                    <w:b/>
                    <w:lang w:val="uk-UA"/>
                  </w:rPr>
                </w:rPrChange>
              </w:rPr>
              <w:t>10.</w:t>
            </w:r>
            <w:del w:id="9330" w:author="OLENA PASHKOVA (NEPTUNE.UA)" w:date="2022-11-21T04:59:00Z">
              <w:r w:rsidRPr="00783C1A" w:rsidDel="008614F4">
                <w:rPr>
                  <w:rFonts w:ascii="Times New Roman" w:eastAsia="Calibri" w:hAnsi="Times New Roman" w:cs="Times New Roman"/>
                  <w:bCs/>
                  <w:lang w:val="uk-UA"/>
                  <w:rPrChange w:id="9331" w:author="OLENA PASHKOVA (NEPTUNE.UA)" w:date="2022-11-21T15:31:00Z">
                    <w:rPr>
                      <w:rFonts w:ascii="Times New Roman" w:eastAsia="Calibri" w:hAnsi="Times New Roman" w:cs="Times New Roman"/>
                      <w:b/>
                      <w:lang w:val="uk-UA"/>
                    </w:rPr>
                  </w:rPrChange>
                </w:rPr>
                <w:delText>7</w:delText>
              </w:r>
            </w:del>
            <w:ins w:id="9332" w:author="OLENA PASHKOVA (NEPTUNE.UA)" w:date="2022-11-21T04:59:00Z">
              <w:r w:rsidR="008614F4" w:rsidRPr="00783C1A">
                <w:rPr>
                  <w:rFonts w:ascii="Times New Roman" w:eastAsia="Calibri" w:hAnsi="Times New Roman" w:cs="Times New Roman"/>
                  <w:bCs/>
                  <w:lang w:val="en-US"/>
                  <w:rPrChange w:id="9333" w:author="OLENA PASHKOVA (NEPTUNE.UA)" w:date="2022-11-21T15:31:00Z">
                    <w:rPr>
                      <w:rFonts w:ascii="Times New Roman" w:eastAsia="Calibri" w:hAnsi="Times New Roman" w:cs="Times New Roman"/>
                      <w:b/>
                      <w:lang w:val="en-US"/>
                    </w:rPr>
                  </w:rPrChange>
                </w:rPr>
                <w:t>5</w:t>
              </w:r>
            </w:ins>
            <w:r w:rsidRPr="00783C1A">
              <w:rPr>
                <w:rFonts w:ascii="Times New Roman" w:eastAsia="Calibri" w:hAnsi="Times New Roman" w:cs="Times New Roman"/>
                <w:bCs/>
                <w:lang w:val="uk-UA"/>
                <w:rPrChange w:id="9334"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Виконавець, протягом 1 (одного) робочого дня з моменту отримання номінації судна та у випадку відповідності технічних характеристик судна умовам Договору, надає Замовнику письмове підтвердження прийому су</w:t>
            </w:r>
            <w:r w:rsidRPr="00783C1A">
              <w:rPr>
                <w:rFonts w:ascii="Times New Roman" w:eastAsia="Calibri" w:hAnsi="Times New Roman" w:cs="Times New Roman"/>
                <w:bCs/>
                <w:lang w:val="uk-UA"/>
                <w:rPrChange w:id="9335" w:author="OLENA PASHKOVA (NEPTUNE.UA)" w:date="2022-11-21T15:31:00Z">
                  <w:rPr>
                    <w:rFonts w:ascii="Times New Roman" w:eastAsia="Calibri" w:hAnsi="Times New Roman" w:cs="Times New Roman"/>
                    <w:lang w:val="uk-UA"/>
                  </w:rPr>
                </w:rPrChange>
              </w:rPr>
              <w:t>дна для навантаження.</w:t>
            </w:r>
          </w:p>
          <w:p w14:paraId="654A27B9" w14:textId="0082E986" w:rsidR="00400CA9" w:rsidRPr="00783C1A" w:rsidRDefault="00400CA9" w:rsidP="00400CA9">
            <w:pPr>
              <w:contextualSpacing/>
              <w:jc w:val="both"/>
              <w:rPr>
                <w:rFonts w:ascii="Times New Roman" w:eastAsia="Calibri" w:hAnsi="Times New Roman" w:cs="Times New Roman"/>
                <w:bCs/>
                <w:lang w:val="uk-UA"/>
                <w:rPrChange w:id="933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37" w:author="OLENA PASHKOVA (NEPTUNE.UA)" w:date="2022-11-21T15:31:00Z">
                  <w:rPr>
                    <w:rFonts w:ascii="Times New Roman" w:eastAsia="Calibri" w:hAnsi="Times New Roman" w:cs="Times New Roman"/>
                    <w:b/>
                    <w:lang w:val="uk-UA"/>
                  </w:rPr>
                </w:rPrChange>
              </w:rPr>
              <w:t>10.</w:t>
            </w:r>
            <w:del w:id="9338" w:author="OLENA PASHKOVA (NEPTUNE.UA)" w:date="2022-11-21T04:59:00Z">
              <w:r w:rsidRPr="00783C1A" w:rsidDel="004C5575">
                <w:rPr>
                  <w:rFonts w:ascii="Times New Roman" w:eastAsia="Calibri" w:hAnsi="Times New Roman" w:cs="Times New Roman"/>
                  <w:bCs/>
                  <w:lang w:val="uk-UA"/>
                  <w:rPrChange w:id="9339" w:author="OLENA PASHKOVA (NEPTUNE.UA)" w:date="2022-11-21T15:31:00Z">
                    <w:rPr>
                      <w:rFonts w:ascii="Times New Roman" w:eastAsia="Calibri" w:hAnsi="Times New Roman" w:cs="Times New Roman"/>
                      <w:b/>
                      <w:lang w:val="uk-UA"/>
                    </w:rPr>
                  </w:rPrChange>
                </w:rPr>
                <w:delText>8</w:delText>
              </w:r>
            </w:del>
            <w:ins w:id="9340" w:author="OLENA PASHKOVA (NEPTUNE.UA)" w:date="2022-11-21T04:59:00Z">
              <w:r w:rsidR="004C5575" w:rsidRPr="00783C1A">
                <w:rPr>
                  <w:rFonts w:ascii="Times New Roman" w:eastAsia="Calibri" w:hAnsi="Times New Roman" w:cs="Times New Roman"/>
                  <w:bCs/>
                  <w:lang w:val="en-US"/>
                  <w:rPrChange w:id="9341" w:author="OLENA PASHKOVA (NEPTUNE.UA)" w:date="2022-11-21T15:31:00Z">
                    <w:rPr>
                      <w:rFonts w:ascii="Times New Roman" w:eastAsia="Calibri" w:hAnsi="Times New Roman" w:cs="Times New Roman"/>
                      <w:b/>
                      <w:lang w:val="en-US"/>
                    </w:rPr>
                  </w:rPrChange>
                </w:rPr>
                <w:t>6</w:t>
              </w:r>
            </w:ins>
            <w:r w:rsidRPr="00783C1A">
              <w:rPr>
                <w:rFonts w:ascii="Times New Roman" w:eastAsia="Calibri" w:hAnsi="Times New Roman" w:cs="Times New Roman"/>
                <w:bCs/>
                <w:lang w:val="uk-UA"/>
                <w:rPrChange w:id="9342"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Виконавець зобов’язаний прийняти судно та почати вантажні роботи безпосередньо після </w:t>
            </w:r>
            <w:r w:rsidRPr="00783C1A">
              <w:rPr>
                <w:rFonts w:ascii="Times New Roman" w:eastAsia="Calibri" w:hAnsi="Times New Roman" w:cs="Times New Roman"/>
                <w:bCs/>
                <w:lang w:val="uk-UA"/>
              </w:rPr>
              <w:lastRenderedPageBreak/>
              <w:t>проходження судном необхідних формальностей (в тому числі належного та своєчасного здійснення Замовником митного та іншого оформлення вантажу), за умови відсутності будь-яких обмежень або заборон з боку державних органів, установ чи інших уповноважних державою осіб щодо Зерна, за умови повної готовності судна для приймання зерна на борт але в будь-якому випадку не раніше готовності трюмів судна д</w:t>
            </w:r>
            <w:r w:rsidRPr="00783C1A">
              <w:rPr>
                <w:rFonts w:ascii="Times New Roman" w:eastAsia="Calibri" w:hAnsi="Times New Roman" w:cs="Times New Roman"/>
                <w:bCs/>
                <w:lang w:val="uk-UA"/>
                <w:rPrChange w:id="9343" w:author="OLENA PASHKOVA (NEPTUNE.UA)" w:date="2022-11-21T15:31:00Z">
                  <w:rPr>
                    <w:rFonts w:ascii="Times New Roman" w:eastAsia="Calibri" w:hAnsi="Times New Roman" w:cs="Times New Roman"/>
                    <w:lang w:val="uk-UA"/>
                  </w:rPr>
                </w:rPrChange>
              </w:rPr>
              <w:t>о здійснення вантажних операцій і отримання погодження митного органу можливості здійснення вантажних операцій.</w:t>
            </w:r>
          </w:p>
          <w:p w14:paraId="68E2DFFD" w14:textId="7E7982F1" w:rsidR="00400CA9" w:rsidRPr="00783C1A" w:rsidRDefault="00400CA9" w:rsidP="00400CA9">
            <w:pPr>
              <w:contextualSpacing/>
              <w:jc w:val="both"/>
              <w:rPr>
                <w:rFonts w:ascii="Times New Roman" w:eastAsia="Calibri" w:hAnsi="Times New Roman" w:cs="Times New Roman"/>
                <w:bCs/>
                <w:lang w:val="uk-UA"/>
                <w:rPrChange w:id="934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45" w:author="OLENA PASHKOVA (NEPTUNE.UA)" w:date="2022-11-21T15:31:00Z">
                  <w:rPr>
                    <w:rFonts w:ascii="Times New Roman" w:eastAsia="Calibri" w:hAnsi="Times New Roman" w:cs="Times New Roman"/>
                    <w:b/>
                    <w:lang w:val="uk-UA"/>
                  </w:rPr>
                </w:rPrChange>
              </w:rPr>
              <w:t>10.</w:t>
            </w:r>
            <w:del w:id="9346" w:author="OLENA PASHKOVA (NEPTUNE.UA)" w:date="2022-11-21T05:00:00Z">
              <w:r w:rsidRPr="00783C1A" w:rsidDel="004C5575">
                <w:rPr>
                  <w:rFonts w:ascii="Times New Roman" w:eastAsia="Calibri" w:hAnsi="Times New Roman" w:cs="Times New Roman"/>
                  <w:bCs/>
                  <w:lang w:val="uk-UA"/>
                  <w:rPrChange w:id="9347" w:author="OLENA PASHKOVA (NEPTUNE.UA)" w:date="2022-11-21T15:31:00Z">
                    <w:rPr>
                      <w:rFonts w:ascii="Times New Roman" w:eastAsia="Calibri" w:hAnsi="Times New Roman" w:cs="Times New Roman"/>
                      <w:b/>
                      <w:lang w:val="uk-UA"/>
                    </w:rPr>
                  </w:rPrChange>
                </w:rPr>
                <w:delText>9</w:delText>
              </w:r>
            </w:del>
            <w:ins w:id="9348" w:author="OLENA PASHKOVA (NEPTUNE.UA)" w:date="2022-11-21T05:00:00Z">
              <w:r w:rsidR="004C5575" w:rsidRPr="00783C1A">
                <w:rPr>
                  <w:rFonts w:ascii="Times New Roman" w:eastAsia="Calibri" w:hAnsi="Times New Roman" w:cs="Times New Roman"/>
                  <w:bCs/>
                  <w:lang w:val="en-US"/>
                  <w:rPrChange w:id="9349" w:author="OLENA PASHKOVA (NEPTUNE.UA)" w:date="2022-11-21T15:31:00Z">
                    <w:rPr>
                      <w:rFonts w:ascii="Times New Roman" w:eastAsia="Calibri" w:hAnsi="Times New Roman" w:cs="Times New Roman"/>
                      <w:b/>
                      <w:lang w:val="en-US"/>
                    </w:rPr>
                  </w:rPrChange>
                </w:rPr>
                <w:t>7</w:t>
              </w:r>
            </w:ins>
            <w:r w:rsidRPr="00783C1A">
              <w:rPr>
                <w:rFonts w:ascii="Times New Roman" w:eastAsia="Calibri" w:hAnsi="Times New Roman" w:cs="Times New Roman"/>
                <w:bCs/>
                <w:lang w:val="uk-UA"/>
                <w:rPrChange w:id="9350"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Факт придатності судна до вантажних операцій підтверджується висновком (сертифікатом, звітом) незалежного інспектора, призначеного Замовни</w:t>
            </w:r>
            <w:r w:rsidRPr="00783C1A">
              <w:rPr>
                <w:rFonts w:ascii="Times New Roman" w:eastAsia="Calibri" w:hAnsi="Times New Roman" w:cs="Times New Roman"/>
                <w:bCs/>
                <w:lang w:val="uk-UA"/>
                <w:rPrChange w:id="9351" w:author="OLENA PASHKOVA (NEPTUNE.UA)" w:date="2022-11-21T15:31:00Z">
                  <w:rPr>
                    <w:rFonts w:ascii="Times New Roman" w:eastAsia="Calibri" w:hAnsi="Times New Roman" w:cs="Times New Roman"/>
                    <w:lang w:val="uk-UA"/>
                  </w:rPr>
                </w:rPrChange>
              </w:rPr>
              <w:t>ком за рахунок Замовника.</w:t>
            </w:r>
          </w:p>
          <w:p w14:paraId="62B7C972" w14:textId="38D67FB0" w:rsidR="00400CA9" w:rsidRPr="00783C1A" w:rsidRDefault="00400CA9" w:rsidP="00400CA9">
            <w:pPr>
              <w:contextualSpacing/>
              <w:jc w:val="both"/>
              <w:rPr>
                <w:rFonts w:ascii="Times New Roman" w:eastAsia="Calibri" w:hAnsi="Times New Roman" w:cs="Times New Roman"/>
                <w:bCs/>
                <w:lang w:val="uk-UA"/>
                <w:rPrChange w:id="935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53" w:author="OLENA PASHKOVA (NEPTUNE.UA)" w:date="2022-11-21T15:31:00Z">
                  <w:rPr>
                    <w:rFonts w:ascii="Times New Roman" w:eastAsia="Calibri" w:hAnsi="Times New Roman" w:cs="Times New Roman"/>
                    <w:b/>
                    <w:lang w:val="uk-UA"/>
                  </w:rPr>
                </w:rPrChange>
              </w:rPr>
              <w:t>10.</w:t>
            </w:r>
            <w:ins w:id="9354" w:author="OLENA PASHKOVA (NEPTUNE.UA)" w:date="2022-11-21T05:00:00Z">
              <w:r w:rsidR="00627D6C" w:rsidRPr="00783C1A">
                <w:rPr>
                  <w:rFonts w:ascii="Times New Roman" w:eastAsia="Calibri" w:hAnsi="Times New Roman" w:cs="Times New Roman"/>
                  <w:bCs/>
                  <w:lang w:val="en-US"/>
                  <w:rPrChange w:id="9355" w:author="OLENA PASHKOVA (NEPTUNE.UA)" w:date="2022-11-21T15:31:00Z">
                    <w:rPr>
                      <w:rFonts w:ascii="Times New Roman" w:eastAsia="Calibri" w:hAnsi="Times New Roman" w:cs="Times New Roman"/>
                      <w:b/>
                      <w:lang w:val="en-US"/>
                    </w:rPr>
                  </w:rPrChange>
                </w:rPr>
                <w:t>8</w:t>
              </w:r>
            </w:ins>
            <w:del w:id="9356" w:author="OLENA PASHKOVA (NEPTUNE.UA)" w:date="2022-11-21T05:00:00Z">
              <w:r w:rsidRPr="00783C1A" w:rsidDel="00627D6C">
                <w:rPr>
                  <w:rFonts w:ascii="Times New Roman" w:eastAsia="Calibri" w:hAnsi="Times New Roman" w:cs="Times New Roman"/>
                  <w:bCs/>
                  <w:lang w:val="uk-UA"/>
                  <w:rPrChange w:id="9357" w:author="OLENA PASHKOVA (NEPTUNE.UA)" w:date="2022-11-21T15:31:00Z">
                    <w:rPr>
                      <w:rFonts w:ascii="Times New Roman" w:eastAsia="Calibri" w:hAnsi="Times New Roman" w:cs="Times New Roman"/>
                      <w:b/>
                      <w:lang w:val="uk-UA"/>
                    </w:rPr>
                  </w:rPrChange>
                </w:rPr>
                <w:delText>10</w:delText>
              </w:r>
            </w:del>
            <w:r w:rsidRPr="00783C1A">
              <w:rPr>
                <w:rFonts w:ascii="Times New Roman" w:eastAsia="Calibri" w:hAnsi="Times New Roman" w:cs="Times New Roman"/>
                <w:bCs/>
                <w:lang w:val="uk-UA"/>
                <w:rPrChange w:id="9358"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У разі, якщо Замовник забезпечує одночасно два судна під навантаження, що прибули до порту одночасно, Замовник зобов’язаний погодити із Виконавцем та за погодженням сторін визначити який вантаж та яке судно першим приймаєть</w:t>
            </w:r>
            <w:r w:rsidRPr="00783C1A">
              <w:rPr>
                <w:rFonts w:ascii="Times New Roman" w:eastAsia="Calibri" w:hAnsi="Times New Roman" w:cs="Times New Roman"/>
                <w:bCs/>
                <w:lang w:val="uk-UA"/>
                <w:rPrChange w:id="9359" w:author="OLENA PASHKOVA (NEPTUNE.UA)" w:date="2022-11-21T15:31:00Z">
                  <w:rPr>
                    <w:rFonts w:ascii="Times New Roman" w:eastAsia="Calibri" w:hAnsi="Times New Roman" w:cs="Times New Roman"/>
                    <w:lang w:val="uk-UA"/>
                  </w:rPr>
                </w:rPrChange>
              </w:rPr>
              <w:t>ся Виконавцем під обробку, якщо наявне достатнє вільне місце біля причалу.</w:t>
            </w:r>
          </w:p>
          <w:p w14:paraId="3FB800C4" w14:textId="77777777" w:rsidR="00400CA9" w:rsidRPr="00783C1A" w:rsidRDefault="00400CA9" w:rsidP="00400CA9">
            <w:pPr>
              <w:contextualSpacing/>
              <w:jc w:val="both"/>
              <w:rPr>
                <w:rFonts w:ascii="Times New Roman" w:eastAsia="Calibri" w:hAnsi="Times New Roman" w:cs="Times New Roman"/>
                <w:bCs/>
                <w:lang w:val="uk-UA"/>
                <w:rPrChange w:id="936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61" w:author="OLENA PASHKOVA (NEPTUNE.UA)" w:date="2022-11-21T15:31:00Z">
                  <w:rPr>
                    <w:rFonts w:ascii="Times New Roman" w:eastAsia="Calibri" w:hAnsi="Times New Roman" w:cs="Times New Roman"/>
                    <w:lang w:val="uk-UA"/>
                  </w:rPr>
                </w:rPrChange>
              </w:rPr>
              <w:t>В такому випадку Виконавець не несе відповідальності за час очікування другого судна, за умови, що Виконавець здіснює вантажні операції на першому судні в межах сталійного часу, що визначається за правилами цього Договору (шляхом ділення судової партії на норму навантаження, за умови надання під одночасне навантаження всіх трюмів судна).</w:t>
            </w:r>
          </w:p>
          <w:p w14:paraId="11023DB1" w14:textId="77777777" w:rsidR="00400CA9" w:rsidRPr="00783C1A" w:rsidRDefault="00400CA9" w:rsidP="00400CA9">
            <w:pPr>
              <w:contextualSpacing/>
              <w:jc w:val="both"/>
              <w:rPr>
                <w:rFonts w:ascii="Times New Roman" w:eastAsia="Calibri" w:hAnsi="Times New Roman" w:cs="Times New Roman"/>
                <w:bCs/>
                <w:lang w:val="uk-UA"/>
                <w:rPrChange w:id="936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63" w:author="OLENA PASHKOVA (NEPTUNE.UA)" w:date="2022-11-21T15:31:00Z">
                  <w:rPr>
                    <w:rFonts w:ascii="Times New Roman" w:eastAsia="Calibri" w:hAnsi="Times New Roman" w:cs="Times New Roman"/>
                    <w:lang w:val="uk-UA"/>
                  </w:rPr>
                </w:rPrChange>
              </w:rPr>
              <w:t>Друге судно Замовника повинно бути пришвартоване в межах погодженого для постановки терміну.</w:t>
            </w:r>
          </w:p>
          <w:p w14:paraId="4FF31ABB" w14:textId="67F78843" w:rsidR="00400CA9" w:rsidRPr="00783C1A" w:rsidRDefault="00400CA9" w:rsidP="00400CA9">
            <w:pPr>
              <w:contextualSpacing/>
              <w:jc w:val="both"/>
              <w:rPr>
                <w:rFonts w:ascii="Times New Roman" w:eastAsia="Calibri" w:hAnsi="Times New Roman" w:cs="Times New Roman"/>
                <w:bCs/>
                <w:lang w:val="uk-UA"/>
                <w:rPrChange w:id="936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65" w:author="OLENA PASHKOVA (NEPTUNE.UA)" w:date="2022-11-21T15:31:00Z">
                  <w:rPr>
                    <w:rFonts w:ascii="Times New Roman" w:eastAsia="Calibri" w:hAnsi="Times New Roman" w:cs="Times New Roman"/>
                    <w:b/>
                    <w:lang w:val="uk-UA"/>
                  </w:rPr>
                </w:rPrChange>
              </w:rPr>
              <w:t>10.</w:t>
            </w:r>
            <w:ins w:id="9366" w:author="OLENA PASHKOVA (NEPTUNE.UA)" w:date="2022-11-21T05:00:00Z">
              <w:r w:rsidR="00627D6C" w:rsidRPr="00783C1A">
                <w:rPr>
                  <w:rFonts w:ascii="Times New Roman" w:eastAsia="Calibri" w:hAnsi="Times New Roman" w:cs="Times New Roman"/>
                  <w:bCs/>
                  <w:lang w:val="en-US"/>
                  <w:rPrChange w:id="9367" w:author="OLENA PASHKOVA (NEPTUNE.UA)" w:date="2022-11-21T15:31:00Z">
                    <w:rPr>
                      <w:rFonts w:ascii="Times New Roman" w:eastAsia="Calibri" w:hAnsi="Times New Roman" w:cs="Times New Roman"/>
                      <w:b/>
                      <w:lang w:val="en-US"/>
                    </w:rPr>
                  </w:rPrChange>
                </w:rPr>
                <w:t>9</w:t>
              </w:r>
            </w:ins>
            <w:del w:id="9368" w:author="OLENA PASHKOVA (NEPTUNE.UA)" w:date="2022-11-21T05:00:00Z">
              <w:r w:rsidRPr="00783C1A" w:rsidDel="00627D6C">
                <w:rPr>
                  <w:rFonts w:ascii="Times New Roman" w:eastAsia="Calibri" w:hAnsi="Times New Roman" w:cs="Times New Roman"/>
                  <w:bCs/>
                  <w:lang w:val="uk-UA"/>
                  <w:rPrChange w:id="9369" w:author="OLENA PASHKOVA (NEPTUNE.UA)" w:date="2022-11-21T15:31:00Z">
                    <w:rPr>
                      <w:rFonts w:ascii="Times New Roman" w:eastAsia="Calibri" w:hAnsi="Times New Roman" w:cs="Times New Roman"/>
                      <w:b/>
                      <w:lang w:val="uk-UA"/>
                    </w:rPr>
                  </w:rPrChange>
                </w:rPr>
                <w:delText>11</w:delText>
              </w:r>
            </w:del>
            <w:r w:rsidRPr="00783C1A">
              <w:rPr>
                <w:rFonts w:ascii="Times New Roman" w:eastAsia="Calibri" w:hAnsi="Times New Roman" w:cs="Times New Roman"/>
                <w:bCs/>
                <w:lang w:val="uk-UA"/>
                <w:rPrChange w:id="9370"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Норма обробки суден навантаження, яких здійснюється вантажем Замовника, згідно з цим Договором - одне судно біля причалу, незалежно від занятoсті іншого причалу.</w:t>
            </w:r>
          </w:p>
          <w:p w14:paraId="3C555D63" w14:textId="77777777" w:rsidR="00400CA9" w:rsidRPr="00783C1A" w:rsidRDefault="00400CA9" w:rsidP="00400CA9">
            <w:pPr>
              <w:contextualSpacing/>
              <w:jc w:val="both"/>
              <w:rPr>
                <w:rFonts w:ascii="Times New Roman" w:eastAsia="Calibri" w:hAnsi="Times New Roman" w:cs="Times New Roman"/>
                <w:bCs/>
                <w:lang w:val="uk-UA"/>
                <w:rPrChange w:id="93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72" w:author="OLENA PASHKOVA (NEPTUNE.UA)" w:date="2022-11-21T15:31:00Z">
                  <w:rPr>
                    <w:rFonts w:ascii="Times New Roman" w:eastAsia="Calibri" w:hAnsi="Times New Roman" w:cs="Times New Roman"/>
                    <w:lang w:val="uk-UA"/>
                  </w:rPr>
                </w:rPrChange>
              </w:rPr>
              <w:t>Можливість одночасної обробки 2-х суден визначається Виконавцем виходячи з його можливостей,</w:t>
            </w:r>
          </w:p>
          <w:p w14:paraId="31EC768F" w14:textId="77777777" w:rsidR="00400CA9" w:rsidRPr="00783C1A" w:rsidRDefault="00400CA9" w:rsidP="00400CA9">
            <w:pPr>
              <w:contextualSpacing/>
              <w:jc w:val="both"/>
              <w:rPr>
                <w:rFonts w:ascii="Times New Roman" w:eastAsia="Calibri" w:hAnsi="Times New Roman" w:cs="Times New Roman"/>
                <w:bCs/>
                <w:lang w:val="uk-UA"/>
                <w:rPrChange w:id="937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74" w:author="OLENA PASHKOVA (NEPTUNE.UA)" w:date="2022-11-21T15:31:00Z">
                  <w:rPr>
                    <w:rFonts w:ascii="Times New Roman" w:eastAsia="Calibri" w:hAnsi="Times New Roman" w:cs="Times New Roman"/>
                    <w:lang w:val="uk-UA"/>
                  </w:rPr>
                </w:rPrChange>
              </w:rPr>
              <w:t>При одночасному навантаженні 2 (двох) суден одного Замовника норми навантаження визначені цим Договором не застосовуються та погоджуються сторонами окремо в письмовій формі.</w:t>
            </w:r>
          </w:p>
          <w:p w14:paraId="578D0C63" w14:textId="1169C4A5" w:rsidR="00400CA9" w:rsidRPr="00783C1A" w:rsidRDefault="00400CA9" w:rsidP="00400CA9">
            <w:pPr>
              <w:contextualSpacing/>
              <w:jc w:val="both"/>
              <w:rPr>
                <w:rFonts w:ascii="Times New Roman" w:eastAsia="Calibri" w:hAnsi="Times New Roman" w:cs="Times New Roman"/>
                <w:bCs/>
                <w:lang w:val="uk-UA"/>
                <w:rPrChange w:id="9375"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376" w:author="OLENA PASHKOVA (NEPTUNE.UA)" w:date="2022-11-21T15:31:00Z">
                  <w:rPr>
                    <w:rFonts w:ascii="Times New Roman" w:eastAsia="Calibri" w:hAnsi="Times New Roman" w:cs="Times New Roman"/>
                    <w:b/>
                    <w:lang w:val="uk-UA"/>
                  </w:rPr>
                </w:rPrChange>
              </w:rPr>
              <w:t>10.1</w:t>
            </w:r>
            <w:ins w:id="9377" w:author="OLENA PASHKOVA (NEPTUNE.UA)" w:date="2022-11-21T05:01:00Z">
              <w:r w:rsidR="005F0BE5" w:rsidRPr="00783C1A">
                <w:rPr>
                  <w:rFonts w:ascii="Times New Roman" w:eastAsia="Calibri" w:hAnsi="Times New Roman" w:cs="Times New Roman"/>
                  <w:bCs/>
                  <w:lang w:val="en-US"/>
                  <w:rPrChange w:id="9378" w:author="OLENA PASHKOVA (NEPTUNE.UA)" w:date="2022-11-21T15:31:00Z">
                    <w:rPr>
                      <w:rFonts w:ascii="Times New Roman" w:eastAsia="Calibri" w:hAnsi="Times New Roman" w:cs="Times New Roman"/>
                      <w:b/>
                      <w:lang w:val="en-US"/>
                    </w:rPr>
                  </w:rPrChange>
                </w:rPr>
                <w:t>0</w:t>
              </w:r>
            </w:ins>
            <w:del w:id="9379" w:author="OLENA PASHKOVA (NEPTUNE.UA)" w:date="2022-11-21T05:01:00Z">
              <w:r w:rsidRPr="00783C1A" w:rsidDel="005F0BE5">
                <w:rPr>
                  <w:rFonts w:ascii="Times New Roman" w:eastAsia="Calibri" w:hAnsi="Times New Roman" w:cs="Times New Roman"/>
                  <w:bCs/>
                  <w:lang w:val="uk-UA"/>
                  <w:rPrChange w:id="9380" w:author="OLENA PASHKOVA (NEPTUNE.UA)" w:date="2022-11-21T15:31:00Z">
                    <w:rPr>
                      <w:rFonts w:ascii="Times New Roman" w:eastAsia="Calibri" w:hAnsi="Times New Roman" w:cs="Times New Roman"/>
                      <w:b/>
                      <w:lang w:val="uk-UA"/>
                    </w:rPr>
                  </w:rPrChange>
                </w:rPr>
                <w:delText>2</w:delText>
              </w:r>
            </w:del>
            <w:r w:rsidRPr="00783C1A">
              <w:rPr>
                <w:rFonts w:ascii="Times New Roman" w:eastAsia="Calibri" w:hAnsi="Times New Roman" w:cs="Times New Roman"/>
                <w:bCs/>
                <w:lang w:val="uk-UA"/>
                <w:rPrChange w:id="938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Change w:id="9382" w:author="OLENA PASHKOVA (NEPTUNE.UA)" w:date="2022-11-21T15:31:00Z">
                  <w:rPr>
                    <w:rFonts w:ascii="Times New Roman" w:eastAsia="Calibri" w:hAnsi="Times New Roman" w:cs="Times New Roman"/>
                    <w:b/>
                    <w:lang w:val="uk-UA"/>
                  </w:rPr>
                </w:rPrChange>
              </w:rPr>
              <w:tab/>
              <w:t>Виконавець має забезпечити норму навантаження зерна на судно в кількості:</w:t>
            </w:r>
          </w:p>
          <w:p w14:paraId="592113E5" w14:textId="4F255E5A" w:rsidR="00400CA9" w:rsidRPr="00783C1A" w:rsidDel="00CD25DA" w:rsidRDefault="00400CA9" w:rsidP="00400CA9">
            <w:pPr>
              <w:contextualSpacing/>
              <w:jc w:val="both"/>
              <w:rPr>
                <w:del w:id="9383" w:author="OLENA PASHKOVA (NEPTUNE.UA)" w:date="2022-11-21T05:01:00Z"/>
                <w:rFonts w:ascii="Times New Roman" w:eastAsia="Calibri" w:hAnsi="Times New Roman" w:cs="Times New Roman"/>
                <w:bCs/>
                <w:lang w:val="uk-UA"/>
                <w:rPrChange w:id="9384" w:author="OLENA PASHKOVA (NEPTUNE.UA)" w:date="2022-11-21T15:31:00Z">
                  <w:rPr>
                    <w:del w:id="9385" w:author="OLENA PASHKOVA (NEPTUNE.UA)" w:date="2022-11-21T05:01:00Z"/>
                    <w:rFonts w:ascii="Times New Roman" w:eastAsia="Calibri" w:hAnsi="Times New Roman" w:cs="Times New Roman"/>
                    <w:b/>
                    <w:lang w:val="uk-UA"/>
                  </w:rPr>
                </w:rPrChange>
              </w:rPr>
            </w:pPr>
            <w:del w:id="9386" w:author="OLENA PASHKOVA (NEPTUNE.UA)" w:date="2022-11-21T05:01:00Z">
              <w:r w:rsidRPr="00783C1A" w:rsidDel="00CD25DA">
                <w:rPr>
                  <w:rFonts w:ascii="Times New Roman" w:eastAsia="Calibri" w:hAnsi="Times New Roman" w:cs="Times New Roman"/>
                  <w:bCs/>
                  <w:lang w:val="uk-UA"/>
                  <w:rPrChange w:id="9387" w:author="OLENA PASHKOVA (NEPTUNE.UA)" w:date="2022-11-21T15:31:00Z">
                    <w:rPr>
                      <w:rFonts w:ascii="Times New Roman" w:eastAsia="Calibri" w:hAnsi="Times New Roman" w:cs="Times New Roman"/>
                      <w:b/>
                      <w:lang w:val="uk-UA"/>
                    </w:rPr>
                  </w:rPrChange>
                </w:rPr>
                <w:delText>10.12.2. на причалі № 25 в кількості:</w:delText>
              </w:r>
            </w:del>
          </w:p>
          <w:p w14:paraId="6505218A" w14:textId="77777777" w:rsidR="00400CA9" w:rsidRPr="00783C1A" w:rsidRDefault="00400CA9" w:rsidP="00400CA9">
            <w:pPr>
              <w:contextualSpacing/>
              <w:jc w:val="both"/>
              <w:rPr>
                <w:rFonts w:ascii="Times New Roman" w:eastAsia="Calibri" w:hAnsi="Times New Roman" w:cs="Times New Roman"/>
                <w:bCs/>
                <w:lang w:val="uk-UA"/>
                <w:rPrChange w:id="938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
              <w:t>•</w:t>
            </w:r>
            <w:r w:rsidRPr="00783C1A">
              <w:rPr>
                <w:rFonts w:ascii="Times New Roman" w:eastAsia="Calibri" w:hAnsi="Times New Roman" w:cs="Times New Roman"/>
                <w:bCs/>
                <w:lang w:val="uk-UA"/>
              </w:rPr>
              <w:tab/>
              <w:t>для Суден вантажопідйомністю до 5 000 мт - 3 000 мт/доба;</w:t>
            </w:r>
          </w:p>
          <w:p w14:paraId="10E493D0" w14:textId="77777777" w:rsidR="00400CA9" w:rsidRPr="00783C1A" w:rsidRDefault="00400CA9" w:rsidP="00400CA9">
            <w:pPr>
              <w:contextualSpacing/>
              <w:jc w:val="both"/>
              <w:rPr>
                <w:rFonts w:ascii="Times New Roman" w:eastAsia="Calibri" w:hAnsi="Times New Roman" w:cs="Times New Roman"/>
                <w:bCs/>
                <w:lang w:val="uk-UA"/>
                <w:rPrChange w:id="938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9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391" w:author="OLENA PASHKOVA (NEPTUNE.UA)" w:date="2022-11-21T15:31:00Z">
                  <w:rPr>
                    <w:rFonts w:ascii="Times New Roman" w:eastAsia="Calibri" w:hAnsi="Times New Roman" w:cs="Times New Roman"/>
                    <w:lang w:val="uk-UA"/>
                  </w:rPr>
                </w:rPrChange>
              </w:rPr>
              <w:tab/>
              <w:t>для Суден вантажопідйомністю від 5 000 мт до 10000 мт - 5 000 мт/доба;</w:t>
            </w:r>
          </w:p>
          <w:p w14:paraId="2C073C86" w14:textId="77777777" w:rsidR="00400CA9" w:rsidRPr="00783C1A" w:rsidRDefault="00400CA9" w:rsidP="00400CA9">
            <w:pPr>
              <w:contextualSpacing/>
              <w:jc w:val="both"/>
              <w:rPr>
                <w:rFonts w:ascii="Times New Roman" w:eastAsia="Calibri" w:hAnsi="Times New Roman" w:cs="Times New Roman"/>
                <w:bCs/>
                <w:lang w:val="uk-UA"/>
                <w:rPrChange w:id="939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9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394" w:author="OLENA PASHKOVA (NEPTUNE.UA)" w:date="2022-11-21T15:31:00Z">
                  <w:rPr>
                    <w:rFonts w:ascii="Times New Roman" w:eastAsia="Calibri" w:hAnsi="Times New Roman" w:cs="Times New Roman"/>
                    <w:lang w:val="uk-UA"/>
                  </w:rPr>
                </w:rPrChange>
              </w:rPr>
              <w:tab/>
              <w:t>для Суден вантажопідйомністю від 10000 мт до 20000 мт - 7 000 мт/доба:</w:t>
            </w:r>
          </w:p>
          <w:p w14:paraId="2CA9AFBB" w14:textId="77777777" w:rsidR="00400CA9" w:rsidRPr="00783C1A" w:rsidRDefault="00400CA9" w:rsidP="00400CA9">
            <w:pPr>
              <w:contextualSpacing/>
              <w:jc w:val="both"/>
              <w:rPr>
                <w:rFonts w:ascii="Times New Roman" w:eastAsia="Calibri" w:hAnsi="Times New Roman" w:cs="Times New Roman"/>
                <w:bCs/>
                <w:lang w:val="uk-UA"/>
                <w:rPrChange w:id="939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9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397" w:author="OLENA PASHKOVA (NEPTUNE.UA)" w:date="2022-11-21T15:31:00Z">
                  <w:rPr>
                    <w:rFonts w:ascii="Times New Roman" w:eastAsia="Calibri" w:hAnsi="Times New Roman" w:cs="Times New Roman"/>
                    <w:lang w:val="uk-UA"/>
                  </w:rPr>
                </w:rPrChange>
              </w:rPr>
              <w:tab/>
              <w:t>для Суден вантажопідйомністю від 20000 мт до 40000 мт - 10 000 мт/доба:</w:t>
            </w:r>
          </w:p>
          <w:p w14:paraId="04C7649D" w14:textId="77777777" w:rsidR="00400CA9" w:rsidRPr="00783C1A" w:rsidRDefault="00400CA9" w:rsidP="00400CA9">
            <w:pPr>
              <w:contextualSpacing/>
              <w:jc w:val="both"/>
              <w:rPr>
                <w:rFonts w:ascii="Times New Roman" w:eastAsia="Calibri" w:hAnsi="Times New Roman" w:cs="Times New Roman"/>
                <w:bCs/>
                <w:lang w:val="uk-UA"/>
                <w:rPrChange w:id="939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39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400" w:author="OLENA PASHKOVA (NEPTUNE.UA)" w:date="2022-11-21T15:31:00Z">
                  <w:rPr>
                    <w:rFonts w:ascii="Times New Roman" w:eastAsia="Calibri" w:hAnsi="Times New Roman" w:cs="Times New Roman"/>
                    <w:lang w:val="uk-UA"/>
                  </w:rPr>
                </w:rPrChange>
              </w:rPr>
              <w:tab/>
              <w:t>для Суден вантажопідйомністю більше 40000 мт - 17000 мт/доба;</w:t>
            </w:r>
          </w:p>
          <w:p w14:paraId="706BA00B" w14:textId="77777777" w:rsidR="00400CA9" w:rsidRPr="00783C1A" w:rsidRDefault="00400CA9" w:rsidP="00400CA9">
            <w:pPr>
              <w:contextualSpacing/>
              <w:jc w:val="both"/>
              <w:rPr>
                <w:rFonts w:ascii="Times New Roman" w:eastAsia="Calibri" w:hAnsi="Times New Roman" w:cs="Times New Roman"/>
                <w:bCs/>
                <w:lang w:val="uk-UA"/>
                <w:rPrChange w:id="940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02" w:author="OLENA PASHKOVA (NEPTUNE.UA)" w:date="2022-11-21T15:31:00Z">
                  <w:rPr>
                    <w:rFonts w:ascii="Times New Roman" w:eastAsia="Calibri" w:hAnsi="Times New Roman" w:cs="Times New Roman"/>
                    <w:lang w:val="uk-UA"/>
                  </w:rPr>
                </w:rPrChange>
              </w:rPr>
              <w:t>в 24-х годинний погожий робочий день за умови:</w:t>
            </w:r>
          </w:p>
          <w:p w14:paraId="6BE7AAFF" w14:textId="77777777" w:rsidR="00400CA9" w:rsidRPr="00783C1A" w:rsidRDefault="00400CA9" w:rsidP="00400CA9">
            <w:pPr>
              <w:contextualSpacing/>
              <w:jc w:val="both"/>
              <w:rPr>
                <w:rFonts w:ascii="Times New Roman" w:eastAsia="Calibri" w:hAnsi="Times New Roman" w:cs="Times New Roman"/>
                <w:bCs/>
                <w:lang w:val="uk-UA"/>
                <w:rPrChange w:id="940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04" w:author="OLENA PASHKOVA (NEPTUNE.UA)" w:date="2022-11-21T15:31:00Z">
                  <w:rPr>
                    <w:rFonts w:ascii="Times New Roman" w:eastAsia="Calibri" w:hAnsi="Times New Roman" w:cs="Times New Roman"/>
                    <w:lang w:val="uk-UA"/>
                  </w:rPr>
                </w:rPrChange>
              </w:rPr>
              <w:t xml:space="preserve">SSHEX ЕIU (субота, неділя, святкові та вихідні дні згідно Правил ІМО не зараховуються, навіть якщо використовуються), а також не зараховується час з </w:t>
            </w:r>
            <w:r w:rsidRPr="00783C1A">
              <w:rPr>
                <w:rFonts w:ascii="Times New Roman" w:eastAsia="Calibri" w:hAnsi="Times New Roman" w:cs="Times New Roman"/>
                <w:bCs/>
                <w:lang w:val="uk-UA"/>
                <w:rPrChange w:id="9405" w:author="OLENA PASHKOVA (NEPTUNE.UA)" w:date="2022-11-21T15:31:00Z">
                  <w:rPr>
                    <w:rFonts w:ascii="Times New Roman" w:eastAsia="Calibri" w:hAnsi="Times New Roman" w:cs="Times New Roman"/>
                    <w:lang w:val="uk-UA"/>
                  </w:rPr>
                </w:rPrChange>
              </w:rPr>
              <w:lastRenderedPageBreak/>
              <w:t>17:00 п'ятниці або дня перед вихідним або святковим днем до 08:00 понеділка або дня, що слідує за вихідним або святковим днем.</w:t>
            </w:r>
          </w:p>
          <w:p w14:paraId="3197F325" w14:textId="77777777" w:rsidR="00400CA9" w:rsidRPr="00783C1A" w:rsidRDefault="00400CA9" w:rsidP="00400CA9">
            <w:pPr>
              <w:contextualSpacing/>
              <w:jc w:val="both"/>
              <w:rPr>
                <w:rFonts w:ascii="Times New Roman" w:eastAsia="Calibri" w:hAnsi="Times New Roman" w:cs="Times New Roman"/>
                <w:bCs/>
                <w:lang w:val="uk-UA"/>
                <w:rPrChange w:id="940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07" w:author="OLENA PASHKOVA (NEPTUNE.UA)" w:date="2022-11-21T15:31:00Z">
                  <w:rPr>
                    <w:rFonts w:ascii="Times New Roman" w:eastAsia="Calibri" w:hAnsi="Times New Roman" w:cs="Times New Roman"/>
                    <w:lang w:val="uk-UA"/>
                  </w:rPr>
                </w:rPrChange>
              </w:rPr>
              <w:t>Норми навантаження можуть бути змінені за взаємною згодою Сторін. Така зміна узгоджується Сторонами у додатковій угоді до Договору.</w:t>
            </w:r>
          </w:p>
          <w:p w14:paraId="2D57ABAF" w14:textId="0741EDA8" w:rsidR="00400CA9" w:rsidRPr="00783C1A" w:rsidRDefault="00400CA9" w:rsidP="00400CA9">
            <w:pPr>
              <w:contextualSpacing/>
              <w:jc w:val="both"/>
              <w:rPr>
                <w:rFonts w:ascii="Times New Roman" w:eastAsia="Calibri" w:hAnsi="Times New Roman" w:cs="Times New Roman"/>
                <w:bCs/>
                <w:lang w:val="uk-UA"/>
                <w:rPrChange w:id="940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09" w:author="OLENA PASHKOVA (NEPTUNE.UA)" w:date="2022-11-21T15:31:00Z">
                  <w:rPr>
                    <w:rFonts w:ascii="Times New Roman" w:eastAsia="Calibri" w:hAnsi="Times New Roman" w:cs="Times New Roman"/>
                    <w:b/>
                    <w:lang w:val="uk-UA"/>
                  </w:rPr>
                </w:rPrChange>
              </w:rPr>
              <w:t>10.</w:t>
            </w:r>
            <w:ins w:id="9410" w:author="OLENA PASHKOVA (NEPTUNE.UA)" w:date="2022-11-21T05:03:00Z">
              <w:r w:rsidR="00670DCD" w:rsidRPr="00783C1A">
                <w:rPr>
                  <w:rFonts w:ascii="Times New Roman" w:eastAsia="Calibri" w:hAnsi="Times New Roman" w:cs="Times New Roman"/>
                  <w:bCs/>
                  <w:lang w:val="en-US"/>
                  <w:rPrChange w:id="9411" w:author="OLENA PASHKOVA (NEPTUNE.UA)" w:date="2022-11-21T15:31:00Z">
                    <w:rPr>
                      <w:rFonts w:ascii="Times New Roman" w:eastAsia="Calibri" w:hAnsi="Times New Roman" w:cs="Times New Roman"/>
                      <w:b/>
                      <w:lang w:val="en-US"/>
                    </w:rPr>
                  </w:rPrChange>
                </w:rPr>
                <w:t>11</w:t>
              </w:r>
            </w:ins>
            <w:del w:id="9412" w:author="OLENA PASHKOVA (NEPTUNE.UA)" w:date="2022-11-21T05:03:00Z">
              <w:r w:rsidRPr="00783C1A" w:rsidDel="00670DCD">
                <w:rPr>
                  <w:rFonts w:ascii="Times New Roman" w:eastAsia="Calibri" w:hAnsi="Times New Roman" w:cs="Times New Roman"/>
                  <w:bCs/>
                  <w:lang w:val="uk-UA"/>
                  <w:rPrChange w:id="9413" w:author="OLENA PASHKOVA (NEPTUNE.UA)" w:date="2022-11-21T15:31:00Z">
                    <w:rPr>
                      <w:rFonts w:ascii="Times New Roman" w:eastAsia="Calibri" w:hAnsi="Times New Roman" w:cs="Times New Roman"/>
                      <w:b/>
                      <w:lang w:val="uk-UA"/>
                    </w:rPr>
                  </w:rPrChange>
                </w:rPr>
                <w:delText>13</w:delText>
              </w:r>
            </w:del>
            <w:r w:rsidRPr="00783C1A">
              <w:rPr>
                <w:rFonts w:ascii="Times New Roman" w:eastAsia="Calibri" w:hAnsi="Times New Roman" w:cs="Times New Roman"/>
                <w:bCs/>
                <w:lang w:val="uk-UA"/>
                <w:rPrChange w:id="9414"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Штивка Зерна у трюмах забезпечується в межах технологічної спроможності вантажного обладнання, без ручної штивки.</w:t>
            </w:r>
          </w:p>
          <w:p w14:paraId="176218DE" w14:textId="2EE3A7B1" w:rsidR="00400CA9" w:rsidRPr="00783C1A" w:rsidRDefault="00400CA9" w:rsidP="00400CA9">
            <w:pPr>
              <w:contextualSpacing/>
              <w:jc w:val="both"/>
              <w:rPr>
                <w:rFonts w:ascii="Times New Roman" w:eastAsia="Calibri" w:hAnsi="Times New Roman" w:cs="Times New Roman"/>
                <w:bCs/>
                <w:lang w:val="uk-UA"/>
                <w:rPrChange w:id="941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16" w:author="OLENA PASHKOVA (NEPTUNE.UA)" w:date="2022-11-21T15:31:00Z">
                  <w:rPr>
                    <w:rFonts w:ascii="Times New Roman" w:eastAsia="Calibri" w:hAnsi="Times New Roman" w:cs="Times New Roman"/>
                    <w:b/>
                    <w:lang w:val="uk-UA"/>
                  </w:rPr>
                </w:rPrChange>
              </w:rPr>
              <w:t>10.</w:t>
            </w:r>
            <w:ins w:id="9417" w:author="OLENA PASHKOVA (NEPTUNE.UA)" w:date="2022-11-21T05:03:00Z">
              <w:r w:rsidR="00670DCD" w:rsidRPr="00783C1A">
                <w:rPr>
                  <w:rFonts w:ascii="Times New Roman" w:eastAsia="Calibri" w:hAnsi="Times New Roman" w:cs="Times New Roman"/>
                  <w:bCs/>
                  <w:lang w:val="en-US"/>
                  <w:rPrChange w:id="9418" w:author="OLENA PASHKOVA (NEPTUNE.UA)" w:date="2022-11-21T15:31:00Z">
                    <w:rPr>
                      <w:rFonts w:ascii="Times New Roman" w:eastAsia="Calibri" w:hAnsi="Times New Roman" w:cs="Times New Roman"/>
                      <w:b/>
                      <w:lang w:val="en-US"/>
                    </w:rPr>
                  </w:rPrChange>
                </w:rPr>
                <w:t>12</w:t>
              </w:r>
            </w:ins>
            <w:del w:id="9419" w:author="OLENA PASHKOVA (NEPTUNE.UA)" w:date="2022-11-21T05:03:00Z">
              <w:r w:rsidRPr="00783C1A" w:rsidDel="00670DCD">
                <w:rPr>
                  <w:rFonts w:ascii="Times New Roman" w:eastAsia="Calibri" w:hAnsi="Times New Roman" w:cs="Times New Roman"/>
                  <w:bCs/>
                  <w:lang w:val="uk-UA"/>
                  <w:rPrChange w:id="9420" w:author="OLENA PASHKOVA (NEPTUNE.UA)" w:date="2022-11-21T15:31:00Z">
                    <w:rPr>
                      <w:rFonts w:ascii="Times New Roman" w:eastAsia="Calibri" w:hAnsi="Times New Roman" w:cs="Times New Roman"/>
                      <w:b/>
                      <w:lang w:val="uk-UA"/>
                    </w:rPr>
                  </w:rPrChange>
                </w:rPr>
                <w:delText>14</w:delText>
              </w:r>
            </w:del>
            <w:r w:rsidRPr="00783C1A">
              <w:rPr>
                <w:rFonts w:ascii="Times New Roman" w:eastAsia="Calibri" w:hAnsi="Times New Roman" w:cs="Times New Roman"/>
                <w:bCs/>
                <w:lang w:val="uk-UA"/>
                <w:rPrChange w:id="9421"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Навантаження Судна починається тільки за умови наявно</w:t>
            </w:r>
            <w:r w:rsidRPr="00783C1A">
              <w:rPr>
                <w:rFonts w:ascii="Times New Roman" w:eastAsia="Calibri" w:hAnsi="Times New Roman" w:cs="Times New Roman"/>
                <w:bCs/>
                <w:lang w:val="uk-UA"/>
                <w:rPrChange w:id="9422" w:author="OLENA PASHKOVA (NEPTUNE.UA)" w:date="2022-11-21T15:31:00Z">
                  <w:rPr>
                    <w:rFonts w:ascii="Times New Roman" w:eastAsia="Calibri" w:hAnsi="Times New Roman" w:cs="Times New Roman"/>
                    <w:lang w:val="uk-UA"/>
                  </w:rPr>
                </w:rPrChange>
              </w:rPr>
              <w:t>сті у Виконавця оригіналу доручення на навантаження вантажу Замовника оформленого Експедитором належним чином, з особистою номерною печаткою інспектора Одеської митниці.</w:t>
            </w:r>
          </w:p>
          <w:p w14:paraId="2960AA48" w14:textId="400271D3" w:rsidR="00400CA9" w:rsidRPr="00783C1A" w:rsidRDefault="00400CA9" w:rsidP="00400CA9">
            <w:pPr>
              <w:contextualSpacing/>
              <w:jc w:val="both"/>
              <w:rPr>
                <w:rFonts w:ascii="Times New Roman" w:eastAsia="Calibri" w:hAnsi="Times New Roman" w:cs="Times New Roman"/>
                <w:bCs/>
                <w:lang w:val="uk-UA"/>
                <w:rPrChange w:id="942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24" w:author="OLENA PASHKOVA (NEPTUNE.UA)" w:date="2022-11-21T15:31:00Z">
                  <w:rPr>
                    <w:rFonts w:ascii="Times New Roman" w:eastAsia="Calibri" w:hAnsi="Times New Roman" w:cs="Times New Roman"/>
                    <w:b/>
                    <w:lang w:val="uk-UA"/>
                  </w:rPr>
                </w:rPrChange>
              </w:rPr>
              <w:t>10.</w:t>
            </w:r>
            <w:ins w:id="9425" w:author="OLENA PASHKOVA (NEPTUNE.UA)" w:date="2022-11-21T05:03:00Z">
              <w:r w:rsidR="007377D8" w:rsidRPr="00783C1A">
                <w:rPr>
                  <w:rFonts w:ascii="Times New Roman" w:eastAsia="Calibri" w:hAnsi="Times New Roman" w:cs="Times New Roman"/>
                  <w:bCs/>
                  <w:lang w:val="en-US"/>
                  <w:rPrChange w:id="9426" w:author="OLENA PASHKOVA (NEPTUNE.UA)" w:date="2022-11-21T15:31:00Z">
                    <w:rPr>
                      <w:rFonts w:ascii="Times New Roman" w:eastAsia="Calibri" w:hAnsi="Times New Roman" w:cs="Times New Roman"/>
                      <w:b/>
                      <w:lang w:val="en-US"/>
                    </w:rPr>
                  </w:rPrChange>
                </w:rPr>
                <w:t>13</w:t>
              </w:r>
            </w:ins>
            <w:del w:id="9427" w:author="OLENA PASHKOVA (NEPTUNE.UA)" w:date="2022-11-21T05:03:00Z">
              <w:r w:rsidRPr="00783C1A" w:rsidDel="007377D8">
                <w:rPr>
                  <w:rFonts w:ascii="Times New Roman" w:eastAsia="Calibri" w:hAnsi="Times New Roman" w:cs="Times New Roman"/>
                  <w:bCs/>
                  <w:lang w:val="uk-UA"/>
                  <w:rPrChange w:id="9428" w:author="OLENA PASHKOVA (NEPTUNE.UA)" w:date="2022-11-21T15:31:00Z">
                    <w:rPr>
                      <w:rFonts w:ascii="Times New Roman" w:eastAsia="Calibri" w:hAnsi="Times New Roman" w:cs="Times New Roman"/>
                      <w:b/>
                      <w:lang w:val="uk-UA"/>
                    </w:rPr>
                  </w:rPrChange>
                </w:rPr>
                <w:delText>15</w:delText>
              </w:r>
            </w:del>
            <w:r w:rsidRPr="00783C1A">
              <w:rPr>
                <w:rFonts w:ascii="Times New Roman" w:eastAsia="Calibri" w:hAnsi="Times New Roman" w:cs="Times New Roman"/>
                <w:bCs/>
                <w:lang w:val="uk-UA"/>
                <w:rPrChange w:id="9429"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Перешвартовка/перетяжка судна (уздовж або з одного причалу до іншого) - за раху</w:t>
            </w:r>
            <w:r w:rsidRPr="00783C1A">
              <w:rPr>
                <w:rFonts w:ascii="Times New Roman" w:eastAsia="Calibri" w:hAnsi="Times New Roman" w:cs="Times New Roman"/>
                <w:bCs/>
                <w:lang w:val="uk-UA"/>
                <w:rPrChange w:id="9430" w:author="OLENA PASHKOVA (NEPTUNE.UA)" w:date="2022-11-21T15:31:00Z">
                  <w:rPr>
                    <w:rFonts w:ascii="Times New Roman" w:eastAsia="Calibri" w:hAnsi="Times New Roman" w:cs="Times New Roman"/>
                    <w:lang w:val="uk-UA"/>
                  </w:rPr>
                </w:rPrChange>
              </w:rPr>
              <w:t>нок Сторони, яка ініціювала перешвартовку/перетяжку</w:t>
            </w:r>
          </w:p>
          <w:p w14:paraId="7C715762" w14:textId="1C8EDCCF" w:rsidR="00400CA9" w:rsidRPr="00783C1A" w:rsidRDefault="00400CA9" w:rsidP="00400CA9">
            <w:pPr>
              <w:contextualSpacing/>
              <w:jc w:val="both"/>
              <w:rPr>
                <w:rFonts w:ascii="Times New Roman" w:eastAsia="Calibri" w:hAnsi="Times New Roman" w:cs="Times New Roman"/>
                <w:bCs/>
                <w:lang w:val="uk-UA"/>
                <w:rPrChange w:id="943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32" w:author="OLENA PASHKOVA (NEPTUNE.UA)" w:date="2022-11-21T15:31:00Z">
                  <w:rPr>
                    <w:rFonts w:ascii="Times New Roman" w:eastAsia="Calibri" w:hAnsi="Times New Roman" w:cs="Times New Roman"/>
                    <w:b/>
                    <w:lang w:val="uk-UA"/>
                  </w:rPr>
                </w:rPrChange>
              </w:rPr>
              <w:t>10.</w:t>
            </w:r>
            <w:ins w:id="9433" w:author="OLENA PASHKOVA (NEPTUNE.UA)" w:date="2022-11-21T05:04:00Z">
              <w:r w:rsidR="00527340" w:rsidRPr="00783C1A">
                <w:rPr>
                  <w:rFonts w:ascii="Times New Roman" w:eastAsia="Calibri" w:hAnsi="Times New Roman" w:cs="Times New Roman"/>
                  <w:bCs/>
                  <w:lang w:val="en-US"/>
                  <w:rPrChange w:id="9434" w:author="OLENA PASHKOVA (NEPTUNE.UA)" w:date="2022-11-21T15:31:00Z">
                    <w:rPr>
                      <w:rFonts w:ascii="Times New Roman" w:eastAsia="Calibri" w:hAnsi="Times New Roman" w:cs="Times New Roman"/>
                      <w:b/>
                      <w:lang w:val="en-US"/>
                    </w:rPr>
                  </w:rPrChange>
                </w:rPr>
                <w:t>14</w:t>
              </w:r>
            </w:ins>
            <w:del w:id="9435" w:author="OLENA PASHKOVA (NEPTUNE.UA)" w:date="2022-11-21T05:04:00Z">
              <w:r w:rsidRPr="00783C1A" w:rsidDel="00527340">
                <w:rPr>
                  <w:rFonts w:ascii="Times New Roman" w:eastAsia="Calibri" w:hAnsi="Times New Roman" w:cs="Times New Roman"/>
                  <w:bCs/>
                  <w:lang w:val="uk-UA"/>
                  <w:rPrChange w:id="9436" w:author="OLENA PASHKOVA (NEPTUNE.UA)" w:date="2022-11-21T15:31:00Z">
                    <w:rPr>
                      <w:rFonts w:ascii="Times New Roman" w:eastAsia="Calibri" w:hAnsi="Times New Roman" w:cs="Times New Roman"/>
                      <w:b/>
                      <w:lang w:val="uk-UA"/>
                    </w:rPr>
                  </w:rPrChange>
                </w:rPr>
                <w:delText>16</w:delText>
              </w:r>
            </w:del>
            <w:r w:rsidRPr="00783C1A">
              <w:rPr>
                <w:rFonts w:ascii="Times New Roman" w:eastAsia="Calibri" w:hAnsi="Times New Roman" w:cs="Times New Roman"/>
                <w:bCs/>
                <w:lang w:val="uk-UA"/>
                <w:rPrChange w:id="9437"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Виконавець не несе відповідальність за демередж і не отримує диспатч при перевантаженні Зерна. </w:t>
            </w:r>
          </w:p>
          <w:p w14:paraId="23323287" w14:textId="49CC5870" w:rsidR="00400CA9" w:rsidRPr="00783C1A" w:rsidRDefault="00400CA9" w:rsidP="00400CA9">
            <w:pPr>
              <w:contextualSpacing/>
              <w:jc w:val="both"/>
              <w:rPr>
                <w:rFonts w:ascii="Times New Roman" w:eastAsia="Calibri" w:hAnsi="Times New Roman" w:cs="Times New Roman"/>
                <w:bCs/>
                <w:lang w:val="uk-UA"/>
                <w:rPrChange w:id="943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39" w:author="OLENA PASHKOVA (NEPTUNE.UA)" w:date="2022-11-21T15:31:00Z">
                  <w:rPr>
                    <w:rFonts w:ascii="Times New Roman" w:eastAsia="Calibri" w:hAnsi="Times New Roman" w:cs="Times New Roman"/>
                    <w:b/>
                    <w:lang w:val="uk-UA"/>
                  </w:rPr>
                </w:rPrChange>
              </w:rPr>
              <w:t>10.</w:t>
            </w:r>
            <w:ins w:id="9440" w:author="OLENA PASHKOVA (NEPTUNE.UA)" w:date="2022-11-21T05:04:00Z">
              <w:r w:rsidR="00527340" w:rsidRPr="00783C1A">
                <w:rPr>
                  <w:rFonts w:ascii="Times New Roman" w:eastAsia="Calibri" w:hAnsi="Times New Roman" w:cs="Times New Roman"/>
                  <w:bCs/>
                  <w:lang w:val="en-US"/>
                  <w:rPrChange w:id="9441" w:author="OLENA PASHKOVA (NEPTUNE.UA)" w:date="2022-11-21T15:31:00Z">
                    <w:rPr>
                      <w:rFonts w:ascii="Times New Roman" w:eastAsia="Calibri" w:hAnsi="Times New Roman" w:cs="Times New Roman"/>
                      <w:b/>
                      <w:lang w:val="en-US"/>
                    </w:rPr>
                  </w:rPrChange>
                </w:rPr>
                <w:t>15</w:t>
              </w:r>
            </w:ins>
            <w:del w:id="9442" w:author="OLENA PASHKOVA (NEPTUNE.UA)" w:date="2022-11-21T05:04:00Z">
              <w:r w:rsidRPr="00783C1A" w:rsidDel="00527340">
                <w:rPr>
                  <w:rFonts w:ascii="Times New Roman" w:eastAsia="Calibri" w:hAnsi="Times New Roman" w:cs="Times New Roman"/>
                  <w:bCs/>
                  <w:lang w:val="uk-UA"/>
                  <w:rPrChange w:id="9443" w:author="OLENA PASHKOVA (NEPTUNE.UA)" w:date="2022-11-21T15:31:00Z">
                    <w:rPr>
                      <w:rFonts w:ascii="Times New Roman" w:eastAsia="Calibri" w:hAnsi="Times New Roman" w:cs="Times New Roman"/>
                      <w:b/>
                      <w:lang w:val="uk-UA"/>
                    </w:rPr>
                  </w:rPrChange>
                </w:rPr>
                <w:delText>17</w:delText>
              </w:r>
            </w:del>
            <w:r w:rsidRPr="00783C1A">
              <w:rPr>
                <w:rFonts w:ascii="Times New Roman" w:eastAsia="Calibri" w:hAnsi="Times New Roman" w:cs="Times New Roman"/>
                <w:bCs/>
                <w:lang w:val="uk-UA"/>
                <w:rPrChange w:id="9444"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Початок відліку сталійного часу, використаного на вантажні операції, починається з часу погодж</w:t>
            </w:r>
            <w:r w:rsidRPr="00783C1A">
              <w:rPr>
                <w:rFonts w:ascii="Times New Roman" w:eastAsia="Calibri" w:hAnsi="Times New Roman" w:cs="Times New Roman"/>
                <w:bCs/>
                <w:lang w:val="uk-UA"/>
                <w:rPrChange w:id="9445" w:author="OLENA PASHKOVA (NEPTUNE.UA)" w:date="2022-11-21T15:31:00Z">
                  <w:rPr>
                    <w:rFonts w:ascii="Times New Roman" w:eastAsia="Calibri" w:hAnsi="Times New Roman" w:cs="Times New Roman"/>
                    <w:lang w:val="uk-UA"/>
                  </w:rPr>
                </w:rPrChange>
              </w:rPr>
              <w:t>ення (акцептування) Виконавцем нотіса про готовність судна до обробки, але в будь-якому випадку не раніше постановки судна до причалу і готовності всіх трюмів судна до здійснення вантажних операцій, а також не раніше отримання погодження митного органу можливості здійснення вантажних операцій.</w:t>
            </w:r>
          </w:p>
          <w:p w14:paraId="57C93C7C" w14:textId="77777777" w:rsidR="00400CA9" w:rsidRPr="00783C1A" w:rsidRDefault="00400CA9" w:rsidP="00400CA9">
            <w:pPr>
              <w:contextualSpacing/>
              <w:jc w:val="both"/>
              <w:rPr>
                <w:rFonts w:ascii="Times New Roman" w:eastAsia="Calibri" w:hAnsi="Times New Roman" w:cs="Times New Roman"/>
                <w:bCs/>
                <w:lang w:val="uk-UA"/>
                <w:rPrChange w:id="944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47" w:author="OLENA PASHKOVA (NEPTUNE.UA)" w:date="2022-11-21T15:31:00Z">
                  <w:rPr>
                    <w:rFonts w:ascii="Times New Roman" w:eastAsia="Calibri" w:hAnsi="Times New Roman" w:cs="Times New Roman"/>
                    <w:lang w:val="uk-UA"/>
                  </w:rPr>
                </w:rPrChange>
              </w:rPr>
              <w:t xml:space="preserve">У разі невиконання вишеперелічених умов  навантажувальні роботи можуть бути розпочаті виключно після письмового підтвердження Замовника. </w:t>
            </w:r>
          </w:p>
          <w:p w14:paraId="5E2239E9" w14:textId="77777777" w:rsidR="00400CA9" w:rsidRPr="00783C1A" w:rsidRDefault="00400CA9" w:rsidP="00400CA9">
            <w:pPr>
              <w:contextualSpacing/>
              <w:jc w:val="both"/>
              <w:rPr>
                <w:rFonts w:ascii="Times New Roman" w:eastAsia="Calibri" w:hAnsi="Times New Roman" w:cs="Times New Roman"/>
                <w:bCs/>
                <w:lang w:val="uk-UA"/>
                <w:rPrChange w:id="944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49" w:author="OLENA PASHKOVA (NEPTUNE.UA)" w:date="2022-11-21T15:31:00Z">
                  <w:rPr>
                    <w:rFonts w:ascii="Times New Roman" w:eastAsia="Calibri" w:hAnsi="Times New Roman" w:cs="Times New Roman"/>
                    <w:lang w:val="uk-UA"/>
                  </w:rPr>
                </w:rPrChange>
              </w:rPr>
              <w:t>Нотіс може подаватись протягом офіційного робочого часу в усі дні з понеділка 08:00 по п'ятницю 17:00.</w:t>
            </w:r>
          </w:p>
          <w:p w14:paraId="621489D1" w14:textId="77777777" w:rsidR="00400CA9" w:rsidRPr="00783C1A" w:rsidRDefault="00400CA9" w:rsidP="00400CA9">
            <w:pPr>
              <w:contextualSpacing/>
              <w:jc w:val="both"/>
              <w:rPr>
                <w:ins w:id="9450" w:author="SERHII SULIMA (NEPTUNE.UA)" w:date="2022-08-31T15:18:00Z"/>
                <w:rFonts w:ascii="Times New Roman" w:eastAsia="Calibri" w:hAnsi="Times New Roman" w:cs="Times New Roman"/>
                <w:bCs/>
                <w:lang w:val="uk-UA"/>
                <w:rPrChange w:id="9451" w:author="OLENA PASHKOVA (NEPTUNE.UA)" w:date="2022-11-21T15:31:00Z">
                  <w:rPr>
                    <w:ins w:id="9452" w:author="SERHII SULIMA (NEPTUNE.UA)" w:date="2022-08-31T15:18:00Z"/>
                    <w:rFonts w:ascii="Times New Roman" w:eastAsia="Calibri" w:hAnsi="Times New Roman" w:cs="Times New Roman"/>
                    <w:b/>
                    <w:lang w:val="uk-UA"/>
                  </w:rPr>
                </w:rPrChange>
              </w:rPr>
            </w:pPr>
          </w:p>
          <w:p w14:paraId="48F7FF87" w14:textId="35EDB69C" w:rsidR="00400CA9" w:rsidRPr="00783C1A" w:rsidRDefault="00400CA9" w:rsidP="00400CA9">
            <w:pPr>
              <w:contextualSpacing/>
              <w:jc w:val="both"/>
              <w:rPr>
                <w:rFonts w:ascii="Times New Roman" w:eastAsia="Calibri" w:hAnsi="Times New Roman" w:cs="Times New Roman"/>
                <w:bCs/>
                <w:lang w:val="uk-UA"/>
                <w:rPrChange w:id="945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54" w:author="OLENA PASHKOVA (NEPTUNE.UA)" w:date="2022-11-21T15:31:00Z">
                  <w:rPr>
                    <w:rFonts w:ascii="Times New Roman" w:eastAsia="Calibri" w:hAnsi="Times New Roman" w:cs="Times New Roman"/>
                    <w:b/>
                    <w:lang w:val="uk-UA"/>
                  </w:rPr>
                </w:rPrChange>
              </w:rPr>
              <w:t>10.1</w:t>
            </w:r>
            <w:ins w:id="9455" w:author="OLENA PASHKOVA (NEPTUNE.UA)" w:date="2022-11-21T05:05:00Z">
              <w:r w:rsidR="00583F1E" w:rsidRPr="00783C1A">
                <w:rPr>
                  <w:rFonts w:ascii="Times New Roman" w:eastAsia="Calibri" w:hAnsi="Times New Roman" w:cs="Times New Roman"/>
                  <w:bCs/>
                  <w:rPrChange w:id="9456" w:author="OLENA PASHKOVA (NEPTUNE.UA)" w:date="2022-11-21T15:31:00Z">
                    <w:rPr>
                      <w:rFonts w:ascii="Times New Roman" w:eastAsia="Calibri" w:hAnsi="Times New Roman" w:cs="Times New Roman"/>
                      <w:b/>
                      <w:lang w:val="en-US"/>
                    </w:rPr>
                  </w:rPrChange>
                </w:rPr>
                <w:t>6</w:t>
              </w:r>
            </w:ins>
            <w:del w:id="9457" w:author="OLENA PASHKOVA (NEPTUNE.UA)" w:date="2022-11-21T05:05:00Z">
              <w:r w:rsidRPr="00783C1A" w:rsidDel="00583F1E">
                <w:rPr>
                  <w:rFonts w:ascii="Times New Roman" w:eastAsia="Calibri" w:hAnsi="Times New Roman" w:cs="Times New Roman"/>
                  <w:bCs/>
                  <w:lang w:val="uk-UA"/>
                  <w:rPrChange w:id="9458" w:author="OLENA PASHKOVA (NEPTUNE.UA)" w:date="2022-11-21T15:31:00Z">
                    <w:rPr>
                      <w:rFonts w:ascii="Times New Roman" w:eastAsia="Calibri" w:hAnsi="Times New Roman" w:cs="Times New Roman"/>
                      <w:b/>
                      <w:lang w:val="uk-UA"/>
                    </w:rPr>
                  </w:rPrChange>
                </w:rPr>
                <w:delText>7</w:delText>
              </w:r>
            </w:del>
            <w:r w:rsidRPr="00783C1A">
              <w:rPr>
                <w:rFonts w:ascii="Times New Roman" w:eastAsia="Calibri" w:hAnsi="Times New Roman" w:cs="Times New Roman"/>
                <w:bCs/>
                <w:lang w:val="uk-UA"/>
                <w:rPrChange w:id="9459" w:author="OLENA PASHKOVA (NEPTUNE.UA)" w:date="2022-11-21T15:31:00Z">
                  <w:rPr>
                    <w:rFonts w:ascii="Times New Roman" w:eastAsia="Calibri" w:hAnsi="Times New Roman" w:cs="Times New Roman"/>
                    <w:b/>
                    <w:lang w:val="uk-UA"/>
                  </w:rPr>
                </w:rPrChange>
              </w:rPr>
              <w:t>.1.</w:t>
            </w:r>
            <w:r w:rsidRPr="00783C1A">
              <w:rPr>
                <w:rFonts w:ascii="Times New Roman" w:eastAsia="Calibri" w:hAnsi="Times New Roman" w:cs="Times New Roman"/>
                <w:bCs/>
                <w:lang w:val="uk-UA"/>
              </w:rPr>
              <w:t xml:space="preserve"> Якщо Нотіс про готовність судна до навантажувальних робіт подано і акцептовано </w:t>
            </w:r>
            <w:commentRangeStart w:id="9460"/>
            <w:r w:rsidRPr="00783C1A">
              <w:rPr>
                <w:rFonts w:ascii="Times New Roman" w:eastAsia="Calibri" w:hAnsi="Times New Roman" w:cs="Times New Roman"/>
                <w:bCs/>
                <w:lang w:val="uk-UA"/>
              </w:rPr>
              <w:t xml:space="preserve">Виконавцем (за умови підтвердження митним органом можливості проведення навантажувальних операцій)   </w:t>
            </w:r>
            <w:commentRangeEnd w:id="9460"/>
            <w:r w:rsidRPr="00783C1A">
              <w:rPr>
                <w:rFonts w:ascii="Calibri" w:eastAsia="Calibri" w:hAnsi="Calibri" w:cs="Times New Roman"/>
                <w:bCs/>
                <w:sz w:val="16"/>
                <w:szCs w:val="16"/>
              </w:rPr>
              <w:commentReference w:id="9460"/>
            </w:r>
            <w:r w:rsidRPr="00783C1A">
              <w:rPr>
                <w:rFonts w:ascii="Times New Roman" w:eastAsia="Calibri" w:hAnsi="Times New Roman" w:cs="Times New Roman"/>
                <w:bCs/>
                <w:lang w:val="uk-UA"/>
              </w:rPr>
              <w:t>в робочий день до 12:00, відлік сталійн</w:t>
            </w:r>
            <w:r w:rsidRPr="004C5B1D">
              <w:rPr>
                <w:rFonts w:ascii="Times New Roman" w:eastAsia="Calibri" w:hAnsi="Times New Roman" w:cs="Times New Roman"/>
                <w:bCs/>
                <w:lang w:val="uk-UA"/>
              </w:rPr>
              <w:t>ого часу починається з 14:00 того самого робочого дня незалежно від фактичного початку вантажних операцій.</w:t>
            </w:r>
          </w:p>
          <w:p w14:paraId="2263C786" w14:textId="552A3A88" w:rsidR="00400CA9" w:rsidRPr="00783C1A" w:rsidRDefault="00400CA9" w:rsidP="00400CA9">
            <w:pPr>
              <w:contextualSpacing/>
              <w:jc w:val="both"/>
              <w:rPr>
                <w:rFonts w:ascii="Times New Roman" w:eastAsia="Calibri" w:hAnsi="Times New Roman" w:cs="Times New Roman"/>
                <w:bCs/>
                <w:lang w:val="uk-UA"/>
                <w:rPrChange w:id="946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62" w:author="OLENA PASHKOVA (NEPTUNE.UA)" w:date="2022-11-21T15:31:00Z">
                  <w:rPr>
                    <w:rFonts w:ascii="Times New Roman" w:eastAsia="Calibri" w:hAnsi="Times New Roman" w:cs="Times New Roman"/>
                    <w:b/>
                    <w:lang w:val="uk-UA"/>
                  </w:rPr>
                </w:rPrChange>
              </w:rPr>
              <w:t>10.1</w:t>
            </w:r>
            <w:ins w:id="9463" w:author="OLENA PASHKOVA (NEPTUNE.UA)" w:date="2022-11-21T05:05:00Z">
              <w:r w:rsidR="00153963" w:rsidRPr="00783C1A">
                <w:rPr>
                  <w:rFonts w:ascii="Times New Roman" w:eastAsia="Calibri" w:hAnsi="Times New Roman" w:cs="Times New Roman"/>
                  <w:bCs/>
                  <w:rPrChange w:id="9464" w:author="OLENA PASHKOVA (NEPTUNE.UA)" w:date="2022-11-21T15:31:00Z">
                    <w:rPr>
                      <w:rFonts w:ascii="Times New Roman" w:eastAsia="Calibri" w:hAnsi="Times New Roman" w:cs="Times New Roman"/>
                      <w:b/>
                      <w:lang w:val="en-US"/>
                    </w:rPr>
                  </w:rPrChange>
                </w:rPr>
                <w:t>6</w:t>
              </w:r>
            </w:ins>
            <w:del w:id="9465" w:author="OLENA PASHKOVA (NEPTUNE.UA)" w:date="2022-11-21T05:05:00Z">
              <w:r w:rsidRPr="00783C1A" w:rsidDel="00153963">
                <w:rPr>
                  <w:rFonts w:ascii="Times New Roman" w:eastAsia="Calibri" w:hAnsi="Times New Roman" w:cs="Times New Roman"/>
                  <w:bCs/>
                  <w:lang w:val="uk-UA"/>
                  <w:rPrChange w:id="9466" w:author="OLENA PASHKOVA (NEPTUNE.UA)" w:date="2022-11-21T15:31:00Z">
                    <w:rPr>
                      <w:rFonts w:ascii="Times New Roman" w:eastAsia="Calibri" w:hAnsi="Times New Roman" w:cs="Times New Roman"/>
                      <w:b/>
                      <w:lang w:val="uk-UA"/>
                    </w:rPr>
                  </w:rPrChange>
                </w:rPr>
                <w:delText>7</w:delText>
              </w:r>
            </w:del>
            <w:r w:rsidRPr="00783C1A">
              <w:rPr>
                <w:rFonts w:ascii="Times New Roman" w:eastAsia="Calibri" w:hAnsi="Times New Roman" w:cs="Times New Roman"/>
                <w:bCs/>
                <w:lang w:val="uk-UA"/>
                <w:rPrChange w:id="9467" w:author="OLENA PASHKOVA (NEPTUNE.UA)" w:date="2022-11-21T15:31:00Z">
                  <w:rPr>
                    <w:rFonts w:ascii="Times New Roman" w:eastAsia="Calibri" w:hAnsi="Times New Roman" w:cs="Times New Roman"/>
                    <w:b/>
                    <w:lang w:val="uk-UA"/>
                  </w:rPr>
                </w:rPrChange>
              </w:rPr>
              <w:t>.2.</w:t>
            </w:r>
            <w:r w:rsidRPr="00783C1A">
              <w:rPr>
                <w:rFonts w:ascii="Times New Roman" w:eastAsia="Calibri" w:hAnsi="Times New Roman" w:cs="Times New Roman"/>
                <w:bCs/>
                <w:lang w:val="uk-UA"/>
              </w:rPr>
              <w:t xml:space="preserve"> Якщо Нотіс про готовність судна до навантажувальних робіт подано та акцептовано Виконавцем (за умови підтвердження митним органом можливос</w:t>
            </w:r>
            <w:r w:rsidRPr="00783C1A">
              <w:rPr>
                <w:rFonts w:ascii="Times New Roman" w:eastAsia="Calibri" w:hAnsi="Times New Roman" w:cs="Times New Roman"/>
                <w:bCs/>
                <w:lang w:val="uk-UA"/>
                <w:rPrChange w:id="9468" w:author="OLENA PASHKOVA (NEPTUNE.UA)" w:date="2022-11-21T15:31:00Z">
                  <w:rPr>
                    <w:rFonts w:ascii="Times New Roman" w:eastAsia="Calibri" w:hAnsi="Times New Roman" w:cs="Times New Roman"/>
                    <w:lang w:val="uk-UA"/>
                  </w:rPr>
                </w:rPrChange>
              </w:rPr>
              <w:t>ті проведення навантажувальних операцій) в робочий день після 12:00, відлік сталійного часу починається з 08:00 наступного робочого дня, незалежно від фактичного початку вантажних операцій.</w:t>
            </w:r>
          </w:p>
          <w:p w14:paraId="68EA3638" w14:textId="77777777" w:rsidR="00400CA9" w:rsidRPr="00783C1A" w:rsidRDefault="00400CA9" w:rsidP="00400CA9">
            <w:pPr>
              <w:contextualSpacing/>
              <w:jc w:val="both"/>
              <w:rPr>
                <w:rFonts w:ascii="Times New Roman" w:eastAsia="Calibri" w:hAnsi="Times New Roman" w:cs="Times New Roman"/>
                <w:bCs/>
                <w:lang w:val="uk-UA"/>
                <w:rPrChange w:id="946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70" w:author="OLENA PASHKOVA (NEPTUNE.UA)" w:date="2022-11-21T15:31:00Z">
                  <w:rPr>
                    <w:rFonts w:ascii="Times New Roman" w:eastAsia="Calibri" w:hAnsi="Times New Roman" w:cs="Times New Roman"/>
                    <w:lang w:val="uk-UA"/>
                  </w:rPr>
                </w:rPrChange>
              </w:rPr>
              <w:t>Час з 17:00 п`ятниці до 08:00 понеділка, а також з 17:00 дня перед святковим/неробочим днем до 08:00 наступного робочого дня не зараховується до сталійного часу, навіть якщо вантажні операції виконуються.</w:t>
            </w:r>
          </w:p>
          <w:p w14:paraId="7C2EFAAD" w14:textId="77777777" w:rsidR="00400CA9" w:rsidRPr="00783C1A" w:rsidRDefault="00400CA9" w:rsidP="00400CA9">
            <w:pPr>
              <w:contextualSpacing/>
              <w:jc w:val="both"/>
              <w:rPr>
                <w:rFonts w:ascii="Times New Roman" w:eastAsia="Calibri" w:hAnsi="Times New Roman" w:cs="Times New Roman"/>
                <w:bCs/>
                <w:lang w:val="uk-UA"/>
                <w:rPrChange w:id="94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72" w:author="OLENA PASHKOVA (NEPTUNE.UA)" w:date="2022-11-21T15:31:00Z">
                  <w:rPr>
                    <w:rFonts w:ascii="Times New Roman" w:eastAsia="Calibri" w:hAnsi="Times New Roman" w:cs="Times New Roman"/>
                    <w:lang w:val="uk-UA"/>
                  </w:rPr>
                </w:rPrChange>
              </w:rPr>
              <w:t xml:space="preserve">Нотіс про готовність судна до вантажних операцій може бути акцептований після отримання судном вільної практики в порту, після закінчення роботи </w:t>
            </w:r>
            <w:r w:rsidRPr="00783C1A">
              <w:rPr>
                <w:rFonts w:ascii="Times New Roman" w:eastAsia="Calibri" w:hAnsi="Times New Roman" w:cs="Times New Roman"/>
                <w:bCs/>
                <w:lang w:val="uk-UA"/>
                <w:rPrChange w:id="9473" w:author="OLENA PASHKOVA (NEPTUNE.UA)" w:date="2022-11-21T15:31:00Z">
                  <w:rPr>
                    <w:rFonts w:ascii="Times New Roman" w:eastAsia="Calibri" w:hAnsi="Times New Roman" w:cs="Times New Roman"/>
                    <w:lang w:val="uk-UA"/>
                  </w:rPr>
                </w:rPrChange>
              </w:rPr>
              <w:lastRenderedPageBreak/>
              <w:t xml:space="preserve">комісії, коли судно в усіх відношеннях готове до навантаження та трюми судна знаходяться в чистому, виметеному і в сухому стані, а також вільні від будь-яких залишків  попереднього вантажу, і такий стан трюмів має задовольняти вимоги незалежного інспектора, призначеного Замовником </w:t>
            </w:r>
            <w:commentRangeStart w:id="9474"/>
            <w:r w:rsidRPr="00783C1A">
              <w:rPr>
                <w:rFonts w:ascii="Times New Roman" w:eastAsia="Calibri" w:hAnsi="Times New Roman" w:cs="Times New Roman"/>
                <w:bCs/>
                <w:lang w:val="uk-UA"/>
                <w:rPrChange w:id="9475" w:author="OLENA PASHKOVA (NEPTUNE.UA)" w:date="2022-11-21T15:31:00Z">
                  <w:rPr>
                    <w:rFonts w:ascii="Times New Roman" w:eastAsia="Calibri" w:hAnsi="Times New Roman" w:cs="Times New Roman"/>
                    <w:lang w:val="uk-UA"/>
                  </w:rPr>
                </w:rPrChange>
              </w:rPr>
              <w:t xml:space="preserve">або іншими зацікавленими сторонами, </w:t>
            </w:r>
            <w:commentRangeEnd w:id="9474"/>
            <w:r w:rsidRPr="00783C1A">
              <w:rPr>
                <w:rFonts w:ascii="Calibri" w:eastAsia="Calibri" w:hAnsi="Calibri" w:cs="Times New Roman"/>
                <w:bCs/>
                <w:sz w:val="16"/>
                <w:szCs w:val="16"/>
              </w:rPr>
              <w:commentReference w:id="9474"/>
            </w:r>
            <w:r w:rsidRPr="00783C1A">
              <w:rPr>
                <w:rFonts w:ascii="Times New Roman" w:eastAsia="Calibri" w:hAnsi="Times New Roman" w:cs="Times New Roman"/>
                <w:bCs/>
                <w:lang w:val="uk-UA"/>
              </w:rPr>
              <w:t>комісію, а також у разі отримання погодження відповідних державних органів  можливості здійснення вантажних операцій.</w:t>
            </w:r>
          </w:p>
          <w:p w14:paraId="3153B41D" w14:textId="579DFCB8" w:rsidR="00400CA9" w:rsidRPr="00783C1A" w:rsidRDefault="00400CA9" w:rsidP="00400CA9">
            <w:pPr>
              <w:contextualSpacing/>
              <w:jc w:val="both"/>
              <w:rPr>
                <w:rFonts w:ascii="Times New Roman" w:eastAsia="Calibri" w:hAnsi="Times New Roman" w:cs="Times New Roman"/>
                <w:bCs/>
                <w:lang w:val="uk-UA"/>
                <w:rPrChange w:id="947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477" w:author="OLENA PASHKOVA (NEPTUNE.UA)" w:date="2022-11-21T15:31:00Z">
                  <w:rPr>
                    <w:rFonts w:ascii="Times New Roman" w:eastAsia="Calibri" w:hAnsi="Times New Roman" w:cs="Times New Roman"/>
                    <w:lang w:val="uk-UA"/>
                  </w:rPr>
                </w:rPrChange>
              </w:rPr>
              <w:t>Якщо Нотіс про готовність до вантажних операцій поданий Замовником до початку погодженого Виконавцем лейкена, то Виконавець акцептує/приймає Нотіс в перший день лейкену згідно пункту 10.1</w:t>
            </w:r>
            <w:del w:id="9478" w:author="OLENA PASHKOVA (NEPTUNE.UA)" w:date="2022-11-21T05:09:00Z">
              <w:r w:rsidRPr="00783C1A" w:rsidDel="00AD40FF">
                <w:rPr>
                  <w:rFonts w:ascii="Times New Roman" w:eastAsia="Calibri" w:hAnsi="Times New Roman" w:cs="Times New Roman"/>
                  <w:bCs/>
                  <w:lang w:val="uk-UA"/>
                  <w:rPrChange w:id="9479" w:author="OLENA PASHKOVA (NEPTUNE.UA)" w:date="2022-11-21T15:31:00Z">
                    <w:rPr>
                      <w:rFonts w:ascii="Times New Roman" w:eastAsia="Calibri" w:hAnsi="Times New Roman" w:cs="Times New Roman"/>
                      <w:lang w:val="uk-UA"/>
                    </w:rPr>
                  </w:rPrChange>
                </w:rPr>
                <w:delText>7</w:delText>
              </w:r>
            </w:del>
            <w:ins w:id="9480" w:author="OLENA PASHKOVA (NEPTUNE.UA)" w:date="2022-11-21T05:09:00Z">
              <w:r w:rsidR="00AD40FF" w:rsidRPr="00783C1A">
                <w:rPr>
                  <w:rFonts w:ascii="Times New Roman" w:eastAsia="Calibri" w:hAnsi="Times New Roman" w:cs="Times New Roman"/>
                  <w:bCs/>
                  <w:rPrChange w:id="9481" w:author="OLENA PASHKOVA (NEPTUNE.UA)" w:date="2022-11-21T15:31:00Z">
                    <w:rPr>
                      <w:rFonts w:ascii="Times New Roman" w:eastAsia="Calibri" w:hAnsi="Times New Roman" w:cs="Times New Roman"/>
                      <w:lang w:val="en-US"/>
                    </w:rPr>
                  </w:rPrChange>
                </w:rPr>
                <w:t>6</w:t>
              </w:r>
            </w:ins>
            <w:r w:rsidRPr="00783C1A">
              <w:rPr>
                <w:rFonts w:ascii="Times New Roman" w:eastAsia="Calibri" w:hAnsi="Times New Roman" w:cs="Times New Roman"/>
                <w:bCs/>
                <w:lang w:val="uk-UA"/>
              </w:rPr>
              <w:t xml:space="preserve"> Договору. Відлік сталійного часу починається згідно пунктів 10.1</w:t>
            </w:r>
            <w:del w:id="9482" w:author="OLENA PASHKOVA (NEPTUNE.UA)" w:date="2022-11-21T05:09:00Z">
              <w:r w:rsidRPr="00783C1A" w:rsidDel="00AD40FF">
                <w:rPr>
                  <w:rFonts w:ascii="Times New Roman" w:eastAsia="Calibri" w:hAnsi="Times New Roman" w:cs="Times New Roman"/>
                  <w:bCs/>
                  <w:lang w:val="uk-UA"/>
                  <w:rPrChange w:id="9483" w:author="OLENA PASHKOVA (NEPTUNE.UA)" w:date="2022-11-21T15:31:00Z">
                    <w:rPr>
                      <w:rFonts w:ascii="Times New Roman" w:eastAsia="Calibri" w:hAnsi="Times New Roman" w:cs="Times New Roman"/>
                      <w:lang w:val="uk-UA"/>
                    </w:rPr>
                  </w:rPrChange>
                </w:rPr>
                <w:delText>7</w:delText>
              </w:r>
            </w:del>
            <w:ins w:id="9484" w:author="OLENA PASHKOVA (NEPTUNE.UA)" w:date="2022-11-21T05:09:00Z">
              <w:r w:rsidR="00AD40FF" w:rsidRPr="00783C1A">
                <w:rPr>
                  <w:rFonts w:ascii="Times New Roman" w:eastAsia="Calibri" w:hAnsi="Times New Roman" w:cs="Times New Roman"/>
                  <w:bCs/>
                  <w:lang w:val="en-US"/>
                  <w:rPrChange w:id="9485" w:author="OLENA PASHKOVA (NEPTUNE.UA)" w:date="2022-11-21T15:31:00Z">
                    <w:rPr>
                      <w:rFonts w:ascii="Times New Roman" w:eastAsia="Calibri" w:hAnsi="Times New Roman" w:cs="Times New Roman"/>
                      <w:lang w:val="en-US"/>
                    </w:rPr>
                  </w:rPrChange>
                </w:rPr>
                <w:t>6</w:t>
              </w:r>
            </w:ins>
            <w:r w:rsidRPr="00783C1A">
              <w:rPr>
                <w:rFonts w:ascii="Times New Roman" w:eastAsia="Calibri" w:hAnsi="Times New Roman" w:cs="Times New Roman"/>
                <w:bCs/>
                <w:lang w:val="uk-UA"/>
                <w:rPrChange w:id="9486" w:author="OLENA PASHKOVA (NEPTUNE.UA)" w:date="2022-11-21T15:31:00Z">
                  <w:rPr>
                    <w:rFonts w:ascii="Times New Roman" w:eastAsia="Calibri" w:hAnsi="Times New Roman" w:cs="Times New Roman"/>
                    <w:lang w:val="uk-UA"/>
                  </w:rPr>
                </w:rPrChange>
              </w:rPr>
              <w:t>.1, 10.1</w:t>
            </w:r>
            <w:del w:id="9487" w:author="OLENA PASHKOVA (NEPTUNE.UA)" w:date="2022-11-21T05:09:00Z">
              <w:r w:rsidRPr="00783C1A" w:rsidDel="00AD40FF">
                <w:rPr>
                  <w:rFonts w:ascii="Times New Roman" w:eastAsia="Calibri" w:hAnsi="Times New Roman" w:cs="Times New Roman"/>
                  <w:bCs/>
                  <w:lang w:val="uk-UA"/>
                  <w:rPrChange w:id="9488" w:author="OLENA PASHKOVA (NEPTUNE.UA)" w:date="2022-11-21T15:31:00Z">
                    <w:rPr>
                      <w:rFonts w:ascii="Times New Roman" w:eastAsia="Calibri" w:hAnsi="Times New Roman" w:cs="Times New Roman"/>
                      <w:lang w:val="uk-UA"/>
                    </w:rPr>
                  </w:rPrChange>
                </w:rPr>
                <w:delText>7</w:delText>
              </w:r>
            </w:del>
            <w:ins w:id="9489" w:author="OLENA PASHKOVA (NEPTUNE.UA)" w:date="2022-11-21T05:09:00Z">
              <w:r w:rsidR="00AD40FF" w:rsidRPr="00783C1A">
                <w:rPr>
                  <w:rFonts w:ascii="Times New Roman" w:eastAsia="Calibri" w:hAnsi="Times New Roman" w:cs="Times New Roman"/>
                  <w:bCs/>
                  <w:lang w:val="en-US"/>
                  <w:rPrChange w:id="9490" w:author="OLENA PASHKOVA (NEPTUNE.UA)" w:date="2022-11-21T15:31:00Z">
                    <w:rPr>
                      <w:rFonts w:ascii="Times New Roman" w:eastAsia="Calibri" w:hAnsi="Times New Roman" w:cs="Times New Roman"/>
                      <w:lang w:val="en-US"/>
                    </w:rPr>
                  </w:rPrChange>
                </w:rPr>
                <w:t>6</w:t>
              </w:r>
            </w:ins>
            <w:r w:rsidRPr="00783C1A">
              <w:rPr>
                <w:rFonts w:ascii="Times New Roman" w:eastAsia="Calibri" w:hAnsi="Times New Roman" w:cs="Times New Roman"/>
                <w:bCs/>
                <w:lang w:val="uk-UA"/>
                <w:rPrChange w:id="9491" w:author="OLENA PASHKOVA (NEPTUNE.UA)" w:date="2022-11-21T15:31:00Z">
                  <w:rPr>
                    <w:rFonts w:ascii="Times New Roman" w:eastAsia="Calibri" w:hAnsi="Times New Roman" w:cs="Times New Roman"/>
                    <w:lang w:val="uk-UA"/>
                  </w:rPr>
                </w:rPrChange>
              </w:rPr>
              <w:t>.2 Договору.</w:t>
            </w:r>
          </w:p>
          <w:p w14:paraId="73317A59" w14:textId="77777777" w:rsidR="00400CA9" w:rsidRPr="00783C1A" w:rsidRDefault="00400CA9" w:rsidP="00400CA9">
            <w:pPr>
              <w:contextualSpacing/>
              <w:jc w:val="both"/>
              <w:rPr>
                <w:ins w:id="9492" w:author="SERHII SULIMA (NEPTUNE.UA)" w:date="2022-08-31T15:24:00Z"/>
                <w:rFonts w:ascii="Times New Roman" w:eastAsia="Calibri" w:hAnsi="Times New Roman" w:cs="Times New Roman"/>
                <w:bCs/>
                <w:lang w:val="uk-UA"/>
                <w:rPrChange w:id="9493" w:author="OLENA PASHKOVA (NEPTUNE.UA)" w:date="2022-11-21T15:31:00Z">
                  <w:rPr>
                    <w:ins w:id="9494" w:author="SERHII SULIMA (NEPTUNE.UA)" w:date="2022-08-31T15:24:00Z"/>
                    <w:rFonts w:ascii="Times New Roman" w:eastAsia="Calibri" w:hAnsi="Times New Roman" w:cs="Times New Roman"/>
                    <w:b/>
                    <w:lang w:val="uk-UA"/>
                  </w:rPr>
                </w:rPrChange>
              </w:rPr>
            </w:pPr>
          </w:p>
          <w:p w14:paraId="5A89CB24" w14:textId="5DA842A1" w:rsidR="00400CA9" w:rsidRPr="00783C1A" w:rsidDel="00D82BC4" w:rsidRDefault="00400CA9" w:rsidP="00400CA9">
            <w:pPr>
              <w:contextualSpacing/>
              <w:jc w:val="both"/>
              <w:rPr>
                <w:del w:id="9495" w:author="Nataliya Tomaskovic" w:date="2022-08-22T16:27:00Z"/>
                <w:rFonts w:ascii="Times New Roman" w:eastAsia="Calibri" w:hAnsi="Times New Roman" w:cs="Times New Roman"/>
                <w:bCs/>
                <w:lang w:val="uk-UA"/>
                <w:rPrChange w:id="9496" w:author="OLENA PASHKOVA (NEPTUNE.UA)" w:date="2022-11-21T15:31:00Z">
                  <w:rPr>
                    <w:del w:id="9497" w:author="Nataliya Tomaskovic" w:date="2022-08-22T16:27: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498" w:author="OLENA PASHKOVA (NEPTUNE.UA)" w:date="2022-11-21T15:31:00Z">
                  <w:rPr>
                    <w:rFonts w:ascii="Times New Roman" w:eastAsia="Calibri" w:hAnsi="Times New Roman" w:cs="Times New Roman"/>
                    <w:b/>
                    <w:lang w:val="uk-UA"/>
                  </w:rPr>
                </w:rPrChange>
              </w:rPr>
              <w:t>10.1</w:t>
            </w:r>
            <w:ins w:id="9499" w:author="OLENA PASHKOVA (NEPTUNE.UA)" w:date="2022-11-21T05:11:00Z">
              <w:r w:rsidR="00F919AA" w:rsidRPr="00783C1A">
                <w:rPr>
                  <w:rFonts w:ascii="Times New Roman" w:eastAsia="Calibri" w:hAnsi="Times New Roman" w:cs="Times New Roman"/>
                  <w:bCs/>
                  <w:lang w:val="en-US"/>
                  <w:rPrChange w:id="9500" w:author="OLENA PASHKOVA (NEPTUNE.UA)" w:date="2022-11-21T15:31:00Z">
                    <w:rPr>
                      <w:rFonts w:ascii="Times New Roman" w:eastAsia="Calibri" w:hAnsi="Times New Roman" w:cs="Times New Roman"/>
                      <w:b/>
                      <w:lang w:val="en-US"/>
                    </w:rPr>
                  </w:rPrChange>
                </w:rPr>
                <w:t>7</w:t>
              </w:r>
            </w:ins>
            <w:del w:id="9501" w:author="OLENA PASHKOVA (NEPTUNE.UA)" w:date="2022-11-21T05:11:00Z">
              <w:r w:rsidRPr="00783C1A" w:rsidDel="00F919AA">
                <w:rPr>
                  <w:rFonts w:ascii="Times New Roman" w:eastAsia="Calibri" w:hAnsi="Times New Roman" w:cs="Times New Roman"/>
                  <w:bCs/>
                  <w:lang w:val="uk-UA"/>
                  <w:rPrChange w:id="9502" w:author="OLENA PASHKOVA (NEPTUNE.UA)" w:date="2022-11-21T15:31:00Z">
                    <w:rPr>
                      <w:rFonts w:ascii="Times New Roman" w:eastAsia="Calibri" w:hAnsi="Times New Roman" w:cs="Times New Roman"/>
                      <w:b/>
                      <w:lang w:val="uk-UA"/>
                    </w:rPr>
                  </w:rPrChange>
                </w:rPr>
                <w:delText>8</w:delText>
              </w:r>
            </w:del>
            <w:r w:rsidRPr="00783C1A">
              <w:rPr>
                <w:rFonts w:ascii="Times New Roman" w:eastAsia="Calibri" w:hAnsi="Times New Roman" w:cs="Times New Roman"/>
                <w:bCs/>
                <w:lang w:val="uk-UA"/>
                <w:rPrChange w:id="9503"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w:t>
            </w:r>
            <w:r w:rsidRPr="004C5B1D">
              <w:rPr>
                <w:rFonts w:ascii="Times New Roman" w:eastAsia="Calibri" w:hAnsi="Times New Roman" w:cs="Times New Roman"/>
                <w:bCs/>
                <w:lang w:val="uk-UA"/>
              </w:rPr>
              <w:t>Час, витрачений на перехід судна від рейдової якірної стоянки до причалів, визначених цим Договором, та час, витрачений  на перехід швартовку/перешвартовку судна до іншого причалу, за виключенням випадків коли така перешвартовка виконується з вини Виконавц</w:t>
            </w:r>
            <w:r w:rsidRPr="00783C1A">
              <w:rPr>
                <w:rFonts w:ascii="Times New Roman" w:eastAsia="Calibri" w:hAnsi="Times New Roman" w:cs="Times New Roman"/>
                <w:bCs/>
                <w:lang w:val="uk-UA"/>
                <w:rPrChange w:id="9504" w:author="OLENA PASHKOVA (NEPTUNE.UA)" w:date="2022-11-21T15:31:00Z">
                  <w:rPr>
                    <w:rFonts w:ascii="Times New Roman" w:eastAsia="Calibri" w:hAnsi="Times New Roman" w:cs="Times New Roman"/>
                    <w:lang w:val="uk-UA"/>
                  </w:rPr>
                </w:rPrChange>
              </w:rPr>
              <w:t xml:space="preserve">я, не зараховується до сталійного часу. </w:t>
            </w:r>
          </w:p>
          <w:p w14:paraId="7342FFA3" w14:textId="77777777" w:rsidR="00400CA9" w:rsidRPr="00783C1A" w:rsidRDefault="00400CA9" w:rsidP="00400CA9">
            <w:pPr>
              <w:contextualSpacing/>
              <w:jc w:val="both"/>
              <w:rPr>
                <w:rFonts w:ascii="Times New Roman" w:eastAsia="Calibri" w:hAnsi="Times New Roman" w:cs="Times New Roman"/>
                <w:bCs/>
                <w:lang w:val="uk-UA"/>
              </w:rPr>
            </w:pPr>
            <w:commentRangeStart w:id="9505"/>
            <w:r w:rsidRPr="00783C1A">
              <w:rPr>
                <w:rFonts w:ascii="Times New Roman" w:eastAsia="Calibri" w:hAnsi="Times New Roman" w:cs="Times New Roman"/>
                <w:bCs/>
                <w:lang w:val="uk-UA"/>
                <w:rPrChange w:id="9506" w:author="OLENA PASHKOVA (NEPTUNE.UA)" w:date="2022-11-21T15:31:00Z">
                  <w:rPr>
                    <w:rFonts w:ascii="Times New Roman" w:eastAsia="Calibri" w:hAnsi="Times New Roman" w:cs="Times New Roman"/>
                    <w:lang w:val="uk-UA"/>
                  </w:rPr>
                </w:rPrChange>
              </w:rPr>
              <w:t>Розрахунок сталійного часу, відведеного Виконавцю для вантажних операцій, здійснюється шляхом ділення загальної кількості вантажу, згідно вантажного плану судна, на добову норму завантаження згідно цього Договору.</w:t>
            </w:r>
            <w:commentRangeEnd w:id="9505"/>
            <w:r w:rsidRPr="00783C1A">
              <w:rPr>
                <w:rFonts w:ascii="Calibri" w:eastAsia="Calibri" w:hAnsi="Calibri" w:cs="Times New Roman"/>
                <w:bCs/>
                <w:sz w:val="16"/>
                <w:szCs w:val="16"/>
              </w:rPr>
              <w:commentReference w:id="9505"/>
            </w:r>
          </w:p>
          <w:p w14:paraId="6C560F11" w14:textId="77777777" w:rsidR="00400CA9" w:rsidRPr="00783C1A" w:rsidRDefault="00400CA9" w:rsidP="00400CA9">
            <w:pPr>
              <w:contextualSpacing/>
              <w:jc w:val="both"/>
              <w:rPr>
                <w:ins w:id="9507" w:author="SERHII SULIMA (NEPTUNE.UA)" w:date="2022-08-31T15:27:00Z"/>
                <w:rFonts w:ascii="Times New Roman" w:eastAsia="Calibri" w:hAnsi="Times New Roman" w:cs="Times New Roman"/>
                <w:bCs/>
                <w:lang w:val="uk-UA"/>
                <w:rPrChange w:id="9508" w:author="OLENA PASHKOVA (NEPTUNE.UA)" w:date="2022-11-21T15:31:00Z">
                  <w:rPr>
                    <w:ins w:id="9509" w:author="SERHII SULIMA (NEPTUNE.UA)" w:date="2022-08-31T15:27:00Z"/>
                    <w:rFonts w:ascii="Times New Roman" w:eastAsia="Calibri" w:hAnsi="Times New Roman" w:cs="Times New Roman"/>
                    <w:b/>
                    <w:lang w:val="uk-UA"/>
                  </w:rPr>
                </w:rPrChange>
              </w:rPr>
            </w:pPr>
          </w:p>
          <w:p w14:paraId="3C8CECF2" w14:textId="77777777" w:rsidR="00400CA9" w:rsidRPr="00783C1A" w:rsidRDefault="00400CA9" w:rsidP="00400CA9">
            <w:pPr>
              <w:contextualSpacing/>
              <w:jc w:val="both"/>
              <w:rPr>
                <w:ins w:id="9510" w:author="SERHII SULIMA (NEPTUNE.UA)" w:date="2022-08-31T15:27:00Z"/>
                <w:rFonts w:ascii="Times New Roman" w:eastAsia="Calibri" w:hAnsi="Times New Roman" w:cs="Times New Roman"/>
                <w:bCs/>
                <w:lang w:val="uk-UA"/>
                <w:rPrChange w:id="9511" w:author="OLENA PASHKOVA (NEPTUNE.UA)" w:date="2022-11-21T15:31:00Z">
                  <w:rPr>
                    <w:ins w:id="9512" w:author="SERHII SULIMA (NEPTUNE.UA)" w:date="2022-08-31T15:27:00Z"/>
                    <w:rFonts w:ascii="Times New Roman" w:eastAsia="Calibri" w:hAnsi="Times New Roman" w:cs="Times New Roman"/>
                    <w:b/>
                    <w:lang w:val="uk-UA"/>
                  </w:rPr>
                </w:rPrChange>
              </w:rPr>
            </w:pPr>
          </w:p>
          <w:p w14:paraId="056ADDCE" w14:textId="574AD363" w:rsidR="00400CA9" w:rsidRPr="00783C1A" w:rsidRDefault="00400CA9" w:rsidP="00400CA9">
            <w:pPr>
              <w:contextualSpacing/>
              <w:jc w:val="both"/>
              <w:rPr>
                <w:rFonts w:ascii="Times New Roman" w:eastAsia="Calibri" w:hAnsi="Times New Roman" w:cs="Times New Roman"/>
                <w:bCs/>
                <w:lang w:val="uk-UA"/>
                <w:rPrChange w:id="951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14" w:author="OLENA PASHKOVA (NEPTUNE.UA)" w:date="2022-11-21T15:31:00Z">
                  <w:rPr>
                    <w:rFonts w:ascii="Times New Roman" w:eastAsia="Calibri" w:hAnsi="Times New Roman" w:cs="Times New Roman"/>
                    <w:b/>
                    <w:lang w:val="uk-UA"/>
                  </w:rPr>
                </w:rPrChange>
              </w:rPr>
              <w:t>10.1</w:t>
            </w:r>
            <w:ins w:id="9515" w:author="OLENA PASHKOVA (NEPTUNE.UA)" w:date="2022-11-21T05:11:00Z">
              <w:r w:rsidR="00AF487B" w:rsidRPr="00783C1A">
                <w:rPr>
                  <w:rFonts w:ascii="Times New Roman" w:eastAsia="Calibri" w:hAnsi="Times New Roman" w:cs="Times New Roman"/>
                  <w:bCs/>
                  <w:lang w:val="en-US"/>
                  <w:rPrChange w:id="9516" w:author="OLENA PASHKOVA (NEPTUNE.UA)" w:date="2022-11-21T15:31:00Z">
                    <w:rPr>
                      <w:rFonts w:ascii="Times New Roman" w:eastAsia="Calibri" w:hAnsi="Times New Roman" w:cs="Times New Roman"/>
                      <w:b/>
                      <w:lang w:val="en-US"/>
                    </w:rPr>
                  </w:rPrChange>
                </w:rPr>
                <w:t>8</w:t>
              </w:r>
            </w:ins>
            <w:del w:id="9517" w:author="OLENA PASHKOVA (NEPTUNE.UA)" w:date="2022-11-21T05:11:00Z">
              <w:r w:rsidRPr="00783C1A" w:rsidDel="00AF487B">
                <w:rPr>
                  <w:rFonts w:ascii="Times New Roman" w:eastAsia="Calibri" w:hAnsi="Times New Roman" w:cs="Times New Roman"/>
                  <w:bCs/>
                  <w:lang w:val="uk-UA"/>
                  <w:rPrChange w:id="9518" w:author="OLENA PASHKOVA (NEPTUNE.UA)" w:date="2022-11-21T15:31:00Z">
                    <w:rPr>
                      <w:rFonts w:ascii="Times New Roman" w:eastAsia="Calibri" w:hAnsi="Times New Roman" w:cs="Times New Roman"/>
                      <w:b/>
                      <w:lang w:val="uk-UA"/>
                    </w:rPr>
                  </w:rPrChange>
                </w:rPr>
                <w:delText>9</w:delText>
              </w:r>
            </w:del>
            <w:r w:rsidRPr="00783C1A">
              <w:rPr>
                <w:rFonts w:ascii="Times New Roman" w:eastAsia="Calibri" w:hAnsi="Times New Roman" w:cs="Times New Roman"/>
                <w:bCs/>
                <w:lang w:val="uk-UA"/>
                <w:rPrChange w:id="9519"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 xml:space="preserve"> Будь-який час, втрачений під час завантаження, згідно нижче наведених обставин не враховується в час використаний для здійснення навантажувальних робіт:</w:t>
            </w:r>
          </w:p>
          <w:p w14:paraId="6FCBCBCD" w14:textId="77777777" w:rsidR="00400CA9" w:rsidRPr="00783C1A" w:rsidRDefault="00400CA9" w:rsidP="00400CA9">
            <w:pPr>
              <w:contextualSpacing/>
              <w:jc w:val="both"/>
              <w:rPr>
                <w:rFonts w:ascii="Times New Roman" w:eastAsia="Calibri" w:hAnsi="Times New Roman" w:cs="Times New Roman"/>
                <w:bCs/>
                <w:lang w:val="uk-UA"/>
                <w:rPrChange w:id="952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21"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22" w:author="OLENA PASHKOVA (NEPTUNE.UA)" w:date="2022-11-21T15:31:00Z">
                  <w:rPr>
                    <w:rFonts w:ascii="Times New Roman" w:eastAsia="Calibri" w:hAnsi="Times New Roman" w:cs="Times New Roman"/>
                    <w:lang w:val="uk-UA"/>
                  </w:rPr>
                </w:rPrChange>
              </w:rPr>
              <w:tab/>
              <w:t>час, використаний на перехід судна від якірної стоянки до причалу Термінала;</w:t>
            </w:r>
          </w:p>
          <w:p w14:paraId="78565880" w14:textId="77777777" w:rsidR="00400CA9" w:rsidRPr="00783C1A" w:rsidRDefault="00400CA9" w:rsidP="00400CA9">
            <w:pPr>
              <w:contextualSpacing/>
              <w:jc w:val="both"/>
              <w:rPr>
                <w:rFonts w:ascii="Times New Roman" w:eastAsia="Calibri" w:hAnsi="Times New Roman" w:cs="Times New Roman"/>
                <w:bCs/>
                <w:lang w:val="uk-UA"/>
                <w:rPrChange w:id="952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2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25" w:author="OLENA PASHKOVA (NEPTUNE.UA)" w:date="2022-11-21T15:31:00Z">
                  <w:rPr>
                    <w:rFonts w:ascii="Times New Roman" w:eastAsia="Calibri" w:hAnsi="Times New Roman" w:cs="Times New Roman"/>
                    <w:lang w:val="uk-UA"/>
                  </w:rPr>
                </w:rPrChange>
              </w:rPr>
              <w:tab/>
              <w:t>необхідність проведення баластних операцій або діфферентовка судна, його триммінгу, або розподілу вантажу в трюмах за усним або письмовим розпорядженням капітану судна;</w:t>
            </w:r>
          </w:p>
          <w:p w14:paraId="238E2F65" w14:textId="77777777" w:rsidR="00400CA9" w:rsidRPr="00783C1A" w:rsidRDefault="00400CA9" w:rsidP="00400CA9">
            <w:pPr>
              <w:contextualSpacing/>
              <w:jc w:val="both"/>
              <w:rPr>
                <w:rFonts w:ascii="Times New Roman" w:eastAsia="Calibri" w:hAnsi="Times New Roman" w:cs="Times New Roman"/>
                <w:bCs/>
                <w:lang w:val="uk-UA"/>
                <w:rPrChange w:id="952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2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28" w:author="OLENA PASHKOVA (NEPTUNE.UA)" w:date="2022-11-21T15:31:00Z">
                  <w:rPr>
                    <w:rFonts w:ascii="Times New Roman" w:eastAsia="Calibri" w:hAnsi="Times New Roman" w:cs="Times New Roman"/>
                    <w:lang w:val="uk-UA"/>
                  </w:rPr>
                </w:rPrChange>
              </w:rPr>
              <w:tab/>
              <w:t>зняття драфту судна до початку, під час, після завершення вантажних операцій;</w:t>
            </w:r>
          </w:p>
          <w:p w14:paraId="20BD0A23" w14:textId="77777777" w:rsidR="00400CA9" w:rsidRPr="00783C1A" w:rsidRDefault="00400CA9" w:rsidP="00400CA9">
            <w:pPr>
              <w:contextualSpacing/>
              <w:jc w:val="both"/>
              <w:rPr>
                <w:rFonts w:ascii="Times New Roman" w:eastAsia="Calibri" w:hAnsi="Times New Roman" w:cs="Times New Roman"/>
                <w:bCs/>
                <w:lang w:val="uk-UA"/>
                <w:rPrChange w:id="952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3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31" w:author="OLENA PASHKOVA (NEPTUNE.UA)" w:date="2022-11-21T15:31:00Z">
                  <w:rPr>
                    <w:rFonts w:ascii="Times New Roman" w:eastAsia="Calibri" w:hAnsi="Times New Roman" w:cs="Times New Roman"/>
                    <w:lang w:val="uk-UA"/>
                  </w:rPr>
                </w:rPrChange>
              </w:rPr>
              <w:tab/>
              <w:t>відкривання та зачинення трюмів;</w:t>
            </w:r>
          </w:p>
          <w:p w14:paraId="0F3AAF65" w14:textId="77777777" w:rsidR="00400CA9" w:rsidRPr="00783C1A" w:rsidRDefault="00400CA9" w:rsidP="00400CA9">
            <w:pPr>
              <w:contextualSpacing/>
              <w:jc w:val="both"/>
              <w:rPr>
                <w:rFonts w:ascii="Times New Roman" w:eastAsia="Calibri" w:hAnsi="Times New Roman" w:cs="Times New Roman"/>
                <w:bCs/>
                <w:lang w:val="uk-UA"/>
                <w:rPrChange w:id="953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3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34" w:author="OLENA PASHKOVA (NEPTUNE.UA)" w:date="2022-11-21T15:31:00Z">
                  <w:rPr>
                    <w:rFonts w:ascii="Times New Roman" w:eastAsia="Calibri" w:hAnsi="Times New Roman" w:cs="Times New Roman"/>
                    <w:lang w:val="uk-UA"/>
                  </w:rPr>
                </w:rPrChange>
              </w:rPr>
              <w:tab/>
              <w:t>втрата часу через заборони на вхід судна в Порт, заборона навантаження з боку Державних органів або з боку сюрвейєрських компаній;</w:t>
            </w:r>
          </w:p>
          <w:p w14:paraId="59675E87" w14:textId="77777777" w:rsidR="00400CA9" w:rsidRPr="00783C1A" w:rsidRDefault="00400CA9" w:rsidP="00400CA9">
            <w:pPr>
              <w:contextualSpacing/>
              <w:jc w:val="both"/>
              <w:rPr>
                <w:rFonts w:ascii="Times New Roman" w:eastAsia="Calibri" w:hAnsi="Times New Roman" w:cs="Times New Roman"/>
                <w:bCs/>
                <w:lang w:val="uk-UA"/>
                <w:rPrChange w:id="953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3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37" w:author="OLENA PASHKOVA (NEPTUNE.UA)" w:date="2022-11-21T15:31:00Z">
                  <w:rPr>
                    <w:rFonts w:ascii="Times New Roman" w:eastAsia="Calibri" w:hAnsi="Times New Roman" w:cs="Times New Roman"/>
                    <w:lang w:val="uk-UA"/>
                  </w:rPr>
                </w:rPrChange>
              </w:rPr>
              <w:tab/>
              <w:t>втрата часу через неготовність судна до навантаження за узгодженими Сторонами нормами;</w:t>
            </w:r>
          </w:p>
          <w:p w14:paraId="6DA23AA8" w14:textId="77777777" w:rsidR="00400CA9" w:rsidRPr="00783C1A" w:rsidRDefault="00400CA9" w:rsidP="00400CA9">
            <w:pPr>
              <w:contextualSpacing/>
              <w:jc w:val="both"/>
              <w:rPr>
                <w:rFonts w:ascii="Times New Roman" w:eastAsia="Calibri" w:hAnsi="Times New Roman" w:cs="Times New Roman"/>
                <w:bCs/>
                <w:lang w:val="uk-UA"/>
                <w:rPrChange w:id="953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3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40" w:author="OLENA PASHKOVA (NEPTUNE.UA)" w:date="2022-11-21T15:31:00Z">
                  <w:rPr>
                    <w:rFonts w:ascii="Times New Roman" w:eastAsia="Calibri" w:hAnsi="Times New Roman" w:cs="Times New Roman"/>
                    <w:lang w:val="uk-UA"/>
                  </w:rPr>
                </w:rPrChange>
              </w:rPr>
              <w:tab/>
              <w:t>втрата часу через будь-які зупинки за розпорядженням капітана судна, сюрвеєрської компанії, або уповноважених держваних органів України;</w:t>
            </w:r>
          </w:p>
          <w:p w14:paraId="03B1222A" w14:textId="77777777" w:rsidR="00400CA9" w:rsidRPr="00783C1A" w:rsidRDefault="00400CA9" w:rsidP="00400CA9">
            <w:pPr>
              <w:contextualSpacing/>
              <w:jc w:val="both"/>
              <w:rPr>
                <w:rFonts w:ascii="Times New Roman" w:eastAsia="Calibri" w:hAnsi="Times New Roman" w:cs="Times New Roman"/>
                <w:bCs/>
                <w:lang w:val="uk-UA"/>
                <w:rPrChange w:id="954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4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43" w:author="OLENA PASHKOVA (NEPTUNE.UA)" w:date="2022-11-21T15:31:00Z">
                  <w:rPr>
                    <w:rFonts w:ascii="Times New Roman" w:eastAsia="Calibri" w:hAnsi="Times New Roman" w:cs="Times New Roman"/>
                    <w:lang w:val="uk-UA"/>
                  </w:rPr>
                </w:rPrChange>
              </w:rPr>
              <w:tab/>
              <w:t>нестача вантажу завезеного Замовником;</w:t>
            </w:r>
          </w:p>
          <w:p w14:paraId="3D7864B9" w14:textId="77777777" w:rsidR="00400CA9" w:rsidRPr="00783C1A" w:rsidRDefault="00400CA9" w:rsidP="00400CA9">
            <w:pPr>
              <w:contextualSpacing/>
              <w:jc w:val="both"/>
              <w:rPr>
                <w:rFonts w:ascii="Times New Roman" w:eastAsia="Calibri" w:hAnsi="Times New Roman" w:cs="Times New Roman"/>
                <w:bCs/>
                <w:lang w:val="uk-UA"/>
                <w:rPrChange w:id="954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4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46" w:author="OLENA PASHKOVA (NEPTUNE.UA)" w:date="2022-11-21T15:31:00Z">
                  <w:rPr>
                    <w:rFonts w:ascii="Times New Roman" w:eastAsia="Calibri" w:hAnsi="Times New Roman" w:cs="Times New Roman"/>
                    <w:lang w:val="uk-UA"/>
                  </w:rPr>
                </w:rPrChange>
              </w:rPr>
              <w:tab/>
              <w:t xml:space="preserve">відсутність або несвоєчасне надання документарних інструкцій з боку Замовника на завантаження вантажу; </w:t>
            </w:r>
          </w:p>
          <w:p w14:paraId="4EBCE147" w14:textId="77777777" w:rsidR="00400CA9" w:rsidRPr="00783C1A" w:rsidRDefault="00400CA9" w:rsidP="00400CA9">
            <w:pPr>
              <w:contextualSpacing/>
              <w:jc w:val="both"/>
              <w:rPr>
                <w:rFonts w:ascii="Times New Roman" w:eastAsia="Calibri" w:hAnsi="Times New Roman" w:cs="Times New Roman"/>
                <w:bCs/>
                <w:lang w:val="uk-UA"/>
                <w:rPrChange w:id="954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4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549" w:author="OLENA PASHKOVA (NEPTUNE.UA)" w:date="2022-11-21T15:31:00Z">
                  <w:rPr>
                    <w:rFonts w:ascii="Times New Roman" w:eastAsia="Calibri" w:hAnsi="Times New Roman" w:cs="Times New Roman"/>
                    <w:lang w:val="uk-UA"/>
                  </w:rPr>
                </w:rPrChange>
              </w:rPr>
              <w:tab/>
              <w:t>проведення фумігації або дізенфекції Судна та/або вантажу;</w:t>
            </w:r>
          </w:p>
          <w:p w14:paraId="3F1B32FD" w14:textId="77777777" w:rsidR="00400CA9" w:rsidRPr="00783C1A" w:rsidRDefault="00400CA9" w:rsidP="00400CA9">
            <w:pPr>
              <w:contextualSpacing/>
              <w:jc w:val="both"/>
              <w:rPr>
                <w:rFonts w:ascii="Times New Roman" w:eastAsia="Calibri" w:hAnsi="Times New Roman" w:cs="Times New Roman"/>
                <w:bCs/>
                <w:lang w:val="uk-UA"/>
                <w:rPrChange w:id="955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51" w:author="OLENA PASHKOVA (NEPTUNE.UA)" w:date="2022-11-21T15:31:00Z">
                  <w:rPr>
                    <w:rFonts w:ascii="Times New Roman" w:eastAsia="Calibri" w:hAnsi="Times New Roman" w:cs="Times New Roman"/>
                    <w:lang w:val="uk-UA"/>
                  </w:rPr>
                </w:rPrChange>
              </w:rPr>
              <w:lastRenderedPageBreak/>
              <w:t>•</w:t>
            </w:r>
            <w:r w:rsidRPr="00783C1A">
              <w:rPr>
                <w:rFonts w:ascii="Times New Roman" w:eastAsia="Calibri" w:hAnsi="Times New Roman" w:cs="Times New Roman"/>
                <w:bCs/>
                <w:lang w:val="uk-UA"/>
                <w:rPrChange w:id="9552" w:author="OLENA PASHKOVA (NEPTUNE.UA)" w:date="2022-11-21T15:31:00Z">
                  <w:rPr>
                    <w:rFonts w:ascii="Times New Roman" w:eastAsia="Calibri" w:hAnsi="Times New Roman" w:cs="Times New Roman"/>
                    <w:lang w:val="uk-UA"/>
                  </w:rPr>
                </w:rPrChange>
              </w:rPr>
              <w:tab/>
              <w:t>періоди несприятливих погодних умов, що роблять неможливим проведення навантажувальних робіт (атмосферні опади, висока вологість понад 90%, вітер швидкістю поняд 15 м/с);</w:t>
            </w:r>
          </w:p>
          <w:p w14:paraId="117FF7B8" w14:textId="77777777" w:rsidR="00400CA9" w:rsidRPr="00783C1A" w:rsidRDefault="00400CA9" w:rsidP="00400CA9">
            <w:pPr>
              <w:contextualSpacing/>
              <w:jc w:val="both"/>
              <w:rPr>
                <w:rFonts w:ascii="Times New Roman" w:eastAsia="Calibri" w:hAnsi="Times New Roman" w:cs="Times New Roman"/>
                <w:bCs/>
                <w:lang w:val="uk-UA"/>
                <w:rPrChange w:id="955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54" w:author="OLENA PASHKOVA (NEPTUNE.UA)" w:date="2022-11-21T15:31:00Z">
                  <w:rPr>
                    <w:rFonts w:ascii="Times New Roman" w:eastAsia="Calibri" w:hAnsi="Times New Roman" w:cs="Times New Roman"/>
                    <w:lang w:val="uk-UA"/>
                  </w:rPr>
                </w:rPrChange>
              </w:rPr>
              <w:t xml:space="preserve">Виконавець не є відповідальним за демередж в цих випадках. </w:t>
            </w:r>
          </w:p>
          <w:p w14:paraId="754EFF38" w14:textId="629DAA87" w:rsidR="00400CA9" w:rsidRPr="00783C1A" w:rsidRDefault="00400CA9" w:rsidP="00400CA9">
            <w:pPr>
              <w:contextualSpacing/>
              <w:jc w:val="both"/>
              <w:rPr>
                <w:rFonts w:ascii="Times New Roman" w:eastAsia="Calibri" w:hAnsi="Times New Roman" w:cs="Times New Roman"/>
                <w:bCs/>
                <w:lang w:val="uk-UA"/>
                <w:rPrChange w:id="955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556" w:author="OLENA PASHKOVA (NEPTUNE.UA)" w:date="2022-11-21T15:31:00Z">
                  <w:rPr>
                    <w:rFonts w:ascii="Times New Roman" w:eastAsia="Calibri" w:hAnsi="Times New Roman" w:cs="Times New Roman"/>
                    <w:b/>
                    <w:lang w:val="uk-UA"/>
                  </w:rPr>
                </w:rPrChange>
              </w:rPr>
              <w:t>10.</w:t>
            </w:r>
            <w:ins w:id="9557" w:author="OLENA PASHKOVA (NEPTUNE.UA)" w:date="2022-11-21T05:12:00Z">
              <w:r w:rsidR="005201F8" w:rsidRPr="00783C1A">
                <w:rPr>
                  <w:rFonts w:ascii="Times New Roman" w:eastAsia="Calibri" w:hAnsi="Times New Roman" w:cs="Times New Roman"/>
                  <w:bCs/>
                  <w:lang w:val="en-US"/>
                  <w:rPrChange w:id="9558" w:author="OLENA PASHKOVA (NEPTUNE.UA)" w:date="2022-11-21T15:31:00Z">
                    <w:rPr>
                      <w:rFonts w:ascii="Times New Roman" w:eastAsia="Calibri" w:hAnsi="Times New Roman" w:cs="Times New Roman"/>
                      <w:b/>
                      <w:lang w:val="en-US"/>
                    </w:rPr>
                  </w:rPrChange>
                </w:rPr>
                <w:t>19</w:t>
              </w:r>
            </w:ins>
            <w:del w:id="9559" w:author="OLENA PASHKOVA (NEPTUNE.UA)" w:date="2022-11-21T05:12:00Z">
              <w:r w:rsidRPr="00783C1A" w:rsidDel="005201F8">
                <w:rPr>
                  <w:rFonts w:ascii="Times New Roman" w:eastAsia="Calibri" w:hAnsi="Times New Roman" w:cs="Times New Roman"/>
                  <w:bCs/>
                  <w:lang w:val="uk-UA"/>
                  <w:rPrChange w:id="9560" w:author="OLENA PASHKOVA (NEPTUNE.UA)" w:date="2022-11-21T15:31:00Z">
                    <w:rPr>
                      <w:rFonts w:ascii="Times New Roman" w:eastAsia="Calibri" w:hAnsi="Times New Roman" w:cs="Times New Roman"/>
                      <w:b/>
                      <w:lang w:val="uk-UA"/>
                    </w:rPr>
                  </w:rPrChange>
                </w:rPr>
                <w:delText>20</w:delText>
              </w:r>
            </w:del>
            <w:r w:rsidRPr="00783C1A">
              <w:rPr>
                <w:rFonts w:ascii="Times New Roman" w:eastAsia="Calibri" w:hAnsi="Times New Roman" w:cs="Times New Roman"/>
                <w:bCs/>
                <w:lang w:val="uk-UA"/>
              </w:rPr>
              <w:t xml:space="preserve">. Відлік часу, використаного під навантажувальні операції зупиняється з закінченням вантажних операцій плюс </w:t>
            </w:r>
            <w:r w:rsidRPr="00783C1A">
              <w:rPr>
                <w:rFonts w:ascii="Times New Roman" w:eastAsia="Calibri" w:hAnsi="Times New Roman" w:cs="Times New Roman"/>
                <w:bCs/>
                <w:rPrChange w:id="9561" w:author="OLENA PASHKOVA (NEPTUNE.UA)" w:date="2022-11-21T15:31:00Z">
                  <w:rPr>
                    <w:rFonts w:ascii="Times New Roman" w:eastAsia="Calibri" w:hAnsi="Times New Roman" w:cs="Times New Roman"/>
                  </w:rPr>
                </w:rPrChange>
              </w:rPr>
              <w:t>3</w:t>
            </w:r>
            <w:r w:rsidRPr="00783C1A">
              <w:rPr>
                <w:rFonts w:ascii="Times New Roman" w:eastAsia="Calibri" w:hAnsi="Times New Roman" w:cs="Times New Roman"/>
                <w:bCs/>
                <w:lang w:val="uk-UA"/>
                <w:rPrChange w:id="9562" w:author="OLENA PASHKOVA (NEPTUNE.UA)" w:date="2022-11-21T15:31:00Z">
                  <w:rPr>
                    <w:rFonts w:ascii="Times New Roman" w:eastAsia="Calibri" w:hAnsi="Times New Roman" w:cs="Times New Roman"/>
                    <w:lang w:val="uk-UA"/>
                  </w:rPr>
                </w:rPrChange>
              </w:rPr>
              <w:t xml:space="preserve"> годин</w:t>
            </w:r>
            <w:r w:rsidRPr="00783C1A">
              <w:rPr>
                <w:rFonts w:ascii="Times New Roman" w:eastAsia="Calibri" w:hAnsi="Times New Roman" w:cs="Times New Roman"/>
                <w:bCs/>
                <w:rPrChange w:id="9563" w:author="OLENA PASHKOVA (NEPTUNE.UA)" w:date="2022-11-21T15:31:00Z">
                  <w:rPr>
                    <w:rFonts w:ascii="Times New Roman" w:eastAsia="Calibri" w:hAnsi="Times New Roman" w:cs="Times New Roman"/>
                  </w:rPr>
                </w:rPrChange>
              </w:rPr>
              <w:t>и</w:t>
            </w:r>
            <w:r w:rsidRPr="00783C1A">
              <w:rPr>
                <w:rFonts w:ascii="Times New Roman" w:eastAsia="Calibri" w:hAnsi="Times New Roman" w:cs="Times New Roman"/>
                <w:bCs/>
                <w:lang w:val="uk-UA"/>
                <w:rPrChange w:id="9564" w:author="OLENA PASHKOVA (NEPTUNE.UA)" w:date="2022-11-21T15:31:00Z">
                  <w:rPr>
                    <w:rFonts w:ascii="Times New Roman" w:eastAsia="Calibri" w:hAnsi="Times New Roman" w:cs="Times New Roman"/>
                    <w:lang w:val="uk-UA"/>
                  </w:rPr>
                </w:rPrChange>
              </w:rPr>
              <w:t xml:space="preserve"> на оформлення документів.</w:t>
            </w:r>
          </w:p>
          <w:p w14:paraId="72A1FC14" w14:textId="77777777" w:rsidR="00400CA9" w:rsidRPr="00783C1A" w:rsidRDefault="00400CA9" w:rsidP="00400CA9">
            <w:pPr>
              <w:contextualSpacing/>
              <w:jc w:val="both"/>
              <w:rPr>
                <w:rFonts w:ascii="Times New Roman" w:eastAsia="Calibri" w:hAnsi="Times New Roman" w:cs="Times New Roman"/>
                <w:bCs/>
                <w:lang w:val="uk-UA"/>
                <w:rPrChange w:id="9565" w:author="OLENA PASHKOVA (NEPTUNE.UA)" w:date="2022-11-21T15:31:00Z">
                  <w:rPr>
                    <w:rFonts w:ascii="Times New Roman" w:eastAsia="Calibri" w:hAnsi="Times New Roman" w:cs="Times New Roman"/>
                    <w:b/>
                    <w:lang w:val="uk-UA"/>
                  </w:rPr>
                </w:rPrChange>
              </w:rPr>
            </w:pPr>
          </w:p>
          <w:p w14:paraId="3DE41EFC" w14:textId="77777777" w:rsidR="00400CA9" w:rsidRPr="00783C1A" w:rsidRDefault="00400CA9" w:rsidP="00400CA9">
            <w:pPr>
              <w:contextualSpacing/>
              <w:jc w:val="both"/>
              <w:rPr>
                <w:ins w:id="9566" w:author="SERHII SULIMA (NEPTUNE.UA)" w:date="2022-08-31T16:38:00Z"/>
                <w:rFonts w:ascii="Times New Roman" w:eastAsia="Calibri" w:hAnsi="Times New Roman" w:cs="Times New Roman"/>
                <w:bCs/>
                <w:lang w:val="uk-UA"/>
                <w:rPrChange w:id="9567" w:author="OLENA PASHKOVA (NEPTUNE.UA)" w:date="2022-11-21T15:31:00Z">
                  <w:rPr>
                    <w:ins w:id="9568" w:author="SERHII SULIMA (NEPTUNE.UA)" w:date="2022-08-31T16:38:00Z"/>
                    <w:rFonts w:ascii="Times New Roman" w:eastAsia="Calibri" w:hAnsi="Times New Roman" w:cs="Times New Roman"/>
                    <w:b/>
                    <w:lang w:val="uk-UA"/>
                  </w:rPr>
                </w:rPrChange>
              </w:rPr>
            </w:pPr>
          </w:p>
          <w:p w14:paraId="7385839C" w14:textId="77777777" w:rsidR="00400CA9" w:rsidRPr="00783C1A" w:rsidRDefault="00400CA9" w:rsidP="00400CA9">
            <w:pPr>
              <w:contextualSpacing/>
              <w:jc w:val="both"/>
              <w:rPr>
                <w:rFonts w:ascii="Times New Roman" w:eastAsia="Calibri" w:hAnsi="Times New Roman" w:cs="Times New Roman"/>
                <w:bCs/>
                <w:lang w:val="uk-UA"/>
                <w:rPrChange w:id="9569"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570" w:author="OLENA PASHKOVA (NEPTUNE.UA)" w:date="2022-11-21T15:31:00Z">
                  <w:rPr>
                    <w:rFonts w:ascii="Times New Roman" w:eastAsia="Calibri" w:hAnsi="Times New Roman" w:cs="Times New Roman"/>
                    <w:b/>
                    <w:lang w:val="uk-UA"/>
                  </w:rPr>
                </w:rPrChange>
              </w:rPr>
              <w:t>11.</w:t>
            </w:r>
            <w:r w:rsidRPr="00783C1A">
              <w:rPr>
                <w:rFonts w:ascii="Times New Roman" w:eastAsia="Calibri" w:hAnsi="Times New Roman" w:cs="Times New Roman"/>
                <w:bCs/>
                <w:lang w:val="uk-UA"/>
                <w:rPrChange w:id="9571" w:author="OLENA PASHKOVA (NEPTUNE.UA)" w:date="2022-11-21T15:31:00Z">
                  <w:rPr>
                    <w:rFonts w:ascii="Times New Roman" w:eastAsia="Calibri" w:hAnsi="Times New Roman" w:cs="Times New Roman"/>
                    <w:b/>
                    <w:lang w:val="uk-UA"/>
                  </w:rPr>
                </w:rPrChange>
              </w:rPr>
              <w:tab/>
              <w:t>ВІДПОВІДАЛЬНІСТЬ СТОРІН</w:t>
            </w:r>
          </w:p>
          <w:p w14:paraId="517180A7" w14:textId="62468B93" w:rsidR="00400CA9" w:rsidRPr="00783C1A" w:rsidRDefault="00F91C76" w:rsidP="00400CA9">
            <w:pPr>
              <w:contextualSpacing/>
              <w:jc w:val="both"/>
              <w:rPr>
                <w:ins w:id="9572" w:author="OLENA PASHKOVA (NEPTUNE.UA)" w:date="2022-11-21T03:55:00Z"/>
                <w:rFonts w:ascii="Times New Roman" w:eastAsia="Calibri" w:hAnsi="Times New Roman" w:cs="Times New Roman"/>
                <w:bCs/>
                <w:lang w:val="uk-UA"/>
                <w:rPrChange w:id="9573" w:author="OLENA PASHKOVA (NEPTUNE.UA)" w:date="2022-11-21T15:31:00Z">
                  <w:rPr>
                    <w:ins w:id="9574" w:author="OLENA PASHKOVA (NEPTUNE.UA)" w:date="2022-11-21T03:55:00Z"/>
                    <w:rFonts w:ascii="Times New Roman" w:eastAsia="Calibri" w:hAnsi="Times New Roman" w:cs="Times New Roman"/>
                    <w:b/>
                    <w:lang w:val="uk-UA"/>
                  </w:rPr>
                </w:rPrChange>
              </w:rPr>
            </w:pPr>
            <w:ins w:id="9575" w:author="OLENA PASHKOVA (NEPTUNE.UA)" w:date="2022-11-21T05:37:00Z">
              <w:r w:rsidRPr="00783C1A">
                <w:rPr>
                  <w:rFonts w:ascii="Times New Roman" w:eastAsia="Calibri" w:hAnsi="Times New Roman" w:cs="Times New Roman"/>
                  <w:bCs/>
                  <w:lang w:val="uk-UA"/>
                  <w:rPrChange w:id="9576" w:author="OLENA PASHKOVA (NEPTUNE.UA)" w:date="2022-11-21T15:31:00Z">
                    <w:rPr>
                      <w:rFonts w:ascii="Times New Roman" w:eastAsia="Calibri" w:hAnsi="Times New Roman" w:cs="Times New Roman"/>
                      <w:b/>
                      <w:lang w:val="en-US"/>
                    </w:rPr>
                  </w:rPrChange>
                </w:rPr>
                <w:t xml:space="preserve">11.1. </w:t>
              </w:r>
            </w:ins>
            <w:r w:rsidR="00400CA9" w:rsidRPr="00783C1A">
              <w:rPr>
                <w:rFonts w:ascii="Times New Roman" w:eastAsia="Calibri" w:hAnsi="Times New Roman" w:cs="Times New Roman"/>
                <w:bCs/>
                <w:lang w:val="uk-UA"/>
                <w:rPrChange w:id="9577" w:author="OLENA PASHKOVA (NEPTUNE.UA)" w:date="2022-11-21T15:31:00Z">
                  <w:rPr>
                    <w:rFonts w:ascii="Times New Roman" w:eastAsia="Calibri" w:hAnsi="Times New Roman" w:cs="Times New Roman"/>
                    <w:b/>
                    <w:lang w:val="uk-UA"/>
                  </w:rPr>
                </w:rPrChange>
              </w:rPr>
              <w:t>ВІДПОВІДАЛЬНІСТЬ ВИКОНАВЦЯ</w:t>
            </w:r>
          </w:p>
          <w:p w14:paraId="0A6157AB" w14:textId="6AF9844B" w:rsidR="00400CA9" w:rsidRPr="00783C1A" w:rsidRDefault="00067416" w:rsidP="00400CA9">
            <w:pPr>
              <w:contextualSpacing/>
              <w:jc w:val="both"/>
              <w:rPr>
                <w:rFonts w:ascii="Times New Roman" w:eastAsia="Calibri" w:hAnsi="Times New Roman" w:cs="Times New Roman"/>
                <w:bCs/>
                <w:lang w:val="uk-UA"/>
                <w:rPrChange w:id="9578" w:author="OLENA PASHKOVA (NEPTUNE.UA)" w:date="2022-11-21T15:31:00Z">
                  <w:rPr>
                    <w:rFonts w:ascii="Times New Roman" w:eastAsia="Calibri" w:hAnsi="Times New Roman" w:cs="Times New Roman"/>
                    <w:lang w:val="uk-UA"/>
                  </w:rPr>
                </w:rPrChange>
              </w:rPr>
            </w:pPr>
            <w:ins w:id="9579" w:author="OLENA PASHKOVA (NEPTUNE.UA)" w:date="2022-11-21T05:37:00Z">
              <w:r w:rsidRPr="00783C1A">
                <w:rPr>
                  <w:rFonts w:ascii="Times New Roman" w:eastAsia="Calibri" w:hAnsi="Times New Roman" w:cs="Times New Roman"/>
                  <w:bCs/>
                  <w:lang w:val="uk-UA"/>
                  <w:rPrChange w:id="9580" w:author="OLENA PASHKOVA (NEPTUNE.UA)" w:date="2022-11-21T15:31:00Z">
                    <w:rPr>
                      <w:rFonts w:ascii="Times New Roman" w:eastAsia="Calibri" w:hAnsi="Times New Roman" w:cs="Times New Roman"/>
                      <w:b/>
                      <w:lang w:val="en-US"/>
                    </w:rPr>
                  </w:rPrChange>
                </w:rPr>
                <w:t>11.1.1</w:t>
              </w:r>
            </w:ins>
            <w:ins w:id="9581" w:author="OLENA PASHKOVA (NEPTUNE.UA)" w:date="2022-11-21T05:38:00Z">
              <w:r w:rsidR="009D4CF4" w:rsidRPr="00783C1A">
                <w:rPr>
                  <w:rFonts w:ascii="Times New Roman" w:eastAsia="Calibri" w:hAnsi="Times New Roman" w:cs="Times New Roman"/>
                  <w:bCs/>
                  <w:lang w:val="uk-UA"/>
                  <w:rPrChange w:id="9582" w:author="OLENA PASHKOVA (NEPTUNE.UA)" w:date="2022-11-21T15:31:00Z">
                    <w:rPr>
                      <w:rFonts w:ascii="Times New Roman" w:eastAsia="Calibri" w:hAnsi="Times New Roman" w:cs="Times New Roman"/>
                      <w:b/>
                      <w:lang w:val="en-US"/>
                    </w:rPr>
                  </w:rPrChange>
                </w:rPr>
                <w:t xml:space="preserve">. </w:t>
              </w:r>
            </w:ins>
            <w:del w:id="9583" w:author="OLENA PASHKOVA (NEPTUNE.UA)" w:date="2022-11-21T05:37:00Z">
              <w:r w:rsidR="00400CA9" w:rsidRPr="00783C1A" w:rsidDel="00067416">
                <w:rPr>
                  <w:rFonts w:ascii="Times New Roman" w:eastAsia="Calibri" w:hAnsi="Times New Roman" w:cs="Times New Roman"/>
                  <w:bCs/>
                  <w:lang w:val="uk-UA"/>
                  <w:rPrChange w:id="9584" w:author="OLENA PASHKOVA (NEPTUNE.UA)" w:date="2022-11-21T15:31:00Z">
                    <w:rPr>
                      <w:rFonts w:ascii="Times New Roman" w:eastAsia="Calibri" w:hAnsi="Times New Roman" w:cs="Times New Roman"/>
                      <w:lang w:val="uk-UA"/>
                    </w:rPr>
                  </w:rPrChange>
                </w:rPr>
                <w:delText xml:space="preserve"> </w:delText>
              </w:r>
            </w:del>
            <w:r w:rsidR="00400CA9" w:rsidRPr="00783C1A">
              <w:rPr>
                <w:rFonts w:ascii="Times New Roman" w:eastAsia="Calibri" w:hAnsi="Times New Roman" w:cs="Times New Roman"/>
                <w:bCs/>
                <w:lang w:val="uk-UA"/>
                <w:rPrChange w:id="9585" w:author="OLENA PASHKOVA (NEPTUNE.UA)" w:date="2022-11-21T15:31:00Z">
                  <w:rPr>
                    <w:rFonts w:ascii="Times New Roman" w:eastAsia="Calibri" w:hAnsi="Times New Roman" w:cs="Times New Roman"/>
                    <w:lang w:val="uk-UA"/>
                  </w:rPr>
                </w:rPrChange>
              </w:rPr>
              <w:t xml:space="preserve">Виконавець відповідає за дії або бездіяльність третіх осіб, залучених ним до виконання цього Договору, у повному обсязі як за свої власні та зобов’язується відшкодувати Замовнику всі </w:t>
            </w:r>
            <w:ins w:id="9586" w:author="OLENA PASHKOVA (NEPTUNE.UA)" w:date="2022-11-21T05:48:00Z">
              <w:r w:rsidR="007B2A17" w:rsidRPr="00783C1A">
                <w:rPr>
                  <w:rFonts w:ascii="Times New Roman" w:eastAsia="Calibri" w:hAnsi="Times New Roman" w:cs="Times New Roman"/>
                  <w:bCs/>
                  <w:lang w:val="uk-UA"/>
                  <w:rPrChange w:id="9587" w:author="OLENA PASHKOVA (NEPTUNE.UA)" w:date="2022-11-21T15:31:00Z">
                    <w:rPr>
                      <w:rFonts w:ascii="Times New Roman" w:eastAsia="Calibri" w:hAnsi="Times New Roman" w:cs="Times New Roman"/>
                      <w:lang w:val="uk-UA"/>
                    </w:rPr>
                  </w:rPrChange>
                </w:rPr>
                <w:t xml:space="preserve">прямі </w:t>
              </w:r>
            </w:ins>
            <w:r w:rsidR="00400CA9" w:rsidRPr="00783C1A">
              <w:rPr>
                <w:rFonts w:ascii="Times New Roman" w:eastAsia="Calibri" w:hAnsi="Times New Roman" w:cs="Times New Roman"/>
                <w:bCs/>
                <w:lang w:val="uk-UA"/>
                <w:rPrChange w:id="9588" w:author="OLENA PASHKOVA (NEPTUNE.UA)" w:date="2022-11-21T15:31:00Z">
                  <w:rPr>
                    <w:rFonts w:ascii="Times New Roman" w:eastAsia="Calibri" w:hAnsi="Times New Roman" w:cs="Times New Roman"/>
                    <w:lang w:val="uk-UA"/>
                  </w:rPr>
                </w:rPrChange>
              </w:rPr>
              <w:t xml:space="preserve">збитки, заподіяні такими діями або бездіяльністю, </w:t>
            </w:r>
            <w:del w:id="9589" w:author="OLENA PASHKOVA (NEPTUNE.UA)" w:date="2022-11-21T05:49:00Z">
              <w:r w:rsidR="00400CA9" w:rsidRPr="00783C1A" w:rsidDel="007B2A17">
                <w:rPr>
                  <w:rFonts w:ascii="Times New Roman" w:eastAsia="Calibri" w:hAnsi="Times New Roman" w:cs="Times New Roman"/>
                  <w:bCs/>
                  <w:lang w:val="uk-UA"/>
                  <w:rPrChange w:id="9590" w:author="OLENA PASHKOVA (NEPTUNE.UA)" w:date="2022-11-21T15:31:00Z">
                    <w:rPr>
                      <w:rFonts w:ascii="Times New Roman" w:eastAsia="Calibri" w:hAnsi="Times New Roman" w:cs="Times New Roman"/>
                      <w:lang w:val="uk-UA"/>
                    </w:rPr>
                  </w:rPrChange>
                </w:rPr>
                <w:delText xml:space="preserve">відповідно до діючого законодавства України, </w:delText>
              </w:r>
            </w:del>
            <w:r w:rsidR="00400CA9" w:rsidRPr="00783C1A">
              <w:rPr>
                <w:rFonts w:ascii="Times New Roman" w:eastAsia="Calibri" w:hAnsi="Times New Roman" w:cs="Times New Roman"/>
                <w:bCs/>
                <w:lang w:val="uk-UA"/>
                <w:rPrChange w:id="9591" w:author="OLENA PASHKOVA (NEPTUNE.UA)" w:date="2022-11-21T15:31:00Z">
                  <w:rPr>
                    <w:rFonts w:ascii="Times New Roman" w:eastAsia="Calibri" w:hAnsi="Times New Roman" w:cs="Times New Roman"/>
                    <w:lang w:val="uk-UA"/>
                  </w:rPr>
                </w:rPrChange>
              </w:rPr>
              <w:t>за умови документального підтвердження розміру та факту понесення таких збитків Замовником</w:t>
            </w:r>
            <w:ins w:id="9592" w:author="OLENA PASHKOVA (NEPTUNE.UA)" w:date="2022-11-21T05:49:00Z">
              <w:r w:rsidR="007B2A17" w:rsidRPr="00783C1A">
                <w:rPr>
                  <w:rFonts w:ascii="Times New Roman" w:eastAsia="Calibri" w:hAnsi="Times New Roman" w:cs="Times New Roman"/>
                  <w:bCs/>
                  <w:lang w:val="uk-UA"/>
                  <w:rPrChange w:id="9593" w:author="OLENA PASHKOVA (NEPTUNE.UA)" w:date="2022-11-21T15:31:00Z">
                    <w:rPr>
                      <w:rFonts w:ascii="Times New Roman" w:eastAsia="Calibri" w:hAnsi="Times New Roman" w:cs="Times New Roman"/>
                      <w:lang w:val="uk-UA"/>
                    </w:rPr>
                  </w:rPrChange>
                </w:rPr>
                <w:t>.</w:t>
              </w:r>
            </w:ins>
            <w:del w:id="9594" w:author="OLENA PASHKOVA (NEPTUNE.UA)" w:date="2022-11-21T05:49:00Z">
              <w:r w:rsidR="00400CA9" w:rsidRPr="00783C1A" w:rsidDel="007B2A17">
                <w:rPr>
                  <w:rFonts w:ascii="Times New Roman" w:eastAsia="Calibri" w:hAnsi="Times New Roman" w:cs="Times New Roman"/>
                  <w:bCs/>
                  <w:lang w:val="uk-UA"/>
                  <w:rPrChange w:id="9595" w:author="OLENA PASHKOVA (NEPTUNE.UA)" w:date="2022-11-21T15:31:00Z">
                    <w:rPr>
                      <w:rFonts w:ascii="Times New Roman" w:eastAsia="Calibri" w:hAnsi="Times New Roman" w:cs="Times New Roman"/>
                      <w:lang w:val="uk-UA"/>
                    </w:rPr>
                  </w:rPrChange>
                </w:rPr>
                <w:delText xml:space="preserve"> та доведення Замовником вини Виконавця, третіх осіб</w:delText>
              </w:r>
            </w:del>
            <w:r w:rsidR="00400CA9" w:rsidRPr="00783C1A">
              <w:rPr>
                <w:rFonts w:ascii="Times New Roman" w:eastAsia="Calibri" w:hAnsi="Times New Roman" w:cs="Times New Roman"/>
                <w:bCs/>
                <w:lang w:val="uk-UA"/>
                <w:rPrChange w:id="9596" w:author="OLENA PASHKOVA (NEPTUNE.UA)" w:date="2022-11-21T15:31:00Z">
                  <w:rPr>
                    <w:rFonts w:ascii="Times New Roman" w:eastAsia="Calibri" w:hAnsi="Times New Roman" w:cs="Times New Roman"/>
                    <w:lang w:val="uk-UA"/>
                  </w:rPr>
                </w:rPrChange>
              </w:rPr>
              <w:t xml:space="preserve">. </w:t>
            </w:r>
          </w:p>
          <w:p w14:paraId="536CFC28" w14:textId="77777777" w:rsidR="00400CA9" w:rsidRPr="00783C1A" w:rsidRDefault="00400CA9" w:rsidP="00400CA9">
            <w:pPr>
              <w:contextualSpacing/>
              <w:jc w:val="both"/>
              <w:rPr>
                <w:ins w:id="9597" w:author="Nataliya Tomaskovic" w:date="2022-08-19T19:30:00Z"/>
                <w:rFonts w:ascii="Times New Roman" w:eastAsia="Calibri" w:hAnsi="Times New Roman" w:cs="Times New Roman"/>
                <w:bCs/>
                <w:lang w:val="uk-UA"/>
                <w:rPrChange w:id="9598" w:author="OLENA PASHKOVA (NEPTUNE.UA)" w:date="2022-11-21T15:31:00Z">
                  <w:rPr>
                    <w:ins w:id="9599" w:author="Nataliya Tomaskovic" w:date="2022-08-19T19:30:00Z"/>
                    <w:rFonts w:ascii="Times New Roman" w:eastAsia="Calibri" w:hAnsi="Times New Roman" w:cs="Times New Roman"/>
                    <w:b/>
                    <w:lang w:val="uk-UA"/>
                  </w:rPr>
                </w:rPrChange>
              </w:rPr>
            </w:pPr>
          </w:p>
          <w:p w14:paraId="17127DD9" w14:textId="7DEF43E1" w:rsidR="00400CA9" w:rsidRPr="00783C1A" w:rsidDel="0017588E" w:rsidRDefault="00400CA9" w:rsidP="00400CA9">
            <w:pPr>
              <w:contextualSpacing/>
              <w:jc w:val="both"/>
              <w:rPr>
                <w:ins w:id="9600" w:author="SERHII SULIMA (NEPTUNE.UA)" w:date="2022-08-31T16:44:00Z"/>
                <w:del w:id="9601" w:author="OLENA PASHKOVA (NEPTUNE.UA)" w:date="2022-11-21T05:51:00Z"/>
                <w:rFonts w:ascii="Times New Roman" w:eastAsia="Calibri" w:hAnsi="Times New Roman" w:cs="Times New Roman"/>
                <w:bCs/>
                <w:lang w:val="uk-UA"/>
                <w:rPrChange w:id="9602" w:author="OLENA PASHKOVA (NEPTUNE.UA)" w:date="2022-11-21T15:31:00Z">
                  <w:rPr>
                    <w:ins w:id="9603" w:author="SERHII SULIMA (NEPTUNE.UA)" w:date="2022-08-31T16:44:00Z"/>
                    <w:del w:id="9604" w:author="OLENA PASHKOVA (NEPTUNE.UA)" w:date="2022-11-21T05:51:00Z"/>
                    <w:rFonts w:ascii="Times New Roman" w:eastAsia="Calibri" w:hAnsi="Times New Roman" w:cs="Times New Roman"/>
                    <w:b/>
                    <w:lang w:val="uk-UA"/>
                  </w:rPr>
                </w:rPrChange>
              </w:rPr>
            </w:pPr>
          </w:p>
          <w:p w14:paraId="3B72B637" w14:textId="5F0C0FC3" w:rsidR="00400CA9" w:rsidRPr="00783C1A" w:rsidDel="0017588E" w:rsidRDefault="00400CA9" w:rsidP="00400CA9">
            <w:pPr>
              <w:contextualSpacing/>
              <w:jc w:val="both"/>
              <w:rPr>
                <w:ins w:id="9605" w:author="SERHII SULIMA (NEPTUNE.UA)" w:date="2022-08-31T16:44:00Z"/>
                <w:del w:id="9606" w:author="OLENA PASHKOVA (NEPTUNE.UA)" w:date="2022-11-21T05:51:00Z"/>
                <w:rFonts w:ascii="Times New Roman" w:eastAsia="Calibri" w:hAnsi="Times New Roman" w:cs="Times New Roman"/>
                <w:bCs/>
                <w:lang w:val="uk-UA"/>
                <w:rPrChange w:id="9607" w:author="OLENA PASHKOVA (NEPTUNE.UA)" w:date="2022-11-21T15:31:00Z">
                  <w:rPr>
                    <w:ins w:id="9608" w:author="SERHII SULIMA (NEPTUNE.UA)" w:date="2022-08-31T16:44:00Z"/>
                    <w:del w:id="9609" w:author="OLENA PASHKOVA (NEPTUNE.UA)" w:date="2022-11-21T05:51:00Z"/>
                    <w:rFonts w:ascii="Times New Roman" w:eastAsia="Calibri" w:hAnsi="Times New Roman" w:cs="Times New Roman"/>
                    <w:b/>
                    <w:lang w:val="uk-UA"/>
                  </w:rPr>
                </w:rPrChange>
              </w:rPr>
            </w:pPr>
          </w:p>
          <w:p w14:paraId="3AC5214A" w14:textId="6CC5A3F3" w:rsidR="00400CA9" w:rsidRPr="00783C1A" w:rsidDel="0017588E" w:rsidRDefault="00400CA9" w:rsidP="00400CA9">
            <w:pPr>
              <w:contextualSpacing/>
              <w:jc w:val="both"/>
              <w:rPr>
                <w:ins w:id="9610" w:author="SERHII SULIMA (NEPTUNE.UA)" w:date="2022-08-31T16:44:00Z"/>
                <w:del w:id="9611" w:author="OLENA PASHKOVA (NEPTUNE.UA)" w:date="2022-11-21T05:51:00Z"/>
                <w:rFonts w:ascii="Times New Roman" w:eastAsia="Calibri" w:hAnsi="Times New Roman" w:cs="Times New Roman"/>
                <w:bCs/>
                <w:lang w:val="uk-UA"/>
                <w:rPrChange w:id="9612" w:author="OLENA PASHKOVA (NEPTUNE.UA)" w:date="2022-11-21T15:31:00Z">
                  <w:rPr>
                    <w:ins w:id="9613" w:author="SERHII SULIMA (NEPTUNE.UA)" w:date="2022-08-31T16:44:00Z"/>
                    <w:del w:id="9614" w:author="OLENA PASHKOVA (NEPTUNE.UA)" w:date="2022-11-21T05:51:00Z"/>
                    <w:rFonts w:ascii="Times New Roman" w:eastAsia="Calibri" w:hAnsi="Times New Roman" w:cs="Times New Roman"/>
                    <w:b/>
                    <w:lang w:val="uk-UA"/>
                  </w:rPr>
                </w:rPrChange>
              </w:rPr>
            </w:pPr>
          </w:p>
          <w:p w14:paraId="379AEE66" w14:textId="752F81A2" w:rsidR="00400CA9" w:rsidRPr="00783C1A" w:rsidDel="0017588E" w:rsidRDefault="00400CA9" w:rsidP="00400CA9">
            <w:pPr>
              <w:contextualSpacing/>
              <w:jc w:val="both"/>
              <w:rPr>
                <w:ins w:id="9615" w:author="SERHII SULIMA (NEPTUNE.UA)" w:date="2022-08-31T16:44:00Z"/>
                <w:del w:id="9616" w:author="OLENA PASHKOVA (NEPTUNE.UA)" w:date="2022-11-21T05:51:00Z"/>
                <w:rFonts w:ascii="Times New Roman" w:eastAsia="Calibri" w:hAnsi="Times New Roman" w:cs="Times New Roman"/>
                <w:bCs/>
                <w:lang w:val="uk-UA"/>
                <w:rPrChange w:id="9617" w:author="OLENA PASHKOVA (NEPTUNE.UA)" w:date="2022-11-21T15:31:00Z">
                  <w:rPr>
                    <w:ins w:id="9618" w:author="SERHII SULIMA (NEPTUNE.UA)" w:date="2022-08-31T16:44:00Z"/>
                    <w:del w:id="9619" w:author="OLENA PASHKOVA (NEPTUNE.UA)" w:date="2022-11-21T05:51:00Z"/>
                    <w:rFonts w:ascii="Times New Roman" w:eastAsia="Calibri" w:hAnsi="Times New Roman" w:cs="Times New Roman"/>
                    <w:b/>
                    <w:lang w:val="uk-UA"/>
                  </w:rPr>
                </w:rPrChange>
              </w:rPr>
            </w:pPr>
          </w:p>
          <w:p w14:paraId="4DB882B7" w14:textId="3A8D1478" w:rsidR="00400CA9" w:rsidRPr="00783C1A" w:rsidDel="0017588E" w:rsidRDefault="00400CA9" w:rsidP="00400CA9">
            <w:pPr>
              <w:contextualSpacing/>
              <w:jc w:val="both"/>
              <w:rPr>
                <w:ins w:id="9620" w:author="SERHII SULIMA (NEPTUNE.UA)" w:date="2022-08-31T16:44:00Z"/>
                <w:del w:id="9621" w:author="OLENA PASHKOVA (NEPTUNE.UA)" w:date="2022-11-21T05:51:00Z"/>
                <w:rFonts w:ascii="Times New Roman" w:eastAsia="Calibri" w:hAnsi="Times New Roman" w:cs="Times New Roman"/>
                <w:bCs/>
                <w:lang w:val="uk-UA"/>
                <w:rPrChange w:id="9622" w:author="OLENA PASHKOVA (NEPTUNE.UA)" w:date="2022-11-21T15:31:00Z">
                  <w:rPr>
                    <w:ins w:id="9623" w:author="SERHII SULIMA (NEPTUNE.UA)" w:date="2022-08-31T16:44:00Z"/>
                    <w:del w:id="9624" w:author="OLENA PASHKOVA (NEPTUNE.UA)" w:date="2022-11-21T05:51:00Z"/>
                    <w:rFonts w:ascii="Times New Roman" w:eastAsia="Calibri" w:hAnsi="Times New Roman" w:cs="Times New Roman"/>
                    <w:b/>
                    <w:lang w:val="uk-UA"/>
                  </w:rPr>
                </w:rPrChange>
              </w:rPr>
            </w:pPr>
          </w:p>
          <w:p w14:paraId="3A7B8125" w14:textId="515719BB" w:rsidR="00400CA9" w:rsidRPr="00783C1A" w:rsidDel="0017588E" w:rsidRDefault="00400CA9" w:rsidP="00400CA9">
            <w:pPr>
              <w:contextualSpacing/>
              <w:jc w:val="both"/>
              <w:rPr>
                <w:ins w:id="9625" w:author="SERHII SULIMA (NEPTUNE.UA)" w:date="2022-08-31T16:44:00Z"/>
                <w:del w:id="9626" w:author="OLENA PASHKOVA (NEPTUNE.UA)" w:date="2022-11-21T05:51:00Z"/>
                <w:rFonts w:ascii="Times New Roman" w:eastAsia="Calibri" w:hAnsi="Times New Roman" w:cs="Times New Roman"/>
                <w:bCs/>
                <w:lang w:val="uk-UA"/>
                <w:rPrChange w:id="9627" w:author="OLENA PASHKOVA (NEPTUNE.UA)" w:date="2022-11-21T15:31:00Z">
                  <w:rPr>
                    <w:ins w:id="9628" w:author="SERHII SULIMA (NEPTUNE.UA)" w:date="2022-08-31T16:44:00Z"/>
                    <w:del w:id="9629" w:author="OLENA PASHKOVA (NEPTUNE.UA)" w:date="2022-11-21T05:51:00Z"/>
                    <w:rFonts w:ascii="Times New Roman" w:eastAsia="Calibri" w:hAnsi="Times New Roman" w:cs="Times New Roman"/>
                    <w:b/>
                    <w:lang w:val="uk-UA"/>
                  </w:rPr>
                </w:rPrChange>
              </w:rPr>
            </w:pPr>
          </w:p>
          <w:p w14:paraId="2F163A0A" w14:textId="1583087B" w:rsidR="00400CA9" w:rsidRPr="00783C1A" w:rsidDel="0017588E" w:rsidRDefault="00400CA9" w:rsidP="00400CA9">
            <w:pPr>
              <w:contextualSpacing/>
              <w:jc w:val="both"/>
              <w:rPr>
                <w:ins w:id="9630" w:author="SERHII SULIMA (NEPTUNE.UA)" w:date="2022-08-31T16:44:00Z"/>
                <w:del w:id="9631" w:author="OLENA PASHKOVA (NEPTUNE.UA)" w:date="2022-11-21T05:51:00Z"/>
                <w:rFonts w:ascii="Times New Roman" w:eastAsia="Calibri" w:hAnsi="Times New Roman" w:cs="Times New Roman"/>
                <w:bCs/>
                <w:lang w:val="uk-UA"/>
                <w:rPrChange w:id="9632" w:author="OLENA PASHKOVA (NEPTUNE.UA)" w:date="2022-11-21T15:31:00Z">
                  <w:rPr>
                    <w:ins w:id="9633" w:author="SERHII SULIMA (NEPTUNE.UA)" w:date="2022-08-31T16:44:00Z"/>
                    <w:del w:id="9634" w:author="OLENA PASHKOVA (NEPTUNE.UA)" w:date="2022-11-21T05:51:00Z"/>
                    <w:rFonts w:ascii="Times New Roman" w:eastAsia="Calibri" w:hAnsi="Times New Roman" w:cs="Times New Roman"/>
                    <w:b/>
                    <w:lang w:val="uk-UA"/>
                  </w:rPr>
                </w:rPrChange>
              </w:rPr>
            </w:pPr>
          </w:p>
          <w:p w14:paraId="02BD640F" w14:textId="5EE91F96" w:rsidR="00400CA9" w:rsidRPr="00783C1A" w:rsidDel="0017588E" w:rsidRDefault="00400CA9" w:rsidP="00400CA9">
            <w:pPr>
              <w:contextualSpacing/>
              <w:jc w:val="both"/>
              <w:rPr>
                <w:ins w:id="9635" w:author="SERHII SULIMA (NEPTUNE.UA)" w:date="2022-08-31T16:44:00Z"/>
                <w:del w:id="9636" w:author="OLENA PASHKOVA (NEPTUNE.UA)" w:date="2022-11-21T05:51:00Z"/>
                <w:rFonts w:ascii="Times New Roman" w:eastAsia="Calibri" w:hAnsi="Times New Roman" w:cs="Times New Roman"/>
                <w:bCs/>
                <w:lang w:val="uk-UA"/>
                <w:rPrChange w:id="9637" w:author="OLENA PASHKOVA (NEPTUNE.UA)" w:date="2022-11-21T15:31:00Z">
                  <w:rPr>
                    <w:ins w:id="9638" w:author="SERHII SULIMA (NEPTUNE.UA)" w:date="2022-08-31T16:44:00Z"/>
                    <w:del w:id="9639" w:author="OLENA PASHKOVA (NEPTUNE.UA)" w:date="2022-11-21T05:51:00Z"/>
                    <w:rFonts w:ascii="Times New Roman" w:eastAsia="Calibri" w:hAnsi="Times New Roman" w:cs="Times New Roman"/>
                    <w:b/>
                    <w:lang w:val="uk-UA"/>
                  </w:rPr>
                </w:rPrChange>
              </w:rPr>
            </w:pPr>
          </w:p>
          <w:p w14:paraId="36B43F6F" w14:textId="306DB395" w:rsidR="00400CA9" w:rsidRPr="00783C1A" w:rsidDel="0017588E" w:rsidRDefault="00400CA9" w:rsidP="00400CA9">
            <w:pPr>
              <w:contextualSpacing/>
              <w:jc w:val="both"/>
              <w:rPr>
                <w:ins w:id="9640" w:author="SERHII SULIMA (NEPTUNE.UA)" w:date="2022-08-31T16:44:00Z"/>
                <w:del w:id="9641" w:author="OLENA PASHKOVA (NEPTUNE.UA)" w:date="2022-11-21T05:51:00Z"/>
                <w:rFonts w:ascii="Times New Roman" w:eastAsia="Calibri" w:hAnsi="Times New Roman" w:cs="Times New Roman"/>
                <w:bCs/>
                <w:lang w:val="uk-UA"/>
                <w:rPrChange w:id="9642" w:author="OLENA PASHKOVA (NEPTUNE.UA)" w:date="2022-11-21T15:31:00Z">
                  <w:rPr>
                    <w:ins w:id="9643" w:author="SERHII SULIMA (NEPTUNE.UA)" w:date="2022-08-31T16:44:00Z"/>
                    <w:del w:id="9644" w:author="OLENA PASHKOVA (NEPTUNE.UA)" w:date="2022-11-21T05:51:00Z"/>
                    <w:rFonts w:ascii="Times New Roman" w:eastAsia="Calibri" w:hAnsi="Times New Roman" w:cs="Times New Roman"/>
                    <w:b/>
                    <w:lang w:val="uk-UA"/>
                  </w:rPr>
                </w:rPrChange>
              </w:rPr>
            </w:pPr>
          </w:p>
          <w:p w14:paraId="3BF250B4" w14:textId="7B8F18CB" w:rsidR="00400CA9" w:rsidRPr="00783C1A" w:rsidDel="0017588E" w:rsidRDefault="00400CA9" w:rsidP="00400CA9">
            <w:pPr>
              <w:contextualSpacing/>
              <w:jc w:val="both"/>
              <w:rPr>
                <w:ins w:id="9645" w:author="SERHII SULIMA (NEPTUNE.UA)" w:date="2022-08-31T16:44:00Z"/>
                <w:del w:id="9646" w:author="OLENA PASHKOVA (NEPTUNE.UA)" w:date="2022-11-21T05:51:00Z"/>
                <w:rFonts w:ascii="Times New Roman" w:eastAsia="Calibri" w:hAnsi="Times New Roman" w:cs="Times New Roman"/>
                <w:bCs/>
                <w:lang w:val="uk-UA"/>
                <w:rPrChange w:id="9647" w:author="OLENA PASHKOVA (NEPTUNE.UA)" w:date="2022-11-21T15:31:00Z">
                  <w:rPr>
                    <w:ins w:id="9648" w:author="SERHII SULIMA (NEPTUNE.UA)" w:date="2022-08-31T16:44:00Z"/>
                    <w:del w:id="9649" w:author="OLENA PASHKOVA (NEPTUNE.UA)" w:date="2022-11-21T05:51:00Z"/>
                    <w:rFonts w:ascii="Times New Roman" w:eastAsia="Calibri" w:hAnsi="Times New Roman" w:cs="Times New Roman"/>
                    <w:b/>
                    <w:lang w:val="uk-UA"/>
                  </w:rPr>
                </w:rPrChange>
              </w:rPr>
            </w:pPr>
          </w:p>
          <w:p w14:paraId="5A0EEFE4" w14:textId="3BB71065" w:rsidR="00400CA9" w:rsidRPr="00783C1A" w:rsidDel="0017588E" w:rsidRDefault="00400CA9" w:rsidP="00400CA9">
            <w:pPr>
              <w:contextualSpacing/>
              <w:jc w:val="both"/>
              <w:rPr>
                <w:ins w:id="9650" w:author="SERHII SULIMA (NEPTUNE.UA)" w:date="2022-08-31T16:44:00Z"/>
                <w:del w:id="9651" w:author="OLENA PASHKOVA (NEPTUNE.UA)" w:date="2022-11-21T05:51:00Z"/>
                <w:rFonts w:ascii="Times New Roman" w:eastAsia="Calibri" w:hAnsi="Times New Roman" w:cs="Times New Roman"/>
                <w:bCs/>
                <w:lang w:val="uk-UA"/>
                <w:rPrChange w:id="9652" w:author="OLENA PASHKOVA (NEPTUNE.UA)" w:date="2022-11-21T15:31:00Z">
                  <w:rPr>
                    <w:ins w:id="9653" w:author="SERHII SULIMA (NEPTUNE.UA)" w:date="2022-08-31T16:44:00Z"/>
                    <w:del w:id="9654" w:author="OLENA PASHKOVA (NEPTUNE.UA)" w:date="2022-11-21T05:51:00Z"/>
                    <w:rFonts w:ascii="Times New Roman" w:eastAsia="Calibri" w:hAnsi="Times New Roman" w:cs="Times New Roman"/>
                    <w:b/>
                    <w:lang w:val="uk-UA"/>
                  </w:rPr>
                </w:rPrChange>
              </w:rPr>
            </w:pPr>
          </w:p>
          <w:p w14:paraId="0A15EA41" w14:textId="78FCB4DA" w:rsidR="00400CA9" w:rsidRPr="00783C1A" w:rsidDel="0017588E" w:rsidRDefault="00400CA9" w:rsidP="00400CA9">
            <w:pPr>
              <w:contextualSpacing/>
              <w:jc w:val="both"/>
              <w:rPr>
                <w:ins w:id="9655" w:author="SERHII SULIMA (NEPTUNE.UA)" w:date="2022-08-31T16:44:00Z"/>
                <w:del w:id="9656" w:author="OLENA PASHKOVA (NEPTUNE.UA)" w:date="2022-11-21T05:51:00Z"/>
                <w:rFonts w:ascii="Times New Roman" w:eastAsia="Calibri" w:hAnsi="Times New Roman" w:cs="Times New Roman"/>
                <w:bCs/>
                <w:lang w:val="uk-UA"/>
                <w:rPrChange w:id="9657" w:author="OLENA PASHKOVA (NEPTUNE.UA)" w:date="2022-11-21T15:31:00Z">
                  <w:rPr>
                    <w:ins w:id="9658" w:author="SERHII SULIMA (NEPTUNE.UA)" w:date="2022-08-31T16:44:00Z"/>
                    <w:del w:id="9659" w:author="OLENA PASHKOVA (NEPTUNE.UA)" w:date="2022-11-21T05:51:00Z"/>
                    <w:rFonts w:ascii="Times New Roman" w:eastAsia="Calibri" w:hAnsi="Times New Roman" w:cs="Times New Roman"/>
                    <w:b/>
                    <w:lang w:val="uk-UA"/>
                  </w:rPr>
                </w:rPrChange>
              </w:rPr>
            </w:pPr>
          </w:p>
          <w:p w14:paraId="05C86CB9" w14:textId="11B2F7F3" w:rsidR="00400CA9" w:rsidRPr="00783C1A" w:rsidDel="0017588E" w:rsidRDefault="00400CA9" w:rsidP="00400CA9">
            <w:pPr>
              <w:contextualSpacing/>
              <w:jc w:val="both"/>
              <w:rPr>
                <w:ins w:id="9660" w:author="SERHII SULIMA (NEPTUNE.UA)" w:date="2022-08-31T16:44:00Z"/>
                <w:del w:id="9661" w:author="OLENA PASHKOVA (NEPTUNE.UA)" w:date="2022-11-21T05:51:00Z"/>
                <w:rFonts w:ascii="Times New Roman" w:eastAsia="Calibri" w:hAnsi="Times New Roman" w:cs="Times New Roman"/>
                <w:bCs/>
                <w:lang w:val="uk-UA"/>
                <w:rPrChange w:id="9662" w:author="OLENA PASHKOVA (NEPTUNE.UA)" w:date="2022-11-21T15:31:00Z">
                  <w:rPr>
                    <w:ins w:id="9663" w:author="SERHII SULIMA (NEPTUNE.UA)" w:date="2022-08-31T16:44:00Z"/>
                    <w:del w:id="9664" w:author="OLENA PASHKOVA (NEPTUNE.UA)" w:date="2022-11-21T05:51:00Z"/>
                    <w:rFonts w:ascii="Times New Roman" w:eastAsia="Calibri" w:hAnsi="Times New Roman" w:cs="Times New Roman"/>
                    <w:b/>
                    <w:lang w:val="uk-UA"/>
                  </w:rPr>
                </w:rPrChange>
              </w:rPr>
            </w:pPr>
          </w:p>
          <w:p w14:paraId="74FFB604" w14:textId="19DED65C" w:rsidR="00400CA9" w:rsidRPr="00783C1A" w:rsidDel="0017588E" w:rsidRDefault="00400CA9" w:rsidP="00400CA9">
            <w:pPr>
              <w:contextualSpacing/>
              <w:jc w:val="both"/>
              <w:rPr>
                <w:ins w:id="9665" w:author="SERHII SULIMA (NEPTUNE.UA)" w:date="2022-08-31T16:44:00Z"/>
                <w:del w:id="9666" w:author="OLENA PASHKOVA (NEPTUNE.UA)" w:date="2022-11-21T05:51:00Z"/>
                <w:rFonts w:ascii="Times New Roman" w:eastAsia="Calibri" w:hAnsi="Times New Roman" w:cs="Times New Roman"/>
                <w:bCs/>
                <w:lang w:val="uk-UA"/>
                <w:rPrChange w:id="9667" w:author="OLENA PASHKOVA (NEPTUNE.UA)" w:date="2022-11-21T15:31:00Z">
                  <w:rPr>
                    <w:ins w:id="9668" w:author="SERHII SULIMA (NEPTUNE.UA)" w:date="2022-08-31T16:44:00Z"/>
                    <w:del w:id="9669" w:author="OLENA PASHKOVA (NEPTUNE.UA)" w:date="2022-11-21T05:51:00Z"/>
                    <w:rFonts w:ascii="Times New Roman" w:eastAsia="Calibri" w:hAnsi="Times New Roman" w:cs="Times New Roman"/>
                    <w:b/>
                    <w:lang w:val="uk-UA"/>
                  </w:rPr>
                </w:rPrChange>
              </w:rPr>
            </w:pPr>
          </w:p>
          <w:p w14:paraId="10F6BC3B" w14:textId="14D239ED" w:rsidR="00400CA9" w:rsidRPr="00783C1A" w:rsidDel="0017588E" w:rsidRDefault="00400CA9" w:rsidP="00400CA9">
            <w:pPr>
              <w:contextualSpacing/>
              <w:jc w:val="both"/>
              <w:rPr>
                <w:ins w:id="9670" w:author="SERHII SULIMA (NEPTUNE.UA)" w:date="2022-08-31T16:44:00Z"/>
                <w:del w:id="9671" w:author="OLENA PASHKOVA (NEPTUNE.UA)" w:date="2022-11-21T05:51:00Z"/>
                <w:rFonts w:ascii="Times New Roman" w:eastAsia="Calibri" w:hAnsi="Times New Roman" w:cs="Times New Roman"/>
                <w:bCs/>
                <w:lang w:val="uk-UA"/>
                <w:rPrChange w:id="9672" w:author="OLENA PASHKOVA (NEPTUNE.UA)" w:date="2022-11-21T15:31:00Z">
                  <w:rPr>
                    <w:ins w:id="9673" w:author="SERHII SULIMA (NEPTUNE.UA)" w:date="2022-08-31T16:44:00Z"/>
                    <w:del w:id="9674" w:author="OLENA PASHKOVA (NEPTUNE.UA)" w:date="2022-11-21T05:51:00Z"/>
                    <w:rFonts w:ascii="Times New Roman" w:eastAsia="Calibri" w:hAnsi="Times New Roman" w:cs="Times New Roman"/>
                    <w:b/>
                    <w:lang w:val="uk-UA"/>
                  </w:rPr>
                </w:rPrChange>
              </w:rPr>
            </w:pPr>
          </w:p>
          <w:p w14:paraId="649FD1D0" w14:textId="6004FCE8" w:rsidR="00400CA9" w:rsidRPr="00783C1A" w:rsidDel="0017588E" w:rsidRDefault="00400CA9" w:rsidP="00400CA9">
            <w:pPr>
              <w:contextualSpacing/>
              <w:jc w:val="both"/>
              <w:rPr>
                <w:ins w:id="9675" w:author="SERHII SULIMA (NEPTUNE.UA)" w:date="2022-08-31T16:44:00Z"/>
                <w:del w:id="9676" w:author="OLENA PASHKOVA (NEPTUNE.UA)" w:date="2022-11-21T05:51:00Z"/>
                <w:rFonts w:ascii="Times New Roman" w:eastAsia="Calibri" w:hAnsi="Times New Roman" w:cs="Times New Roman"/>
                <w:bCs/>
                <w:lang w:val="uk-UA"/>
                <w:rPrChange w:id="9677" w:author="OLENA PASHKOVA (NEPTUNE.UA)" w:date="2022-11-21T15:31:00Z">
                  <w:rPr>
                    <w:ins w:id="9678" w:author="SERHII SULIMA (NEPTUNE.UA)" w:date="2022-08-31T16:44:00Z"/>
                    <w:del w:id="9679" w:author="OLENA PASHKOVA (NEPTUNE.UA)" w:date="2022-11-21T05:51:00Z"/>
                    <w:rFonts w:ascii="Times New Roman" w:eastAsia="Calibri" w:hAnsi="Times New Roman" w:cs="Times New Roman"/>
                    <w:b/>
                    <w:lang w:val="uk-UA"/>
                  </w:rPr>
                </w:rPrChange>
              </w:rPr>
            </w:pPr>
          </w:p>
          <w:p w14:paraId="6241031C" w14:textId="3A6738E2" w:rsidR="00400CA9" w:rsidRPr="00783C1A" w:rsidDel="0017588E" w:rsidRDefault="00400CA9" w:rsidP="00400CA9">
            <w:pPr>
              <w:contextualSpacing/>
              <w:jc w:val="both"/>
              <w:rPr>
                <w:ins w:id="9680" w:author="SERHII SULIMA (NEPTUNE.UA)" w:date="2022-08-31T16:44:00Z"/>
                <w:del w:id="9681" w:author="OLENA PASHKOVA (NEPTUNE.UA)" w:date="2022-11-21T05:51:00Z"/>
                <w:rFonts w:ascii="Times New Roman" w:eastAsia="Calibri" w:hAnsi="Times New Roman" w:cs="Times New Roman"/>
                <w:bCs/>
                <w:lang w:val="uk-UA"/>
                <w:rPrChange w:id="9682" w:author="OLENA PASHKOVA (NEPTUNE.UA)" w:date="2022-11-21T15:31:00Z">
                  <w:rPr>
                    <w:ins w:id="9683" w:author="SERHII SULIMA (NEPTUNE.UA)" w:date="2022-08-31T16:44:00Z"/>
                    <w:del w:id="9684" w:author="OLENA PASHKOVA (NEPTUNE.UA)" w:date="2022-11-21T05:51:00Z"/>
                    <w:rFonts w:ascii="Times New Roman" w:eastAsia="Calibri" w:hAnsi="Times New Roman" w:cs="Times New Roman"/>
                    <w:b/>
                    <w:lang w:val="uk-UA"/>
                  </w:rPr>
                </w:rPrChange>
              </w:rPr>
            </w:pPr>
          </w:p>
          <w:p w14:paraId="73212E3F" w14:textId="24FDFF75" w:rsidR="00400CA9" w:rsidRPr="00783C1A" w:rsidDel="0017588E" w:rsidRDefault="00400CA9" w:rsidP="00400CA9">
            <w:pPr>
              <w:contextualSpacing/>
              <w:jc w:val="both"/>
              <w:rPr>
                <w:ins w:id="9685" w:author="SERHII SULIMA (NEPTUNE.UA)" w:date="2022-08-31T16:44:00Z"/>
                <w:del w:id="9686" w:author="OLENA PASHKOVA (NEPTUNE.UA)" w:date="2022-11-21T05:51:00Z"/>
                <w:rFonts w:ascii="Times New Roman" w:eastAsia="Calibri" w:hAnsi="Times New Roman" w:cs="Times New Roman"/>
                <w:bCs/>
                <w:lang w:val="uk-UA"/>
                <w:rPrChange w:id="9687" w:author="OLENA PASHKOVA (NEPTUNE.UA)" w:date="2022-11-21T15:31:00Z">
                  <w:rPr>
                    <w:ins w:id="9688" w:author="SERHII SULIMA (NEPTUNE.UA)" w:date="2022-08-31T16:44:00Z"/>
                    <w:del w:id="9689" w:author="OLENA PASHKOVA (NEPTUNE.UA)" w:date="2022-11-21T05:51:00Z"/>
                    <w:rFonts w:ascii="Times New Roman" w:eastAsia="Calibri" w:hAnsi="Times New Roman" w:cs="Times New Roman"/>
                    <w:b/>
                    <w:lang w:val="uk-UA"/>
                  </w:rPr>
                </w:rPrChange>
              </w:rPr>
            </w:pPr>
          </w:p>
          <w:p w14:paraId="5AF8285D" w14:textId="3F3DFEAD" w:rsidR="00400CA9" w:rsidRPr="00783C1A" w:rsidDel="0017588E" w:rsidRDefault="00400CA9" w:rsidP="00400CA9">
            <w:pPr>
              <w:contextualSpacing/>
              <w:jc w:val="both"/>
              <w:rPr>
                <w:ins w:id="9690" w:author="SERHII SULIMA (NEPTUNE.UA)" w:date="2022-08-31T16:44:00Z"/>
                <w:del w:id="9691" w:author="OLENA PASHKOVA (NEPTUNE.UA)" w:date="2022-11-21T05:51:00Z"/>
                <w:rFonts w:ascii="Times New Roman" w:eastAsia="Calibri" w:hAnsi="Times New Roman" w:cs="Times New Roman"/>
                <w:bCs/>
                <w:lang w:val="uk-UA"/>
                <w:rPrChange w:id="9692" w:author="OLENA PASHKOVA (NEPTUNE.UA)" w:date="2022-11-21T15:31:00Z">
                  <w:rPr>
                    <w:ins w:id="9693" w:author="SERHII SULIMA (NEPTUNE.UA)" w:date="2022-08-31T16:44:00Z"/>
                    <w:del w:id="9694" w:author="OLENA PASHKOVA (NEPTUNE.UA)" w:date="2022-11-21T05:51:00Z"/>
                    <w:rFonts w:ascii="Times New Roman" w:eastAsia="Calibri" w:hAnsi="Times New Roman" w:cs="Times New Roman"/>
                    <w:b/>
                    <w:lang w:val="uk-UA"/>
                  </w:rPr>
                </w:rPrChange>
              </w:rPr>
            </w:pPr>
          </w:p>
          <w:p w14:paraId="7D314CD3" w14:textId="485FFE27" w:rsidR="00400CA9" w:rsidRPr="00783C1A" w:rsidDel="0017588E" w:rsidRDefault="00400CA9" w:rsidP="00400CA9">
            <w:pPr>
              <w:contextualSpacing/>
              <w:jc w:val="both"/>
              <w:rPr>
                <w:ins w:id="9695" w:author="SERHII SULIMA (NEPTUNE.UA)" w:date="2022-08-31T16:44:00Z"/>
                <w:del w:id="9696" w:author="OLENA PASHKOVA (NEPTUNE.UA)" w:date="2022-11-21T05:51:00Z"/>
                <w:rFonts w:ascii="Times New Roman" w:eastAsia="Calibri" w:hAnsi="Times New Roman" w:cs="Times New Roman"/>
                <w:bCs/>
                <w:lang w:val="uk-UA"/>
                <w:rPrChange w:id="9697" w:author="OLENA PASHKOVA (NEPTUNE.UA)" w:date="2022-11-21T15:31:00Z">
                  <w:rPr>
                    <w:ins w:id="9698" w:author="SERHII SULIMA (NEPTUNE.UA)" w:date="2022-08-31T16:44:00Z"/>
                    <w:del w:id="9699" w:author="OLENA PASHKOVA (NEPTUNE.UA)" w:date="2022-11-21T05:51:00Z"/>
                    <w:rFonts w:ascii="Times New Roman" w:eastAsia="Calibri" w:hAnsi="Times New Roman" w:cs="Times New Roman"/>
                    <w:b/>
                    <w:lang w:val="uk-UA"/>
                  </w:rPr>
                </w:rPrChange>
              </w:rPr>
            </w:pPr>
          </w:p>
          <w:p w14:paraId="675D4112" w14:textId="25A5E6B3" w:rsidR="00400CA9" w:rsidRPr="00783C1A" w:rsidDel="0017588E" w:rsidRDefault="00400CA9" w:rsidP="00400CA9">
            <w:pPr>
              <w:contextualSpacing/>
              <w:jc w:val="both"/>
              <w:rPr>
                <w:ins w:id="9700" w:author="SERHII SULIMA (NEPTUNE.UA)" w:date="2022-08-31T16:44:00Z"/>
                <w:del w:id="9701" w:author="OLENA PASHKOVA (NEPTUNE.UA)" w:date="2022-11-21T05:51:00Z"/>
                <w:rFonts w:ascii="Times New Roman" w:eastAsia="Calibri" w:hAnsi="Times New Roman" w:cs="Times New Roman"/>
                <w:bCs/>
                <w:lang w:val="uk-UA"/>
                <w:rPrChange w:id="9702" w:author="OLENA PASHKOVA (NEPTUNE.UA)" w:date="2022-11-21T15:31:00Z">
                  <w:rPr>
                    <w:ins w:id="9703" w:author="SERHII SULIMA (NEPTUNE.UA)" w:date="2022-08-31T16:44:00Z"/>
                    <w:del w:id="9704" w:author="OLENA PASHKOVA (NEPTUNE.UA)" w:date="2022-11-21T05:51:00Z"/>
                    <w:rFonts w:ascii="Times New Roman" w:eastAsia="Calibri" w:hAnsi="Times New Roman" w:cs="Times New Roman"/>
                    <w:b/>
                    <w:lang w:val="uk-UA"/>
                  </w:rPr>
                </w:rPrChange>
              </w:rPr>
            </w:pPr>
          </w:p>
          <w:p w14:paraId="7F964AA5" w14:textId="68903445" w:rsidR="00400CA9" w:rsidRPr="00783C1A" w:rsidDel="0017588E" w:rsidRDefault="00400CA9" w:rsidP="00400CA9">
            <w:pPr>
              <w:contextualSpacing/>
              <w:jc w:val="both"/>
              <w:rPr>
                <w:ins w:id="9705" w:author="SERHII SULIMA (NEPTUNE.UA)" w:date="2022-08-31T16:44:00Z"/>
                <w:del w:id="9706" w:author="OLENA PASHKOVA (NEPTUNE.UA)" w:date="2022-11-21T05:51:00Z"/>
                <w:rFonts w:ascii="Times New Roman" w:eastAsia="Calibri" w:hAnsi="Times New Roman" w:cs="Times New Roman"/>
                <w:bCs/>
                <w:lang w:val="uk-UA"/>
                <w:rPrChange w:id="9707" w:author="OLENA PASHKOVA (NEPTUNE.UA)" w:date="2022-11-21T15:31:00Z">
                  <w:rPr>
                    <w:ins w:id="9708" w:author="SERHII SULIMA (NEPTUNE.UA)" w:date="2022-08-31T16:44:00Z"/>
                    <w:del w:id="9709" w:author="OLENA PASHKOVA (NEPTUNE.UA)" w:date="2022-11-21T05:51:00Z"/>
                    <w:rFonts w:ascii="Times New Roman" w:eastAsia="Calibri" w:hAnsi="Times New Roman" w:cs="Times New Roman"/>
                    <w:b/>
                    <w:lang w:val="uk-UA"/>
                  </w:rPr>
                </w:rPrChange>
              </w:rPr>
            </w:pPr>
          </w:p>
          <w:p w14:paraId="43BA867D" w14:textId="77777777" w:rsidR="00400CA9" w:rsidRPr="00783C1A" w:rsidRDefault="00400CA9" w:rsidP="00400CA9">
            <w:pPr>
              <w:contextualSpacing/>
              <w:jc w:val="both"/>
              <w:rPr>
                <w:ins w:id="9710" w:author="SERHII SULIMA (NEPTUNE.UA)" w:date="2022-08-31T16:44:00Z"/>
                <w:rFonts w:ascii="Times New Roman" w:eastAsia="Calibri" w:hAnsi="Times New Roman" w:cs="Times New Roman"/>
                <w:bCs/>
                <w:lang w:val="uk-UA"/>
                <w:rPrChange w:id="9711" w:author="OLENA PASHKOVA (NEPTUNE.UA)" w:date="2022-11-21T15:31:00Z">
                  <w:rPr>
                    <w:ins w:id="9712" w:author="SERHII SULIMA (NEPTUNE.UA)" w:date="2022-08-31T16:44:00Z"/>
                    <w:rFonts w:ascii="Times New Roman" w:eastAsia="Calibri" w:hAnsi="Times New Roman" w:cs="Times New Roman"/>
                    <w:b/>
                    <w:lang w:val="uk-UA"/>
                  </w:rPr>
                </w:rPrChange>
              </w:rPr>
            </w:pPr>
          </w:p>
          <w:p w14:paraId="65C64EA3" w14:textId="77777777" w:rsidR="00400CA9" w:rsidRPr="00783C1A" w:rsidRDefault="00400CA9" w:rsidP="00400CA9">
            <w:pPr>
              <w:contextualSpacing/>
              <w:jc w:val="both"/>
              <w:rPr>
                <w:ins w:id="9713" w:author="SERHII SULIMA (NEPTUNE.UA)" w:date="2022-08-31T16:44:00Z"/>
                <w:rFonts w:ascii="Times New Roman" w:eastAsia="Calibri" w:hAnsi="Times New Roman" w:cs="Times New Roman"/>
                <w:bCs/>
                <w:lang w:val="uk-UA"/>
                <w:rPrChange w:id="9714" w:author="OLENA PASHKOVA (NEPTUNE.UA)" w:date="2022-11-21T15:31:00Z">
                  <w:rPr>
                    <w:ins w:id="9715" w:author="SERHII SULIMA (NEPTUNE.UA)" w:date="2022-08-31T16:44:00Z"/>
                    <w:rFonts w:ascii="Times New Roman" w:eastAsia="Calibri" w:hAnsi="Times New Roman" w:cs="Times New Roman"/>
                    <w:b/>
                    <w:lang w:val="uk-UA"/>
                  </w:rPr>
                </w:rPrChange>
              </w:rPr>
            </w:pPr>
          </w:p>
          <w:p w14:paraId="03C3AC45" w14:textId="77777777" w:rsidR="00400CA9" w:rsidRPr="00783C1A" w:rsidRDefault="00400CA9" w:rsidP="00400CA9">
            <w:pPr>
              <w:contextualSpacing/>
              <w:jc w:val="both"/>
              <w:rPr>
                <w:ins w:id="9716" w:author="SERHII SULIMA (NEPTUNE.UA)" w:date="2022-08-31T16:44:00Z"/>
                <w:rFonts w:ascii="Times New Roman" w:eastAsia="Calibri" w:hAnsi="Times New Roman" w:cs="Times New Roman"/>
                <w:bCs/>
                <w:lang w:val="uk-UA"/>
                <w:rPrChange w:id="9717" w:author="OLENA PASHKOVA (NEPTUNE.UA)" w:date="2022-11-21T15:31:00Z">
                  <w:rPr>
                    <w:ins w:id="9718" w:author="SERHII SULIMA (NEPTUNE.UA)" w:date="2022-08-31T16:44:00Z"/>
                    <w:rFonts w:ascii="Times New Roman" w:eastAsia="Calibri" w:hAnsi="Times New Roman" w:cs="Times New Roman"/>
                    <w:b/>
                    <w:lang w:val="uk-UA"/>
                  </w:rPr>
                </w:rPrChange>
              </w:rPr>
            </w:pPr>
          </w:p>
          <w:p w14:paraId="73BFD608" w14:textId="72BD7DDD" w:rsidR="00400CA9" w:rsidRPr="00783C1A" w:rsidRDefault="00400CA9" w:rsidP="00400CA9">
            <w:pPr>
              <w:contextualSpacing/>
              <w:jc w:val="both"/>
              <w:rPr>
                <w:rFonts w:ascii="Times New Roman" w:eastAsia="Calibri" w:hAnsi="Times New Roman" w:cs="Times New Roman"/>
                <w:bCs/>
                <w:lang w:val="uk-UA"/>
                <w:rPrChange w:id="971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20" w:author="OLENA PASHKOVA (NEPTUNE.UA)" w:date="2022-11-21T15:31:00Z">
                  <w:rPr>
                    <w:rFonts w:ascii="Times New Roman" w:eastAsia="Calibri" w:hAnsi="Times New Roman" w:cs="Times New Roman"/>
                    <w:b/>
                    <w:lang w:val="uk-UA"/>
                  </w:rPr>
                </w:rPrChange>
              </w:rPr>
              <w:t>11.</w:t>
            </w:r>
            <w:r w:rsidR="00C87DDD" w:rsidRPr="00783C1A">
              <w:rPr>
                <w:rFonts w:ascii="Times New Roman" w:eastAsia="Calibri" w:hAnsi="Times New Roman" w:cs="Times New Roman"/>
                <w:bCs/>
                <w:rPrChange w:id="9721" w:author="OLENA PASHKOVA (NEPTUNE.UA)" w:date="2022-11-21T15:31:00Z">
                  <w:rPr>
                    <w:rFonts w:ascii="Times New Roman" w:eastAsia="Calibri" w:hAnsi="Times New Roman" w:cs="Times New Roman"/>
                    <w:b/>
                  </w:rPr>
                </w:rPrChange>
              </w:rPr>
              <w:t>1.</w:t>
            </w:r>
            <w:r w:rsidRPr="00783C1A">
              <w:rPr>
                <w:rFonts w:ascii="Times New Roman" w:eastAsia="Calibri" w:hAnsi="Times New Roman" w:cs="Times New Roman"/>
                <w:bCs/>
                <w:lang w:val="uk-UA"/>
                <w:rPrChange w:id="9722" w:author="OLENA PASHKOVA (NEPTUNE.UA)" w:date="2022-11-21T15:31:00Z">
                  <w:rPr>
                    <w:rFonts w:ascii="Times New Roman" w:eastAsia="Calibri" w:hAnsi="Times New Roman" w:cs="Times New Roman"/>
                    <w:b/>
                    <w:lang w:val="uk-UA"/>
                  </w:rPr>
                </w:rPrChange>
              </w:rPr>
              <w:t>2.</w:t>
            </w:r>
            <w:r w:rsidRPr="00783C1A">
              <w:rPr>
                <w:rFonts w:ascii="Times New Roman" w:eastAsia="Calibri" w:hAnsi="Times New Roman" w:cs="Times New Roman"/>
                <w:bCs/>
                <w:lang w:val="uk-UA"/>
                <w:rPrChange w:id="9723" w:author="OLENA PASHKOVA (NEPTUNE.UA)" w:date="2022-11-21T15:31:00Z">
                  <w:rPr>
                    <w:rFonts w:ascii="Times New Roman" w:eastAsia="Calibri" w:hAnsi="Times New Roman" w:cs="Times New Roman"/>
                    <w:lang w:val="uk-UA"/>
                  </w:rPr>
                </w:rPrChange>
              </w:rPr>
              <w:tab/>
              <w:t>Збитки, спричинені Замовнику втратою, нестачею, пошкодженням зерна з вини Виконавця або залучених ним третіх осіб, відшкодовуються Виконавцем виключно понад норми природного убутку, наступним чином:</w:t>
            </w:r>
          </w:p>
          <w:p w14:paraId="2182F109" w14:textId="7B3F36C7" w:rsidR="00400CA9" w:rsidRPr="00783C1A" w:rsidRDefault="00400CA9" w:rsidP="00400CA9">
            <w:pPr>
              <w:contextualSpacing/>
              <w:jc w:val="both"/>
              <w:rPr>
                <w:rFonts w:ascii="Times New Roman" w:eastAsia="Calibri" w:hAnsi="Times New Roman" w:cs="Times New Roman"/>
                <w:bCs/>
                <w:lang w:val="uk-UA"/>
                <w:rPrChange w:id="972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25" w:author="OLENA PASHKOVA (NEPTUNE.UA)" w:date="2022-11-21T15:31:00Z">
                  <w:rPr>
                    <w:rFonts w:ascii="Times New Roman" w:eastAsia="Calibri" w:hAnsi="Times New Roman" w:cs="Times New Roman"/>
                    <w:b/>
                    <w:lang w:val="uk-UA"/>
                  </w:rPr>
                </w:rPrChange>
              </w:rPr>
              <w:t>(i)</w:t>
            </w:r>
            <w:r w:rsidRPr="00783C1A">
              <w:rPr>
                <w:rFonts w:ascii="Times New Roman" w:eastAsia="Calibri" w:hAnsi="Times New Roman" w:cs="Times New Roman"/>
                <w:bCs/>
                <w:lang w:val="uk-UA"/>
              </w:rPr>
              <w:tab/>
              <w:t xml:space="preserve">за втрату та нестачу зерна - в розмірі середньоринкової вартості втраченого або відсутнього зерна на дату виявлення втрати/нестачі зерна Замовником, </w:t>
            </w:r>
            <w:r w:rsidR="00AD1BC6" w:rsidRPr="00783C1A">
              <w:rPr>
                <w:rFonts w:ascii="Times New Roman" w:eastAsia="Calibri" w:hAnsi="Times New Roman" w:cs="Times New Roman"/>
                <w:bCs/>
                <w:lang w:val="uk-UA"/>
                <w:rPrChange w:id="9726" w:author="OLENA PASHKOVA (NEPTUNE.UA)" w:date="2022-11-21T15:31:00Z">
                  <w:rPr>
                    <w:rFonts w:ascii="Times New Roman" w:eastAsia="Calibri" w:hAnsi="Times New Roman" w:cs="Times New Roman"/>
                    <w:lang w:val="uk-UA"/>
                  </w:rPr>
                </w:rPrChange>
              </w:rPr>
              <w:t xml:space="preserve">та у разі якщо Виконавець ухиляється від компенсація збитків – на дату </w:t>
            </w:r>
            <w:r w:rsidR="00F9357A" w:rsidRPr="00783C1A">
              <w:rPr>
                <w:rFonts w:ascii="Times New Roman" w:eastAsia="Calibri" w:hAnsi="Times New Roman" w:cs="Times New Roman"/>
                <w:bCs/>
                <w:lang w:val="uk-UA"/>
                <w:rPrChange w:id="9727" w:author="OLENA PASHKOVA (NEPTUNE.UA)" w:date="2022-11-21T15:31:00Z">
                  <w:rPr>
                    <w:rFonts w:ascii="Times New Roman" w:eastAsia="Calibri" w:hAnsi="Times New Roman" w:cs="Times New Roman"/>
                    <w:lang w:val="uk-UA"/>
                  </w:rPr>
                </w:rPrChange>
              </w:rPr>
              <w:t xml:space="preserve">фактичного відшкодування збитків. </w:t>
            </w:r>
          </w:p>
          <w:p w14:paraId="5348DDB5" w14:textId="77777777" w:rsidR="00400CA9" w:rsidRPr="00783C1A" w:rsidRDefault="00400CA9" w:rsidP="00400CA9">
            <w:pPr>
              <w:contextualSpacing/>
              <w:jc w:val="both"/>
              <w:rPr>
                <w:rFonts w:ascii="Times New Roman" w:eastAsia="Calibri" w:hAnsi="Times New Roman" w:cs="Times New Roman"/>
                <w:bCs/>
                <w:lang w:val="uk-UA"/>
                <w:rPrChange w:id="972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29" w:author="OLENA PASHKOVA (NEPTUNE.UA)" w:date="2022-11-21T15:31:00Z">
                  <w:rPr>
                    <w:rFonts w:ascii="Times New Roman" w:eastAsia="Calibri" w:hAnsi="Times New Roman" w:cs="Times New Roman"/>
                    <w:lang w:val="uk-UA"/>
                  </w:rPr>
                </w:rPrChange>
              </w:rPr>
              <w:lastRenderedPageBreak/>
              <w:t>Для цілей даного пункту «ринкова вартість зерна» визначається як вартість однієї тони зерна на умовах «FOB порт «Південний».</w:t>
            </w:r>
          </w:p>
          <w:p w14:paraId="2D6E54BA" w14:textId="77777777" w:rsidR="00400CA9" w:rsidRPr="00783C1A" w:rsidRDefault="00400CA9" w:rsidP="00400CA9">
            <w:pPr>
              <w:contextualSpacing/>
              <w:jc w:val="both"/>
              <w:rPr>
                <w:rFonts w:ascii="Times New Roman" w:eastAsia="Calibri" w:hAnsi="Times New Roman" w:cs="Times New Roman"/>
                <w:bCs/>
                <w:lang w:val="uk-UA"/>
                <w:rPrChange w:id="973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31" w:author="OLENA PASHKOVA (NEPTUNE.UA)" w:date="2022-11-21T15:31:00Z">
                  <w:rPr>
                    <w:rFonts w:ascii="Times New Roman" w:eastAsia="Calibri" w:hAnsi="Times New Roman" w:cs="Times New Roman"/>
                    <w:lang w:val="uk-UA"/>
                  </w:rPr>
                </w:rPrChange>
              </w:rPr>
              <w:t xml:space="preserve"> </w:t>
            </w:r>
          </w:p>
          <w:p w14:paraId="7CB53397" w14:textId="77777777" w:rsidR="00400CA9" w:rsidRPr="00783C1A" w:rsidRDefault="00400CA9" w:rsidP="00400CA9">
            <w:pPr>
              <w:contextualSpacing/>
              <w:jc w:val="both"/>
              <w:rPr>
                <w:rFonts w:ascii="Times New Roman" w:eastAsia="Calibri" w:hAnsi="Times New Roman" w:cs="Times New Roman"/>
                <w:bCs/>
                <w:lang w:val="uk-UA"/>
                <w:rPrChange w:id="973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33" w:author="OLENA PASHKOVA (NEPTUNE.UA)" w:date="2022-11-21T15:31:00Z">
                  <w:rPr>
                    <w:rFonts w:ascii="Times New Roman" w:eastAsia="Calibri" w:hAnsi="Times New Roman" w:cs="Times New Roman"/>
                    <w:b/>
                    <w:lang w:val="uk-UA"/>
                  </w:rPr>
                </w:rPrChange>
              </w:rPr>
              <w:t>(ii)</w:t>
            </w:r>
            <w:r w:rsidRPr="00783C1A">
              <w:rPr>
                <w:rFonts w:ascii="Times New Roman" w:eastAsia="Calibri" w:hAnsi="Times New Roman" w:cs="Times New Roman"/>
                <w:bCs/>
                <w:lang w:val="uk-UA"/>
              </w:rPr>
              <w:tab/>
              <w:t>за пошкодження Зерна та/або погіршення якості - в розмірі суми, на яку знизилася вартість такого зерна.</w:t>
            </w:r>
          </w:p>
          <w:p w14:paraId="4E8927C2" w14:textId="77777777" w:rsidR="00400CA9" w:rsidRPr="00783C1A" w:rsidRDefault="00400CA9" w:rsidP="00400CA9">
            <w:pPr>
              <w:contextualSpacing/>
              <w:jc w:val="both"/>
              <w:rPr>
                <w:rFonts w:ascii="Times New Roman" w:eastAsia="Calibri" w:hAnsi="Times New Roman" w:cs="Times New Roman"/>
                <w:bCs/>
                <w:lang w:val="uk-UA"/>
                <w:rPrChange w:id="973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35" w:author="OLENA PASHKOVA (NEPTUNE.UA)" w:date="2022-11-21T15:31:00Z">
                  <w:rPr>
                    <w:rFonts w:ascii="Times New Roman" w:eastAsia="Calibri" w:hAnsi="Times New Roman" w:cs="Times New Roman"/>
                    <w:lang w:val="uk-UA"/>
                  </w:rPr>
                </w:rPrChange>
              </w:rPr>
              <w:t>Розмір зниження вартості зерна розраховується як різниця між ринковою вартістю зерна на дату виявлення Замовником пошкодження/погіршення якості зерна, та якщо Виконавець ухиляється від сплати збитків - на дату фактичного відшкодування таких збитків та за вартістю, за якою фактично було відчужено зерно.</w:t>
            </w:r>
          </w:p>
          <w:p w14:paraId="7EC719B6" w14:textId="77777777" w:rsidR="00400CA9" w:rsidRPr="00783C1A" w:rsidRDefault="00400CA9" w:rsidP="00400CA9">
            <w:pPr>
              <w:contextualSpacing/>
              <w:jc w:val="both"/>
              <w:rPr>
                <w:rFonts w:ascii="Times New Roman" w:eastAsia="Calibri" w:hAnsi="Times New Roman" w:cs="Times New Roman"/>
                <w:bCs/>
                <w:lang w:val="uk-UA"/>
                <w:rPrChange w:id="973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37" w:author="OLENA PASHKOVA (NEPTUNE.UA)" w:date="2022-11-21T15:31:00Z">
                  <w:rPr>
                    <w:rFonts w:ascii="Times New Roman" w:eastAsia="Calibri" w:hAnsi="Times New Roman" w:cs="Times New Roman"/>
                    <w:lang w:val="uk-UA"/>
                  </w:rPr>
                </w:rPrChange>
              </w:rPr>
              <w:t>Для цілей цього пункту «ринкова вартість зерна» визначається як вартість однієї тони зерна на умовах «FOB порт «Південний».</w:t>
            </w:r>
          </w:p>
          <w:p w14:paraId="37324BF6" w14:textId="77777777" w:rsidR="00400CA9" w:rsidRPr="00783C1A" w:rsidRDefault="00400CA9" w:rsidP="00400CA9">
            <w:pPr>
              <w:contextualSpacing/>
              <w:jc w:val="both"/>
              <w:rPr>
                <w:rFonts w:ascii="Times New Roman" w:eastAsia="Calibri" w:hAnsi="Times New Roman" w:cs="Times New Roman"/>
                <w:bCs/>
                <w:lang w:val="uk-UA"/>
                <w:rPrChange w:id="9738" w:author="OLENA PASHKOVA (NEPTUNE.UA)" w:date="2022-11-21T15:31:00Z">
                  <w:rPr>
                    <w:rFonts w:ascii="Times New Roman" w:eastAsia="Calibri" w:hAnsi="Times New Roman" w:cs="Times New Roman"/>
                    <w:lang w:val="uk-UA"/>
                  </w:rPr>
                </w:rPrChange>
              </w:rPr>
            </w:pPr>
          </w:p>
          <w:p w14:paraId="1F98E520" w14:textId="77777777" w:rsidR="00400CA9" w:rsidRPr="00783C1A" w:rsidRDefault="00400CA9" w:rsidP="00400CA9">
            <w:pPr>
              <w:contextualSpacing/>
              <w:jc w:val="both"/>
              <w:rPr>
                <w:rFonts w:ascii="Times New Roman" w:eastAsia="Calibri" w:hAnsi="Times New Roman" w:cs="Times New Roman"/>
                <w:bCs/>
                <w:lang w:val="uk-UA"/>
                <w:rPrChange w:id="9739" w:author="OLENA PASHKOVA (NEPTUNE.UA)" w:date="2022-11-21T15:31:00Z">
                  <w:rPr>
                    <w:rFonts w:ascii="Times New Roman" w:eastAsia="Calibri" w:hAnsi="Times New Roman" w:cs="Times New Roman"/>
                    <w:lang w:val="uk-UA"/>
                  </w:rPr>
                </w:rPrChange>
              </w:rPr>
            </w:pPr>
          </w:p>
          <w:p w14:paraId="479ABE69" w14:textId="77777777" w:rsidR="00400CA9" w:rsidRPr="00783C1A" w:rsidRDefault="00400CA9" w:rsidP="00400CA9">
            <w:pPr>
              <w:contextualSpacing/>
              <w:jc w:val="both"/>
              <w:rPr>
                <w:rFonts w:ascii="Times New Roman" w:eastAsia="Calibri" w:hAnsi="Times New Roman" w:cs="Times New Roman"/>
                <w:bCs/>
                <w:lang w:val="uk-UA"/>
                <w:rPrChange w:id="974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41" w:author="OLENA PASHKOVA (NEPTUNE.UA)" w:date="2022-11-21T15:31:00Z">
                  <w:rPr>
                    <w:rFonts w:ascii="Times New Roman" w:eastAsia="Calibri" w:hAnsi="Times New Roman" w:cs="Times New Roman"/>
                    <w:lang w:val="uk-UA"/>
                  </w:rPr>
                </w:rPrChange>
              </w:rPr>
              <w:t>(iii)</w:t>
            </w:r>
            <w:r w:rsidRPr="00783C1A">
              <w:rPr>
                <w:rFonts w:ascii="Times New Roman" w:eastAsia="Calibri" w:hAnsi="Times New Roman" w:cs="Times New Roman"/>
                <w:bCs/>
                <w:rPrChange w:id="9742" w:author="OLENA PASHKOVA (NEPTUNE.UA)" w:date="2022-11-21T15:31:00Z">
                  <w:rPr>
                    <w:rFonts w:ascii="Times New Roman" w:eastAsia="Calibri" w:hAnsi="Times New Roman" w:cs="Times New Roman"/>
                  </w:rPr>
                </w:rPrChange>
              </w:rPr>
              <w:t xml:space="preserve"> </w:t>
            </w:r>
            <w:r w:rsidRPr="00783C1A">
              <w:rPr>
                <w:rFonts w:ascii="Times New Roman" w:eastAsia="Calibri" w:hAnsi="Times New Roman" w:cs="Times New Roman"/>
                <w:bCs/>
                <w:lang w:val="uk-UA"/>
                <w:rPrChange w:id="9743" w:author="OLENA PASHKOVA (NEPTUNE.UA)" w:date="2022-11-21T15:31:00Z">
                  <w:rPr>
                    <w:rFonts w:ascii="Times New Roman" w:eastAsia="Calibri" w:hAnsi="Times New Roman" w:cs="Times New Roman"/>
                    <w:lang w:val="uk-UA"/>
                  </w:rPr>
                </w:rPrChange>
              </w:rPr>
              <w:t>Ринкова вартість зерна надається Замовником та підтверджується довідкою ДП «Держзовнішінформ», при цьому у разі наявності діапазону цін у такому підтверджуючому документі, для цілей визначення «ринкової вартості зерна» береться середнє значення між найвищою та найнижчою ціною.</w:t>
            </w:r>
          </w:p>
          <w:p w14:paraId="1687AE6B" w14:textId="5A1755AB" w:rsidR="00400CA9" w:rsidRPr="00783C1A" w:rsidRDefault="005E4C48" w:rsidP="00400CA9">
            <w:pPr>
              <w:contextualSpacing/>
              <w:jc w:val="both"/>
              <w:rPr>
                <w:rFonts w:ascii="Times New Roman" w:eastAsia="Calibri" w:hAnsi="Times New Roman" w:cs="Times New Roman"/>
                <w:bCs/>
                <w:lang w:val="uk-UA"/>
                <w:rPrChange w:id="974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45" w:author="OLENA PASHKOVA (NEPTUNE.UA)" w:date="2022-11-21T15:31:00Z">
                  <w:rPr>
                    <w:rFonts w:ascii="Times New Roman" w:eastAsia="Calibri" w:hAnsi="Times New Roman" w:cs="Times New Roman"/>
                    <w:lang w:val="uk-UA"/>
                  </w:rPr>
                </w:rPrChange>
              </w:rPr>
              <w:t xml:space="preserve">Претензія </w:t>
            </w:r>
            <w:r w:rsidRPr="00783C1A">
              <w:rPr>
                <w:rFonts w:ascii="Times New Roman" w:eastAsia="Calibri" w:hAnsi="Times New Roman" w:cs="Times New Roman"/>
                <w:bCs/>
                <w:lang w:val="uk-UA"/>
                <w:rPrChange w:id="9746" w:author="OLENA PASHKOVA (NEPTUNE.UA)" w:date="2022-11-21T15:31:00Z">
                  <w:rPr>
                    <w:rFonts w:ascii="Times New Roman" w:eastAsia="Calibri" w:hAnsi="Times New Roman" w:cs="Times New Roman"/>
                    <w:lang w:val="uk-UA"/>
                  </w:rPr>
                </w:rPrChange>
              </w:rPr>
              <w:t>З</w:t>
            </w:r>
            <w:r w:rsidRPr="00783C1A">
              <w:rPr>
                <w:rFonts w:ascii="Times New Roman" w:eastAsia="Calibri" w:hAnsi="Times New Roman" w:cs="Times New Roman"/>
                <w:bCs/>
                <w:lang w:val="uk-UA"/>
                <w:rPrChange w:id="9747" w:author="OLENA PASHKOVA (NEPTUNE.UA)" w:date="2022-11-21T15:31:00Z">
                  <w:rPr>
                    <w:rFonts w:ascii="Times New Roman" w:eastAsia="Calibri" w:hAnsi="Times New Roman" w:cs="Times New Roman"/>
                    <w:lang w:val="uk-UA"/>
                  </w:rPr>
                </w:rPrChange>
              </w:rPr>
              <w:t>амовника</w:t>
            </w:r>
            <w:r w:rsidRPr="00783C1A">
              <w:rPr>
                <w:rFonts w:ascii="Times New Roman" w:eastAsia="Calibri" w:hAnsi="Times New Roman" w:cs="Times New Roman"/>
                <w:bCs/>
                <w:lang w:val="uk-UA"/>
                <w:rPrChange w:id="9748" w:author="OLENA PASHKOVA (NEPTUNE.UA)" w:date="2022-11-21T15:31:00Z">
                  <w:rPr>
                    <w:rFonts w:ascii="Times New Roman" w:eastAsia="Calibri" w:hAnsi="Times New Roman" w:cs="Times New Roman"/>
                    <w:lang w:val="uk-UA"/>
                  </w:rPr>
                </w:rPrChange>
              </w:rPr>
              <w:t xml:space="preserve"> повинна бути сплачена  </w:t>
            </w:r>
            <w:r w:rsidRPr="00783C1A">
              <w:rPr>
                <w:rFonts w:ascii="Times New Roman" w:eastAsia="Calibri" w:hAnsi="Times New Roman" w:cs="Times New Roman"/>
                <w:bCs/>
                <w:lang w:val="uk-UA"/>
                <w:rPrChange w:id="9749" w:author="OLENA PASHKOVA (NEPTUNE.UA)" w:date="2022-11-21T15:31:00Z">
                  <w:rPr>
                    <w:rFonts w:ascii="Times New Roman" w:eastAsia="Calibri" w:hAnsi="Times New Roman" w:cs="Times New Roman"/>
                    <w:lang w:val="uk-UA"/>
                  </w:rPr>
                </w:rPrChange>
              </w:rPr>
              <w:t xml:space="preserve">протягом 15 (п'ятнадцяти) робочих днів або в цей же термін </w:t>
            </w:r>
            <w:r w:rsidRPr="00783C1A">
              <w:rPr>
                <w:rFonts w:ascii="Times New Roman" w:eastAsia="Calibri" w:hAnsi="Times New Roman" w:cs="Times New Roman"/>
                <w:bCs/>
                <w:lang w:val="uk-UA"/>
                <w:rPrChange w:id="9750" w:author="OLENA PASHKOVA (NEPTUNE.UA)" w:date="2022-11-21T15:31:00Z">
                  <w:rPr>
                    <w:rFonts w:ascii="Times New Roman" w:eastAsia="Calibri" w:hAnsi="Times New Roman" w:cs="Times New Roman"/>
                    <w:lang w:val="uk-UA"/>
                  </w:rPr>
                </w:rPrChange>
              </w:rPr>
              <w:t xml:space="preserve">Виконавець повинен надати </w:t>
            </w:r>
            <w:r w:rsidRPr="00783C1A">
              <w:rPr>
                <w:rFonts w:ascii="Times New Roman" w:eastAsia="Calibri" w:hAnsi="Times New Roman" w:cs="Times New Roman"/>
                <w:bCs/>
                <w:lang w:val="uk-UA"/>
                <w:rPrChange w:id="9751" w:author="OLENA PASHKOVA (NEPTUNE.UA)" w:date="2022-11-21T15:31:00Z">
                  <w:rPr>
                    <w:rFonts w:ascii="Times New Roman" w:eastAsia="Calibri" w:hAnsi="Times New Roman" w:cs="Times New Roman"/>
                    <w:lang w:val="uk-UA"/>
                  </w:rPr>
                </w:rPrChange>
              </w:rPr>
              <w:t>свої заперечення.</w:t>
            </w:r>
          </w:p>
          <w:p w14:paraId="6E3B0467" w14:textId="77777777" w:rsidR="00400CA9" w:rsidRPr="00783C1A" w:rsidDel="0020440C" w:rsidRDefault="00400CA9" w:rsidP="00400CA9">
            <w:pPr>
              <w:contextualSpacing/>
              <w:jc w:val="both"/>
              <w:rPr>
                <w:del w:id="9752" w:author="Nataliya Tomaskovic" w:date="2022-08-19T12:04:00Z"/>
                <w:rFonts w:ascii="Times New Roman" w:eastAsia="Calibri" w:hAnsi="Times New Roman" w:cs="Times New Roman"/>
                <w:bCs/>
                <w:lang w:val="uk-UA"/>
                <w:rPrChange w:id="9753" w:author="OLENA PASHKOVA (NEPTUNE.UA)" w:date="2022-11-21T15:31:00Z">
                  <w:rPr>
                    <w:del w:id="9754" w:author="Nataliya Tomaskovic" w:date="2022-08-19T12:04:00Z"/>
                    <w:rFonts w:ascii="Times New Roman" w:eastAsia="Calibri" w:hAnsi="Times New Roman" w:cs="Times New Roman"/>
                    <w:lang w:val="uk-UA"/>
                  </w:rPr>
                </w:rPrChange>
              </w:rPr>
            </w:pPr>
          </w:p>
          <w:p w14:paraId="6924D2D6" w14:textId="37AA81B6" w:rsidR="00400CA9" w:rsidRPr="00783C1A" w:rsidDel="0020440C" w:rsidRDefault="008D51C8" w:rsidP="00400CA9">
            <w:pPr>
              <w:contextualSpacing/>
              <w:jc w:val="both"/>
              <w:rPr>
                <w:del w:id="9755" w:author="Nataliya Tomaskovic" w:date="2022-08-19T12:04:00Z"/>
                <w:rFonts w:ascii="Times New Roman" w:eastAsia="Calibri" w:hAnsi="Times New Roman" w:cs="Times New Roman"/>
                <w:bCs/>
                <w:lang w:val="uk-UA"/>
                <w:rPrChange w:id="9756" w:author="OLENA PASHKOVA (NEPTUNE.UA)" w:date="2022-11-21T15:31:00Z">
                  <w:rPr>
                    <w:del w:id="9757" w:author="Nataliya Tomaskovic" w:date="2022-08-19T12:04:00Z"/>
                    <w:rFonts w:ascii="Times New Roman" w:eastAsia="Calibri" w:hAnsi="Times New Roman" w:cs="Times New Roman"/>
                    <w:lang w:val="uk-UA"/>
                  </w:rPr>
                </w:rPrChange>
              </w:rPr>
            </w:pPr>
            <w:r w:rsidRPr="00783C1A">
              <w:rPr>
                <w:rFonts w:ascii="Times New Roman" w:eastAsia="Calibri" w:hAnsi="Times New Roman" w:cs="Times New Roman"/>
                <w:bCs/>
                <w:rPrChange w:id="9758" w:author="OLENA PASHKOVA (NEPTUNE.UA)" w:date="2022-11-21T15:31:00Z">
                  <w:rPr>
                    <w:rFonts w:ascii="Times New Roman" w:eastAsia="Calibri" w:hAnsi="Times New Roman" w:cs="Times New Roman"/>
                    <w:b/>
                    <w:bCs/>
                  </w:rPr>
                </w:rPrChange>
              </w:rPr>
              <w:t>11.1.3.</w:t>
            </w:r>
            <w:r w:rsidR="00B16B94" w:rsidRPr="00783C1A">
              <w:rPr>
                <w:bCs/>
              </w:rPr>
              <w:t xml:space="preserve"> </w:t>
            </w:r>
            <w:r w:rsidR="00B16B94" w:rsidRPr="004C5B1D">
              <w:rPr>
                <w:rFonts w:ascii="Times New Roman" w:eastAsia="Calibri" w:hAnsi="Times New Roman" w:cs="Times New Roman"/>
                <w:bCs/>
                <w:lang w:val="uk-UA"/>
              </w:rPr>
              <w:t>Виконавець несе відповідальність перед Замовником за збереження кількос</w:t>
            </w:r>
            <w:r w:rsidR="00B16B94" w:rsidRPr="00783C1A">
              <w:rPr>
                <w:rFonts w:ascii="Times New Roman" w:eastAsia="Calibri" w:hAnsi="Times New Roman" w:cs="Times New Roman"/>
                <w:bCs/>
                <w:lang w:val="uk-UA"/>
                <w:rPrChange w:id="9759" w:author="OLENA PASHKOVA (NEPTUNE.UA)" w:date="2022-11-21T15:31:00Z">
                  <w:rPr>
                    <w:rFonts w:ascii="Times New Roman" w:eastAsia="Calibri" w:hAnsi="Times New Roman" w:cs="Times New Roman"/>
                    <w:lang w:val="uk-UA"/>
                  </w:rPr>
                </w:rPrChange>
              </w:rPr>
              <w:t>ті Вантажу (з вирахуванням природної втрати</w:t>
            </w:r>
            <w:ins w:id="9760" w:author="OLENA PASHKOVA (NEPTUNE.UA)" w:date="2022-11-21T08:42:00Z">
              <w:r w:rsidR="00795EFF" w:rsidRPr="00783C1A">
                <w:rPr>
                  <w:rFonts w:ascii="Times New Roman" w:eastAsia="Calibri" w:hAnsi="Times New Roman" w:cs="Times New Roman"/>
                  <w:bCs/>
                  <w:lang w:val="en-US"/>
                  <w:rPrChange w:id="9761" w:author="OLENA PASHKOVA (NEPTUNE.UA)" w:date="2022-11-21T15:31:00Z">
                    <w:rPr>
                      <w:rFonts w:ascii="Times New Roman" w:eastAsia="Calibri" w:hAnsi="Times New Roman" w:cs="Times New Roman"/>
                      <w:lang w:val="en-US"/>
                    </w:rPr>
                  </w:rPrChange>
                </w:rPr>
                <w:t xml:space="preserve"> </w:t>
              </w:r>
              <w:r w:rsidR="00795EFF" w:rsidRPr="00783C1A">
                <w:rPr>
                  <w:rFonts w:ascii="Times New Roman" w:eastAsia="Calibri" w:hAnsi="Times New Roman" w:cs="Times New Roman"/>
                  <w:bCs/>
                  <w:lang w:val="uk-UA"/>
                  <w:rPrChange w:id="9762" w:author="OLENA PASHKOVA (NEPTUNE.UA)" w:date="2022-11-21T15:31:00Z">
                    <w:rPr>
                      <w:rFonts w:ascii="Times New Roman" w:eastAsia="Calibri" w:hAnsi="Times New Roman" w:cs="Times New Roman"/>
                      <w:lang w:val="uk-UA"/>
                    </w:rPr>
                  </w:rPrChange>
                </w:rPr>
                <w:t xml:space="preserve"> та нормативн</w:t>
              </w:r>
            </w:ins>
            <w:ins w:id="9763" w:author="OLENA PASHKOVA (NEPTUNE.UA)" w:date="2022-11-21T08:43:00Z">
              <w:r w:rsidR="004D3672" w:rsidRPr="00783C1A">
                <w:rPr>
                  <w:rFonts w:ascii="Times New Roman" w:eastAsia="Calibri" w:hAnsi="Times New Roman" w:cs="Times New Roman"/>
                  <w:bCs/>
                  <w:lang w:val="uk-UA"/>
                  <w:rPrChange w:id="9764" w:author="OLENA PASHKOVA (NEPTUNE.UA)" w:date="2022-11-21T15:31:00Z">
                    <w:rPr>
                      <w:rFonts w:ascii="Times New Roman" w:eastAsia="Calibri" w:hAnsi="Times New Roman" w:cs="Times New Roman"/>
                      <w:lang w:val="uk-UA"/>
                    </w:rPr>
                  </w:rPrChange>
                </w:rPr>
                <w:t>их втрат 0</w:t>
              </w:r>
              <w:r w:rsidR="001F2C1E" w:rsidRPr="00783C1A">
                <w:rPr>
                  <w:rFonts w:ascii="Times New Roman" w:eastAsia="Calibri" w:hAnsi="Times New Roman" w:cs="Times New Roman"/>
                  <w:bCs/>
                  <w:lang w:val="uk-UA"/>
                  <w:rPrChange w:id="9765" w:author="OLENA PASHKOVA (NEPTUNE.UA)" w:date="2022-11-21T15:31:00Z">
                    <w:rPr>
                      <w:rFonts w:ascii="Times New Roman" w:eastAsia="Calibri" w:hAnsi="Times New Roman" w:cs="Times New Roman"/>
                      <w:lang w:val="uk-UA"/>
                    </w:rPr>
                  </w:rPrChange>
                </w:rPr>
                <w:t>,</w:t>
              </w:r>
              <w:r w:rsidR="004D3672" w:rsidRPr="00783C1A">
                <w:rPr>
                  <w:rFonts w:ascii="Times New Roman" w:eastAsia="Calibri" w:hAnsi="Times New Roman" w:cs="Times New Roman"/>
                  <w:bCs/>
                  <w:lang w:val="uk-UA"/>
                  <w:rPrChange w:id="9766" w:author="OLENA PASHKOVA (NEPTUNE.UA)" w:date="2022-11-21T15:31:00Z">
                    <w:rPr>
                      <w:rFonts w:ascii="Times New Roman" w:eastAsia="Calibri" w:hAnsi="Times New Roman" w:cs="Times New Roman"/>
                      <w:lang w:val="uk-UA"/>
                    </w:rPr>
                  </w:rPrChange>
                </w:rPr>
                <w:t xml:space="preserve">2% </w:t>
              </w:r>
            </w:ins>
            <w:ins w:id="9767" w:author="OLENA PASHKOVA (NEPTUNE.UA)" w:date="2022-11-21T08:42:00Z">
              <w:r w:rsidR="00795EFF" w:rsidRPr="00783C1A">
                <w:rPr>
                  <w:rFonts w:ascii="Times New Roman" w:eastAsia="Calibri" w:hAnsi="Times New Roman" w:cs="Times New Roman"/>
                  <w:bCs/>
                  <w:lang w:val="uk-UA"/>
                  <w:rPrChange w:id="9768" w:author="OLENA PASHKOVA (NEPTUNE.UA)" w:date="2022-11-21T15:31:00Z">
                    <w:rPr>
                      <w:rFonts w:ascii="Times New Roman" w:eastAsia="Calibri" w:hAnsi="Times New Roman" w:cs="Times New Roman"/>
                      <w:lang w:val="uk-UA"/>
                    </w:rPr>
                  </w:rPrChange>
                </w:rPr>
                <w:t xml:space="preserve"> </w:t>
              </w:r>
            </w:ins>
            <w:r w:rsidR="00B16B94" w:rsidRPr="00783C1A">
              <w:rPr>
                <w:rFonts w:ascii="Times New Roman" w:eastAsia="Calibri" w:hAnsi="Times New Roman" w:cs="Times New Roman"/>
                <w:bCs/>
                <w:lang w:val="uk-UA"/>
                <w:rPrChange w:id="9769" w:author="OLENA PASHKOVA (NEPTUNE.UA)" w:date="2022-11-21T15:31:00Z">
                  <w:rPr>
                    <w:rFonts w:ascii="Times New Roman" w:eastAsia="Calibri" w:hAnsi="Times New Roman" w:cs="Times New Roman"/>
                    <w:lang w:val="uk-UA"/>
                  </w:rPr>
                </w:rPrChange>
              </w:rPr>
              <w:t>) з моменту доставки Вантажу на Термінал або передачі його на ім’я Замовника на Терміналі до</w:t>
            </w:r>
            <w:r w:rsidR="00E40476" w:rsidRPr="00783C1A">
              <w:rPr>
                <w:rFonts w:ascii="Times New Roman" w:eastAsia="Calibri" w:hAnsi="Times New Roman" w:cs="Times New Roman"/>
                <w:bCs/>
                <w:lang w:val="uk-UA"/>
                <w:rPrChange w:id="9770" w:author="OLENA PASHKOVA (NEPTUNE.UA)" w:date="2022-11-21T15:31:00Z">
                  <w:rPr>
                    <w:rFonts w:ascii="Times New Roman" w:eastAsia="Calibri" w:hAnsi="Times New Roman" w:cs="Times New Roman"/>
                    <w:lang w:val="uk-UA"/>
                  </w:rPr>
                </w:rPrChange>
              </w:rPr>
              <w:t xml:space="preserve"> </w:t>
            </w:r>
            <w:r w:rsidR="00B16B94" w:rsidRPr="00783C1A">
              <w:rPr>
                <w:rFonts w:ascii="Times New Roman" w:eastAsia="Calibri" w:hAnsi="Times New Roman" w:cs="Times New Roman"/>
                <w:bCs/>
                <w:lang w:val="uk-UA"/>
                <w:rPrChange w:id="9771" w:author="OLENA PASHKOVA (NEPTUNE.UA)" w:date="2022-11-21T15:31:00Z">
                  <w:rPr>
                    <w:rFonts w:ascii="Times New Roman" w:eastAsia="Calibri" w:hAnsi="Times New Roman" w:cs="Times New Roman"/>
                    <w:lang w:val="uk-UA"/>
                  </w:rPr>
                </w:rPrChange>
              </w:rPr>
              <w:t>моменту</w:t>
            </w:r>
            <w:r w:rsidR="00E40476" w:rsidRPr="00783C1A">
              <w:rPr>
                <w:rFonts w:ascii="Times New Roman" w:eastAsia="Calibri" w:hAnsi="Times New Roman" w:cs="Times New Roman"/>
                <w:bCs/>
                <w:lang w:val="uk-UA"/>
                <w:rPrChange w:id="9772" w:author="OLENA PASHKOVA (NEPTUNE.UA)" w:date="2022-11-21T15:31:00Z">
                  <w:rPr>
                    <w:rFonts w:ascii="Times New Roman" w:eastAsia="Calibri" w:hAnsi="Times New Roman" w:cs="Times New Roman"/>
                    <w:lang w:val="uk-UA"/>
                  </w:rPr>
                </w:rPrChange>
              </w:rPr>
              <w:t xml:space="preserve"> </w:t>
            </w:r>
            <w:r w:rsidR="00B16B94" w:rsidRPr="00783C1A">
              <w:rPr>
                <w:rFonts w:ascii="Times New Roman" w:eastAsia="Calibri" w:hAnsi="Times New Roman" w:cs="Times New Roman"/>
                <w:bCs/>
                <w:lang w:val="uk-UA"/>
                <w:rPrChange w:id="9773" w:author="OLENA PASHKOVA (NEPTUNE.UA)" w:date="2022-11-21T15:31:00Z">
                  <w:rPr>
                    <w:rFonts w:ascii="Times New Roman" w:eastAsia="Calibri" w:hAnsi="Times New Roman" w:cs="Times New Roman"/>
                    <w:lang w:val="uk-UA"/>
                  </w:rPr>
                </w:rPrChange>
              </w:rPr>
              <w:t>його вивантаження на наданий Замовником транспортний засіб. або переда</w:t>
            </w:r>
            <w:r w:rsidR="002709F4" w:rsidRPr="00783C1A">
              <w:rPr>
                <w:rFonts w:ascii="Times New Roman" w:eastAsia="Calibri" w:hAnsi="Times New Roman" w:cs="Times New Roman"/>
                <w:bCs/>
                <w:lang w:val="uk-UA"/>
                <w:rPrChange w:id="9774" w:author="OLENA PASHKOVA (NEPTUNE.UA)" w:date="2022-11-21T15:31:00Z">
                  <w:rPr>
                    <w:rFonts w:ascii="Times New Roman" w:eastAsia="Calibri" w:hAnsi="Times New Roman" w:cs="Times New Roman"/>
                    <w:lang w:val="uk-UA"/>
                  </w:rPr>
                </w:rPrChange>
              </w:rPr>
              <w:t xml:space="preserve">ння </w:t>
            </w:r>
            <w:r w:rsidR="00B16B94" w:rsidRPr="00783C1A">
              <w:rPr>
                <w:rFonts w:ascii="Times New Roman" w:eastAsia="Calibri" w:hAnsi="Times New Roman" w:cs="Times New Roman"/>
                <w:bCs/>
                <w:lang w:val="uk-UA"/>
                <w:rPrChange w:id="9775" w:author="OLENA PASHKOVA (NEPTUNE.UA)" w:date="2022-11-21T15:31:00Z">
                  <w:rPr>
                    <w:rFonts w:ascii="Times New Roman" w:eastAsia="Calibri" w:hAnsi="Times New Roman" w:cs="Times New Roman"/>
                    <w:lang w:val="uk-UA"/>
                  </w:rPr>
                </w:rPrChange>
              </w:rPr>
              <w:t>третій стороні на Терміналі.</w:t>
            </w:r>
            <w:r w:rsidRPr="00783C1A">
              <w:rPr>
                <w:rFonts w:ascii="Times New Roman" w:eastAsia="Calibri" w:hAnsi="Times New Roman" w:cs="Times New Roman"/>
                <w:bCs/>
                <w:lang w:val="uk-UA"/>
                <w:rPrChange w:id="9776" w:author="OLENA PASHKOVA (NEPTUNE.UA)" w:date="2022-11-21T15:31:00Z">
                  <w:rPr>
                    <w:rFonts w:ascii="Times New Roman" w:eastAsia="Calibri" w:hAnsi="Times New Roman" w:cs="Times New Roman"/>
                    <w:lang w:val="uk-UA"/>
                  </w:rPr>
                </w:rPrChange>
              </w:rPr>
              <w:t xml:space="preserve"> </w:t>
            </w:r>
          </w:p>
          <w:p w14:paraId="44B9397A" w14:textId="34E4D268" w:rsidR="00400CA9" w:rsidRPr="00783C1A" w:rsidRDefault="00B253C7" w:rsidP="00400CA9">
            <w:pPr>
              <w:contextualSpacing/>
              <w:jc w:val="both"/>
              <w:rPr>
                <w:ins w:id="9777" w:author="SERHII SULIMA (NEPTUNE.UA)" w:date="2022-08-31T17:00:00Z"/>
                <w:rFonts w:ascii="Times New Roman" w:eastAsia="Calibri" w:hAnsi="Times New Roman" w:cs="Times New Roman"/>
                <w:bCs/>
                <w:lang w:val="uk-UA"/>
                <w:rPrChange w:id="9778" w:author="OLENA PASHKOVA (NEPTUNE.UA)" w:date="2022-11-21T15:31:00Z">
                  <w:rPr>
                    <w:ins w:id="9779" w:author="SERHII SULIMA (NEPTUNE.UA)" w:date="2022-08-31T17:00: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9780" w:author="OLENA PASHKOVA (NEPTUNE.UA)" w:date="2022-11-21T15:31:00Z">
                  <w:rPr>
                    <w:rFonts w:ascii="Times New Roman" w:eastAsia="Calibri" w:hAnsi="Times New Roman" w:cs="Times New Roman"/>
                    <w:lang w:val="uk-UA"/>
                  </w:rPr>
                </w:rPrChange>
              </w:rPr>
              <w:t>Виконавець несе відповідальність перед Замовником за збереження якості Вантажу протягом 60 (шістдесяти) календарних днів з моменту доставки Вантажу на Термінал</w:t>
            </w:r>
            <w:r w:rsidR="006259BB" w:rsidRPr="00783C1A">
              <w:rPr>
                <w:rFonts w:ascii="Times New Roman" w:eastAsia="Calibri" w:hAnsi="Times New Roman" w:cs="Times New Roman"/>
                <w:bCs/>
                <w:lang w:val="uk-UA"/>
                <w:rPrChange w:id="9781" w:author="OLENA PASHKOVA (NEPTUNE.UA)" w:date="2022-11-21T15:31:00Z">
                  <w:rPr>
                    <w:rFonts w:ascii="Times New Roman" w:eastAsia="Calibri" w:hAnsi="Times New Roman" w:cs="Times New Roman"/>
                    <w:lang w:val="uk-UA"/>
                  </w:rPr>
                </w:rPrChange>
              </w:rPr>
              <w:t xml:space="preserve">, </w:t>
            </w:r>
            <w:r w:rsidRPr="00783C1A">
              <w:rPr>
                <w:rFonts w:ascii="Times New Roman" w:eastAsia="Calibri" w:hAnsi="Times New Roman" w:cs="Times New Roman"/>
                <w:bCs/>
                <w:lang w:val="uk-UA"/>
                <w:rPrChange w:id="9782" w:author="OLENA PASHKOVA (NEPTUNE.UA)" w:date="2022-11-21T15:31:00Z">
                  <w:rPr>
                    <w:rFonts w:ascii="Times New Roman" w:eastAsia="Calibri" w:hAnsi="Times New Roman" w:cs="Times New Roman"/>
                    <w:lang w:val="uk-UA"/>
                  </w:rPr>
                </w:rPrChange>
              </w:rPr>
              <w:t>після закінчення 60-денного терміну</w:t>
            </w:r>
            <w:r w:rsidR="006A16F1" w:rsidRPr="00783C1A">
              <w:rPr>
                <w:rFonts w:ascii="Times New Roman" w:eastAsia="Calibri" w:hAnsi="Times New Roman" w:cs="Times New Roman"/>
                <w:bCs/>
                <w:lang w:val="uk-UA"/>
                <w:rPrChange w:id="9783" w:author="OLENA PASHKOVA (NEPTUNE.UA)" w:date="2022-11-21T15:31:00Z">
                  <w:rPr>
                    <w:rFonts w:ascii="Times New Roman" w:eastAsia="Calibri" w:hAnsi="Times New Roman" w:cs="Times New Roman"/>
                    <w:lang w:val="uk-UA"/>
                  </w:rPr>
                </w:rPrChange>
              </w:rPr>
              <w:t xml:space="preserve"> - </w:t>
            </w:r>
            <w:r w:rsidR="006259BB" w:rsidRPr="00783C1A">
              <w:rPr>
                <w:rFonts w:ascii="Times New Roman" w:eastAsia="Calibri" w:hAnsi="Times New Roman" w:cs="Times New Roman"/>
                <w:bCs/>
                <w:lang w:val="uk-UA"/>
                <w:rPrChange w:id="9784" w:author="OLENA PASHKOVA (NEPTUNE.UA)" w:date="2022-11-21T15:31:00Z">
                  <w:rPr>
                    <w:rFonts w:ascii="Times New Roman" w:eastAsia="Calibri" w:hAnsi="Times New Roman" w:cs="Times New Roman"/>
                    <w:lang w:val="uk-UA"/>
                  </w:rPr>
                </w:rPrChange>
              </w:rPr>
              <w:t xml:space="preserve">тільки </w:t>
            </w:r>
            <w:r w:rsidRPr="00783C1A">
              <w:rPr>
                <w:rFonts w:ascii="Times New Roman" w:eastAsia="Calibri" w:hAnsi="Times New Roman" w:cs="Times New Roman"/>
                <w:bCs/>
                <w:lang w:val="uk-UA"/>
                <w:rPrChange w:id="9785" w:author="OLENA PASHKOVA (NEPTUNE.UA)" w:date="2022-11-21T15:31:00Z">
                  <w:rPr>
                    <w:rFonts w:ascii="Times New Roman" w:eastAsia="Calibri" w:hAnsi="Times New Roman" w:cs="Times New Roman"/>
                    <w:lang w:val="uk-UA"/>
                  </w:rPr>
                </w:rPrChange>
              </w:rPr>
              <w:t>якщо таке погіршення сталося внаслідок умисних чи необережних дій чи бездіяльності Виконавця.</w:t>
            </w:r>
          </w:p>
          <w:p w14:paraId="4C9AC47B" w14:textId="77777777" w:rsidR="00400CA9" w:rsidRPr="00783C1A" w:rsidRDefault="00400CA9" w:rsidP="00400CA9">
            <w:pPr>
              <w:contextualSpacing/>
              <w:jc w:val="both"/>
              <w:rPr>
                <w:rFonts w:ascii="Times New Roman" w:eastAsia="Calibri" w:hAnsi="Times New Roman" w:cs="Times New Roman"/>
                <w:bCs/>
                <w:lang w:val="uk-UA"/>
                <w:rPrChange w:id="978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87" w:author="OLENA PASHKOVA (NEPTUNE.UA)" w:date="2022-11-21T15:31:00Z">
                  <w:rPr>
                    <w:rFonts w:ascii="Times New Roman" w:eastAsia="Calibri" w:hAnsi="Times New Roman" w:cs="Times New Roman"/>
                    <w:lang w:val="uk-UA"/>
                  </w:rPr>
                </w:rPrChange>
              </w:rPr>
              <w:t>Якщо Виконавець вважає за необхідне, з метою збереження якісних характеристик Вантажу, що накопичується у складах Термінала, провести його підробіток та/або сушіння, то ці операції проводяться після узгодження Сторін та за рахунок Замовника.</w:t>
            </w:r>
          </w:p>
          <w:p w14:paraId="68708D74" w14:textId="66454A7D" w:rsidR="00400CA9" w:rsidRPr="00783C1A" w:rsidRDefault="00400CA9" w:rsidP="00400CA9">
            <w:pPr>
              <w:contextualSpacing/>
              <w:jc w:val="both"/>
              <w:rPr>
                <w:rFonts w:ascii="Times New Roman" w:eastAsia="Calibri" w:hAnsi="Times New Roman" w:cs="Times New Roman"/>
                <w:bCs/>
                <w:lang w:val="uk-UA"/>
                <w:rPrChange w:id="9788" w:author="OLENA PASHKOVA (NEPTUNE.UA)" w:date="2022-11-21T15:31:00Z">
                  <w:rPr>
                    <w:rFonts w:ascii="Times New Roman" w:eastAsia="Calibri" w:hAnsi="Times New Roman" w:cs="Times New Roman"/>
                    <w:lang w:val="uk-UA"/>
                  </w:rPr>
                </w:rPrChange>
              </w:rPr>
            </w:pPr>
            <w:ins w:id="9789" w:author="Nataliya Tomaskovic" w:date="2022-08-19T12:07:00Z">
              <w:r w:rsidRPr="00783C1A">
                <w:rPr>
                  <w:rFonts w:ascii="Times New Roman" w:eastAsia="Calibri" w:hAnsi="Times New Roman" w:cs="Times New Roman"/>
                  <w:bCs/>
                  <w:lang w:val="uk-UA"/>
                  <w:rPrChange w:id="9790" w:author="OLENA PASHKOVA (NEPTUNE.UA)" w:date="2022-11-21T15:31:00Z">
                    <w:rPr>
                      <w:rFonts w:ascii="Times New Roman" w:eastAsia="Calibri" w:hAnsi="Times New Roman" w:cs="Times New Roman"/>
                      <w:b/>
                      <w:lang w:val="uk-UA"/>
                    </w:rPr>
                  </w:rPrChange>
                </w:rPr>
                <w:t>11.</w:t>
              </w:r>
            </w:ins>
            <w:r w:rsidR="00A7192E" w:rsidRPr="00783C1A">
              <w:rPr>
                <w:rFonts w:ascii="Times New Roman" w:eastAsia="Calibri" w:hAnsi="Times New Roman" w:cs="Times New Roman"/>
                <w:bCs/>
                <w:lang w:val="en-US"/>
                <w:rPrChange w:id="9791" w:author="OLENA PASHKOVA (NEPTUNE.UA)" w:date="2022-11-21T15:31:00Z">
                  <w:rPr>
                    <w:rFonts w:ascii="Times New Roman" w:eastAsia="Calibri" w:hAnsi="Times New Roman" w:cs="Times New Roman"/>
                    <w:b/>
                    <w:lang w:val="en-US"/>
                  </w:rPr>
                </w:rPrChange>
              </w:rPr>
              <w:t>1</w:t>
            </w:r>
            <w:ins w:id="9792" w:author="Nataliya Tomaskovic" w:date="2022-08-19T12:07:00Z">
              <w:r w:rsidRPr="00783C1A">
                <w:rPr>
                  <w:rFonts w:ascii="Times New Roman" w:eastAsia="Calibri" w:hAnsi="Times New Roman" w:cs="Times New Roman"/>
                  <w:bCs/>
                  <w:lang w:val="uk-UA"/>
                  <w:rPrChange w:id="9793" w:author="OLENA PASHKOVA (NEPTUNE.UA)" w:date="2022-11-21T15:31:00Z">
                    <w:rPr>
                      <w:rFonts w:ascii="Times New Roman" w:eastAsia="Calibri" w:hAnsi="Times New Roman" w:cs="Times New Roman"/>
                      <w:b/>
                      <w:lang w:val="uk-UA"/>
                    </w:rPr>
                  </w:rPrChange>
                </w:rPr>
                <w:t xml:space="preserve">.4. </w:t>
              </w:r>
            </w:ins>
            <w:r w:rsidRPr="00783C1A">
              <w:rPr>
                <w:rFonts w:ascii="Times New Roman" w:eastAsia="Calibri" w:hAnsi="Times New Roman" w:cs="Times New Roman"/>
                <w:bCs/>
                <w:lang w:val="uk-UA"/>
              </w:rPr>
              <w:t>Виконавець не несе відповідальність за наслідки, спричинені невиконанням та/або неналежним виконанням Замовником вимог щодо оформлення товаросупровідної та іншої документації, що зазначені у цьому Договорі.</w:t>
            </w:r>
          </w:p>
          <w:p w14:paraId="4238BB60" w14:textId="2F777CC5" w:rsidR="00400CA9" w:rsidRPr="00783C1A" w:rsidRDefault="00400CA9" w:rsidP="00400CA9">
            <w:pPr>
              <w:contextualSpacing/>
              <w:jc w:val="both"/>
              <w:rPr>
                <w:rFonts w:ascii="Times New Roman" w:eastAsia="Calibri" w:hAnsi="Times New Roman" w:cs="Times New Roman"/>
                <w:bCs/>
                <w:lang w:val="uk-UA"/>
                <w:rPrChange w:id="979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795" w:author="OLENA PASHKOVA (NEPTUNE.UA)" w:date="2022-11-21T15:31:00Z">
                  <w:rPr>
                    <w:rFonts w:ascii="Times New Roman" w:eastAsia="Calibri" w:hAnsi="Times New Roman" w:cs="Times New Roman"/>
                    <w:b/>
                    <w:lang w:val="uk-UA"/>
                  </w:rPr>
                </w:rPrChange>
              </w:rPr>
              <w:t>11.</w:t>
            </w:r>
            <w:r w:rsidR="00F8445F" w:rsidRPr="00783C1A">
              <w:rPr>
                <w:rFonts w:ascii="Times New Roman" w:eastAsia="Calibri" w:hAnsi="Times New Roman" w:cs="Times New Roman"/>
                <w:bCs/>
                <w:rPrChange w:id="9796" w:author="OLENA PASHKOVA (NEPTUNE.UA)" w:date="2022-11-21T15:31:00Z">
                  <w:rPr>
                    <w:rFonts w:ascii="Times New Roman" w:eastAsia="Calibri" w:hAnsi="Times New Roman" w:cs="Times New Roman"/>
                    <w:b/>
                  </w:rPr>
                </w:rPrChange>
              </w:rPr>
              <w:t>1.5.</w:t>
            </w:r>
            <w:r w:rsidRPr="00783C1A">
              <w:rPr>
                <w:rFonts w:ascii="Times New Roman" w:eastAsia="Calibri" w:hAnsi="Times New Roman" w:cs="Times New Roman"/>
                <w:bCs/>
                <w:lang w:val="uk-UA"/>
              </w:rPr>
              <w:t xml:space="preserve"> Виконавець не </w:t>
            </w:r>
            <w:r w:rsidRPr="004C5B1D">
              <w:rPr>
                <w:rFonts w:ascii="Times New Roman" w:eastAsia="Calibri" w:hAnsi="Times New Roman" w:cs="Times New Roman"/>
                <w:bCs/>
                <w:lang w:val="uk-UA"/>
              </w:rPr>
              <w:t>несе відповідальність за вагу і якість вантажу, визначені в порту призначення в процесі вивантаження.</w:t>
            </w:r>
          </w:p>
          <w:p w14:paraId="78D44028" w14:textId="77777777" w:rsidR="003958D2" w:rsidRPr="00783C1A" w:rsidRDefault="003958D2" w:rsidP="00400CA9">
            <w:pPr>
              <w:contextualSpacing/>
              <w:jc w:val="both"/>
              <w:rPr>
                <w:ins w:id="9797" w:author="OLENA PASHKOVA (NEPTUNE.UA)" w:date="2022-11-21T09:44:00Z"/>
                <w:rFonts w:ascii="Times New Roman" w:eastAsia="Calibri" w:hAnsi="Times New Roman" w:cs="Times New Roman"/>
                <w:bCs/>
                <w:lang w:val="uk-UA"/>
                <w:rPrChange w:id="9798" w:author="OLENA PASHKOVA (NEPTUNE.UA)" w:date="2022-11-21T15:31:00Z">
                  <w:rPr>
                    <w:ins w:id="9799" w:author="OLENA PASHKOVA (NEPTUNE.UA)" w:date="2022-11-21T09:44:00Z"/>
                    <w:rFonts w:ascii="Times New Roman" w:eastAsia="Calibri" w:hAnsi="Times New Roman" w:cs="Times New Roman"/>
                    <w:b/>
                    <w:lang w:val="uk-UA"/>
                  </w:rPr>
                </w:rPrChange>
              </w:rPr>
            </w:pPr>
          </w:p>
          <w:p w14:paraId="6402037D" w14:textId="43E30F71" w:rsidR="00400CA9" w:rsidRPr="00783C1A" w:rsidRDefault="00400CA9" w:rsidP="00400CA9">
            <w:pPr>
              <w:contextualSpacing/>
              <w:jc w:val="both"/>
              <w:rPr>
                <w:rFonts w:ascii="Times New Roman" w:eastAsia="Calibri" w:hAnsi="Times New Roman" w:cs="Times New Roman"/>
                <w:bCs/>
                <w:lang w:val="uk-UA"/>
                <w:rPrChange w:id="980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801" w:author="OLENA PASHKOVA (NEPTUNE.UA)" w:date="2022-11-21T15:31:00Z">
                  <w:rPr>
                    <w:rFonts w:ascii="Times New Roman" w:eastAsia="Calibri" w:hAnsi="Times New Roman" w:cs="Times New Roman"/>
                    <w:b/>
                    <w:lang w:val="uk-UA"/>
                  </w:rPr>
                </w:rPrChange>
              </w:rPr>
              <w:t>11.</w:t>
            </w:r>
            <w:r w:rsidR="00DB1442" w:rsidRPr="00783C1A">
              <w:rPr>
                <w:rFonts w:ascii="Times New Roman" w:eastAsia="Calibri" w:hAnsi="Times New Roman" w:cs="Times New Roman"/>
                <w:bCs/>
                <w:lang w:val="uk-UA"/>
                <w:rPrChange w:id="9802" w:author="OLENA PASHKOVA (NEPTUNE.UA)" w:date="2022-11-21T15:31:00Z">
                  <w:rPr>
                    <w:rFonts w:ascii="Times New Roman" w:eastAsia="Calibri" w:hAnsi="Times New Roman" w:cs="Times New Roman"/>
                    <w:b/>
                    <w:lang w:val="uk-UA"/>
                  </w:rPr>
                </w:rPrChange>
              </w:rPr>
              <w:t>1</w:t>
            </w:r>
            <w:r w:rsidRPr="00783C1A">
              <w:rPr>
                <w:rFonts w:ascii="Times New Roman" w:eastAsia="Calibri" w:hAnsi="Times New Roman" w:cs="Times New Roman"/>
                <w:bCs/>
                <w:lang w:val="uk-UA"/>
                <w:rPrChange w:id="9803" w:author="OLENA PASHKOVA (NEPTUNE.UA)" w:date="2022-11-21T15:31:00Z">
                  <w:rPr>
                    <w:rFonts w:ascii="Times New Roman" w:eastAsia="Calibri" w:hAnsi="Times New Roman" w:cs="Times New Roman"/>
                    <w:b/>
                    <w:lang w:val="uk-UA"/>
                  </w:rPr>
                </w:rPrChange>
              </w:rPr>
              <w:t>.</w:t>
            </w:r>
            <w:r w:rsidR="00DB1442" w:rsidRPr="00783C1A">
              <w:rPr>
                <w:rFonts w:ascii="Times New Roman" w:eastAsia="Calibri" w:hAnsi="Times New Roman" w:cs="Times New Roman"/>
                <w:bCs/>
                <w:lang w:val="uk-UA"/>
                <w:rPrChange w:id="9804" w:author="OLENA PASHKOVA (NEPTUNE.UA)" w:date="2022-11-21T15:31:00Z">
                  <w:rPr>
                    <w:rFonts w:ascii="Times New Roman" w:eastAsia="Calibri" w:hAnsi="Times New Roman" w:cs="Times New Roman"/>
                    <w:b/>
                    <w:lang w:val="uk-UA"/>
                  </w:rPr>
                </w:rPrChange>
              </w:rPr>
              <w:t>6</w:t>
            </w:r>
            <w:r w:rsidRPr="00783C1A">
              <w:rPr>
                <w:rFonts w:ascii="Times New Roman" w:eastAsia="Calibri" w:hAnsi="Times New Roman" w:cs="Times New Roman"/>
                <w:bCs/>
                <w:lang w:val="uk-UA"/>
                <w:rPrChange w:id="9805"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Виконавець відповідає за виконання норм завантаження судна, зазначених в цьому Договорі. </w:t>
            </w:r>
            <w:r w:rsidRPr="00783C1A">
              <w:rPr>
                <w:rFonts w:ascii="Times New Roman" w:eastAsia="Calibri" w:hAnsi="Times New Roman" w:cs="Times New Roman"/>
                <w:bCs/>
                <w:lang w:val="uk-UA"/>
              </w:rPr>
              <w:lastRenderedPageBreak/>
              <w:t xml:space="preserve">Ставка простою судна має бути вказана у </w:t>
            </w:r>
            <w:r w:rsidRPr="00783C1A">
              <w:rPr>
                <w:rFonts w:ascii="Times New Roman" w:eastAsia="Calibri" w:hAnsi="Times New Roman" w:cs="Times New Roman"/>
                <w:bCs/>
                <w:lang w:val="uk-UA"/>
                <w:rPrChange w:id="9806" w:author="OLENA PASHKOVA (NEPTUNE.UA)" w:date="2022-11-21T15:31:00Z">
                  <w:rPr>
                    <w:rFonts w:ascii="Times New Roman" w:eastAsia="Calibri" w:hAnsi="Times New Roman" w:cs="Times New Roman"/>
                    <w:lang w:val="uk-UA"/>
                  </w:rPr>
                </w:rPrChange>
              </w:rPr>
              <w:t>номінації кожного судна.</w:t>
            </w:r>
          </w:p>
          <w:p w14:paraId="3C4CB5EA" w14:textId="662784A3" w:rsidR="00400CA9" w:rsidRPr="00783C1A" w:rsidRDefault="00400CA9" w:rsidP="00400CA9">
            <w:pPr>
              <w:contextualSpacing/>
              <w:jc w:val="both"/>
              <w:rPr>
                <w:rFonts w:ascii="Times New Roman" w:eastAsia="Calibri" w:hAnsi="Times New Roman" w:cs="Times New Roman"/>
                <w:bCs/>
                <w:lang w:val="uk-UA"/>
                <w:rPrChange w:id="980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808" w:author="OLENA PASHKOVA (NEPTUNE.UA)" w:date="2022-11-21T15:31:00Z">
                  <w:rPr>
                    <w:rFonts w:ascii="Times New Roman" w:eastAsia="Calibri" w:hAnsi="Times New Roman" w:cs="Times New Roman"/>
                    <w:lang w:val="uk-UA"/>
                  </w:rPr>
                </w:rPrChange>
              </w:rPr>
              <w:t>У разі фактичної виплати Замовником демереджу перевізнику</w:t>
            </w:r>
            <w:r w:rsidR="00A9794D" w:rsidRPr="00783C1A">
              <w:rPr>
                <w:rFonts w:ascii="Times New Roman" w:eastAsia="Calibri" w:hAnsi="Times New Roman" w:cs="Times New Roman"/>
                <w:bCs/>
                <w:lang w:val="uk-UA"/>
                <w:rPrChange w:id="9809" w:author="OLENA PASHKOVA (NEPTUNE.UA)" w:date="2022-11-21T15:31:00Z">
                  <w:rPr>
                    <w:rFonts w:ascii="Times New Roman" w:eastAsia="Calibri" w:hAnsi="Times New Roman" w:cs="Times New Roman"/>
                    <w:lang w:val="uk-UA"/>
                  </w:rPr>
                </w:rPrChange>
              </w:rPr>
              <w:t>/</w:t>
            </w:r>
            <w:ins w:id="9810" w:author="OLENA PASHKOVA (NEPTUNE.UA)" w:date="2022-11-21T08:35:00Z">
              <w:r w:rsidR="00914F18" w:rsidRPr="00783C1A">
                <w:rPr>
                  <w:rFonts w:ascii="Times New Roman" w:eastAsia="Calibri" w:hAnsi="Times New Roman" w:cs="Times New Roman"/>
                  <w:bCs/>
                  <w:lang w:val="uk-UA"/>
                  <w:rPrChange w:id="9811" w:author="OLENA PASHKOVA (NEPTUNE.UA)" w:date="2022-11-21T15:31:00Z">
                    <w:rPr>
                      <w:rFonts w:ascii="Times New Roman" w:eastAsia="Calibri" w:hAnsi="Times New Roman" w:cs="Times New Roman"/>
                      <w:lang w:val="uk-UA"/>
                    </w:rPr>
                  </w:rPrChange>
                </w:rPr>
                <w:t>власнику/броке</w:t>
              </w:r>
            </w:ins>
            <w:ins w:id="9812" w:author="OLENA PASHKOVA (NEPTUNE.UA)" w:date="2022-11-21T08:36:00Z">
              <w:r w:rsidR="00914F18" w:rsidRPr="00783C1A">
                <w:rPr>
                  <w:rFonts w:ascii="Times New Roman" w:eastAsia="Calibri" w:hAnsi="Times New Roman" w:cs="Times New Roman"/>
                  <w:bCs/>
                  <w:lang w:val="uk-UA"/>
                  <w:rPrChange w:id="9813" w:author="OLENA PASHKOVA (NEPTUNE.UA)" w:date="2022-11-21T15:31:00Z">
                    <w:rPr>
                      <w:rFonts w:ascii="Times New Roman" w:eastAsia="Calibri" w:hAnsi="Times New Roman" w:cs="Times New Roman"/>
                      <w:lang w:val="uk-UA"/>
                    </w:rPr>
                  </w:rPrChange>
                </w:rPr>
                <w:t>ру, покупцю</w:t>
              </w:r>
            </w:ins>
            <w:r w:rsidRPr="00783C1A">
              <w:rPr>
                <w:rFonts w:ascii="Times New Roman" w:eastAsia="Calibri" w:hAnsi="Times New Roman" w:cs="Times New Roman"/>
                <w:bCs/>
                <w:lang w:val="uk-UA"/>
                <w:rPrChange w:id="9814" w:author="OLENA PASHKOVA (NEPTUNE.UA)" w:date="2022-11-21T15:31:00Z">
                  <w:rPr>
                    <w:rFonts w:ascii="Times New Roman" w:eastAsia="Calibri" w:hAnsi="Times New Roman" w:cs="Times New Roman"/>
                    <w:lang w:val="uk-UA"/>
                  </w:rPr>
                </w:rPrChange>
              </w:rPr>
              <w:t xml:space="preserve">, Виконавець сплачує Замовнику </w:t>
            </w:r>
            <w:ins w:id="9815" w:author="OLENA PASHKOVA (NEPTUNE.UA)" w:date="2022-11-21T11:12:00Z">
              <w:r w:rsidR="00CF55A8" w:rsidRPr="00783C1A">
                <w:rPr>
                  <w:rFonts w:ascii="Times New Roman" w:eastAsia="Calibri" w:hAnsi="Times New Roman" w:cs="Times New Roman"/>
                  <w:bCs/>
                  <w:lang w:val="uk-UA"/>
                  <w:rPrChange w:id="9816" w:author="OLENA PASHKOVA (NEPTUNE.UA)" w:date="2022-11-21T15:31:00Z">
                    <w:rPr>
                      <w:rFonts w:ascii="Times New Roman" w:eastAsia="Calibri" w:hAnsi="Times New Roman" w:cs="Times New Roman"/>
                      <w:lang w:val="uk-UA"/>
                    </w:rPr>
                  </w:rPrChange>
                </w:rPr>
                <w:t xml:space="preserve">завчасно погоджені збитки в розмірі </w:t>
              </w:r>
            </w:ins>
            <w:ins w:id="9817" w:author="OLENA PASHKOVA (NEPTUNE.UA)" w:date="2022-11-21T11:14:00Z">
              <w:r w:rsidR="005B5552" w:rsidRPr="00783C1A">
                <w:rPr>
                  <w:rFonts w:ascii="Times New Roman" w:eastAsia="Calibri" w:hAnsi="Times New Roman" w:cs="Times New Roman"/>
                  <w:bCs/>
                  <w:lang w:val="uk-UA"/>
                  <w:rPrChange w:id="9818" w:author="OLENA PASHKOVA (NEPTUNE.UA)" w:date="2022-11-21T15:31:00Z">
                    <w:rPr>
                      <w:rFonts w:ascii="Times New Roman" w:eastAsia="Calibri" w:hAnsi="Times New Roman" w:cs="Times New Roman"/>
                      <w:lang w:val="uk-UA"/>
                    </w:rPr>
                  </w:rPrChange>
                </w:rPr>
                <w:t xml:space="preserve">такого </w:t>
              </w:r>
            </w:ins>
            <w:del w:id="9819" w:author="OLENA PASHKOVA (NEPTUNE.UA)" w:date="2022-11-21T08:36:00Z">
              <w:r w:rsidRPr="00783C1A" w:rsidDel="00E24858">
                <w:rPr>
                  <w:rFonts w:ascii="Times New Roman" w:eastAsia="Calibri" w:hAnsi="Times New Roman" w:cs="Times New Roman"/>
                  <w:bCs/>
                  <w:lang w:val="uk-UA"/>
                  <w:rPrChange w:id="9820" w:author="OLENA PASHKOVA (NEPTUNE.UA)" w:date="2022-11-21T15:31:00Z">
                    <w:rPr>
                      <w:rFonts w:ascii="Times New Roman" w:eastAsia="Calibri" w:hAnsi="Times New Roman" w:cs="Times New Roman"/>
                      <w:lang w:val="uk-UA"/>
                    </w:rPr>
                  </w:rPrChange>
                </w:rPr>
                <w:delText xml:space="preserve">лише витрати щодо </w:delText>
              </w:r>
            </w:del>
            <w:del w:id="9821" w:author="OLENA PASHKOVA (NEPTUNE.UA)" w:date="2022-11-21T08:37:00Z">
              <w:r w:rsidRPr="00783C1A" w:rsidDel="00E24858">
                <w:rPr>
                  <w:rFonts w:ascii="Times New Roman" w:eastAsia="Calibri" w:hAnsi="Times New Roman" w:cs="Times New Roman"/>
                  <w:bCs/>
                  <w:lang w:val="uk-UA"/>
                  <w:rPrChange w:id="9822" w:author="OLENA PASHKOVA (NEPTUNE.UA)" w:date="2022-11-21T15:31:00Z">
                    <w:rPr>
                      <w:rFonts w:ascii="Times New Roman" w:eastAsia="Calibri" w:hAnsi="Times New Roman" w:cs="Times New Roman"/>
                      <w:lang w:val="uk-UA"/>
                    </w:rPr>
                  </w:rPrChange>
                </w:rPr>
                <w:delText>просто</w:delText>
              </w:r>
            </w:del>
            <w:del w:id="9823" w:author="OLENA PASHKOVA (NEPTUNE.UA)" w:date="2022-11-21T08:36:00Z">
              <w:r w:rsidRPr="00783C1A" w:rsidDel="00E24858">
                <w:rPr>
                  <w:rFonts w:ascii="Times New Roman" w:eastAsia="Calibri" w:hAnsi="Times New Roman" w:cs="Times New Roman"/>
                  <w:bCs/>
                  <w:lang w:val="uk-UA"/>
                  <w:rPrChange w:id="9824" w:author="OLENA PASHKOVA (NEPTUNE.UA)" w:date="2022-11-21T15:31:00Z">
                    <w:rPr>
                      <w:rFonts w:ascii="Times New Roman" w:eastAsia="Calibri" w:hAnsi="Times New Roman" w:cs="Times New Roman"/>
                      <w:lang w:val="uk-UA"/>
                    </w:rPr>
                  </w:rPrChange>
                </w:rPr>
                <w:delText>ю</w:delText>
              </w:r>
            </w:del>
            <w:del w:id="9825" w:author="OLENA PASHKOVA (NEPTUNE.UA)" w:date="2022-11-21T08:37:00Z">
              <w:r w:rsidRPr="00783C1A" w:rsidDel="00E24858">
                <w:rPr>
                  <w:rFonts w:ascii="Times New Roman" w:eastAsia="Calibri" w:hAnsi="Times New Roman" w:cs="Times New Roman"/>
                  <w:bCs/>
                  <w:lang w:val="uk-UA"/>
                  <w:rPrChange w:id="9826" w:author="OLENA PASHKOVA (NEPTUNE.UA)" w:date="2022-11-21T15:31:00Z">
                    <w:rPr>
                      <w:rFonts w:ascii="Times New Roman" w:eastAsia="Calibri" w:hAnsi="Times New Roman" w:cs="Times New Roman"/>
                      <w:lang w:val="uk-UA"/>
                    </w:rPr>
                  </w:rPrChange>
                </w:rPr>
                <w:delText xml:space="preserve"> судна (а саме </w:delText>
              </w:r>
            </w:del>
            <w:r w:rsidRPr="00783C1A">
              <w:rPr>
                <w:rFonts w:ascii="Times New Roman" w:eastAsia="Calibri" w:hAnsi="Times New Roman" w:cs="Times New Roman"/>
                <w:bCs/>
                <w:lang w:val="uk-UA"/>
                <w:rPrChange w:id="9827" w:author="OLENA PASHKOVA (NEPTUNE.UA)" w:date="2022-11-21T15:31:00Z">
                  <w:rPr>
                    <w:rFonts w:ascii="Times New Roman" w:eastAsia="Calibri" w:hAnsi="Times New Roman" w:cs="Times New Roman"/>
                    <w:lang w:val="uk-UA"/>
                  </w:rPr>
                </w:rPrChange>
              </w:rPr>
              <w:t>демередж</w:t>
            </w:r>
            <w:ins w:id="9828" w:author="OLENA PASHKOVA (NEPTUNE.UA)" w:date="2022-11-21T11:12:00Z">
              <w:r w:rsidR="00CF55A8" w:rsidRPr="00783C1A">
                <w:rPr>
                  <w:rFonts w:ascii="Times New Roman" w:eastAsia="Calibri" w:hAnsi="Times New Roman" w:cs="Times New Roman"/>
                  <w:bCs/>
                  <w:lang w:val="uk-UA"/>
                  <w:rPrChange w:id="9829" w:author="OLENA PASHKOVA (NEPTUNE.UA)" w:date="2022-11-21T15:31:00Z">
                    <w:rPr>
                      <w:rFonts w:ascii="Times New Roman" w:eastAsia="Calibri" w:hAnsi="Times New Roman" w:cs="Times New Roman"/>
                      <w:lang w:val="uk-UA"/>
                    </w:rPr>
                  </w:rPrChange>
                </w:rPr>
                <w:t>у</w:t>
              </w:r>
            </w:ins>
            <w:del w:id="9830" w:author="OLENA PASHKOVA (NEPTUNE.UA)" w:date="2022-11-21T08:37:00Z">
              <w:r w:rsidRPr="00783C1A" w:rsidDel="00E24858">
                <w:rPr>
                  <w:rFonts w:ascii="Times New Roman" w:eastAsia="Calibri" w:hAnsi="Times New Roman" w:cs="Times New Roman"/>
                  <w:bCs/>
                  <w:lang w:val="uk-UA"/>
                  <w:rPrChange w:id="9831" w:author="OLENA PASHKOVA (NEPTUNE.UA)" w:date="2022-11-21T15:31:00Z">
                    <w:rPr>
                      <w:rFonts w:ascii="Times New Roman" w:eastAsia="Calibri" w:hAnsi="Times New Roman" w:cs="Times New Roman"/>
                      <w:lang w:val="uk-UA"/>
                    </w:rPr>
                  </w:rPrChange>
                </w:rPr>
                <w:delText>)</w:delText>
              </w:r>
              <w:r w:rsidRPr="00783C1A" w:rsidDel="00874B39">
                <w:rPr>
                  <w:rFonts w:ascii="Times New Roman" w:eastAsia="Calibri" w:hAnsi="Times New Roman" w:cs="Times New Roman"/>
                  <w:bCs/>
                  <w:lang w:val="uk-UA"/>
                  <w:rPrChange w:id="9832" w:author="OLENA PASHKOVA (NEPTUNE.UA)" w:date="2022-11-21T15:31:00Z">
                    <w:rPr>
                      <w:rFonts w:ascii="Times New Roman" w:eastAsia="Calibri" w:hAnsi="Times New Roman" w:cs="Times New Roman"/>
                      <w:lang w:val="uk-UA"/>
                    </w:rPr>
                  </w:rPrChange>
                </w:rPr>
                <w:delText>, а саме</w:delText>
              </w:r>
            </w:del>
            <w:r w:rsidRPr="00783C1A">
              <w:rPr>
                <w:rFonts w:ascii="Times New Roman" w:eastAsia="Calibri" w:hAnsi="Times New Roman" w:cs="Times New Roman"/>
                <w:bCs/>
                <w:lang w:val="uk-UA"/>
                <w:rPrChange w:id="9833" w:author="OLENA PASHKOVA (NEPTUNE.UA)" w:date="2022-11-21T15:31:00Z">
                  <w:rPr>
                    <w:rFonts w:ascii="Times New Roman" w:eastAsia="Calibri" w:hAnsi="Times New Roman" w:cs="Times New Roman"/>
                    <w:lang w:val="uk-UA"/>
                  </w:rPr>
                </w:rPrChange>
              </w:rPr>
              <w:t>:</w:t>
            </w:r>
          </w:p>
          <w:p w14:paraId="65EBB43D" w14:textId="77777777" w:rsidR="00400CA9" w:rsidRPr="00783C1A" w:rsidRDefault="00400CA9" w:rsidP="00400CA9">
            <w:pPr>
              <w:contextualSpacing/>
              <w:jc w:val="both"/>
              <w:rPr>
                <w:rFonts w:ascii="Times New Roman" w:eastAsia="Calibri" w:hAnsi="Times New Roman" w:cs="Times New Roman"/>
                <w:bCs/>
                <w:lang w:val="uk-UA"/>
                <w:rPrChange w:id="983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835"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836" w:author="OLENA PASHKOVA (NEPTUNE.UA)" w:date="2022-11-21T15:31:00Z">
                  <w:rPr>
                    <w:rFonts w:ascii="Times New Roman" w:eastAsia="Calibri" w:hAnsi="Times New Roman" w:cs="Times New Roman"/>
                    <w:lang w:val="uk-UA"/>
                  </w:rPr>
                </w:rPrChange>
              </w:rPr>
              <w:tab/>
              <w:t>у разі, якщо судно прибуло в порт в терміни (Laycan), підтверджені Виконавцем, та готове до вантажних операцій;</w:t>
            </w:r>
          </w:p>
          <w:p w14:paraId="1E6E6706" w14:textId="3298C125" w:rsidR="00400CA9" w:rsidRPr="00783C1A" w:rsidRDefault="00400CA9" w:rsidP="00400CA9">
            <w:pPr>
              <w:contextualSpacing/>
              <w:jc w:val="both"/>
              <w:rPr>
                <w:rFonts w:ascii="Times New Roman" w:eastAsia="Calibri" w:hAnsi="Times New Roman" w:cs="Times New Roman"/>
                <w:bCs/>
                <w:lang w:val="uk-UA"/>
                <w:rPrChange w:id="983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838"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839" w:author="OLENA PASHKOVA (NEPTUNE.UA)" w:date="2022-11-21T15:31:00Z">
                  <w:rPr>
                    <w:rFonts w:ascii="Times New Roman" w:eastAsia="Calibri" w:hAnsi="Times New Roman" w:cs="Times New Roman"/>
                    <w:lang w:val="uk-UA"/>
                  </w:rPr>
                </w:rPrChange>
              </w:rPr>
              <w:tab/>
              <w:t>у разі, якщо навантаженню перешкоджає несправність Терміналу (за виключенням аварійних ситуацій, форс-мажорних обставин), дії або бездіяльні</w:t>
            </w:r>
            <w:ins w:id="9840" w:author="OLENA PASHKOVA (NEPTUNE.UA)" w:date="2022-11-21T08:38:00Z">
              <w:r w:rsidR="00FC3154" w:rsidRPr="00783C1A">
                <w:rPr>
                  <w:rFonts w:ascii="Times New Roman" w:eastAsia="Calibri" w:hAnsi="Times New Roman" w:cs="Times New Roman"/>
                  <w:bCs/>
                  <w:lang w:val="uk-UA"/>
                  <w:rPrChange w:id="9841" w:author="OLENA PASHKOVA (NEPTUNE.UA)" w:date="2022-11-21T15:31:00Z">
                    <w:rPr>
                      <w:rFonts w:ascii="Times New Roman" w:eastAsia="Calibri" w:hAnsi="Times New Roman" w:cs="Times New Roman"/>
                      <w:lang w:val="uk-UA"/>
                    </w:rPr>
                  </w:rPrChange>
                </w:rPr>
                <w:t>с</w:t>
              </w:r>
            </w:ins>
            <w:r w:rsidRPr="00783C1A">
              <w:rPr>
                <w:rFonts w:ascii="Times New Roman" w:eastAsia="Calibri" w:hAnsi="Times New Roman" w:cs="Times New Roman"/>
                <w:bCs/>
                <w:lang w:val="uk-UA"/>
                <w:rPrChange w:id="9842" w:author="OLENA PASHKOVA (NEPTUNE.UA)" w:date="2022-11-21T15:31:00Z">
                  <w:rPr>
                    <w:rFonts w:ascii="Times New Roman" w:eastAsia="Calibri" w:hAnsi="Times New Roman" w:cs="Times New Roman"/>
                    <w:lang w:val="uk-UA"/>
                  </w:rPr>
                </w:rPrChange>
              </w:rPr>
              <w:t>ть Виконавця або залучених ним третіх сторін;</w:t>
            </w:r>
          </w:p>
          <w:p w14:paraId="0C730303" w14:textId="77777777" w:rsidR="00400CA9" w:rsidRPr="00783C1A" w:rsidDel="00EC7C85" w:rsidRDefault="00400CA9" w:rsidP="00400CA9">
            <w:pPr>
              <w:contextualSpacing/>
              <w:jc w:val="both"/>
              <w:rPr>
                <w:del w:id="9843" w:author="Nataliya Tomaskovic" w:date="2022-08-19T12:15:00Z"/>
                <w:rFonts w:ascii="Times New Roman" w:eastAsia="Calibri" w:hAnsi="Times New Roman" w:cs="Times New Roman"/>
                <w:bCs/>
                <w:rPrChange w:id="9844" w:author="OLENA PASHKOVA (NEPTUNE.UA)" w:date="2022-11-21T15:31:00Z">
                  <w:rPr>
                    <w:del w:id="9845" w:author="Nataliya Tomaskovic" w:date="2022-08-19T12:15:00Z"/>
                    <w:rFonts w:ascii="Times New Roman" w:eastAsia="Calibri" w:hAnsi="Times New Roman" w:cs="Times New Roman"/>
                  </w:rPr>
                </w:rPrChange>
              </w:rPr>
            </w:pPr>
            <w:r w:rsidRPr="00783C1A">
              <w:rPr>
                <w:rFonts w:ascii="Times New Roman" w:eastAsia="Calibri" w:hAnsi="Times New Roman" w:cs="Times New Roman"/>
                <w:bCs/>
                <w:lang w:val="uk-UA"/>
                <w:rPrChange w:id="984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9847" w:author="OLENA PASHKOVA (NEPTUNE.UA)" w:date="2022-11-21T15:31:00Z">
                  <w:rPr>
                    <w:rFonts w:ascii="Times New Roman" w:eastAsia="Calibri" w:hAnsi="Times New Roman" w:cs="Times New Roman"/>
                    <w:lang w:val="uk-UA"/>
                  </w:rPr>
                </w:rPrChange>
              </w:rPr>
              <w:tab/>
              <w:t>у разі невиконання Виконавцем з його вини встановлених Договором норм завантаження.</w:t>
            </w:r>
            <w:ins w:id="9848" w:author="Nataliya Tomaskovic" w:date="2022-08-19T12:15:00Z">
              <w:r w:rsidRPr="00783C1A">
                <w:rPr>
                  <w:rFonts w:ascii="Times New Roman" w:eastAsia="Calibri" w:hAnsi="Times New Roman" w:cs="Times New Roman"/>
                  <w:bCs/>
                  <w:rPrChange w:id="9849" w:author="OLENA PASHKOVA (NEPTUNE.UA)" w:date="2022-11-21T15:31:00Z">
                    <w:rPr>
                      <w:rFonts w:ascii="Times New Roman" w:eastAsia="Calibri" w:hAnsi="Times New Roman" w:cs="Times New Roman"/>
                    </w:rPr>
                  </w:rPrChange>
                </w:rPr>
                <w:t xml:space="preserve"> </w:t>
              </w:r>
            </w:ins>
          </w:p>
          <w:p w14:paraId="3347358D" w14:textId="77777777" w:rsidR="00400CA9" w:rsidRPr="00783C1A" w:rsidRDefault="00400CA9" w:rsidP="00400CA9">
            <w:pPr>
              <w:contextualSpacing/>
              <w:jc w:val="both"/>
              <w:rPr>
                <w:rFonts w:ascii="Times New Roman" w:eastAsia="Calibri" w:hAnsi="Times New Roman" w:cs="Times New Roman"/>
                <w:bCs/>
                <w:lang w:val="uk-UA"/>
                <w:rPrChange w:id="985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9851" w:author="OLENA PASHKOVA (NEPTUNE.UA)" w:date="2022-11-21T15:31:00Z">
                  <w:rPr>
                    <w:rFonts w:ascii="Times New Roman" w:eastAsia="Calibri" w:hAnsi="Times New Roman" w:cs="Times New Roman"/>
                    <w:lang w:val="uk-UA"/>
                  </w:rPr>
                </w:rPrChange>
              </w:rPr>
              <w:t>При цьому у разі невиконання норми завантаження, ставка демереджу визначається для нарахування за меншою з двох величин:</w:t>
            </w:r>
          </w:p>
          <w:p w14:paraId="4DDE232F" w14:textId="77777777" w:rsidR="00400CA9" w:rsidRPr="00783C1A" w:rsidRDefault="00400CA9" w:rsidP="00400CA9">
            <w:pPr>
              <w:contextualSpacing/>
              <w:jc w:val="both"/>
              <w:rPr>
                <w:rFonts w:ascii="Times New Roman" w:eastAsia="Calibri" w:hAnsi="Times New Roman" w:cs="Times New Roman"/>
                <w:bCs/>
                <w:lang w:val="uk-UA"/>
                <w:rPrChange w:id="9852" w:author="OLENA PASHKOVA (NEPTUNE.UA)" w:date="2022-11-21T15:31:00Z">
                  <w:rPr>
                    <w:rFonts w:ascii="Times New Roman" w:eastAsia="Calibri" w:hAnsi="Times New Roman" w:cs="Times New Roman"/>
                    <w:lang w:val="uk-UA"/>
                  </w:rPr>
                </w:rPrChange>
              </w:rPr>
            </w:pPr>
            <w:ins w:id="9853" w:author="Nataliya Tomaskovic" w:date="2022-08-19T12:18:00Z">
              <w:r w:rsidRPr="00783C1A">
                <w:rPr>
                  <w:rFonts w:ascii="Times New Roman" w:eastAsia="Calibri" w:hAnsi="Times New Roman" w:cs="Times New Roman"/>
                  <w:bCs/>
                  <w:rPrChange w:id="9854" w:author="OLENA PASHKOVA (NEPTUNE.UA)" w:date="2022-11-21T15:31:00Z">
                    <w:rPr>
                      <w:rFonts w:ascii="Times New Roman" w:eastAsia="Calibri" w:hAnsi="Times New Roman" w:cs="Times New Roman"/>
                    </w:rPr>
                  </w:rPrChange>
                </w:rPr>
                <w:t xml:space="preserve">- </w:t>
              </w:r>
            </w:ins>
            <w:del w:id="9855" w:author="Nataliya Tomaskovic" w:date="2022-08-19T12:18:00Z">
              <w:r w:rsidRPr="00783C1A" w:rsidDel="00522837">
                <w:rPr>
                  <w:rFonts w:ascii="Times New Roman" w:eastAsia="Calibri" w:hAnsi="Times New Roman" w:cs="Times New Roman"/>
                  <w:bCs/>
                  <w:lang w:val="uk-UA"/>
                  <w:rPrChange w:id="9856" w:author="OLENA PASHKOVA (NEPTUNE.UA)" w:date="2022-11-21T15:31:00Z">
                    <w:rPr>
                      <w:rFonts w:ascii="Times New Roman" w:eastAsia="Calibri" w:hAnsi="Times New Roman" w:cs="Times New Roman"/>
                      <w:lang w:val="uk-UA"/>
                    </w:rPr>
                  </w:rPrChange>
                </w:rPr>
                <w:delText>•</w:delText>
              </w:r>
              <w:r w:rsidRPr="00783C1A" w:rsidDel="00522837">
                <w:rPr>
                  <w:rFonts w:ascii="Times New Roman" w:eastAsia="Calibri" w:hAnsi="Times New Roman" w:cs="Times New Roman"/>
                  <w:bCs/>
                  <w:lang w:val="uk-UA"/>
                  <w:rPrChange w:id="9857" w:author="OLENA PASHKOVA (NEPTUNE.UA)" w:date="2022-11-21T15:31:00Z">
                    <w:rPr>
                      <w:rFonts w:ascii="Times New Roman" w:eastAsia="Calibri" w:hAnsi="Times New Roman" w:cs="Times New Roman"/>
                      <w:lang w:val="uk-UA"/>
                    </w:rPr>
                  </w:rPrChange>
                </w:rPr>
                <w:tab/>
              </w:r>
            </w:del>
            <w:r w:rsidRPr="00783C1A">
              <w:rPr>
                <w:rFonts w:ascii="Times New Roman" w:eastAsia="Calibri" w:hAnsi="Times New Roman" w:cs="Times New Roman"/>
                <w:bCs/>
                <w:lang w:val="uk-UA"/>
                <w:rPrChange w:id="9858" w:author="OLENA PASHKOVA (NEPTUNE.UA)" w:date="2022-11-21T15:31:00Z">
                  <w:rPr>
                    <w:rFonts w:ascii="Times New Roman" w:eastAsia="Calibri" w:hAnsi="Times New Roman" w:cs="Times New Roman"/>
                    <w:lang w:val="uk-UA"/>
                  </w:rPr>
                </w:rPrChange>
              </w:rPr>
              <w:t>ставкою якого вказана у номінації судна (за умови підтвердження договором фрахтування судна);</w:t>
            </w:r>
          </w:p>
          <w:p w14:paraId="5DF8AE6B" w14:textId="77777777" w:rsidR="00400CA9" w:rsidRPr="00783C1A" w:rsidRDefault="00400CA9" w:rsidP="00400CA9">
            <w:pPr>
              <w:contextualSpacing/>
              <w:jc w:val="both"/>
              <w:rPr>
                <w:rFonts w:ascii="Times New Roman" w:eastAsia="Calibri" w:hAnsi="Times New Roman" w:cs="Times New Roman"/>
                <w:bCs/>
                <w:lang w:val="uk-UA"/>
                <w:rPrChange w:id="9859" w:author="OLENA PASHKOVA (NEPTUNE.UA)" w:date="2022-11-21T15:31:00Z">
                  <w:rPr>
                    <w:rFonts w:ascii="Times New Roman" w:eastAsia="Calibri" w:hAnsi="Times New Roman" w:cs="Times New Roman"/>
                    <w:lang w:val="uk-UA"/>
                  </w:rPr>
                </w:rPrChange>
              </w:rPr>
            </w:pPr>
            <w:ins w:id="9860" w:author="Nataliya Tomaskovic" w:date="2022-08-19T12:19:00Z">
              <w:r w:rsidRPr="00783C1A">
                <w:rPr>
                  <w:rFonts w:ascii="Times New Roman" w:eastAsia="Calibri" w:hAnsi="Times New Roman" w:cs="Times New Roman"/>
                  <w:bCs/>
                  <w:rPrChange w:id="9861" w:author="OLENA PASHKOVA (NEPTUNE.UA)" w:date="2022-11-21T15:31:00Z">
                    <w:rPr>
                      <w:rFonts w:ascii="Times New Roman" w:eastAsia="Calibri" w:hAnsi="Times New Roman" w:cs="Times New Roman"/>
                    </w:rPr>
                  </w:rPrChange>
                </w:rPr>
                <w:t xml:space="preserve">- </w:t>
              </w:r>
            </w:ins>
            <w:del w:id="9862" w:author="Nataliya Tomaskovic" w:date="2022-08-19T12:19:00Z">
              <w:r w:rsidRPr="00783C1A" w:rsidDel="00522837">
                <w:rPr>
                  <w:rFonts w:ascii="Times New Roman" w:eastAsia="Calibri" w:hAnsi="Times New Roman" w:cs="Times New Roman"/>
                  <w:bCs/>
                  <w:lang w:val="uk-UA"/>
                  <w:rPrChange w:id="9863" w:author="OLENA PASHKOVA (NEPTUNE.UA)" w:date="2022-11-21T15:31:00Z">
                    <w:rPr>
                      <w:rFonts w:ascii="Times New Roman" w:eastAsia="Calibri" w:hAnsi="Times New Roman" w:cs="Times New Roman"/>
                      <w:lang w:val="uk-UA"/>
                    </w:rPr>
                  </w:rPrChange>
                </w:rPr>
                <w:delText>•</w:delText>
              </w:r>
              <w:r w:rsidRPr="00783C1A" w:rsidDel="00522837">
                <w:rPr>
                  <w:rFonts w:ascii="Times New Roman" w:eastAsia="Calibri" w:hAnsi="Times New Roman" w:cs="Times New Roman"/>
                  <w:bCs/>
                  <w:lang w:val="uk-UA"/>
                  <w:rPrChange w:id="9864" w:author="OLENA PASHKOVA (NEPTUNE.UA)" w:date="2022-11-21T15:31:00Z">
                    <w:rPr>
                      <w:rFonts w:ascii="Times New Roman" w:eastAsia="Calibri" w:hAnsi="Times New Roman" w:cs="Times New Roman"/>
                      <w:lang w:val="uk-UA"/>
                    </w:rPr>
                  </w:rPrChange>
                </w:rPr>
                <w:tab/>
              </w:r>
            </w:del>
            <w:r w:rsidRPr="00783C1A">
              <w:rPr>
                <w:rFonts w:ascii="Times New Roman" w:eastAsia="Calibri" w:hAnsi="Times New Roman" w:cs="Times New Roman"/>
                <w:bCs/>
                <w:lang w:val="uk-UA"/>
                <w:rPrChange w:id="9865" w:author="OLENA PASHKOVA (NEPTUNE.UA)" w:date="2022-11-21T15:31:00Z">
                  <w:rPr>
                    <w:rFonts w:ascii="Times New Roman" w:eastAsia="Calibri" w:hAnsi="Times New Roman" w:cs="Times New Roman"/>
                    <w:lang w:val="uk-UA"/>
                  </w:rPr>
                </w:rPrChange>
              </w:rPr>
              <w:t xml:space="preserve">значення ринкової ставки демереджу для перевезень за допомогою суден аналогічного розміру та у аналогічних напрямках яке буде визначено незалежним брокером; </w:t>
            </w:r>
          </w:p>
          <w:p w14:paraId="284831BD" w14:textId="77777777" w:rsidR="00400CA9" w:rsidRPr="00783C1A" w:rsidDel="0048315F" w:rsidRDefault="00400CA9" w:rsidP="00400CA9">
            <w:pPr>
              <w:contextualSpacing/>
              <w:jc w:val="both"/>
              <w:rPr>
                <w:del w:id="9866" w:author="Nataliya Tomaskovic" w:date="2022-08-19T12:19:00Z"/>
                <w:rFonts w:ascii="Times New Roman" w:eastAsia="Calibri" w:hAnsi="Times New Roman" w:cs="Times New Roman"/>
                <w:bCs/>
                <w:lang w:val="uk-UA"/>
                <w:rPrChange w:id="9867" w:author="OLENA PASHKOVA (NEPTUNE.UA)" w:date="2022-11-21T15:31:00Z">
                  <w:rPr>
                    <w:del w:id="9868" w:author="Nataliya Tomaskovic" w:date="2022-08-19T12:19:00Z"/>
                    <w:rFonts w:ascii="Times New Roman" w:eastAsia="Calibri" w:hAnsi="Times New Roman" w:cs="Times New Roman"/>
                    <w:lang w:val="uk-UA"/>
                  </w:rPr>
                </w:rPrChange>
              </w:rPr>
            </w:pPr>
          </w:p>
          <w:p w14:paraId="74A8E497" w14:textId="28FCD39F" w:rsidR="00400CA9" w:rsidRPr="00783C1A" w:rsidDel="001F2C1E" w:rsidRDefault="00400CA9" w:rsidP="00400CA9">
            <w:pPr>
              <w:contextualSpacing/>
              <w:jc w:val="both"/>
              <w:rPr>
                <w:del w:id="9869" w:author="OLENA PASHKOVA (NEPTUNE.UA)" w:date="2022-11-21T08:44:00Z"/>
                <w:rFonts w:ascii="Times New Roman" w:eastAsia="Calibri" w:hAnsi="Times New Roman" w:cs="Times New Roman"/>
                <w:bCs/>
                <w:lang w:val="uk-UA"/>
                <w:rPrChange w:id="9870" w:author="OLENA PASHKOVA (NEPTUNE.UA)" w:date="2022-11-21T15:31:00Z">
                  <w:rPr>
                    <w:del w:id="9871" w:author="OLENA PASHKOVA (NEPTUNE.UA)" w:date="2022-11-21T08:44:00Z"/>
                    <w:rFonts w:ascii="Times New Roman" w:eastAsia="Calibri" w:hAnsi="Times New Roman" w:cs="Times New Roman"/>
                    <w:lang w:val="uk-UA"/>
                  </w:rPr>
                </w:rPrChange>
              </w:rPr>
            </w:pPr>
            <w:del w:id="9872" w:author="OLENA PASHKOVA (NEPTUNE.UA)" w:date="2022-11-21T08:44:00Z">
              <w:r w:rsidRPr="00783C1A" w:rsidDel="001F2C1E">
                <w:rPr>
                  <w:rFonts w:ascii="Times New Roman" w:eastAsia="Calibri" w:hAnsi="Times New Roman" w:cs="Times New Roman"/>
                  <w:bCs/>
                  <w:lang w:val="uk-UA"/>
                  <w:rPrChange w:id="9873" w:author="OLENA PASHKOVA (NEPTUNE.UA)" w:date="2022-11-21T15:31:00Z">
                    <w:rPr>
                      <w:rFonts w:ascii="Times New Roman" w:eastAsia="Calibri" w:hAnsi="Times New Roman" w:cs="Times New Roman"/>
                      <w:b/>
                      <w:lang w:val="uk-UA"/>
                    </w:rPr>
                  </w:rPrChange>
                </w:rPr>
                <w:delText>11.3.6.</w:delText>
              </w:r>
              <w:r w:rsidRPr="00783C1A" w:rsidDel="001F2C1E">
                <w:rPr>
                  <w:rFonts w:ascii="Times New Roman" w:eastAsia="Calibri" w:hAnsi="Times New Roman" w:cs="Times New Roman"/>
                  <w:bCs/>
                  <w:lang w:val="uk-UA"/>
                  <w:rPrChange w:id="9874" w:author="OLENA PASHKOVA (NEPTUNE.UA)" w:date="2022-11-21T15:31:00Z">
                    <w:rPr>
                      <w:rFonts w:ascii="Times New Roman" w:eastAsia="Calibri" w:hAnsi="Times New Roman" w:cs="Times New Roman"/>
                      <w:lang w:val="uk-UA"/>
                    </w:rPr>
                  </w:rPrChange>
                </w:rPr>
                <w:tab/>
                <w:delText>Виконавець відповідає за нестачу зерна у відповідності до п.11.3.2. (коли така нестача виникла з моменту приймання зерна і до його навантаження на судно), якщо вага, зазначена в коносаментах та визначена за даними вагів, відрізняється від ваги зерна, що Замовник доставив Виконавцю, більше ніж на розмір нормативних втрат 0,2%, визначених цим Договором.</w:delText>
              </w:r>
            </w:del>
          </w:p>
          <w:p w14:paraId="26768AF5" w14:textId="2904B09C" w:rsidR="00400CA9" w:rsidRPr="00783C1A" w:rsidRDefault="00400CA9" w:rsidP="00400CA9">
            <w:pPr>
              <w:contextualSpacing/>
              <w:jc w:val="both"/>
              <w:rPr>
                <w:ins w:id="9875" w:author="SERHII SULIMA (NEPTUNE.UA)" w:date="2022-08-31T17:13:00Z"/>
                <w:rFonts w:ascii="Times New Roman" w:eastAsia="Calibri" w:hAnsi="Times New Roman" w:cs="Times New Roman"/>
                <w:bCs/>
                <w:lang w:val="uk-UA"/>
                <w:rPrChange w:id="9876" w:author="OLENA PASHKOVA (NEPTUNE.UA)" w:date="2022-11-21T15:31:00Z">
                  <w:rPr>
                    <w:ins w:id="9877" w:author="SERHII SULIMA (NEPTUNE.UA)" w:date="2022-08-31T17:13:00Z"/>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878" w:author="OLENA PASHKOVA (NEPTUNE.UA)" w:date="2022-11-21T15:31:00Z">
                  <w:rPr>
                    <w:rFonts w:ascii="Times New Roman" w:eastAsia="Calibri" w:hAnsi="Times New Roman" w:cs="Times New Roman"/>
                    <w:b/>
                    <w:lang w:val="uk-UA"/>
                  </w:rPr>
                </w:rPrChange>
              </w:rPr>
              <w:t>11.</w:t>
            </w:r>
            <w:ins w:id="9879" w:author="OLENA PASHKOVA (NEPTUNE.UA)" w:date="2022-11-21T08:45:00Z">
              <w:r w:rsidR="00A25F62" w:rsidRPr="00783C1A">
                <w:rPr>
                  <w:rFonts w:ascii="Times New Roman" w:eastAsia="Calibri" w:hAnsi="Times New Roman" w:cs="Times New Roman"/>
                  <w:bCs/>
                  <w:lang w:val="uk-UA"/>
                  <w:rPrChange w:id="9880" w:author="OLENA PASHKOVA (NEPTUNE.UA)" w:date="2022-11-21T15:31:00Z">
                    <w:rPr>
                      <w:rFonts w:ascii="Times New Roman" w:eastAsia="Calibri" w:hAnsi="Times New Roman" w:cs="Times New Roman"/>
                      <w:b/>
                      <w:lang w:val="uk-UA"/>
                    </w:rPr>
                  </w:rPrChange>
                </w:rPr>
                <w:t>1.8.</w:t>
              </w:r>
            </w:ins>
            <w:del w:id="9881" w:author="OLENA PASHKOVA (NEPTUNE.UA)" w:date="2022-11-21T08:45:00Z">
              <w:r w:rsidRPr="00783C1A" w:rsidDel="00A25F62">
                <w:rPr>
                  <w:rFonts w:ascii="Times New Roman" w:eastAsia="Calibri" w:hAnsi="Times New Roman" w:cs="Times New Roman"/>
                  <w:bCs/>
                  <w:lang w:val="uk-UA"/>
                  <w:rPrChange w:id="9882" w:author="OLENA PASHKOVA (NEPTUNE.UA)" w:date="2022-11-21T15:31:00Z">
                    <w:rPr>
                      <w:rFonts w:ascii="Times New Roman" w:eastAsia="Calibri" w:hAnsi="Times New Roman" w:cs="Times New Roman"/>
                      <w:b/>
                      <w:lang w:val="uk-UA"/>
                    </w:rPr>
                  </w:rPrChange>
                </w:rPr>
                <w:delText>3.7.</w:delText>
              </w:r>
            </w:del>
            <w:r w:rsidRPr="00783C1A">
              <w:rPr>
                <w:rFonts w:ascii="Times New Roman" w:eastAsia="Calibri" w:hAnsi="Times New Roman" w:cs="Times New Roman"/>
                <w:bCs/>
                <w:lang w:val="uk-UA"/>
              </w:rPr>
              <w:t xml:space="preserve"> У разі простою вагонів на Терміналі більш ніж 3 </w:t>
            </w:r>
            <w:ins w:id="9883" w:author="OLENA PASHKOVA (NEPTUNE.UA)" w:date="2022-11-21T08:45:00Z">
              <w:r w:rsidR="00A25F62" w:rsidRPr="00783C1A">
                <w:rPr>
                  <w:rFonts w:ascii="Times New Roman" w:eastAsia="Calibri" w:hAnsi="Times New Roman" w:cs="Times New Roman"/>
                  <w:bCs/>
                  <w:lang w:val="uk-UA"/>
                  <w:rPrChange w:id="9884" w:author="OLENA PASHKOVA (NEPTUNE.UA)" w:date="2022-11-21T15:31:00Z">
                    <w:rPr>
                      <w:rFonts w:ascii="Times New Roman" w:eastAsia="Calibri" w:hAnsi="Times New Roman" w:cs="Times New Roman"/>
                      <w:lang w:val="uk-UA"/>
                    </w:rPr>
                  </w:rPrChange>
                </w:rPr>
                <w:t>(трьох)</w:t>
              </w:r>
              <w:r w:rsidR="005A55DB" w:rsidRPr="00783C1A">
                <w:rPr>
                  <w:rFonts w:ascii="Times New Roman" w:eastAsia="Calibri" w:hAnsi="Times New Roman" w:cs="Times New Roman"/>
                  <w:bCs/>
                  <w:lang w:val="uk-UA"/>
                  <w:rPrChange w:id="9885" w:author="OLENA PASHKOVA (NEPTUNE.UA)" w:date="2022-11-21T15:31:00Z">
                    <w:rPr>
                      <w:rFonts w:ascii="Times New Roman" w:eastAsia="Calibri" w:hAnsi="Times New Roman" w:cs="Times New Roman"/>
                      <w:lang w:val="uk-UA"/>
                    </w:rPr>
                  </w:rPrChange>
                </w:rPr>
                <w:t xml:space="preserve"> календарних </w:t>
              </w:r>
            </w:ins>
            <w:r w:rsidRPr="00783C1A">
              <w:rPr>
                <w:rFonts w:ascii="Times New Roman" w:eastAsia="Calibri" w:hAnsi="Times New Roman" w:cs="Times New Roman"/>
                <w:bCs/>
                <w:lang w:val="uk-UA"/>
                <w:rPrChange w:id="9886" w:author="OLENA PASHKOVA (NEPTUNE.UA)" w:date="2022-11-21T15:31:00Z">
                  <w:rPr>
                    <w:rFonts w:ascii="Times New Roman" w:eastAsia="Calibri" w:hAnsi="Times New Roman" w:cs="Times New Roman"/>
                    <w:lang w:val="uk-UA"/>
                  </w:rPr>
                </w:rPrChange>
              </w:rPr>
              <w:t xml:space="preserve">днів з моменту їх прибуття на Термінал через вину Виконавця, Виконавець сплачує Замовнику пеню у розмірі </w:t>
            </w:r>
            <w:r w:rsidRPr="00783C1A">
              <w:rPr>
                <w:rFonts w:ascii="Times New Roman" w:eastAsia="Calibri" w:hAnsi="Times New Roman" w:cs="Times New Roman"/>
                <w:bCs/>
                <w:highlight w:val="yellow"/>
                <w:lang w:val="uk-UA"/>
                <w:rPrChange w:id="9887" w:author="OLENA PASHKOVA (NEPTUNE.UA)" w:date="2022-11-21T15:31:00Z">
                  <w:rPr>
                    <w:rFonts w:ascii="Times New Roman" w:eastAsia="Calibri" w:hAnsi="Times New Roman" w:cs="Times New Roman"/>
                    <w:highlight w:val="yellow"/>
                    <w:lang w:val="uk-UA"/>
                  </w:rPr>
                </w:rPrChange>
              </w:rPr>
              <w:t>200,0</w:t>
            </w:r>
            <w:ins w:id="9888" w:author="Nataliya Tomaskovic" w:date="2022-08-19T12:22:00Z">
              <w:r w:rsidRPr="00783C1A">
                <w:rPr>
                  <w:rFonts w:ascii="Times New Roman" w:eastAsia="Calibri" w:hAnsi="Times New Roman" w:cs="Times New Roman"/>
                  <w:bCs/>
                  <w:rPrChange w:id="9889" w:author="OLENA PASHKOVA (NEPTUNE.UA)" w:date="2022-11-21T15:31:00Z">
                    <w:rPr>
                      <w:rFonts w:ascii="Times New Roman" w:eastAsia="Calibri" w:hAnsi="Times New Roman" w:cs="Times New Roman"/>
                    </w:rPr>
                  </w:rPrChange>
                </w:rPr>
                <w:t>0</w:t>
              </w:r>
            </w:ins>
            <w:r w:rsidRPr="00783C1A">
              <w:rPr>
                <w:rFonts w:ascii="Times New Roman" w:eastAsia="Calibri" w:hAnsi="Times New Roman" w:cs="Times New Roman"/>
                <w:bCs/>
                <w:lang w:val="uk-UA"/>
                <w:rPrChange w:id="9890" w:author="OLENA PASHKOVA (NEPTUNE.UA)" w:date="2022-11-21T15:31:00Z">
                  <w:rPr>
                    <w:rFonts w:ascii="Times New Roman" w:eastAsia="Calibri" w:hAnsi="Times New Roman" w:cs="Times New Roman"/>
                    <w:lang w:val="uk-UA"/>
                  </w:rPr>
                </w:rPrChange>
              </w:rPr>
              <w:t xml:space="preserve"> доларів США за вагон за кожен день простою. </w:t>
            </w:r>
          </w:p>
          <w:p w14:paraId="6371C454" w14:textId="11F04D2C" w:rsidR="00546DD8" w:rsidRPr="00783C1A" w:rsidRDefault="005641E6" w:rsidP="00546DD8">
            <w:pPr>
              <w:contextualSpacing/>
              <w:jc w:val="both"/>
              <w:rPr>
                <w:ins w:id="9891" w:author="OLENA PASHKOVA (NEPTUNE.UA)" w:date="2022-11-21T09:12:00Z"/>
                <w:rFonts w:ascii="Times New Roman" w:eastAsia="Calibri" w:hAnsi="Times New Roman" w:cs="Times New Roman"/>
                <w:bCs/>
                <w:lang w:val="uk-UA"/>
                <w:rPrChange w:id="9892" w:author="OLENA PASHKOVA (NEPTUNE.UA)" w:date="2022-11-21T15:31:00Z">
                  <w:rPr>
                    <w:ins w:id="9893" w:author="OLENA PASHKOVA (NEPTUNE.UA)" w:date="2022-11-21T09:12:00Z"/>
                    <w:rFonts w:ascii="Times New Roman" w:eastAsia="Calibri" w:hAnsi="Times New Roman" w:cs="Times New Roman"/>
                    <w:b/>
                    <w:lang w:val="uk-UA"/>
                  </w:rPr>
                </w:rPrChange>
              </w:rPr>
            </w:pPr>
            <w:ins w:id="9894" w:author="OLENA PASHKOVA (NEPTUNE.UA)" w:date="2022-11-21T09:11:00Z">
              <w:r w:rsidRPr="00783C1A">
                <w:rPr>
                  <w:rFonts w:ascii="Times New Roman" w:eastAsia="Calibri" w:hAnsi="Times New Roman" w:cs="Times New Roman"/>
                  <w:bCs/>
                  <w:lang w:val="uk-UA"/>
                  <w:rPrChange w:id="9895" w:author="OLENA PASHKOVA (NEPTUNE.UA)" w:date="2022-11-21T15:31:00Z">
                    <w:rPr>
                      <w:rFonts w:ascii="Times New Roman" w:eastAsia="Calibri" w:hAnsi="Times New Roman" w:cs="Times New Roman"/>
                      <w:b/>
                      <w:lang w:val="uk-UA"/>
                    </w:rPr>
                  </w:rPrChange>
                </w:rPr>
                <w:t>11</w:t>
              </w:r>
              <w:r w:rsidR="00210375" w:rsidRPr="00783C1A">
                <w:rPr>
                  <w:rFonts w:ascii="Times New Roman" w:eastAsia="Calibri" w:hAnsi="Times New Roman" w:cs="Times New Roman"/>
                  <w:bCs/>
                  <w:lang w:val="uk-UA"/>
                  <w:rPrChange w:id="9896" w:author="OLENA PASHKOVA (NEPTUNE.UA)" w:date="2022-11-21T15:31:00Z">
                    <w:rPr>
                      <w:rFonts w:ascii="Times New Roman" w:eastAsia="Calibri" w:hAnsi="Times New Roman" w:cs="Times New Roman"/>
                      <w:b/>
                      <w:lang w:val="uk-UA"/>
                    </w:rPr>
                  </w:rPrChange>
                </w:rPr>
                <w:t>.1.9.</w:t>
              </w:r>
            </w:ins>
            <w:ins w:id="9897" w:author="OLENA PASHKOVA (NEPTUNE.UA)" w:date="2022-11-21T09:12:00Z">
              <w:r w:rsidR="00546DD8" w:rsidRPr="00783C1A">
                <w:rPr>
                  <w:bCs/>
                </w:rPr>
                <w:t xml:space="preserve"> </w:t>
              </w:r>
              <w:r w:rsidR="00546DD8" w:rsidRPr="00783C1A">
                <w:rPr>
                  <w:rFonts w:ascii="Times New Roman" w:eastAsia="Calibri" w:hAnsi="Times New Roman" w:cs="Times New Roman"/>
                  <w:bCs/>
                  <w:lang w:val="uk-UA"/>
                  <w:rPrChange w:id="9898" w:author="OLENA PASHKOVA (NEPTUNE.UA)" w:date="2022-11-21T15:31:00Z">
                    <w:rPr>
                      <w:rFonts w:ascii="Times New Roman" w:eastAsia="Calibri" w:hAnsi="Times New Roman" w:cs="Times New Roman"/>
                      <w:b/>
                      <w:lang w:val="uk-UA"/>
                    </w:rPr>
                  </w:rPrChange>
                </w:rPr>
                <w:t>Виконавцеві під час виконання цього Договору забороняється прямо чи опосередковано:</w:t>
              </w:r>
            </w:ins>
          </w:p>
          <w:p w14:paraId="6B973103" w14:textId="77777777" w:rsidR="00CD4031" w:rsidRPr="00783C1A" w:rsidRDefault="00CD4031" w:rsidP="00546DD8">
            <w:pPr>
              <w:contextualSpacing/>
              <w:jc w:val="both"/>
              <w:rPr>
                <w:ins w:id="9899" w:author="OLENA PASHKOVA (NEPTUNE.UA)" w:date="2022-11-21T09:12:00Z"/>
                <w:rFonts w:ascii="Times New Roman" w:eastAsia="Calibri" w:hAnsi="Times New Roman" w:cs="Times New Roman"/>
                <w:bCs/>
                <w:lang w:val="uk-UA"/>
              </w:rPr>
            </w:pPr>
          </w:p>
          <w:p w14:paraId="1E85BDD5" w14:textId="5ECCA307" w:rsidR="00546DD8" w:rsidRPr="00783C1A" w:rsidRDefault="00546DD8" w:rsidP="00546DD8">
            <w:pPr>
              <w:contextualSpacing/>
              <w:jc w:val="both"/>
              <w:rPr>
                <w:ins w:id="9900" w:author="OLENA PASHKOVA (NEPTUNE.UA)" w:date="2022-11-21T09:12:00Z"/>
                <w:rFonts w:ascii="Times New Roman" w:eastAsia="Calibri" w:hAnsi="Times New Roman" w:cs="Times New Roman"/>
                <w:bCs/>
                <w:lang w:val="uk-UA"/>
                <w:rPrChange w:id="9901" w:author="OLENA PASHKOVA (NEPTUNE.UA)" w:date="2022-11-21T15:31:00Z">
                  <w:rPr>
                    <w:ins w:id="9902" w:author="OLENA PASHKOVA (NEPTUNE.UA)" w:date="2022-11-21T09:12:00Z"/>
                    <w:rFonts w:ascii="Times New Roman" w:eastAsia="Calibri" w:hAnsi="Times New Roman" w:cs="Times New Roman"/>
                    <w:b/>
                    <w:lang w:val="uk-UA"/>
                  </w:rPr>
                </w:rPrChange>
              </w:rPr>
            </w:pPr>
            <w:ins w:id="9903" w:author="OLENA PASHKOVA (NEPTUNE.UA)" w:date="2022-11-21T09:12:00Z">
              <w:r w:rsidRPr="00783C1A">
                <w:rPr>
                  <w:rFonts w:ascii="Times New Roman" w:eastAsia="Calibri" w:hAnsi="Times New Roman" w:cs="Times New Roman"/>
                  <w:bCs/>
                  <w:lang w:val="uk-UA"/>
                  <w:rPrChange w:id="9904" w:author="OLENA PASHKOVA (NEPTUNE.UA)" w:date="2022-11-21T15:31:00Z">
                    <w:rPr>
                      <w:rFonts w:ascii="Times New Roman" w:eastAsia="Calibri" w:hAnsi="Times New Roman" w:cs="Times New Roman"/>
                      <w:b/>
                      <w:lang w:val="uk-UA"/>
                    </w:rPr>
                  </w:rPrChange>
                </w:rPr>
                <w:t>а) порушувати  будь-які законодавчі норми, що забороняють чи переслідують хабарництво;</w:t>
              </w:r>
            </w:ins>
          </w:p>
          <w:p w14:paraId="0BD05CC3" w14:textId="77777777" w:rsidR="00546DD8" w:rsidRPr="00783C1A" w:rsidRDefault="00546DD8" w:rsidP="00546DD8">
            <w:pPr>
              <w:contextualSpacing/>
              <w:jc w:val="both"/>
              <w:rPr>
                <w:ins w:id="9905" w:author="OLENA PASHKOVA (NEPTUNE.UA)" w:date="2022-11-21T09:12:00Z"/>
                <w:rFonts w:ascii="Times New Roman" w:eastAsia="Calibri" w:hAnsi="Times New Roman" w:cs="Times New Roman"/>
                <w:bCs/>
                <w:lang w:val="uk-UA"/>
                <w:rPrChange w:id="9906" w:author="OLENA PASHKOVA (NEPTUNE.UA)" w:date="2022-11-21T15:31:00Z">
                  <w:rPr>
                    <w:ins w:id="9907" w:author="OLENA PASHKOVA (NEPTUNE.UA)" w:date="2022-11-21T09:12:00Z"/>
                    <w:rFonts w:ascii="Times New Roman" w:eastAsia="Calibri" w:hAnsi="Times New Roman" w:cs="Times New Roman"/>
                    <w:b/>
                    <w:lang w:val="uk-UA"/>
                  </w:rPr>
                </w:rPrChange>
              </w:rPr>
            </w:pPr>
            <w:ins w:id="9908" w:author="OLENA PASHKOVA (NEPTUNE.UA)" w:date="2022-11-21T09:12:00Z">
              <w:r w:rsidRPr="00783C1A">
                <w:rPr>
                  <w:rFonts w:ascii="Times New Roman" w:eastAsia="Calibri" w:hAnsi="Times New Roman" w:cs="Times New Roman"/>
                  <w:bCs/>
                  <w:lang w:val="uk-UA"/>
                  <w:rPrChange w:id="9909" w:author="OLENA PASHKOVA (NEPTUNE.UA)" w:date="2022-11-21T15:31:00Z">
                    <w:rPr>
                      <w:rFonts w:ascii="Times New Roman" w:eastAsia="Calibri" w:hAnsi="Times New Roman" w:cs="Times New Roman"/>
                      <w:b/>
                      <w:lang w:val="uk-UA"/>
                    </w:rPr>
                  </w:rPrChange>
                </w:rPr>
                <w:t>б) пропонувати, платити, обіцяти, надавати, дозволяти платити чи надавати будь-які цінності (включаючи гроші) будь – 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ins>
          </w:p>
          <w:p w14:paraId="53836A26" w14:textId="77777777" w:rsidR="00546DD8" w:rsidRPr="00783C1A" w:rsidRDefault="00546DD8" w:rsidP="00546DD8">
            <w:pPr>
              <w:contextualSpacing/>
              <w:jc w:val="both"/>
              <w:rPr>
                <w:ins w:id="9910" w:author="OLENA PASHKOVA (NEPTUNE.UA)" w:date="2022-11-21T09:12:00Z"/>
                <w:rFonts w:ascii="Times New Roman" w:eastAsia="Calibri" w:hAnsi="Times New Roman" w:cs="Times New Roman"/>
                <w:bCs/>
                <w:lang w:val="uk-UA"/>
                <w:rPrChange w:id="9911" w:author="OLENA PASHKOVA (NEPTUNE.UA)" w:date="2022-11-21T15:31:00Z">
                  <w:rPr>
                    <w:ins w:id="9912" w:author="OLENA PASHKOVA (NEPTUNE.UA)" w:date="2022-11-21T09:12:00Z"/>
                    <w:rFonts w:ascii="Times New Roman" w:eastAsia="Calibri" w:hAnsi="Times New Roman" w:cs="Times New Roman"/>
                    <w:b/>
                    <w:lang w:val="uk-UA"/>
                  </w:rPr>
                </w:rPrChange>
              </w:rPr>
            </w:pPr>
            <w:ins w:id="9913" w:author="OLENA PASHKOVA (NEPTUNE.UA)" w:date="2022-11-21T09:12:00Z">
              <w:r w:rsidRPr="00783C1A">
                <w:rPr>
                  <w:rFonts w:ascii="Times New Roman" w:eastAsia="Calibri" w:hAnsi="Times New Roman" w:cs="Times New Roman"/>
                  <w:bCs/>
                  <w:lang w:val="uk-UA"/>
                  <w:rPrChange w:id="9914" w:author="OLENA PASHKOVA (NEPTUNE.UA)" w:date="2022-11-21T15:31:00Z">
                    <w:rPr>
                      <w:rFonts w:ascii="Times New Roman" w:eastAsia="Calibri" w:hAnsi="Times New Roman" w:cs="Times New Roman"/>
                      <w:b/>
                      <w:lang w:val="uk-UA"/>
                    </w:rPr>
                  </w:rPrChange>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ins>
          </w:p>
          <w:p w14:paraId="5F0E2373" w14:textId="77777777" w:rsidR="00546DD8" w:rsidRPr="00783C1A" w:rsidRDefault="00546DD8" w:rsidP="00546DD8">
            <w:pPr>
              <w:contextualSpacing/>
              <w:jc w:val="both"/>
              <w:rPr>
                <w:ins w:id="9915" w:author="OLENA PASHKOVA (NEPTUNE.UA)" w:date="2022-11-21T09:12:00Z"/>
                <w:rFonts w:ascii="Times New Roman" w:eastAsia="Calibri" w:hAnsi="Times New Roman" w:cs="Times New Roman"/>
                <w:bCs/>
                <w:lang w:val="uk-UA"/>
                <w:rPrChange w:id="9916" w:author="OLENA PASHKOVA (NEPTUNE.UA)" w:date="2022-11-21T15:31:00Z">
                  <w:rPr>
                    <w:ins w:id="9917" w:author="OLENA PASHKOVA (NEPTUNE.UA)" w:date="2022-11-21T09:12:00Z"/>
                    <w:rFonts w:ascii="Times New Roman" w:eastAsia="Calibri" w:hAnsi="Times New Roman" w:cs="Times New Roman"/>
                    <w:b/>
                    <w:lang w:val="uk-UA"/>
                  </w:rPr>
                </w:rPrChange>
              </w:rPr>
            </w:pPr>
            <w:ins w:id="9918" w:author="OLENA PASHKOVA (NEPTUNE.UA)" w:date="2022-11-21T09:12:00Z">
              <w:r w:rsidRPr="00783C1A">
                <w:rPr>
                  <w:rFonts w:ascii="Times New Roman" w:eastAsia="Calibri" w:hAnsi="Times New Roman" w:cs="Times New Roman"/>
                  <w:bCs/>
                  <w:lang w:val="uk-UA"/>
                  <w:rPrChange w:id="9919" w:author="OLENA PASHKOVA (NEPTUNE.UA)" w:date="2022-11-21T15:31:00Z">
                    <w:rPr>
                      <w:rFonts w:ascii="Times New Roman" w:eastAsia="Calibri" w:hAnsi="Times New Roman" w:cs="Times New Roman"/>
                      <w:b/>
                      <w:lang w:val="uk-UA"/>
                    </w:rPr>
                  </w:rPrChange>
                </w:rPr>
                <w:lastRenderedPageBreak/>
                <w:t>Виконавець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ins>
          </w:p>
          <w:p w14:paraId="1B431985" w14:textId="77777777" w:rsidR="00546DD8" w:rsidRPr="00783C1A" w:rsidRDefault="00546DD8" w:rsidP="00546DD8">
            <w:pPr>
              <w:contextualSpacing/>
              <w:jc w:val="both"/>
              <w:rPr>
                <w:ins w:id="9920" w:author="OLENA PASHKOVA (NEPTUNE.UA)" w:date="2022-11-21T09:12:00Z"/>
                <w:rFonts w:ascii="Times New Roman" w:eastAsia="Calibri" w:hAnsi="Times New Roman" w:cs="Times New Roman"/>
                <w:bCs/>
                <w:lang w:val="uk-UA"/>
                <w:rPrChange w:id="9921" w:author="OLENA PASHKOVA (NEPTUNE.UA)" w:date="2022-11-21T15:31:00Z">
                  <w:rPr>
                    <w:ins w:id="9922" w:author="OLENA PASHKOVA (NEPTUNE.UA)" w:date="2022-11-21T09:12:00Z"/>
                    <w:rFonts w:ascii="Times New Roman" w:eastAsia="Calibri" w:hAnsi="Times New Roman" w:cs="Times New Roman"/>
                    <w:b/>
                    <w:lang w:val="uk-UA"/>
                  </w:rPr>
                </w:rPrChange>
              </w:rPr>
            </w:pPr>
            <w:ins w:id="9923" w:author="OLENA PASHKOVA (NEPTUNE.UA)" w:date="2022-11-21T09:12:00Z">
              <w:r w:rsidRPr="00783C1A">
                <w:rPr>
                  <w:rFonts w:ascii="Times New Roman" w:eastAsia="Calibri" w:hAnsi="Times New Roman" w:cs="Times New Roman"/>
                  <w:bCs/>
                  <w:lang w:val="uk-UA"/>
                  <w:rPrChange w:id="9924" w:author="OLENA PASHKOVA (NEPTUNE.UA)" w:date="2022-11-21T15:31:00Z">
                    <w:rPr>
                      <w:rFonts w:ascii="Times New Roman" w:eastAsia="Calibri" w:hAnsi="Times New Roman" w:cs="Times New Roman"/>
                      <w:b/>
                      <w:lang w:val="uk-UA"/>
                    </w:rPr>
                  </w:rPrChange>
                </w:rPr>
                <w:t>Виконавець заявляє та підтверджує, що ні сам Виконавець,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ins>
          </w:p>
          <w:p w14:paraId="7836D19D" w14:textId="77777777" w:rsidR="00546DD8" w:rsidRPr="00783C1A" w:rsidRDefault="00546DD8" w:rsidP="00546DD8">
            <w:pPr>
              <w:contextualSpacing/>
              <w:jc w:val="both"/>
              <w:rPr>
                <w:ins w:id="9925" w:author="OLENA PASHKOVA (NEPTUNE.UA)" w:date="2022-11-21T09:12:00Z"/>
                <w:rFonts w:ascii="Times New Roman" w:eastAsia="Calibri" w:hAnsi="Times New Roman" w:cs="Times New Roman"/>
                <w:bCs/>
                <w:lang w:val="uk-UA"/>
                <w:rPrChange w:id="9926" w:author="OLENA PASHKOVA (NEPTUNE.UA)" w:date="2022-11-21T15:31:00Z">
                  <w:rPr>
                    <w:ins w:id="9927" w:author="OLENA PASHKOVA (NEPTUNE.UA)" w:date="2022-11-21T09:12:00Z"/>
                    <w:rFonts w:ascii="Times New Roman" w:eastAsia="Calibri" w:hAnsi="Times New Roman" w:cs="Times New Roman"/>
                    <w:b/>
                    <w:lang w:val="uk-UA"/>
                  </w:rPr>
                </w:rPrChange>
              </w:rPr>
            </w:pPr>
          </w:p>
          <w:p w14:paraId="6A146D1E" w14:textId="77777777" w:rsidR="00546DD8" w:rsidRPr="00783C1A" w:rsidRDefault="00546DD8" w:rsidP="00546DD8">
            <w:pPr>
              <w:contextualSpacing/>
              <w:jc w:val="both"/>
              <w:rPr>
                <w:ins w:id="9928" w:author="OLENA PASHKOVA (NEPTUNE.UA)" w:date="2022-11-21T09:12:00Z"/>
                <w:rFonts w:ascii="Times New Roman" w:eastAsia="Calibri" w:hAnsi="Times New Roman" w:cs="Times New Roman"/>
                <w:bCs/>
                <w:lang w:val="uk-UA"/>
                <w:rPrChange w:id="9929" w:author="OLENA PASHKOVA (NEPTUNE.UA)" w:date="2022-11-21T15:31:00Z">
                  <w:rPr>
                    <w:ins w:id="9930" w:author="OLENA PASHKOVA (NEPTUNE.UA)" w:date="2022-11-21T09:12:00Z"/>
                    <w:rFonts w:ascii="Times New Roman" w:eastAsia="Calibri" w:hAnsi="Times New Roman" w:cs="Times New Roman"/>
                    <w:b/>
                    <w:lang w:val="uk-UA"/>
                  </w:rPr>
                </w:rPrChange>
              </w:rPr>
            </w:pPr>
            <w:ins w:id="9931" w:author="OLENA PASHKOVA (NEPTUNE.UA)" w:date="2022-11-21T09:12:00Z">
              <w:r w:rsidRPr="00783C1A">
                <w:rPr>
                  <w:rFonts w:ascii="Times New Roman" w:eastAsia="Calibri" w:hAnsi="Times New Roman" w:cs="Times New Roman"/>
                  <w:bCs/>
                  <w:lang w:val="uk-UA"/>
                  <w:rPrChange w:id="9932" w:author="OLENA PASHKOVA (NEPTUNE.UA)" w:date="2022-11-21T15:31:00Z">
                    <w:rPr>
                      <w:rFonts w:ascii="Times New Roman" w:eastAsia="Calibri" w:hAnsi="Times New Roman" w:cs="Times New Roman"/>
                      <w:b/>
                      <w:lang w:val="uk-UA"/>
                    </w:rPr>
                  </w:rPrChange>
                </w:rPr>
                <w:t xml:space="preserve">Виконавець зобов’язаний забезпечити, щоб будь-які та всі субпідрядники, що залучаються Виконавцем до виконання робіт/ надання послуг за цим Договором, діяли у відповідності до умов цього Договору. </w:t>
              </w:r>
            </w:ins>
          </w:p>
          <w:p w14:paraId="38168E28" w14:textId="77777777" w:rsidR="00546DD8" w:rsidRPr="00783C1A" w:rsidRDefault="00546DD8" w:rsidP="00546DD8">
            <w:pPr>
              <w:contextualSpacing/>
              <w:jc w:val="both"/>
              <w:rPr>
                <w:ins w:id="9933" w:author="OLENA PASHKOVA (NEPTUNE.UA)" w:date="2022-11-21T09:12:00Z"/>
                <w:rFonts w:ascii="Times New Roman" w:eastAsia="Calibri" w:hAnsi="Times New Roman" w:cs="Times New Roman"/>
                <w:bCs/>
                <w:lang w:val="uk-UA"/>
                <w:rPrChange w:id="9934" w:author="OLENA PASHKOVA (NEPTUNE.UA)" w:date="2022-11-21T15:31:00Z">
                  <w:rPr>
                    <w:ins w:id="9935" w:author="OLENA PASHKOVA (NEPTUNE.UA)" w:date="2022-11-21T09:12:00Z"/>
                    <w:rFonts w:ascii="Times New Roman" w:eastAsia="Calibri" w:hAnsi="Times New Roman" w:cs="Times New Roman"/>
                    <w:b/>
                    <w:lang w:val="uk-UA"/>
                  </w:rPr>
                </w:rPrChange>
              </w:rPr>
            </w:pPr>
            <w:ins w:id="9936" w:author="OLENA PASHKOVA (NEPTUNE.UA)" w:date="2022-11-21T09:12:00Z">
              <w:r w:rsidRPr="00783C1A">
                <w:rPr>
                  <w:rFonts w:ascii="Times New Roman" w:eastAsia="Calibri" w:hAnsi="Times New Roman" w:cs="Times New Roman"/>
                  <w:bCs/>
                  <w:lang w:val="uk-UA"/>
                  <w:rPrChange w:id="9937" w:author="OLENA PASHKOVA (NEPTUNE.UA)" w:date="2022-11-21T15:31:00Z">
                    <w:rPr>
                      <w:rFonts w:ascii="Times New Roman" w:eastAsia="Calibri" w:hAnsi="Times New Roman" w:cs="Times New Roman"/>
                      <w:b/>
                      <w:lang w:val="uk-UA"/>
                    </w:rPr>
                  </w:rPrChange>
                </w:rPr>
                <w:t xml:space="preserve">Виконавець погоджується з тим, що Замовник має право вимагати від Виконавця періодичного підтвердження в письмовій формі дотримання Виконавцем положень цього пункту.  </w:t>
              </w:r>
            </w:ins>
          </w:p>
          <w:p w14:paraId="5E3BD371" w14:textId="77777777" w:rsidR="00546DD8" w:rsidRPr="00783C1A" w:rsidRDefault="00546DD8" w:rsidP="00546DD8">
            <w:pPr>
              <w:contextualSpacing/>
              <w:jc w:val="both"/>
              <w:rPr>
                <w:ins w:id="9938" w:author="OLENA PASHKOVA (NEPTUNE.UA)" w:date="2022-11-21T09:12:00Z"/>
                <w:rFonts w:ascii="Times New Roman" w:eastAsia="Calibri" w:hAnsi="Times New Roman" w:cs="Times New Roman"/>
                <w:bCs/>
                <w:lang w:val="uk-UA"/>
                <w:rPrChange w:id="9939" w:author="OLENA PASHKOVA (NEPTUNE.UA)" w:date="2022-11-21T15:31:00Z">
                  <w:rPr>
                    <w:ins w:id="9940" w:author="OLENA PASHKOVA (NEPTUNE.UA)" w:date="2022-11-21T09:12:00Z"/>
                    <w:rFonts w:ascii="Times New Roman" w:eastAsia="Calibri" w:hAnsi="Times New Roman" w:cs="Times New Roman"/>
                    <w:b/>
                    <w:lang w:val="uk-UA"/>
                  </w:rPr>
                </w:rPrChange>
              </w:rPr>
            </w:pPr>
            <w:ins w:id="9941" w:author="OLENA PASHKOVA (NEPTUNE.UA)" w:date="2022-11-21T09:12:00Z">
              <w:r w:rsidRPr="00783C1A">
                <w:rPr>
                  <w:rFonts w:ascii="Times New Roman" w:eastAsia="Calibri" w:hAnsi="Times New Roman" w:cs="Times New Roman"/>
                  <w:bCs/>
                  <w:lang w:val="uk-UA"/>
                  <w:rPrChange w:id="9942" w:author="OLENA PASHKOVA (NEPTUNE.UA)" w:date="2022-11-21T15:31:00Z">
                    <w:rPr>
                      <w:rFonts w:ascii="Times New Roman" w:eastAsia="Calibri" w:hAnsi="Times New Roman" w:cs="Times New Roman"/>
                      <w:b/>
                      <w:lang w:val="uk-UA"/>
                    </w:rPr>
                  </w:rPrChange>
                </w:rPr>
                <w:t>Виконавець погоджується виступати на стороні Замовника у разі пред’явлення позовів до Замовника та відшкодувати Замовникові вартість всіх позовів, витрат та збитків, яких може зазнати Замовник через порушення Виконавцем чи його субпідрядниками положень цього пункту Договору.</w:t>
              </w:r>
            </w:ins>
          </w:p>
          <w:p w14:paraId="7941A387" w14:textId="77777777" w:rsidR="00546DD8" w:rsidRPr="00783C1A" w:rsidRDefault="00546DD8" w:rsidP="00546DD8">
            <w:pPr>
              <w:contextualSpacing/>
              <w:jc w:val="both"/>
              <w:rPr>
                <w:ins w:id="9943" w:author="OLENA PASHKOVA (NEPTUNE.UA)" w:date="2022-11-21T09:12:00Z"/>
                <w:rFonts w:ascii="Times New Roman" w:eastAsia="Calibri" w:hAnsi="Times New Roman" w:cs="Times New Roman"/>
                <w:bCs/>
                <w:lang w:val="uk-UA"/>
                <w:rPrChange w:id="9944" w:author="OLENA PASHKOVA (NEPTUNE.UA)" w:date="2022-11-21T15:31:00Z">
                  <w:rPr>
                    <w:ins w:id="9945" w:author="OLENA PASHKOVA (NEPTUNE.UA)" w:date="2022-11-21T09:12:00Z"/>
                    <w:rFonts w:ascii="Times New Roman" w:eastAsia="Calibri" w:hAnsi="Times New Roman" w:cs="Times New Roman"/>
                    <w:b/>
                    <w:lang w:val="uk-UA"/>
                  </w:rPr>
                </w:rPrChange>
              </w:rPr>
            </w:pPr>
            <w:ins w:id="9946" w:author="OLENA PASHKOVA (NEPTUNE.UA)" w:date="2022-11-21T09:12:00Z">
              <w:r w:rsidRPr="00783C1A">
                <w:rPr>
                  <w:rFonts w:ascii="Times New Roman" w:eastAsia="Calibri" w:hAnsi="Times New Roman" w:cs="Times New Roman"/>
                  <w:bCs/>
                  <w:lang w:val="uk-UA"/>
                  <w:rPrChange w:id="9947" w:author="OLENA PASHKOVA (NEPTUNE.UA)" w:date="2022-11-21T15:31:00Z">
                    <w:rPr>
                      <w:rFonts w:ascii="Times New Roman" w:eastAsia="Calibri" w:hAnsi="Times New Roman" w:cs="Times New Roman"/>
                      <w:b/>
                      <w:lang w:val="uk-UA"/>
                    </w:rPr>
                  </w:rPrChange>
                </w:rPr>
                <w:t>Для цілей цього Договору державним службовцем визнається: (і) будь-яка посадова особа чи працівник державних органів, включаючи будь- який департамент, агентство чи інше утворення, яке перебуває у власності чи під контролем держави, або (ii) посадова особа чи працівник міжнародної організації (наприклад, Всесвітнього Банку чи Міжнародного Валютного Фонду), або (iii) будь – яка особа, яка має офіційні повноваження діяти від імені вказаних вище осіб.</w:t>
              </w:r>
            </w:ins>
          </w:p>
          <w:p w14:paraId="2CBD9267" w14:textId="28B71012" w:rsidR="00400CA9" w:rsidRPr="00783C1A" w:rsidRDefault="00546DD8" w:rsidP="00546DD8">
            <w:pPr>
              <w:contextualSpacing/>
              <w:jc w:val="both"/>
              <w:rPr>
                <w:ins w:id="9948" w:author="SERHII SULIMA (NEPTUNE.UA)" w:date="2022-08-31T17:13:00Z"/>
                <w:rFonts w:ascii="Times New Roman" w:eastAsia="Calibri" w:hAnsi="Times New Roman" w:cs="Times New Roman"/>
                <w:bCs/>
                <w:lang w:val="uk-UA"/>
                <w:rPrChange w:id="9949" w:author="OLENA PASHKOVA (NEPTUNE.UA)" w:date="2022-11-21T15:31:00Z">
                  <w:rPr>
                    <w:ins w:id="9950" w:author="SERHII SULIMA (NEPTUNE.UA)" w:date="2022-08-31T17:13:00Z"/>
                    <w:rFonts w:ascii="Times New Roman" w:eastAsia="Calibri" w:hAnsi="Times New Roman" w:cs="Times New Roman"/>
                    <w:b/>
                    <w:lang w:val="uk-UA"/>
                  </w:rPr>
                </w:rPrChange>
              </w:rPr>
            </w:pPr>
            <w:ins w:id="9951" w:author="OLENA PASHKOVA (NEPTUNE.UA)" w:date="2022-11-21T09:12:00Z">
              <w:r w:rsidRPr="00783C1A">
                <w:rPr>
                  <w:rFonts w:ascii="Times New Roman" w:eastAsia="Calibri" w:hAnsi="Times New Roman" w:cs="Times New Roman"/>
                  <w:bCs/>
                  <w:lang w:val="uk-UA"/>
                  <w:rPrChange w:id="9952" w:author="OLENA PASHKOVA (NEPTUNE.UA)" w:date="2022-11-21T15:31:00Z">
                    <w:rPr>
                      <w:rFonts w:ascii="Times New Roman" w:eastAsia="Calibri" w:hAnsi="Times New Roman" w:cs="Times New Roman"/>
                      <w:b/>
                      <w:lang w:val="uk-UA"/>
                    </w:rPr>
                  </w:rPrChange>
                </w:rPr>
                <w:t xml:space="preserve">Незважаючи на будь – які положення даного Договору, у разі, якщо Замовник матиме обґрунтовані причини вважати, що Виконавець порушив умови цього пункту Договору, Замовник має право в односторонньому порядку негайно розірвати цей Договір , без відшкодування будь-яких збитків Виконавцеві.  </w:t>
              </w:r>
            </w:ins>
          </w:p>
          <w:p w14:paraId="7FA63223" w14:textId="3129A494" w:rsidR="00400CA9" w:rsidRPr="00783C1A" w:rsidDel="005A55DB" w:rsidRDefault="00F16685" w:rsidP="00400CA9">
            <w:pPr>
              <w:contextualSpacing/>
              <w:jc w:val="both"/>
              <w:rPr>
                <w:ins w:id="9953" w:author="SERHII SULIMA (NEPTUNE.UA)" w:date="2022-09-02T11:27:00Z"/>
                <w:del w:id="9954" w:author="OLENA PASHKOVA (NEPTUNE.UA)" w:date="2022-11-21T08:45:00Z"/>
                <w:rFonts w:ascii="Times New Roman" w:eastAsia="Calibri" w:hAnsi="Times New Roman" w:cs="Times New Roman"/>
                <w:bCs/>
                <w:lang w:val="uk-UA"/>
                <w:rPrChange w:id="9955" w:author="OLENA PASHKOVA (NEPTUNE.UA)" w:date="2022-11-21T15:31:00Z">
                  <w:rPr>
                    <w:ins w:id="9956" w:author="SERHII SULIMA (NEPTUNE.UA)" w:date="2022-09-02T11:27:00Z"/>
                    <w:del w:id="9957" w:author="OLENA PASHKOVA (NEPTUNE.UA)" w:date="2022-11-21T08:45:00Z"/>
                    <w:rFonts w:ascii="Times New Roman" w:eastAsia="Calibri" w:hAnsi="Times New Roman" w:cs="Times New Roman"/>
                    <w:b/>
                    <w:lang w:val="uk-UA"/>
                  </w:rPr>
                </w:rPrChange>
              </w:rPr>
            </w:pPr>
            <w:ins w:id="9958" w:author="OLENA PASHKOVA (NEPTUNE.UA)" w:date="2022-11-21T09:22:00Z">
              <w:r w:rsidRPr="00783C1A">
                <w:rPr>
                  <w:rFonts w:ascii="Times New Roman" w:eastAsia="Calibri" w:hAnsi="Times New Roman" w:cs="Times New Roman"/>
                  <w:bCs/>
                  <w:rPrChange w:id="9959" w:author="OLENA PASHKOVA (NEPTUNE.UA)" w:date="2022-11-21T15:31:00Z">
                    <w:rPr>
                      <w:rFonts w:ascii="Times New Roman" w:eastAsia="Calibri" w:hAnsi="Times New Roman" w:cs="Times New Roman"/>
                      <w:b/>
                      <w:lang w:val="en-US"/>
                    </w:rPr>
                  </w:rPrChange>
                </w:rPr>
                <w:t>11.1.10.</w:t>
              </w:r>
              <w:r w:rsidR="00532BA7" w:rsidRPr="00783C1A">
                <w:rPr>
                  <w:rFonts w:ascii="Times New Roman" w:hAnsi="Times New Roman" w:cs="Times New Roman"/>
                  <w:bCs/>
                  <w:rPrChange w:id="9960" w:author="OLENA PASHKOVA (NEPTUNE.UA)" w:date="2022-11-21T15:31:00Z">
                    <w:rPr/>
                  </w:rPrChange>
                </w:rPr>
                <w:t xml:space="preserve"> </w:t>
              </w:r>
              <w:r w:rsidR="00532BA7" w:rsidRPr="00783C1A">
                <w:rPr>
                  <w:rFonts w:ascii="Times New Roman" w:hAnsi="Times New Roman" w:cs="Times New Roman"/>
                  <w:bCs/>
                  <w:lang w:val="uk-UA"/>
                  <w:rPrChange w:id="9961" w:author="OLENA PASHKOVA (NEPTUNE.UA)" w:date="2022-11-21T15:31:00Z">
                    <w:rPr>
                      <w:lang w:val="uk-UA"/>
                    </w:rPr>
                  </w:rPrChange>
                </w:rPr>
                <w:t xml:space="preserve">Виконавець </w:t>
              </w:r>
              <w:r w:rsidR="00532BA7" w:rsidRPr="00783C1A">
                <w:rPr>
                  <w:rFonts w:ascii="Times New Roman" w:eastAsia="Calibri" w:hAnsi="Times New Roman" w:cs="Times New Roman"/>
                  <w:bCs/>
                  <w:lang w:val="uk-UA"/>
                  <w:rPrChange w:id="9962" w:author="OLENA PASHKOVA (NEPTUNE.UA)" w:date="2022-11-21T15:31:00Z">
                    <w:rPr>
                      <w:rFonts w:ascii="Times New Roman" w:eastAsia="Calibri" w:hAnsi="Times New Roman" w:cs="Times New Roman"/>
                      <w:b/>
                      <w:lang w:val="en-US"/>
                    </w:rPr>
                  </w:rPrChange>
                </w:rPr>
                <w:t xml:space="preserve">погоджується дотримуватися Кодексу поведінки постачальників Cargill, доступного на веб-сайті </w:t>
              </w:r>
            </w:ins>
            <w:ins w:id="9963" w:author="OLENA PASHKOVA (NEPTUNE.UA)" w:date="2022-11-21T09:23:00Z">
              <w:r w:rsidR="00DA62C7" w:rsidRPr="00783C1A">
                <w:rPr>
                  <w:rFonts w:ascii="Times New Roman" w:eastAsia="Calibri" w:hAnsi="Times New Roman" w:cs="Times New Roman"/>
                  <w:bCs/>
                  <w:lang w:val="uk-UA"/>
                </w:rPr>
                <w:t xml:space="preserve">за посиланням </w:t>
              </w:r>
            </w:ins>
            <w:ins w:id="9964" w:author="OLENA PASHKOVA (NEPTUNE.UA)" w:date="2022-11-21T09:22:00Z">
              <w:r w:rsidR="00532BA7" w:rsidRPr="00783C1A">
                <w:rPr>
                  <w:rFonts w:ascii="Times New Roman" w:eastAsia="Calibri" w:hAnsi="Times New Roman" w:cs="Times New Roman"/>
                  <w:bCs/>
                  <w:lang w:val="uk-UA"/>
                  <w:rPrChange w:id="9965" w:author="OLENA PASHKOVA (NEPTUNE.UA)" w:date="2022-11-21T15:31:00Z">
                    <w:rPr>
                      <w:rFonts w:ascii="Times New Roman" w:eastAsia="Calibri" w:hAnsi="Times New Roman" w:cs="Times New Roman"/>
                      <w:b/>
                      <w:lang w:val="en-US"/>
                    </w:rPr>
                  </w:rPrChange>
                </w:rPr>
                <w:t>www.cargill.com/supplier-code</w:t>
              </w:r>
            </w:ins>
          </w:p>
          <w:p w14:paraId="25C36380" w14:textId="77777777" w:rsidR="00400CA9" w:rsidRPr="00783C1A" w:rsidRDefault="00400CA9" w:rsidP="00400CA9">
            <w:pPr>
              <w:contextualSpacing/>
              <w:jc w:val="both"/>
              <w:rPr>
                <w:rFonts w:ascii="Times New Roman" w:eastAsia="Calibri" w:hAnsi="Times New Roman" w:cs="Times New Roman"/>
                <w:bCs/>
                <w:lang w:val="uk-UA"/>
              </w:rPr>
            </w:pPr>
          </w:p>
          <w:p w14:paraId="4E2AAAFF" w14:textId="3148E9D3" w:rsidR="00400CA9" w:rsidRPr="00783C1A" w:rsidRDefault="00400CA9" w:rsidP="00400CA9">
            <w:pPr>
              <w:contextualSpacing/>
              <w:jc w:val="both"/>
              <w:rPr>
                <w:ins w:id="9966" w:author="OLENA PASHKOVA (NEPTUNE.UA)" w:date="2022-11-21T01:23:00Z"/>
                <w:rFonts w:ascii="Times New Roman" w:eastAsia="Calibri" w:hAnsi="Times New Roman" w:cs="Times New Roman"/>
                <w:bCs/>
                <w:lang w:val="uk-UA"/>
                <w:rPrChange w:id="9967" w:author="OLENA PASHKOVA (NEPTUNE.UA)" w:date="2022-11-21T15:31:00Z">
                  <w:rPr>
                    <w:ins w:id="9968" w:author="OLENA PASHKOVA (NEPTUNE.UA)" w:date="2022-11-21T01:23:00Z"/>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9969" w:author="OLENA PASHKOVA (NEPTUNE.UA)" w:date="2022-11-21T15:31:00Z">
                  <w:rPr>
                    <w:rFonts w:ascii="Times New Roman" w:eastAsia="Calibri" w:hAnsi="Times New Roman" w:cs="Times New Roman"/>
                    <w:b/>
                    <w:lang w:val="uk-UA"/>
                  </w:rPr>
                </w:rPrChange>
              </w:rPr>
              <w:t>11.</w:t>
            </w:r>
            <w:del w:id="9970" w:author="OLENA PASHKOVA (NEPTUNE.UA)" w:date="2022-11-21T09:28:00Z">
              <w:r w:rsidRPr="00783C1A" w:rsidDel="001D1F08">
                <w:rPr>
                  <w:rFonts w:ascii="Times New Roman" w:eastAsia="Calibri" w:hAnsi="Times New Roman" w:cs="Times New Roman"/>
                  <w:bCs/>
                  <w:lang w:val="uk-UA"/>
                  <w:rPrChange w:id="9971" w:author="OLENA PASHKOVA (NEPTUNE.UA)" w:date="2022-11-21T15:31:00Z">
                    <w:rPr>
                      <w:rFonts w:ascii="Times New Roman" w:eastAsia="Calibri" w:hAnsi="Times New Roman" w:cs="Times New Roman"/>
                      <w:b/>
                      <w:lang w:val="uk-UA"/>
                    </w:rPr>
                  </w:rPrChange>
                </w:rPr>
                <w:delText>5</w:delText>
              </w:r>
            </w:del>
            <w:ins w:id="9972" w:author="OLENA PASHKOVA (NEPTUNE.UA)" w:date="2022-11-21T09:28:00Z">
              <w:r w:rsidR="001D1F08" w:rsidRPr="00783C1A">
                <w:rPr>
                  <w:rFonts w:ascii="Times New Roman" w:eastAsia="Calibri" w:hAnsi="Times New Roman" w:cs="Times New Roman"/>
                  <w:bCs/>
                  <w:lang w:val="uk-UA"/>
                  <w:rPrChange w:id="9973" w:author="OLENA PASHKOVA (NEPTUNE.UA)" w:date="2022-11-21T15:31:00Z">
                    <w:rPr>
                      <w:rFonts w:ascii="Times New Roman" w:eastAsia="Calibri" w:hAnsi="Times New Roman" w:cs="Times New Roman"/>
                      <w:b/>
                      <w:lang w:val="uk-UA"/>
                    </w:rPr>
                  </w:rPrChange>
                </w:rPr>
                <w:t>2</w:t>
              </w:r>
            </w:ins>
            <w:r w:rsidRPr="00783C1A">
              <w:rPr>
                <w:rFonts w:ascii="Times New Roman" w:eastAsia="Calibri" w:hAnsi="Times New Roman" w:cs="Times New Roman"/>
                <w:bCs/>
                <w:lang w:val="uk-UA"/>
                <w:rPrChange w:id="9974" w:author="OLENA PASHKOVA (NEPTUNE.UA)" w:date="2022-11-21T15:31:00Z">
                  <w:rPr>
                    <w:rFonts w:ascii="Times New Roman" w:eastAsia="Calibri" w:hAnsi="Times New Roman" w:cs="Times New Roman"/>
                    <w:b/>
                    <w:lang w:val="uk-UA"/>
                  </w:rPr>
                </w:rPrChange>
              </w:rPr>
              <w:t>. ВІДПОВІДАЛЬНІСТЬ ЗАМОВНИКА</w:t>
            </w:r>
          </w:p>
          <w:p w14:paraId="05BFE846" w14:textId="5EB6C4BF" w:rsidR="00062140" w:rsidRPr="00783C1A" w:rsidRDefault="006A4F9A" w:rsidP="00A56535">
            <w:pPr>
              <w:contextualSpacing/>
              <w:jc w:val="both"/>
              <w:rPr>
                <w:ins w:id="9975" w:author="OLENA PASHKOVA (NEPTUNE.UA)" w:date="2022-11-21T13:16:00Z"/>
                <w:rFonts w:ascii="Times New Roman" w:eastAsia="Calibri" w:hAnsi="Times New Roman" w:cs="Times New Roman"/>
                <w:bCs/>
                <w:lang w:val="uk-UA"/>
                <w:rPrChange w:id="9976" w:author="OLENA PASHKOVA (NEPTUNE.UA)" w:date="2022-11-21T15:31:00Z">
                  <w:rPr>
                    <w:ins w:id="9977" w:author="OLENA PASHKOVA (NEPTUNE.UA)" w:date="2022-11-21T13:16:00Z"/>
                    <w:rFonts w:ascii="Times New Roman" w:eastAsia="Calibri" w:hAnsi="Times New Roman" w:cs="Times New Roman"/>
                    <w:lang w:val="uk-UA"/>
                  </w:rPr>
                </w:rPrChange>
              </w:rPr>
            </w:pPr>
            <w:ins w:id="9978" w:author="OLENA PASHKOVA (NEPTUNE.UA)" w:date="2022-11-21T10:23:00Z">
              <w:r w:rsidRPr="00783C1A">
                <w:rPr>
                  <w:rFonts w:ascii="Times New Roman" w:eastAsia="Calibri" w:hAnsi="Times New Roman" w:cs="Times New Roman"/>
                  <w:bCs/>
                  <w:lang w:val="uk-UA"/>
                  <w:rPrChange w:id="9979" w:author="OLENA PASHKOVA (NEPTUNE.UA)" w:date="2022-11-21T15:31:00Z">
                    <w:rPr>
                      <w:rFonts w:ascii="Times New Roman" w:eastAsia="Calibri" w:hAnsi="Times New Roman" w:cs="Times New Roman"/>
                      <w:b/>
                      <w:lang w:val="uk-UA"/>
                    </w:rPr>
                  </w:rPrChange>
                </w:rPr>
                <w:t>11.2.1.</w:t>
              </w:r>
            </w:ins>
            <w:ins w:id="9980" w:author="OLENA PASHKOVA (NEPTUNE.UA)" w:date="2022-11-21T12:47:00Z">
              <w:r w:rsidR="00AF4BC8" w:rsidRPr="00783C1A">
                <w:rPr>
                  <w:bCs/>
                  <w:lang w:val="uk-UA"/>
                  <w:rPrChange w:id="9981" w:author="OLENA PASHKOVA (NEPTUNE.UA)" w:date="2022-11-21T15:31:00Z">
                    <w:rPr/>
                  </w:rPrChange>
                </w:rPr>
                <w:t xml:space="preserve"> </w:t>
              </w:r>
            </w:ins>
            <w:ins w:id="9982" w:author="OLENA PASHKOVA (NEPTUNE.UA)" w:date="2022-11-21T13:16:00Z">
              <w:r w:rsidR="00062140" w:rsidRPr="00783C1A">
                <w:rPr>
                  <w:rFonts w:ascii="Times New Roman" w:eastAsia="Calibri" w:hAnsi="Times New Roman" w:cs="Times New Roman"/>
                  <w:bCs/>
                  <w:lang w:val="uk-UA"/>
                </w:rPr>
                <w:t>У разі прибуття до Виконавця вантажу, відправленого з випередженням графіка відправлення та/або прибуття вантажу до підходу судна понад кількість, яку Виконавець зобов'язався прийняти на склад згідно даного Договору,</w:t>
              </w:r>
            </w:ins>
            <w:ins w:id="9983" w:author="OLENA PASHKOVA (NEPTUNE.UA)" w:date="2022-11-21T13:32:00Z">
              <w:r w:rsidR="005221DD" w:rsidRPr="00783C1A">
                <w:rPr>
                  <w:rFonts w:ascii="Times New Roman" w:eastAsia="Calibri" w:hAnsi="Times New Roman" w:cs="Times New Roman"/>
                  <w:bCs/>
                  <w:lang w:val="uk-UA"/>
                  <w:rPrChange w:id="9984" w:author="OLENA PASHKOVA (NEPTUNE.UA)" w:date="2022-11-21T15:31:00Z">
                    <w:rPr>
                      <w:rFonts w:ascii="Times New Roman" w:eastAsia="Calibri" w:hAnsi="Times New Roman" w:cs="Times New Roman"/>
                      <w:lang w:val="en-US"/>
                    </w:rPr>
                  </w:rPrChange>
                </w:rPr>
                <w:t xml:space="preserve"> </w:t>
              </w:r>
            </w:ins>
            <w:ins w:id="9985" w:author="OLENA PASHKOVA (NEPTUNE.UA)" w:date="2022-11-21T13:33:00Z">
              <w:r w:rsidR="00251AA5" w:rsidRPr="00783C1A">
                <w:rPr>
                  <w:rFonts w:ascii="Times New Roman" w:eastAsia="Calibri" w:hAnsi="Times New Roman" w:cs="Times New Roman"/>
                  <w:bCs/>
                  <w:highlight w:val="yellow"/>
                  <w:lang w:val="uk-UA"/>
                  <w:rPrChange w:id="9986" w:author="OLENA PASHKOVA (NEPTUNE.UA)" w:date="2022-11-21T15:31:00Z">
                    <w:rPr>
                      <w:rFonts w:ascii="Times New Roman" w:eastAsia="Calibri" w:hAnsi="Times New Roman" w:cs="Times New Roman"/>
                      <w:lang w:val="uk-UA"/>
                    </w:rPr>
                  </w:rPrChange>
                </w:rPr>
                <w:t>просто</w:t>
              </w:r>
            </w:ins>
            <w:ins w:id="9987" w:author="OLENA PASHKOVA (NEPTUNE.UA)" w:date="2022-11-21T13:34:00Z">
              <w:r w:rsidR="00752180" w:rsidRPr="00783C1A">
                <w:rPr>
                  <w:rFonts w:ascii="Times New Roman" w:eastAsia="Calibri" w:hAnsi="Times New Roman" w:cs="Times New Roman"/>
                  <w:bCs/>
                  <w:highlight w:val="yellow"/>
                  <w:lang w:val="uk-UA"/>
                  <w:rPrChange w:id="9988" w:author="OLENA PASHKOVA (NEPTUNE.UA)" w:date="2022-11-21T15:31:00Z">
                    <w:rPr>
                      <w:rFonts w:ascii="Times New Roman" w:eastAsia="Calibri" w:hAnsi="Times New Roman" w:cs="Times New Roman"/>
                      <w:lang w:val="uk-UA"/>
                    </w:rPr>
                  </w:rPrChange>
                </w:rPr>
                <w:t>ю</w:t>
              </w:r>
            </w:ins>
            <w:ins w:id="9989" w:author="OLENA PASHKOVA (NEPTUNE.UA)" w:date="2022-11-21T13:33:00Z">
              <w:r w:rsidR="00251AA5" w:rsidRPr="00783C1A">
                <w:rPr>
                  <w:rFonts w:ascii="Times New Roman" w:eastAsia="Calibri" w:hAnsi="Times New Roman" w:cs="Times New Roman"/>
                  <w:bCs/>
                  <w:highlight w:val="yellow"/>
                  <w:lang w:val="uk-UA"/>
                  <w:rPrChange w:id="9990" w:author="OLENA PASHKOVA (NEPTUNE.UA)" w:date="2022-11-21T15:31:00Z">
                    <w:rPr>
                      <w:rFonts w:ascii="Times New Roman" w:eastAsia="Calibri" w:hAnsi="Times New Roman" w:cs="Times New Roman"/>
                      <w:lang w:val="uk-UA"/>
                    </w:rPr>
                  </w:rPrChange>
                </w:rPr>
                <w:t xml:space="preserve"> вагонів, пов'язан</w:t>
              </w:r>
            </w:ins>
            <w:ins w:id="9991" w:author="OLENA PASHKOVA (NEPTUNE.UA)" w:date="2022-11-21T13:34:00Z">
              <w:r w:rsidR="00752180" w:rsidRPr="00783C1A">
                <w:rPr>
                  <w:rFonts w:ascii="Times New Roman" w:eastAsia="Calibri" w:hAnsi="Times New Roman" w:cs="Times New Roman"/>
                  <w:bCs/>
                  <w:highlight w:val="yellow"/>
                  <w:lang w:val="uk-UA"/>
                  <w:rPrChange w:id="9992" w:author="OLENA PASHKOVA (NEPTUNE.UA)" w:date="2022-11-21T15:31:00Z">
                    <w:rPr>
                      <w:rFonts w:ascii="Times New Roman" w:eastAsia="Calibri" w:hAnsi="Times New Roman" w:cs="Times New Roman"/>
                      <w:lang w:val="uk-UA"/>
                    </w:rPr>
                  </w:rPrChange>
                </w:rPr>
                <w:t>ого</w:t>
              </w:r>
            </w:ins>
            <w:ins w:id="9993" w:author="OLENA PASHKOVA (NEPTUNE.UA)" w:date="2022-11-21T13:33:00Z">
              <w:r w:rsidR="00251AA5" w:rsidRPr="00783C1A">
                <w:rPr>
                  <w:rFonts w:ascii="Times New Roman" w:eastAsia="Calibri" w:hAnsi="Times New Roman" w:cs="Times New Roman"/>
                  <w:bCs/>
                  <w:highlight w:val="yellow"/>
                  <w:lang w:val="uk-UA"/>
                  <w:rPrChange w:id="9994" w:author="OLENA PASHKOVA (NEPTUNE.UA)" w:date="2022-11-21T15:31:00Z">
                    <w:rPr>
                      <w:rFonts w:ascii="Times New Roman" w:eastAsia="Calibri" w:hAnsi="Times New Roman" w:cs="Times New Roman"/>
                      <w:lang w:val="uk-UA"/>
                    </w:rPr>
                  </w:rPrChange>
                </w:rPr>
                <w:t xml:space="preserve"> із </w:t>
              </w:r>
            </w:ins>
            <w:ins w:id="9995" w:author="OLENA PASHKOVA (NEPTUNE.UA)" w:date="2022-11-21T13:48:00Z">
              <w:r w:rsidR="0015633D" w:rsidRPr="00783C1A">
                <w:rPr>
                  <w:rFonts w:ascii="Times New Roman" w:eastAsia="Calibri" w:hAnsi="Times New Roman" w:cs="Times New Roman"/>
                  <w:bCs/>
                  <w:highlight w:val="yellow"/>
                  <w:lang w:val="uk-UA"/>
                </w:rPr>
                <w:t xml:space="preserve">реалізацією </w:t>
              </w:r>
              <w:r w:rsidR="00A56535" w:rsidRPr="004C5B1D">
                <w:rPr>
                  <w:rFonts w:ascii="Times New Roman" w:eastAsia="Calibri" w:hAnsi="Times New Roman" w:cs="Times New Roman"/>
                  <w:bCs/>
                  <w:highlight w:val="yellow"/>
                  <w:lang w:val="uk-UA"/>
                </w:rPr>
                <w:t>Виконавцем права п</w:t>
              </w:r>
              <w:r w:rsidR="00A56535" w:rsidRPr="00783C1A">
                <w:rPr>
                  <w:rFonts w:ascii="Times New Roman" w:eastAsia="Calibri" w:hAnsi="Times New Roman" w:cs="Times New Roman"/>
                  <w:bCs/>
                  <w:highlight w:val="yellow"/>
                  <w:lang w:val="uk-UA"/>
                  <w:rPrChange w:id="9996" w:author="OLENA PASHKOVA (NEPTUNE.UA)" w:date="2022-11-21T15:31:00Z">
                    <w:rPr>
                      <w:rFonts w:ascii="Times New Roman" w:eastAsia="Calibri" w:hAnsi="Times New Roman" w:cs="Times New Roman"/>
                      <w:highlight w:val="yellow"/>
                      <w:lang w:val="uk-UA"/>
                    </w:rPr>
                  </w:rPrChange>
                </w:rPr>
                <w:t xml:space="preserve">ередбаченого пунктом 4.16 Договору, </w:t>
              </w:r>
            </w:ins>
            <w:ins w:id="9997" w:author="OLENA PASHKOVA (NEPTUNE.UA)" w:date="2022-11-21T13:16:00Z">
              <w:r w:rsidR="00062140" w:rsidRPr="00783C1A">
                <w:rPr>
                  <w:rFonts w:ascii="Times New Roman" w:eastAsia="Calibri" w:hAnsi="Times New Roman" w:cs="Times New Roman"/>
                  <w:bCs/>
                  <w:lang w:val="uk-UA"/>
                  <w:rPrChange w:id="9998" w:author="OLENA PASHKOVA (NEPTUNE.UA)" w:date="2022-11-21T15:31:00Z">
                    <w:rPr>
                      <w:rFonts w:ascii="Times New Roman" w:eastAsia="Calibri" w:hAnsi="Times New Roman" w:cs="Times New Roman"/>
                      <w:lang w:val="uk-UA"/>
                    </w:rPr>
                  </w:rPrChange>
                </w:rPr>
                <w:t xml:space="preserve">і/або в разі неможливості початку навантаження морського судна в узгоджені терміни з причин, не залежних від Виконавця та залучених ним третіх осіб для </w:t>
              </w:r>
              <w:r w:rsidR="00062140" w:rsidRPr="00783C1A">
                <w:rPr>
                  <w:rFonts w:ascii="Times New Roman" w:eastAsia="Calibri" w:hAnsi="Times New Roman" w:cs="Times New Roman"/>
                  <w:bCs/>
                  <w:lang w:val="uk-UA"/>
                  <w:rPrChange w:id="9999" w:author="OLENA PASHKOVA (NEPTUNE.UA)" w:date="2022-11-21T15:31:00Z">
                    <w:rPr>
                      <w:rFonts w:ascii="Times New Roman" w:eastAsia="Calibri" w:hAnsi="Times New Roman" w:cs="Times New Roman"/>
                      <w:lang w:val="uk-UA"/>
                    </w:rPr>
                  </w:rPrChange>
                </w:rPr>
                <w:lastRenderedPageBreak/>
                <w:t xml:space="preserve">виконання цього Договору, включаючи, але не обмежуючись, запізненням підходу судна на рейд морського порту Пiвденний, канцелювання судна та неготовність судна до приймання вантажу, крім випадків, передбачених абз. «а» ст.121 Статуту залізниць України, </w:t>
              </w:r>
            </w:ins>
            <w:ins w:id="10000" w:author="OLENA PASHKOVA (NEPTUNE.UA)" w:date="2022-11-21T13:39:00Z">
              <w:r w:rsidR="00C8188A" w:rsidRPr="00783C1A">
                <w:rPr>
                  <w:rFonts w:ascii="Times New Roman" w:eastAsia="Calibri" w:hAnsi="Times New Roman" w:cs="Times New Roman"/>
                  <w:bCs/>
                  <w:highlight w:val="yellow"/>
                  <w:lang w:val="uk-UA"/>
                  <w:rPrChange w:id="10001" w:author="OLENA PASHKOVA (NEPTUNE.UA)" w:date="2022-11-21T15:31:00Z">
                    <w:rPr>
                      <w:rFonts w:ascii="Times New Roman" w:eastAsia="Calibri" w:hAnsi="Times New Roman" w:cs="Times New Roman"/>
                      <w:lang w:val="uk-UA"/>
                    </w:rPr>
                  </w:rPrChange>
                </w:rPr>
                <w:t>у всіх інших випадка</w:t>
              </w:r>
              <w:r w:rsidR="007967FB" w:rsidRPr="00783C1A">
                <w:rPr>
                  <w:rFonts w:ascii="Times New Roman" w:eastAsia="Calibri" w:hAnsi="Times New Roman" w:cs="Times New Roman"/>
                  <w:bCs/>
                  <w:highlight w:val="yellow"/>
                  <w:lang w:val="uk-UA"/>
                  <w:rPrChange w:id="10002" w:author="OLENA PASHKOVA (NEPTUNE.UA)" w:date="2022-11-21T15:31:00Z">
                    <w:rPr>
                      <w:rFonts w:ascii="Times New Roman" w:eastAsia="Calibri" w:hAnsi="Times New Roman" w:cs="Times New Roman"/>
                      <w:lang w:val="uk-UA"/>
                    </w:rPr>
                  </w:rPrChange>
                </w:rPr>
                <w:t xml:space="preserve">х </w:t>
              </w:r>
            </w:ins>
            <w:ins w:id="10003" w:author="OLENA PASHKOVA (NEPTUNE.UA)" w:date="2022-11-21T13:40:00Z">
              <w:r w:rsidR="00953144" w:rsidRPr="00783C1A">
                <w:rPr>
                  <w:rFonts w:ascii="Times New Roman" w:eastAsia="Calibri" w:hAnsi="Times New Roman" w:cs="Times New Roman"/>
                  <w:bCs/>
                  <w:highlight w:val="yellow"/>
                  <w:lang w:val="uk-UA"/>
                  <w:rPrChange w:id="10004" w:author="OLENA PASHKOVA (NEPTUNE.UA)" w:date="2022-11-21T15:31:00Z">
                    <w:rPr>
                      <w:rFonts w:ascii="Times New Roman" w:eastAsia="Calibri" w:hAnsi="Times New Roman" w:cs="Times New Roman"/>
                      <w:lang w:val="uk-UA"/>
                    </w:rPr>
                  </w:rPrChange>
                </w:rPr>
                <w:t xml:space="preserve">простоювання вагонів </w:t>
              </w:r>
            </w:ins>
            <w:ins w:id="10005" w:author="OLENA PASHKOVA (NEPTUNE.UA)" w:date="2022-11-21T13:49:00Z">
              <w:r w:rsidR="00653F2F" w:rsidRPr="00783C1A">
                <w:rPr>
                  <w:rFonts w:ascii="Times New Roman" w:eastAsia="Calibri" w:hAnsi="Times New Roman" w:cs="Times New Roman"/>
                  <w:bCs/>
                  <w:highlight w:val="yellow"/>
                  <w:lang w:val="uk-UA"/>
                </w:rPr>
                <w:t xml:space="preserve">не </w:t>
              </w:r>
            </w:ins>
            <w:ins w:id="10006" w:author="OLENA PASHKOVA (NEPTUNE.UA)" w:date="2022-11-21T13:40:00Z">
              <w:r w:rsidR="00953144" w:rsidRPr="00783C1A">
                <w:rPr>
                  <w:rFonts w:ascii="Times New Roman" w:eastAsia="Calibri" w:hAnsi="Times New Roman" w:cs="Times New Roman"/>
                  <w:bCs/>
                  <w:highlight w:val="yellow"/>
                  <w:lang w:val="uk-UA"/>
                  <w:rPrChange w:id="10007" w:author="OLENA PASHKOVA (NEPTUNE.UA)" w:date="2022-11-21T15:31:00Z">
                    <w:rPr>
                      <w:rFonts w:ascii="Times New Roman" w:eastAsia="Calibri" w:hAnsi="Times New Roman" w:cs="Times New Roman"/>
                      <w:lang w:val="uk-UA"/>
                    </w:rPr>
                  </w:rPrChange>
                </w:rPr>
                <w:t xml:space="preserve">з вини </w:t>
              </w:r>
            </w:ins>
            <w:ins w:id="10008" w:author="OLENA PASHKOVA (NEPTUNE.UA)" w:date="2022-11-21T13:49:00Z">
              <w:r w:rsidR="00653F2F" w:rsidRPr="00783C1A">
                <w:rPr>
                  <w:rFonts w:ascii="Times New Roman" w:eastAsia="Calibri" w:hAnsi="Times New Roman" w:cs="Times New Roman"/>
                  <w:bCs/>
                  <w:highlight w:val="yellow"/>
                  <w:lang w:val="uk-UA"/>
                </w:rPr>
                <w:t>Ви</w:t>
              </w:r>
            </w:ins>
            <w:ins w:id="10009" w:author="OLENA PASHKOVA (NEPTUNE.UA)" w:date="2022-11-21T13:50:00Z">
              <w:r w:rsidR="00653F2F" w:rsidRPr="004C5B1D">
                <w:rPr>
                  <w:rFonts w:ascii="Times New Roman" w:eastAsia="Calibri" w:hAnsi="Times New Roman" w:cs="Times New Roman"/>
                  <w:bCs/>
                  <w:highlight w:val="yellow"/>
                  <w:lang w:val="uk-UA"/>
                </w:rPr>
                <w:t xml:space="preserve">конавця </w:t>
              </w:r>
            </w:ins>
            <w:ins w:id="10010" w:author="OLENA PASHKOVA (NEPTUNE.UA)" w:date="2022-11-21T13:40:00Z">
              <w:r w:rsidR="00953144" w:rsidRPr="00783C1A">
                <w:rPr>
                  <w:rFonts w:ascii="Times New Roman" w:eastAsia="Calibri" w:hAnsi="Times New Roman" w:cs="Times New Roman"/>
                  <w:bCs/>
                  <w:highlight w:val="yellow"/>
                  <w:lang w:val="uk-UA"/>
                  <w:rPrChange w:id="10011" w:author="OLENA PASHKOVA (NEPTUNE.UA)" w:date="2022-11-21T15:31:00Z">
                    <w:rPr>
                      <w:rFonts w:ascii="Times New Roman" w:eastAsia="Calibri" w:hAnsi="Times New Roman" w:cs="Times New Roman"/>
                      <w:lang w:val="uk-UA"/>
                    </w:rPr>
                  </w:rPrChange>
                </w:rPr>
                <w:t>(залучених ним осіб)</w:t>
              </w:r>
              <w:r w:rsidR="00953144" w:rsidRPr="00783C1A">
                <w:rPr>
                  <w:rFonts w:ascii="Times New Roman" w:eastAsia="Calibri" w:hAnsi="Times New Roman" w:cs="Times New Roman"/>
                  <w:bCs/>
                  <w:lang w:val="uk-UA"/>
                </w:rPr>
                <w:t>,</w:t>
              </w:r>
            </w:ins>
            <w:ins w:id="10012" w:author="OLENA PASHKOVA (NEPTUNE.UA)" w:date="2022-11-21T13:16:00Z">
              <w:r w:rsidR="00062140" w:rsidRPr="004C5B1D">
                <w:rPr>
                  <w:rFonts w:ascii="Times New Roman" w:eastAsia="Calibri" w:hAnsi="Times New Roman" w:cs="Times New Roman"/>
                  <w:bCs/>
                  <w:lang w:val="uk-UA"/>
                </w:rPr>
                <w:t>Замовник зобов'язаний компенсувати Виконавцю</w:t>
              </w:r>
            </w:ins>
            <w:ins w:id="10013" w:author="OLENA PASHKOVA (NEPTUNE.UA)" w:date="2022-11-21T13:41:00Z">
              <w:r w:rsidR="00040C7A" w:rsidRPr="004C5B1D">
                <w:rPr>
                  <w:bCs/>
                </w:rPr>
                <w:t xml:space="preserve"> </w:t>
              </w:r>
              <w:r w:rsidR="00040C7A" w:rsidRPr="00783C1A">
                <w:rPr>
                  <w:rFonts w:ascii="Times New Roman" w:eastAsia="Calibri" w:hAnsi="Times New Roman" w:cs="Times New Roman"/>
                  <w:bCs/>
                  <w:highlight w:val="yellow"/>
                  <w:lang w:val="uk-UA"/>
                  <w:rPrChange w:id="10014" w:author="OLENA PASHKOVA (NEPTUNE.UA)" w:date="2022-11-21T15:31:00Z">
                    <w:rPr>
                      <w:rFonts w:ascii="Times New Roman" w:eastAsia="Calibri" w:hAnsi="Times New Roman" w:cs="Times New Roman"/>
                      <w:lang w:val="uk-UA"/>
                    </w:rPr>
                  </w:rPrChange>
                </w:rPr>
                <w:t>у повному обсязі протягом п’яти банківських днів з моменту виставлення відповідного рахунку Виконавцем</w:t>
              </w:r>
            </w:ins>
            <w:ins w:id="10015" w:author="OLENA PASHKOVA (NEPTUNE.UA)" w:date="2022-11-21T13:16:00Z">
              <w:r w:rsidR="00062140" w:rsidRPr="00783C1A">
                <w:rPr>
                  <w:rFonts w:ascii="Times New Roman" w:eastAsia="Calibri" w:hAnsi="Times New Roman" w:cs="Times New Roman"/>
                  <w:bCs/>
                  <w:highlight w:val="yellow"/>
                  <w:lang w:val="uk-UA"/>
                  <w:rPrChange w:id="10016" w:author="OLENA PASHKOVA (NEPTUNE.UA)" w:date="2022-11-21T15:31:00Z">
                    <w:rPr>
                      <w:rFonts w:ascii="Times New Roman" w:eastAsia="Calibri" w:hAnsi="Times New Roman" w:cs="Times New Roman"/>
                      <w:lang w:val="uk-UA"/>
                    </w:rPr>
                  </w:rPrChange>
                </w:rPr>
                <w:t xml:space="preserve"> документально підтверджені витрати,</w:t>
              </w:r>
              <w:r w:rsidR="00062140" w:rsidRPr="00783C1A">
                <w:rPr>
                  <w:rFonts w:ascii="Times New Roman" w:eastAsia="Calibri" w:hAnsi="Times New Roman" w:cs="Times New Roman"/>
                  <w:bCs/>
                  <w:lang w:val="uk-UA"/>
                </w:rPr>
                <w:t xml:space="preserve"> які виникли внаслідок наднормативного простою вагонів що слідують</w:t>
              </w:r>
              <w:r w:rsidR="00062140" w:rsidRPr="00783C1A">
                <w:rPr>
                  <w:rFonts w:ascii="Times New Roman" w:eastAsia="Calibri" w:hAnsi="Times New Roman" w:cs="Times New Roman"/>
                  <w:bCs/>
                  <w:lang w:val="uk-UA"/>
                  <w:rPrChange w:id="10017" w:author="OLENA PASHKOVA (NEPTUNE.UA)" w:date="2022-11-21T15:31:00Z">
                    <w:rPr>
                      <w:rFonts w:ascii="Times New Roman" w:eastAsia="Calibri" w:hAnsi="Times New Roman" w:cs="Times New Roman"/>
                      <w:lang w:val="uk-UA"/>
                    </w:rPr>
                  </w:rPrChange>
                </w:rPr>
                <w:t xml:space="preserve"> до Терміналу Виконавця для перевантаження за даним Договором. </w:t>
              </w:r>
            </w:ins>
          </w:p>
          <w:p w14:paraId="2C5B1D58" w14:textId="77777777" w:rsidR="00062140" w:rsidRPr="00783C1A" w:rsidRDefault="00062140" w:rsidP="00062140">
            <w:pPr>
              <w:contextualSpacing/>
              <w:jc w:val="both"/>
              <w:rPr>
                <w:ins w:id="10018" w:author="OLENA PASHKOVA (NEPTUNE.UA)" w:date="2022-11-21T13:16:00Z"/>
                <w:rFonts w:ascii="Times New Roman" w:eastAsia="Calibri" w:hAnsi="Times New Roman" w:cs="Times New Roman"/>
                <w:bCs/>
                <w:lang w:val="uk-UA"/>
                <w:rPrChange w:id="10019" w:author="OLENA PASHKOVA (NEPTUNE.UA)" w:date="2022-11-21T15:31:00Z">
                  <w:rPr>
                    <w:ins w:id="10020" w:author="OLENA PASHKOVA (NEPTUNE.UA)" w:date="2022-11-21T13:16:00Z"/>
                    <w:rFonts w:ascii="Times New Roman" w:eastAsia="Calibri" w:hAnsi="Times New Roman" w:cs="Times New Roman"/>
                    <w:lang w:val="uk-UA"/>
                  </w:rPr>
                </w:rPrChange>
              </w:rPr>
            </w:pPr>
            <w:ins w:id="10021" w:author="OLENA PASHKOVA (NEPTUNE.UA)" w:date="2022-11-21T13:16:00Z">
              <w:r w:rsidRPr="00783C1A">
                <w:rPr>
                  <w:rFonts w:ascii="Times New Roman" w:eastAsia="Calibri" w:hAnsi="Times New Roman" w:cs="Times New Roman"/>
                  <w:bCs/>
                  <w:lang w:val="uk-UA"/>
                  <w:rPrChange w:id="10022" w:author="OLENA PASHKOVA (NEPTUNE.UA)" w:date="2022-11-21T15:31:00Z">
                    <w:rPr>
                      <w:rFonts w:ascii="Times New Roman" w:eastAsia="Calibri" w:hAnsi="Times New Roman" w:cs="Times New Roman"/>
                      <w:lang w:val="uk-UA"/>
                    </w:rPr>
                  </w:rPrChange>
                </w:rPr>
                <w:t>Під нормативним часом знаходження вагонів вважається час з моменту приймання в комерційному відношенні Виконавцем вагонів з вантажем до передачі таких залізничних вагонів ПАТ "Укрзалізниця", але не більше ніж 24 години з моменту приймання в комерційному відношенні Виконавцем вагонів з вантажем.</w:t>
              </w:r>
            </w:ins>
          </w:p>
          <w:p w14:paraId="3E818A0B" w14:textId="77777777" w:rsidR="00062140" w:rsidRPr="00783C1A" w:rsidDel="00A539C3" w:rsidRDefault="00062140" w:rsidP="00062140">
            <w:pPr>
              <w:contextualSpacing/>
              <w:jc w:val="both"/>
              <w:rPr>
                <w:ins w:id="10023" w:author="OLENA PASHKOVA (NEPTUNE.UA)" w:date="2022-11-21T13:16:00Z"/>
                <w:del w:id="10024" w:author="Nataliya Tomaskovic" w:date="2022-08-19T14:05:00Z"/>
                <w:rFonts w:ascii="Times New Roman" w:eastAsia="Calibri" w:hAnsi="Times New Roman" w:cs="Times New Roman"/>
                <w:bCs/>
                <w:lang w:val="uk-UA"/>
                <w:rPrChange w:id="10025" w:author="OLENA PASHKOVA (NEPTUNE.UA)" w:date="2022-11-21T15:31:00Z">
                  <w:rPr>
                    <w:ins w:id="10026" w:author="OLENA PASHKOVA (NEPTUNE.UA)" w:date="2022-11-21T13:16:00Z"/>
                    <w:del w:id="10027" w:author="Nataliya Tomaskovic" w:date="2022-08-19T14:05:00Z"/>
                    <w:rFonts w:ascii="Times New Roman" w:eastAsia="Calibri" w:hAnsi="Times New Roman" w:cs="Times New Roman"/>
                    <w:lang w:val="uk-UA"/>
                  </w:rPr>
                </w:rPrChange>
              </w:rPr>
            </w:pPr>
          </w:p>
          <w:p w14:paraId="0A999001" w14:textId="77777777" w:rsidR="00062140" w:rsidRPr="00783C1A" w:rsidRDefault="00062140" w:rsidP="00062140">
            <w:pPr>
              <w:contextualSpacing/>
              <w:jc w:val="both"/>
              <w:rPr>
                <w:ins w:id="10028" w:author="OLENA PASHKOVA (NEPTUNE.UA)" w:date="2022-11-21T13:16:00Z"/>
                <w:rFonts w:ascii="Times New Roman" w:eastAsia="Calibri" w:hAnsi="Times New Roman" w:cs="Times New Roman"/>
                <w:bCs/>
                <w:lang w:val="uk-UA"/>
                <w:rPrChange w:id="10029" w:author="OLENA PASHKOVA (NEPTUNE.UA)" w:date="2022-11-21T15:31:00Z">
                  <w:rPr>
                    <w:ins w:id="10030" w:author="OLENA PASHKOVA (NEPTUNE.UA)" w:date="2022-11-21T13:16:00Z"/>
                    <w:rFonts w:ascii="Times New Roman" w:eastAsia="Calibri" w:hAnsi="Times New Roman" w:cs="Times New Roman"/>
                    <w:lang w:val="uk-UA"/>
                  </w:rPr>
                </w:rPrChange>
              </w:rPr>
            </w:pPr>
            <w:ins w:id="10031" w:author="OLENA PASHKOVA (NEPTUNE.UA)" w:date="2022-11-21T13:16:00Z">
              <w:r w:rsidRPr="00783C1A">
                <w:rPr>
                  <w:rFonts w:ascii="Times New Roman" w:eastAsia="Calibri" w:hAnsi="Times New Roman" w:cs="Times New Roman"/>
                  <w:bCs/>
                  <w:lang w:val="uk-UA"/>
                  <w:rPrChange w:id="10032" w:author="OLENA PASHKOVA (NEPTUNE.UA)" w:date="2022-11-21T15:31:00Z">
                    <w:rPr>
                      <w:rFonts w:ascii="Times New Roman" w:eastAsia="Calibri" w:hAnsi="Times New Roman" w:cs="Times New Roman"/>
                      <w:lang w:val="uk-UA"/>
                    </w:rPr>
                  </w:rPrChange>
                </w:rPr>
                <w:t>Розрахунок проводиться, виходячи з діючих тарифів і ставок ПАТ «Укрзалізниці» сумарно накопичувально за такими статтями:</w:t>
              </w:r>
            </w:ins>
          </w:p>
          <w:p w14:paraId="40363F32" w14:textId="77777777" w:rsidR="00062140" w:rsidRPr="00783C1A" w:rsidRDefault="00062140" w:rsidP="00062140">
            <w:pPr>
              <w:contextualSpacing/>
              <w:jc w:val="both"/>
              <w:rPr>
                <w:ins w:id="10033" w:author="OLENA PASHKOVA (NEPTUNE.UA)" w:date="2022-11-21T13:16:00Z"/>
                <w:rFonts w:ascii="Times New Roman" w:eastAsia="Calibri" w:hAnsi="Times New Roman" w:cs="Times New Roman"/>
                <w:bCs/>
                <w:lang w:val="uk-UA"/>
                <w:rPrChange w:id="10034" w:author="OLENA PASHKOVA (NEPTUNE.UA)" w:date="2022-11-21T15:31:00Z">
                  <w:rPr>
                    <w:ins w:id="10035" w:author="OLENA PASHKOVA (NEPTUNE.UA)" w:date="2022-11-21T13:16:00Z"/>
                    <w:rFonts w:ascii="Times New Roman" w:eastAsia="Calibri" w:hAnsi="Times New Roman" w:cs="Times New Roman"/>
                    <w:lang w:val="uk-UA"/>
                  </w:rPr>
                </w:rPrChange>
              </w:rPr>
            </w:pPr>
            <w:ins w:id="10036" w:author="OLENA PASHKOVA (NEPTUNE.UA)" w:date="2022-11-21T13:16:00Z">
              <w:r w:rsidRPr="00783C1A">
                <w:rPr>
                  <w:rFonts w:ascii="Times New Roman" w:eastAsia="Calibri" w:hAnsi="Times New Roman" w:cs="Times New Roman"/>
                  <w:bCs/>
                  <w:lang w:val="uk-UA"/>
                  <w:rPrChange w:id="1003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038" w:author="OLENA PASHKOVA (NEPTUNE.UA)" w:date="2022-11-21T15:31:00Z">
                    <w:rPr>
                      <w:rFonts w:ascii="Times New Roman" w:eastAsia="Calibri" w:hAnsi="Times New Roman" w:cs="Times New Roman"/>
                      <w:lang w:val="uk-UA"/>
                    </w:rPr>
                  </w:rPrChange>
                </w:rPr>
                <w:tab/>
                <w:t>плата за користування вагонами;</w:t>
              </w:r>
            </w:ins>
          </w:p>
          <w:p w14:paraId="23720937" w14:textId="77777777" w:rsidR="009354B8" w:rsidRPr="00783C1A" w:rsidRDefault="00062140" w:rsidP="00062140">
            <w:pPr>
              <w:contextualSpacing/>
              <w:jc w:val="both"/>
              <w:rPr>
                <w:ins w:id="10039" w:author="OLENA PASHKOVA (NEPTUNE.UA)" w:date="2022-11-21T14:02:00Z"/>
                <w:rFonts w:ascii="Times New Roman" w:eastAsia="Calibri" w:hAnsi="Times New Roman" w:cs="Times New Roman"/>
                <w:bCs/>
                <w:rPrChange w:id="10040" w:author="OLENA PASHKOVA (NEPTUNE.UA)" w:date="2022-11-21T15:31:00Z">
                  <w:rPr>
                    <w:ins w:id="10041" w:author="OLENA PASHKOVA (NEPTUNE.UA)" w:date="2022-11-21T14:02:00Z"/>
                    <w:rFonts w:ascii="Times New Roman" w:eastAsia="Calibri" w:hAnsi="Times New Roman" w:cs="Times New Roman"/>
                    <w:lang w:val="en-US"/>
                  </w:rPr>
                </w:rPrChange>
              </w:rPr>
            </w:pPr>
            <w:ins w:id="10042" w:author="OLENA PASHKOVA (NEPTUNE.UA)" w:date="2022-11-21T13:16:00Z">
              <w:r w:rsidRPr="00783C1A">
                <w:rPr>
                  <w:rFonts w:ascii="Times New Roman" w:eastAsia="Calibri" w:hAnsi="Times New Roman" w:cs="Times New Roman"/>
                  <w:bCs/>
                  <w:lang w:val="uk-UA"/>
                  <w:rPrChange w:id="1004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044" w:author="OLENA PASHKOVA (NEPTUNE.UA)" w:date="2022-11-21T15:31:00Z">
                    <w:rPr>
                      <w:rFonts w:ascii="Times New Roman" w:eastAsia="Calibri" w:hAnsi="Times New Roman" w:cs="Times New Roman"/>
                      <w:lang w:val="uk-UA"/>
                    </w:rPr>
                  </w:rPrChange>
                </w:rPr>
                <w:tab/>
                <w:t>плата за зберігання вантажу в вагонах (у разі використання вагонів ПАТ «Укрзалізниця» на коліях «Укрзалізниці»)</w:t>
              </w:r>
            </w:ins>
            <w:ins w:id="10045" w:author="OLENA PASHKOVA (NEPTUNE.UA)" w:date="2022-11-21T14:02:00Z">
              <w:r w:rsidR="009354B8" w:rsidRPr="00783C1A">
                <w:rPr>
                  <w:rFonts w:ascii="Times New Roman" w:eastAsia="Calibri" w:hAnsi="Times New Roman" w:cs="Times New Roman"/>
                  <w:bCs/>
                  <w:rPrChange w:id="10046" w:author="OLENA PASHKOVA (NEPTUNE.UA)" w:date="2022-11-21T15:31:00Z">
                    <w:rPr>
                      <w:rFonts w:ascii="Times New Roman" w:eastAsia="Calibri" w:hAnsi="Times New Roman" w:cs="Times New Roman"/>
                      <w:lang w:val="en-US"/>
                    </w:rPr>
                  </w:rPrChange>
                </w:rPr>
                <w:t>;</w:t>
              </w:r>
            </w:ins>
          </w:p>
          <w:p w14:paraId="7C2329EB" w14:textId="7483F525" w:rsidR="00062140" w:rsidRPr="00783C1A" w:rsidRDefault="009354B8" w:rsidP="00062140">
            <w:pPr>
              <w:contextualSpacing/>
              <w:jc w:val="both"/>
              <w:rPr>
                <w:ins w:id="10047" w:author="OLENA PASHKOVA (NEPTUNE.UA)" w:date="2022-11-21T13:16:00Z"/>
                <w:rFonts w:ascii="Times New Roman" w:eastAsia="Calibri" w:hAnsi="Times New Roman" w:cs="Times New Roman"/>
                <w:bCs/>
                <w:lang w:val="uk-UA"/>
                <w:rPrChange w:id="10048" w:author="OLENA PASHKOVA (NEPTUNE.UA)" w:date="2022-11-21T15:31:00Z">
                  <w:rPr>
                    <w:ins w:id="10049" w:author="OLENA PASHKOVA (NEPTUNE.UA)" w:date="2022-11-21T13:16:00Z"/>
                    <w:rFonts w:ascii="Times New Roman" w:eastAsia="Calibri" w:hAnsi="Times New Roman" w:cs="Times New Roman"/>
                    <w:lang w:val="uk-UA"/>
                  </w:rPr>
                </w:rPrChange>
              </w:rPr>
            </w:pPr>
            <w:ins w:id="10050" w:author="OLENA PASHKOVA (NEPTUNE.UA)" w:date="2022-11-21T14:02:00Z">
              <w:r w:rsidRPr="00783C1A">
                <w:rPr>
                  <w:rFonts w:ascii="Times New Roman" w:eastAsia="Calibri" w:hAnsi="Times New Roman" w:cs="Times New Roman"/>
                  <w:bCs/>
                  <w:rPrChange w:id="10051" w:author="OLENA PASHKOVA (NEPTUNE.UA)" w:date="2022-11-21T15:31:00Z">
                    <w:rPr>
                      <w:rFonts w:ascii="Times New Roman" w:eastAsia="Calibri" w:hAnsi="Times New Roman" w:cs="Times New Roman"/>
                      <w:lang w:val="en-US"/>
                    </w:rPr>
                  </w:rPrChange>
                </w:rPr>
                <w:t xml:space="preserve">- </w:t>
              </w:r>
              <w:r w:rsidRPr="00783C1A">
                <w:rPr>
                  <w:rFonts w:ascii="Times New Roman" w:eastAsia="Calibri" w:hAnsi="Times New Roman" w:cs="Times New Roman"/>
                  <w:bCs/>
                  <w:rPrChange w:id="10052" w:author="OLENA PASHKOVA (NEPTUNE.UA)" w:date="2022-11-21T15:31:00Z">
                    <w:rPr>
                      <w:rFonts w:ascii="Times New Roman" w:eastAsia="Calibri" w:hAnsi="Times New Roman" w:cs="Times New Roman"/>
                      <w:lang w:val="en-US"/>
                    </w:rPr>
                  </w:rPrChange>
                </w:rPr>
                <w:t>інші супуні послуги або роботи</w:t>
              </w:r>
            </w:ins>
            <w:ins w:id="10053" w:author="OLENA PASHKOVA (NEPTUNE.UA)" w:date="2022-11-21T13:16:00Z">
              <w:r w:rsidR="00062140" w:rsidRPr="00783C1A">
                <w:rPr>
                  <w:rFonts w:ascii="Times New Roman" w:eastAsia="Calibri" w:hAnsi="Times New Roman" w:cs="Times New Roman"/>
                  <w:bCs/>
                </w:rPr>
                <w:t>.</w:t>
              </w:r>
              <w:del w:id="10054" w:author="Nataliya Tomaskovic" w:date="2022-08-22T16:32:00Z">
                <w:r w:rsidR="00062140" w:rsidRPr="00783C1A" w:rsidDel="009B77AC">
                  <w:rPr>
                    <w:rFonts w:ascii="Times New Roman" w:eastAsia="Calibri" w:hAnsi="Times New Roman" w:cs="Times New Roman"/>
                    <w:bCs/>
                    <w:lang w:val="uk-UA"/>
                    <w:rPrChange w:id="10055" w:author="OLENA PASHKOVA (NEPTUNE.UA)" w:date="2022-11-21T15:31:00Z">
                      <w:rPr>
                        <w:rFonts w:ascii="Times New Roman" w:eastAsia="Calibri" w:hAnsi="Times New Roman" w:cs="Times New Roman"/>
                        <w:lang w:val="uk-UA"/>
                      </w:rPr>
                    </w:rPrChange>
                  </w:rPr>
                  <w:delText>;</w:delText>
                </w:r>
              </w:del>
            </w:ins>
          </w:p>
          <w:p w14:paraId="6C0C0485" w14:textId="0A902122" w:rsidR="00062140" w:rsidRPr="00783C1A" w:rsidRDefault="00062140" w:rsidP="00062140">
            <w:pPr>
              <w:contextualSpacing/>
              <w:jc w:val="both"/>
              <w:rPr>
                <w:ins w:id="10056" w:author="OLENA PASHKOVA (NEPTUNE.UA)" w:date="2022-11-21T13:16:00Z"/>
                <w:rFonts w:ascii="Times New Roman" w:eastAsia="Calibri" w:hAnsi="Times New Roman" w:cs="Times New Roman"/>
                <w:bCs/>
                <w:lang w:val="uk-UA"/>
                <w:rPrChange w:id="10057" w:author="OLENA PASHKOVA (NEPTUNE.UA)" w:date="2022-11-21T15:31:00Z">
                  <w:rPr>
                    <w:ins w:id="10058" w:author="OLENA PASHKOVA (NEPTUNE.UA)" w:date="2022-11-21T13:16:00Z"/>
                    <w:rFonts w:ascii="Times New Roman" w:eastAsia="Calibri" w:hAnsi="Times New Roman" w:cs="Times New Roman"/>
                    <w:lang w:val="uk-UA"/>
                  </w:rPr>
                </w:rPrChange>
              </w:rPr>
            </w:pPr>
          </w:p>
          <w:p w14:paraId="06D77C36" w14:textId="4890CD30" w:rsidR="00062140" w:rsidRPr="00783C1A" w:rsidRDefault="00062140" w:rsidP="00062140">
            <w:pPr>
              <w:contextualSpacing/>
              <w:jc w:val="both"/>
              <w:rPr>
                <w:ins w:id="10059" w:author="OLENA PASHKOVA (NEPTUNE.UA)" w:date="2022-11-21T13:16:00Z"/>
                <w:rFonts w:ascii="Times New Roman" w:eastAsia="Calibri" w:hAnsi="Times New Roman" w:cs="Times New Roman"/>
                <w:bCs/>
                <w:lang w:val="uk-UA"/>
              </w:rPr>
            </w:pPr>
            <w:ins w:id="10060" w:author="OLENA PASHKOVA (NEPTUNE.UA)" w:date="2022-11-21T13:16:00Z">
              <w:r w:rsidRPr="00783C1A">
                <w:rPr>
                  <w:rFonts w:ascii="Times New Roman" w:eastAsia="Calibri" w:hAnsi="Times New Roman" w:cs="Times New Roman"/>
                  <w:bCs/>
                  <w:lang w:val="uk-UA"/>
                  <w:rPrChange w:id="10061" w:author="OLENA PASHKOVA (NEPTUNE.UA)" w:date="2022-11-21T15:31:00Z">
                    <w:rPr>
                      <w:rFonts w:ascii="Times New Roman" w:eastAsia="Calibri" w:hAnsi="Times New Roman" w:cs="Times New Roman"/>
                      <w:lang w:val="uk-UA"/>
                    </w:rPr>
                  </w:rPrChange>
                </w:rPr>
                <w:t>Підставою для розрахунків є Акт з калькуляцією витрат у відповідності з діючими правилами, тарифами і ставками ПАТ «Укрзалізниці»</w:t>
              </w:r>
            </w:ins>
            <w:ins w:id="10062" w:author="OLENA PASHKOVA (NEPTUNE.UA)" w:date="2022-11-21T13:44:00Z">
              <w:r w:rsidR="00297F99" w:rsidRPr="00783C1A">
                <w:rPr>
                  <w:rFonts w:ascii="Times New Roman" w:eastAsia="Calibri" w:hAnsi="Times New Roman" w:cs="Times New Roman"/>
                  <w:bCs/>
                  <w:lang w:val="uk-UA"/>
                  <w:rPrChange w:id="10063" w:author="OLENA PASHKOVA (NEPTUNE.UA)" w:date="2022-11-21T15:31:00Z">
                    <w:rPr>
                      <w:rFonts w:ascii="Times New Roman" w:eastAsia="Calibri" w:hAnsi="Times New Roman" w:cs="Times New Roman"/>
                      <w:lang w:val="uk-UA"/>
                    </w:rPr>
                  </w:rPrChange>
                </w:rPr>
                <w:t xml:space="preserve">, </w:t>
              </w:r>
              <w:r w:rsidR="00297F99" w:rsidRPr="00783C1A">
                <w:rPr>
                  <w:rFonts w:ascii="Times New Roman" w:eastAsia="Calibri" w:hAnsi="Times New Roman" w:cs="Times New Roman"/>
                  <w:bCs/>
                  <w:highlight w:val="yellow"/>
                  <w:lang w:val="uk-UA"/>
                  <w:rPrChange w:id="10064" w:author="OLENA PASHKOVA (NEPTUNE.UA)" w:date="2022-11-21T15:31:00Z">
                    <w:rPr>
                      <w:rFonts w:ascii="Times New Roman" w:eastAsia="Calibri" w:hAnsi="Times New Roman" w:cs="Times New Roman"/>
                      <w:lang w:val="uk-UA"/>
                    </w:rPr>
                  </w:rPrChange>
                </w:rPr>
                <w:t>«Правил</w:t>
              </w:r>
            </w:ins>
            <w:ins w:id="10065" w:author="OLENA PASHKOVA (NEPTUNE.UA)" w:date="2022-11-21T13:45:00Z">
              <w:r w:rsidR="005A4834" w:rsidRPr="00783C1A">
                <w:rPr>
                  <w:rFonts w:ascii="Times New Roman" w:eastAsia="Calibri" w:hAnsi="Times New Roman" w:cs="Times New Roman"/>
                  <w:bCs/>
                  <w:highlight w:val="yellow"/>
                  <w:lang w:val="uk-UA"/>
                  <w:rPrChange w:id="10066" w:author="OLENA PASHKOVA (NEPTUNE.UA)" w:date="2022-11-21T15:31:00Z">
                    <w:rPr>
                      <w:rFonts w:ascii="Times New Roman" w:eastAsia="Calibri" w:hAnsi="Times New Roman" w:cs="Times New Roman"/>
                      <w:lang w:val="uk-UA"/>
                    </w:rPr>
                  </w:rPrChange>
                </w:rPr>
                <w:t>ами</w:t>
              </w:r>
            </w:ins>
            <w:ins w:id="10067" w:author="OLENA PASHKOVA (NEPTUNE.UA)" w:date="2022-11-21T13:44:00Z">
              <w:r w:rsidR="00297F99" w:rsidRPr="00783C1A">
                <w:rPr>
                  <w:rFonts w:ascii="Times New Roman" w:eastAsia="Calibri" w:hAnsi="Times New Roman" w:cs="Times New Roman"/>
                  <w:bCs/>
                  <w:highlight w:val="yellow"/>
                  <w:lang w:val="uk-UA"/>
                  <w:rPrChange w:id="10068" w:author="OLENA PASHKOVA (NEPTUNE.UA)" w:date="2022-11-21T15:31:00Z">
                    <w:rPr>
                      <w:rFonts w:ascii="Times New Roman" w:eastAsia="Calibri" w:hAnsi="Times New Roman" w:cs="Times New Roman"/>
                      <w:lang w:val="uk-UA"/>
                    </w:rPr>
                  </w:rPrChange>
                </w:rPr>
                <w:t xml:space="preserve"> користування вагонами і контейнерами» та «Збірник</w:t>
              </w:r>
            </w:ins>
            <w:ins w:id="10069" w:author="OLENA PASHKOVA (NEPTUNE.UA)" w:date="2022-11-21T13:45:00Z">
              <w:r w:rsidR="005A4834" w:rsidRPr="00783C1A">
                <w:rPr>
                  <w:rFonts w:ascii="Times New Roman" w:eastAsia="Calibri" w:hAnsi="Times New Roman" w:cs="Times New Roman"/>
                  <w:bCs/>
                  <w:highlight w:val="yellow"/>
                  <w:lang w:val="uk-UA"/>
                  <w:rPrChange w:id="10070" w:author="OLENA PASHKOVA (NEPTUNE.UA)" w:date="2022-11-21T15:31:00Z">
                    <w:rPr>
                      <w:rFonts w:ascii="Times New Roman" w:eastAsia="Calibri" w:hAnsi="Times New Roman" w:cs="Times New Roman"/>
                      <w:lang w:val="uk-UA"/>
                    </w:rPr>
                  </w:rPrChange>
                </w:rPr>
                <w:t>ом</w:t>
              </w:r>
            </w:ins>
            <w:ins w:id="10071" w:author="OLENA PASHKOVA (NEPTUNE.UA)" w:date="2022-11-21T13:44:00Z">
              <w:r w:rsidR="00297F99" w:rsidRPr="00783C1A">
                <w:rPr>
                  <w:rFonts w:ascii="Times New Roman" w:eastAsia="Calibri" w:hAnsi="Times New Roman" w:cs="Times New Roman"/>
                  <w:bCs/>
                  <w:highlight w:val="yellow"/>
                  <w:lang w:val="uk-UA"/>
                  <w:rPrChange w:id="10072" w:author="OLENA PASHKOVA (NEPTUNE.UA)" w:date="2022-11-21T15:31:00Z">
                    <w:rPr>
                      <w:rFonts w:ascii="Times New Roman" w:eastAsia="Calibri" w:hAnsi="Times New Roman" w:cs="Times New Roman"/>
                      <w:lang w:val="uk-UA"/>
                    </w:rPr>
                  </w:rPrChange>
                </w:rPr>
                <w:t xml:space="preserve"> тарифів на перевезення вантажів залізничним транспортом у межах України та пов'язан</w:t>
              </w:r>
            </w:ins>
            <w:ins w:id="10073" w:author="OLENA PASHKOVA (NEPTUNE.UA)" w:date="2022-11-21T13:46:00Z">
              <w:r w:rsidR="00D54848" w:rsidRPr="00783C1A">
                <w:rPr>
                  <w:rFonts w:ascii="Times New Roman" w:eastAsia="Calibri" w:hAnsi="Times New Roman" w:cs="Times New Roman"/>
                  <w:bCs/>
                  <w:highlight w:val="yellow"/>
                  <w:lang w:val="uk-UA"/>
                  <w:rPrChange w:id="10074" w:author="OLENA PASHKOVA (NEPTUNE.UA)" w:date="2022-11-21T15:31:00Z">
                    <w:rPr>
                      <w:rFonts w:ascii="Times New Roman" w:eastAsia="Calibri" w:hAnsi="Times New Roman" w:cs="Times New Roman"/>
                      <w:lang w:val="uk-UA"/>
                    </w:rPr>
                  </w:rPrChange>
                </w:rPr>
                <w:t>і</w:t>
              </w:r>
            </w:ins>
            <w:ins w:id="10075" w:author="OLENA PASHKOVA (NEPTUNE.UA)" w:date="2022-11-21T13:44:00Z">
              <w:r w:rsidR="00297F99" w:rsidRPr="00783C1A">
                <w:rPr>
                  <w:rFonts w:ascii="Times New Roman" w:eastAsia="Calibri" w:hAnsi="Times New Roman" w:cs="Times New Roman"/>
                  <w:bCs/>
                  <w:highlight w:val="yellow"/>
                  <w:lang w:val="uk-UA"/>
                  <w:rPrChange w:id="10076" w:author="OLENA PASHKOVA (NEPTUNE.UA)" w:date="2022-11-21T15:31:00Z">
                    <w:rPr>
                      <w:rFonts w:ascii="Times New Roman" w:eastAsia="Calibri" w:hAnsi="Times New Roman" w:cs="Times New Roman"/>
                      <w:lang w:val="uk-UA"/>
                    </w:rPr>
                  </w:rPrChange>
                </w:rPr>
                <w:t xml:space="preserve"> з ними послуги»</w:t>
              </w:r>
            </w:ins>
            <w:ins w:id="10077" w:author="OLENA PASHKOVA (NEPTUNE.UA)" w:date="2022-11-21T13:16:00Z">
              <w:r w:rsidRPr="00783C1A">
                <w:rPr>
                  <w:rFonts w:ascii="Times New Roman" w:eastAsia="Calibri" w:hAnsi="Times New Roman" w:cs="Times New Roman"/>
                  <w:bCs/>
                  <w:highlight w:val="yellow"/>
                  <w:lang w:val="uk-UA"/>
                  <w:rPrChange w:id="10078" w:author="OLENA PASHKOVA (NEPTUNE.UA)" w:date="2022-11-21T15:31:00Z">
                    <w:rPr>
                      <w:rFonts w:ascii="Times New Roman" w:eastAsia="Calibri" w:hAnsi="Times New Roman" w:cs="Times New Roman"/>
                      <w:lang w:val="uk-UA"/>
                    </w:rPr>
                  </w:rPrChange>
                </w:rPr>
                <w:t>.</w:t>
              </w:r>
            </w:ins>
          </w:p>
          <w:p w14:paraId="4C561162" w14:textId="13C4C50A" w:rsidR="005609FF" w:rsidRPr="00783C1A" w:rsidRDefault="005609FF" w:rsidP="00800ED2">
            <w:pPr>
              <w:contextualSpacing/>
              <w:jc w:val="both"/>
              <w:rPr>
                <w:ins w:id="10079" w:author="OLENA PASHKOVA (NEPTUNE.UA)" w:date="2022-11-21T12:23:00Z"/>
                <w:rFonts w:ascii="Times New Roman" w:eastAsia="Calibri" w:hAnsi="Times New Roman" w:cs="Times New Roman"/>
                <w:bCs/>
                <w:lang w:val="uk-UA"/>
                <w:rPrChange w:id="10080" w:author="OLENA PASHKOVA (NEPTUNE.UA)" w:date="2022-11-21T15:31:00Z">
                  <w:rPr>
                    <w:ins w:id="10081" w:author="OLENA PASHKOVA (NEPTUNE.UA)" w:date="2022-11-21T12:23:00Z"/>
                    <w:rFonts w:ascii="Times New Roman" w:eastAsia="Calibri" w:hAnsi="Times New Roman" w:cs="Times New Roman"/>
                    <w:b/>
                    <w:lang w:val="uk-UA"/>
                  </w:rPr>
                </w:rPrChange>
              </w:rPr>
            </w:pPr>
          </w:p>
          <w:p w14:paraId="690D2518" w14:textId="5195E30C" w:rsidR="00027AEC" w:rsidRPr="00783C1A" w:rsidRDefault="0095192E" w:rsidP="00400CA9">
            <w:pPr>
              <w:contextualSpacing/>
              <w:jc w:val="both"/>
              <w:rPr>
                <w:ins w:id="10082" w:author="OLENA PASHKOVA (NEPTUNE.UA)" w:date="2022-11-21T13:37:00Z"/>
                <w:rFonts w:ascii="Times New Roman" w:eastAsia="Calibri" w:hAnsi="Times New Roman" w:cs="Times New Roman"/>
                <w:bCs/>
                <w:lang w:val="uk-UA"/>
                <w:rPrChange w:id="10083" w:author="OLENA PASHKOVA (NEPTUNE.UA)" w:date="2022-11-21T15:31:00Z">
                  <w:rPr>
                    <w:ins w:id="10084" w:author="OLENA PASHKOVA (NEPTUNE.UA)" w:date="2022-11-21T13:37:00Z"/>
                    <w:rFonts w:ascii="Times New Roman" w:eastAsia="Calibri" w:hAnsi="Times New Roman" w:cs="Times New Roman"/>
                    <w:b/>
                    <w:lang w:val="uk-UA"/>
                  </w:rPr>
                </w:rPrChange>
              </w:rPr>
            </w:pPr>
            <w:ins w:id="10085" w:author="OLENA PASHKOVA (NEPTUNE.UA)" w:date="2022-11-21T14:08:00Z">
              <w:r w:rsidRPr="00783C1A">
                <w:rPr>
                  <w:rFonts w:ascii="Times New Roman" w:eastAsia="Calibri" w:hAnsi="Times New Roman" w:cs="Times New Roman"/>
                  <w:bCs/>
                  <w:rPrChange w:id="10086" w:author="OLENA PASHKOVA (NEPTUNE.UA)" w:date="2022-11-21T15:31:00Z">
                    <w:rPr>
                      <w:rFonts w:ascii="Times New Roman" w:eastAsia="Calibri" w:hAnsi="Times New Roman" w:cs="Times New Roman"/>
                      <w:b/>
                      <w:lang w:val="en-US"/>
                    </w:rPr>
                  </w:rPrChange>
                </w:rPr>
                <w:t>11.2.2.</w:t>
              </w:r>
              <w:r w:rsidRPr="00783C1A">
                <w:rPr>
                  <w:bCs/>
                </w:rPr>
                <w:t xml:space="preserve"> </w:t>
              </w:r>
              <w:r w:rsidRPr="00783C1A">
                <w:rPr>
                  <w:rFonts w:ascii="Times New Roman" w:eastAsia="Calibri" w:hAnsi="Times New Roman" w:cs="Times New Roman"/>
                  <w:bCs/>
                  <w:lang w:val="uk-UA"/>
                  <w:rPrChange w:id="10087" w:author="OLENA PASHKOVA (NEPTUNE.UA)" w:date="2022-11-21T15:31:00Z">
                    <w:rPr>
                      <w:rFonts w:ascii="Times New Roman" w:eastAsia="Calibri" w:hAnsi="Times New Roman" w:cs="Times New Roman"/>
                      <w:b/>
                      <w:lang w:val="en-US"/>
                    </w:rPr>
                  </w:rPrChange>
                </w:rPr>
                <w:t xml:space="preserve">У разі виявлення вагонів із залишками фумігантів </w:t>
              </w:r>
            </w:ins>
            <w:ins w:id="10088" w:author="OLENA PASHKOVA (NEPTUNE.UA)" w:date="2022-11-21T14:12:00Z">
              <w:r w:rsidR="00BC2414" w:rsidRPr="00783C1A">
                <w:rPr>
                  <w:rFonts w:ascii="Times New Roman" w:eastAsia="Calibri" w:hAnsi="Times New Roman" w:cs="Times New Roman"/>
                  <w:bCs/>
                  <w:lang w:val="uk-UA"/>
                </w:rPr>
                <w:t>Замовник зобов'язаний</w:t>
              </w:r>
            </w:ins>
            <w:ins w:id="10089" w:author="OLENA PASHKOVA (NEPTUNE.UA)" w:date="2022-11-21T14:13:00Z">
              <w:r w:rsidR="00A5227E" w:rsidRPr="004C5B1D">
                <w:rPr>
                  <w:bCs/>
                </w:rPr>
                <w:t xml:space="preserve"> </w:t>
              </w:r>
              <w:r w:rsidR="00A5227E" w:rsidRPr="004C5B1D">
                <w:rPr>
                  <w:rFonts w:ascii="Times New Roman" w:eastAsia="Calibri" w:hAnsi="Times New Roman" w:cs="Times New Roman"/>
                  <w:bCs/>
                  <w:lang w:val="uk-UA"/>
                </w:rPr>
                <w:t>на протязі 5 (п’яти) банківських днів з моменту виставлення рахунку</w:t>
              </w:r>
            </w:ins>
            <w:ins w:id="10090" w:author="OLENA PASHKOVA (NEPTUNE.UA)" w:date="2022-11-21T14:12:00Z">
              <w:r w:rsidR="00BC2414" w:rsidRPr="00783C1A">
                <w:rPr>
                  <w:rFonts w:ascii="Times New Roman" w:eastAsia="Calibri" w:hAnsi="Times New Roman" w:cs="Times New Roman"/>
                  <w:bCs/>
                  <w:lang w:val="uk-UA"/>
                  <w:rPrChange w:id="10091" w:author="OLENA PASHKOVA (NEPTUNE.UA)" w:date="2022-11-21T15:31:00Z">
                    <w:rPr>
                      <w:rFonts w:ascii="Times New Roman" w:eastAsia="Calibri" w:hAnsi="Times New Roman" w:cs="Times New Roman"/>
                      <w:bCs/>
                      <w:lang w:val="uk-UA"/>
                    </w:rPr>
                  </w:rPrChange>
                </w:rPr>
                <w:t xml:space="preserve"> оплатити</w:t>
              </w:r>
              <w:r w:rsidR="00BC2414" w:rsidRPr="00783C1A">
                <w:rPr>
                  <w:rFonts w:ascii="Times New Roman" w:eastAsia="Calibri" w:hAnsi="Times New Roman" w:cs="Times New Roman"/>
                  <w:bCs/>
                  <w:lang w:val="uk-UA"/>
                  <w:rPrChange w:id="10092" w:author="OLENA PASHKOVA (NEPTUNE.UA)" w:date="2022-11-21T15:31:00Z">
                    <w:rPr>
                      <w:rFonts w:ascii="Times New Roman" w:eastAsia="Calibri" w:hAnsi="Times New Roman" w:cs="Times New Roman"/>
                      <w:bCs/>
                      <w:lang w:val="uk-UA"/>
                    </w:rPr>
                  </w:rPrChange>
                </w:rPr>
                <w:t xml:space="preserve"> </w:t>
              </w:r>
            </w:ins>
            <w:ins w:id="10093" w:author="OLENA PASHKOVA (NEPTUNE.UA)" w:date="2022-11-21T14:08:00Z">
              <w:r w:rsidRPr="00783C1A">
                <w:rPr>
                  <w:rFonts w:ascii="Times New Roman" w:eastAsia="Calibri" w:hAnsi="Times New Roman" w:cs="Times New Roman"/>
                  <w:bCs/>
                  <w:lang w:val="uk-UA"/>
                  <w:rPrChange w:id="10094" w:author="OLENA PASHKOVA (NEPTUNE.UA)" w:date="2022-11-21T15:31:00Z">
                    <w:rPr>
                      <w:rFonts w:ascii="Times New Roman" w:eastAsia="Calibri" w:hAnsi="Times New Roman" w:cs="Times New Roman"/>
                      <w:b/>
                      <w:lang w:val="en-US"/>
                    </w:rPr>
                  </w:rPrChange>
                </w:rPr>
                <w:t>Викон</w:t>
              </w:r>
            </w:ins>
            <w:ins w:id="10095" w:author="OLENA PASHKOVA (NEPTUNE.UA)" w:date="2022-11-21T14:12:00Z">
              <w:r w:rsidR="00A5227E" w:rsidRPr="00783C1A">
                <w:rPr>
                  <w:rFonts w:ascii="Times New Roman" w:eastAsia="Calibri" w:hAnsi="Times New Roman" w:cs="Times New Roman"/>
                  <w:bCs/>
                  <w:lang w:val="uk-UA"/>
                </w:rPr>
                <w:t>авцю</w:t>
              </w:r>
            </w:ins>
            <w:ins w:id="10096" w:author="OLENA PASHKOVA (NEPTUNE.UA)" w:date="2022-11-21T14:13:00Z">
              <w:r w:rsidR="00A5227E" w:rsidRPr="004C5B1D">
                <w:rPr>
                  <w:rFonts w:ascii="Times New Roman" w:eastAsia="Calibri" w:hAnsi="Times New Roman" w:cs="Times New Roman"/>
                  <w:bCs/>
                  <w:lang w:val="uk-UA"/>
                </w:rPr>
                <w:t xml:space="preserve"> завчасно обумовлені збитки </w:t>
              </w:r>
            </w:ins>
            <w:ins w:id="10097" w:author="OLENA PASHKOVA (NEPTUNE.UA)" w:date="2022-11-21T14:08:00Z">
              <w:r w:rsidRPr="00783C1A">
                <w:rPr>
                  <w:rFonts w:ascii="Times New Roman" w:eastAsia="Calibri" w:hAnsi="Times New Roman" w:cs="Times New Roman"/>
                  <w:bCs/>
                  <w:lang w:val="uk-UA"/>
                  <w:rPrChange w:id="10098" w:author="OLENA PASHKOVA (NEPTUNE.UA)" w:date="2022-11-21T15:31:00Z">
                    <w:rPr>
                      <w:rFonts w:ascii="Times New Roman" w:eastAsia="Calibri" w:hAnsi="Times New Roman" w:cs="Times New Roman"/>
                      <w:b/>
                      <w:lang w:val="en-US"/>
                    </w:rPr>
                  </w:rPrChange>
                </w:rPr>
                <w:t xml:space="preserve"> в розмірі 300,0</w:t>
              </w:r>
            </w:ins>
            <w:ins w:id="10099" w:author="OLENA PASHKOVA (NEPTUNE.UA)" w:date="2022-11-21T14:13:00Z">
              <w:r w:rsidR="00A5227E" w:rsidRPr="00783C1A">
                <w:rPr>
                  <w:rFonts w:ascii="Times New Roman" w:eastAsia="Calibri" w:hAnsi="Times New Roman" w:cs="Times New Roman"/>
                  <w:bCs/>
                  <w:lang w:val="uk-UA"/>
                </w:rPr>
                <w:t>0</w:t>
              </w:r>
            </w:ins>
            <w:ins w:id="10100" w:author="OLENA PASHKOVA (NEPTUNE.UA)" w:date="2022-11-21T14:08:00Z">
              <w:r w:rsidRPr="00783C1A">
                <w:rPr>
                  <w:rFonts w:ascii="Times New Roman" w:eastAsia="Calibri" w:hAnsi="Times New Roman" w:cs="Times New Roman"/>
                  <w:bCs/>
                  <w:lang w:val="uk-UA"/>
                  <w:rPrChange w:id="10101" w:author="OLENA PASHKOVA (NEPTUNE.UA)" w:date="2022-11-21T15:31:00Z">
                    <w:rPr>
                      <w:rFonts w:ascii="Times New Roman" w:eastAsia="Calibri" w:hAnsi="Times New Roman" w:cs="Times New Roman"/>
                      <w:b/>
                      <w:lang w:val="en-US"/>
                    </w:rPr>
                  </w:rPrChange>
                </w:rPr>
                <w:t xml:space="preserve"> доларів США за вагон на доб</w:t>
              </w:r>
            </w:ins>
            <w:ins w:id="10102" w:author="OLENA PASHKOVA (NEPTUNE.UA)" w:date="2022-11-21T14:14:00Z">
              <w:r w:rsidR="00960999" w:rsidRPr="00783C1A">
                <w:rPr>
                  <w:rFonts w:ascii="Times New Roman" w:eastAsia="Calibri" w:hAnsi="Times New Roman" w:cs="Times New Roman"/>
                  <w:bCs/>
                  <w:lang w:val="uk-UA"/>
                </w:rPr>
                <w:t xml:space="preserve">у. </w:t>
              </w:r>
              <w:r w:rsidR="00960999" w:rsidRPr="004C5B1D">
                <w:rPr>
                  <w:rFonts w:ascii="Times New Roman" w:eastAsia="Calibri" w:hAnsi="Times New Roman" w:cs="Times New Roman"/>
                  <w:bCs/>
                  <w:lang w:val="uk-UA"/>
                </w:rPr>
                <w:t>Всі витрати у зв’язку із відхиленням, на дегазацію, простій вагонів для дегазації - за рахунок Замовника.</w:t>
              </w:r>
            </w:ins>
          </w:p>
          <w:p w14:paraId="5AB6F15A" w14:textId="2DF65FCA" w:rsidR="00C02DEA" w:rsidRPr="00783C1A" w:rsidRDefault="00670F54" w:rsidP="00400CA9">
            <w:pPr>
              <w:contextualSpacing/>
              <w:jc w:val="both"/>
              <w:rPr>
                <w:ins w:id="10103" w:author="OLENA PASHKOVA (NEPTUNE.UA)" w:date="2022-11-21T14:18:00Z"/>
                <w:rFonts w:ascii="Times New Roman" w:eastAsia="Calibri" w:hAnsi="Times New Roman" w:cs="Times New Roman"/>
                <w:bCs/>
                <w:lang w:val="uk-UA"/>
                <w:rPrChange w:id="10104" w:author="OLENA PASHKOVA (NEPTUNE.UA)" w:date="2022-11-21T15:31:00Z">
                  <w:rPr>
                    <w:ins w:id="10105" w:author="OLENA PASHKOVA (NEPTUNE.UA)" w:date="2022-11-21T14:18:00Z"/>
                    <w:rFonts w:ascii="Times New Roman" w:eastAsia="Calibri" w:hAnsi="Times New Roman" w:cs="Times New Roman"/>
                    <w:b/>
                    <w:lang w:val="en-US"/>
                  </w:rPr>
                </w:rPrChange>
              </w:rPr>
            </w:pPr>
            <w:ins w:id="10106" w:author="OLENA PASHKOVA (NEPTUNE.UA)" w:date="2022-11-21T14:18:00Z">
              <w:r w:rsidRPr="00783C1A">
                <w:rPr>
                  <w:rFonts w:ascii="Times New Roman" w:eastAsia="Calibri" w:hAnsi="Times New Roman" w:cs="Times New Roman"/>
                  <w:bCs/>
                  <w:rPrChange w:id="10107" w:author="OLENA PASHKOVA (NEPTUNE.UA)" w:date="2022-11-21T15:31:00Z">
                    <w:rPr>
                      <w:rFonts w:ascii="Times New Roman" w:eastAsia="Calibri" w:hAnsi="Times New Roman" w:cs="Times New Roman"/>
                      <w:b/>
                      <w:lang w:val="en-US"/>
                    </w:rPr>
                  </w:rPrChange>
                </w:rPr>
                <w:t xml:space="preserve">11.2.3. </w:t>
              </w:r>
            </w:ins>
            <w:ins w:id="10108" w:author="OLENA PASHKOVA (NEPTUNE.UA)" w:date="2022-11-21T14:19:00Z">
              <w:r w:rsidR="005B32A0" w:rsidRPr="00783C1A">
                <w:rPr>
                  <w:rFonts w:ascii="Times New Roman" w:eastAsia="Calibri" w:hAnsi="Times New Roman" w:cs="Times New Roman"/>
                  <w:bCs/>
                  <w:lang w:val="uk-UA"/>
                  <w:rPrChange w:id="10109" w:author="OLENA PASHKOVA (NEPTUNE.UA)" w:date="2022-11-21T15:31:00Z">
                    <w:rPr>
                      <w:rFonts w:ascii="Times New Roman" w:eastAsia="Calibri" w:hAnsi="Times New Roman" w:cs="Times New Roman"/>
                      <w:b/>
                      <w:lang w:val="en-US"/>
                    </w:rPr>
                  </w:rPrChange>
                </w:rPr>
                <w:t xml:space="preserve">Замовник зобов'язаний розпорядитися некондиційним вантажем протягом 3 (трьох) днів з моменту повідомлення Виконавцем. У разі порушення встановленого цим пунктом терміну для розпорядження некондиційним вантажем, Замовник повинен сплатити Виконавцю </w:t>
              </w:r>
            </w:ins>
            <w:ins w:id="10110" w:author="OLENA PASHKOVA (NEPTUNE.UA)" w:date="2022-11-21T14:22:00Z">
              <w:r w:rsidR="00CD439F" w:rsidRPr="00783C1A">
                <w:rPr>
                  <w:rFonts w:ascii="Times New Roman" w:eastAsia="Calibri" w:hAnsi="Times New Roman" w:cs="Times New Roman"/>
                  <w:bCs/>
                  <w:lang w:val="uk-UA"/>
                </w:rPr>
                <w:t xml:space="preserve">завчасно обумовлені збитки </w:t>
              </w:r>
            </w:ins>
            <w:ins w:id="10111" w:author="OLENA PASHKOVA (NEPTUNE.UA)" w:date="2022-11-21T14:19:00Z">
              <w:r w:rsidR="005B32A0" w:rsidRPr="00783C1A">
                <w:rPr>
                  <w:rFonts w:ascii="Times New Roman" w:eastAsia="Calibri" w:hAnsi="Times New Roman" w:cs="Times New Roman"/>
                  <w:bCs/>
                  <w:lang w:val="uk-UA"/>
                  <w:rPrChange w:id="10112" w:author="OLENA PASHKOVA (NEPTUNE.UA)" w:date="2022-11-21T15:31:00Z">
                    <w:rPr>
                      <w:rFonts w:ascii="Times New Roman" w:eastAsia="Calibri" w:hAnsi="Times New Roman" w:cs="Times New Roman"/>
                      <w:b/>
                      <w:lang w:val="en-US"/>
                    </w:rPr>
                  </w:rPrChange>
                </w:rPr>
                <w:t>в сумі 50,0 доларів США за кожен вагон на добу з моменту повідомлення та до повернення вантажу.</w:t>
              </w:r>
            </w:ins>
          </w:p>
          <w:p w14:paraId="2433AFDF" w14:textId="6DEECAF6" w:rsidR="00670F54" w:rsidRPr="00783C1A" w:rsidRDefault="00670F54" w:rsidP="00400CA9">
            <w:pPr>
              <w:contextualSpacing/>
              <w:jc w:val="both"/>
              <w:rPr>
                <w:ins w:id="10113" w:author="OLENA PASHKOVA (NEPTUNE.UA)" w:date="2022-11-21T14:18:00Z"/>
                <w:rFonts w:ascii="Times New Roman" w:eastAsia="Calibri" w:hAnsi="Times New Roman" w:cs="Times New Roman"/>
                <w:bCs/>
                <w:rPrChange w:id="10114" w:author="OLENA PASHKOVA (NEPTUNE.UA)" w:date="2022-11-21T15:31:00Z">
                  <w:rPr>
                    <w:ins w:id="10115" w:author="OLENA PASHKOVA (NEPTUNE.UA)" w:date="2022-11-21T14:18:00Z"/>
                    <w:rFonts w:ascii="Times New Roman" w:eastAsia="Calibri" w:hAnsi="Times New Roman" w:cs="Times New Roman"/>
                    <w:b/>
                    <w:lang w:val="en-US"/>
                  </w:rPr>
                </w:rPrChange>
              </w:rPr>
            </w:pPr>
          </w:p>
          <w:p w14:paraId="06EDBC7A" w14:textId="16D3DF67" w:rsidR="004A40BC" w:rsidRPr="00783C1A" w:rsidRDefault="00BD2F96" w:rsidP="00400CA9">
            <w:pPr>
              <w:contextualSpacing/>
              <w:jc w:val="both"/>
              <w:rPr>
                <w:ins w:id="10116" w:author="OLENA PASHKOVA (NEPTUNE.UA)" w:date="2022-11-21T01:23:00Z"/>
                <w:rFonts w:ascii="Times New Roman" w:eastAsia="Calibri" w:hAnsi="Times New Roman" w:cs="Times New Roman"/>
                <w:bCs/>
                <w:lang w:val="uk-UA"/>
                <w:rPrChange w:id="10117" w:author="OLENA PASHKOVA (NEPTUNE.UA)" w:date="2022-11-21T15:31:00Z">
                  <w:rPr>
                    <w:ins w:id="10118" w:author="OLENA PASHKOVA (NEPTUNE.UA)" w:date="2022-11-21T01:23:00Z"/>
                    <w:rFonts w:ascii="Times New Roman" w:eastAsia="Calibri" w:hAnsi="Times New Roman" w:cs="Times New Roman"/>
                    <w:b/>
                    <w:lang w:val="uk-UA"/>
                  </w:rPr>
                </w:rPrChange>
              </w:rPr>
            </w:pPr>
            <w:ins w:id="10119" w:author="OLENA PASHKOVA (NEPTUNE.UA)" w:date="2022-11-21T14:26:00Z">
              <w:r w:rsidRPr="00783C1A">
                <w:rPr>
                  <w:rFonts w:ascii="Times New Roman" w:eastAsia="Calibri" w:hAnsi="Times New Roman" w:cs="Times New Roman"/>
                  <w:bCs/>
                  <w:rPrChange w:id="10120" w:author="OLENA PASHKOVA (NEPTUNE.UA)" w:date="2022-11-21T15:31:00Z">
                    <w:rPr>
                      <w:rFonts w:ascii="Times New Roman" w:eastAsia="Calibri" w:hAnsi="Times New Roman" w:cs="Times New Roman"/>
                      <w:b/>
                      <w:lang w:val="en-US"/>
                    </w:rPr>
                  </w:rPrChange>
                </w:rPr>
                <w:t>11.2.4.</w:t>
              </w:r>
            </w:ins>
            <w:ins w:id="10121" w:author="OLENA PASHKOVA (NEPTUNE.UA)" w:date="2022-11-21T14:27:00Z">
              <w:r w:rsidRPr="00783C1A">
                <w:rPr>
                  <w:rFonts w:ascii="Times New Roman" w:eastAsia="Calibri" w:hAnsi="Times New Roman" w:cs="Times New Roman"/>
                  <w:bCs/>
                  <w:rPrChange w:id="10122" w:author="OLENA PASHKOVA (NEPTUNE.UA)" w:date="2022-11-21T15:31:00Z">
                    <w:rPr>
                      <w:rFonts w:ascii="Times New Roman" w:eastAsia="Calibri" w:hAnsi="Times New Roman" w:cs="Times New Roman"/>
                      <w:b/>
                      <w:lang w:val="en-US"/>
                    </w:rPr>
                  </w:rPrChange>
                </w:rPr>
                <w:t xml:space="preserve"> </w:t>
              </w:r>
            </w:ins>
            <w:ins w:id="10123" w:author="OLENA PASHKOVA (NEPTUNE.UA)" w:date="2022-11-21T04:25:00Z">
              <w:r w:rsidR="006620FC" w:rsidRPr="00783C1A">
                <w:rPr>
                  <w:rFonts w:ascii="Times New Roman" w:eastAsia="Calibri" w:hAnsi="Times New Roman" w:cs="Times New Roman"/>
                  <w:bCs/>
                  <w:lang w:val="uk-UA"/>
                  <w:rPrChange w:id="10124" w:author="OLENA PASHKOVA (NEPTUNE.UA)" w:date="2022-11-21T15:31:00Z">
                    <w:rPr>
                      <w:rFonts w:ascii="Times New Roman" w:eastAsia="Calibri" w:hAnsi="Times New Roman" w:cs="Times New Roman"/>
                      <w:b/>
                      <w:lang w:val="uk-UA"/>
                    </w:rPr>
                  </w:rPrChange>
                </w:rPr>
                <w:t>Усі додаткові витрати</w:t>
              </w:r>
            </w:ins>
            <w:ins w:id="10125" w:author="OLENA PASHKOVA (NEPTUNE.UA)" w:date="2022-11-21T14:47:00Z">
              <w:r w:rsidR="00AA02D4" w:rsidRPr="00783C1A">
                <w:rPr>
                  <w:rFonts w:ascii="Times New Roman" w:eastAsia="Calibri" w:hAnsi="Times New Roman" w:cs="Times New Roman"/>
                  <w:bCs/>
                  <w:lang w:val="uk-UA"/>
                </w:rPr>
                <w:t xml:space="preserve"> та</w:t>
              </w:r>
              <w:r w:rsidR="001E28E3" w:rsidRPr="004C5B1D">
                <w:rPr>
                  <w:rFonts w:ascii="Times New Roman" w:eastAsia="Calibri" w:hAnsi="Times New Roman" w:cs="Times New Roman"/>
                  <w:bCs/>
                  <w:lang w:val="uk-UA"/>
                </w:rPr>
                <w:t xml:space="preserve"> збитки</w:t>
              </w:r>
            </w:ins>
            <w:ins w:id="10126" w:author="OLENA PASHKOVA (NEPTUNE.UA)" w:date="2022-11-21T04:25:00Z">
              <w:r w:rsidR="006620FC" w:rsidRPr="00783C1A">
                <w:rPr>
                  <w:rFonts w:ascii="Times New Roman" w:eastAsia="Calibri" w:hAnsi="Times New Roman" w:cs="Times New Roman"/>
                  <w:bCs/>
                  <w:lang w:val="uk-UA"/>
                  <w:rPrChange w:id="10127" w:author="OLENA PASHKOVA (NEPTUNE.UA)" w:date="2022-11-21T15:31:00Z">
                    <w:rPr>
                      <w:rFonts w:ascii="Times New Roman" w:eastAsia="Calibri" w:hAnsi="Times New Roman" w:cs="Times New Roman"/>
                      <w:b/>
                      <w:lang w:val="uk-UA"/>
                    </w:rPr>
                  </w:rPrChange>
                </w:rPr>
                <w:t xml:space="preserve">, які виникли у Виконавця під час надання послуг (окрім тих що виникли через бездіяльність/неналежну діяльність </w:t>
              </w:r>
              <w:r w:rsidR="006620FC" w:rsidRPr="00783C1A">
                <w:rPr>
                  <w:rFonts w:ascii="Times New Roman" w:eastAsia="Calibri" w:hAnsi="Times New Roman" w:cs="Times New Roman"/>
                  <w:bCs/>
                  <w:lang w:val="uk-UA"/>
                  <w:rPrChange w:id="10128" w:author="OLENA PASHKOVA (NEPTUNE.UA)" w:date="2022-11-21T15:31:00Z">
                    <w:rPr>
                      <w:rFonts w:ascii="Times New Roman" w:eastAsia="Calibri" w:hAnsi="Times New Roman" w:cs="Times New Roman"/>
                      <w:b/>
                      <w:lang w:val="uk-UA"/>
                    </w:rPr>
                  </w:rPrChange>
                </w:rPr>
                <w:lastRenderedPageBreak/>
                <w:t>Виконавця) та  які не передбачені цим Договором,</w:t>
              </w:r>
            </w:ins>
            <w:ins w:id="10129" w:author="OLENA PASHKOVA (NEPTUNE.UA)" w:date="2022-11-21T14:57:00Z">
              <w:r w:rsidR="00D705B5" w:rsidRPr="00783C1A">
                <w:rPr>
                  <w:bCs/>
                </w:rPr>
                <w:t xml:space="preserve"> </w:t>
              </w:r>
              <w:r w:rsidR="00D705B5" w:rsidRPr="00783C1A">
                <w:rPr>
                  <w:rFonts w:ascii="Times New Roman" w:eastAsia="Calibri" w:hAnsi="Times New Roman" w:cs="Times New Roman"/>
                  <w:bCs/>
                  <w:lang w:val="uk-UA"/>
                  <w:rPrChange w:id="10130" w:author="OLENA PASHKOVA (NEPTUNE.UA)" w:date="2022-11-21T15:31:00Z">
                    <w:rPr>
                      <w:rFonts w:ascii="Times New Roman" w:eastAsia="Calibri" w:hAnsi="Times New Roman" w:cs="Times New Roman"/>
                      <w:bCs/>
                      <w:lang w:val="uk-UA"/>
                    </w:rPr>
                  </w:rPrChange>
                </w:rPr>
                <w:t>шкоду, завдану Виконавцеві внаслідок деліктних зобов’язань третіх сторін</w:t>
              </w:r>
              <w:r w:rsidR="0095324E" w:rsidRPr="00783C1A">
                <w:rPr>
                  <w:rFonts w:ascii="Times New Roman" w:eastAsia="Calibri" w:hAnsi="Times New Roman" w:cs="Times New Roman"/>
                  <w:bCs/>
                  <w:lang w:val="uk-UA"/>
                  <w:rPrChange w:id="10131" w:author="OLENA PASHKOVA (NEPTUNE.UA)" w:date="2022-11-21T15:31:00Z">
                    <w:rPr>
                      <w:rFonts w:ascii="Times New Roman" w:eastAsia="Calibri" w:hAnsi="Times New Roman" w:cs="Times New Roman"/>
                      <w:bCs/>
                      <w:lang w:val="uk-UA"/>
                    </w:rPr>
                  </w:rPrChange>
                </w:rPr>
                <w:t xml:space="preserve">, </w:t>
              </w:r>
            </w:ins>
            <w:ins w:id="10132" w:author="OLENA PASHKOVA (NEPTUNE.UA)" w:date="2022-11-21T04:25:00Z">
              <w:r w:rsidR="006620FC" w:rsidRPr="00783C1A">
                <w:rPr>
                  <w:rFonts w:ascii="Times New Roman" w:eastAsia="Calibri" w:hAnsi="Times New Roman" w:cs="Times New Roman"/>
                  <w:bCs/>
                  <w:lang w:val="uk-UA"/>
                  <w:rPrChange w:id="10133" w:author="OLENA PASHKOVA (NEPTUNE.UA)" w:date="2022-11-21T15:31:00Z">
                    <w:rPr>
                      <w:rFonts w:ascii="Times New Roman" w:eastAsia="Calibri" w:hAnsi="Times New Roman" w:cs="Times New Roman"/>
                      <w:b/>
                      <w:lang w:val="uk-UA"/>
                    </w:rPr>
                  </w:rPrChange>
                </w:rPr>
                <w:t xml:space="preserve"> </w:t>
              </w:r>
            </w:ins>
            <w:ins w:id="10134" w:author="OLENA PASHKOVA (NEPTUNE.UA)" w:date="2022-11-21T14:54:00Z">
              <w:r w:rsidR="000C717C" w:rsidRPr="00783C1A">
                <w:rPr>
                  <w:rFonts w:ascii="Times New Roman" w:eastAsia="Calibri" w:hAnsi="Times New Roman" w:cs="Times New Roman"/>
                  <w:bCs/>
                  <w:lang w:val="uk-UA"/>
                </w:rPr>
                <w:t xml:space="preserve">якщо внаслідок </w:t>
              </w:r>
              <w:r w:rsidR="000C717C" w:rsidRPr="004C5B1D">
                <w:rPr>
                  <w:rFonts w:ascii="Times New Roman" w:eastAsia="Calibri" w:hAnsi="Times New Roman" w:cs="Times New Roman"/>
                  <w:bCs/>
                  <w:lang w:val="uk-UA"/>
                </w:rPr>
                <w:t>дій або бездіяльності Замовника чи інших осіб Виконавець зазнав збитків</w:t>
              </w:r>
            </w:ins>
            <w:ins w:id="10135" w:author="OLENA PASHKOVA (NEPTUNE.UA)" w:date="2022-11-21T14:57:00Z">
              <w:r w:rsidR="00D705B5" w:rsidRPr="004C5B1D">
                <w:rPr>
                  <w:rFonts w:ascii="Times New Roman" w:eastAsia="Calibri" w:hAnsi="Times New Roman" w:cs="Times New Roman"/>
                  <w:bCs/>
                  <w:lang w:val="uk-UA"/>
                </w:rPr>
                <w:t xml:space="preserve">, </w:t>
              </w:r>
            </w:ins>
            <w:ins w:id="10136" w:author="OLENA PASHKOVA (NEPTUNE.UA)" w:date="2022-11-21T14:54:00Z">
              <w:r w:rsidR="000C717C" w:rsidRPr="0064263B">
                <w:rPr>
                  <w:rFonts w:ascii="Times New Roman" w:eastAsia="Calibri" w:hAnsi="Times New Roman" w:cs="Times New Roman"/>
                  <w:bCs/>
                  <w:lang w:val="uk-UA"/>
                </w:rPr>
                <w:t xml:space="preserve"> </w:t>
              </w:r>
            </w:ins>
            <w:ins w:id="10137" w:author="OLENA PASHKOVA (NEPTUNE.UA)" w:date="2022-11-21T14:56:00Z">
              <w:r w:rsidR="00DA1F0C" w:rsidRPr="0064263B">
                <w:rPr>
                  <w:rFonts w:ascii="Times New Roman" w:eastAsia="Calibri" w:hAnsi="Times New Roman" w:cs="Times New Roman"/>
                  <w:bCs/>
                  <w:lang w:val="uk-UA"/>
                </w:rPr>
                <w:t xml:space="preserve">- </w:t>
              </w:r>
            </w:ins>
            <w:ins w:id="10138" w:author="OLENA PASHKOVA (NEPTUNE.UA)" w:date="2022-11-21T04:25:00Z">
              <w:r w:rsidR="006620FC" w:rsidRPr="00783C1A">
                <w:rPr>
                  <w:rFonts w:ascii="Times New Roman" w:eastAsia="Calibri" w:hAnsi="Times New Roman" w:cs="Times New Roman"/>
                  <w:bCs/>
                  <w:lang w:val="uk-UA"/>
                  <w:rPrChange w:id="10139" w:author="OLENA PASHKOVA (NEPTUNE.UA)" w:date="2022-11-21T15:31:00Z">
                    <w:rPr>
                      <w:rFonts w:ascii="Times New Roman" w:eastAsia="Calibri" w:hAnsi="Times New Roman" w:cs="Times New Roman"/>
                      <w:b/>
                      <w:lang w:val="uk-UA"/>
                    </w:rPr>
                  </w:rPrChange>
                </w:rPr>
                <w:t>такі витрати</w:t>
              </w:r>
            </w:ins>
            <w:ins w:id="10140" w:author="OLENA PASHKOVA (NEPTUNE.UA)" w:date="2022-11-21T14:56:00Z">
              <w:r w:rsidR="00DA1F0C" w:rsidRPr="00783C1A">
                <w:rPr>
                  <w:rFonts w:ascii="Times New Roman" w:eastAsia="Calibri" w:hAnsi="Times New Roman" w:cs="Times New Roman"/>
                  <w:bCs/>
                  <w:lang w:val="uk-UA"/>
                </w:rPr>
                <w:t xml:space="preserve"> та збитки </w:t>
              </w:r>
            </w:ins>
            <w:ins w:id="10141" w:author="OLENA PASHKOVA (NEPTUNE.UA)" w:date="2022-11-21T04:25:00Z">
              <w:r w:rsidR="006620FC" w:rsidRPr="00783C1A">
                <w:rPr>
                  <w:rFonts w:ascii="Times New Roman" w:eastAsia="Calibri" w:hAnsi="Times New Roman" w:cs="Times New Roman"/>
                  <w:bCs/>
                  <w:lang w:val="uk-UA"/>
                  <w:rPrChange w:id="10142" w:author="OLENA PASHKOVA (NEPTUNE.UA)" w:date="2022-11-21T15:31:00Z">
                    <w:rPr>
                      <w:rFonts w:ascii="Times New Roman" w:eastAsia="Calibri" w:hAnsi="Times New Roman" w:cs="Times New Roman"/>
                      <w:b/>
                      <w:lang w:val="uk-UA"/>
                    </w:rPr>
                  </w:rPrChange>
                </w:rPr>
                <w:t xml:space="preserve"> Замовник зобов’язується відшкодувати Виконавцю </w:t>
              </w:r>
            </w:ins>
            <w:ins w:id="10143" w:author="OLENA PASHKOVA (NEPTUNE.UA)" w:date="2022-11-21T13:42:00Z">
              <w:r w:rsidR="00AA070C" w:rsidRPr="00783C1A">
                <w:rPr>
                  <w:rFonts w:ascii="Times New Roman" w:eastAsia="Calibri" w:hAnsi="Times New Roman" w:cs="Times New Roman"/>
                  <w:bCs/>
                  <w:lang w:val="uk-UA"/>
                  <w:rPrChange w:id="10144" w:author="OLENA PASHKOVA (NEPTUNE.UA)" w:date="2022-11-21T15:31:00Z">
                    <w:rPr>
                      <w:rFonts w:ascii="Times New Roman" w:eastAsia="Calibri" w:hAnsi="Times New Roman" w:cs="Times New Roman"/>
                      <w:b/>
                      <w:lang w:val="uk-UA"/>
                    </w:rPr>
                  </w:rPrChange>
                </w:rPr>
                <w:t>у повному обсязі протягом п’яти банківських днів з моменту виставлення відповідного рахунку Виконавцем</w:t>
              </w:r>
              <w:r w:rsidR="00AA070C" w:rsidRPr="00783C1A">
                <w:rPr>
                  <w:rFonts w:ascii="Times New Roman" w:eastAsia="Calibri" w:hAnsi="Times New Roman" w:cs="Times New Roman"/>
                  <w:bCs/>
                  <w:lang w:val="uk-UA"/>
                  <w:rPrChange w:id="10145" w:author="OLENA PASHKOVA (NEPTUNE.UA)" w:date="2022-11-21T15:31:00Z">
                    <w:rPr>
                      <w:rFonts w:ascii="Times New Roman" w:eastAsia="Calibri" w:hAnsi="Times New Roman" w:cs="Times New Roman"/>
                      <w:b/>
                      <w:lang w:val="uk-UA"/>
                    </w:rPr>
                  </w:rPrChange>
                </w:rPr>
                <w:t>.</w:t>
              </w:r>
            </w:ins>
          </w:p>
          <w:p w14:paraId="6650DCCD" w14:textId="77777777" w:rsidR="00171548" w:rsidRPr="00783C1A" w:rsidRDefault="00171548" w:rsidP="00400CA9">
            <w:pPr>
              <w:contextualSpacing/>
              <w:jc w:val="both"/>
              <w:rPr>
                <w:ins w:id="10146" w:author="OLENA PASHKOVA (NEPTUNE.UA)" w:date="2022-11-21T12:22:00Z"/>
                <w:rFonts w:ascii="Times New Roman" w:eastAsia="Calibri" w:hAnsi="Times New Roman" w:cs="Times New Roman"/>
                <w:bCs/>
                <w:lang w:val="uk-UA"/>
                <w:rPrChange w:id="10147" w:author="OLENA PASHKOVA (NEPTUNE.UA)" w:date="2022-11-21T15:31:00Z">
                  <w:rPr>
                    <w:ins w:id="10148" w:author="OLENA PASHKOVA (NEPTUNE.UA)" w:date="2022-11-21T12:22:00Z"/>
                    <w:rFonts w:ascii="Times New Roman" w:eastAsia="Calibri" w:hAnsi="Times New Roman" w:cs="Times New Roman"/>
                    <w:b/>
                    <w:lang w:val="uk-UA"/>
                  </w:rPr>
                </w:rPrChange>
              </w:rPr>
            </w:pPr>
          </w:p>
          <w:p w14:paraId="1D6C7FCB" w14:textId="18A37FC3" w:rsidR="00B7046D" w:rsidRPr="00783C1A" w:rsidRDefault="00BD2F96" w:rsidP="00400CA9">
            <w:pPr>
              <w:contextualSpacing/>
              <w:jc w:val="both"/>
              <w:rPr>
                <w:ins w:id="10149" w:author="OLENA PASHKOVA (NEPTUNE.UA)" w:date="2022-11-21T12:33:00Z"/>
                <w:rFonts w:ascii="Times New Roman" w:eastAsia="Calibri" w:hAnsi="Times New Roman" w:cs="Times New Roman"/>
                <w:bCs/>
                <w:lang w:val="uk-UA"/>
                <w:rPrChange w:id="10150" w:author="OLENA PASHKOVA (NEPTUNE.UA)" w:date="2022-11-21T15:31:00Z">
                  <w:rPr>
                    <w:ins w:id="10151" w:author="OLENA PASHKOVA (NEPTUNE.UA)" w:date="2022-11-21T12:33:00Z"/>
                    <w:rFonts w:ascii="Times New Roman" w:eastAsia="Calibri" w:hAnsi="Times New Roman" w:cs="Times New Roman"/>
                    <w:b/>
                    <w:lang w:val="uk-UA"/>
                  </w:rPr>
                </w:rPrChange>
              </w:rPr>
            </w:pPr>
            <w:ins w:id="10152" w:author="OLENA PASHKOVA (NEPTUNE.UA)" w:date="2022-11-21T14:27:00Z">
              <w:r w:rsidRPr="00783C1A">
                <w:rPr>
                  <w:rFonts w:ascii="Times New Roman" w:eastAsia="Calibri" w:hAnsi="Times New Roman" w:cs="Times New Roman"/>
                  <w:bCs/>
                  <w:rPrChange w:id="10153" w:author="OLENA PASHKOVA (NEPTUNE.UA)" w:date="2022-11-21T15:31:00Z">
                    <w:rPr>
                      <w:rFonts w:ascii="Times New Roman" w:eastAsia="Calibri" w:hAnsi="Times New Roman" w:cs="Times New Roman"/>
                      <w:b/>
                      <w:lang w:val="en-US"/>
                    </w:rPr>
                  </w:rPrChange>
                </w:rPr>
                <w:t>11.2.5.</w:t>
              </w:r>
            </w:ins>
            <w:ins w:id="10154" w:author="OLENA PASHKOVA (NEPTUNE.UA)" w:date="2022-11-21T14:33:00Z">
              <w:r w:rsidR="00653D97" w:rsidRPr="00783C1A">
                <w:rPr>
                  <w:bCs/>
                </w:rPr>
                <w:t xml:space="preserve"> </w:t>
              </w:r>
              <w:r w:rsidR="00653D97" w:rsidRPr="00783C1A">
                <w:rPr>
                  <w:rFonts w:ascii="Times New Roman" w:eastAsia="Calibri" w:hAnsi="Times New Roman" w:cs="Times New Roman"/>
                  <w:bCs/>
                  <w:lang w:val="uk-UA"/>
                  <w:rPrChange w:id="10155" w:author="OLENA PASHKOVA (NEPTUNE.UA)" w:date="2022-11-21T15:31:00Z">
                    <w:rPr>
                      <w:rFonts w:ascii="Times New Roman" w:eastAsia="Calibri" w:hAnsi="Times New Roman" w:cs="Times New Roman"/>
                      <w:b/>
                      <w:lang w:val="en-US"/>
                    </w:rPr>
                  </w:rPrChange>
                </w:rPr>
                <w:t>Якщо Замовник затримує оплату послуг, Замовник сплачує Виконавцю відсотки за основною ставкою</w:t>
              </w:r>
            </w:ins>
            <w:ins w:id="10156" w:author="OLENA PASHKOVA (NEPTUNE.UA)" w:date="2022-11-21T14:35:00Z">
              <w:r w:rsidR="00F2520A" w:rsidRPr="00783C1A">
                <w:rPr>
                  <w:rFonts w:ascii="Times New Roman" w:eastAsia="Calibri" w:hAnsi="Times New Roman" w:cs="Times New Roman"/>
                  <w:bCs/>
                  <w:lang w:val="uk-UA"/>
                </w:rPr>
                <w:t xml:space="preserve"> </w:t>
              </w:r>
              <w:r w:rsidR="00CD338F" w:rsidRPr="004C5B1D">
                <w:rPr>
                  <w:rFonts w:ascii="Times New Roman" w:eastAsia="Calibri" w:hAnsi="Times New Roman" w:cs="Times New Roman"/>
                  <w:bCs/>
                  <w:lang w:val="uk-UA"/>
                </w:rPr>
                <w:t xml:space="preserve">та </w:t>
              </w:r>
            </w:ins>
            <w:ins w:id="10157" w:author="OLENA PASHKOVA (NEPTUNE.UA)" w:date="2022-11-21T14:33:00Z">
              <w:r w:rsidR="00653D97" w:rsidRPr="00783C1A">
                <w:rPr>
                  <w:rFonts w:ascii="Times New Roman" w:eastAsia="Calibri" w:hAnsi="Times New Roman" w:cs="Times New Roman"/>
                  <w:bCs/>
                  <w:lang w:val="uk-UA"/>
                  <w:rPrChange w:id="10158" w:author="OLENA PASHKOVA (NEPTUNE.UA)" w:date="2022-11-21T15:31:00Z">
                    <w:rPr>
                      <w:rFonts w:ascii="Times New Roman" w:eastAsia="Calibri" w:hAnsi="Times New Roman" w:cs="Times New Roman"/>
                      <w:b/>
                      <w:lang w:val="en-US"/>
                    </w:rPr>
                  </w:rPrChange>
                </w:rPr>
                <w:t>2,5% річних від суми непогашеного залишку. При передоплаті відсотки не нараховуються.</w:t>
              </w:r>
            </w:ins>
          </w:p>
          <w:p w14:paraId="3978A52B" w14:textId="77777777" w:rsidR="00D22268" w:rsidRPr="00783C1A" w:rsidRDefault="00D22268" w:rsidP="00400CA9">
            <w:pPr>
              <w:contextualSpacing/>
              <w:jc w:val="both"/>
              <w:rPr>
                <w:ins w:id="10159" w:author="OLENA PASHKOVA (NEPTUNE.UA)" w:date="2022-11-21T14:01:00Z"/>
                <w:rFonts w:ascii="Times New Roman" w:eastAsia="Calibri" w:hAnsi="Times New Roman" w:cs="Times New Roman"/>
                <w:bCs/>
                <w:lang w:val="uk-UA"/>
                <w:rPrChange w:id="10160" w:author="OLENA PASHKOVA (NEPTUNE.UA)" w:date="2022-11-21T15:31:00Z">
                  <w:rPr>
                    <w:ins w:id="10161" w:author="OLENA PASHKOVA (NEPTUNE.UA)" w:date="2022-11-21T14:01:00Z"/>
                    <w:rFonts w:ascii="Times New Roman" w:eastAsia="Calibri" w:hAnsi="Times New Roman" w:cs="Times New Roman"/>
                    <w:b/>
                    <w:lang w:val="uk-UA"/>
                  </w:rPr>
                </w:rPrChange>
              </w:rPr>
            </w:pPr>
          </w:p>
          <w:p w14:paraId="6575114B" w14:textId="21D982AE" w:rsidR="00400CA9" w:rsidRPr="00783C1A" w:rsidRDefault="0097375A" w:rsidP="003B1A3E">
            <w:pPr>
              <w:contextualSpacing/>
              <w:jc w:val="both"/>
              <w:rPr>
                <w:rFonts w:ascii="Times New Roman" w:eastAsia="Calibri" w:hAnsi="Times New Roman" w:cs="Times New Roman"/>
                <w:bCs/>
                <w:lang w:val="uk-UA"/>
                <w:rPrChange w:id="10162" w:author="OLENA PASHKOVA (NEPTUNE.UA)" w:date="2022-11-21T15:31:00Z">
                  <w:rPr>
                    <w:rFonts w:ascii="Times New Roman" w:eastAsia="Calibri" w:hAnsi="Times New Roman" w:cs="Times New Roman"/>
                    <w:lang w:val="uk-UA"/>
                  </w:rPr>
                </w:rPrChange>
              </w:rPr>
            </w:pPr>
            <w:ins w:id="10163" w:author="OLENA PASHKOVA (NEPTUNE.UA)" w:date="2022-11-21T14:42:00Z">
              <w:r w:rsidRPr="00783C1A">
                <w:rPr>
                  <w:rFonts w:ascii="Times New Roman" w:eastAsia="Calibri" w:hAnsi="Times New Roman" w:cs="Times New Roman"/>
                  <w:bCs/>
                  <w:lang w:val="uk-UA"/>
                  <w:rPrChange w:id="10164" w:author="OLENA PASHKOVA (NEPTUNE.UA)" w:date="2022-11-21T15:31:00Z">
                    <w:rPr>
                      <w:rFonts w:ascii="Times New Roman" w:eastAsia="Calibri" w:hAnsi="Times New Roman" w:cs="Times New Roman"/>
                      <w:b/>
                      <w:lang w:val="uk-UA"/>
                    </w:rPr>
                  </w:rPrChange>
                </w:rPr>
                <w:t>11.2.6.</w:t>
              </w:r>
            </w:ins>
            <w:ins w:id="10165" w:author="OLENA PASHKOVA (NEPTUNE.UA)" w:date="2022-11-21T14:43:00Z">
              <w:r w:rsidR="003B1A3E" w:rsidRPr="00783C1A" w:rsidDel="005B32A0">
                <w:rPr>
                  <w:rFonts w:ascii="Times New Roman" w:eastAsia="Calibri" w:hAnsi="Times New Roman" w:cs="Times New Roman"/>
                  <w:bCs/>
                  <w:lang w:val="uk-UA"/>
                  <w:rPrChange w:id="10166" w:author="OLENA PASHKOVA (NEPTUNE.UA)" w:date="2022-11-21T15:31:00Z">
                    <w:rPr>
                      <w:rFonts w:ascii="Times New Roman" w:eastAsia="Calibri" w:hAnsi="Times New Roman" w:cs="Times New Roman"/>
                      <w:b/>
                      <w:lang w:val="uk-UA"/>
                    </w:rPr>
                  </w:rPrChange>
                </w:rPr>
                <w:t xml:space="preserve"> </w:t>
              </w:r>
            </w:ins>
            <w:r w:rsidR="00400CA9" w:rsidRPr="00783C1A">
              <w:rPr>
                <w:rFonts w:ascii="Times New Roman" w:eastAsia="Calibri" w:hAnsi="Times New Roman" w:cs="Times New Roman"/>
                <w:bCs/>
                <w:lang w:val="uk-UA"/>
              </w:rPr>
              <w:t xml:space="preserve">Замовник зобов'язується на вибір Виконавця, або забезпечити виведення Судна на рейд Порту або сплатити </w:t>
            </w:r>
            <w:ins w:id="10167" w:author="OLENA PASHKOVA (NEPTUNE.UA)" w:date="2022-11-21T14:45:00Z">
              <w:r w:rsidR="00B51FCD" w:rsidRPr="00783C1A">
                <w:rPr>
                  <w:rFonts w:ascii="Times New Roman" w:eastAsia="Calibri" w:hAnsi="Times New Roman" w:cs="Times New Roman"/>
                  <w:bCs/>
                  <w:lang w:val="uk-UA"/>
                  <w:rPrChange w:id="10168" w:author="OLENA PASHKOVA (NEPTUNE.UA)" w:date="2022-11-21T15:31:00Z">
                    <w:rPr>
                      <w:rFonts w:ascii="Times New Roman" w:eastAsia="Calibri" w:hAnsi="Times New Roman" w:cs="Times New Roman"/>
                      <w:lang w:val="uk-UA"/>
                    </w:rPr>
                  </w:rPrChange>
                </w:rPr>
                <w:t xml:space="preserve">завчасно погоджені збитки </w:t>
              </w:r>
            </w:ins>
            <w:del w:id="10169" w:author="OLENA PASHKOVA (NEPTUNE.UA)" w:date="2022-11-21T14:45:00Z">
              <w:r w:rsidR="00400CA9" w:rsidRPr="00783C1A" w:rsidDel="00B51FCD">
                <w:rPr>
                  <w:rFonts w:ascii="Times New Roman" w:eastAsia="Calibri" w:hAnsi="Times New Roman" w:cs="Times New Roman"/>
                  <w:bCs/>
                  <w:lang w:val="uk-UA"/>
                  <w:rPrChange w:id="10170" w:author="OLENA PASHKOVA (NEPTUNE.UA)" w:date="2022-11-21T15:31:00Z">
                    <w:rPr>
                      <w:rFonts w:ascii="Times New Roman" w:eastAsia="Calibri" w:hAnsi="Times New Roman" w:cs="Times New Roman"/>
                      <w:lang w:val="uk-UA"/>
                    </w:rPr>
                  </w:rPrChange>
                </w:rPr>
                <w:delText xml:space="preserve">пеню </w:delText>
              </w:r>
            </w:del>
            <w:r w:rsidR="00400CA9" w:rsidRPr="00783C1A">
              <w:rPr>
                <w:rFonts w:ascii="Times New Roman" w:eastAsia="Calibri" w:hAnsi="Times New Roman" w:cs="Times New Roman"/>
                <w:bCs/>
                <w:lang w:val="uk-UA"/>
                <w:rPrChange w:id="10171" w:author="OLENA PASHKOVA (NEPTUNE.UA)" w:date="2022-11-21T15:31:00Z">
                  <w:rPr>
                    <w:rFonts w:ascii="Times New Roman" w:eastAsia="Calibri" w:hAnsi="Times New Roman" w:cs="Times New Roman"/>
                    <w:lang w:val="uk-UA"/>
                  </w:rPr>
                </w:rPrChange>
              </w:rPr>
              <w:t xml:space="preserve">в розмірі </w:t>
            </w:r>
            <w:r w:rsidR="00400CA9" w:rsidRPr="00783C1A">
              <w:rPr>
                <w:rFonts w:ascii="Times New Roman" w:eastAsia="Calibri" w:hAnsi="Times New Roman" w:cs="Times New Roman"/>
                <w:bCs/>
                <w:highlight w:val="yellow"/>
                <w:rPrChange w:id="10172" w:author="OLENA PASHKOVA (NEPTUNE.UA)" w:date="2022-11-21T15:31:00Z">
                  <w:rPr>
                    <w:rFonts w:ascii="Times New Roman" w:eastAsia="Calibri" w:hAnsi="Times New Roman" w:cs="Times New Roman"/>
                    <w:highlight w:val="yellow"/>
                  </w:rPr>
                </w:rPrChange>
              </w:rPr>
              <w:t>500,00</w:t>
            </w:r>
            <w:r w:rsidR="00400CA9" w:rsidRPr="00783C1A">
              <w:rPr>
                <w:rFonts w:ascii="Times New Roman" w:eastAsia="Calibri" w:hAnsi="Times New Roman" w:cs="Times New Roman"/>
                <w:bCs/>
                <w:lang w:val="uk-UA"/>
                <w:rPrChange w:id="10173" w:author="OLENA PASHKOVA (NEPTUNE.UA)" w:date="2022-11-21T15:31:00Z">
                  <w:rPr>
                    <w:rFonts w:ascii="Times New Roman" w:eastAsia="Calibri" w:hAnsi="Times New Roman" w:cs="Times New Roman"/>
                    <w:lang w:val="uk-UA"/>
                  </w:rPr>
                </w:rPrChange>
              </w:rPr>
              <w:t xml:space="preserve"> доларів США за кожну годину простою (зупинки) Терміналу.</w:t>
            </w:r>
          </w:p>
          <w:p w14:paraId="5725468F" w14:textId="77777777" w:rsidR="00400CA9" w:rsidRPr="00783C1A" w:rsidRDefault="00400CA9" w:rsidP="00400CA9">
            <w:pPr>
              <w:contextualSpacing/>
              <w:jc w:val="both"/>
              <w:rPr>
                <w:rFonts w:ascii="Times New Roman" w:eastAsia="Calibri" w:hAnsi="Times New Roman" w:cs="Times New Roman"/>
                <w:bCs/>
                <w:lang w:val="uk-UA"/>
                <w:rPrChange w:id="1017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175" w:author="OLENA PASHKOVA (NEPTUNE.UA)" w:date="2022-11-21T15:31:00Z">
                  <w:rPr>
                    <w:rFonts w:ascii="Times New Roman" w:eastAsia="Calibri" w:hAnsi="Times New Roman" w:cs="Times New Roman"/>
                    <w:lang w:val="uk-UA"/>
                  </w:rPr>
                </w:rPrChange>
              </w:rPr>
              <w:t>У випадку:</w:t>
            </w:r>
          </w:p>
          <w:p w14:paraId="4C10AD65" w14:textId="77777777" w:rsidR="00400CA9" w:rsidRPr="00783C1A" w:rsidRDefault="00400CA9" w:rsidP="00400CA9">
            <w:pPr>
              <w:contextualSpacing/>
              <w:jc w:val="both"/>
              <w:rPr>
                <w:rFonts w:ascii="Times New Roman" w:eastAsia="Calibri" w:hAnsi="Times New Roman" w:cs="Times New Roman"/>
                <w:bCs/>
                <w:lang w:val="uk-UA"/>
                <w:rPrChange w:id="1017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17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178" w:author="OLENA PASHKOVA (NEPTUNE.UA)" w:date="2022-11-21T15:31:00Z">
                  <w:rPr>
                    <w:rFonts w:ascii="Times New Roman" w:eastAsia="Calibri" w:hAnsi="Times New Roman" w:cs="Times New Roman"/>
                    <w:lang w:val="uk-UA"/>
                  </w:rPr>
                </w:rPrChange>
              </w:rPr>
              <w:tab/>
              <w:t>документально підтвердженої зупинки роботи Терміналу, в силу поломки, виходу зі строю чи то по будь-яким іншим причинам (за виключенням простою внаслідок завдання шкоди Терміналу або його обладнання за відсутності вини Замовника), пов'язаних з виною Замовника, а також судновласника, фрахтувальника, перевізника, покупця, вантажовласника (якщо ним не є Замовник), та будь-яких інших осіб з якими Замовник має правовідносини відносно вантажу, під час перевантаження якого (чи в очікуванні такого перевантажування, чи після нього у випадку перебування судна біля причалу Терміналу) виникла вищенаведена зупинка Терміналу;</w:t>
            </w:r>
          </w:p>
          <w:p w14:paraId="36D8E68A" w14:textId="77777777" w:rsidR="00400CA9" w:rsidRPr="00783C1A" w:rsidRDefault="00400CA9" w:rsidP="00400CA9">
            <w:pPr>
              <w:contextualSpacing/>
              <w:jc w:val="both"/>
              <w:rPr>
                <w:rFonts w:ascii="Times New Roman" w:eastAsia="Calibri" w:hAnsi="Times New Roman" w:cs="Times New Roman"/>
                <w:bCs/>
                <w:lang w:val="uk-UA"/>
                <w:rPrChange w:id="1017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180"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181" w:author="OLENA PASHKOVA (NEPTUNE.UA)" w:date="2022-11-21T15:31:00Z">
                  <w:rPr>
                    <w:rFonts w:ascii="Times New Roman" w:eastAsia="Calibri" w:hAnsi="Times New Roman" w:cs="Times New Roman"/>
                    <w:lang w:val="uk-UA"/>
                  </w:rPr>
                </w:rPrChange>
              </w:rPr>
              <w:tab/>
              <w:t>простою Терміналу, по будь-яким причинам, не пов'язаним з безпосередньою виною Виконавця, в тому числі, але не виключно, внаслідок не надання капітаном порту дозволу на вихід судна з порту, затримання або арешту судна та/або вантажу, очікування судном дозвільних чи сертифікаційних документів чи процедур, індивідуальних регуляторних актів, та у кожному зазначеному вище випадку за умови відсутності у осіб, зазначених у цьому пункті Договору, обгрунтованих та документально підтверджених вимог до Виконавця стосовно обставин, що стали причиною простою Термінала;</w:t>
            </w:r>
          </w:p>
          <w:p w14:paraId="3A1116B9" w14:textId="77777777" w:rsidR="00400CA9" w:rsidRPr="00783C1A" w:rsidRDefault="00400CA9" w:rsidP="00400CA9">
            <w:pPr>
              <w:contextualSpacing/>
              <w:jc w:val="both"/>
              <w:rPr>
                <w:ins w:id="10182" w:author="SERHII SULIMA (NEPTUNE.UA)" w:date="2022-08-31T17:32:00Z"/>
                <w:rFonts w:ascii="Times New Roman" w:eastAsia="Calibri" w:hAnsi="Times New Roman" w:cs="Times New Roman"/>
                <w:bCs/>
                <w:lang w:val="uk-UA"/>
                <w:rPrChange w:id="10183" w:author="OLENA PASHKOVA (NEPTUNE.UA)" w:date="2022-11-21T15:31:00Z">
                  <w:rPr>
                    <w:ins w:id="10184" w:author="SERHII SULIMA (NEPTUNE.UA)" w:date="2022-08-31T17:32:00Z"/>
                    <w:rFonts w:ascii="Times New Roman" w:eastAsia="Calibri" w:hAnsi="Times New Roman" w:cs="Times New Roman"/>
                    <w:lang w:val="uk-UA"/>
                  </w:rPr>
                </w:rPrChange>
              </w:rPr>
            </w:pPr>
          </w:p>
          <w:p w14:paraId="3CA181D6" w14:textId="77777777" w:rsidR="00400CA9" w:rsidRPr="00783C1A" w:rsidRDefault="00400CA9" w:rsidP="00400CA9">
            <w:pPr>
              <w:contextualSpacing/>
              <w:jc w:val="both"/>
              <w:rPr>
                <w:ins w:id="10185" w:author="SERHII SULIMA (NEPTUNE.UA)" w:date="2022-08-31T17:32:00Z"/>
                <w:rFonts w:ascii="Times New Roman" w:eastAsia="Calibri" w:hAnsi="Times New Roman" w:cs="Times New Roman"/>
                <w:bCs/>
                <w:lang w:val="uk-UA"/>
                <w:rPrChange w:id="10186" w:author="OLENA PASHKOVA (NEPTUNE.UA)" w:date="2022-11-21T15:31:00Z">
                  <w:rPr>
                    <w:ins w:id="10187" w:author="SERHII SULIMA (NEPTUNE.UA)" w:date="2022-08-31T17:32:00Z"/>
                    <w:rFonts w:ascii="Times New Roman" w:eastAsia="Calibri" w:hAnsi="Times New Roman" w:cs="Times New Roman"/>
                    <w:lang w:val="uk-UA"/>
                  </w:rPr>
                </w:rPrChange>
              </w:rPr>
            </w:pPr>
          </w:p>
          <w:p w14:paraId="1AFEC549" w14:textId="77777777" w:rsidR="00400CA9" w:rsidRPr="00783C1A" w:rsidRDefault="00400CA9" w:rsidP="00400CA9">
            <w:pPr>
              <w:contextualSpacing/>
              <w:jc w:val="both"/>
              <w:rPr>
                <w:ins w:id="10188" w:author="SERHII SULIMA (NEPTUNE.UA)" w:date="2022-08-31T17:32:00Z"/>
                <w:rFonts w:ascii="Times New Roman" w:eastAsia="Calibri" w:hAnsi="Times New Roman" w:cs="Times New Roman"/>
                <w:bCs/>
                <w:lang w:val="uk-UA"/>
                <w:rPrChange w:id="10189" w:author="OLENA PASHKOVA (NEPTUNE.UA)" w:date="2022-11-21T15:31:00Z">
                  <w:rPr>
                    <w:ins w:id="10190" w:author="SERHII SULIMA (NEPTUNE.UA)" w:date="2022-08-31T17:32:00Z"/>
                    <w:rFonts w:ascii="Times New Roman" w:eastAsia="Calibri" w:hAnsi="Times New Roman" w:cs="Times New Roman"/>
                    <w:lang w:val="uk-UA"/>
                  </w:rPr>
                </w:rPrChange>
              </w:rPr>
            </w:pPr>
          </w:p>
          <w:p w14:paraId="3AE3537E" w14:textId="77777777" w:rsidR="00400CA9" w:rsidRPr="00783C1A" w:rsidRDefault="00400CA9" w:rsidP="00400CA9">
            <w:pPr>
              <w:contextualSpacing/>
              <w:jc w:val="both"/>
              <w:rPr>
                <w:ins w:id="10191" w:author="SERHII SULIMA (NEPTUNE.UA)" w:date="2022-08-31T17:33:00Z"/>
                <w:rFonts w:ascii="Times New Roman" w:eastAsia="Calibri" w:hAnsi="Times New Roman" w:cs="Times New Roman"/>
                <w:bCs/>
                <w:lang w:val="uk-UA"/>
                <w:rPrChange w:id="10192" w:author="OLENA PASHKOVA (NEPTUNE.UA)" w:date="2022-11-21T15:31:00Z">
                  <w:rPr>
                    <w:ins w:id="10193" w:author="SERHII SULIMA (NEPTUNE.UA)" w:date="2022-08-31T17:33:00Z"/>
                    <w:rFonts w:ascii="Times New Roman" w:eastAsia="Calibri" w:hAnsi="Times New Roman" w:cs="Times New Roman"/>
                    <w:lang w:val="uk-UA"/>
                  </w:rPr>
                </w:rPrChange>
              </w:rPr>
            </w:pPr>
          </w:p>
          <w:p w14:paraId="278CC597" w14:textId="77777777" w:rsidR="00400CA9" w:rsidRPr="00783C1A" w:rsidRDefault="00400CA9" w:rsidP="00400CA9">
            <w:pPr>
              <w:contextualSpacing/>
              <w:jc w:val="both"/>
              <w:rPr>
                <w:ins w:id="10194" w:author="SERHII SULIMA (NEPTUNE.UA)" w:date="2022-08-31T17:34:00Z"/>
                <w:rFonts w:ascii="Times New Roman" w:eastAsia="Calibri" w:hAnsi="Times New Roman" w:cs="Times New Roman"/>
                <w:bCs/>
                <w:lang w:val="uk-UA"/>
                <w:rPrChange w:id="10195" w:author="OLENA PASHKOVA (NEPTUNE.UA)" w:date="2022-11-21T15:31:00Z">
                  <w:rPr>
                    <w:ins w:id="10196" w:author="SERHII SULIMA (NEPTUNE.UA)" w:date="2022-08-31T17:34:00Z"/>
                    <w:rFonts w:ascii="Times New Roman" w:eastAsia="Calibri" w:hAnsi="Times New Roman" w:cs="Times New Roman"/>
                    <w:b/>
                    <w:lang w:val="uk-UA"/>
                  </w:rPr>
                </w:rPrChange>
              </w:rPr>
            </w:pPr>
          </w:p>
          <w:p w14:paraId="2F3B9310" w14:textId="0F63C414" w:rsidR="00400CA9" w:rsidRPr="00783C1A" w:rsidRDefault="00E45EEC" w:rsidP="00400CA9">
            <w:pPr>
              <w:contextualSpacing/>
              <w:jc w:val="both"/>
              <w:rPr>
                <w:rFonts w:ascii="Times New Roman" w:eastAsia="Calibri" w:hAnsi="Times New Roman" w:cs="Times New Roman"/>
                <w:bCs/>
                <w:lang w:val="uk-UA"/>
                <w:rPrChange w:id="10197" w:author="OLENA PASHKOVA (NEPTUNE.UA)" w:date="2022-11-21T15:31:00Z">
                  <w:rPr>
                    <w:rFonts w:ascii="Times New Roman" w:eastAsia="Calibri" w:hAnsi="Times New Roman" w:cs="Times New Roman"/>
                    <w:lang w:val="uk-UA"/>
                  </w:rPr>
                </w:rPrChange>
              </w:rPr>
            </w:pPr>
            <w:ins w:id="10198" w:author="OLENA PASHKOVA (NEPTUNE.UA)" w:date="2022-11-21T15:05:00Z">
              <w:r w:rsidRPr="00783C1A">
                <w:rPr>
                  <w:rFonts w:ascii="Times New Roman" w:eastAsia="Calibri" w:hAnsi="Times New Roman" w:cs="Times New Roman"/>
                  <w:bCs/>
                  <w:rPrChange w:id="10199" w:author="OLENA PASHKOVA (NEPTUNE.UA)" w:date="2022-11-21T15:31:00Z">
                    <w:rPr>
                      <w:rFonts w:ascii="Times New Roman" w:eastAsia="Calibri" w:hAnsi="Times New Roman" w:cs="Times New Roman"/>
                      <w:b/>
                      <w:lang w:val="en-US"/>
                    </w:rPr>
                  </w:rPrChange>
                </w:rPr>
                <w:t>1</w:t>
              </w:r>
            </w:ins>
            <w:ins w:id="10200" w:author="OLENA PASHKOVA (NEPTUNE.UA)" w:date="2022-11-21T15:06:00Z">
              <w:r w:rsidRPr="00783C1A">
                <w:rPr>
                  <w:rFonts w:ascii="Times New Roman" w:eastAsia="Calibri" w:hAnsi="Times New Roman" w:cs="Times New Roman"/>
                  <w:bCs/>
                  <w:rPrChange w:id="10201" w:author="OLENA PASHKOVA (NEPTUNE.UA)" w:date="2022-11-21T15:31:00Z">
                    <w:rPr>
                      <w:rFonts w:ascii="Times New Roman" w:eastAsia="Calibri" w:hAnsi="Times New Roman" w:cs="Times New Roman"/>
                      <w:b/>
                      <w:lang w:val="en-US"/>
                    </w:rPr>
                  </w:rPrChange>
                </w:rPr>
                <w:t xml:space="preserve">1.2.7. </w:t>
              </w:r>
            </w:ins>
            <w:r w:rsidR="00400CA9" w:rsidRPr="00783C1A">
              <w:rPr>
                <w:rFonts w:ascii="Times New Roman" w:eastAsia="Calibri" w:hAnsi="Times New Roman" w:cs="Times New Roman"/>
                <w:bCs/>
                <w:lang w:val="uk-UA"/>
              </w:rPr>
              <w:t xml:space="preserve">Умови п. </w:t>
            </w:r>
            <w:del w:id="10202" w:author="OLENA PASHKOVA (NEPTUNE.UA)" w:date="2022-11-21T15:06:00Z">
              <w:r w:rsidR="00400CA9" w:rsidRPr="00783C1A" w:rsidDel="00E45EEC">
                <w:rPr>
                  <w:rFonts w:ascii="Times New Roman" w:eastAsia="Calibri" w:hAnsi="Times New Roman" w:cs="Times New Roman"/>
                  <w:bCs/>
                  <w:lang w:val="uk-UA"/>
                  <w:rPrChange w:id="10203" w:author="OLENA PASHKOVA (NEPTUNE.UA)" w:date="2022-11-21T15:31:00Z">
                    <w:rPr>
                      <w:rFonts w:ascii="Times New Roman" w:eastAsia="Calibri" w:hAnsi="Times New Roman" w:cs="Times New Roman"/>
                      <w:lang w:val="uk-UA"/>
                    </w:rPr>
                  </w:rPrChange>
                </w:rPr>
                <w:delText xml:space="preserve">11.5.4 </w:delText>
              </w:r>
            </w:del>
            <w:ins w:id="10204" w:author="OLENA PASHKOVA (NEPTUNE.UA)" w:date="2022-11-21T15:06:00Z">
              <w:r w:rsidRPr="00783C1A">
                <w:rPr>
                  <w:rFonts w:ascii="Times New Roman" w:eastAsia="Calibri" w:hAnsi="Times New Roman" w:cs="Times New Roman"/>
                  <w:bCs/>
                  <w:rPrChange w:id="10205" w:author="OLENA PASHKOVA (NEPTUNE.UA)" w:date="2022-11-21T15:31:00Z">
                    <w:rPr>
                      <w:rFonts w:ascii="Times New Roman" w:eastAsia="Calibri" w:hAnsi="Times New Roman" w:cs="Times New Roman"/>
                      <w:lang w:val="en-US"/>
                    </w:rPr>
                  </w:rPrChange>
                </w:rPr>
                <w:t>2.6.</w:t>
              </w:r>
              <w:r w:rsidR="00055FBF" w:rsidRPr="00783C1A">
                <w:rPr>
                  <w:rFonts w:ascii="Times New Roman" w:eastAsia="Calibri" w:hAnsi="Times New Roman" w:cs="Times New Roman"/>
                  <w:bCs/>
                  <w:rPrChange w:id="10206" w:author="OLENA PASHKOVA (NEPTUNE.UA)" w:date="2022-11-21T15:31:00Z">
                    <w:rPr>
                      <w:rFonts w:ascii="Times New Roman" w:eastAsia="Calibri" w:hAnsi="Times New Roman" w:cs="Times New Roman"/>
                      <w:lang w:val="en-US"/>
                    </w:rPr>
                  </w:rPrChange>
                </w:rPr>
                <w:t xml:space="preserve"> </w:t>
              </w:r>
            </w:ins>
            <w:r w:rsidR="00400CA9" w:rsidRPr="00783C1A">
              <w:rPr>
                <w:rFonts w:ascii="Times New Roman" w:eastAsia="Calibri" w:hAnsi="Times New Roman" w:cs="Times New Roman"/>
                <w:bCs/>
                <w:lang w:val="uk-UA"/>
              </w:rPr>
              <w:t>засто</w:t>
            </w:r>
            <w:ins w:id="10207" w:author="OLENA PASHKOVA (NEPTUNE.UA)" w:date="2022-11-21T15:06:00Z">
              <w:r w:rsidR="00055FBF" w:rsidRPr="004C5B1D">
                <w:rPr>
                  <w:rFonts w:ascii="Times New Roman" w:eastAsia="Calibri" w:hAnsi="Times New Roman" w:cs="Times New Roman"/>
                  <w:bCs/>
                  <w:lang w:val="en-US"/>
                </w:rPr>
                <w:t>cj</w:t>
              </w:r>
            </w:ins>
            <w:r w:rsidR="00400CA9" w:rsidRPr="004C5B1D">
              <w:rPr>
                <w:rFonts w:ascii="Times New Roman" w:eastAsia="Calibri" w:hAnsi="Times New Roman" w:cs="Times New Roman"/>
                <w:bCs/>
                <w:lang w:val="uk-UA"/>
              </w:rPr>
              <w:t xml:space="preserve">вуються </w:t>
            </w:r>
            <w:del w:id="10208" w:author="OLENA PASHKOVA (NEPTUNE.UA)" w:date="2022-11-21T15:07:00Z">
              <w:r w:rsidR="00400CA9" w:rsidRPr="00783C1A" w:rsidDel="00055FBF">
                <w:rPr>
                  <w:rFonts w:ascii="Times New Roman" w:eastAsia="Calibri" w:hAnsi="Times New Roman" w:cs="Times New Roman"/>
                  <w:bCs/>
                  <w:lang w:val="uk-UA"/>
                  <w:rPrChange w:id="10209" w:author="OLENA PASHKOVA (NEPTUNE.UA)" w:date="2022-11-21T15:31:00Z">
                    <w:rPr>
                      <w:rFonts w:ascii="Times New Roman" w:eastAsia="Calibri" w:hAnsi="Times New Roman" w:cs="Times New Roman"/>
                      <w:lang w:val="uk-UA"/>
                    </w:rPr>
                  </w:rPrChange>
                </w:rPr>
                <w:delText xml:space="preserve">також </w:delText>
              </w:r>
            </w:del>
            <w:r w:rsidR="00400CA9" w:rsidRPr="00783C1A">
              <w:rPr>
                <w:rFonts w:ascii="Times New Roman" w:eastAsia="Calibri" w:hAnsi="Times New Roman" w:cs="Times New Roman"/>
                <w:bCs/>
                <w:lang w:val="uk-UA"/>
                <w:rPrChange w:id="10210" w:author="OLENA PASHKOVA (NEPTUNE.UA)" w:date="2022-11-21T15:31:00Z">
                  <w:rPr>
                    <w:rFonts w:ascii="Times New Roman" w:eastAsia="Calibri" w:hAnsi="Times New Roman" w:cs="Times New Roman"/>
                    <w:lang w:val="uk-UA"/>
                  </w:rPr>
                </w:rPrChange>
              </w:rPr>
              <w:t xml:space="preserve">у випадку простою судна біля причалу/ів понад </w:t>
            </w:r>
            <w:del w:id="10211" w:author="OLENA PASHKOVA (NEPTUNE.UA)" w:date="2022-11-21T15:07:00Z">
              <w:r w:rsidR="00400CA9" w:rsidRPr="00783C1A" w:rsidDel="002B760C">
                <w:rPr>
                  <w:rFonts w:ascii="Times New Roman" w:eastAsia="Calibri" w:hAnsi="Times New Roman" w:cs="Times New Roman"/>
                  <w:bCs/>
                  <w:lang w:val="uk-UA"/>
                  <w:rPrChange w:id="10212" w:author="OLENA PASHKOVA (NEPTUNE.UA)" w:date="2022-11-21T15:31:00Z">
                    <w:rPr>
                      <w:rFonts w:ascii="Times New Roman" w:eastAsia="Calibri" w:hAnsi="Times New Roman" w:cs="Times New Roman"/>
                      <w:lang w:val="uk-UA"/>
                    </w:rPr>
                  </w:rPrChange>
                </w:rPr>
                <w:delText>норму</w:delText>
              </w:r>
            </w:del>
            <w:ins w:id="10213" w:author="OLENA PASHKOVA (NEPTUNE.UA)" w:date="2022-11-21T15:07:00Z">
              <w:r w:rsidR="002B760C" w:rsidRPr="00783C1A">
                <w:rPr>
                  <w:rFonts w:ascii="Times New Roman" w:eastAsia="Calibri" w:hAnsi="Times New Roman" w:cs="Times New Roman"/>
                  <w:bCs/>
                  <w:rPrChange w:id="10214" w:author="OLENA PASHKOVA (NEPTUNE.UA)" w:date="2022-11-21T15:31:00Z">
                    <w:rPr>
                      <w:rFonts w:ascii="Times New Roman" w:eastAsia="Calibri" w:hAnsi="Times New Roman" w:cs="Times New Roman"/>
                      <w:lang w:val="en-US"/>
                    </w:rPr>
                  </w:rPrChange>
                </w:rPr>
                <w:t>5 (</w:t>
              </w:r>
              <w:r w:rsidR="002B760C" w:rsidRPr="00783C1A">
                <w:rPr>
                  <w:rFonts w:ascii="Times New Roman" w:eastAsia="Calibri" w:hAnsi="Times New Roman" w:cs="Times New Roman"/>
                  <w:bCs/>
                  <w:lang w:val="uk-UA"/>
                </w:rPr>
                <w:t xml:space="preserve">пять) годин згідно </w:t>
              </w:r>
            </w:ins>
            <w:del w:id="10215" w:author="OLENA PASHKOVA (NEPTUNE.UA)" w:date="2022-11-21T15:07:00Z">
              <w:r w:rsidR="00400CA9" w:rsidRPr="00783C1A" w:rsidDel="002B760C">
                <w:rPr>
                  <w:rFonts w:ascii="Times New Roman" w:eastAsia="Calibri" w:hAnsi="Times New Roman" w:cs="Times New Roman"/>
                  <w:bCs/>
                  <w:lang w:val="uk-UA"/>
                  <w:rPrChange w:id="10216" w:author="OLENA PASHKOVA (NEPTUNE.UA)" w:date="2022-11-21T15:31:00Z">
                    <w:rPr>
                      <w:rFonts w:ascii="Times New Roman" w:eastAsia="Calibri" w:hAnsi="Times New Roman" w:cs="Times New Roman"/>
                      <w:lang w:val="uk-UA"/>
                    </w:rPr>
                  </w:rPrChange>
                </w:rPr>
                <w:delText xml:space="preserve">, наведену в </w:delText>
              </w:r>
            </w:del>
            <w:r w:rsidR="00400CA9" w:rsidRPr="00783C1A">
              <w:rPr>
                <w:rFonts w:ascii="Times New Roman" w:eastAsia="Calibri" w:hAnsi="Times New Roman" w:cs="Times New Roman"/>
                <w:bCs/>
                <w:lang w:val="uk-UA"/>
                <w:rPrChange w:id="10217" w:author="OLENA PASHKOVA (NEPTUNE.UA)" w:date="2022-11-21T15:31:00Z">
                  <w:rPr>
                    <w:rFonts w:ascii="Times New Roman" w:eastAsia="Calibri" w:hAnsi="Times New Roman" w:cs="Times New Roman"/>
                    <w:lang w:val="uk-UA"/>
                  </w:rPr>
                </w:rPrChange>
              </w:rPr>
              <w:t>п. 5.10 та п. 5.11, з вини Замовника.</w:t>
            </w:r>
          </w:p>
          <w:p w14:paraId="1B85A801" w14:textId="5568FD6D" w:rsidR="00400CA9" w:rsidRPr="00783C1A" w:rsidDel="00082A1C" w:rsidRDefault="00400CA9" w:rsidP="00400CA9">
            <w:pPr>
              <w:contextualSpacing/>
              <w:jc w:val="both"/>
              <w:rPr>
                <w:del w:id="10218" w:author="OLENA PASHKOVA (NEPTUNE.UA)" w:date="2022-11-21T15:08:00Z"/>
                <w:rFonts w:ascii="Times New Roman" w:eastAsia="Calibri" w:hAnsi="Times New Roman" w:cs="Times New Roman"/>
                <w:bCs/>
                <w:lang w:val="uk-UA"/>
                <w:rPrChange w:id="10219" w:author="OLENA PASHKOVA (NEPTUNE.UA)" w:date="2022-11-21T15:31:00Z">
                  <w:rPr>
                    <w:del w:id="10220" w:author="OLENA PASHKOVA (NEPTUNE.UA)" w:date="2022-11-21T15:08:00Z"/>
                    <w:rFonts w:ascii="Times New Roman" w:eastAsia="Calibri" w:hAnsi="Times New Roman" w:cs="Times New Roman"/>
                    <w:lang w:val="uk-UA"/>
                  </w:rPr>
                </w:rPrChange>
              </w:rPr>
            </w:pPr>
            <w:del w:id="10221" w:author="OLENA PASHKOVA (NEPTUNE.UA)" w:date="2022-11-21T15:08:00Z">
              <w:r w:rsidRPr="00783C1A" w:rsidDel="00082A1C">
                <w:rPr>
                  <w:rFonts w:ascii="Times New Roman" w:eastAsia="Calibri" w:hAnsi="Times New Roman" w:cs="Times New Roman"/>
                  <w:bCs/>
                  <w:lang w:val="uk-UA"/>
                  <w:rPrChange w:id="10222" w:author="OLENA PASHKOVA (NEPTUNE.UA)" w:date="2022-11-21T15:31:00Z">
                    <w:rPr>
                      <w:rFonts w:ascii="Times New Roman" w:eastAsia="Calibri" w:hAnsi="Times New Roman" w:cs="Times New Roman"/>
                      <w:lang w:val="uk-UA"/>
                    </w:rPr>
                  </w:rPrChange>
                </w:rPr>
                <w:delText>Під простоєм судна Сторони розуміють стоянку судна біля причалу/ів Виконавця без здійснення вантажних операцій (навантаження вантажу на судна).</w:delText>
              </w:r>
            </w:del>
          </w:p>
          <w:p w14:paraId="785A2306" w14:textId="5E879BE4" w:rsidR="00400CA9" w:rsidRPr="00783C1A" w:rsidRDefault="00CB1B2D" w:rsidP="00CB1B2D">
            <w:pPr>
              <w:contextualSpacing/>
              <w:jc w:val="both"/>
              <w:rPr>
                <w:rFonts w:ascii="Times New Roman" w:eastAsia="Calibri" w:hAnsi="Times New Roman" w:cs="Times New Roman"/>
                <w:bCs/>
                <w:lang w:val="uk-UA"/>
                <w:rPrChange w:id="10223" w:author="OLENA PASHKOVA (NEPTUNE.UA)" w:date="2022-11-21T15:31:00Z">
                  <w:rPr>
                    <w:rFonts w:ascii="Times New Roman" w:eastAsia="Calibri" w:hAnsi="Times New Roman" w:cs="Times New Roman"/>
                    <w:lang w:val="uk-UA"/>
                  </w:rPr>
                </w:rPrChange>
              </w:rPr>
            </w:pPr>
            <w:ins w:id="10224" w:author="OLENA PASHKOVA (NEPTUNE.UA)" w:date="2022-11-21T15:10:00Z">
              <w:r w:rsidRPr="00783C1A">
                <w:rPr>
                  <w:rFonts w:ascii="Times New Roman" w:eastAsia="Calibri" w:hAnsi="Times New Roman" w:cs="Times New Roman"/>
                  <w:bCs/>
                  <w:lang w:val="uk-UA"/>
                  <w:rPrChange w:id="10225" w:author="OLENA PASHKOVA (NEPTUNE.UA)" w:date="2022-11-21T15:31:00Z">
                    <w:rPr>
                      <w:rFonts w:ascii="Times New Roman" w:eastAsia="Calibri" w:hAnsi="Times New Roman" w:cs="Times New Roman"/>
                      <w:b/>
                      <w:lang w:val="uk-UA"/>
                    </w:rPr>
                  </w:rPrChange>
                </w:rPr>
                <w:lastRenderedPageBreak/>
                <w:t>11.2.8.</w:t>
              </w:r>
            </w:ins>
            <w:r w:rsidR="00400CA9" w:rsidRPr="00783C1A">
              <w:rPr>
                <w:rFonts w:ascii="Times New Roman" w:eastAsia="Calibri" w:hAnsi="Times New Roman" w:cs="Times New Roman"/>
                <w:bCs/>
                <w:lang w:val="uk-UA"/>
              </w:rPr>
              <w:t>У разі подачі під вивантаження/навантаження зерна у технічно несправному транспортному засобі та/або технічно непридатного для проведення вантажно- розвантажувальних операцій та/або невідповідного іншим вимогам, обумовленим цим Договором</w:t>
            </w:r>
            <w:r w:rsidR="00400CA9" w:rsidRPr="00783C1A">
              <w:rPr>
                <w:rFonts w:ascii="Times New Roman" w:eastAsia="Calibri" w:hAnsi="Times New Roman" w:cs="Times New Roman"/>
                <w:bCs/>
                <w:lang w:val="uk-UA"/>
                <w:rPrChange w:id="10226" w:author="OLENA PASHKOVA (NEPTUNE.UA)" w:date="2022-11-21T15:31:00Z">
                  <w:rPr>
                    <w:rFonts w:ascii="Times New Roman" w:eastAsia="Calibri" w:hAnsi="Times New Roman" w:cs="Times New Roman"/>
                    <w:lang w:val="uk-UA"/>
                  </w:rPr>
                </w:rPrChange>
              </w:rPr>
              <w:t>, можливість і порядок вивантаження додатково узгоджується Сторонами.</w:t>
            </w:r>
          </w:p>
          <w:p w14:paraId="34FE9896" w14:textId="77777777" w:rsidR="00400CA9" w:rsidRPr="00783C1A" w:rsidRDefault="00400CA9" w:rsidP="00400CA9">
            <w:pPr>
              <w:contextualSpacing/>
              <w:jc w:val="both"/>
              <w:rPr>
                <w:rFonts w:ascii="Times New Roman" w:eastAsia="Calibri" w:hAnsi="Times New Roman" w:cs="Times New Roman"/>
                <w:bCs/>
                <w:lang w:val="uk-UA"/>
                <w:rPrChange w:id="1022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28" w:author="OLENA PASHKOVA (NEPTUNE.UA)" w:date="2022-11-21T15:31:00Z">
                  <w:rPr>
                    <w:rFonts w:ascii="Times New Roman" w:eastAsia="Calibri" w:hAnsi="Times New Roman" w:cs="Times New Roman"/>
                    <w:lang w:val="uk-UA"/>
                  </w:rPr>
                </w:rPrChange>
              </w:rPr>
              <w:t>Замовник відповідає за всі збитки та витрати по вивантаженню або переадресації зерна.</w:t>
            </w:r>
          </w:p>
          <w:p w14:paraId="263092A1" w14:textId="77777777" w:rsidR="00400CA9" w:rsidRPr="00783C1A" w:rsidRDefault="00400CA9" w:rsidP="00400CA9">
            <w:pPr>
              <w:contextualSpacing/>
              <w:jc w:val="both"/>
              <w:rPr>
                <w:ins w:id="10229" w:author="SERHII SULIMA (NEPTUNE.UA)" w:date="2022-09-05T10:29:00Z"/>
                <w:rFonts w:ascii="Times New Roman" w:eastAsia="Calibri" w:hAnsi="Times New Roman" w:cs="Times New Roman"/>
                <w:bCs/>
                <w:lang w:val="uk-UA"/>
                <w:rPrChange w:id="10230" w:author="OLENA PASHKOVA (NEPTUNE.UA)" w:date="2022-11-21T15:31:00Z">
                  <w:rPr>
                    <w:ins w:id="10231" w:author="SERHII SULIMA (NEPTUNE.UA)" w:date="2022-09-05T10:29:00Z"/>
                    <w:rFonts w:ascii="Times New Roman" w:eastAsia="Calibri" w:hAnsi="Times New Roman" w:cs="Times New Roman"/>
                    <w:b/>
                    <w:lang w:val="uk-UA"/>
                  </w:rPr>
                </w:rPrChange>
              </w:rPr>
            </w:pPr>
          </w:p>
          <w:p w14:paraId="3075DFB0" w14:textId="2F08FC98" w:rsidR="00400CA9" w:rsidRPr="00783C1A" w:rsidRDefault="00400CA9" w:rsidP="00400CA9">
            <w:pPr>
              <w:contextualSpacing/>
              <w:jc w:val="both"/>
              <w:rPr>
                <w:rFonts w:ascii="Times New Roman" w:eastAsia="Calibri" w:hAnsi="Times New Roman" w:cs="Times New Roman"/>
                <w:bCs/>
                <w:lang w:val="uk-UA"/>
                <w:rPrChange w:id="1023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33" w:author="OLENA PASHKOVA (NEPTUNE.UA)" w:date="2022-11-21T15:31:00Z">
                  <w:rPr>
                    <w:rFonts w:ascii="Times New Roman" w:eastAsia="Calibri" w:hAnsi="Times New Roman" w:cs="Times New Roman"/>
                    <w:b/>
                    <w:lang w:val="uk-UA"/>
                  </w:rPr>
                </w:rPrChange>
              </w:rPr>
              <w:t>11.</w:t>
            </w:r>
            <w:ins w:id="10234" w:author="OLENA PASHKOVA (NEPTUNE.UA)" w:date="2022-11-21T15:11:00Z">
              <w:r w:rsidR="00CD5F32" w:rsidRPr="00783C1A">
                <w:rPr>
                  <w:rFonts w:ascii="Times New Roman" w:eastAsia="Calibri" w:hAnsi="Times New Roman" w:cs="Times New Roman"/>
                  <w:bCs/>
                  <w:lang w:val="uk-UA"/>
                  <w:rPrChange w:id="10235" w:author="OLENA PASHKOVA (NEPTUNE.UA)" w:date="2022-11-21T15:31:00Z">
                    <w:rPr>
                      <w:rFonts w:ascii="Times New Roman" w:eastAsia="Calibri" w:hAnsi="Times New Roman" w:cs="Times New Roman"/>
                      <w:b/>
                      <w:lang w:val="uk-UA"/>
                    </w:rPr>
                  </w:rPrChange>
                </w:rPr>
                <w:t>2.9.</w:t>
              </w:r>
            </w:ins>
            <w:del w:id="10236" w:author="OLENA PASHKOVA (NEPTUNE.UA)" w:date="2022-11-21T15:11:00Z">
              <w:r w:rsidRPr="00783C1A" w:rsidDel="00CD5F32">
                <w:rPr>
                  <w:rFonts w:ascii="Times New Roman" w:eastAsia="Calibri" w:hAnsi="Times New Roman" w:cs="Times New Roman"/>
                  <w:bCs/>
                  <w:lang w:val="uk-UA"/>
                  <w:rPrChange w:id="10237" w:author="OLENA PASHKOVA (NEPTUNE.UA)" w:date="2022-11-21T15:31:00Z">
                    <w:rPr>
                      <w:rFonts w:ascii="Times New Roman" w:eastAsia="Calibri" w:hAnsi="Times New Roman" w:cs="Times New Roman"/>
                      <w:b/>
                      <w:lang w:val="uk-UA"/>
                    </w:rPr>
                  </w:rPrChange>
                </w:rPr>
                <w:delText>5.7.</w:delText>
              </w:r>
            </w:del>
            <w:r w:rsidRPr="00783C1A">
              <w:rPr>
                <w:rFonts w:ascii="Times New Roman" w:eastAsia="Calibri" w:hAnsi="Times New Roman" w:cs="Times New Roman"/>
                <w:bCs/>
                <w:lang w:val="uk-UA"/>
              </w:rPr>
              <w:tab/>
              <w:t xml:space="preserve"> У разі невиконання та/або неналежного виконання вимог по оформленню товаросупровідної доку</w:t>
            </w:r>
            <w:r w:rsidRPr="00783C1A">
              <w:rPr>
                <w:rFonts w:ascii="Times New Roman" w:eastAsia="Calibri" w:hAnsi="Times New Roman" w:cs="Times New Roman"/>
                <w:bCs/>
                <w:lang w:val="uk-UA"/>
                <w:rPrChange w:id="10238" w:author="OLENA PASHKOVA (NEPTUNE.UA)" w:date="2022-11-21T15:31:00Z">
                  <w:rPr>
                    <w:rFonts w:ascii="Times New Roman" w:eastAsia="Calibri" w:hAnsi="Times New Roman" w:cs="Times New Roman"/>
                    <w:lang w:val="uk-UA"/>
                  </w:rPr>
                </w:rPrChange>
              </w:rPr>
              <w:t>ментації на зерно, що прибуває на адресу Виконавця на квоту Замовника, видання якої є прямим обов'язком Замовника, Замовник несе відповідальність за простій транспортних засобів.</w:t>
            </w:r>
          </w:p>
          <w:p w14:paraId="35133B6E" w14:textId="01FEAEF6" w:rsidR="00400CA9" w:rsidRPr="00783C1A" w:rsidRDefault="00400CA9" w:rsidP="00400CA9">
            <w:pPr>
              <w:contextualSpacing/>
              <w:jc w:val="both"/>
              <w:rPr>
                <w:rFonts w:ascii="Times New Roman" w:eastAsia="Calibri" w:hAnsi="Times New Roman" w:cs="Times New Roman"/>
                <w:bCs/>
                <w:lang w:val="uk-UA"/>
                <w:rPrChange w:id="1023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40" w:author="OLENA PASHKOVA (NEPTUNE.UA)" w:date="2022-11-21T15:31:00Z">
                  <w:rPr>
                    <w:rFonts w:ascii="Times New Roman" w:eastAsia="Calibri" w:hAnsi="Times New Roman" w:cs="Times New Roman"/>
                    <w:b/>
                    <w:lang w:val="uk-UA"/>
                  </w:rPr>
                </w:rPrChange>
              </w:rPr>
              <w:t xml:space="preserve"> 11.</w:t>
            </w:r>
            <w:ins w:id="10241" w:author="OLENA PASHKOVA (NEPTUNE.UA)" w:date="2022-11-21T15:11:00Z">
              <w:r w:rsidR="00CD5F32" w:rsidRPr="00783C1A">
                <w:rPr>
                  <w:rFonts w:ascii="Times New Roman" w:eastAsia="Calibri" w:hAnsi="Times New Roman" w:cs="Times New Roman"/>
                  <w:bCs/>
                  <w:lang w:val="uk-UA"/>
                  <w:rPrChange w:id="10242" w:author="OLENA PASHKOVA (NEPTUNE.UA)" w:date="2022-11-21T15:31:00Z">
                    <w:rPr>
                      <w:rFonts w:ascii="Times New Roman" w:eastAsia="Calibri" w:hAnsi="Times New Roman" w:cs="Times New Roman"/>
                      <w:b/>
                      <w:lang w:val="uk-UA"/>
                    </w:rPr>
                  </w:rPrChange>
                </w:rPr>
                <w:t>2.10.</w:t>
              </w:r>
            </w:ins>
            <w:del w:id="10243" w:author="OLENA PASHKOVA (NEPTUNE.UA)" w:date="2022-11-21T15:11:00Z">
              <w:r w:rsidRPr="00783C1A" w:rsidDel="00CD5F32">
                <w:rPr>
                  <w:rFonts w:ascii="Times New Roman" w:eastAsia="Calibri" w:hAnsi="Times New Roman" w:cs="Times New Roman"/>
                  <w:bCs/>
                  <w:lang w:val="uk-UA"/>
                  <w:rPrChange w:id="10244" w:author="OLENA PASHKOVA (NEPTUNE.UA)" w:date="2022-11-21T15:31:00Z">
                    <w:rPr>
                      <w:rFonts w:ascii="Times New Roman" w:eastAsia="Calibri" w:hAnsi="Times New Roman" w:cs="Times New Roman"/>
                      <w:b/>
                      <w:lang w:val="uk-UA"/>
                    </w:rPr>
                  </w:rPrChange>
                </w:rPr>
                <w:delText>5.8</w:delText>
              </w:r>
              <w:r w:rsidRPr="00783C1A" w:rsidDel="00CD5F32">
                <w:rPr>
                  <w:rFonts w:ascii="Times New Roman" w:eastAsia="Calibri" w:hAnsi="Times New Roman" w:cs="Times New Roman"/>
                  <w:bCs/>
                  <w:lang w:val="uk-UA"/>
                  <w:rPrChange w:id="10245" w:author="OLENA PASHKOVA (NEPTUNE.UA)" w:date="2022-11-21T15:31:00Z">
                    <w:rPr>
                      <w:rFonts w:ascii="Times New Roman" w:eastAsia="Calibri" w:hAnsi="Times New Roman" w:cs="Times New Roman"/>
                      <w:lang w:val="uk-UA"/>
                    </w:rPr>
                  </w:rPrChange>
                </w:rPr>
                <w:delText>.</w:delText>
              </w:r>
            </w:del>
            <w:r w:rsidRPr="00783C1A">
              <w:rPr>
                <w:rFonts w:ascii="Times New Roman" w:eastAsia="Calibri" w:hAnsi="Times New Roman" w:cs="Times New Roman"/>
                <w:bCs/>
                <w:lang w:val="uk-UA"/>
                <w:rPrChange w:id="10246" w:author="OLENA PASHKOVA (NEPTUNE.UA)" w:date="2022-11-21T15:31:00Z">
                  <w:rPr>
                    <w:rFonts w:ascii="Times New Roman" w:eastAsia="Calibri" w:hAnsi="Times New Roman" w:cs="Times New Roman"/>
                    <w:lang w:val="uk-UA"/>
                  </w:rPr>
                </w:rPrChange>
              </w:rPr>
              <w:t xml:space="preserve"> Замовник несе відповідальність за будь-які затримки, пов'язані з невиконанням ним зобов'язань, пов'язаних з проведенням фумігації Вантажу.</w:t>
            </w:r>
          </w:p>
          <w:p w14:paraId="3DDBB24B" w14:textId="4F4B861E" w:rsidR="00400CA9" w:rsidRPr="00783C1A" w:rsidRDefault="00400CA9" w:rsidP="00400CA9">
            <w:pPr>
              <w:contextualSpacing/>
              <w:jc w:val="both"/>
              <w:rPr>
                <w:rFonts w:ascii="Times New Roman" w:eastAsia="Calibri" w:hAnsi="Times New Roman" w:cs="Times New Roman"/>
                <w:bCs/>
                <w:lang w:val="uk-UA"/>
                <w:rPrChange w:id="1024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48" w:author="OLENA PASHKOVA (NEPTUNE.UA)" w:date="2022-11-21T15:31:00Z">
                  <w:rPr>
                    <w:rFonts w:ascii="Times New Roman" w:eastAsia="Calibri" w:hAnsi="Times New Roman" w:cs="Times New Roman"/>
                    <w:lang w:val="uk-UA"/>
                  </w:rPr>
                </w:rPrChange>
              </w:rPr>
              <w:t xml:space="preserve">Замовник </w:t>
            </w:r>
            <w:del w:id="10249" w:author="OLENA PASHKOVA (NEPTUNE.UA)" w:date="2022-11-21T15:12:00Z">
              <w:r w:rsidRPr="00783C1A" w:rsidDel="00FB31DA">
                <w:rPr>
                  <w:rFonts w:ascii="Times New Roman" w:eastAsia="Calibri" w:hAnsi="Times New Roman" w:cs="Times New Roman"/>
                  <w:bCs/>
                  <w:lang w:val="uk-UA"/>
                  <w:rPrChange w:id="10250" w:author="OLENA PASHKOVA (NEPTUNE.UA)" w:date="2022-11-21T15:31:00Z">
                    <w:rPr>
                      <w:rFonts w:ascii="Times New Roman" w:eastAsia="Calibri" w:hAnsi="Times New Roman" w:cs="Times New Roman"/>
                      <w:lang w:val="uk-UA"/>
                    </w:rPr>
                  </w:rPrChange>
                </w:rPr>
                <w:delText xml:space="preserve">незалежно від того чи є він фрахтівником, власником, оператором судна, вантажовідправником або інше, </w:delText>
              </w:r>
            </w:del>
            <w:r w:rsidRPr="00783C1A">
              <w:rPr>
                <w:rFonts w:ascii="Times New Roman" w:eastAsia="Calibri" w:hAnsi="Times New Roman" w:cs="Times New Roman"/>
                <w:bCs/>
                <w:lang w:val="uk-UA"/>
                <w:rPrChange w:id="10251" w:author="OLENA PASHKOVA (NEPTUNE.UA)" w:date="2022-11-21T15:31:00Z">
                  <w:rPr>
                    <w:rFonts w:ascii="Times New Roman" w:eastAsia="Calibri" w:hAnsi="Times New Roman" w:cs="Times New Roman"/>
                    <w:lang w:val="uk-UA"/>
                  </w:rPr>
                </w:rPrChange>
              </w:rPr>
              <w:t xml:space="preserve">є відповідальним </w:t>
            </w:r>
            <w:del w:id="10252" w:author="OLENA PASHKOVA (NEPTUNE.UA)" w:date="2022-11-21T15:12:00Z">
              <w:r w:rsidRPr="00783C1A" w:rsidDel="00FB31DA">
                <w:rPr>
                  <w:rFonts w:ascii="Times New Roman" w:eastAsia="Calibri" w:hAnsi="Times New Roman" w:cs="Times New Roman"/>
                  <w:bCs/>
                  <w:lang w:val="uk-UA"/>
                  <w:rPrChange w:id="10253" w:author="OLENA PASHKOVA (NEPTUNE.UA)" w:date="2022-11-21T15:31:00Z">
                    <w:rPr>
                      <w:rFonts w:ascii="Times New Roman" w:eastAsia="Calibri" w:hAnsi="Times New Roman" w:cs="Times New Roman"/>
                      <w:lang w:val="uk-UA"/>
                    </w:rPr>
                  </w:rPrChange>
                </w:rPr>
                <w:delText xml:space="preserve">перед Виконавцем </w:delText>
              </w:r>
            </w:del>
            <w:r w:rsidRPr="00783C1A">
              <w:rPr>
                <w:rFonts w:ascii="Times New Roman" w:eastAsia="Calibri" w:hAnsi="Times New Roman" w:cs="Times New Roman"/>
                <w:bCs/>
                <w:lang w:val="uk-UA"/>
                <w:rPrChange w:id="10254" w:author="OLENA PASHKOVA (NEPTUNE.UA)" w:date="2022-11-21T15:31:00Z">
                  <w:rPr>
                    <w:rFonts w:ascii="Times New Roman" w:eastAsia="Calibri" w:hAnsi="Times New Roman" w:cs="Times New Roman"/>
                    <w:lang w:val="uk-UA"/>
                  </w:rPr>
                </w:rPrChange>
              </w:rPr>
              <w:t>за готовність судна до вантажних операцій.</w:t>
            </w:r>
          </w:p>
          <w:p w14:paraId="5F8DD985" w14:textId="0A71F3C2" w:rsidR="00400CA9" w:rsidRPr="00783C1A" w:rsidRDefault="004269B8" w:rsidP="004269B8">
            <w:pPr>
              <w:contextualSpacing/>
              <w:jc w:val="both"/>
              <w:rPr>
                <w:rFonts w:ascii="Times New Roman" w:eastAsia="Calibri" w:hAnsi="Times New Roman" w:cs="Times New Roman"/>
                <w:bCs/>
                <w:lang w:val="uk-UA"/>
                <w:rPrChange w:id="10255" w:author="OLENA PASHKOVA (NEPTUNE.UA)" w:date="2022-11-21T15:31:00Z">
                  <w:rPr>
                    <w:rFonts w:ascii="Times New Roman" w:eastAsia="Calibri" w:hAnsi="Times New Roman" w:cs="Times New Roman"/>
                    <w:lang w:val="uk-UA"/>
                  </w:rPr>
                </w:rPrChange>
              </w:rPr>
            </w:pPr>
            <w:ins w:id="10256" w:author="OLENA PASHKOVA (NEPTUNE.UA)" w:date="2022-11-21T15:12:00Z">
              <w:r w:rsidRPr="00783C1A">
                <w:rPr>
                  <w:rFonts w:ascii="Times New Roman" w:eastAsia="Calibri" w:hAnsi="Times New Roman" w:cs="Times New Roman"/>
                  <w:bCs/>
                  <w:lang w:val="uk-UA"/>
                  <w:rPrChange w:id="10257" w:author="OLENA PASHKOVA (NEPTUNE.UA)" w:date="2022-11-21T15:31:00Z">
                    <w:rPr>
                      <w:rFonts w:ascii="Times New Roman" w:eastAsia="Calibri" w:hAnsi="Times New Roman" w:cs="Times New Roman"/>
                      <w:b/>
                      <w:lang w:val="uk-UA"/>
                    </w:rPr>
                  </w:rPrChange>
                </w:rPr>
                <w:t>11.2.1</w:t>
              </w:r>
            </w:ins>
            <w:ins w:id="10258" w:author="OLENA PASHKOVA (NEPTUNE.UA)" w:date="2022-11-21T15:13:00Z">
              <w:r w:rsidRPr="00783C1A">
                <w:rPr>
                  <w:rFonts w:ascii="Times New Roman" w:eastAsia="Calibri" w:hAnsi="Times New Roman" w:cs="Times New Roman"/>
                  <w:bCs/>
                  <w:lang w:val="uk-UA"/>
                  <w:rPrChange w:id="10259" w:author="OLENA PASHKOVA (NEPTUNE.UA)" w:date="2022-11-21T15:31:00Z">
                    <w:rPr>
                      <w:rFonts w:ascii="Times New Roman" w:eastAsia="Calibri" w:hAnsi="Times New Roman" w:cs="Times New Roman"/>
                      <w:b/>
                      <w:lang w:val="uk-UA"/>
                    </w:rPr>
                  </w:rPrChange>
                </w:rPr>
                <w:t>1.</w:t>
              </w:r>
            </w:ins>
            <w:r w:rsidR="00400CA9" w:rsidRPr="00783C1A">
              <w:rPr>
                <w:rFonts w:ascii="Times New Roman" w:eastAsia="Calibri" w:hAnsi="Times New Roman" w:cs="Times New Roman"/>
                <w:bCs/>
                <w:lang w:val="uk-UA"/>
              </w:rPr>
              <w:t xml:space="preserve"> Замовник несе відповідальність у розмірі заподіяних Виконавцю будь-яких збитків</w:t>
            </w:r>
            <w:ins w:id="10260" w:author="OLENA PASHKOVA (NEPTUNE.UA)" w:date="2022-11-21T15:13:00Z">
              <w:r w:rsidRPr="00783C1A">
                <w:rPr>
                  <w:rFonts w:ascii="Times New Roman" w:eastAsia="Calibri" w:hAnsi="Times New Roman" w:cs="Times New Roman"/>
                  <w:bCs/>
                  <w:lang w:val="uk-UA"/>
                  <w:rPrChange w:id="10261" w:author="OLENA PASHKOVA (NEPTUNE.UA)" w:date="2022-11-21T15:31:00Z">
                    <w:rPr>
                      <w:rFonts w:ascii="Times New Roman" w:eastAsia="Calibri" w:hAnsi="Times New Roman" w:cs="Times New Roman"/>
                      <w:lang w:val="uk-UA"/>
                    </w:rPr>
                  </w:rPrChange>
                </w:rPr>
                <w:t xml:space="preserve"> (втрачена вигода </w:t>
              </w:r>
              <w:r w:rsidR="00072184" w:rsidRPr="00783C1A">
                <w:rPr>
                  <w:rFonts w:ascii="Times New Roman" w:eastAsia="Calibri" w:hAnsi="Times New Roman" w:cs="Times New Roman"/>
                  <w:bCs/>
                  <w:lang w:val="uk-UA"/>
                  <w:rPrChange w:id="10262" w:author="OLENA PASHKOVA (NEPTUNE.UA)" w:date="2022-11-21T15:31:00Z">
                    <w:rPr>
                      <w:rFonts w:ascii="Times New Roman" w:eastAsia="Calibri" w:hAnsi="Times New Roman" w:cs="Times New Roman"/>
                      <w:lang w:val="uk-UA"/>
                    </w:rPr>
                  </w:rPrChange>
                </w:rPr>
                <w:t>н</w:t>
              </w:r>
            </w:ins>
            <w:ins w:id="10263" w:author="OLENA PASHKOVA (NEPTUNE.UA)" w:date="2022-11-21T15:14:00Z">
              <w:r w:rsidR="00072184" w:rsidRPr="00783C1A">
                <w:rPr>
                  <w:rFonts w:ascii="Times New Roman" w:eastAsia="Calibri" w:hAnsi="Times New Roman" w:cs="Times New Roman"/>
                  <w:bCs/>
                  <w:lang w:val="uk-UA"/>
                  <w:rPrChange w:id="10264" w:author="OLENA PASHKOVA (NEPTUNE.UA)" w:date="2022-11-21T15:31:00Z">
                    <w:rPr>
                      <w:rFonts w:ascii="Times New Roman" w:eastAsia="Calibri" w:hAnsi="Times New Roman" w:cs="Times New Roman"/>
                      <w:lang w:val="uk-UA"/>
                    </w:rPr>
                  </w:rPrChange>
                </w:rPr>
                <w:t xml:space="preserve">е відшкодовується) </w:t>
              </w:r>
            </w:ins>
            <w:del w:id="10265" w:author="OLENA PASHKOVA (NEPTUNE.UA)" w:date="2022-11-21T15:14:00Z">
              <w:r w:rsidR="00400CA9" w:rsidRPr="00783C1A" w:rsidDel="00072184">
                <w:rPr>
                  <w:rFonts w:ascii="Times New Roman" w:eastAsia="Calibri" w:hAnsi="Times New Roman" w:cs="Times New Roman"/>
                  <w:bCs/>
                  <w:lang w:val="uk-UA"/>
                  <w:rPrChange w:id="10266" w:author="OLENA PASHKOVA (NEPTUNE.UA)" w:date="2022-11-21T15:31:00Z">
                    <w:rPr>
                      <w:rFonts w:ascii="Times New Roman" w:eastAsia="Calibri" w:hAnsi="Times New Roman" w:cs="Times New Roman"/>
                      <w:lang w:val="uk-UA"/>
                    </w:rPr>
                  </w:rPrChange>
                </w:rPr>
                <w:delText xml:space="preserve"> </w:delText>
              </w:r>
            </w:del>
            <w:r w:rsidR="00400CA9" w:rsidRPr="00783C1A">
              <w:rPr>
                <w:rFonts w:ascii="Times New Roman" w:eastAsia="Calibri" w:hAnsi="Times New Roman" w:cs="Times New Roman"/>
                <w:bCs/>
                <w:lang w:val="uk-UA"/>
                <w:rPrChange w:id="10267" w:author="OLENA PASHKOVA (NEPTUNE.UA)" w:date="2022-11-21T15:31:00Z">
                  <w:rPr>
                    <w:rFonts w:ascii="Times New Roman" w:eastAsia="Calibri" w:hAnsi="Times New Roman" w:cs="Times New Roman"/>
                    <w:lang w:val="uk-UA"/>
                  </w:rPr>
                </w:rPrChange>
              </w:rPr>
              <w:t>у випадку вчинення дій (бездіяльності) працівниками (представниками) Замовника чи третіх осіб, які зійснюють дії по виконанню зобов’язань за цим Договором, зокрема, але не обмежуючись цим:</w:t>
            </w:r>
          </w:p>
          <w:p w14:paraId="5FDEA8EB" w14:textId="77777777" w:rsidR="00400CA9" w:rsidRPr="00783C1A" w:rsidRDefault="00400CA9" w:rsidP="00400CA9">
            <w:pPr>
              <w:contextualSpacing/>
              <w:jc w:val="both"/>
              <w:rPr>
                <w:rFonts w:ascii="Times New Roman" w:eastAsia="Calibri" w:hAnsi="Times New Roman" w:cs="Times New Roman"/>
                <w:bCs/>
                <w:lang w:val="uk-UA"/>
                <w:rPrChange w:id="1026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69"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270" w:author="OLENA PASHKOVA (NEPTUNE.UA)" w:date="2022-11-21T15:31:00Z">
                  <w:rPr>
                    <w:rFonts w:ascii="Times New Roman" w:eastAsia="Calibri" w:hAnsi="Times New Roman" w:cs="Times New Roman"/>
                    <w:lang w:val="uk-UA"/>
                  </w:rPr>
                </w:rPrChange>
              </w:rPr>
              <w:tab/>
              <w:t>через знищення чи пошкодження технологічного обладнання, чи іншого майна Виконавця, що виникли в процесі здачі на зберігання Вантажу Замовника;</w:t>
            </w:r>
          </w:p>
          <w:p w14:paraId="7C0324E5" w14:textId="4E6F1352" w:rsidR="00400CA9" w:rsidRPr="00783C1A" w:rsidRDefault="00400CA9" w:rsidP="00400CA9">
            <w:pPr>
              <w:contextualSpacing/>
              <w:jc w:val="both"/>
              <w:rPr>
                <w:rFonts w:ascii="Times New Roman" w:eastAsia="Calibri" w:hAnsi="Times New Roman" w:cs="Times New Roman"/>
                <w:bCs/>
                <w:lang w:val="uk-UA"/>
                <w:rPrChange w:id="102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72"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273" w:author="OLENA PASHKOVA (NEPTUNE.UA)" w:date="2022-11-21T15:31:00Z">
                  <w:rPr>
                    <w:rFonts w:ascii="Times New Roman" w:eastAsia="Calibri" w:hAnsi="Times New Roman" w:cs="Times New Roman"/>
                    <w:lang w:val="uk-UA"/>
                  </w:rPr>
                </w:rPrChange>
              </w:rPr>
              <w:tab/>
            </w:r>
            <w:del w:id="10274" w:author="OLENA PASHKOVA (NEPTUNE.UA)" w:date="2022-11-21T15:14:00Z">
              <w:r w:rsidRPr="00783C1A" w:rsidDel="00072184">
                <w:rPr>
                  <w:rFonts w:ascii="Times New Roman" w:eastAsia="Calibri" w:hAnsi="Times New Roman" w:cs="Times New Roman"/>
                  <w:bCs/>
                  <w:lang w:val="uk-UA"/>
                  <w:rPrChange w:id="10275" w:author="OLENA PASHKOVA (NEPTUNE.UA)" w:date="2022-11-21T15:31:00Z">
                    <w:rPr>
                      <w:rFonts w:ascii="Times New Roman" w:eastAsia="Calibri" w:hAnsi="Times New Roman" w:cs="Times New Roman"/>
                      <w:lang w:val="uk-UA"/>
                    </w:rPr>
                  </w:rPrChange>
                </w:rPr>
                <w:delText>в результаті здачі на зберігання Вантажу із вмістом сторонніх предметів (метал, каміння, земля та ін.)</w:delText>
              </w:r>
            </w:del>
            <w:r w:rsidRPr="00783C1A">
              <w:rPr>
                <w:rFonts w:ascii="Times New Roman" w:eastAsia="Calibri" w:hAnsi="Times New Roman" w:cs="Times New Roman"/>
                <w:bCs/>
                <w:lang w:val="uk-UA"/>
                <w:rPrChange w:id="10276" w:author="OLENA PASHKOVA (NEPTUNE.UA)" w:date="2022-11-21T15:31:00Z">
                  <w:rPr>
                    <w:rFonts w:ascii="Times New Roman" w:eastAsia="Calibri" w:hAnsi="Times New Roman" w:cs="Times New Roman"/>
                    <w:lang w:val="uk-UA"/>
                  </w:rPr>
                </w:rPrChange>
              </w:rPr>
              <w:t xml:space="preserve"> </w:t>
            </w:r>
          </w:p>
          <w:p w14:paraId="1FAB6A1E" w14:textId="77777777" w:rsidR="00400CA9" w:rsidRPr="00783C1A" w:rsidRDefault="00400CA9" w:rsidP="00400CA9">
            <w:pPr>
              <w:contextualSpacing/>
              <w:jc w:val="both"/>
              <w:rPr>
                <w:rFonts w:ascii="Times New Roman" w:eastAsia="Calibri" w:hAnsi="Times New Roman" w:cs="Times New Roman"/>
                <w:bCs/>
                <w:lang w:val="uk-UA"/>
                <w:rPrChange w:id="1027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78" w:author="OLENA PASHKOVA (NEPTUNE.UA)" w:date="2022-11-21T15:31:00Z">
                  <w:rPr>
                    <w:rFonts w:ascii="Times New Roman" w:eastAsia="Calibri" w:hAnsi="Times New Roman" w:cs="Times New Roman"/>
                    <w:lang w:val="uk-UA"/>
                  </w:rPr>
                </w:rPrChange>
              </w:rPr>
              <w:t xml:space="preserve">У випадку виявлення фактів заподіяння збитків, про які йдеться у цьому пункті, посадові особи Виконавця за участі уповноваженого представника Замовника складають «Акт про завдання збитків» та надсилають Замовнику письмову «Вимогу-претензію» про відшкодування збитків на підставі даного Договору, яка має містити інформацію про: </w:t>
            </w:r>
          </w:p>
          <w:p w14:paraId="0E12BD5E" w14:textId="77777777" w:rsidR="00400CA9" w:rsidRPr="00783C1A" w:rsidRDefault="00400CA9" w:rsidP="00400CA9">
            <w:pPr>
              <w:contextualSpacing/>
              <w:jc w:val="both"/>
              <w:rPr>
                <w:rFonts w:ascii="Times New Roman" w:eastAsia="Calibri" w:hAnsi="Times New Roman" w:cs="Times New Roman"/>
                <w:bCs/>
                <w:lang w:val="uk-UA"/>
                <w:rPrChange w:id="1027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80" w:author="OLENA PASHKOVA (NEPTUNE.UA)" w:date="2022-11-21T15:31:00Z">
                  <w:rPr>
                    <w:rFonts w:ascii="Times New Roman" w:eastAsia="Calibri" w:hAnsi="Times New Roman" w:cs="Times New Roman"/>
                    <w:lang w:val="uk-UA"/>
                  </w:rPr>
                </w:rPrChange>
              </w:rPr>
              <w:t>осіб, винних у завданні збитків (фізичних та юридичних осіб);</w:t>
            </w:r>
          </w:p>
          <w:p w14:paraId="7FF78906" w14:textId="77777777" w:rsidR="00400CA9" w:rsidRPr="00783C1A" w:rsidRDefault="00400CA9" w:rsidP="00400CA9">
            <w:pPr>
              <w:contextualSpacing/>
              <w:jc w:val="both"/>
              <w:rPr>
                <w:rFonts w:ascii="Times New Roman" w:eastAsia="Calibri" w:hAnsi="Times New Roman" w:cs="Times New Roman"/>
                <w:bCs/>
                <w:lang w:val="uk-UA"/>
                <w:rPrChange w:id="1028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82" w:author="OLENA PASHKOVA (NEPTUNE.UA)" w:date="2022-11-21T15:31:00Z">
                  <w:rPr>
                    <w:rFonts w:ascii="Times New Roman" w:eastAsia="Calibri" w:hAnsi="Times New Roman" w:cs="Times New Roman"/>
                    <w:lang w:val="uk-UA"/>
                  </w:rPr>
                </w:rPrChange>
              </w:rPr>
              <w:t>майно, яке було пошкоджено в результаті вчинення дій цими особами;</w:t>
            </w:r>
          </w:p>
          <w:p w14:paraId="5650AF21" w14:textId="611F019D" w:rsidR="00400CA9" w:rsidRPr="00783C1A" w:rsidRDefault="00400CA9" w:rsidP="00400CA9">
            <w:pPr>
              <w:contextualSpacing/>
              <w:jc w:val="both"/>
              <w:rPr>
                <w:rFonts w:ascii="Times New Roman" w:eastAsia="Calibri" w:hAnsi="Times New Roman" w:cs="Times New Roman"/>
                <w:bCs/>
                <w:lang w:val="uk-UA"/>
                <w:rPrChange w:id="1028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84" w:author="OLENA PASHKOVA (NEPTUNE.UA)" w:date="2022-11-21T15:31:00Z">
                  <w:rPr>
                    <w:rFonts w:ascii="Times New Roman" w:eastAsia="Calibri" w:hAnsi="Times New Roman" w:cs="Times New Roman"/>
                    <w:lang w:val="uk-UA"/>
                  </w:rPr>
                </w:rPrChange>
              </w:rPr>
              <w:t xml:space="preserve">розмір завданих збитків </w:t>
            </w:r>
            <w:del w:id="10285" w:author="OLENA PASHKOVA (NEPTUNE.UA)" w:date="2022-11-21T15:15:00Z">
              <w:r w:rsidRPr="00783C1A" w:rsidDel="009442D5">
                <w:rPr>
                  <w:rFonts w:ascii="Times New Roman" w:eastAsia="Calibri" w:hAnsi="Times New Roman" w:cs="Times New Roman"/>
                  <w:bCs/>
                  <w:lang w:val="uk-UA"/>
                  <w:rPrChange w:id="10286" w:author="OLENA PASHKOVA (NEPTUNE.UA)" w:date="2022-11-21T15:31:00Z">
                    <w:rPr>
                      <w:rFonts w:ascii="Times New Roman" w:eastAsia="Calibri" w:hAnsi="Times New Roman" w:cs="Times New Roman"/>
                      <w:lang w:val="uk-UA"/>
                    </w:rPr>
                  </w:rPrChange>
                </w:rPr>
                <w:delText>(на підставі статті 623 Цивільного кодексу України збитки визначаються з урахуванням ринкових цін, що існували на день добровільного задоволення Замовником вимоги Виконавця).</w:delText>
              </w:r>
            </w:del>
          </w:p>
          <w:p w14:paraId="705B59E1" w14:textId="0B7C26D5" w:rsidR="00400CA9" w:rsidRPr="00783C1A" w:rsidRDefault="00400CA9" w:rsidP="00400CA9">
            <w:pPr>
              <w:contextualSpacing/>
              <w:jc w:val="both"/>
              <w:rPr>
                <w:rFonts w:ascii="Times New Roman" w:eastAsia="Calibri" w:hAnsi="Times New Roman" w:cs="Times New Roman"/>
                <w:bCs/>
                <w:lang w:val="uk-UA"/>
                <w:rPrChange w:id="1028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88" w:author="OLENA PASHKOVA (NEPTUNE.UA)" w:date="2022-11-21T15:31:00Z">
                  <w:rPr>
                    <w:rFonts w:ascii="Times New Roman" w:eastAsia="Calibri" w:hAnsi="Times New Roman" w:cs="Times New Roman"/>
                    <w:lang w:val="uk-UA"/>
                  </w:rPr>
                </w:rPrChange>
              </w:rPr>
              <w:t xml:space="preserve">Уповноважений представник Замовника зобовязаний прибути на Термінал не пізніше ніж за </w:t>
            </w:r>
            <w:del w:id="10289" w:author="OLENA PASHKOVA (NEPTUNE.UA)" w:date="2022-11-21T15:15:00Z">
              <w:r w:rsidRPr="00783C1A" w:rsidDel="009442D5">
                <w:rPr>
                  <w:rFonts w:ascii="Times New Roman" w:eastAsia="Calibri" w:hAnsi="Times New Roman" w:cs="Times New Roman"/>
                  <w:bCs/>
                  <w:lang w:val="uk-UA"/>
                  <w:rPrChange w:id="10290" w:author="OLENA PASHKOVA (NEPTUNE.UA)" w:date="2022-11-21T15:31:00Z">
                    <w:rPr>
                      <w:rFonts w:ascii="Times New Roman" w:eastAsia="Calibri" w:hAnsi="Times New Roman" w:cs="Times New Roman"/>
                      <w:lang w:val="uk-UA"/>
                    </w:rPr>
                  </w:rPrChange>
                </w:rPr>
                <w:delText>2</w:delText>
              </w:r>
            </w:del>
            <w:ins w:id="10291" w:author="OLENA PASHKOVA (NEPTUNE.UA)" w:date="2022-11-21T15:15:00Z">
              <w:r w:rsidR="009442D5" w:rsidRPr="00783C1A">
                <w:rPr>
                  <w:rFonts w:ascii="Times New Roman" w:eastAsia="Calibri" w:hAnsi="Times New Roman" w:cs="Times New Roman"/>
                  <w:bCs/>
                  <w:lang w:val="uk-UA"/>
                  <w:rPrChange w:id="10292" w:author="OLENA PASHKOVA (NEPTUNE.UA)" w:date="2022-11-21T15:31:00Z">
                    <w:rPr>
                      <w:rFonts w:ascii="Times New Roman" w:eastAsia="Calibri" w:hAnsi="Times New Roman" w:cs="Times New Roman"/>
                      <w:lang w:val="uk-UA"/>
                    </w:rPr>
                  </w:rPrChange>
                </w:rPr>
                <w:t>5 (п’ять)</w:t>
              </w:r>
            </w:ins>
            <w:r w:rsidRPr="00783C1A">
              <w:rPr>
                <w:rFonts w:ascii="Times New Roman" w:eastAsia="Calibri" w:hAnsi="Times New Roman" w:cs="Times New Roman"/>
                <w:bCs/>
                <w:lang w:val="uk-UA"/>
                <w:rPrChange w:id="10293" w:author="OLENA PASHKOVA (NEPTUNE.UA)" w:date="2022-11-21T15:31:00Z">
                  <w:rPr>
                    <w:rFonts w:ascii="Times New Roman" w:eastAsia="Calibri" w:hAnsi="Times New Roman" w:cs="Times New Roman"/>
                    <w:lang w:val="uk-UA"/>
                  </w:rPr>
                </w:rPrChange>
              </w:rPr>
              <w:t xml:space="preserve"> годин</w:t>
            </w:r>
            <w:del w:id="10294" w:author="OLENA PASHKOVA (NEPTUNE.UA)" w:date="2022-11-21T15:15:00Z">
              <w:r w:rsidRPr="00783C1A" w:rsidDel="009442D5">
                <w:rPr>
                  <w:rFonts w:ascii="Times New Roman" w:eastAsia="Calibri" w:hAnsi="Times New Roman" w:cs="Times New Roman"/>
                  <w:bCs/>
                  <w:lang w:val="uk-UA"/>
                  <w:rPrChange w:id="10295" w:author="OLENA PASHKOVA (NEPTUNE.UA)" w:date="2022-11-21T15:31:00Z">
                    <w:rPr>
                      <w:rFonts w:ascii="Times New Roman" w:eastAsia="Calibri" w:hAnsi="Times New Roman" w:cs="Times New Roman"/>
                      <w:lang w:val="uk-UA"/>
                    </w:rPr>
                  </w:rPrChange>
                </w:rPr>
                <w:delText>и</w:delText>
              </w:r>
            </w:del>
            <w:r w:rsidRPr="00783C1A">
              <w:rPr>
                <w:rFonts w:ascii="Times New Roman" w:eastAsia="Calibri" w:hAnsi="Times New Roman" w:cs="Times New Roman"/>
                <w:bCs/>
                <w:lang w:val="uk-UA"/>
                <w:rPrChange w:id="10296" w:author="OLENA PASHKOVA (NEPTUNE.UA)" w:date="2022-11-21T15:31:00Z">
                  <w:rPr>
                    <w:rFonts w:ascii="Times New Roman" w:eastAsia="Calibri" w:hAnsi="Times New Roman" w:cs="Times New Roman"/>
                    <w:lang w:val="uk-UA"/>
                  </w:rPr>
                </w:rPrChange>
              </w:rPr>
              <w:t xml:space="preserve"> з моменту отримання відповідного повідомлення Виконавця для підписання «Акту про завдання збитків».</w:t>
            </w:r>
          </w:p>
          <w:p w14:paraId="7B940538" w14:textId="77777777" w:rsidR="00400CA9" w:rsidRPr="00783C1A" w:rsidRDefault="00400CA9" w:rsidP="00400CA9">
            <w:pPr>
              <w:contextualSpacing/>
              <w:jc w:val="both"/>
              <w:rPr>
                <w:rFonts w:ascii="Times New Roman" w:eastAsia="Calibri" w:hAnsi="Times New Roman" w:cs="Times New Roman"/>
                <w:bCs/>
                <w:lang w:val="uk-UA"/>
                <w:rPrChange w:id="10297"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298" w:author="OLENA PASHKOVA (NEPTUNE.UA)" w:date="2022-11-21T15:31:00Z">
                  <w:rPr>
                    <w:rFonts w:ascii="Times New Roman" w:eastAsia="Calibri" w:hAnsi="Times New Roman" w:cs="Times New Roman"/>
                    <w:lang w:val="uk-UA"/>
                  </w:rPr>
                </w:rPrChange>
              </w:rPr>
              <w:lastRenderedPageBreak/>
              <w:t xml:space="preserve">До «Вимоги-претензії» додається «Акт про завдання збитків», фото та/або відео матеріали, документи, що підтверджують обгрунтування розміру збитків (пропозиція сторонньої організації щодо виконання ремонтних робіт по обєкту, якому завдано збитків), рахунок Виконавця для оплати. </w:t>
            </w:r>
          </w:p>
          <w:p w14:paraId="7899388A" w14:textId="77777777" w:rsidR="00400CA9" w:rsidRPr="00783C1A" w:rsidRDefault="00400CA9" w:rsidP="00400CA9">
            <w:pPr>
              <w:contextualSpacing/>
              <w:jc w:val="both"/>
              <w:rPr>
                <w:rFonts w:ascii="Times New Roman" w:eastAsia="Calibri" w:hAnsi="Times New Roman" w:cs="Times New Roman"/>
                <w:bCs/>
                <w:lang w:val="uk-UA"/>
                <w:rPrChange w:id="1029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00" w:author="OLENA PASHKOVA (NEPTUNE.UA)" w:date="2022-11-21T15:31:00Z">
                  <w:rPr>
                    <w:rFonts w:ascii="Times New Roman" w:eastAsia="Calibri" w:hAnsi="Times New Roman" w:cs="Times New Roman"/>
                    <w:lang w:val="uk-UA"/>
                  </w:rPr>
                </w:rPrChange>
              </w:rPr>
              <w:t xml:space="preserve">Замовник протягом 3 (трьох) календарних днів з моменту отримання «Вимоги-претензії» повинен здійснити оплату рахунку за завдані збитки. </w:t>
            </w:r>
          </w:p>
          <w:p w14:paraId="291B086F" w14:textId="77777777" w:rsidR="00400CA9" w:rsidRPr="00783C1A" w:rsidRDefault="00400CA9" w:rsidP="00400CA9">
            <w:pPr>
              <w:contextualSpacing/>
              <w:jc w:val="both"/>
              <w:rPr>
                <w:ins w:id="10301" w:author="SERHII SULIMA (NEPTUNE.UA)" w:date="2022-08-31T17:56:00Z"/>
                <w:rFonts w:ascii="Times New Roman" w:eastAsia="Calibri" w:hAnsi="Times New Roman" w:cs="Times New Roman"/>
                <w:bCs/>
                <w:lang w:val="uk-UA"/>
                <w:rPrChange w:id="10302" w:author="OLENA PASHKOVA (NEPTUNE.UA)" w:date="2022-11-21T15:31:00Z">
                  <w:rPr>
                    <w:ins w:id="10303" w:author="SERHII SULIMA (NEPTUNE.UA)" w:date="2022-08-31T17:56:00Z"/>
                    <w:rFonts w:ascii="Times New Roman" w:eastAsia="Calibri" w:hAnsi="Times New Roman" w:cs="Times New Roman"/>
                    <w:b/>
                    <w:lang w:val="uk-UA"/>
                  </w:rPr>
                </w:rPrChange>
              </w:rPr>
            </w:pPr>
          </w:p>
          <w:p w14:paraId="22735A09" w14:textId="793C252C" w:rsidR="00400CA9" w:rsidRPr="00783C1A" w:rsidRDefault="00CE4A35" w:rsidP="00400CA9">
            <w:pPr>
              <w:contextualSpacing/>
              <w:jc w:val="both"/>
              <w:rPr>
                <w:rFonts w:ascii="Times New Roman" w:eastAsia="Calibri" w:hAnsi="Times New Roman" w:cs="Times New Roman"/>
                <w:bCs/>
                <w:lang w:val="uk-UA"/>
                <w:rPrChange w:id="10304" w:author="OLENA PASHKOVA (NEPTUNE.UA)" w:date="2022-11-21T15:31:00Z">
                  <w:rPr>
                    <w:rFonts w:ascii="Times New Roman" w:eastAsia="Calibri" w:hAnsi="Times New Roman" w:cs="Times New Roman"/>
                    <w:lang w:val="uk-UA"/>
                  </w:rPr>
                </w:rPrChange>
              </w:rPr>
            </w:pPr>
            <w:ins w:id="10305" w:author="OLENA PASHKOVA (NEPTUNE.UA)" w:date="2022-11-21T15:17:00Z">
              <w:r w:rsidRPr="00783C1A">
                <w:rPr>
                  <w:rFonts w:ascii="Times New Roman" w:eastAsia="Calibri" w:hAnsi="Times New Roman" w:cs="Times New Roman"/>
                  <w:bCs/>
                  <w:lang w:val="uk-UA"/>
                  <w:rPrChange w:id="10306" w:author="OLENA PASHKOVA (NEPTUNE.UA)" w:date="2022-11-21T15:31:00Z">
                    <w:rPr>
                      <w:rFonts w:ascii="Times New Roman" w:eastAsia="Calibri" w:hAnsi="Times New Roman" w:cs="Times New Roman"/>
                      <w:b/>
                      <w:lang w:val="uk-UA"/>
                    </w:rPr>
                  </w:rPrChange>
                </w:rPr>
                <w:t>11.2.12.</w:t>
              </w:r>
            </w:ins>
            <w:ins w:id="10307" w:author="OLENA PASHKOVA (NEPTUNE.UA)" w:date="2022-11-21T15:18:00Z">
              <w:r w:rsidRPr="00783C1A">
                <w:rPr>
                  <w:rFonts w:ascii="Times New Roman" w:eastAsia="Calibri" w:hAnsi="Times New Roman" w:cs="Times New Roman"/>
                  <w:bCs/>
                  <w:lang w:val="uk-UA"/>
                  <w:rPrChange w:id="10308" w:author="OLENA PASHKOVA (NEPTUNE.UA)" w:date="2022-11-21T15:31:00Z">
                    <w:rPr>
                      <w:rFonts w:ascii="Times New Roman" w:eastAsia="Calibri" w:hAnsi="Times New Roman" w:cs="Times New Roman"/>
                      <w:b/>
                      <w:lang w:val="uk-UA"/>
                    </w:rPr>
                  </w:rPrChange>
                </w:rPr>
                <w:t xml:space="preserve"> </w:t>
              </w:r>
            </w:ins>
            <w:r w:rsidR="00400CA9" w:rsidRPr="00783C1A">
              <w:rPr>
                <w:rFonts w:ascii="Times New Roman" w:eastAsia="Calibri" w:hAnsi="Times New Roman" w:cs="Times New Roman"/>
                <w:bCs/>
                <w:lang w:val="uk-UA"/>
              </w:rPr>
              <w:t xml:space="preserve">Замовник несе відповідальність за простій Судна біля причалу Термінала </w:t>
            </w:r>
            <w:r w:rsidR="00400CA9" w:rsidRPr="00783C1A">
              <w:rPr>
                <w:rFonts w:ascii="Times New Roman" w:eastAsia="Calibri" w:hAnsi="Times New Roman" w:cs="Times New Roman"/>
                <w:bCs/>
                <w:lang w:val="uk-UA"/>
                <w:rPrChange w:id="10309" w:author="OLENA PASHKOVA (NEPTUNE.UA)" w:date="2022-11-21T15:31:00Z">
                  <w:rPr>
                    <w:rFonts w:ascii="Times New Roman" w:eastAsia="Calibri" w:hAnsi="Times New Roman" w:cs="Times New Roman"/>
                    <w:lang w:val="uk-UA"/>
                  </w:rPr>
                </w:rPrChange>
              </w:rPr>
              <w:t>та/або простій Судна на рейді по причині відсутності на Терміналі всього обсягу Вантажу Замовника, необхідного для завантаження Судна до повної місткості. Демередж, «мертвий фрахт», як і всі інші витрати, в даному випадку оплачується за рахунок Замовника.</w:t>
            </w:r>
          </w:p>
          <w:p w14:paraId="3E51C317" w14:textId="77777777" w:rsidR="00400CA9" w:rsidRPr="00783C1A" w:rsidRDefault="00400CA9" w:rsidP="00400CA9">
            <w:pPr>
              <w:contextualSpacing/>
              <w:jc w:val="both"/>
              <w:rPr>
                <w:ins w:id="10310" w:author="Nataliya Tomaskovic" w:date="2022-08-22T16:30:00Z"/>
                <w:rFonts w:ascii="Times New Roman" w:eastAsia="Calibri" w:hAnsi="Times New Roman" w:cs="Times New Roman"/>
                <w:bCs/>
                <w:lang w:val="uk-UA"/>
                <w:rPrChange w:id="10311" w:author="OLENA PASHKOVA (NEPTUNE.UA)" w:date="2022-11-21T15:31:00Z">
                  <w:rPr>
                    <w:ins w:id="10312" w:author="Nataliya Tomaskovic" w:date="2022-08-22T16:30: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13" w:author="OLENA PASHKOVA (NEPTUNE.UA)" w:date="2022-11-21T15:31:00Z">
                  <w:rPr>
                    <w:rFonts w:ascii="Times New Roman" w:eastAsia="Calibri" w:hAnsi="Times New Roman" w:cs="Times New Roman"/>
                    <w:lang w:val="uk-UA"/>
                  </w:rPr>
                </w:rPrChange>
              </w:rPr>
              <w:t xml:space="preserve">У випадку простою Термінала Виконавця без вантажних операцій, по причині відсутності на Терміналі всього обсягу Вантажу з вини Замовника. Замовник на вимогу Виконавця сплачує штраф у розмірі </w:t>
            </w:r>
            <w:r w:rsidRPr="00783C1A">
              <w:rPr>
                <w:rFonts w:ascii="Times New Roman" w:eastAsia="Calibri" w:hAnsi="Times New Roman" w:cs="Times New Roman"/>
                <w:bCs/>
                <w:rPrChange w:id="10314" w:author="OLENA PASHKOVA (NEPTUNE.UA)" w:date="2022-11-21T15:31:00Z">
                  <w:rPr>
                    <w:rFonts w:ascii="Times New Roman" w:eastAsia="Calibri" w:hAnsi="Times New Roman" w:cs="Times New Roman"/>
                  </w:rPr>
                </w:rPrChange>
              </w:rPr>
              <w:t xml:space="preserve">500,00 </w:t>
            </w:r>
            <w:r w:rsidRPr="00783C1A">
              <w:rPr>
                <w:rFonts w:ascii="Times New Roman" w:eastAsia="Calibri" w:hAnsi="Times New Roman" w:cs="Times New Roman"/>
                <w:bCs/>
                <w:lang w:val="uk-UA"/>
                <w:rPrChange w:id="10315" w:author="OLENA PASHKOVA (NEPTUNE.UA)" w:date="2022-11-21T15:31:00Z">
                  <w:rPr>
                    <w:rFonts w:ascii="Times New Roman" w:eastAsia="Calibri" w:hAnsi="Times New Roman" w:cs="Times New Roman"/>
                    <w:lang w:val="uk-UA"/>
                  </w:rPr>
                </w:rPrChange>
              </w:rPr>
              <w:t>доларів США за одну годину простою.</w:t>
            </w:r>
          </w:p>
          <w:p w14:paraId="61B62F8E" w14:textId="7F4C8184" w:rsidR="00400CA9" w:rsidRPr="00783C1A" w:rsidDel="007359AA" w:rsidRDefault="00400CA9" w:rsidP="00400CA9">
            <w:pPr>
              <w:contextualSpacing/>
              <w:jc w:val="both"/>
              <w:rPr>
                <w:del w:id="10316" w:author="OLENA PASHKOVA (NEPTUNE.UA)" w:date="2022-11-21T15:19:00Z"/>
                <w:rFonts w:ascii="Times New Roman" w:eastAsia="Calibri" w:hAnsi="Times New Roman" w:cs="Times New Roman"/>
                <w:bCs/>
                <w:lang w:val="uk-UA"/>
                <w:rPrChange w:id="10317" w:author="OLENA PASHKOVA (NEPTUNE.UA)" w:date="2022-11-21T15:31:00Z">
                  <w:rPr>
                    <w:del w:id="10318" w:author="OLENA PASHKOVA (NEPTUNE.UA)" w:date="2022-11-21T15:19:00Z"/>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19" w:author="OLENA PASHKOVA (NEPTUNE.UA)" w:date="2022-11-21T15:31:00Z">
                  <w:rPr>
                    <w:rFonts w:ascii="Times New Roman" w:eastAsia="Calibri" w:hAnsi="Times New Roman" w:cs="Times New Roman"/>
                    <w:lang w:val="uk-UA"/>
                  </w:rPr>
                </w:rPrChange>
              </w:rPr>
              <w:t xml:space="preserve"> </w:t>
            </w:r>
          </w:p>
          <w:p w14:paraId="254B5180" w14:textId="3511AF7F" w:rsidR="00400CA9" w:rsidRPr="00783C1A" w:rsidDel="007359AA" w:rsidRDefault="00400CA9" w:rsidP="00400CA9">
            <w:pPr>
              <w:contextualSpacing/>
              <w:jc w:val="both"/>
              <w:rPr>
                <w:del w:id="10320" w:author="OLENA PASHKOVA (NEPTUNE.UA)" w:date="2022-11-21T15:19:00Z"/>
                <w:rFonts w:ascii="Times New Roman" w:eastAsia="Calibri" w:hAnsi="Times New Roman" w:cs="Times New Roman"/>
                <w:bCs/>
                <w:lang w:val="uk-UA"/>
                <w:rPrChange w:id="10321" w:author="OLENA PASHKOVA (NEPTUNE.UA)" w:date="2022-11-21T15:31:00Z">
                  <w:rPr>
                    <w:del w:id="10322" w:author="OLENA PASHKOVA (NEPTUNE.UA)" w:date="2022-11-21T15:19:00Z"/>
                    <w:rFonts w:ascii="Times New Roman" w:eastAsia="Calibri" w:hAnsi="Times New Roman" w:cs="Times New Roman"/>
                    <w:b/>
                    <w:lang w:val="uk-UA"/>
                  </w:rPr>
                </w:rPrChange>
              </w:rPr>
            </w:pPr>
          </w:p>
          <w:p w14:paraId="00CA28EE" w14:textId="002526C0" w:rsidR="00400CA9" w:rsidRPr="00783C1A" w:rsidDel="007359AA" w:rsidRDefault="00400CA9" w:rsidP="00871806">
            <w:pPr>
              <w:contextualSpacing/>
              <w:jc w:val="both"/>
              <w:rPr>
                <w:del w:id="10323" w:author="OLENA PASHKOVA (NEPTUNE.UA)" w:date="2022-11-21T15:18:00Z"/>
                <w:rFonts w:ascii="Times New Roman" w:eastAsia="Calibri" w:hAnsi="Times New Roman" w:cs="Times New Roman"/>
                <w:bCs/>
                <w:lang w:val="uk-UA"/>
                <w:rPrChange w:id="10324" w:author="OLENA PASHKOVA (NEPTUNE.UA)" w:date="2022-11-21T15:31:00Z">
                  <w:rPr>
                    <w:del w:id="10325" w:author="OLENA PASHKOVA (NEPTUNE.UA)" w:date="2022-11-21T15:18:00Z"/>
                    <w:rFonts w:ascii="Times New Roman" w:eastAsia="Calibri" w:hAnsi="Times New Roman" w:cs="Times New Roman"/>
                    <w:lang w:val="uk-UA"/>
                  </w:rPr>
                </w:rPrChange>
              </w:rPr>
            </w:pPr>
            <w:del w:id="10326" w:author="OLENA PASHKOVA (NEPTUNE.UA)" w:date="2022-11-21T15:18:00Z">
              <w:r w:rsidRPr="00783C1A" w:rsidDel="007359AA">
                <w:rPr>
                  <w:rFonts w:ascii="Times New Roman" w:eastAsia="Calibri" w:hAnsi="Times New Roman" w:cs="Times New Roman"/>
                  <w:bCs/>
                  <w:lang w:val="uk-UA"/>
                  <w:rPrChange w:id="10327" w:author="OLENA PASHKOVA (NEPTUNE.UA)" w:date="2022-11-21T15:31:00Z">
                    <w:rPr>
                      <w:rFonts w:ascii="Times New Roman" w:eastAsia="Calibri" w:hAnsi="Times New Roman" w:cs="Times New Roman"/>
                      <w:b/>
                      <w:lang w:val="uk-UA"/>
                    </w:rPr>
                  </w:rPrChange>
                </w:rPr>
                <w:delText>11.5.13.</w:delText>
              </w:r>
              <w:r w:rsidRPr="00783C1A" w:rsidDel="007359AA">
                <w:rPr>
                  <w:rFonts w:ascii="Times New Roman" w:eastAsia="Calibri" w:hAnsi="Times New Roman" w:cs="Times New Roman"/>
                  <w:bCs/>
                  <w:lang w:val="uk-UA"/>
                  <w:rPrChange w:id="10328" w:author="OLENA PASHKOVA (NEPTUNE.UA)" w:date="2022-11-21T15:31:00Z">
                    <w:rPr>
                      <w:rFonts w:ascii="Times New Roman" w:eastAsia="Calibri" w:hAnsi="Times New Roman" w:cs="Times New Roman"/>
                      <w:lang w:val="uk-UA"/>
                    </w:rPr>
                  </w:rPrChange>
                </w:rPr>
                <w:delText xml:space="preserve"> </w:delText>
              </w:r>
            </w:del>
          </w:p>
          <w:p w14:paraId="6690ED34" w14:textId="1C12261A" w:rsidR="00400CA9" w:rsidRPr="00783C1A" w:rsidDel="007359AA" w:rsidRDefault="00400CA9" w:rsidP="00400CA9">
            <w:pPr>
              <w:contextualSpacing/>
              <w:jc w:val="both"/>
              <w:rPr>
                <w:del w:id="10329" w:author="OLENA PASHKOVA (NEPTUNE.UA)" w:date="2022-11-21T15:18:00Z"/>
                <w:rFonts w:ascii="Times New Roman" w:eastAsia="Calibri" w:hAnsi="Times New Roman" w:cs="Times New Roman"/>
                <w:bCs/>
                <w:lang w:val="uk-UA"/>
                <w:rPrChange w:id="10330" w:author="OLENA PASHKOVA (NEPTUNE.UA)" w:date="2022-11-21T15:31:00Z">
                  <w:rPr>
                    <w:del w:id="10331" w:author="OLENA PASHKOVA (NEPTUNE.UA)" w:date="2022-11-21T15:18:00Z"/>
                    <w:rFonts w:ascii="Times New Roman" w:eastAsia="Calibri" w:hAnsi="Times New Roman" w:cs="Times New Roman"/>
                    <w:lang w:val="uk-UA"/>
                  </w:rPr>
                </w:rPrChange>
              </w:rPr>
            </w:pPr>
            <w:del w:id="10332" w:author="OLENA PASHKOVA (NEPTUNE.UA)" w:date="2022-11-21T15:18:00Z">
              <w:r w:rsidRPr="00783C1A" w:rsidDel="007359AA">
                <w:rPr>
                  <w:rFonts w:ascii="Times New Roman" w:eastAsia="Calibri" w:hAnsi="Times New Roman" w:cs="Times New Roman"/>
                  <w:bCs/>
                  <w:lang w:val="uk-UA"/>
                  <w:rPrChange w:id="10333" w:author="OLENA PASHKOVA (NEPTUNE.UA)" w:date="2022-11-21T15:31:00Z">
                    <w:rPr>
                      <w:rFonts w:ascii="Times New Roman" w:eastAsia="Calibri" w:hAnsi="Times New Roman" w:cs="Times New Roman"/>
                      <w:b/>
                      <w:lang w:val="uk-UA"/>
                    </w:rPr>
                  </w:rPrChange>
                </w:rPr>
                <w:delText>11.5.14.</w:delText>
              </w:r>
              <w:r w:rsidRPr="00783C1A" w:rsidDel="007359AA">
                <w:rPr>
                  <w:rFonts w:ascii="Times New Roman" w:eastAsia="Calibri" w:hAnsi="Times New Roman" w:cs="Times New Roman"/>
                  <w:bCs/>
                  <w:lang w:val="uk-UA"/>
                  <w:rPrChange w:id="10334" w:author="OLENA PASHKOVA (NEPTUNE.UA)" w:date="2022-11-21T15:31:00Z">
                    <w:rPr>
                      <w:rFonts w:ascii="Times New Roman" w:eastAsia="Calibri" w:hAnsi="Times New Roman" w:cs="Times New Roman"/>
                      <w:lang w:val="uk-UA"/>
                    </w:rPr>
                  </w:rPrChange>
                </w:rPr>
                <w:delText xml:space="preserve"> У разі несвоєчасного відвантаження Зерна з Терміналу що призведе до блокування Зерносховищ через їх наповненість та неможливості приймання Зерна Змовник повинен сплатити Виконавцю всі понесені із цим витрати та збиткі, в тому числі, але не обмежуючись цим, простой вагонів та/або вантажних автомобілів інших Клієнтів, демередж Судна.</w:delText>
              </w:r>
            </w:del>
          </w:p>
          <w:p w14:paraId="60E8CD50" w14:textId="77777777" w:rsidR="00400CA9" w:rsidRPr="00783C1A" w:rsidDel="00D30B27" w:rsidRDefault="00400CA9" w:rsidP="00400CA9">
            <w:pPr>
              <w:contextualSpacing/>
              <w:jc w:val="both"/>
              <w:rPr>
                <w:del w:id="10335" w:author="Nataliya Tomaskovic" w:date="2022-08-19T14:08:00Z"/>
                <w:rFonts w:ascii="Times New Roman" w:eastAsia="Calibri" w:hAnsi="Times New Roman" w:cs="Times New Roman"/>
                <w:bCs/>
                <w:lang w:val="uk-UA"/>
                <w:rPrChange w:id="10336" w:author="OLENA PASHKOVA (NEPTUNE.UA)" w:date="2022-11-21T15:31:00Z">
                  <w:rPr>
                    <w:del w:id="10337" w:author="Nataliya Tomaskovic" w:date="2022-08-19T14:08:00Z"/>
                    <w:rFonts w:ascii="Times New Roman" w:eastAsia="Calibri" w:hAnsi="Times New Roman" w:cs="Times New Roman"/>
                    <w:lang w:val="uk-UA"/>
                  </w:rPr>
                </w:rPrChange>
              </w:rPr>
            </w:pPr>
          </w:p>
          <w:p w14:paraId="5E19712B" w14:textId="77777777" w:rsidR="00400CA9" w:rsidRPr="00783C1A" w:rsidRDefault="00400CA9" w:rsidP="00400CA9">
            <w:pPr>
              <w:contextualSpacing/>
              <w:jc w:val="both"/>
              <w:rPr>
                <w:rFonts w:ascii="Times New Roman" w:eastAsia="Calibri" w:hAnsi="Times New Roman" w:cs="Times New Roman"/>
                <w:bCs/>
                <w:lang w:val="uk-UA"/>
                <w:rPrChange w:id="10338" w:author="OLENA PASHKOVA (NEPTUNE.UA)" w:date="2022-11-21T15:31:00Z">
                  <w:rPr>
                    <w:rFonts w:ascii="Times New Roman" w:eastAsia="Calibri" w:hAnsi="Times New Roman" w:cs="Times New Roman"/>
                    <w:b/>
                    <w:lang w:val="uk-UA"/>
                  </w:rPr>
                </w:rPrChange>
              </w:rPr>
            </w:pPr>
          </w:p>
          <w:p w14:paraId="1117692C" w14:textId="77777777" w:rsidR="00400CA9" w:rsidRPr="00783C1A" w:rsidRDefault="00400CA9" w:rsidP="00400CA9">
            <w:pPr>
              <w:contextualSpacing/>
              <w:jc w:val="both"/>
              <w:rPr>
                <w:rFonts w:ascii="Times New Roman" w:eastAsia="Calibri" w:hAnsi="Times New Roman" w:cs="Times New Roman"/>
                <w:bCs/>
                <w:lang w:val="uk-UA"/>
                <w:rPrChange w:id="10339"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10340" w:author="OLENA PASHKOVA (NEPTUNE.UA)" w:date="2022-11-21T15:31:00Z">
                  <w:rPr>
                    <w:rFonts w:ascii="Times New Roman" w:eastAsia="Calibri" w:hAnsi="Times New Roman" w:cs="Times New Roman"/>
                    <w:b/>
                    <w:lang w:val="uk-UA"/>
                  </w:rPr>
                </w:rPrChange>
              </w:rPr>
              <w:t>12.</w:t>
            </w:r>
            <w:r w:rsidRPr="00783C1A">
              <w:rPr>
                <w:rFonts w:ascii="Times New Roman" w:eastAsia="Calibri" w:hAnsi="Times New Roman" w:cs="Times New Roman"/>
                <w:bCs/>
                <w:lang w:val="uk-UA"/>
                <w:rPrChange w:id="10341" w:author="OLENA PASHKOVA (NEPTUNE.UA)" w:date="2022-11-21T15:31:00Z">
                  <w:rPr>
                    <w:rFonts w:ascii="Times New Roman" w:eastAsia="Calibri" w:hAnsi="Times New Roman" w:cs="Times New Roman"/>
                    <w:b/>
                    <w:lang w:val="uk-UA"/>
                  </w:rPr>
                </w:rPrChange>
              </w:rPr>
              <w:tab/>
              <w:t>КОНФІДЕНЦІЙНІСТЬ.</w:t>
            </w:r>
          </w:p>
          <w:p w14:paraId="4A2A7BB3" w14:textId="77777777" w:rsidR="00400CA9" w:rsidRPr="00783C1A" w:rsidRDefault="00400CA9" w:rsidP="00400CA9">
            <w:pPr>
              <w:contextualSpacing/>
              <w:jc w:val="both"/>
              <w:rPr>
                <w:rFonts w:ascii="Times New Roman" w:eastAsia="Calibri" w:hAnsi="Times New Roman" w:cs="Times New Roman"/>
                <w:bCs/>
                <w:lang w:val="uk-UA"/>
                <w:rPrChange w:id="1034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43" w:author="OLENA PASHKOVA (NEPTUNE.UA)" w:date="2022-11-21T15:31:00Z">
                  <w:rPr>
                    <w:rFonts w:ascii="Times New Roman" w:eastAsia="Calibri" w:hAnsi="Times New Roman" w:cs="Times New Roman"/>
                    <w:b/>
                    <w:lang w:val="uk-UA"/>
                  </w:rPr>
                </w:rPrChange>
              </w:rPr>
              <w:t>12.1.</w:t>
            </w:r>
            <w:r w:rsidRPr="00783C1A">
              <w:rPr>
                <w:rFonts w:ascii="Times New Roman" w:eastAsia="Calibri" w:hAnsi="Times New Roman" w:cs="Times New Roman"/>
                <w:bCs/>
                <w:lang w:val="uk-UA"/>
              </w:rPr>
              <w:tab/>
              <w:t xml:space="preserve">Сторони домовилися дотримуватися </w:t>
            </w:r>
            <w:r w:rsidRPr="00783C1A">
              <w:rPr>
                <w:rFonts w:ascii="Times New Roman" w:eastAsia="Calibri" w:hAnsi="Times New Roman" w:cs="Times New Roman"/>
                <w:bCs/>
                <w:lang w:val="uk-UA"/>
                <w:rPrChange w:id="10344" w:author="OLENA PASHKOVA (NEPTUNE.UA)" w:date="2022-11-21T15:31:00Z">
                  <w:rPr>
                    <w:rFonts w:ascii="Times New Roman" w:eastAsia="Calibri" w:hAnsi="Times New Roman" w:cs="Times New Roman"/>
                    <w:lang w:val="uk-UA"/>
                  </w:rPr>
                </w:rPrChange>
              </w:rPr>
              <w:t>конфіденційності у відношенні повідомлюваної один одному комерційної, фінансової та іншої ділової інформації.</w:t>
            </w:r>
          </w:p>
          <w:p w14:paraId="5AD85D24" w14:textId="77777777" w:rsidR="00400CA9" w:rsidRPr="00783C1A" w:rsidRDefault="00400CA9" w:rsidP="00400CA9">
            <w:pPr>
              <w:contextualSpacing/>
              <w:jc w:val="both"/>
              <w:rPr>
                <w:rFonts w:ascii="Times New Roman" w:eastAsia="Calibri" w:hAnsi="Times New Roman" w:cs="Times New Roman"/>
                <w:bCs/>
                <w:lang w:val="uk-UA"/>
                <w:rPrChange w:id="10345" w:author="OLENA PASHKOVA (NEPTUNE.UA)" w:date="2022-11-21T15:31:00Z">
                  <w:rPr>
                    <w:rFonts w:ascii="Times New Roman" w:eastAsia="Calibri" w:hAnsi="Times New Roman" w:cs="Times New Roman"/>
                    <w:lang w:val="uk-UA"/>
                  </w:rPr>
                </w:rPrChange>
              </w:rPr>
            </w:pPr>
          </w:p>
          <w:p w14:paraId="18D69C53" w14:textId="77777777" w:rsidR="00400CA9" w:rsidRPr="00783C1A" w:rsidRDefault="00400CA9" w:rsidP="00400CA9">
            <w:pPr>
              <w:contextualSpacing/>
              <w:jc w:val="both"/>
              <w:rPr>
                <w:rFonts w:ascii="Times New Roman" w:eastAsia="Calibri" w:hAnsi="Times New Roman" w:cs="Times New Roman"/>
                <w:bCs/>
                <w:lang w:val="uk-UA"/>
                <w:rPrChange w:id="10346"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10347" w:author="OLENA PASHKOVA (NEPTUNE.UA)" w:date="2022-11-21T15:31:00Z">
                  <w:rPr>
                    <w:rFonts w:ascii="Times New Roman" w:eastAsia="Calibri" w:hAnsi="Times New Roman" w:cs="Times New Roman"/>
                    <w:b/>
                    <w:lang w:val="uk-UA"/>
                  </w:rPr>
                </w:rPrChange>
              </w:rPr>
              <w:t>13.</w:t>
            </w:r>
            <w:r w:rsidRPr="00783C1A">
              <w:rPr>
                <w:rFonts w:ascii="Times New Roman" w:eastAsia="Calibri" w:hAnsi="Times New Roman" w:cs="Times New Roman"/>
                <w:bCs/>
                <w:lang w:val="uk-UA"/>
                <w:rPrChange w:id="10348" w:author="OLENA PASHKOVA (NEPTUNE.UA)" w:date="2022-11-21T15:31:00Z">
                  <w:rPr>
                    <w:rFonts w:ascii="Times New Roman" w:eastAsia="Calibri" w:hAnsi="Times New Roman" w:cs="Times New Roman"/>
                    <w:b/>
                    <w:lang w:val="uk-UA"/>
                  </w:rPr>
                </w:rPrChange>
              </w:rPr>
              <w:tab/>
              <w:t>ФОРС-МАЖОРНІ ОБСТАВИНИ</w:t>
            </w:r>
          </w:p>
          <w:p w14:paraId="7C37CA61" w14:textId="77777777" w:rsidR="00400CA9" w:rsidRPr="00783C1A" w:rsidRDefault="00400CA9" w:rsidP="00400CA9">
            <w:pPr>
              <w:contextualSpacing/>
              <w:jc w:val="both"/>
              <w:rPr>
                <w:rFonts w:ascii="Times New Roman" w:eastAsia="Calibri" w:hAnsi="Times New Roman" w:cs="Times New Roman"/>
                <w:bCs/>
                <w:lang w:val="uk-UA"/>
                <w:rPrChange w:id="1034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50" w:author="OLENA PASHKOVA (NEPTUNE.UA)" w:date="2022-11-21T15:31:00Z">
                  <w:rPr>
                    <w:rFonts w:ascii="Times New Roman" w:eastAsia="Calibri" w:hAnsi="Times New Roman" w:cs="Times New Roman"/>
                    <w:b/>
                    <w:lang w:val="uk-UA"/>
                  </w:rPr>
                </w:rPrChange>
              </w:rPr>
              <w:t>13.1.</w:t>
            </w:r>
            <w:r w:rsidRPr="00783C1A">
              <w:rPr>
                <w:rFonts w:ascii="Times New Roman" w:eastAsia="Calibri" w:hAnsi="Times New Roman" w:cs="Times New Roman"/>
                <w:bCs/>
                <w:lang w:val="uk-UA"/>
              </w:rPr>
              <w:t xml:space="preserve"> Жодна із Сторін цього Договору не несе відповідальності за повне або часткове невиконання взятих на себе зобов’язань, якщо це невиконання стало наслідком форс-мажору (обставин непереборної сили).</w:t>
            </w:r>
          </w:p>
          <w:p w14:paraId="035BEE38" w14:textId="77777777" w:rsidR="00400CA9" w:rsidRPr="00783C1A" w:rsidRDefault="00400CA9" w:rsidP="00400CA9">
            <w:pPr>
              <w:contextualSpacing/>
              <w:jc w:val="both"/>
              <w:rPr>
                <w:rFonts w:ascii="Times New Roman" w:eastAsia="Calibri" w:hAnsi="Times New Roman" w:cs="Times New Roman"/>
                <w:bCs/>
                <w:lang w:val="uk-UA"/>
                <w:rPrChange w:id="1035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52" w:author="OLENA PASHKOVA (NEPTUNE.UA)" w:date="2022-11-21T15:31:00Z">
                  <w:rPr>
                    <w:rFonts w:ascii="Times New Roman" w:eastAsia="Calibri" w:hAnsi="Times New Roman" w:cs="Times New Roman"/>
                    <w:lang w:val="uk-UA"/>
                  </w:rPr>
                </w:rPrChange>
              </w:rPr>
              <w:t>Під обставинами непереборної сили, згідно з умовами цього Договору, розуміються будь-які надзвичайні події зовнішнього щодо Сторін характеру, які виникли після укладення Договору не з вини Сторін, мимо волі і бажання Сторін, які не можна за умови прийняття звичайних заходів передбачити і запобігти, і які безпосередньо вплинули на його виконання, включаючи (але не обмежуючи):</w:t>
            </w:r>
          </w:p>
          <w:p w14:paraId="78CE7AEF" w14:textId="77777777" w:rsidR="00400CA9" w:rsidRPr="00783C1A" w:rsidRDefault="00400CA9" w:rsidP="00400CA9">
            <w:pPr>
              <w:contextualSpacing/>
              <w:jc w:val="both"/>
              <w:rPr>
                <w:rFonts w:ascii="Times New Roman" w:eastAsia="Calibri" w:hAnsi="Times New Roman" w:cs="Times New Roman"/>
                <w:bCs/>
                <w:lang w:val="uk-UA"/>
                <w:rPrChange w:id="10353"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54"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355" w:author="OLENA PASHKOVA (NEPTUNE.UA)" w:date="2022-11-21T15:31:00Z">
                  <w:rPr>
                    <w:rFonts w:ascii="Times New Roman" w:eastAsia="Calibri" w:hAnsi="Times New Roman" w:cs="Times New Roman"/>
                    <w:lang w:val="uk-UA"/>
                  </w:rPr>
                </w:rPrChange>
              </w:rPr>
              <w:tab/>
              <w:t>стихійні явища природного характеру (повінь, пожежа, землетрус, ураган або інші стихійні лиха);</w:t>
            </w:r>
          </w:p>
          <w:p w14:paraId="244F238E" w14:textId="77777777" w:rsidR="00400CA9" w:rsidRPr="00783C1A" w:rsidRDefault="00400CA9" w:rsidP="00400CA9">
            <w:pPr>
              <w:contextualSpacing/>
              <w:jc w:val="both"/>
              <w:rPr>
                <w:rFonts w:ascii="Times New Roman" w:eastAsia="Calibri" w:hAnsi="Times New Roman" w:cs="Times New Roman"/>
                <w:bCs/>
                <w:lang w:val="uk-UA"/>
                <w:rPrChange w:id="1035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57"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358" w:author="OLENA PASHKOVA (NEPTUNE.UA)" w:date="2022-11-21T15:31:00Z">
                  <w:rPr>
                    <w:rFonts w:ascii="Times New Roman" w:eastAsia="Calibri" w:hAnsi="Times New Roman" w:cs="Times New Roman"/>
                    <w:lang w:val="uk-UA"/>
                  </w:rPr>
                </w:rPrChange>
              </w:rPr>
              <w:tab/>
              <w:t>лиха біологічного, техногенного та антропогенного походження;</w:t>
            </w:r>
          </w:p>
          <w:p w14:paraId="0B13B477" w14:textId="77777777" w:rsidR="00400CA9" w:rsidRPr="00783C1A" w:rsidRDefault="00400CA9" w:rsidP="00400CA9">
            <w:pPr>
              <w:contextualSpacing/>
              <w:jc w:val="both"/>
              <w:rPr>
                <w:rFonts w:ascii="Times New Roman" w:eastAsia="Calibri" w:hAnsi="Times New Roman" w:cs="Times New Roman"/>
                <w:bCs/>
                <w:lang w:val="uk-UA"/>
                <w:rPrChange w:id="1035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60" w:author="OLENA PASHKOVA (NEPTUNE.UA)" w:date="2022-11-21T15:31:00Z">
                  <w:rPr>
                    <w:rFonts w:ascii="Times New Roman" w:eastAsia="Calibri" w:hAnsi="Times New Roman" w:cs="Times New Roman"/>
                    <w:lang w:val="uk-UA"/>
                  </w:rPr>
                </w:rPrChange>
              </w:rPr>
              <w:lastRenderedPageBreak/>
              <w:t>•</w:t>
            </w:r>
            <w:r w:rsidRPr="00783C1A">
              <w:rPr>
                <w:rFonts w:ascii="Times New Roman" w:eastAsia="Calibri" w:hAnsi="Times New Roman" w:cs="Times New Roman"/>
                <w:bCs/>
                <w:lang w:val="uk-UA"/>
                <w:rPrChange w:id="10361" w:author="OLENA PASHKOVA (NEPTUNE.UA)" w:date="2022-11-21T15:31:00Z">
                  <w:rPr>
                    <w:rFonts w:ascii="Times New Roman" w:eastAsia="Calibri" w:hAnsi="Times New Roman" w:cs="Times New Roman"/>
                    <w:lang w:val="uk-UA"/>
                  </w:rPr>
                </w:rPrChange>
              </w:rPr>
              <w:tab/>
              <w:t>обставини суспільного життя (війни, збройні конфлікти, військові дії, блокади, терористичні акти, ембарго, локаут і т.і.).</w:t>
            </w:r>
          </w:p>
          <w:p w14:paraId="0DFEDD59" w14:textId="77777777" w:rsidR="00400CA9" w:rsidRPr="00783C1A" w:rsidRDefault="00400CA9" w:rsidP="00400CA9">
            <w:pPr>
              <w:contextualSpacing/>
              <w:jc w:val="both"/>
              <w:rPr>
                <w:rFonts w:ascii="Times New Roman" w:eastAsia="Calibri" w:hAnsi="Times New Roman" w:cs="Times New Roman"/>
                <w:bCs/>
                <w:lang w:val="uk-UA"/>
                <w:rPrChange w:id="1036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63"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364" w:author="OLENA PASHKOVA (NEPTUNE.UA)" w:date="2022-11-21T15:31:00Z">
                  <w:rPr>
                    <w:rFonts w:ascii="Times New Roman" w:eastAsia="Calibri" w:hAnsi="Times New Roman" w:cs="Times New Roman"/>
                    <w:lang w:val="uk-UA"/>
                  </w:rPr>
                </w:rPrChange>
              </w:rPr>
              <w:tab/>
              <w:t>видання заборонних або обмежуючих нормативних актів органів державної влади чи місцевого самоврядування, які обмежують експорт Вантажу з України, частково або іншим чином, включаючи, але, не обмежуючись;</w:t>
            </w:r>
          </w:p>
          <w:p w14:paraId="057E67F1" w14:textId="77777777" w:rsidR="00400CA9" w:rsidRPr="00783C1A" w:rsidRDefault="00400CA9" w:rsidP="00400CA9">
            <w:pPr>
              <w:contextualSpacing/>
              <w:jc w:val="both"/>
              <w:rPr>
                <w:rFonts w:ascii="Times New Roman" w:eastAsia="Calibri" w:hAnsi="Times New Roman" w:cs="Times New Roman"/>
                <w:bCs/>
                <w:lang w:val="uk-UA"/>
                <w:rPrChange w:id="1036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66" w:author="OLENA PASHKOVA (NEPTUNE.UA)" w:date="2022-11-21T15:31:00Z">
                  <w:rPr>
                    <w:rFonts w:ascii="Times New Roman" w:eastAsia="Calibri" w:hAnsi="Times New Roman" w:cs="Times New Roman"/>
                    <w:lang w:val="uk-UA"/>
                  </w:rPr>
                </w:rPrChange>
              </w:rPr>
              <w:t>•</w:t>
            </w:r>
            <w:r w:rsidRPr="00783C1A">
              <w:rPr>
                <w:rFonts w:ascii="Times New Roman" w:eastAsia="Calibri" w:hAnsi="Times New Roman" w:cs="Times New Roman"/>
                <w:bCs/>
                <w:lang w:val="uk-UA"/>
                <w:rPrChange w:id="10367" w:author="OLENA PASHKOVA (NEPTUNE.UA)" w:date="2022-11-21T15:31:00Z">
                  <w:rPr>
                    <w:rFonts w:ascii="Times New Roman" w:eastAsia="Calibri" w:hAnsi="Times New Roman" w:cs="Times New Roman"/>
                    <w:lang w:val="uk-UA"/>
                  </w:rPr>
                </w:rPrChange>
              </w:rPr>
              <w:tab/>
              <w:t>введення експортних ліцензій або експортних квот, інших заходів заборонного характеру відносно експортних операцій з Вантажем.</w:t>
            </w:r>
          </w:p>
          <w:p w14:paraId="5D663C66" w14:textId="77777777" w:rsidR="00400CA9" w:rsidRPr="00783C1A" w:rsidRDefault="00400CA9" w:rsidP="00400CA9">
            <w:pPr>
              <w:contextualSpacing/>
              <w:jc w:val="both"/>
              <w:rPr>
                <w:rFonts w:ascii="Times New Roman" w:eastAsia="Calibri" w:hAnsi="Times New Roman" w:cs="Times New Roman"/>
                <w:bCs/>
                <w:lang w:val="uk-UA"/>
                <w:rPrChange w:id="1036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69" w:author="OLENA PASHKOVA (NEPTUNE.UA)" w:date="2022-11-21T15:31:00Z">
                  <w:rPr>
                    <w:rFonts w:ascii="Times New Roman" w:eastAsia="Calibri" w:hAnsi="Times New Roman" w:cs="Times New Roman"/>
                    <w:b/>
                    <w:lang w:val="uk-UA"/>
                  </w:rPr>
                </w:rPrChange>
              </w:rPr>
              <w:t>13.2.</w:t>
            </w:r>
            <w:r w:rsidRPr="00783C1A">
              <w:rPr>
                <w:rFonts w:ascii="Times New Roman" w:eastAsia="Calibri" w:hAnsi="Times New Roman" w:cs="Times New Roman"/>
                <w:bCs/>
                <w:lang w:val="uk-UA"/>
              </w:rPr>
              <w:t xml:space="preserve"> Доказом дії форс-мажорних обставин є документ, виданий Торгово-промисловою па</w:t>
            </w:r>
            <w:r w:rsidRPr="00783C1A">
              <w:rPr>
                <w:rFonts w:ascii="Times New Roman" w:eastAsia="Calibri" w:hAnsi="Times New Roman" w:cs="Times New Roman"/>
                <w:bCs/>
                <w:lang w:val="uk-UA"/>
                <w:rPrChange w:id="10370" w:author="OLENA PASHKOVA (NEPTUNE.UA)" w:date="2022-11-21T15:31:00Z">
                  <w:rPr>
                    <w:rFonts w:ascii="Times New Roman" w:eastAsia="Calibri" w:hAnsi="Times New Roman" w:cs="Times New Roman"/>
                    <w:lang w:val="uk-UA"/>
                  </w:rPr>
                </w:rPrChange>
              </w:rPr>
              <w:t>латою або впоноваженим нею регіональним відділенням, або іншим компетентним державним органом, який має законне право підтверджувати наявність тих чи інших обставин держави, в якому такі обставини виникли.</w:t>
            </w:r>
          </w:p>
          <w:p w14:paraId="36280992" w14:textId="77777777" w:rsidR="00400CA9" w:rsidRPr="00783C1A" w:rsidRDefault="00400CA9" w:rsidP="00400CA9">
            <w:pPr>
              <w:contextualSpacing/>
              <w:jc w:val="both"/>
              <w:rPr>
                <w:rFonts w:ascii="Times New Roman" w:eastAsia="Calibri" w:hAnsi="Times New Roman" w:cs="Times New Roman"/>
                <w:bCs/>
                <w:lang w:val="uk-UA"/>
                <w:rPrChange w:id="10371"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72" w:author="OLENA PASHKOVA (NEPTUNE.UA)" w:date="2022-11-21T15:31:00Z">
                  <w:rPr>
                    <w:rFonts w:ascii="Times New Roman" w:eastAsia="Calibri" w:hAnsi="Times New Roman" w:cs="Times New Roman"/>
                    <w:b/>
                    <w:lang w:val="uk-UA"/>
                  </w:rPr>
                </w:rPrChange>
              </w:rPr>
              <w:t>13.3</w:t>
            </w:r>
            <w:r w:rsidRPr="00783C1A">
              <w:rPr>
                <w:rFonts w:ascii="Times New Roman" w:eastAsia="Calibri" w:hAnsi="Times New Roman" w:cs="Times New Roman"/>
                <w:bCs/>
                <w:lang w:val="uk-UA"/>
              </w:rPr>
              <w:t>. Сторона, яка має наміри посилатися на дію об</w:t>
            </w:r>
            <w:r w:rsidRPr="00783C1A">
              <w:rPr>
                <w:rFonts w:ascii="Times New Roman" w:eastAsia="Calibri" w:hAnsi="Times New Roman" w:cs="Times New Roman"/>
                <w:bCs/>
                <w:lang w:val="uk-UA"/>
                <w:rPrChange w:id="10373" w:author="OLENA PASHKOVA (NEPTUNE.UA)" w:date="2022-11-21T15:31:00Z">
                  <w:rPr>
                    <w:rFonts w:ascii="Times New Roman" w:eastAsia="Calibri" w:hAnsi="Times New Roman" w:cs="Times New Roman"/>
                    <w:lang w:val="uk-UA"/>
                  </w:rPr>
                </w:rPrChange>
              </w:rPr>
              <w:t>ставин непереборної сили зобов'язана негайно з урахуванням можливостей технічних засобів термінового зв'язку та характеру існуючих перешкод, але не пізніше 10 робочих днів повідомити іншу Сторону про наявність форс-мажорних обставин та їх вплив на виконання даного Договору з подальшим наданням відповідного документу уповноваженого органу.</w:t>
            </w:r>
          </w:p>
          <w:p w14:paraId="3903EAD3" w14:textId="77777777" w:rsidR="00400CA9" w:rsidRPr="00783C1A" w:rsidRDefault="00400CA9" w:rsidP="00400CA9">
            <w:pPr>
              <w:contextualSpacing/>
              <w:jc w:val="both"/>
              <w:rPr>
                <w:rFonts w:ascii="Times New Roman" w:eastAsia="Calibri" w:hAnsi="Times New Roman" w:cs="Times New Roman"/>
                <w:bCs/>
                <w:lang w:val="uk-UA"/>
                <w:rPrChange w:id="1037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75" w:author="OLENA PASHKOVA (NEPTUNE.UA)" w:date="2022-11-21T15:31:00Z">
                  <w:rPr>
                    <w:rFonts w:ascii="Times New Roman" w:eastAsia="Calibri" w:hAnsi="Times New Roman" w:cs="Times New Roman"/>
                    <w:b/>
                    <w:lang w:val="uk-UA"/>
                  </w:rPr>
                </w:rPrChange>
              </w:rPr>
              <w:t>13.4</w:t>
            </w:r>
            <w:r w:rsidRPr="00783C1A">
              <w:rPr>
                <w:rFonts w:ascii="Times New Roman" w:eastAsia="Calibri" w:hAnsi="Times New Roman" w:cs="Times New Roman"/>
                <w:bCs/>
                <w:lang w:val="uk-UA"/>
              </w:rPr>
              <w:t>. Наявність форс-мажорних обставин автоматично продовжує виконання цього Договору на час їх дії.</w:t>
            </w:r>
          </w:p>
          <w:p w14:paraId="665470C0" w14:textId="77777777" w:rsidR="00400CA9" w:rsidRPr="00783C1A" w:rsidRDefault="00400CA9" w:rsidP="00400CA9">
            <w:pPr>
              <w:contextualSpacing/>
              <w:jc w:val="both"/>
              <w:rPr>
                <w:rFonts w:ascii="Times New Roman" w:eastAsia="Calibri" w:hAnsi="Times New Roman" w:cs="Times New Roman"/>
                <w:bCs/>
                <w:lang w:val="uk-UA"/>
                <w:rPrChange w:id="1037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77" w:author="OLENA PASHKOVA (NEPTUNE.UA)" w:date="2022-11-21T15:31:00Z">
                  <w:rPr>
                    <w:rFonts w:ascii="Times New Roman" w:eastAsia="Calibri" w:hAnsi="Times New Roman" w:cs="Times New Roman"/>
                    <w:lang w:val="uk-UA"/>
                  </w:rPr>
                </w:rPrChange>
              </w:rPr>
              <w:t>У разі якщо обставина непереборної сили триває більше одного місяця, кожна із Сторін має право на розірвання Договору без звернення до суду і не несе відповідальності за таке розірвання, за умови повідомлення про це іншій Стороні не пізніше 7 (семи) робочих днів до дня розірвання і вивезення наявного Вантажу, що належить Замовнику.</w:t>
            </w:r>
          </w:p>
          <w:p w14:paraId="50765642" w14:textId="77777777" w:rsidR="00400CA9" w:rsidRPr="00783C1A" w:rsidRDefault="00400CA9" w:rsidP="00400CA9">
            <w:pPr>
              <w:contextualSpacing/>
              <w:jc w:val="both"/>
              <w:rPr>
                <w:ins w:id="10378" w:author="SERHII SULIMA (NEPTUNE.UA)" w:date="2022-09-01T10:47:00Z"/>
                <w:rFonts w:ascii="Times New Roman" w:eastAsia="Calibri" w:hAnsi="Times New Roman" w:cs="Times New Roman"/>
                <w:bCs/>
                <w:lang w:val="uk-UA"/>
                <w:rPrChange w:id="10379" w:author="OLENA PASHKOVA (NEPTUNE.UA)" w:date="2022-11-21T15:31:00Z">
                  <w:rPr>
                    <w:ins w:id="10380" w:author="SERHII SULIMA (NEPTUNE.UA)" w:date="2022-09-01T10:47:00Z"/>
                    <w:rFonts w:ascii="Times New Roman" w:eastAsia="Calibri" w:hAnsi="Times New Roman" w:cs="Times New Roman"/>
                    <w:b/>
                    <w:lang w:val="uk-UA"/>
                  </w:rPr>
                </w:rPrChange>
              </w:rPr>
            </w:pPr>
          </w:p>
          <w:p w14:paraId="66D7FA04" w14:textId="77777777" w:rsidR="00400CA9" w:rsidRPr="00783C1A" w:rsidRDefault="00400CA9" w:rsidP="00400CA9">
            <w:pPr>
              <w:contextualSpacing/>
              <w:jc w:val="both"/>
              <w:rPr>
                <w:ins w:id="10381" w:author="SERHII SULIMA (NEPTUNE.UA)" w:date="2022-09-05T10:48:00Z"/>
                <w:rFonts w:ascii="Times New Roman" w:eastAsia="Calibri" w:hAnsi="Times New Roman" w:cs="Times New Roman"/>
                <w:bCs/>
                <w:lang w:val="uk-UA"/>
                <w:rPrChange w:id="10382" w:author="OLENA PASHKOVA (NEPTUNE.UA)" w:date="2022-11-21T15:31:00Z">
                  <w:rPr>
                    <w:ins w:id="10383" w:author="SERHII SULIMA (NEPTUNE.UA)" w:date="2022-09-05T10:48:00Z"/>
                    <w:rFonts w:ascii="Times New Roman" w:eastAsia="Calibri" w:hAnsi="Times New Roman" w:cs="Times New Roman"/>
                    <w:b/>
                    <w:lang w:val="uk-UA"/>
                  </w:rPr>
                </w:rPrChange>
              </w:rPr>
            </w:pPr>
          </w:p>
          <w:p w14:paraId="069F55B5" w14:textId="77777777" w:rsidR="00400CA9" w:rsidRPr="00783C1A" w:rsidRDefault="00400CA9" w:rsidP="00400CA9">
            <w:pPr>
              <w:contextualSpacing/>
              <w:jc w:val="both"/>
              <w:rPr>
                <w:rFonts w:ascii="Times New Roman" w:eastAsia="Calibri" w:hAnsi="Times New Roman" w:cs="Times New Roman"/>
                <w:bCs/>
                <w:lang w:val="uk-UA"/>
                <w:rPrChange w:id="1038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85" w:author="OLENA PASHKOVA (NEPTUNE.UA)" w:date="2022-11-21T15:31:00Z">
                  <w:rPr>
                    <w:rFonts w:ascii="Times New Roman" w:eastAsia="Calibri" w:hAnsi="Times New Roman" w:cs="Times New Roman"/>
                    <w:b/>
                    <w:lang w:val="uk-UA"/>
                  </w:rPr>
                </w:rPrChange>
              </w:rPr>
              <w:t>13.5</w:t>
            </w:r>
            <w:r w:rsidRPr="00783C1A">
              <w:rPr>
                <w:rFonts w:ascii="Times New Roman" w:eastAsia="Calibri" w:hAnsi="Times New Roman" w:cs="Times New Roman"/>
                <w:bCs/>
                <w:lang w:val="uk-UA"/>
              </w:rPr>
              <w:t>. Виникнення форс-мажорних обставин не звільняє Замовника від оплати вартості виконаних Виконавцем робіт (наданих послуг) в рамках цього Договору до припинення його дії.</w:t>
            </w:r>
          </w:p>
          <w:p w14:paraId="29A7A399" w14:textId="77777777" w:rsidR="00400CA9" w:rsidRPr="00783C1A" w:rsidRDefault="00400CA9" w:rsidP="00400CA9">
            <w:pPr>
              <w:contextualSpacing/>
              <w:jc w:val="both"/>
              <w:rPr>
                <w:rFonts w:ascii="Times New Roman" w:eastAsia="Calibri" w:hAnsi="Times New Roman" w:cs="Times New Roman"/>
                <w:bCs/>
                <w:lang w:val="uk-UA"/>
                <w:rPrChange w:id="10386"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87" w:author="OLENA PASHKOVA (NEPTUNE.UA)" w:date="2022-11-21T15:31:00Z">
                  <w:rPr>
                    <w:rFonts w:ascii="Times New Roman" w:eastAsia="Calibri" w:hAnsi="Times New Roman" w:cs="Times New Roman"/>
                    <w:b/>
                    <w:lang w:val="uk-UA"/>
                  </w:rPr>
                </w:rPrChange>
              </w:rPr>
              <w:t>13.6.</w:t>
            </w:r>
            <w:r w:rsidRPr="00783C1A">
              <w:rPr>
                <w:rFonts w:ascii="Times New Roman" w:eastAsia="Calibri" w:hAnsi="Times New Roman" w:cs="Times New Roman"/>
                <w:bCs/>
                <w:lang w:val="uk-UA"/>
              </w:rPr>
              <w:t xml:space="preserve"> У випадку, якщо в результаті дії форс-мажорних обставин Замовник позбавлений можливості забезпечити своєчасне відвантаження Вантажу, що знаходиться на технологічному накопиченні у Виконавця, Замовник зобов'язується відшкодувати Виконавцю додаткові витрати</w:t>
            </w:r>
            <w:r w:rsidRPr="00783C1A">
              <w:rPr>
                <w:rFonts w:ascii="Times New Roman" w:eastAsia="Calibri" w:hAnsi="Times New Roman" w:cs="Times New Roman"/>
                <w:bCs/>
                <w:lang w:val="uk-UA"/>
                <w:rPrChange w:id="10388" w:author="OLENA PASHKOVA (NEPTUNE.UA)" w:date="2022-11-21T15:31:00Z">
                  <w:rPr>
                    <w:rFonts w:ascii="Times New Roman" w:eastAsia="Calibri" w:hAnsi="Times New Roman" w:cs="Times New Roman"/>
                    <w:lang w:val="uk-UA"/>
                  </w:rPr>
                </w:rPrChange>
              </w:rPr>
              <w:t xml:space="preserve"> у зв'язку з таким зберіганням, відповідно до ставок, визначених в п. 9.3. даного Договору, і після припинення дії форс-мажорних обставин на вимогу Виконавця протягом 5 (п'яти) календарних днів вивезти такий Вантаж з території Терміналу, якщо інший порядок розпорядження таким Вантажем не буде врегульовано додатковою угодою Сторін.</w:t>
            </w:r>
          </w:p>
          <w:p w14:paraId="1F3BE9D1" w14:textId="77777777" w:rsidR="00400CA9" w:rsidRPr="00783C1A" w:rsidRDefault="00400CA9" w:rsidP="00400CA9">
            <w:pPr>
              <w:contextualSpacing/>
              <w:jc w:val="both"/>
              <w:rPr>
                <w:rFonts w:ascii="Times New Roman" w:eastAsia="Calibri" w:hAnsi="Times New Roman" w:cs="Times New Roman"/>
                <w:bCs/>
                <w:lang w:val="uk-UA"/>
                <w:rPrChange w:id="10389"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390" w:author="OLENA PASHKOVA (NEPTUNE.UA)" w:date="2022-11-21T15:31:00Z">
                  <w:rPr>
                    <w:rFonts w:ascii="Times New Roman" w:eastAsia="Calibri" w:hAnsi="Times New Roman" w:cs="Times New Roman"/>
                    <w:b/>
                    <w:lang w:val="uk-UA"/>
                  </w:rPr>
                </w:rPrChange>
              </w:rPr>
              <w:t>13.7.</w:t>
            </w:r>
            <w:r w:rsidRPr="00783C1A">
              <w:rPr>
                <w:rFonts w:ascii="Times New Roman" w:eastAsia="Calibri" w:hAnsi="Times New Roman" w:cs="Times New Roman"/>
                <w:bCs/>
                <w:lang w:val="uk-UA"/>
              </w:rPr>
              <w:t xml:space="preserve"> Жодна зі сторін не звільняється від відповідальності за прострочення виконання зобов’язань, допущене до настання форс-мажорних обставин.</w:t>
            </w:r>
          </w:p>
          <w:p w14:paraId="5885CA78" w14:textId="77777777" w:rsidR="00400CA9" w:rsidRPr="00783C1A" w:rsidRDefault="00400CA9" w:rsidP="00400CA9">
            <w:pPr>
              <w:contextualSpacing/>
              <w:jc w:val="both"/>
              <w:rPr>
                <w:rFonts w:ascii="Times New Roman" w:eastAsia="Calibri" w:hAnsi="Times New Roman" w:cs="Times New Roman"/>
                <w:bCs/>
                <w:lang w:val="uk-UA"/>
                <w:rPrChange w:id="10391" w:author="OLENA PASHKOVA (NEPTUNE.UA)" w:date="2022-11-21T15:31:00Z">
                  <w:rPr>
                    <w:rFonts w:ascii="Times New Roman" w:eastAsia="Calibri" w:hAnsi="Times New Roman" w:cs="Times New Roman"/>
                    <w:lang w:val="uk-UA"/>
                  </w:rPr>
                </w:rPrChange>
              </w:rPr>
            </w:pPr>
          </w:p>
          <w:p w14:paraId="1FB54BBE" w14:textId="77777777" w:rsidR="00400CA9" w:rsidRPr="00783C1A" w:rsidRDefault="00400CA9" w:rsidP="00400CA9">
            <w:pPr>
              <w:contextualSpacing/>
              <w:jc w:val="both"/>
              <w:rPr>
                <w:rFonts w:ascii="Times New Roman" w:eastAsia="Calibri" w:hAnsi="Times New Roman" w:cs="Times New Roman"/>
                <w:bCs/>
                <w:lang w:val="uk-UA"/>
                <w:rPrChange w:id="10392" w:author="OLENA PASHKOVA (NEPTUNE.UA)" w:date="2022-11-21T15:31:00Z">
                  <w:rPr>
                    <w:rFonts w:ascii="Times New Roman" w:eastAsia="Calibri" w:hAnsi="Times New Roman" w:cs="Times New Roman"/>
                    <w:b/>
                    <w:lang w:val="uk-UA"/>
                  </w:rPr>
                </w:rPrChange>
              </w:rPr>
            </w:pPr>
            <w:r w:rsidRPr="00783C1A">
              <w:rPr>
                <w:rFonts w:ascii="Times New Roman" w:eastAsia="Calibri" w:hAnsi="Times New Roman" w:cs="Times New Roman"/>
                <w:bCs/>
                <w:lang w:val="uk-UA"/>
                <w:rPrChange w:id="10393" w:author="OLENA PASHKOVA (NEPTUNE.UA)" w:date="2022-11-21T15:31:00Z">
                  <w:rPr>
                    <w:rFonts w:ascii="Times New Roman" w:eastAsia="Calibri" w:hAnsi="Times New Roman" w:cs="Times New Roman"/>
                    <w:b/>
                    <w:lang w:val="uk-UA"/>
                  </w:rPr>
                </w:rPrChange>
              </w:rPr>
              <w:t>14.</w:t>
            </w:r>
            <w:r w:rsidRPr="00783C1A">
              <w:rPr>
                <w:rFonts w:ascii="Times New Roman" w:eastAsia="Calibri" w:hAnsi="Times New Roman" w:cs="Times New Roman"/>
                <w:bCs/>
                <w:lang w:val="uk-UA"/>
                <w:rPrChange w:id="10394" w:author="OLENA PASHKOVA (NEPTUNE.UA)" w:date="2022-11-21T15:31:00Z">
                  <w:rPr>
                    <w:rFonts w:ascii="Times New Roman" w:eastAsia="Calibri" w:hAnsi="Times New Roman" w:cs="Times New Roman"/>
                    <w:b/>
                    <w:lang w:val="uk-UA"/>
                  </w:rPr>
                </w:rPrChange>
              </w:rPr>
              <w:tab/>
              <w:t>ІНШІ УМОВИ:</w:t>
            </w:r>
          </w:p>
          <w:p w14:paraId="09276BF4" w14:textId="497FB1FC" w:rsidR="00400CA9" w:rsidRPr="00783C1A" w:rsidDel="00691113" w:rsidRDefault="00400CA9" w:rsidP="00400CA9">
            <w:pPr>
              <w:contextualSpacing/>
              <w:jc w:val="both"/>
              <w:rPr>
                <w:del w:id="10395" w:author="OLENA PASHKOVA (NEPTUNE.UA)" w:date="2022-11-21T15:21:00Z"/>
                <w:rFonts w:ascii="Times New Roman" w:eastAsia="Calibri" w:hAnsi="Times New Roman" w:cs="Times New Roman"/>
                <w:bCs/>
                <w:lang w:val="uk-UA"/>
                <w:rPrChange w:id="10396" w:author="OLENA PASHKOVA (NEPTUNE.UA)" w:date="2022-11-21T15:31:00Z">
                  <w:rPr>
                    <w:del w:id="10397" w:author="OLENA PASHKOVA (NEPTUNE.UA)" w:date="2022-11-21T15:21:00Z"/>
                    <w:rFonts w:ascii="Times New Roman" w:eastAsia="Calibri" w:hAnsi="Times New Roman" w:cs="Times New Roman"/>
                    <w:lang w:val="uk-UA"/>
                  </w:rPr>
                </w:rPrChange>
              </w:rPr>
            </w:pPr>
            <w:del w:id="10398" w:author="OLENA PASHKOVA (NEPTUNE.UA)" w:date="2022-11-21T15:21:00Z">
              <w:r w:rsidRPr="00783C1A" w:rsidDel="00691113">
                <w:rPr>
                  <w:rFonts w:ascii="Times New Roman" w:eastAsia="Calibri" w:hAnsi="Times New Roman" w:cs="Times New Roman"/>
                  <w:bCs/>
                  <w:lang w:val="uk-UA"/>
                  <w:rPrChange w:id="10399" w:author="OLENA PASHKOVA (NEPTUNE.UA)" w:date="2022-11-21T15:31:00Z">
                    <w:rPr>
                      <w:rFonts w:ascii="Times New Roman" w:eastAsia="Calibri" w:hAnsi="Times New Roman" w:cs="Times New Roman"/>
                      <w:b/>
                      <w:lang w:val="uk-UA"/>
                    </w:rPr>
                  </w:rPrChange>
                </w:rPr>
                <w:lastRenderedPageBreak/>
                <w:delText>14.1.</w:delText>
              </w:r>
              <w:r w:rsidRPr="00783C1A" w:rsidDel="00691113">
                <w:rPr>
                  <w:rFonts w:ascii="Times New Roman" w:eastAsia="Calibri" w:hAnsi="Times New Roman" w:cs="Times New Roman"/>
                  <w:bCs/>
                  <w:lang w:val="uk-UA"/>
                  <w:rPrChange w:id="10400" w:author="OLENA PASHKOVA (NEPTUNE.UA)" w:date="2022-11-21T15:31:00Z">
                    <w:rPr>
                      <w:rFonts w:ascii="Times New Roman" w:eastAsia="Calibri" w:hAnsi="Times New Roman" w:cs="Times New Roman"/>
                      <w:lang w:val="uk-UA"/>
                    </w:rPr>
                  </w:rPrChange>
                </w:rPr>
                <w:tab/>
                <w:delText>Усі правовідносини, що виникають з даного Договору або пов’язані з ним, у тому числі пов'язані з дійсністю, укладенням, виконанням, зміною та припиненням даного Договору, тлумаченням його умов, визначенням наслідків недійсності або порушення Договору, регламентуються даним Договором та відповідними нормами чинного законодавства України, а також звичаями ділового обороту, що застосовуються до таких правовідносин, на підставі принципів добросовісності, розумності та справедливості.</w:delText>
              </w:r>
            </w:del>
          </w:p>
          <w:p w14:paraId="48651E65" w14:textId="77777777" w:rsidR="00400CA9" w:rsidRPr="00783C1A" w:rsidRDefault="00400CA9" w:rsidP="00400CA9">
            <w:pPr>
              <w:contextualSpacing/>
              <w:jc w:val="both"/>
              <w:rPr>
                <w:ins w:id="10401" w:author="SERHII SULIMA (NEPTUNE.UA)" w:date="2022-09-05T10:51:00Z"/>
                <w:rFonts w:ascii="Times New Roman" w:eastAsia="Calibri" w:hAnsi="Times New Roman" w:cs="Times New Roman"/>
                <w:bCs/>
                <w:lang w:val="uk-UA"/>
                <w:rPrChange w:id="10402" w:author="OLENA PASHKOVA (NEPTUNE.UA)" w:date="2022-11-21T15:31:00Z">
                  <w:rPr>
                    <w:ins w:id="10403" w:author="SERHII SULIMA (NEPTUNE.UA)" w:date="2022-09-05T10:51:00Z"/>
                    <w:rFonts w:ascii="Times New Roman" w:eastAsia="Calibri" w:hAnsi="Times New Roman" w:cs="Times New Roman"/>
                    <w:b/>
                    <w:lang w:val="uk-UA"/>
                  </w:rPr>
                </w:rPrChange>
              </w:rPr>
            </w:pPr>
          </w:p>
          <w:p w14:paraId="6A4BEFB7" w14:textId="7CD5602C" w:rsidR="00400CA9" w:rsidRPr="00783C1A" w:rsidDel="00BE63B0" w:rsidRDefault="00400CA9" w:rsidP="00400CA9">
            <w:pPr>
              <w:contextualSpacing/>
              <w:jc w:val="both"/>
              <w:rPr>
                <w:del w:id="10404" w:author="OLENA PASHKOVA (NEPTUNE.UA)" w:date="2022-11-21T15:21:00Z"/>
                <w:rFonts w:ascii="Times New Roman" w:eastAsia="Calibri" w:hAnsi="Times New Roman" w:cs="Times New Roman"/>
                <w:bCs/>
                <w:lang w:val="uk-UA"/>
                <w:rPrChange w:id="10405" w:author="OLENA PASHKOVA (NEPTUNE.UA)" w:date="2022-11-21T15:31:00Z">
                  <w:rPr>
                    <w:del w:id="10406" w:author="OLENA PASHKOVA (NEPTUNE.UA)" w:date="2022-11-21T15:21:00Z"/>
                    <w:rFonts w:ascii="Times New Roman" w:eastAsia="Calibri" w:hAnsi="Times New Roman" w:cs="Times New Roman"/>
                    <w:lang w:val="uk-UA"/>
                  </w:rPr>
                </w:rPrChange>
              </w:rPr>
            </w:pPr>
            <w:del w:id="10407" w:author="OLENA PASHKOVA (NEPTUNE.UA)" w:date="2022-11-21T15:21:00Z">
              <w:r w:rsidRPr="00783C1A" w:rsidDel="00BE63B0">
                <w:rPr>
                  <w:rFonts w:ascii="Times New Roman" w:eastAsia="Calibri" w:hAnsi="Times New Roman" w:cs="Times New Roman"/>
                  <w:bCs/>
                  <w:lang w:val="uk-UA"/>
                  <w:rPrChange w:id="10408" w:author="OLENA PASHKOVA (NEPTUNE.UA)" w:date="2022-11-21T15:31:00Z">
                    <w:rPr>
                      <w:rFonts w:ascii="Times New Roman" w:eastAsia="Calibri" w:hAnsi="Times New Roman" w:cs="Times New Roman"/>
                      <w:b/>
                      <w:lang w:val="uk-UA"/>
                    </w:rPr>
                  </w:rPrChange>
                </w:rPr>
                <w:delText>14.2.</w:delText>
              </w:r>
              <w:r w:rsidRPr="00783C1A" w:rsidDel="00BE63B0">
                <w:rPr>
                  <w:rFonts w:ascii="Times New Roman" w:eastAsia="Calibri" w:hAnsi="Times New Roman" w:cs="Times New Roman"/>
                  <w:bCs/>
                  <w:lang w:val="uk-UA"/>
                  <w:rPrChange w:id="10409" w:author="OLENA PASHKOVA (NEPTUNE.UA)" w:date="2022-11-21T15:31:00Z">
                    <w:rPr>
                      <w:rFonts w:ascii="Times New Roman" w:eastAsia="Calibri" w:hAnsi="Times New Roman" w:cs="Times New Roman"/>
                      <w:lang w:val="uk-UA"/>
                    </w:rPr>
                  </w:rPrChange>
                </w:rPr>
                <w:tab/>
                <w:delText xml:space="preserve">Виконавець та Замовник погодили, що морським агентом суден, що становляться під причал/ли за цим Договором, для здійснення навантажувальних робіт по даному Договору, має бути ТОВ «ОДЕМАРА ІНТЕР». </w:delText>
              </w:r>
            </w:del>
          </w:p>
          <w:p w14:paraId="7E383650" w14:textId="58809481" w:rsidR="00400CA9" w:rsidRPr="00783C1A" w:rsidDel="00BE63B0" w:rsidRDefault="00400CA9" w:rsidP="00400CA9">
            <w:pPr>
              <w:contextualSpacing/>
              <w:jc w:val="both"/>
              <w:rPr>
                <w:del w:id="10410" w:author="OLENA PASHKOVA (NEPTUNE.UA)" w:date="2022-11-21T15:21:00Z"/>
                <w:rFonts w:ascii="Times New Roman" w:eastAsia="Calibri" w:hAnsi="Times New Roman" w:cs="Times New Roman"/>
                <w:bCs/>
                <w:lang w:val="uk-UA"/>
                <w:rPrChange w:id="10411" w:author="OLENA PASHKOVA (NEPTUNE.UA)" w:date="2022-11-21T15:31:00Z">
                  <w:rPr>
                    <w:del w:id="10412" w:author="OLENA PASHKOVA (NEPTUNE.UA)" w:date="2022-11-21T15:21:00Z"/>
                    <w:rFonts w:ascii="Times New Roman" w:eastAsia="Calibri" w:hAnsi="Times New Roman" w:cs="Times New Roman"/>
                    <w:lang w:val="uk-UA"/>
                  </w:rPr>
                </w:rPrChange>
              </w:rPr>
            </w:pPr>
            <w:del w:id="10413" w:author="OLENA PASHKOVA (NEPTUNE.UA)" w:date="2022-11-21T15:21:00Z">
              <w:r w:rsidRPr="00783C1A" w:rsidDel="00BE63B0">
                <w:rPr>
                  <w:rFonts w:ascii="Times New Roman" w:eastAsia="Calibri" w:hAnsi="Times New Roman" w:cs="Times New Roman"/>
                  <w:bCs/>
                  <w:lang w:val="uk-UA"/>
                  <w:rPrChange w:id="10414" w:author="OLENA PASHKOVA (NEPTUNE.UA)" w:date="2022-11-21T15:31:00Z">
                    <w:rPr>
                      <w:rFonts w:ascii="Times New Roman" w:eastAsia="Calibri" w:hAnsi="Times New Roman" w:cs="Times New Roman"/>
                      <w:b/>
                      <w:lang w:val="uk-UA"/>
                    </w:rPr>
                  </w:rPrChange>
                </w:rPr>
                <w:delText>14.3.</w:delText>
              </w:r>
              <w:r w:rsidRPr="00783C1A" w:rsidDel="00BE63B0">
                <w:rPr>
                  <w:rFonts w:ascii="Times New Roman" w:eastAsia="Calibri" w:hAnsi="Times New Roman" w:cs="Times New Roman"/>
                  <w:bCs/>
                  <w:lang w:val="uk-UA"/>
                  <w:rPrChange w:id="10415" w:author="OLENA PASHKOVA (NEPTUNE.UA)" w:date="2022-11-21T15:31:00Z">
                    <w:rPr>
                      <w:rFonts w:ascii="Times New Roman" w:eastAsia="Calibri" w:hAnsi="Times New Roman" w:cs="Times New Roman"/>
                      <w:lang w:val="uk-UA"/>
                    </w:rPr>
                  </w:rPrChange>
                </w:rPr>
                <w:tab/>
                <w:delText xml:space="preserve">Фумігаційна компанія узгоджена Замовником з Виконавцем – ТОВ «ВЕТА», </w:delText>
              </w:r>
            </w:del>
            <w:ins w:id="10416" w:author="Nataliya Tomaskovic" w:date="2022-08-22T16:33:00Z">
              <w:del w:id="10417" w:author="OLENA PASHKOVA (NEPTUNE.UA)" w:date="2022-11-21T15:21:00Z">
                <w:r w:rsidRPr="00783C1A" w:rsidDel="00BE63B0">
                  <w:rPr>
                    <w:rFonts w:ascii="Times New Roman" w:eastAsia="Calibri" w:hAnsi="Times New Roman" w:cs="Times New Roman"/>
                    <w:bCs/>
                    <w:rPrChange w:id="10418" w:author="OLENA PASHKOVA (NEPTUNE.UA)" w:date="2022-11-21T15:31:00Z">
                      <w:rPr>
                        <w:rFonts w:ascii="Times New Roman" w:eastAsia="Calibri" w:hAnsi="Times New Roman" w:cs="Times New Roman"/>
                      </w:rPr>
                    </w:rPrChange>
                  </w:rPr>
                  <w:delText xml:space="preserve"> </w:delText>
                </w:r>
              </w:del>
            </w:ins>
            <w:del w:id="10419" w:author="OLENA PASHKOVA (NEPTUNE.UA)" w:date="2022-11-21T15:21:00Z">
              <w:r w:rsidRPr="00783C1A" w:rsidDel="00BE63B0">
                <w:rPr>
                  <w:rFonts w:ascii="Times New Roman" w:eastAsia="Calibri" w:hAnsi="Times New Roman" w:cs="Times New Roman"/>
                  <w:bCs/>
                  <w:lang w:val="uk-UA"/>
                  <w:rPrChange w:id="10420" w:author="OLENA PASHKOVA (NEPTUNE.UA)" w:date="2022-11-21T15:31:00Z">
                    <w:rPr>
                      <w:rFonts w:ascii="Times New Roman" w:eastAsia="Calibri" w:hAnsi="Times New Roman" w:cs="Times New Roman"/>
                      <w:lang w:val="uk-UA"/>
                    </w:rPr>
                  </w:rPrChange>
                </w:rPr>
                <w:delText>ТОВ «УМТС», ТОВ «ЄСВ».</w:delText>
              </w:r>
            </w:del>
          </w:p>
          <w:p w14:paraId="4D889E69" w14:textId="3984E8E5" w:rsidR="00400CA9" w:rsidRPr="00783C1A" w:rsidDel="00BE63B0" w:rsidRDefault="00400CA9" w:rsidP="00400CA9">
            <w:pPr>
              <w:contextualSpacing/>
              <w:jc w:val="both"/>
              <w:rPr>
                <w:del w:id="10421" w:author="OLENA PASHKOVA (NEPTUNE.UA)" w:date="2022-11-21T15:21:00Z"/>
                <w:rFonts w:ascii="Times New Roman" w:eastAsia="Calibri" w:hAnsi="Times New Roman" w:cs="Times New Roman"/>
                <w:bCs/>
                <w:lang w:val="uk-UA"/>
                <w:rPrChange w:id="10422" w:author="OLENA PASHKOVA (NEPTUNE.UA)" w:date="2022-11-21T15:31:00Z">
                  <w:rPr>
                    <w:del w:id="10423" w:author="OLENA PASHKOVA (NEPTUNE.UA)" w:date="2022-11-21T15:21:00Z"/>
                    <w:rFonts w:ascii="Times New Roman" w:eastAsia="Calibri" w:hAnsi="Times New Roman" w:cs="Times New Roman"/>
                    <w:lang w:val="uk-UA"/>
                  </w:rPr>
                </w:rPrChange>
              </w:rPr>
            </w:pPr>
            <w:del w:id="10424" w:author="OLENA PASHKOVA (NEPTUNE.UA)" w:date="2022-11-21T15:21:00Z">
              <w:r w:rsidRPr="00783C1A" w:rsidDel="00BE63B0">
                <w:rPr>
                  <w:rFonts w:ascii="Times New Roman" w:eastAsia="Calibri" w:hAnsi="Times New Roman" w:cs="Times New Roman"/>
                  <w:bCs/>
                  <w:lang w:val="uk-UA"/>
                  <w:rPrChange w:id="10425" w:author="OLENA PASHKOVA (NEPTUNE.UA)" w:date="2022-11-21T15:31:00Z">
                    <w:rPr>
                      <w:rFonts w:ascii="Times New Roman" w:eastAsia="Calibri" w:hAnsi="Times New Roman" w:cs="Times New Roman"/>
                      <w:b/>
                      <w:lang w:val="uk-UA"/>
                    </w:rPr>
                  </w:rPrChange>
                </w:rPr>
                <w:delText>14.4.</w:delText>
              </w:r>
              <w:r w:rsidRPr="00783C1A" w:rsidDel="00BE63B0">
                <w:rPr>
                  <w:rFonts w:ascii="Times New Roman" w:eastAsia="Calibri" w:hAnsi="Times New Roman" w:cs="Times New Roman"/>
                  <w:bCs/>
                  <w:lang w:val="uk-UA"/>
                  <w:rPrChange w:id="10426" w:author="OLENA PASHKOVA (NEPTUNE.UA)" w:date="2022-11-21T15:31:00Z">
                    <w:rPr>
                      <w:rFonts w:ascii="Times New Roman" w:eastAsia="Calibri" w:hAnsi="Times New Roman" w:cs="Times New Roman"/>
                      <w:lang w:val="uk-UA"/>
                    </w:rPr>
                  </w:rPrChange>
                </w:rPr>
                <w:tab/>
                <w:delText>Експедитор вантажів по даному Договору повинен бути ТОВ «</w:delText>
              </w:r>
              <w:bookmarkStart w:id="10427" w:name="_Hlk111542623"/>
              <w:r w:rsidRPr="00783C1A" w:rsidDel="00BE63B0">
                <w:rPr>
                  <w:rFonts w:ascii="Times New Roman" w:eastAsia="Calibri" w:hAnsi="Times New Roman" w:cs="Times New Roman"/>
                  <w:bCs/>
                  <w:lang w:val="uk-UA"/>
                  <w:rPrChange w:id="10428" w:author="OLENA PASHKOVA (NEPTUNE.UA)" w:date="2022-11-21T15:31:00Z">
                    <w:rPr>
                      <w:rFonts w:ascii="Times New Roman" w:eastAsia="Calibri" w:hAnsi="Times New Roman" w:cs="Times New Roman"/>
                      <w:lang w:val="uk-UA"/>
                    </w:rPr>
                  </w:rPrChange>
                </w:rPr>
                <w:delText>ОДЕМАРА ІНТЕР</w:delText>
              </w:r>
              <w:bookmarkEnd w:id="10427"/>
              <w:r w:rsidRPr="00783C1A" w:rsidDel="00BE63B0">
                <w:rPr>
                  <w:rFonts w:ascii="Times New Roman" w:eastAsia="Calibri" w:hAnsi="Times New Roman" w:cs="Times New Roman"/>
                  <w:bCs/>
                  <w:lang w:val="uk-UA"/>
                  <w:rPrChange w:id="10429" w:author="OLENA PASHKOVA (NEPTUNE.UA)" w:date="2022-11-21T15:31:00Z">
                    <w:rPr>
                      <w:rFonts w:ascii="Times New Roman" w:eastAsia="Calibri" w:hAnsi="Times New Roman" w:cs="Times New Roman"/>
                      <w:lang w:val="uk-UA"/>
                    </w:rPr>
                  </w:rPrChange>
                </w:rPr>
                <w:delText>».</w:delText>
              </w:r>
            </w:del>
          </w:p>
          <w:p w14:paraId="0D320C06" w14:textId="6A31817F" w:rsidR="00400CA9" w:rsidRPr="00783C1A" w:rsidRDefault="00400CA9" w:rsidP="00400CA9">
            <w:pPr>
              <w:contextualSpacing/>
              <w:jc w:val="both"/>
              <w:rPr>
                <w:rFonts w:ascii="Times New Roman" w:eastAsia="Calibri" w:hAnsi="Times New Roman" w:cs="Times New Roman"/>
                <w:bCs/>
                <w:lang w:val="uk-UA"/>
                <w:rPrChange w:id="1043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431" w:author="OLENA PASHKOVA (NEPTUNE.UA)" w:date="2022-11-21T15:31:00Z">
                  <w:rPr>
                    <w:rFonts w:ascii="Times New Roman" w:eastAsia="Calibri" w:hAnsi="Times New Roman" w:cs="Times New Roman"/>
                    <w:b/>
                    <w:lang w:val="uk-UA"/>
                  </w:rPr>
                </w:rPrChange>
              </w:rPr>
              <w:t>14.</w:t>
            </w:r>
            <w:del w:id="10432" w:author="OLENA PASHKOVA (NEPTUNE.UA)" w:date="2022-11-21T15:21:00Z">
              <w:r w:rsidRPr="00783C1A" w:rsidDel="007A7285">
                <w:rPr>
                  <w:rFonts w:ascii="Times New Roman" w:eastAsia="Calibri" w:hAnsi="Times New Roman" w:cs="Times New Roman"/>
                  <w:bCs/>
                  <w:lang w:val="uk-UA"/>
                  <w:rPrChange w:id="10433" w:author="OLENA PASHKOVA (NEPTUNE.UA)" w:date="2022-11-21T15:31:00Z">
                    <w:rPr>
                      <w:rFonts w:ascii="Times New Roman" w:eastAsia="Calibri" w:hAnsi="Times New Roman" w:cs="Times New Roman"/>
                      <w:b/>
                      <w:lang w:val="uk-UA"/>
                    </w:rPr>
                  </w:rPrChange>
                </w:rPr>
                <w:delText>5</w:delText>
              </w:r>
            </w:del>
            <w:ins w:id="10434" w:author="OLENA PASHKOVA (NEPTUNE.UA)" w:date="2022-11-21T15:21:00Z">
              <w:r w:rsidR="007A7285" w:rsidRPr="00783C1A">
                <w:rPr>
                  <w:rFonts w:ascii="Times New Roman" w:eastAsia="Calibri" w:hAnsi="Times New Roman" w:cs="Times New Roman"/>
                  <w:bCs/>
                  <w:lang w:val="uk-UA"/>
                  <w:rPrChange w:id="10435" w:author="OLENA PASHKOVA (NEPTUNE.UA)" w:date="2022-11-21T15:31:00Z">
                    <w:rPr>
                      <w:rFonts w:ascii="Times New Roman" w:eastAsia="Calibri" w:hAnsi="Times New Roman" w:cs="Times New Roman"/>
                      <w:b/>
                      <w:lang w:val="uk-UA"/>
                    </w:rPr>
                  </w:rPrChange>
                </w:rPr>
                <w:t>1</w:t>
              </w:r>
            </w:ins>
            <w:r w:rsidRPr="00783C1A">
              <w:rPr>
                <w:rFonts w:ascii="Times New Roman" w:eastAsia="Calibri" w:hAnsi="Times New Roman" w:cs="Times New Roman"/>
                <w:bCs/>
                <w:lang w:val="uk-UA"/>
                <w:rPrChange w:id="10436"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Даний Договір укладено при повному розумінні Сторонами його умов та термінології українською та англйською мовами (у разі спорів </w:t>
            </w:r>
            <w:del w:id="10437" w:author="OLENA PASHKOVA (NEPTUNE.UA)" w:date="2022-11-21T15:22:00Z">
              <w:r w:rsidRPr="00783C1A" w:rsidDel="007A7285">
                <w:rPr>
                  <w:rFonts w:ascii="Times New Roman" w:eastAsia="Calibri" w:hAnsi="Times New Roman" w:cs="Times New Roman"/>
                  <w:bCs/>
                  <w:lang w:val="uk-UA"/>
                  <w:rPrChange w:id="10438" w:author="OLENA PASHKOVA (NEPTUNE.UA)" w:date="2022-11-21T15:31:00Z">
                    <w:rPr>
                      <w:rFonts w:ascii="Times New Roman" w:eastAsia="Calibri" w:hAnsi="Times New Roman" w:cs="Times New Roman"/>
                      <w:lang w:val="uk-UA"/>
                    </w:rPr>
                  </w:rPrChange>
                </w:rPr>
                <w:delText>українськ</w:delText>
              </w:r>
            </w:del>
            <w:r w:rsidRPr="00783C1A">
              <w:rPr>
                <w:rFonts w:ascii="Times New Roman" w:eastAsia="Calibri" w:hAnsi="Times New Roman" w:cs="Times New Roman"/>
                <w:bCs/>
                <w:lang w:val="uk-UA"/>
                <w:rPrChange w:id="10439" w:author="OLENA PASHKOVA (NEPTUNE.UA)" w:date="2022-11-21T15:31:00Z">
                  <w:rPr>
                    <w:rFonts w:ascii="Times New Roman" w:eastAsia="Calibri" w:hAnsi="Times New Roman" w:cs="Times New Roman"/>
                    <w:lang w:val="uk-UA"/>
                  </w:rPr>
                </w:rPrChange>
              </w:rPr>
              <w:t>а</w:t>
            </w:r>
            <w:ins w:id="10440" w:author="OLENA PASHKOVA (NEPTUNE.UA)" w:date="2022-11-21T15:22:00Z">
              <w:r w:rsidR="007A7285" w:rsidRPr="00783C1A">
                <w:rPr>
                  <w:rFonts w:ascii="Times New Roman" w:eastAsia="Calibri" w:hAnsi="Times New Roman" w:cs="Times New Roman"/>
                  <w:bCs/>
                  <w:lang w:val="uk-UA"/>
                  <w:rPrChange w:id="10441" w:author="OLENA PASHKOVA (NEPTUNE.UA)" w:date="2022-11-21T15:31:00Z">
                    <w:rPr>
                      <w:rFonts w:ascii="Times New Roman" w:eastAsia="Calibri" w:hAnsi="Times New Roman" w:cs="Times New Roman"/>
                      <w:lang w:val="uk-UA"/>
                    </w:rPr>
                  </w:rPrChange>
                </w:rPr>
                <w:t xml:space="preserve"> англійська </w:t>
              </w:r>
            </w:ins>
            <w:del w:id="10442" w:author="OLENA PASHKOVA (NEPTUNE.UA)" w:date="2022-11-21T15:22:00Z">
              <w:r w:rsidRPr="00783C1A" w:rsidDel="007A7285">
                <w:rPr>
                  <w:rFonts w:ascii="Times New Roman" w:eastAsia="Calibri" w:hAnsi="Times New Roman" w:cs="Times New Roman"/>
                  <w:bCs/>
                  <w:lang w:val="uk-UA"/>
                  <w:rPrChange w:id="10443" w:author="OLENA PASHKOVA (NEPTUNE.UA)" w:date="2022-11-21T15:31:00Z">
                    <w:rPr>
                      <w:rFonts w:ascii="Times New Roman" w:eastAsia="Calibri" w:hAnsi="Times New Roman" w:cs="Times New Roman"/>
                      <w:lang w:val="uk-UA"/>
                    </w:rPr>
                  </w:rPrChange>
                </w:rPr>
                <w:delText xml:space="preserve"> </w:delText>
              </w:r>
            </w:del>
            <w:r w:rsidRPr="00783C1A">
              <w:rPr>
                <w:rFonts w:ascii="Times New Roman" w:eastAsia="Calibri" w:hAnsi="Times New Roman" w:cs="Times New Roman"/>
                <w:bCs/>
                <w:lang w:val="uk-UA"/>
                <w:rPrChange w:id="10444" w:author="OLENA PASHKOVA (NEPTUNE.UA)" w:date="2022-11-21T15:31:00Z">
                  <w:rPr>
                    <w:rFonts w:ascii="Times New Roman" w:eastAsia="Calibri" w:hAnsi="Times New Roman" w:cs="Times New Roman"/>
                    <w:lang w:val="uk-UA"/>
                  </w:rPr>
                </w:rPrChange>
              </w:rPr>
              <w:t xml:space="preserve">версія має перевагу) в двох оригінальних примірниках, що мають однакову юридичну силу, один з яких знаходиться у Замовника, інший - у Виконавця. Копії будь-яких документів, що мають відношення до цього Договору (включаючи сам Договір), передані електроною поштою, або факсимільним зв’язком є чинними до отримання оригіналів даних документів. </w:t>
            </w:r>
          </w:p>
          <w:p w14:paraId="5403E88B" w14:textId="05BBBF49" w:rsidR="00400CA9" w:rsidRPr="00783C1A" w:rsidRDefault="00400CA9" w:rsidP="00400CA9">
            <w:pPr>
              <w:contextualSpacing/>
              <w:jc w:val="both"/>
              <w:rPr>
                <w:rFonts w:ascii="Times New Roman" w:eastAsia="Calibri" w:hAnsi="Times New Roman" w:cs="Times New Roman"/>
                <w:bCs/>
                <w:lang w:val="uk-UA"/>
                <w:rPrChange w:id="10445"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446" w:author="OLENA PASHKOVA (NEPTUNE.UA)" w:date="2022-11-21T15:31:00Z">
                  <w:rPr>
                    <w:rFonts w:ascii="Times New Roman" w:eastAsia="Calibri" w:hAnsi="Times New Roman" w:cs="Times New Roman"/>
                    <w:b/>
                    <w:lang w:val="uk-UA"/>
                  </w:rPr>
                </w:rPrChange>
              </w:rPr>
              <w:t>14.</w:t>
            </w:r>
            <w:del w:id="10447" w:author="OLENA PASHKOVA (NEPTUNE.UA)" w:date="2022-11-21T15:22:00Z">
              <w:r w:rsidRPr="00783C1A" w:rsidDel="00296A83">
                <w:rPr>
                  <w:rFonts w:ascii="Times New Roman" w:eastAsia="Calibri" w:hAnsi="Times New Roman" w:cs="Times New Roman"/>
                  <w:bCs/>
                  <w:lang w:val="uk-UA"/>
                  <w:rPrChange w:id="10448" w:author="OLENA PASHKOVA (NEPTUNE.UA)" w:date="2022-11-21T15:31:00Z">
                    <w:rPr>
                      <w:rFonts w:ascii="Times New Roman" w:eastAsia="Calibri" w:hAnsi="Times New Roman" w:cs="Times New Roman"/>
                      <w:b/>
                      <w:lang w:val="uk-UA"/>
                    </w:rPr>
                  </w:rPrChange>
                </w:rPr>
                <w:delText>6</w:delText>
              </w:r>
            </w:del>
            <w:ins w:id="10449" w:author="OLENA PASHKOVA (NEPTUNE.UA)" w:date="2022-11-21T15:22:00Z">
              <w:r w:rsidR="00296A83" w:rsidRPr="00783C1A">
                <w:rPr>
                  <w:rFonts w:ascii="Times New Roman" w:eastAsia="Calibri" w:hAnsi="Times New Roman" w:cs="Times New Roman"/>
                  <w:bCs/>
                  <w:lang w:val="uk-UA"/>
                  <w:rPrChange w:id="10450" w:author="OLENA PASHKOVA (NEPTUNE.UA)" w:date="2022-11-21T15:31:00Z">
                    <w:rPr>
                      <w:rFonts w:ascii="Times New Roman" w:eastAsia="Calibri" w:hAnsi="Times New Roman" w:cs="Times New Roman"/>
                      <w:b/>
                      <w:lang w:val="uk-UA"/>
                    </w:rPr>
                  </w:rPrChange>
                </w:rPr>
                <w:t>2</w:t>
              </w:r>
            </w:ins>
            <w:r w:rsidRPr="00783C1A">
              <w:rPr>
                <w:rFonts w:ascii="Times New Roman" w:eastAsia="Calibri" w:hAnsi="Times New Roman" w:cs="Times New Roman"/>
                <w:bCs/>
                <w:lang w:val="uk-UA"/>
              </w:rPr>
              <w:t>.</w:t>
            </w:r>
            <w:r w:rsidRPr="00783C1A">
              <w:rPr>
                <w:rFonts w:ascii="Times New Roman" w:eastAsia="Calibri" w:hAnsi="Times New Roman" w:cs="Times New Roman"/>
                <w:bCs/>
                <w:lang w:val="uk-UA"/>
              </w:rPr>
              <w:tab/>
              <w:t xml:space="preserve">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w:t>
            </w:r>
            <w:r w:rsidRPr="00783C1A">
              <w:rPr>
                <w:rFonts w:ascii="Times New Roman" w:eastAsia="Calibri" w:hAnsi="Times New Roman" w:cs="Times New Roman"/>
                <w:bCs/>
                <w:lang w:val="uk-UA"/>
                <w:rPrChange w:id="10451" w:author="OLENA PASHKOVA (NEPTUNE.UA)" w:date="2022-11-21T15:31:00Z">
                  <w:rPr>
                    <w:rFonts w:ascii="Times New Roman" w:eastAsia="Calibri" w:hAnsi="Times New Roman" w:cs="Times New Roman"/>
                    <w:lang w:val="uk-UA"/>
                  </w:rPr>
                </w:rPrChange>
              </w:rPr>
              <w:t xml:space="preserve">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w:t>
            </w:r>
            <w:del w:id="10452" w:author="OLENA PASHKOVA (NEPTUNE.UA)" w:date="2022-11-21T15:23:00Z">
              <w:r w:rsidRPr="00783C1A" w:rsidDel="00296A83">
                <w:rPr>
                  <w:rFonts w:ascii="Times New Roman" w:eastAsia="Calibri" w:hAnsi="Times New Roman" w:cs="Times New Roman"/>
                  <w:bCs/>
                  <w:lang w:val="uk-UA"/>
                  <w:rPrChange w:id="10453" w:author="OLENA PASHKOVA (NEPTUNE.UA)" w:date="2022-11-21T15:31:00Z">
                    <w:rPr>
                      <w:rFonts w:ascii="Times New Roman" w:eastAsia="Calibri" w:hAnsi="Times New Roman" w:cs="Times New Roman"/>
                      <w:lang w:val="uk-UA"/>
                    </w:rPr>
                  </w:rPrChange>
                </w:rPr>
                <w:delText>Сторони гарантують одна одній, що вони мають стабільний фінансовий стан, є платоспроможними, справно платять податки й збори і не вчиняють будь- яких дій щодо ліквідації, поділу або припинення своєї діяльності у будь-який інший спосіб.</w:delText>
              </w:r>
            </w:del>
          </w:p>
          <w:p w14:paraId="34FCF656" w14:textId="699394EB" w:rsidR="00400CA9" w:rsidRPr="00783C1A" w:rsidRDefault="00400CA9" w:rsidP="00400CA9">
            <w:pPr>
              <w:contextualSpacing/>
              <w:jc w:val="both"/>
              <w:rPr>
                <w:rFonts w:ascii="Times New Roman" w:eastAsia="Calibri" w:hAnsi="Times New Roman" w:cs="Times New Roman"/>
                <w:bCs/>
                <w:lang w:val="uk-UA"/>
                <w:rPrChange w:id="10454"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455" w:author="OLENA PASHKOVA (NEPTUNE.UA)" w:date="2022-11-21T15:31:00Z">
                  <w:rPr>
                    <w:rFonts w:ascii="Times New Roman" w:eastAsia="Calibri" w:hAnsi="Times New Roman" w:cs="Times New Roman"/>
                    <w:b/>
                    <w:lang w:val="uk-UA"/>
                  </w:rPr>
                </w:rPrChange>
              </w:rPr>
              <w:t>14.</w:t>
            </w:r>
            <w:del w:id="10456" w:author="OLENA PASHKOVA (NEPTUNE.UA)" w:date="2022-11-21T15:23:00Z">
              <w:r w:rsidRPr="00783C1A" w:rsidDel="00296A83">
                <w:rPr>
                  <w:rFonts w:ascii="Times New Roman" w:eastAsia="Calibri" w:hAnsi="Times New Roman" w:cs="Times New Roman"/>
                  <w:bCs/>
                  <w:lang w:val="uk-UA"/>
                  <w:rPrChange w:id="10457" w:author="OLENA PASHKOVA (NEPTUNE.UA)" w:date="2022-11-21T15:31:00Z">
                    <w:rPr>
                      <w:rFonts w:ascii="Times New Roman" w:eastAsia="Calibri" w:hAnsi="Times New Roman" w:cs="Times New Roman"/>
                      <w:b/>
                      <w:lang w:val="uk-UA"/>
                    </w:rPr>
                  </w:rPrChange>
                </w:rPr>
                <w:delText>7</w:delText>
              </w:r>
            </w:del>
            <w:ins w:id="10458" w:author="OLENA PASHKOVA (NEPTUNE.UA)" w:date="2022-11-21T15:23:00Z">
              <w:r w:rsidR="00296A83" w:rsidRPr="00783C1A">
                <w:rPr>
                  <w:rFonts w:ascii="Times New Roman" w:eastAsia="Calibri" w:hAnsi="Times New Roman" w:cs="Times New Roman"/>
                  <w:bCs/>
                  <w:lang w:val="uk-UA"/>
                  <w:rPrChange w:id="10459" w:author="OLENA PASHKOVA (NEPTUNE.UA)" w:date="2022-11-21T15:31:00Z">
                    <w:rPr>
                      <w:rFonts w:ascii="Times New Roman" w:eastAsia="Calibri" w:hAnsi="Times New Roman" w:cs="Times New Roman"/>
                      <w:b/>
                      <w:lang w:val="uk-UA"/>
                    </w:rPr>
                  </w:rPrChange>
                </w:rPr>
                <w:t>3</w:t>
              </w:r>
            </w:ins>
            <w:r w:rsidRPr="00783C1A">
              <w:rPr>
                <w:rFonts w:ascii="Times New Roman" w:eastAsia="Calibri" w:hAnsi="Times New Roman" w:cs="Times New Roman"/>
                <w:bCs/>
                <w:lang w:val="uk-UA"/>
                <w:rPrChange w:id="10460"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Будь-які зміни та доповнення до даного Договору, в тому чи</w:t>
            </w:r>
            <w:r w:rsidRPr="00783C1A">
              <w:rPr>
                <w:rFonts w:ascii="Times New Roman" w:eastAsia="Calibri" w:hAnsi="Times New Roman" w:cs="Times New Roman"/>
                <w:bCs/>
                <w:lang w:val="uk-UA"/>
                <w:rPrChange w:id="10461" w:author="OLENA PASHKOVA (NEPTUNE.UA)" w:date="2022-11-21T15:31:00Z">
                  <w:rPr>
                    <w:rFonts w:ascii="Times New Roman" w:eastAsia="Calibri" w:hAnsi="Times New Roman" w:cs="Times New Roman"/>
                    <w:lang w:val="uk-UA"/>
                  </w:rPr>
                </w:rPrChange>
              </w:rPr>
              <w:t>слі щодо його припинення (розірвання) або пролонгації, будуть чинними, якщо вони укладені в письмовій формі, підписані повноважними представниками Сторін та скріплені печатками сторін (за наявності).</w:t>
            </w:r>
          </w:p>
          <w:p w14:paraId="678312E9" w14:textId="5AE6B800" w:rsidR="00400CA9" w:rsidRPr="00783C1A" w:rsidRDefault="00400CA9" w:rsidP="00400CA9">
            <w:pPr>
              <w:contextualSpacing/>
              <w:jc w:val="both"/>
              <w:rPr>
                <w:rFonts w:ascii="Times New Roman" w:eastAsia="Calibri" w:hAnsi="Times New Roman" w:cs="Times New Roman"/>
                <w:bCs/>
                <w:lang w:val="uk-UA"/>
                <w:rPrChange w:id="1046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463" w:author="OLENA PASHKOVA (NEPTUNE.UA)" w:date="2022-11-21T15:31:00Z">
                  <w:rPr>
                    <w:rFonts w:ascii="Times New Roman" w:eastAsia="Calibri" w:hAnsi="Times New Roman" w:cs="Times New Roman"/>
                    <w:b/>
                    <w:lang w:val="uk-UA"/>
                  </w:rPr>
                </w:rPrChange>
              </w:rPr>
              <w:t>14.</w:t>
            </w:r>
            <w:del w:id="10464" w:author="OLENA PASHKOVA (NEPTUNE.UA)" w:date="2022-11-21T15:23:00Z">
              <w:r w:rsidRPr="00783C1A" w:rsidDel="00BD6F22">
                <w:rPr>
                  <w:rFonts w:ascii="Times New Roman" w:eastAsia="Calibri" w:hAnsi="Times New Roman" w:cs="Times New Roman"/>
                  <w:bCs/>
                  <w:lang w:val="uk-UA"/>
                  <w:rPrChange w:id="10465" w:author="OLENA PASHKOVA (NEPTUNE.UA)" w:date="2022-11-21T15:31:00Z">
                    <w:rPr>
                      <w:rFonts w:ascii="Times New Roman" w:eastAsia="Calibri" w:hAnsi="Times New Roman" w:cs="Times New Roman"/>
                      <w:b/>
                      <w:lang w:val="uk-UA"/>
                    </w:rPr>
                  </w:rPrChange>
                </w:rPr>
                <w:delText>8</w:delText>
              </w:r>
            </w:del>
            <w:ins w:id="10466" w:author="OLENA PASHKOVA (NEPTUNE.UA)" w:date="2022-11-21T15:23:00Z">
              <w:r w:rsidR="00BD6F22" w:rsidRPr="00783C1A">
                <w:rPr>
                  <w:rFonts w:ascii="Times New Roman" w:eastAsia="Calibri" w:hAnsi="Times New Roman" w:cs="Times New Roman"/>
                  <w:bCs/>
                  <w:lang w:val="uk-UA"/>
                  <w:rPrChange w:id="10467" w:author="OLENA PASHKOVA (NEPTUNE.UA)" w:date="2022-11-21T15:31:00Z">
                    <w:rPr>
                      <w:rFonts w:ascii="Times New Roman" w:eastAsia="Calibri" w:hAnsi="Times New Roman" w:cs="Times New Roman"/>
                      <w:b/>
                      <w:lang w:val="uk-UA"/>
                    </w:rPr>
                  </w:rPrChange>
                </w:rPr>
                <w:t>4</w:t>
              </w:r>
            </w:ins>
            <w:r w:rsidRPr="00783C1A">
              <w:rPr>
                <w:rFonts w:ascii="Times New Roman" w:eastAsia="Calibri" w:hAnsi="Times New Roman" w:cs="Times New Roman"/>
                <w:bCs/>
                <w:lang w:val="uk-UA"/>
                <w:rPrChange w:id="10468"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Даний Договір, всі Додатки та Додаткові угоди до н</w:t>
            </w:r>
            <w:r w:rsidRPr="00783C1A">
              <w:rPr>
                <w:rFonts w:ascii="Times New Roman" w:eastAsia="Calibri" w:hAnsi="Times New Roman" w:cs="Times New Roman"/>
                <w:bCs/>
                <w:lang w:val="uk-UA"/>
                <w:rPrChange w:id="10469" w:author="OLENA PASHKOVA (NEPTUNE.UA)" w:date="2022-11-21T15:31:00Z">
                  <w:rPr>
                    <w:rFonts w:ascii="Times New Roman" w:eastAsia="Calibri" w:hAnsi="Times New Roman" w:cs="Times New Roman"/>
                    <w:lang w:val="uk-UA"/>
                  </w:rPr>
                </w:rPrChange>
              </w:rPr>
              <w:t xml:space="preserve">ього, а також листування щодо нього, передані Сторонами одна іншій за допомогою факсимільного зв’язку та/або електроною поштою мають юридичну силу, </w:t>
            </w:r>
            <w:del w:id="10470" w:author="OLENA PASHKOVA (NEPTUNE.UA)" w:date="2022-11-21T15:24:00Z">
              <w:r w:rsidRPr="00783C1A" w:rsidDel="00BD6F22">
                <w:rPr>
                  <w:rFonts w:ascii="Times New Roman" w:eastAsia="Calibri" w:hAnsi="Times New Roman" w:cs="Times New Roman"/>
                  <w:bCs/>
                  <w:lang w:val="uk-UA"/>
                  <w:rPrChange w:id="10471" w:author="OLENA PASHKOVA (NEPTUNE.UA)" w:date="2022-11-21T15:31:00Z">
                    <w:rPr>
                      <w:rFonts w:ascii="Times New Roman" w:eastAsia="Calibri" w:hAnsi="Times New Roman" w:cs="Times New Roman"/>
                      <w:lang w:val="uk-UA"/>
                    </w:rPr>
                  </w:rPrChange>
                </w:rPr>
                <w:delText xml:space="preserve">але протягом 10 днів підлягають заміні на екземпляри з оригінальними підписами та відбитками печаток шляхом надсилання </w:delText>
              </w:r>
              <w:r w:rsidRPr="00783C1A" w:rsidDel="00BD6F22">
                <w:rPr>
                  <w:rFonts w:ascii="Times New Roman" w:eastAsia="Calibri" w:hAnsi="Times New Roman" w:cs="Times New Roman"/>
                  <w:bCs/>
                  <w:lang w:val="uk-UA"/>
                  <w:rPrChange w:id="10472" w:author="OLENA PASHKOVA (NEPTUNE.UA)" w:date="2022-11-21T15:31:00Z">
                    <w:rPr>
                      <w:rFonts w:ascii="Times New Roman" w:eastAsia="Calibri" w:hAnsi="Times New Roman" w:cs="Times New Roman"/>
                      <w:lang w:val="uk-UA"/>
                    </w:rPr>
                  </w:rPrChange>
                </w:rPr>
                <w:lastRenderedPageBreak/>
                <w:delText>даних документів рекомендованими листами або шляхом безпосереднього вручення Стороні.</w:delText>
              </w:r>
            </w:del>
          </w:p>
          <w:p w14:paraId="2A797466" w14:textId="2B83EB3F" w:rsidR="00400CA9" w:rsidRPr="00783C1A" w:rsidDel="0017015F" w:rsidRDefault="00400CA9" w:rsidP="00400CA9">
            <w:pPr>
              <w:contextualSpacing/>
              <w:jc w:val="both"/>
              <w:rPr>
                <w:del w:id="10473" w:author="OLENA PASHKOVA (NEPTUNE.UA)" w:date="2022-11-21T15:24:00Z"/>
                <w:rFonts w:ascii="Times New Roman" w:eastAsia="Calibri" w:hAnsi="Times New Roman" w:cs="Times New Roman"/>
                <w:bCs/>
                <w:lang w:val="uk-UA"/>
                <w:rPrChange w:id="10474" w:author="OLENA PASHKOVA (NEPTUNE.UA)" w:date="2022-11-21T15:31:00Z">
                  <w:rPr>
                    <w:del w:id="10475" w:author="OLENA PASHKOVA (NEPTUNE.UA)" w:date="2022-11-21T15:24:00Z"/>
                    <w:rFonts w:ascii="Times New Roman" w:eastAsia="Calibri" w:hAnsi="Times New Roman" w:cs="Times New Roman"/>
                    <w:lang w:val="uk-UA"/>
                  </w:rPr>
                </w:rPrChange>
              </w:rPr>
            </w:pPr>
            <w:del w:id="10476" w:author="OLENA PASHKOVA (NEPTUNE.UA)" w:date="2022-11-21T15:24:00Z">
              <w:r w:rsidRPr="00783C1A" w:rsidDel="0017015F">
                <w:rPr>
                  <w:rFonts w:ascii="Times New Roman" w:eastAsia="Calibri" w:hAnsi="Times New Roman" w:cs="Times New Roman"/>
                  <w:bCs/>
                  <w:lang w:val="uk-UA"/>
                  <w:rPrChange w:id="10477" w:author="OLENA PASHKOVA (NEPTUNE.UA)" w:date="2022-11-21T15:31:00Z">
                    <w:rPr>
                      <w:rFonts w:ascii="Times New Roman" w:eastAsia="Calibri" w:hAnsi="Times New Roman" w:cs="Times New Roman"/>
                      <w:b/>
                      <w:lang w:val="uk-UA"/>
                    </w:rPr>
                  </w:rPrChange>
                </w:rPr>
                <w:delText>14.9.</w:delText>
              </w:r>
              <w:r w:rsidRPr="00783C1A" w:rsidDel="0017015F">
                <w:rPr>
                  <w:rFonts w:ascii="Times New Roman" w:eastAsia="Calibri" w:hAnsi="Times New Roman" w:cs="Times New Roman"/>
                  <w:bCs/>
                  <w:lang w:val="uk-UA"/>
                  <w:rPrChange w:id="10478" w:author="OLENA PASHKOVA (NEPTUNE.UA)" w:date="2022-11-21T15:31:00Z">
                    <w:rPr>
                      <w:rFonts w:ascii="Times New Roman" w:eastAsia="Calibri" w:hAnsi="Times New Roman" w:cs="Times New Roman"/>
                      <w:lang w:val="uk-UA"/>
                    </w:rPr>
                  </w:rPrChange>
                </w:rPr>
                <w:tab/>
                <w:delText>У разі реорганізації будь-якої зі Сторін правонаступник Сторони договору безпосередньо приймає на себе всі права і обов’язки за даним Договором, якщо Сторони додатково не вирішать інакше.</w:delText>
              </w:r>
            </w:del>
          </w:p>
          <w:p w14:paraId="10733B48" w14:textId="20E0A954" w:rsidR="00400CA9" w:rsidRPr="00783C1A" w:rsidRDefault="00400CA9" w:rsidP="00400CA9">
            <w:pPr>
              <w:contextualSpacing/>
              <w:jc w:val="both"/>
              <w:rPr>
                <w:rFonts w:ascii="Times New Roman" w:eastAsia="Calibri" w:hAnsi="Times New Roman" w:cs="Times New Roman"/>
                <w:bCs/>
                <w:lang w:val="uk-UA"/>
                <w:rPrChange w:id="10479" w:author="OLENA PASHKOVA (NEPTUNE.UA)" w:date="2022-11-21T15:31:00Z">
                  <w:rPr>
                    <w:rFonts w:ascii="Times New Roman" w:eastAsia="Calibri" w:hAnsi="Times New Roman" w:cs="Times New Roman"/>
                    <w:lang w:val="uk-UA"/>
                  </w:rPr>
                </w:rPrChange>
              </w:rPr>
            </w:pPr>
            <w:del w:id="10480" w:author="OLENA PASHKOVA (NEPTUNE.UA)" w:date="2022-11-21T15:24:00Z">
              <w:r w:rsidRPr="00783C1A" w:rsidDel="0017015F">
                <w:rPr>
                  <w:rFonts w:ascii="Times New Roman" w:eastAsia="Calibri" w:hAnsi="Times New Roman" w:cs="Times New Roman"/>
                  <w:bCs/>
                  <w:lang w:val="uk-UA"/>
                  <w:rPrChange w:id="10481" w:author="OLENA PASHKOVA (NEPTUNE.UA)" w:date="2022-11-21T15:31:00Z">
                    <w:rPr>
                      <w:rFonts w:ascii="Times New Roman" w:eastAsia="Calibri" w:hAnsi="Times New Roman" w:cs="Times New Roman"/>
                      <w:lang w:val="uk-UA"/>
                    </w:rPr>
                  </w:rPrChange>
                </w:rPr>
                <w:delText xml:space="preserve">Виконавець залишає за собою право змінити умови Договору у разі зміни в його корпоративній структурі, та/або у разі зміни у складі засновників (учасників) Виконавця. </w:delText>
              </w:r>
            </w:del>
          </w:p>
          <w:p w14:paraId="2FB604E9" w14:textId="69E1F934" w:rsidR="00400CA9" w:rsidRPr="00783C1A" w:rsidRDefault="00400CA9" w:rsidP="00400CA9">
            <w:pPr>
              <w:contextualSpacing/>
              <w:jc w:val="both"/>
              <w:rPr>
                <w:rFonts w:ascii="Times New Roman" w:eastAsia="Calibri" w:hAnsi="Times New Roman" w:cs="Times New Roman"/>
                <w:bCs/>
                <w:lang w:val="uk-UA"/>
                <w:rPrChange w:id="1048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483" w:author="OLENA PASHKOVA (NEPTUNE.UA)" w:date="2022-11-21T15:31:00Z">
                  <w:rPr>
                    <w:rFonts w:ascii="Times New Roman" w:eastAsia="Calibri" w:hAnsi="Times New Roman" w:cs="Times New Roman"/>
                    <w:b/>
                    <w:lang w:val="uk-UA"/>
                  </w:rPr>
                </w:rPrChange>
              </w:rPr>
              <w:t>14.</w:t>
            </w:r>
            <w:ins w:id="10484" w:author="OLENA PASHKOVA (NEPTUNE.UA)" w:date="2022-11-21T15:24:00Z">
              <w:r w:rsidR="0017015F" w:rsidRPr="00783C1A">
                <w:rPr>
                  <w:rFonts w:ascii="Times New Roman" w:eastAsia="Calibri" w:hAnsi="Times New Roman" w:cs="Times New Roman"/>
                  <w:bCs/>
                  <w:lang w:val="uk-UA"/>
                  <w:rPrChange w:id="10485" w:author="OLENA PASHKOVA (NEPTUNE.UA)" w:date="2022-11-21T15:31:00Z">
                    <w:rPr>
                      <w:rFonts w:ascii="Times New Roman" w:eastAsia="Calibri" w:hAnsi="Times New Roman" w:cs="Times New Roman"/>
                      <w:b/>
                      <w:lang w:val="uk-UA"/>
                    </w:rPr>
                  </w:rPrChange>
                </w:rPr>
                <w:t>5</w:t>
              </w:r>
            </w:ins>
            <w:del w:id="10486" w:author="OLENA PASHKOVA (NEPTUNE.UA)" w:date="2022-11-21T15:24:00Z">
              <w:r w:rsidRPr="00783C1A" w:rsidDel="0017015F">
                <w:rPr>
                  <w:rFonts w:ascii="Times New Roman" w:eastAsia="Calibri" w:hAnsi="Times New Roman" w:cs="Times New Roman"/>
                  <w:bCs/>
                  <w:lang w:val="uk-UA"/>
                  <w:rPrChange w:id="10487" w:author="OLENA PASHKOVA (NEPTUNE.UA)" w:date="2022-11-21T15:31:00Z">
                    <w:rPr>
                      <w:rFonts w:ascii="Times New Roman" w:eastAsia="Calibri" w:hAnsi="Times New Roman" w:cs="Times New Roman"/>
                      <w:b/>
                      <w:lang w:val="uk-UA"/>
                    </w:rPr>
                  </w:rPrChange>
                </w:rPr>
                <w:delText>10</w:delText>
              </w:r>
            </w:del>
            <w:r w:rsidRPr="00783C1A">
              <w:rPr>
                <w:rFonts w:ascii="Times New Roman" w:eastAsia="Calibri" w:hAnsi="Times New Roman" w:cs="Times New Roman"/>
                <w:bCs/>
                <w:lang w:val="uk-UA"/>
                <w:rPrChange w:id="10488"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Жодна зі Сторін не має права </w:t>
            </w:r>
            <w:r w:rsidRPr="004C5B1D">
              <w:rPr>
                <w:rFonts w:ascii="Times New Roman" w:eastAsia="Calibri" w:hAnsi="Times New Roman" w:cs="Times New Roman"/>
                <w:bCs/>
                <w:lang w:val="uk-UA"/>
              </w:rPr>
              <w:t>передавати свої права та обов’язки за даним Договором третім особам без попередньої письмової згоди другої Сторони.</w:t>
            </w:r>
          </w:p>
          <w:p w14:paraId="74E72A9E" w14:textId="77777777" w:rsidR="00400CA9" w:rsidRPr="00783C1A" w:rsidRDefault="00400CA9" w:rsidP="00400CA9">
            <w:pPr>
              <w:contextualSpacing/>
              <w:jc w:val="both"/>
              <w:rPr>
                <w:ins w:id="10489" w:author="SERHII SULIMA (NEPTUNE.UA)" w:date="2022-09-01T10:59:00Z"/>
                <w:rFonts w:ascii="Times New Roman" w:eastAsia="Calibri" w:hAnsi="Times New Roman" w:cs="Times New Roman"/>
                <w:bCs/>
                <w:lang w:val="uk-UA"/>
                <w:rPrChange w:id="10490" w:author="OLENA PASHKOVA (NEPTUNE.UA)" w:date="2022-11-21T15:31:00Z">
                  <w:rPr>
                    <w:ins w:id="10491" w:author="SERHII SULIMA (NEPTUNE.UA)" w:date="2022-09-01T10:59:00Z"/>
                    <w:rFonts w:ascii="Times New Roman" w:eastAsia="Calibri" w:hAnsi="Times New Roman" w:cs="Times New Roman"/>
                    <w:b/>
                    <w:lang w:val="uk-UA"/>
                  </w:rPr>
                </w:rPrChange>
              </w:rPr>
            </w:pPr>
          </w:p>
          <w:p w14:paraId="635AF6A4" w14:textId="6E79AC54" w:rsidR="00400CA9" w:rsidRPr="00783C1A" w:rsidRDefault="00400CA9" w:rsidP="00400CA9">
            <w:pPr>
              <w:contextualSpacing/>
              <w:jc w:val="both"/>
              <w:rPr>
                <w:rFonts w:ascii="Times New Roman" w:eastAsia="Calibri" w:hAnsi="Times New Roman" w:cs="Times New Roman"/>
                <w:bCs/>
                <w:lang w:val="uk-UA"/>
                <w:rPrChange w:id="10492"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493" w:author="OLENA PASHKOVA (NEPTUNE.UA)" w:date="2022-11-21T15:31:00Z">
                  <w:rPr>
                    <w:rFonts w:ascii="Times New Roman" w:eastAsia="Calibri" w:hAnsi="Times New Roman" w:cs="Times New Roman"/>
                    <w:b/>
                    <w:lang w:val="uk-UA"/>
                  </w:rPr>
                </w:rPrChange>
              </w:rPr>
              <w:t>14.</w:t>
            </w:r>
            <w:ins w:id="10494" w:author="OLENA PASHKOVA (NEPTUNE.UA)" w:date="2022-11-21T15:24:00Z">
              <w:r w:rsidR="0017015F" w:rsidRPr="00783C1A">
                <w:rPr>
                  <w:rFonts w:ascii="Times New Roman" w:eastAsia="Calibri" w:hAnsi="Times New Roman" w:cs="Times New Roman"/>
                  <w:bCs/>
                  <w:lang w:val="uk-UA"/>
                  <w:rPrChange w:id="10495" w:author="OLENA PASHKOVA (NEPTUNE.UA)" w:date="2022-11-21T15:31:00Z">
                    <w:rPr>
                      <w:rFonts w:ascii="Times New Roman" w:eastAsia="Calibri" w:hAnsi="Times New Roman" w:cs="Times New Roman"/>
                      <w:b/>
                      <w:lang w:val="uk-UA"/>
                    </w:rPr>
                  </w:rPrChange>
                </w:rPr>
                <w:t>6</w:t>
              </w:r>
            </w:ins>
            <w:del w:id="10496" w:author="OLENA PASHKOVA (NEPTUNE.UA)" w:date="2022-11-21T15:24:00Z">
              <w:r w:rsidRPr="00783C1A" w:rsidDel="0017015F">
                <w:rPr>
                  <w:rFonts w:ascii="Times New Roman" w:eastAsia="Calibri" w:hAnsi="Times New Roman" w:cs="Times New Roman"/>
                  <w:bCs/>
                  <w:lang w:val="uk-UA"/>
                  <w:rPrChange w:id="10497" w:author="OLENA PASHKOVA (NEPTUNE.UA)" w:date="2022-11-21T15:31:00Z">
                    <w:rPr>
                      <w:rFonts w:ascii="Times New Roman" w:eastAsia="Calibri" w:hAnsi="Times New Roman" w:cs="Times New Roman"/>
                      <w:b/>
                      <w:lang w:val="uk-UA"/>
                    </w:rPr>
                  </w:rPrChange>
                </w:rPr>
                <w:delText>11</w:delText>
              </w:r>
            </w:del>
            <w:r w:rsidRPr="00783C1A">
              <w:rPr>
                <w:rFonts w:ascii="Times New Roman" w:eastAsia="Calibri" w:hAnsi="Times New Roman" w:cs="Times New Roman"/>
                <w:bCs/>
                <w:lang w:val="uk-UA"/>
                <w:rPrChange w:id="10498"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Сторони несуть повну відповідальність за правильність вказаних ними у даному Договорі реквізитів і зобов’язуються письмово повідомит</w:t>
            </w:r>
            <w:r w:rsidRPr="00783C1A">
              <w:rPr>
                <w:rFonts w:ascii="Times New Roman" w:eastAsia="Calibri" w:hAnsi="Times New Roman" w:cs="Times New Roman"/>
                <w:bCs/>
                <w:lang w:val="uk-UA"/>
                <w:rPrChange w:id="10499" w:author="OLENA PASHKOVA (NEPTUNE.UA)" w:date="2022-11-21T15:31:00Z">
                  <w:rPr>
                    <w:rFonts w:ascii="Times New Roman" w:eastAsia="Calibri" w:hAnsi="Times New Roman" w:cs="Times New Roman"/>
                    <w:lang w:val="uk-UA"/>
                  </w:rPr>
                </w:rPrChange>
              </w:rPr>
              <w:t>и іншу Сторону про їх зміну не пізніше п’яти днів після настання будь-яких з цих змін.</w:t>
            </w:r>
          </w:p>
          <w:p w14:paraId="33B4EC89" w14:textId="0E781B13" w:rsidR="00400CA9" w:rsidRPr="00783C1A" w:rsidRDefault="00400CA9" w:rsidP="00400CA9">
            <w:pPr>
              <w:contextualSpacing/>
              <w:jc w:val="both"/>
              <w:rPr>
                <w:rFonts w:ascii="Times New Roman" w:eastAsia="Calibri" w:hAnsi="Times New Roman" w:cs="Times New Roman"/>
                <w:bCs/>
                <w:lang w:val="uk-UA"/>
                <w:rPrChange w:id="10500"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501" w:author="OLENA PASHKOVA (NEPTUNE.UA)" w:date="2022-11-21T15:31:00Z">
                  <w:rPr>
                    <w:rFonts w:ascii="Times New Roman" w:eastAsia="Calibri" w:hAnsi="Times New Roman" w:cs="Times New Roman"/>
                    <w:b/>
                    <w:lang w:val="uk-UA"/>
                  </w:rPr>
                </w:rPrChange>
              </w:rPr>
              <w:t>14.</w:t>
            </w:r>
            <w:ins w:id="10502" w:author="OLENA PASHKOVA (NEPTUNE.UA)" w:date="2022-11-21T15:25:00Z">
              <w:r w:rsidR="003C6A2F" w:rsidRPr="00783C1A">
                <w:rPr>
                  <w:rFonts w:ascii="Times New Roman" w:eastAsia="Calibri" w:hAnsi="Times New Roman" w:cs="Times New Roman"/>
                  <w:bCs/>
                  <w:lang w:val="uk-UA"/>
                  <w:rPrChange w:id="10503" w:author="OLENA PASHKOVA (NEPTUNE.UA)" w:date="2022-11-21T15:31:00Z">
                    <w:rPr>
                      <w:rFonts w:ascii="Times New Roman" w:eastAsia="Calibri" w:hAnsi="Times New Roman" w:cs="Times New Roman"/>
                      <w:b/>
                      <w:lang w:val="uk-UA"/>
                    </w:rPr>
                  </w:rPrChange>
                </w:rPr>
                <w:t>7</w:t>
              </w:r>
            </w:ins>
            <w:del w:id="10504" w:author="OLENA PASHKOVA (NEPTUNE.UA)" w:date="2022-11-21T15:25:00Z">
              <w:r w:rsidRPr="00783C1A" w:rsidDel="003C6A2F">
                <w:rPr>
                  <w:rFonts w:ascii="Times New Roman" w:eastAsia="Calibri" w:hAnsi="Times New Roman" w:cs="Times New Roman"/>
                  <w:bCs/>
                  <w:lang w:val="uk-UA"/>
                  <w:rPrChange w:id="10505" w:author="OLENA PASHKOVA (NEPTUNE.UA)" w:date="2022-11-21T15:31:00Z">
                    <w:rPr>
                      <w:rFonts w:ascii="Times New Roman" w:eastAsia="Calibri" w:hAnsi="Times New Roman" w:cs="Times New Roman"/>
                      <w:b/>
                      <w:lang w:val="uk-UA"/>
                    </w:rPr>
                  </w:rPrChange>
                </w:rPr>
                <w:delText>12</w:delText>
              </w:r>
            </w:del>
            <w:r w:rsidRPr="00783C1A">
              <w:rPr>
                <w:rFonts w:ascii="Times New Roman" w:eastAsia="Calibri" w:hAnsi="Times New Roman" w:cs="Times New Roman"/>
                <w:bCs/>
                <w:lang w:val="uk-UA"/>
                <w:rPrChange w:id="10506" w:author="OLENA PASHKOVA (NEPTUNE.UA)" w:date="2022-11-21T15:31:00Z">
                  <w:rPr>
                    <w:rFonts w:ascii="Times New Roman" w:eastAsia="Calibri" w:hAnsi="Times New Roman" w:cs="Times New Roman"/>
                    <w:b/>
                    <w:lang w:val="uk-UA"/>
                  </w:rPr>
                </w:rPrChange>
              </w:rPr>
              <w:t>.</w:t>
            </w:r>
            <w:r w:rsidRPr="00783C1A">
              <w:rPr>
                <w:rFonts w:ascii="Times New Roman" w:eastAsia="Calibri" w:hAnsi="Times New Roman" w:cs="Times New Roman"/>
                <w:bCs/>
                <w:lang w:val="uk-UA"/>
              </w:rPr>
              <w:tab/>
              <w:t xml:space="preserve">Недійсність (з будь-яких причин) окремих положень даного Договору не впливає на дійсність будь-яких інших положень даного Договору чи Договору в цілому. У такому </w:t>
            </w:r>
            <w:r w:rsidRPr="00783C1A">
              <w:rPr>
                <w:rFonts w:ascii="Times New Roman" w:eastAsia="Calibri" w:hAnsi="Times New Roman" w:cs="Times New Roman"/>
                <w:bCs/>
                <w:lang w:val="uk-UA"/>
                <w:rPrChange w:id="10507" w:author="OLENA PASHKOVA (NEPTUNE.UA)" w:date="2022-11-21T15:31:00Z">
                  <w:rPr>
                    <w:rFonts w:ascii="Times New Roman" w:eastAsia="Calibri" w:hAnsi="Times New Roman" w:cs="Times New Roman"/>
                    <w:lang w:val="uk-UA"/>
                  </w:rPr>
                </w:rPrChange>
              </w:rPr>
              <w:t>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даного Договору.</w:t>
            </w:r>
          </w:p>
          <w:p w14:paraId="3EE32062" w14:textId="428AA830" w:rsidR="00400CA9" w:rsidRPr="00783C1A" w:rsidRDefault="00400CA9" w:rsidP="00400CA9">
            <w:pPr>
              <w:contextualSpacing/>
              <w:jc w:val="both"/>
              <w:rPr>
                <w:rFonts w:ascii="Times New Roman" w:eastAsia="Calibri" w:hAnsi="Times New Roman" w:cs="Times New Roman"/>
                <w:bCs/>
                <w:lang w:val="uk-UA"/>
                <w:rPrChange w:id="10508" w:author="OLENA PASHKOVA (NEPTUNE.UA)" w:date="2022-11-21T15:31:00Z">
                  <w:rPr>
                    <w:rFonts w:ascii="Times New Roman" w:eastAsia="Calibri" w:hAnsi="Times New Roman" w:cs="Times New Roman"/>
                    <w:lang w:val="uk-UA"/>
                  </w:rPr>
                </w:rPrChange>
              </w:rPr>
            </w:pPr>
            <w:r w:rsidRPr="00783C1A">
              <w:rPr>
                <w:rFonts w:ascii="Times New Roman" w:eastAsia="Calibri" w:hAnsi="Times New Roman" w:cs="Times New Roman"/>
                <w:bCs/>
                <w:lang w:val="uk-UA"/>
                <w:rPrChange w:id="10509" w:author="OLENA PASHKOVA (NEPTUNE.UA)" w:date="2022-11-21T15:31:00Z">
                  <w:rPr>
                    <w:rFonts w:ascii="Times New Roman" w:eastAsia="Calibri" w:hAnsi="Times New Roman" w:cs="Times New Roman"/>
                    <w:b/>
                    <w:lang w:val="uk-UA"/>
                  </w:rPr>
                </w:rPrChange>
              </w:rPr>
              <w:t>14.</w:t>
            </w:r>
            <w:ins w:id="10510" w:author="OLENA PASHKOVA (NEPTUNE.UA)" w:date="2022-11-21T15:25:00Z">
              <w:r w:rsidR="003C6A2F" w:rsidRPr="00783C1A">
                <w:rPr>
                  <w:rFonts w:ascii="Times New Roman" w:eastAsia="Calibri" w:hAnsi="Times New Roman" w:cs="Times New Roman"/>
                  <w:bCs/>
                  <w:lang w:val="uk-UA"/>
                  <w:rPrChange w:id="10511" w:author="OLENA PASHKOVA (NEPTUNE.UA)" w:date="2022-11-21T15:31:00Z">
                    <w:rPr>
                      <w:rFonts w:ascii="Times New Roman" w:eastAsia="Calibri" w:hAnsi="Times New Roman" w:cs="Times New Roman"/>
                      <w:b/>
                      <w:lang w:val="uk-UA"/>
                    </w:rPr>
                  </w:rPrChange>
                </w:rPr>
                <w:t>8</w:t>
              </w:r>
            </w:ins>
            <w:del w:id="10512" w:author="OLENA PASHKOVA (NEPTUNE.UA)" w:date="2022-11-21T15:25:00Z">
              <w:r w:rsidRPr="00783C1A" w:rsidDel="003C6A2F">
                <w:rPr>
                  <w:rFonts w:ascii="Times New Roman" w:eastAsia="Calibri" w:hAnsi="Times New Roman" w:cs="Times New Roman"/>
                  <w:bCs/>
                  <w:lang w:val="uk-UA"/>
                  <w:rPrChange w:id="10513" w:author="OLENA PASHKOVA (NEPTUNE.UA)" w:date="2022-11-21T15:31:00Z">
                    <w:rPr>
                      <w:rFonts w:ascii="Times New Roman" w:eastAsia="Calibri" w:hAnsi="Times New Roman" w:cs="Times New Roman"/>
                      <w:b/>
                      <w:lang w:val="uk-UA"/>
                    </w:rPr>
                  </w:rPrChange>
                </w:rPr>
                <w:delText>13</w:delText>
              </w:r>
            </w:del>
            <w:r w:rsidRPr="00783C1A">
              <w:rPr>
                <w:rFonts w:ascii="Times New Roman" w:eastAsia="Calibri" w:hAnsi="Times New Roman" w:cs="Times New Roman"/>
                <w:bCs/>
                <w:lang w:val="uk-UA"/>
              </w:rPr>
              <w:t>. Сторони гарантують дотримання Торго</w:t>
            </w:r>
            <w:r w:rsidRPr="004C5B1D">
              <w:rPr>
                <w:rFonts w:ascii="Times New Roman" w:eastAsia="Calibri" w:hAnsi="Times New Roman" w:cs="Times New Roman"/>
                <w:bCs/>
                <w:lang w:val="uk-UA"/>
              </w:rPr>
              <w:t xml:space="preserve">вих обмежень у всіх сферах, пов'язаних посередньо або безпосередньо з виконанням цього Договору. Дані гарантії поширюються в тому числі на транспорт, що використовується у зв'язку з Договором (включаючи осіб, які володіють, контролюють, використовують або </w:t>
            </w:r>
            <w:r w:rsidRPr="00783C1A">
              <w:rPr>
                <w:rFonts w:ascii="Times New Roman" w:eastAsia="Calibri" w:hAnsi="Times New Roman" w:cs="Times New Roman"/>
                <w:bCs/>
                <w:lang w:val="uk-UA"/>
                <w:rPrChange w:id="10514" w:author="OLENA PASHKOVA (NEPTUNE.UA)" w:date="2022-11-21T15:31:00Z">
                  <w:rPr>
                    <w:rFonts w:ascii="Times New Roman" w:eastAsia="Calibri" w:hAnsi="Times New Roman" w:cs="Times New Roman"/>
                    <w:lang w:val="uk-UA"/>
                  </w:rPr>
                </w:rPrChange>
              </w:rPr>
              <w:t xml:space="preserve">здають в найм даний транспорт), документарні вказівки, задіяні банки і в загальному будь-яка фізична або юридична особа, яка має відношення до виконання справжнього Договору.  </w:t>
            </w:r>
          </w:p>
          <w:p w14:paraId="2A5E168F" w14:textId="77777777" w:rsidR="00400CA9" w:rsidRPr="00783C1A" w:rsidRDefault="00400CA9" w:rsidP="00400CA9">
            <w:pPr>
              <w:contextualSpacing/>
              <w:jc w:val="both"/>
              <w:rPr>
                <w:rFonts w:ascii="Times New Roman" w:eastAsia="Calibri" w:hAnsi="Times New Roman" w:cs="Times New Roman"/>
                <w:bCs/>
                <w:lang w:val="uk-UA"/>
                <w:rPrChange w:id="10515" w:author="OLENA PASHKOVA (NEPTUNE.UA)" w:date="2022-11-21T15:31:00Z">
                  <w:rPr>
                    <w:rFonts w:ascii="Times New Roman" w:eastAsia="Calibri" w:hAnsi="Times New Roman" w:cs="Times New Roman"/>
                    <w:lang w:val="uk-UA"/>
                  </w:rPr>
                </w:rPrChange>
              </w:rPr>
            </w:pPr>
          </w:p>
          <w:p w14:paraId="038FD3DB" w14:textId="77777777" w:rsidR="004C5B1D" w:rsidRDefault="004C5B1D" w:rsidP="00400CA9">
            <w:pPr>
              <w:contextualSpacing/>
              <w:jc w:val="both"/>
              <w:rPr>
                <w:ins w:id="10516" w:author="OLENA PASHKOVA (NEPTUNE.UA)" w:date="2022-11-21T15:31:00Z"/>
                <w:rFonts w:ascii="Times New Roman" w:eastAsia="Calibri" w:hAnsi="Times New Roman" w:cs="Times New Roman"/>
                <w:bCs/>
                <w:lang w:val="uk-UA"/>
              </w:rPr>
            </w:pPr>
          </w:p>
          <w:p w14:paraId="2320516B" w14:textId="77777777" w:rsidR="004C5B1D" w:rsidRDefault="004C5B1D" w:rsidP="00400CA9">
            <w:pPr>
              <w:contextualSpacing/>
              <w:jc w:val="both"/>
              <w:rPr>
                <w:ins w:id="10517" w:author="OLENA PASHKOVA (NEPTUNE.UA)" w:date="2022-11-21T15:31:00Z"/>
                <w:rFonts w:ascii="Times New Roman" w:eastAsia="Calibri" w:hAnsi="Times New Roman" w:cs="Times New Roman"/>
                <w:bCs/>
                <w:lang w:val="uk-UA"/>
              </w:rPr>
            </w:pPr>
          </w:p>
          <w:p w14:paraId="1B95BF5B" w14:textId="77777777" w:rsidR="004C5B1D" w:rsidRDefault="004C5B1D" w:rsidP="00400CA9">
            <w:pPr>
              <w:contextualSpacing/>
              <w:jc w:val="both"/>
              <w:rPr>
                <w:ins w:id="10518" w:author="OLENA PASHKOVA (NEPTUNE.UA)" w:date="2022-11-21T15:31:00Z"/>
                <w:rFonts w:ascii="Times New Roman" w:eastAsia="Calibri" w:hAnsi="Times New Roman" w:cs="Times New Roman"/>
                <w:bCs/>
                <w:lang w:val="uk-UA"/>
              </w:rPr>
            </w:pPr>
          </w:p>
          <w:p w14:paraId="7694464F" w14:textId="29E043CC" w:rsidR="00400CA9" w:rsidRPr="006A0880" w:rsidRDefault="00783C1A" w:rsidP="00400CA9">
            <w:pPr>
              <w:contextualSpacing/>
              <w:jc w:val="both"/>
              <w:rPr>
                <w:ins w:id="10519" w:author="SERHII SULIMA (NEPTUNE.UA)" w:date="2022-09-01T10:59:00Z"/>
                <w:rFonts w:ascii="Times New Roman" w:eastAsia="Calibri" w:hAnsi="Times New Roman" w:cs="Times New Roman"/>
                <w:b/>
                <w:lang w:val="uk-UA"/>
              </w:rPr>
            </w:pPr>
            <w:ins w:id="10520" w:author="OLENA PASHKOVA (NEPTUNE.UA)" w:date="2022-11-21T15:30:00Z">
              <w:r w:rsidRPr="006A0880">
                <w:rPr>
                  <w:rFonts w:ascii="Times New Roman" w:eastAsia="Calibri" w:hAnsi="Times New Roman" w:cs="Times New Roman"/>
                  <w:b/>
                  <w:lang w:val="uk-UA"/>
                </w:rPr>
                <w:t>15. Арбітражне застереження</w:t>
              </w:r>
            </w:ins>
          </w:p>
          <w:p w14:paraId="4FCB0CAA" w14:textId="77777777" w:rsidR="00783C1A" w:rsidRPr="00783C1A" w:rsidRDefault="00783C1A" w:rsidP="00783C1A">
            <w:pPr>
              <w:contextualSpacing/>
              <w:jc w:val="both"/>
              <w:rPr>
                <w:ins w:id="10521" w:author="OLENA PASHKOVA (NEPTUNE.UA)" w:date="2022-11-21T15:30:00Z"/>
                <w:rFonts w:ascii="Times New Roman" w:eastAsia="Calibri" w:hAnsi="Times New Roman" w:cs="Times New Roman"/>
                <w:bCs/>
                <w:lang w:val="uk-UA"/>
                <w:rPrChange w:id="10522" w:author="OLENA PASHKOVA (NEPTUNE.UA)" w:date="2022-11-21T15:31:00Z">
                  <w:rPr>
                    <w:ins w:id="10523" w:author="OLENA PASHKOVA (NEPTUNE.UA)" w:date="2022-11-21T15:30:00Z"/>
                    <w:rFonts w:ascii="Times New Roman" w:eastAsia="Calibri" w:hAnsi="Times New Roman" w:cs="Times New Roman"/>
                    <w:b/>
                    <w:lang w:val="uk-UA"/>
                  </w:rPr>
                </w:rPrChange>
              </w:rPr>
            </w:pPr>
            <w:ins w:id="10524" w:author="OLENA PASHKOVA (NEPTUNE.UA)" w:date="2022-11-21T15:30:00Z">
              <w:r w:rsidRPr="00783C1A">
                <w:rPr>
                  <w:rFonts w:ascii="Times New Roman" w:eastAsia="Calibri" w:hAnsi="Times New Roman" w:cs="Times New Roman"/>
                  <w:bCs/>
                  <w:lang w:val="uk-UA"/>
                  <w:rPrChange w:id="10525" w:author="OLENA PASHKOVA (NEPTUNE.UA)" w:date="2022-11-21T15:31:00Z">
                    <w:rPr>
                      <w:rFonts w:ascii="Times New Roman" w:eastAsia="Calibri" w:hAnsi="Times New Roman" w:cs="Times New Roman"/>
                      <w:b/>
                      <w:lang w:val="uk-UA"/>
                    </w:rPr>
                  </w:rPrChange>
                </w:rPr>
                <w:t>Спори, що виникають між Замовником та Виконавцем за цією Угодою або у зв'язку з ним, вирішуються шляхом переговорів.</w:t>
              </w:r>
            </w:ins>
          </w:p>
          <w:p w14:paraId="3BB1ADB9" w14:textId="77777777" w:rsidR="00783C1A" w:rsidRPr="00783C1A" w:rsidRDefault="00783C1A" w:rsidP="00783C1A">
            <w:pPr>
              <w:contextualSpacing/>
              <w:jc w:val="both"/>
              <w:rPr>
                <w:ins w:id="10526" w:author="OLENA PASHKOVA (NEPTUNE.UA)" w:date="2022-11-21T15:30:00Z"/>
                <w:rFonts w:ascii="Times New Roman" w:eastAsia="Calibri" w:hAnsi="Times New Roman" w:cs="Times New Roman"/>
                <w:bCs/>
                <w:lang w:val="uk-UA"/>
                <w:rPrChange w:id="10527" w:author="OLENA PASHKOVA (NEPTUNE.UA)" w:date="2022-11-21T15:31:00Z">
                  <w:rPr>
                    <w:ins w:id="10528" w:author="OLENA PASHKOVA (NEPTUNE.UA)" w:date="2022-11-21T15:30:00Z"/>
                    <w:rFonts w:ascii="Times New Roman" w:eastAsia="Calibri" w:hAnsi="Times New Roman" w:cs="Times New Roman"/>
                    <w:b/>
                    <w:lang w:val="uk-UA"/>
                  </w:rPr>
                </w:rPrChange>
              </w:rPr>
            </w:pPr>
            <w:ins w:id="10529" w:author="OLENA PASHKOVA (NEPTUNE.UA)" w:date="2022-11-21T15:30:00Z">
              <w:r w:rsidRPr="00783C1A">
                <w:rPr>
                  <w:rFonts w:ascii="Times New Roman" w:eastAsia="Calibri" w:hAnsi="Times New Roman" w:cs="Times New Roman"/>
                  <w:bCs/>
                  <w:lang w:val="uk-UA"/>
                  <w:rPrChange w:id="10530" w:author="OLENA PASHKOVA (NEPTUNE.UA)" w:date="2022-11-21T15:31:00Z">
                    <w:rPr>
                      <w:rFonts w:ascii="Times New Roman" w:eastAsia="Calibri" w:hAnsi="Times New Roman" w:cs="Times New Roman"/>
                      <w:b/>
                      <w:lang w:val="uk-UA"/>
                    </w:rPr>
                  </w:rPrChange>
                </w:rPr>
                <w:t>Будь-який спір, що виникає з-за цього договору, повинен вирішуватися арбітражем відповідно до Арбітражних правил GAFTA № 125, в редакції видання на дату цієї Угоди такі правила GAFTA є невід'ємною частиною цієї Угоди, і яка обидві сторони тут вважають пізнавальним.</w:t>
              </w:r>
            </w:ins>
          </w:p>
          <w:p w14:paraId="2A62757D" w14:textId="77777777" w:rsidR="00783C1A" w:rsidRPr="00783C1A" w:rsidRDefault="00783C1A" w:rsidP="00783C1A">
            <w:pPr>
              <w:contextualSpacing/>
              <w:jc w:val="both"/>
              <w:rPr>
                <w:ins w:id="10531" w:author="OLENA PASHKOVA (NEPTUNE.UA)" w:date="2022-11-21T15:30:00Z"/>
                <w:rFonts w:ascii="Times New Roman" w:eastAsia="Calibri" w:hAnsi="Times New Roman" w:cs="Times New Roman"/>
                <w:bCs/>
                <w:lang w:val="uk-UA"/>
                <w:rPrChange w:id="10532" w:author="OLENA PASHKOVA (NEPTUNE.UA)" w:date="2022-11-21T15:31:00Z">
                  <w:rPr>
                    <w:ins w:id="10533" w:author="OLENA PASHKOVA (NEPTUNE.UA)" w:date="2022-11-21T15:30:00Z"/>
                    <w:rFonts w:ascii="Times New Roman" w:eastAsia="Calibri" w:hAnsi="Times New Roman" w:cs="Times New Roman"/>
                    <w:b/>
                    <w:lang w:val="uk-UA"/>
                  </w:rPr>
                </w:rPrChange>
              </w:rPr>
            </w:pPr>
            <w:ins w:id="10534" w:author="OLENA PASHKOVA (NEPTUNE.UA)" w:date="2022-11-21T15:30:00Z">
              <w:r w:rsidRPr="00783C1A">
                <w:rPr>
                  <w:rFonts w:ascii="Times New Roman" w:eastAsia="Calibri" w:hAnsi="Times New Roman" w:cs="Times New Roman"/>
                  <w:bCs/>
                  <w:lang w:val="uk-UA"/>
                  <w:rPrChange w:id="10535" w:author="OLENA PASHKOVA (NEPTUNE.UA)" w:date="2022-11-21T15:31:00Z">
                    <w:rPr>
                      <w:rFonts w:ascii="Times New Roman" w:eastAsia="Calibri" w:hAnsi="Times New Roman" w:cs="Times New Roman"/>
                      <w:b/>
                      <w:lang w:val="uk-UA"/>
                    </w:rPr>
                  </w:rPrChange>
                </w:rPr>
                <w:t xml:space="preserve">Жодна зі сторін цього Договору, ні будь-які особи, які заявляють про будь-яку з них, не повинні порушувати жодних позовів або інших судових процесів проти іншої стосовно будь-якого подібного спору, або вимагати, поки спор або позов спочатку не будуть розглянуті і не будуть визначені арбітром (арбітрами). або колегія апеляційної інстанції, залежно від </w:t>
              </w:r>
              <w:r w:rsidRPr="00783C1A">
                <w:rPr>
                  <w:rFonts w:ascii="Times New Roman" w:eastAsia="Calibri" w:hAnsi="Times New Roman" w:cs="Times New Roman"/>
                  <w:bCs/>
                  <w:lang w:val="uk-UA"/>
                  <w:rPrChange w:id="10536" w:author="OLENA PASHKOVA (NEPTUNE.UA)" w:date="2022-11-21T15:31:00Z">
                    <w:rPr>
                      <w:rFonts w:ascii="Times New Roman" w:eastAsia="Calibri" w:hAnsi="Times New Roman" w:cs="Times New Roman"/>
                      <w:b/>
                      <w:lang w:val="uk-UA"/>
                    </w:rPr>
                  </w:rPrChange>
                </w:rPr>
                <w:lastRenderedPageBreak/>
                <w:t>обставин, відповідно до Арбітражних правил, і вона чітко узгоджена та оголошена, що отримання рішення від арбітрів) або колегія апеляційної інстанції є умовою. прецедент права будь-якої із сторін, що перебуває тут, або будь-якої особи, яка вимагає від будь-якої з них, порушити будь-яку позов або інший судовий позов проти іншої з них стосовно будь-якого подібного спору чи позову.</w:t>
              </w:r>
            </w:ins>
          </w:p>
          <w:p w14:paraId="1E4209BD" w14:textId="77777777" w:rsidR="00783C1A" w:rsidRPr="00783C1A" w:rsidRDefault="00783C1A" w:rsidP="00783C1A">
            <w:pPr>
              <w:contextualSpacing/>
              <w:jc w:val="both"/>
              <w:rPr>
                <w:ins w:id="10537" w:author="OLENA PASHKOVA (NEPTUNE.UA)" w:date="2022-11-21T15:30:00Z"/>
                <w:rFonts w:ascii="Times New Roman" w:eastAsia="Calibri" w:hAnsi="Times New Roman" w:cs="Times New Roman"/>
                <w:bCs/>
                <w:lang w:val="uk-UA"/>
                <w:rPrChange w:id="10538" w:author="OLENA PASHKOVA (NEPTUNE.UA)" w:date="2022-11-21T15:31:00Z">
                  <w:rPr>
                    <w:ins w:id="10539" w:author="OLENA PASHKOVA (NEPTUNE.UA)" w:date="2022-11-21T15:30:00Z"/>
                    <w:rFonts w:ascii="Times New Roman" w:eastAsia="Calibri" w:hAnsi="Times New Roman" w:cs="Times New Roman"/>
                    <w:b/>
                    <w:lang w:val="uk-UA"/>
                  </w:rPr>
                </w:rPrChange>
              </w:rPr>
            </w:pPr>
            <w:ins w:id="10540" w:author="OLENA PASHKOVA (NEPTUNE.UA)" w:date="2022-11-21T15:30:00Z">
              <w:r w:rsidRPr="00783C1A">
                <w:rPr>
                  <w:rFonts w:ascii="Times New Roman" w:eastAsia="Calibri" w:hAnsi="Times New Roman" w:cs="Times New Roman"/>
                  <w:bCs/>
                  <w:lang w:val="uk-UA"/>
                  <w:rPrChange w:id="10541" w:author="OLENA PASHKOVA (NEPTUNE.UA)" w:date="2022-11-21T15:31:00Z">
                    <w:rPr>
                      <w:rFonts w:ascii="Times New Roman" w:eastAsia="Calibri" w:hAnsi="Times New Roman" w:cs="Times New Roman"/>
                      <w:b/>
                      <w:lang w:val="uk-UA"/>
                    </w:rPr>
                  </w:rPrChange>
                </w:rPr>
                <w:t>Ніщо, що міститься в цій Арбітражній статті, не перешкоджає сторонам домагатися отримання цінних паперів щодо своїх вимог або зустрічного позову шляхом судочинства у будь-якій юрисдикції, за умови, що таке судочинство обмежується поданням та / або одержанням гарантії для позову чи зустрічного позову, розуміючи та погодившись, що суттєві суті будь-якого спору чи позову визначаються виключно арбітражем відповідно до Арбітражних правил GAFTA № 125.</w:t>
              </w:r>
            </w:ins>
          </w:p>
          <w:p w14:paraId="667C5C84" w14:textId="77777777" w:rsidR="00783C1A" w:rsidRPr="00783C1A" w:rsidRDefault="00783C1A" w:rsidP="00783C1A">
            <w:pPr>
              <w:contextualSpacing/>
              <w:jc w:val="both"/>
              <w:rPr>
                <w:ins w:id="10542" w:author="OLENA PASHKOVA (NEPTUNE.UA)" w:date="2022-11-21T15:30:00Z"/>
                <w:rFonts w:ascii="Times New Roman" w:eastAsia="Calibri" w:hAnsi="Times New Roman" w:cs="Times New Roman"/>
                <w:bCs/>
                <w:lang w:val="uk-UA"/>
                <w:rPrChange w:id="10543" w:author="OLENA PASHKOVA (NEPTUNE.UA)" w:date="2022-11-21T15:31:00Z">
                  <w:rPr>
                    <w:ins w:id="10544" w:author="OLENA PASHKOVA (NEPTUNE.UA)" w:date="2022-11-21T15:30:00Z"/>
                    <w:rFonts w:ascii="Times New Roman" w:eastAsia="Calibri" w:hAnsi="Times New Roman" w:cs="Times New Roman"/>
                    <w:b/>
                    <w:lang w:val="uk-UA"/>
                  </w:rPr>
                </w:rPrChange>
              </w:rPr>
            </w:pPr>
            <w:ins w:id="10545" w:author="OLENA PASHKOVA (NEPTUNE.UA)" w:date="2022-11-21T15:30:00Z">
              <w:r w:rsidRPr="00783C1A">
                <w:rPr>
                  <w:rFonts w:ascii="Times New Roman" w:eastAsia="Calibri" w:hAnsi="Times New Roman" w:cs="Times New Roman"/>
                  <w:bCs/>
                  <w:lang w:val="uk-UA"/>
                  <w:rPrChange w:id="10546" w:author="OLENA PASHKOVA (NEPTUNE.UA)" w:date="2022-11-21T15:31:00Z">
                    <w:rPr>
                      <w:rFonts w:ascii="Times New Roman" w:eastAsia="Calibri" w:hAnsi="Times New Roman" w:cs="Times New Roman"/>
                      <w:b/>
                      <w:lang w:val="uk-UA"/>
                    </w:rPr>
                  </w:rPrChange>
                </w:rPr>
                <w:t>Сторони додатково визнають і погоджуються, що цей Договір являє собою письмову згоду на арбітраж відповідно до Конвенції про визнання та виконання іноземних арбітражних рішень ("Нью-Йоркська конвенція") та будь-якого іншого відповідного закону, договору чи регулювання, і як такий нагороди повністю виконуються у будь-якій юрисдикції Сторони Нью-Йоркської конвенції. Крім того, кожна зі сторін прямо заявляє та погоджується, що не буде оскаржувати придатність будь-якої такої Премії на підставі відсутності письмового договору чи угоди та відмовляється від будь-якого права на це.</w:t>
              </w:r>
            </w:ins>
          </w:p>
          <w:p w14:paraId="315A4727" w14:textId="4BF63162" w:rsidR="00400CA9" w:rsidRPr="00783C1A" w:rsidDel="005E2E93" w:rsidRDefault="00783C1A" w:rsidP="00783C1A">
            <w:pPr>
              <w:contextualSpacing/>
              <w:jc w:val="both"/>
              <w:rPr>
                <w:ins w:id="10547" w:author="SERHII SULIMA (NEPTUNE.UA)" w:date="2022-09-01T10:59:00Z"/>
                <w:del w:id="10548" w:author="OLENA PASHKOVA (NEPTUNE.UA)" w:date="2022-11-21T15:26:00Z"/>
                <w:rFonts w:ascii="Times New Roman" w:eastAsia="Calibri" w:hAnsi="Times New Roman" w:cs="Times New Roman"/>
                <w:bCs/>
                <w:lang w:val="uk-UA"/>
                <w:rPrChange w:id="10549" w:author="OLENA PASHKOVA (NEPTUNE.UA)" w:date="2022-11-21T15:31:00Z">
                  <w:rPr>
                    <w:ins w:id="10550" w:author="SERHII SULIMA (NEPTUNE.UA)" w:date="2022-09-01T10:59:00Z"/>
                    <w:del w:id="10551" w:author="OLENA PASHKOVA (NEPTUNE.UA)" w:date="2022-11-21T15:26:00Z"/>
                    <w:rFonts w:ascii="Times New Roman" w:eastAsia="Calibri" w:hAnsi="Times New Roman" w:cs="Times New Roman"/>
                    <w:b/>
                    <w:lang w:val="uk-UA"/>
                  </w:rPr>
                </w:rPrChange>
              </w:rPr>
            </w:pPr>
            <w:ins w:id="10552" w:author="OLENA PASHKOVA (NEPTUNE.UA)" w:date="2022-11-21T15:30:00Z">
              <w:r w:rsidRPr="00783C1A">
                <w:rPr>
                  <w:rFonts w:ascii="Times New Roman" w:eastAsia="Calibri" w:hAnsi="Times New Roman" w:cs="Times New Roman"/>
                  <w:bCs/>
                  <w:lang w:val="uk-UA"/>
                  <w:rPrChange w:id="10553" w:author="OLENA PASHKOVA (NEPTUNE.UA)" w:date="2022-11-21T15:31:00Z">
                    <w:rPr>
                      <w:rFonts w:ascii="Times New Roman" w:eastAsia="Calibri" w:hAnsi="Times New Roman" w:cs="Times New Roman"/>
                      <w:b/>
                      <w:lang w:val="uk-UA"/>
                    </w:rPr>
                  </w:rPrChange>
                </w:rPr>
                <w:t>Цей контакт регулюється англійським законодавством.</w:t>
              </w:r>
            </w:ins>
          </w:p>
          <w:p w14:paraId="7B062133" w14:textId="77777777" w:rsidR="00400CA9" w:rsidRPr="00783C1A" w:rsidRDefault="00400CA9" w:rsidP="005E2E93">
            <w:pPr>
              <w:contextualSpacing/>
              <w:jc w:val="both"/>
              <w:rPr>
                <w:rFonts w:ascii="Times New Roman" w:eastAsia="Calibri" w:hAnsi="Times New Roman" w:cs="Times New Roman"/>
                <w:bCs/>
                <w:lang w:val="uk-UA"/>
              </w:rPr>
            </w:pPr>
          </w:p>
        </w:tc>
      </w:tr>
      <w:tr w:rsidR="00400CA9" w:rsidRPr="00E648E9" w14:paraId="392169B5" w14:textId="77777777" w:rsidTr="00413AE2">
        <w:trPr>
          <w:trHeight w:val="678"/>
        </w:trPr>
        <w:tc>
          <w:tcPr>
            <w:tcW w:w="11052" w:type="dxa"/>
            <w:gridSpan w:val="2"/>
          </w:tcPr>
          <w:p w14:paraId="3E66FDAE" w14:textId="77777777" w:rsidR="00400CA9" w:rsidRPr="00400CA9" w:rsidRDefault="00400CA9" w:rsidP="00400CA9">
            <w:pPr>
              <w:contextualSpacing/>
              <w:jc w:val="center"/>
              <w:rPr>
                <w:ins w:id="10554" w:author="SERHII SULIMA (NEPTUNE.UA)" w:date="2022-09-01T11:00:00Z"/>
                <w:rFonts w:ascii="Times New Roman" w:eastAsia="Calibri" w:hAnsi="Times New Roman" w:cs="Times New Roman"/>
                <w:b/>
                <w:rPrChange w:id="10555" w:author="KOSTIANTYN TARNAVSKYI (NEPTUNE.UA)" w:date="2022-09-01T13:27:00Z">
                  <w:rPr>
                    <w:ins w:id="10556" w:author="SERHII SULIMA (NEPTUNE.UA)" w:date="2022-09-01T11:00:00Z"/>
                    <w:rFonts w:ascii="Times New Roman" w:hAnsi="Times New Roman" w:cs="Times New Roman"/>
                    <w:b/>
                    <w:lang w:val="en-US"/>
                  </w:rPr>
                </w:rPrChange>
              </w:rPr>
            </w:pPr>
          </w:p>
          <w:p w14:paraId="101ECCFD" w14:textId="77777777" w:rsidR="00400CA9" w:rsidRPr="00400CA9" w:rsidRDefault="00400CA9" w:rsidP="00400CA9">
            <w:pPr>
              <w:contextualSpacing/>
              <w:jc w:val="center"/>
              <w:rPr>
                <w:ins w:id="10557" w:author="SERHII SULIMA (NEPTUNE.UA)" w:date="2022-09-01T11:00:00Z"/>
                <w:rFonts w:ascii="Times New Roman" w:eastAsia="Calibri" w:hAnsi="Times New Roman" w:cs="Times New Roman"/>
                <w:b/>
                <w:rPrChange w:id="10558" w:author="KOSTIANTYN TARNAVSKYI (NEPTUNE.UA)" w:date="2022-09-01T13:27:00Z">
                  <w:rPr>
                    <w:ins w:id="10559" w:author="SERHII SULIMA (NEPTUNE.UA)" w:date="2022-09-01T11:00:00Z"/>
                    <w:rFonts w:ascii="Times New Roman" w:hAnsi="Times New Roman" w:cs="Times New Roman"/>
                    <w:b/>
                    <w:lang w:val="en-US"/>
                  </w:rPr>
                </w:rPrChange>
              </w:rPr>
            </w:pPr>
          </w:p>
          <w:p w14:paraId="08AAB20C" w14:textId="77777777" w:rsidR="00400CA9" w:rsidRPr="00400CA9" w:rsidRDefault="00400CA9" w:rsidP="00400CA9">
            <w:pPr>
              <w:contextualSpacing/>
              <w:jc w:val="center"/>
              <w:rPr>
                <w:ins w:id="10560" w:author="SERHII SULIMA (NEPTUNE.UA)" w:date="2022-09-01T11:00:00Z"/>
                <w:rFonts w:ascii="Times New Roman" w:eastAsia="Calibri" w:hAnsi="Times New Roman" w:cs="Times New Roman"/>
                <w:b/>
                <w:rPrChange w:id="10561" w:author="KOSTIANTYN TARNAVSKYI (NEPTUNE.UA)" w:date="2022-09-01T13:27:00Z">
                  <w:rPr>
                    <w:ins w:id="10562" w:author="SERHII SULIMA (NEPTUNE.UA)" w:date="2022-09-01T11:00:00Z"/>
                    <w:rFonts w:ascii="Times New Roman" w:hAnsi="Times New Roman" w:cs="Times New Roman"/>
                    <w:b/>
                    <w:lang w:val="en-US"/>
                  </w:rPr>
                </w:rPrChange>
              </w:rPr>
            </w:pPr>
          </w:p>
          <w:p w14:paraId="177D2950" w14:textId="77777777" w:rsidR="00400CA9" w:rsidRPr="00400CA9" w:rsidRDefault="00400CA9" w:rsidP="00400CA9">
            <w:pPr>
              <w:contextualSpacing/>
              <w:jc w:val="center"/>
              <w:rPr>
                <w:ins w:id="10563" w:author="SERHII SULIMA (NEPTUNE.UA)" w:date="2022-09-01T11:00:00Z"/>
                <w:rFonts w:ascii="Times New Roman" w:eastAsia="Calibri" w:hAnsi="Times New Roman" w:cs="Times New Roman"/>
                <w:b/>
                <w:rPrChange w:id="10564" w:author="KOSTIANTYN TARNAVSKYI (NEPTUNE.UA)" w:date="2022-09-01T13:27:00Z">
                  <w:rPr>
                    <w:ins w:id="10565" w:author="SERHII SULIMA (NEPTUNE.UA)" w:date="2022-09-01T11:00:00Z"/>
                    <w:rFonts w:ascii="Times New Roman" w:hAnsi="Times New Roman" w:cs="Times New Roman"/>
                    <w:b/>
                    <w:lang w:val="en-US"/>
                  </w:rPr>
                </w:rPrChange>
              </w:rPr>
            </w:pPr>
          </w:p>
          <w:p w14:paraId="37A6A952" w14:textId="77777777" w:rsidR="00400CA9" w:rsidRPr="00400CA9" w:rsidRDefault="00400CA9" w:rsidP="00400CA9">
            <w:pPr>
              <w:contextualSpacing/>
              <w:jc w:val="center"/>
              <w:rPr>
                <w:ins w:id="10566" w:author="SERHII SULIMA (NEPTUNE.UA)" w:date="2022-09-01T11:00:00Z"/>
                <w:rFonts w:ascii="Times New Roman" w:eastAsia="Calibri" w:hAnsi="Times New Roman" w:cs="Times New Roman"/>
                <w:b/>
                <w:rPrChange w:id="10567" w:author="KOSTIANTYN TARNAVSKYI (NEPTUNE.UA)" w:date="2022-09-01T13:27:00Z">
                  <w:rPr>
                    <w:ins w:id="10568" w:author="SERHII SULIMA (NEPTUNE.UA)" w:date="2022-09-01T11:00:00Z"/>
                    <w:rFonts w:ascii="Times New Roman" w:hAnsi="Times New Roman" w:cs="Times New Roman"/>
                    <w:b/>
                    <w:lang w:val="en-US"/>
                  </w:rPr>
                </w:rPrChange>
              </w:rPr>
            </w:pPr>
          </w:p>
          <w:p w14:paraId="0FBA7EAA" w14:textId="77777777" w:rsidR="00400CA9" w:rsidRPr="00400CA9" w:rsidRDefault="00400CA9" w:rsidP="00400CA9">
            <w:pPr>
              <w:contextualSpacing/>
              <w:jc w:val="center"/>
              <w:rPr>
                <w:ins w:id="10569" w:author="SERHII SULIMA (NEPTUNE.UA)" w:date="2022-09-01T11:00:00Z"/>
                <w:rFonts w:ascii="Times New Roman" w:eastAsia="Calibri" w:hAnsi="Times New Roman" w:cs="Times New Roman"/>
                <w:b/>
                <w:rPrChange w:id="10570" w:author="KOSTIANTYN TARNAVSKYI (NEPTUNE.UA)" w:date="2022-09-01T13:27:00Z">
                  <w:rPr>
                    <w:ins w:id="10571" w:author="SERHII SULIMA (NEPTUNE.UA)" w:date="2022-09-01T11:00:00Z"/>
                    <w:rFonts w:ascii="Times New Roman" w:hAnsi="Times New Roman" w:cs="Times New Roman"/>
                    <w:b/>
                    <w:lang w:val="en-US"/>
                  </w:rPr>
                </w:rPrChange>
              </w:rPr>
            </w:pPr>
          </w:p>
          <w:p w14:paraId="009A0B5D" w14:textId="77777777" w:rsidR="00400CA9" w:rsidRPr="00400CA9" w:rsidRDefault="00400CA9" w:rsidP="00400CA9">
            <w:pPr>
              <w:contextualSpacing/>
              <w:jc w:val="center"/>
              <w:rPr>
                <w:ins w:id="10572" w:author="SERHII SULIMA (NEPTUNE.UA)" w:date="2022-09-01T11:00:00Z"/>
                <w:rFonts w:ascii="Times New Roman" w:eastAsia="Calibri" w:hAnsi="Times New Roman" w:cs="Times New Roman"/>
                <w:b/>
                <w:rPrChange w:id="10573" w:author="KOSTIANTYN TARNAVSKYI (NEPTUNE.UA)" w:date="2022-09-01T13:27:00Z">
                  <w:rPr>
                    <w:ins w:id="10574" w:author="SERHII SULIMA (NEPTUNE.UA)" w:date="2022-09-01T11:00:00Z"/>
                    <w:rFonts w:ascii="Times New Roman" w:hAnsi="Times New Roman" w:cs="Times New Roman"/>
                    <w:b/>
                    <w:lang w:val="en-US"/>
                  </w:rPr>
                </w:rPrChange>
              </w:rPr>
            </w:pPr>
          </w:p>
          <w:p w14:paraId="30B2ACD4" w14:textId="77777777" w:rsidR="00400CA9" w:rsidRPr="00400CA9" w:rsidRDefault="00400CA9" w:rsidP="00400CA9">
            <w:pPr>
              <w:contextualSpacing/>
              <w:jc w:val="center"/>
              <w:rPr>
                <w:ins w:id="10575" w:author="SERHII SULIMA (NEPTUNE.UA)" w:date="2022-09-01T11:00:00Z"/>
                <w:rFonts w:ascii="Times New Roman" w:eastAsia="Calibri" w:hAnsi="Times New Roman" w:cs="Times New Roman"/>
                <w:b/>
                <w:rPrChange w:id="10576" w:author="KOSTIANTYN TARNAVSKYI (NEPTUNE.UA)" w:date="2022-09-01T13:27:00Z">
                  <w:rPr>
                    <w:ins w:id="10577" w:author="SERHII SULIMA (NEPTUNE.UA)" w:date="2022-09-01T11:00:00Z"/>
                    <w:rFonts w:ascii="Times New Roman" w:hAnsi="Times New Roman" w:cs="Times New Roman"/>
                    <w:b/>
                    <w:lang w:val="en-US"/>
                  </w:rPr>
                </w:rPrChange>
              </w:rPr>
            </w:pPr>
          </w:p>
          <w:p w14:paraId="519D03C7" w14:textId="77777777" w:rsidR="00400CA9" w:rsidRPr="00400CA9" w:rsidRDefault="00400CA9" w:rsidP="00400CA9">
            <w:pPr>
              <w:contextualSpacing/>
              <w:jc w:val="center"/>
              <w:rPr>
                <w:ins w:id="10578" w:author="SERHII SULIMA (NEPTUNE.UA)" w:date="2022-09-01T11:00:00Z"/>
                <w:rFonts w:ascii="Times New Roman" w:eastAsia="Calibri" w:hAnsi="Times New Roman" w:cs="Times New Roman"/>
                <w:b/>
                <w:rPrChange w:id="10579" w:author="KOSTIANTYN TARNAVSKYI (NEPTUNE.UA)" w:date="2022-09-01T13:27:00Z">
                  <w:rPr>
                    <w:ins w:id="10580" w:author="SERHII SULIMA (NEPTUNE.UA)" w:date="2022-09-01T11:00:00Z"/>
                    <w:rFonts w:ascii="Times New Roman" w:hAnsi="Times New Roman" w:cs="Times New Roman"/>
                    <w:b/>
                    <w:lang w:val="en-US"/>
                  </w:rPr>
                </w:rPrChange>
              </w:rPr>
            </w:pPr>
          </w:p>
          <w:p w14:paraId="0FA6C891" w14:textId="77777777" w:rsidR="00400CA9" w:rsidRPr="00400CA9" w:rsidRDefault="00400CA9" w:rsidP="00400CA9">
            <w:pPr>
              <w:contextualSpacing/>
              <w:jc w:val="center"/>
              <w:rPr>
                <w:rFonts w:ascii="Times New Roman" w:eastAsia="Calibri" w:hAnsi="Times New Roman" w:cs="Times New Roman"/>
                <w:b/>
                <w:lang w:val="uk-UA"/>
              </w:rPr>
            </w:pPr>
            <w:r w:rsidRPr="00400CA9">
              <w:rPr>
                <w:rFonts w:ascii="Times New Roman" w:eastAsia="Calibri" w:hAnsi="Times New Roman" w:cs="Times New Roman"/>
                <w:b/>
                <w:lang w:val="en-US"/>
              </w:rPr>
              <w:t>1</w:t>
            </w:r>
            <w:r w:rsidRPr="00400CA9">
              <w:rPr>
                <w:rFonts w:ascii="Times New Roman" w:eastAsia="Calibri" w:hAnsi="Times New Roman" w:cs="Times New Roman"/>
                <w:b/>
                <w:lang w:val="uk-UA"/>
              </w:rPr>
              <w:t>6</w:t>
            </w:r>
            <w:r w:rsidRPr="00400CA9">
              <w:rPr>
                <w:rFonts w:ascii="Times New Roman" w:eastAsia="Calibri" w:hAnsi="Times New Roman" w:cs="Times New Roman"/>
                <w:b/>
                <w:lang w:val="en-US"/>
              </w:rPr>
              <w:t>.</w:t>
            </w:r>
            <w:r w:rsidRPr="00400CA9">
              <w:rPr>
                <w:rFonts w:ascii="Times New Roman" w:eastAsia="Calibri" w:hAnsi="Times New Roman" w:cs="Times New Roman"/>
                <w:b/>
                <w:lang w:val="en-US"/>
              </w:rPr>
              <w:tab/>
              <w:t>LEGAL ADDRESSES AND DETAILS OF THE PARTIES/</w:t>
            </w:r>
            <w:r w:rsidRPr="00400CA9">
              <w:rPr>
                <w:rFonts w:ascii="Times New Roman" w:eastAsia="Calibri" w:hAnsi="Times New Roman" w:cs="Times New Roman"/>
                <w:b/>
                <w:lang w:val="uk-UA"/>
              </w:rPr>
              <w:t>АДРЕСИ ТА РЕКВІЗИТИ СТОРІН</w:t>
            </w:r>
          </w:p>
          <w:p w14:paraId="0C69279D" w14:textId="77777777" w:rsidR="00400CA9" w:rsidRPr="00400CA9" w:rsidRDefault="00400CA9" w:rsidP="00400CA9">
            <w:pPr>
              <w:contextualSpacing/>
              <w:jc w:val="both"/>
              <w:rPr>
                <w:rFonts w:ascii="Times New Roman" w:eastAsia="Calibri" w:hAnsi="Times New Roman" w:cs="Times New Roman"/>
                <w:b/>
                <w:lang w:val="en-US"/>
              </w:rPr>
            </w:pPr>
          </w:p>
        </w:tc>
      </w:tr>
      <w:tr w:rsidR="00400CA9" w:rsidRPr="00E648E9" w14:paraId="213C796F" w14:textId="77777777" w:rsidTr="00413AE2">
        <w:trPr>
          <w:trHeight w:val="1691"/>
        </w:trPr>
        <w:tc>
          <w:tcPr>
            <w:tcW w:w="5759" w:type="dxa"/>
          </w:tcPr>
          <w:p w14:paraId="51E11D05" w14:textId="77777777" w:rsidR="00400CA9" w:rsidRPr="00400CA9" w:rsidRDefault="00400CA9" w:rsidP="00400CA9">
            <w:pPr>
              <w:contextualSpacing/>
              <w:jc w:val="both"/>
              <w:rPr>
                <w:rFonts w:ascii="Times New Roman" w:eastAsia="Calibri" w:hAnsi="Times New Roman" w:cs="Times New Roman"/>
                <w:b/>
                <w:bCs/>
                <w:lang w:val="en-US"/>
              </w:rPr>
            </w:pPr>
            <w:r w:rsidRPr="00400CA9">
              <w:rPr>
                <w:rFonts w:ascii="Times New Roman" w:eastAsia="Calibri" w:hAnsi="Times New Roman" w:cs="Times New Roman"/>
                <w:b/>
                <w:bCs/>
                <w:lang w:val="en-US"/>
              </w:rPr>
              <w:t>CONTRACTOR:</w:t>
            </w:r>
          </w:p>
          <w:p w14:paraId="4423219B" w14:textId="40C9A648" w:rsidR="00400CA9" w:rsidRPr="00400CA9" w:rsidRDefault="00400CA9" w:rsidP="00400CA9">
            <w:pPr>
              <w:contextualSpacing/>
              <w:jc w:val="both"/>
              <w:rPr>
                <w:rFonts w:ascii="Times New Roman" w:eastAsia="Calibri" w:hAnsi="Times New Roman" w:cs="Times New Roman"/>
                <w:lang w:val="en-US" w:eastAsia="ru-RU"/>
              </w:rPr>
            </w:pPr>
            <w:r w:rsidRPr="00400CA9">
              <w:rPr>
                <w:rFonts w:ascii="Times New Roman" w:eastAsia="Calibri" w:hAnsi="Times New Roman" w:cs="Times New Roman"/>
                <w:b/>
                <w:bCs/>
                <w:color w:val="000000"/>
                <w:lang w:val="en-US" w:eastAsia="ru-RU"/>
              </w:rPr>
              <w:t>LLC “M.V. C</w:t>
            </w:r>
            <w:ins w:id="10581" w:author="OLENA PASHKOVA (NEPTUNE.UA)" w:date="2022-11-21T15:33:00Z">
              <w:r w:rsidR="004616A3">
                <w:rPr>
                  <w:rFonts w:ascii="Times New Roman" w:eastAsia="Calibri" w:hAnsi="Times New Roman" w:cs="Times New Roman"/>
                  <w:b/>
                  <w:bCs/>
                  <w:color w:val="000000"/>
                  <w:lang w:val="en-US" w:eastAsia="ru-RU"/>
                </w:rPr>
                <w:t>ARGO</w:t>
              </w:r>
            </w:ins>
            <w:del w:id="10582" w:author="OLENA PASHKOVA (NEPTUNE.UA)" w:date="2022-11-21T15:33:00Z">
              <w:r w:rsidRPr="00400CA9" w:rsidDel="004616A3">
                <w:rPr>
                  <w:rFonts w:ascii="Times New Roman" w:eastAsia="Calibri" w:hAnsi="Times New Roman" w:cs="Times New Roman"/>
                  <w:b/>
                  <w:bCs/>
                  <w:color w:val="000000"/>
                  <w:lang w:val="en-US" w:eastAsia="ru-RU"/>
                </w:rPr>
                <w:delText>argo</w:delText>
              </w:r>
            </w:del>
            <w:r w:rsidRPr="00400CA9">
              <w:rPr>
                <w:rFonts w:ascii="Times New Roman" w:eastAsia="Calibri" w:hAnsi="Times New Roman" w:cs="Times New Roman"/>
                <w:b/>
                <w:bCs/>
                <w:color w:val="000000"/>
                <w:lang w:val="en-US" w:eastAsia="ru-RU"/>
              </w:rPr>
              <w:t>”</w:t>
            </w:r>
          </w:p>
          <w:p w14:paraId="12CD1A84" w14:textId="77777777" w:rsidR="00400CA9" w:rsidRPr="00400CA9" w:rsidRDefault="00400CA9" w:rsidP="00400CA9">
            <w:pPr>
              <w:contextualSpacing/>
              <w:rPr>
                <w:rFonts w:ascii="Times New Roman" w:eastAsia="Calibri" w:hAnsi="Times New Roman" w:cs="Times New Roman"/>
                <w:lang w:val="en-US"/>
              </w:rPr>
            </w:pPr>
            <w:r w:rsidRPr="00400CA9">
              <w:rPr>
                <w:rFonts w:ascii="Times New Roman" w:eastAsia="Calibri" w:hAnsi="Times New Roman" w:cs="Times New Roman"/>
                <w:lang w:val="en-US"/>
              </w:rPr>
              <w:t xml:space="preserve">Address: 60, Oleksiya Stavnitsera str. </w:t>
            </w:r>
          </w:p>
          <w:p w14:paraId="617F004F" w14:textId="48B5D4C2" w:rsidR="00400CA9" w:rsidRPr="00400CA9" w:rsidRDefault="004616A3" w:rsidP="00400CA9">
            <w:pPr>
              <w:contextualSpacing/>
              <w:rPr>
                <w:rFonts w:ascii="Times New Roman" w:eastAsia="Calibri" w:hAnsi="Times New Roman" w:cs="Times New Roman"/>
                <w:lang w:val="en-US"/>
              </w:rPr>
            </w:pPr>
            <w:ins w:id="10583" w:author="OLENA PASHKOVA (NEPTUNE.UA)" w:date="2022-11-21T15:33:00Z">
              <w:r>
                <w:rPr>
                  <w:rFonts w:ascii="Times New Roman" w:eastAsia="Calibri" w:hAnsi="Times New Roman" w:cs="Times New Roman"/>
                  <w:lang w:val="en-US"/>
                </w:rPr>
                <w:t>Ode</w:t>
              </w:r>
            </w:ins>
            <w:ins w:id="10584" w:author="OLENA PASHKOVA (NEPTUNE.UA)" w:date="2022-11-21T15:34:00Z">
              <w:r>
                <w:rPr>
                  <w:rFonts w:ascii="Times New Roman" w:eastAsia="Calibri" w:hAnsi="Times New Roman" w:cs="Times New Roman"/>
                  <w:lang w:val="en-US"/>
                </w:rPr>
                <w:t>sky</w:t>
              </w:r>
            </w:ins>
            <w:del w:id="10585" w:author="OLENA PASHKOVA (NEPTUNE.UA)" w:date="2022-11-21T15:34:00Z">
              <w:r w:rsidR="00400CA9" w:rsidRPr="00400CA9" w:rsidDel="004616A3">
                <w:rPr>
                  <w:rFonts w:ascii="Times New Roman" w:eastAsia="Calibri" w:hAnsi="Times New Roman" w:cs="Times New Roman"/>
                  <w:lang w:val="en-US"/>
                </w:rPr>
                <w:delText>Lymansky</w:delText>
              </w:r>
            </w:del>
            <w:r w:rsidR="00400CA9" w:rsidRPr="00400CA9">
              <w:rPr>
                <w:rFonts w:ascii="Times New Roman" w:eastAsia="Calibri" w:hAnsi="Times New Roman" w:cs="Times New Roman"/>
                <w:lang w:val="en-US"/>
              </w:rPr>
              <w:t xml:space="preserve"> district, Vyzyrka67543 Odesa region, Ukraine</w:t>
            </w:r>
          </w:p>
          <w:p w14:paraId="603BC60B" w14:textId="77777777" w:rsidR="00400CA9" w:rsidRPr="00400CA9" w:rsidRDefault="00400CA9" w:rsidP="00400CA9">
            <w:pPr>
              <w:contextualSpacing/>
              <w:rPr>
                <w:rFonts w:ascii="Times New Roman" w:eastAsia="Calibri" w:hAnsi="Times New Roman" w:cs="Times New Roman"/>
                <w:lang w:val="en-US"/>
              </w:rPr>
            </w:pPr>
            <w:r w:rsidRPr="00400CA9">
              <w:rPr>
                <w:rFonts w:ascii="Times New Roman" w:eastAsia="Calibri" w:hAnsi="Times New Roman" w:cs="Times New Roman"/>
                <w:lang w:val="en-US"/>
              </w:rPr>
              <w:t>Enterprise code 32834564</w:t>
            </w:r>
          </w:p>
          <w:p w14:paraId="70296AAF" w14:textId="77777777" w:rsidR="00400CA9" w:rsidRPr="00400CA9" w:rsidRDefault="00400CA9" w:rsidP="00400CA9">
            <w:pPr>
              <w:contextualSpacing/>
              <w:rPr>
                <w:rFonts w:ascii="Times New Roman" w:eastAsia="Calibri" w:hAnsi="Times New Roman" w:cs="Times New Roman"/>
                <w:lang w:val="en-US"/>
              </w:rPr>
            </w:pPr>
            <w:r w:rsidRPr="00400CA9">
              <w:rPr>
                <w:rFonts w:ascii="Times New Roman" w:eastAsia="Calibri" w:hAnsi="Times New Roman" w:cs="Times New Roman"/>
                <w:lang w:val="en-US"/>
              </w:rPr>
              <w:t>Currency of account: UAH</w:t>
            </w:r>
          </w:p>
          <w:p w14:paraId="7FEEC1D8" w14:textId="77777777" w:rsidR="00400CA9" w:rsidRPr="00400CA9" w:rsidRDefault="00400CA9" w:rsidP="00400CA9">
            <w:pPr>
              <w:contextualSpacing/>
              <w:rPr>
                <w:rFonts w:ascii="Times New Roman" w:eastAsia="Calibri" w:hAnsi="Times New Roman" w:cs="Times New Roman"/>
                <w:lang w:val="en-US"/>
              </w:rPr>
            </w:pPr>
            <w:r w:rsidRPr="00400CA9">
              <w:rPr>
                <w:rFonts w:ascii="Times New Roman" w:eastAsia="Calibri" w:hAnsi="Times New Roman" w:cs="Times New Roman"/>
                <w:lang w:val="en-US"/>
              </w:rPr>
              <w:t>Account number: 2600 823 2649 10“</w:t>
            </w:r>
          </w:p>
          <w:p w14:paraId="058F687E" w14:textId="77777777" w:rsidR="00400CA9" w:rsidRPr="00400CA9" w:rsidRDefault="00400CA9" w:rsidP="00400CA9">
            <w:pPr>
              <w:contextualSpacing/>
              <w:rPr>
                <w:rFonts w:ascii="Times New Roman" w:eastAsia="Calibri" w:hAnsi="Times New Roman" w:cs="Times New Roman"/>
                <w:lang w:val="en-US"/>
              </w:rPr>
            </w:pPr>
            <w:r w:rsidRPr="00400CA9">
              <w:rPr>
                <w:rFonts w:ascii="Times New Roman" w:eastAsia="Calibri" w:hAnsi="Times New Roman" w:cs="Times New Roman"/>
                <w:lang w:val="en-US"/>
              </w:rPr>
              <w:t>Bank: PJS” "UkrSibbank"</w:t>
            </w:r>
          </w:p>
          <w:p w14:paraId="69A86856" w14:textId="77777777" w:rsidR="00400CA9" w:rsidRPr="00400CA9" w:rsidRDefault="00400CA9" w:rsidP="00400CA9">
            <w:pPr>
              <w:contextualSpacing/>
              <w:rPr>
                <w:rFonts w:ascii="Times New Roman" w:eastAsia="Calibri" w:hAnsi="Times New Roman" w:cs="Times New Roman"/>
                <w:lang w:val="en-US"/>
              </w:rPr>
            </w:pPr>
            <w:r w:rsidRPr="00400CA9">
              <w:rPr>
                <w:rFonts w:ascii="Times New Roman" w:eastAsia="Calibri" w:hAnsi="Times New Roman" w:cs="Times New Roman"/>
                <w:lang w:val="en-US"/>
              </w:rPr>
              <w:t>Bank code: 351005</w:t>
            </w:r>
          </w:p>
          <w:p w14:paraId="7CB79EC7" w14:textId="77777777" w:rsidR="00400CA9" w:rsidRPr="00400CA9" w:rsidRDefault="00400CA9" w:rsidP="00400CA9">
            <w:pPr>
              <w:contextualSpacing/>
              <w:jc w:val="both"/>
              <w:rPr>
                <w:rFonts w:ascii="Times New Roman" w:eastAsia="Calibri" w:hAnsi="Times New Roman" w:cs="Times New Roman"/>
                <w:lang w:val="en-US"/>
              </w:rPr>
            </w:pPr>
            <w:r w:rsidRPr="00400CA9">
              <w:rPr>
                <w:rFonts w:ascii="Times New Roman" w:eastAsia="Calibri" w:hAnsi="Times New Roman" w:cs="Times New Roman"/>
                <w:highlight w:val="magenta"/>
                <w:lang w:val="en-US"/>
              </w:rPr>
              <w:t>IBAN UA 25 351005 00000 2600 823____________</w:t>
            </w:r>
          </w:p>
          <w:p w14:paraId="2B533BF2" w14:textId="77777777" w:rsidR="00400CA9" w:rsidRPr="00400CA9" w:rsidRDefault="00400CA9" w:rsidP="00400CA9">
            <w:pPr>
              <w:contextualSpacing/>
              <w:jc w:val="both"/>
              <w:rPr>
                <w:rFonts w:ascii="Times New Roman" w:eastAsia="Calibri" w:hAnsi="Times New Roman" w:cs="Times New Roman"/>
                <w:lang w:val="en-US"/>
              </w:rPr>
            </w:pPr>
          </w:p>
        </w:tc>
        <w:tc>
          <w:tcPr>
            <w:tcW w:w="5293" w:type="dxa"/>
          </w:tcPr>
          <w:p w14:paraId="332F6BF0" w14:textId="77777777" w:rsidR="00400CA9" w:rsidRPr="00400CA9" w:rsidRDefault="00400CA9" w:rsidP="00400CA9">
            <w:pPr>
              <w:contextualSpacing/>
              <w:jc w:val="both"/>
              <w:rPr>
                <w:rFonts w:ascii="Times New Roman" w:eastAsia="Calibri" w:hAnsi="Times New Roman" w:cs="Times New Roman"/>
                <w:b/>
                <w:lang w:val="uk-UA"/>
              </w:rPr>
            </w:pPr>
            <w:r w:rsidRPr="00400CA9">
              <w:rPr>
                <w:rFonts w:ascii="Times New Roman" w:eastAsia="Calibri" w:hAnsi="Times New Roman" w:cs="Times New Roman"/>
                <w:b/>
                <w:lang w:val="uk-UA"/>
              </w:rPr>
              <w:lastRenderedPageBreak/>
              <w:t>ВИКОНАВЕЦЬ:</w:t>
            </w:r>
          </w:p>
          <w:p w14:paraId="3D4C926E" w14:textId="77777777" w:rsidR="00400CA9" w:rsidRPr="00400CA9" w:rsidRDefault="00400CA9" w:rsidP="00400CA9">
            <w:pPr>
              <w:contextualSpacing/>
              <w:jc w:val="both"/>
              <w:rPr>
                <w:rFonts w:ascii="Times New Roman" w:eastAsia="Calibri" w:hAnsi="Times New Roman" w:cs="Times New Roman"/>
                <w:b/>
                <w:lang w:val="uk-UA"/>
              </w:rPr>
            </w:pPr>
            <w:r w:rsidRPr="00400CA9">
              <w:rPr>
                <w:rFonts w:ascii="Times New Roman" w:eastAsia="Calibri" w:hAnsi="Times New Roman" w:cs="Times New Roman"/>
                <w:b/>
                <w:lang w:val="uk-UA"/>
              </w:rPr>
              <w:t>ТОВ “М.В. КАРГО”</w:t>
            </w:r>
          </w:p>
          <w:p w14:paraId="3D9A614D" w14:textId="3ADBE690"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 xml:space="preserve">Юридична адреса: 67543, Одеська обл., </w:t>
            </w:r>
            <w:del w:id="10586" w:author="OLENA PASHKOVA (NEPTUNE.UA)" w:date="2022-11-21T15:34:00Z">
              <w:r w:rsidRPr="00400CA9" w:rsidDel="004616A3">
                <w:rPr>
                  <w:rFonts w:ascii="Times New Roman" w:eastAsia="Calibri" w:hAnsi="Times New Roman" w:cs="Times New Roman"/>
                  <w:lang w:val="uk-UA"/>
                </w:rPr>
                <w:delText xml:space="preserve">Лиманський </w:delText>
              </w:r>
            </w:del>
            <w:ins w:id="10587" w:author="OLENA PASHKOVA (NEPTUNE.UA)" w:date="2022-11-21T15:34:00Z">
              <w:r w:rsidR="004616A3">
                <w:rPr>
                  <w:rFonts w:ascii="Times New Roman" w:eastAsia="Calibri" w:hAnsi="Times New Roman" w:cs="Times New Roman"/>
                  <w:lang w:val="uk-UA"/>
                </w:rPr>
                <w:t xml:space="preserve">Одеський </w:t>
              </w:r>
            </w:ins>
            <w:r w:rsidRPr="00400CA9">
              <w:rPr>
                <w:rFonts w:ascii="Times New Roman" w:eastAsia="Calibri" w:hAnsi="Times New Roman" w:cs="Times New Roman"/>
                <w:lang w:val="uk-UA"/>
              </w:rPr>
              <w:t>р-н, с.Визирка, вул.Олексiя Ставнiцера, буд.60</w:t>
            </w:r>
          </w:p>
          <w:p w14:paraId="66938A8E"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Код ЄДРПОУ 32834564</w:t>
            </w:r>
          </w:p>
          <w:p w14:paraId="453763A5"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ІПН 328345615172</w:t>
            </w:r>
          </w:p>
          <w:p w14:paraId="78F686A8"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 xml:space="preserve">Банківські реквізити </w:t>
            </w:r>
          </w:p>
          <w:p w14:paraId="2498D371"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 xml:space="preserve">АО «УкрСиббанк» </w:t>
            </w:r>
          </w:p>
          <w:p w14:paraId="15F46BFF"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МФО 351005</w:t>
            </w:r>
          </w:p>
          <w:p w14:paraId="5CDFD639"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 xml:space="preserve">IBAN UA </w:t>
            </w:r>
            <w:r w:rsidRPr="00400CA9">
              <w:rPr>
                <w:rFonts w:ascii="Times New Roman" w:eastAsia="Calibri" w:hAnsi="Times New Roman" w:cs="Times New Roman"/>
                <w:highlight w:val="magenta"/>
                <w:lang w:val="uk-UA"/>
              </w:rPr>
              <w:t>25 351005 00000 2600 823 2649 100</w:t>
            </w:r>
          </w:p>
          <w:p w14:paraId="122A3894"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lastRenderedPageBreak/>
              <w:t>SWIFT CODE: KHBUA2K</w:t>
            </w:r>
          </w:p>
          <w:p w14:paraId="78C94082"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Банк кореспондет: BNP PARIBAS USA</w:t>
            </w:r>
          </w:p>
          <w:p w14:paraId="5BBCA4A6"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New York, USA</w:t>
            </w:r>
          </w:p>
          <w:p w14:paraId="6F056405"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SWIFT CODE: BNPAUS3N</w:t>
            </w:r>
          </w:p>
          <w:p w14:paraId="3CDB0D5A" w14:textId="77777777" w:rsidR="00400CA9" w:rsidRPr="00400CA9" w:rsidRDefault="00400CA9" w:rsidP="00400CA9">
            <w:pPr>
              <w:contextualSpacing/>
              <w:jc w:val="both"/>
              <w:rPr>
                <w:rFonts w:ascii="Times New Roman" w:eastAsia="Calibri" w:hAnsi="Times New Roman" w:cs="Times New Roman"/>
                <w:lang w:val="uk-UA"/>
              </w:rPr>
            </w:pPr>
          </w:p>
          <w:p w14:paraId="3A9C0126" w14:textId="77777777" w:rsidR="00400CA9" w:rsidRPr="00400CA9" w:rsidRDefault="00400CA9" w:rsidP="00400CA9">
            <w:pPr>
              <w:contextualSpacing/>
              <w:jc w:val="both"/>
              <w:rPr>
                <w:rFonts w:ascii="Times New Roman" w:eastAsia="Calibri" w:hAnsi="Times New Roman" w:cs="Times New Roman"/>
                <w:lang w:val="uk-UA"/>
              </w:rPr>
            </w:pPr>
            <w:r w:rsidRPr="00400CA9">
              <w:rPr>
                <w:rFonts w:ascii="Times New Roman" w:eastAsia="Calibri" w:hAnsi="Times New Roman" w:cs="Times New Roman"/>
                <w:lang w:val="uk-UA"/>
              </w:rPr>
              <w:t xml:space="preserve">Директор   ____________________ А.А.Сiкорський </w:t>
            </w:r>
          </w:p>
          <w:p w14:paraId="0DE4E546" w14:textId="77777777" w:rsidR="00400CA9" w:rsidRPr="00400CA9" w:rsidRDefault="00400CA9" w:rsidP="00400CA9">
            <w:pPr>
              <w:contextualSpacing/>
              <w:jc w:val="center"/>
              <w:rPr>
                <w:rFonts w:ascii="Times New Roman" w:eastAsia="Calibri" w:hAnsi="Times New Roman" w:cs="Times New Roman"/>
                <w:b/>
                <w:lang w:val="uk-UA"/>
              </w:rPr>
            </w:pPr>
          </w:p>
        </w:tc>
      </w:tr>
      <w:tr w:rsidR="00400CA9" w:rsidRPr="00400CA9" w14:paraId="69E84C14" w14:textId="77777777" w:rsidTr="00413AE2">
        <w:trPr>
          <w:trHeight w:val="1691"/>
        </w:trPr>
        <w:tc>
          <w:tcPr>
            <w:tcW w:w="11052" w:type="dxa"/>
            <w:gridSpan w:val="2"/>
          </w:tcPr>
          <w:p w14:paraId="280B6A59" w14:textId="77777777" w:rsidR="00400CA9" w:rsidRPr="00400CA9" w:rsidRDefault="00400CA9" w:rsidP="00400CA9">
            <w:pPr>
              <w:contextualSpacing/>
              <w:rPr>
                <w:rFonts w:ascii="Times New Roman" w:eastAsia="Calibri" w:hAnsi="Times New Roman" w:cs="Times New Roman"/>
                <w:b/>
                <w:lang w:val="uk-UA"/>
              </w:rPr>
            </w:pPr>
            <w:r w:rsidRPr="00400CA9">
              <w:rPr>
                <w:rFonts w:ascii="Times New Roman" w:eastAsia="Calibri" w:hAnsi="Times New Roman" w:cs="Times New Roman"/>
                <w:b/>
                <w:lang w:val="en-US"/>
              </w:rPr>
              <w:lastRenderedPageBreak/>
              <w:t>CUSTOMER/</w:t>
            </w:r>
            <w:r w:rsidRPr="00400CA9">
              <w:rPr>
                <w:rFonts w:ascii="Times New Roman" w:eastAsia="Calibri" w:hAnsi="Times New Roman" w:cs="Times New Roman"/>
                <w:b/>
                <w:lang w:val="uk-UA"/>
              </w:rPr>
              <w:t>ЗАМОВНИК:</w:t>
            </w:r>
          </w:p>
          <w:p w14:paraId="58FB95B2" w14:textId="77777777" w:rsidR="00400CA9" w:rsidRPr="00400CA9" w:rsidRDefault="00400CA9" w:rsidP="00400CA9">
            <w:pPr>
              <w:jc w:val="both"/>
              <w:rPr>
                <w:rFonts w:ascii="Times New Roman" w:eastAsia="Times New Roman" w:hAnsi="Times New Roman" w:cs="Times New Roman"/>
                <w:b/>
                <w:bCs/>
                <w:color w:val="000000"/>
                <w:sz w:val="20"/>
                <w:szCs w:val="20"/>
                <w:lang w:val="fr-FR"/>
              </w:rPr>
            </w:pPr>
            <w:r w:rsidRPr="00400CA9">
              <w:rPr>
                <w:rFonts w:ascii="Times New Roman" w:eastAsia="Times New Roman" w:hAnsi="Times New Roman" w:cs="Times New Roman"/>
                <w:b/>
                <w:bCs/>
                <w:color w:val="000000"/>
                <w:sz w:val="20"/>
                <w:szCs w:val="20"/>
                <w:lang w:val="fr-FR"/>
              </w:rPr>
              <w:t>Cargill International S.A.</w:t>
            </w:r>
          </w:p>
          <w:p w14:paraId="46AAC4CD" w14:textId="77777777" w:rsidR="00400CA9" w:rsidRPr="00400CA9" w:rsidRDefault="00400CA9" w:rsidP="00400CA9">
            <w:pPr>
              <w:jc w:val="both"/>
              <w:rPr>
                <w:rFonts w:ascii="Times New Roman" w:eastAsia="Times New Roman" w:hAnsi="Times New Roman" w:cs="Times New Roman"/>
                <w:color w:val="000000"/>
                <w:sz w:val="20"/>
                <w:szCs w:val="20"/>
                <w:lang w:val="fr-FR"/>
              </w:rPr>
            </w:pPr>
            <w:r w:rsidRPr="00400CA9">
              <w:rPr>
                <w:rFonts w:ascii="Times New Roman" w:eastAsia="Times New Roman" w:hAnsi="Times New Roman" w:cs="Times New Roman"/>
                <w:color w:val="000000"/>
                <w:sz w:val="20"/>
                <w:szCs w:val="20"/>
                <w:lang w:val="fr-FR"/>
              </w:rPr>
              <w:t xml:space="preserve">Esplanade de Pont-Rouge 4 – Grand Lancy, </w:t>
            </w:r>
          </w:p>
          <w:p w14:paraId="204CBEF9" w14:textId="77777777" w:rsidR="00400CA9" w:rsidRPr="00400CA9" w:rsidRDefault="00400CA9" w:rsidP="00400CA9">
            <w:pPr>
              <w:jc w:val="both"/>
              <w:rPr>
                <w:rFonts w:ascii="Times New Roman" w:eastAsia="Times New Roman" w:hAnsi="Times New Roman" w:cs="Times New Roman"/>
                <w:color w:val="000000"/>
                <w:sz w:val="20"/>
                <w:szCs w:val="20"/>
                <w:lang w:val="fr-FR"/>
              </w:rPr>
            </w:pPr>
            <w:r w:rsidRPr="00400CA9">
              <w:rPr>
                <w:rFonts w:ascii="Times New Roman" w:eastAsia="Times New Roman" w:hAnsi="Times New Roman" w:cs="Times New Roman"/>
                <w:color w:val="000000"/>
                <w:sz w:val="20"/>
                <w:szCs w:val="20"/>
                <w:lang w:val="fr-FR"/>
              </w:rPr>
              <w:t>P.O. Box  1415, 1211 Geneva 26, Switzerland</w:t>
            </w:r>
          </w:p>
          <w:p w14:paraId="3B470969" w14:textId="77777777" w:rsidR="00400CA9" w:rsidRPr="00400CA9" w:rsidRDefault="00400CA9" w:rsidP="00400CA9">
            <w:pPr>
              <w:jc w:val="both"/>
              <w:rPr>
                <w:rFonts w:ascii="Times New Roman" w:eastAsia="Times New Roman" w:hAnsi="Times New Roman" w:cs="Times New Roman"/>
                <w:color w:val="000000"/>
                <w:sz w:val="20"/>
                <w:szCs w:val="20"/>
                <w:lang w:val="fr-FR"/>
              </w:rPr>
            </w:pPr>
            <w:r w:rsidRPr="00400CA9">
              <w:rPr>
                <w:rFonts w:ascii="Times New Roman" w:eastAsia="Times New Roman" w:hAnsi="Times New Roman" w:cs="Times New Roman"/>
                <w:color w:val="000000"/>
                <w:sz w:val="20"/>
                <w:szCs w:val="20"/>
                <w:lang w:val="fr-FR"/>
              </w:rPr>
              <w:t>Bank details:</w:t>
            </w:r>
          </w:p>
          <w:p w14:paraId="2F40C867" w14:textId="77777777" w:rsidR="00400CA9" w:rsidRPr="00400CA9" w:rsidRDefault="00400CA9" w:rsidP="00400CA9">
            <w:pPr>
              <w:jc w:val="both"/>
              <w:rPr>
                <w:rFonts w:ascii="Times New Roman" w:eastAsia="Times New Roman" w:hAnsi="Times New Roman" w:cs="Times New Roman"/>
                <w:color w:val="000000"/>
                <w:sz w:val="20"/>
                <w:szCs w:val="20"/>
                <w:lang w:val="fr-FR"/>
              </w:rPr>
            </w:pPr>
            <w:r w:rsidRPr="00400CA9">
              <w:rPr>
                <w:rFonts w:ascii="Times New Roman" w:eastAsia="Times New Roman" w:hAnsi="Times New Roman" w:cs="Times New Roman"/>
                <w:color w:val="000000"/>
                <w:sz w:val="20"/>
                <w:szCs w:val="20"/>
                <w:lang w:val="fr-FR"/>
              </w:rPr>
              <w:t>JP Morgan Chase Bank New York (CHIPS0002)</w:t>
            </w:r>
          </w:p>
          <w:p w14:paraId="6354E74A" w14:textId="77777777" w:rsidR="00400CA9" w:rsidRPr="00400CA9" w:rsidRDefault="00400CA9" w:rsidP="00400CA9">
            <w:pPr>
              <w:jc w:val="both"/>
              <w:rPr>
                <w:rFonts w:ascii="Times New Roman" w:eastAsia="Times New Roman" w:hAnsi="Times New Roman" w:cs="Times New Roman"/>
                <w:color w:val="000000"/>
                <w:sz w:val="20"/>
                <w:szCs w:val="20"/>
                <w:lang w:val="fr-FR"/>
              </w:rPr>
            </w:pPr>
            <w:r w:rsidRPr="00400CA9">
              <w:rPr>
                <w:rFonts w:ascii="Times New Roman" w:eastAsia="Times New Roman" w:hAnsi="Times New Roman" w:cs="Times New Roman"/>
                <w:color w:val="000000"/>
                <w:sz w:val="20"/>
                <w:szCs w:val="20"/>
                <w:lang w:val="fr-FR"/>
              </w:rPr>
              <w:t>Beneficiary: Cargill International S.A.</w:t>
            </w:r>
          </w:p>
          <w:p w14:paraId="4B39F3D9" w14:textId="77777777" w:rsidR="00400CA9" w:rsidRPr="00400CA9" w:rsidRDefault="00400CA9" w:rsidP="00400CA9">
            <w:pPr>
              <w:jc w:val="both"/>
              <w:rPr>
                <w:rFonts w:ascii="Times New Roman" w:eastAsia="Times New Roman" w:hAnsi="Times New Roman" w:cs="Times New Roman"/>
                <w:color w:val="000000"/>
                <w:sz w:val="20"/>
                <w:szCs w:val="20"/>
                <w:lang w:val="fr-FR"/>
              </w:rPr>
            </w:pPr>
            <w:r w:rsidRPr="00400CA9">
              <w:rPr>
                <w:rFonts w:ascii="Times New Roman" w:eastAsia="Times New Roman" w:hAnsi="Times New Roman" w:cs="Times New Roman"/>
                <w:color w:val="000000"/>
                <w:sz w:val="20"/>
                <w:szCs w:val="20"/>
                <w:lang w:val="fr-FR"/>
              </w:rPr>
              <w:t>(CHIPS UID 050279)</w:t>
            </w:r>
          </w:p>
          <w:p w14:paraId="094CB03D" w14:textId="77777777" w:rsidR="00400CA9" w:rsidRPr="00400CA9" w:rsidRDefault="00400CA9" w:rsidP="00400CA9">
            <w:pPr>
              <w:jc w:val="both"/>
              <w:rPr>
                <w:rFonts w:ascii="Times New Roman" w:eastAsia="Times New Roman" w:hAnsi="Times New Roman" w:cs="Times New Roman"/>
                <w:color w:val="000000"/>
                <w:sz w:val="20"/>
                <w:szCs w:val="20"/>
                <w:lang w:val="en-US"/>
              </w:rPr>
            </w:pPr>
            <w:r w:rsidRPr="00400CA9">
              <w:rPr>
                <w:rFonts w:ascii="Times New Roman" w:eastAsia="Times New Roman" w:hAnsi="Times New Roman" w:cs="Times New Roman"/>
                <w:color w:val="000000"/>
                <w:sz w:val="20"/>
                <w:szCs w:val="20"/>
                <w:lang w:val="fr-FR"/>
              </w:rPr>
              <w:t>Account 0011841392, SWIFT: CHASUS33</w:t>
            </w:r>
          </w:p>
          <w:p w14:paraId="5E11D6EB"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6D6EEF80"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53E7048C"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60A66339"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6A395EEA"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35FB35B6" w14:textId="77777777" w:rsidR="00400CA9" w:rsidRPr="00400CA9" w:rsidRDefault="00400CA9" w:rsidP="00400CA9">
            <w:pPr>
              <w:jc w:val="both"/>
              <w:rPr>
                <w:rFonts w:ascii="Times New Roman" w:eastAsia="Times New Roman" w:hAnsi="Times New Roman" w:cs="Times New Roman"/>
                <w:color w:val="000000"/>
                <w:sz w:val="20"/>
                <w:szCs w:val="20"/>
                <w:lang w:val="en-US"/>
              </w:rPr>
            </w:pPr>
            <w:r w:rsidRPr="00400CA9">
              <w:rPr>
                <w:rFonts w:ascii="Times New Roman" w:eastAsia="Times New Roman" w:hAnsi="Times New Roman" w:cs="Times New Roman"/>
                <w:color w:val="000000"/>
                <w:sz w:val="20"/>
                <w:szCs w:val="20"/>
                <w:lang w:val="en-US"/>
              </w:rPr>
              <w:t>_________________________________</w:t>
            </w:r>
          </w:p>
          <w:p w14:paraId="014866E1"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519F7E75"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6EC33B99" w14:textId="77777777" w:rsidR="00400CA9" w:rsidRPr="00400CA9" w:rsidRDefault="00400CA9" w:rsidP="00400CA9">
            <w:pPr>
              <w:jc w:val="both"/>
              <w:rPr>
                <w:rFonts w:ascii="Times New Roman" w:eastAsia="Times New Roman" w:hAnsi="Times New Roman" w:cs="Times New Roman"/>
                <w:color w:val="000000"/>
                <w:sz w:val="20"/>
                <w:szCs w:val="20"/>
                <w:lang w:val="en-US"/>
              </w:rPr>
            </w:pPr>
          </w:p>
          <w:p w14:paraId="52D253DE" w14:textId="77777777" w:rsidR="00400CA9" w:rsidRPr="00400CA9" w:rsidRDefault="00400CA9" w:rsidP="00400CA9">
            <w:pPr>
              <w:contextualSpacing/>
              <w:rPr>
                <w:rFonts w:ascii="Times New Roman" w:eastAsia="Calibri" w:hAnsi="Times New Roman" w:cs="Times New Roman"/>
                <w:b/>
                <w:lang w:val="en-US"/>
              </w:rPr>
            </w:pPr>
            <w:r w:rsidRPr="00400CA9">
              <w:rPr>
                <w:rFonts w:ascii="Times New Roman" w:eastAsia="Calibri" w:hAnsi="Times New Roman" w:cs="Times New Roman"/>
                <w:sz w:val="20"/>
                <w:szCs w:val="20"/>
              </w:rPr>
              <w:t>_________________</w:t>
            </w:r>
          </w:p>
        </w:tc>
      </w:tr>
    </w:tbl>
    <w:p w14:paraId="0FBB92B4" w14:textId="77777777" w:rsidR="00400CA9" w:rsidRPr="00400CA9" w:rsidRDefault="00400CA9" w:rsidP="00400CA9">
      <w:pPr>
        <w:spacing w:after="0" w:line="240" w:lineRule="auto"/>
        <w:contextualSpacing/>
        <w:jc w:val="both"/>
        <w:rPr>
          <w:rFonts w:ascii="Times New Roman" w:eastAsia="Calibri" w:hAnsi="Times New Roman" w:cs="Times New Roman"/>
          <w:lang w:val="uk-UA"/>
        </w:rPr>
      </w:pPr>
    </w:p>
    <w:p w14:paraId="66F094B7" w14:textId="77777777" w:rsidR="003943B3" w:rsidRDefault="003943B3"/>
    <w:sectPr w:rsidR="003943B3" w:rsidSect="00D46275">
      <w:footerReference w:type="default" r:id="rId11"/>
      <w:pgSz w:w="11906" w:h="16838"/>
      <w:pgMar w:top="284" w:right="567" w:bottom="1134" w:left="56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7" w:author="OLENA PASHKOVA (NEPTUNE.UA)" w:date="2022-10-26T00:22:00Z" w:initials="OP(">
    <w:p w14:paraId="6F848DCB" w14:textId="67C96749" w:rsidR="004249D5" w:rsidRPr="004249D5" w:rsidRDefault="004249D5">
      <w:pPr>
        <w:pStyle w:val="a9"/>
        <w:rPr>
          <w:lang w:val="uk-UA"/>
        </w:rPr>
      </w:pPr>
      <w:r>
        <w:rPr>
          <w:rStyle w:val="ab"/>
        </w:rPr>
        <w:annotationRef/>
      </w:r>
      <w:r>
        <w:rPr>
          <w:lang w:val="uk-UA"/>
        </w:rPr>
        <w:t xml:space="preserve">За загальними правилами вже передбачається що у разі якщо ми зазначаємо дату,  то така дата </w:t>
      </w:r>
      <w:r w:rsidR="00F151D6">
        <w:rPr>
          <w:lang w:val="uk-UA"/>
        </w:rPr>
        <w:t xml:space="preserve">застосовується та </w:t>
      </w:r>
      <w:r>
        <w:rPr>
          <w:lang w:val="uk-UA"/>
        </w:rPr>
        <w:t>діє з 0  та до 24 години включно</w:t>
      </w:r>
    </w:p>
  </w:comment>
  <w:comment w:id="287" w:author="SERHII SULIMA (NEPTUNE.UA)" w:date="2022-09-01T11:33:00Z" w:initials="SS(">
    <w:p w14:paraId="0D137DF6" w14:textId="77777777" w:rsidR="00400CA9" w:rsidRPr="00220B4A" w:rsidRDefault="00400CA9" w:rsidP="00400CA9">
      <w:pPr>
        <w:pStyle w:val="a9"/>
        <w:rPr>
          <w:lang w:val="en-US"/>
        </w:rPr>
      </w:pPr>
      <w:r>
        <w:rPr>
          <w:rStyle w:val="ab"/>
        </w:rPr>
        <w:annotationRef/>
      </w:r>
      <w:r w:rsidRPr="00220B4A">
        <w:rPr>
          <w:lang w:val="en-US"/>
        </w:rPr>
        <w:t>Agreed in prev contract cl.2.5.</w:t>
      </w:r>
      <w:r>
        <w:rPr>
          <w:lang w:val="en-US"/>
        </w:rPr>
        <w:t>10</w:t>
      </w:r>
    </w:p>
  </w:comment>
  <w:comment w:id="466" w:author="Nataliya Tomaskovic" w:date="2022-08-18T17:40:00Z" w:initials="NT">
    <w:p w14:paraId="7FAB5989" w14:textId="77777777" w:rsidR="00400CA9" w:rsidRPr="001F75CD" w:rsidRDefault="00400CA9" w:rsidP="00400CA9">
      <w:pPr>
        <w:pStyle w:val="a9"/>
        <w:rPr>
          <w:lang w:val="en-US"/>
        </w:rPr>
      </w:pPr>
      <w:r>
        <w:rPr>
          <w:rStyle w:val="ab"/>
        </w:rPr>
        <w:annotationRef/>
      </w:r>
      <w:r>
        <w:rPr>
          <w:lang w:val="en-US"/>
        </w:rPr>
        <w:t xml:space="preserve">The contractor decides what to load? </w:t>
      </w:r>
    </w:p>
  </w:comment>
  <w:comment w:id="467" w:author="KOSTIANTYN TARNAVSKYI (NEPTUNE.UA)" w:date="2022-09-01T13:40:00Z" w:initials="KT(">
    <w:p w14:paraId="6B96CDD6" w14:textId="77777777" w:rsidR="00400CA9" w:rsidRPr="001E6C20" w:rsidRDefault="00400CA9" w:rsidP="00400CA9">
      <w:pPr>
        <w:pStyle w:val="a9"/>
        <w:rPr>
          <w:lang w:val="en-US"/>
        </w:rPr>
      </w:pPr>
      <w:r>
        <w:rPr>
          <w:rStyle w:val="ab"/>
        </w:rPr>
        <w:annotationRef/>
      </w:r>
      <w:r w:rsidRPr="001E6C20">
        <w:rPr>
          <w:lang w:val="en-US"/>
        </w:rPr>
        <w:t>in agreement with the Contractor</w:t>
      </w:r>
    </w:p>
  </w:comment>
  <w:comment w:id="590" w:author="SERHII SULIMA (NEPTUNE.UA)" w:date="2022-08-30T13:29:00Z" w:initials="SS(">
    <w:p w14:paraId="67A63368" w14:textId="77777777" w:rsidR="00400CA9" w:rsidRPr="00965736" w:rsidRDefault="00400CA9" w:rsidP="00400CA9">
      <w:pPr>
        <w:pStyle w:val="a9"/>
        <w:rPr>
          <w:lang w:val="en-US"/>
        </w:rPr>
      </w:pPr>
      <w:r>
        <w:rPr>
          <w:rStyle w:val="ab"/>
        </w:rPr>
        <w:annotationRef/>
      </w:r>
      <w:r>
        <w:rPr>
          <w:lang w:val="en-US"/>
        </w:rPr>
        <w:t>…</w:t>
      </w:r>
      <w:r w:rsidRPr="00965736">
        <w:rPr>
          <w:lang w:val="en-US"/>
        </w:rPr>
        <w:t>duering the aprovaling of monthly Delivery Schedule of Grain to the Terminal.</w:t>
      </w:r>
    </w:p>
  </w:comment>
  <w:comment w:id="904" w:author="KOSTIANTYN TARNAVSKYI (NEPTUNE.UA)" w:date="2022-08-28T16:22:00Z" w:initials="KT(">
    <w:p w14:paraId="53AFAE8A" w14:textId="77777777" w:rsidR="00400CA9" w:rsidRPr="00F43490" w:rsidRDefault="00400CA9" w:rsidP="00400CA9">
      <w:pPr>
        <w:pStyle w:val="a9"/>
        <w:rPr>
          <w:lang w:val="en-US"/>
        </w:rPr>
      </w:pPr>
      <w:r>
        <w:rPr>
          <w:rStyle w:val="ab"/>
        </w:rPr>
        <w:annotationRef/>
      </w:r>
      <w:r>
        <w:rPr>
          <w:lang w:val="en-US"/>
        </w:rPr>
        <w:t>Not agreed</w:t>
      </w:r>
    </w:p>
  </w:comment>
  <w:comment w:id="998" w:author="Viktoriya Elik" w:date="2022-08-24T16:55:00Z" w:initials="VE">
    <w:p w14:paraId="15C7C013" w14:textId="77777777" w:rsidR="00400CA9" w:rsidRPr="00EE2293" w:rsidRDefault="00400CA9" w:rsidP="00400CA9">
      <w:pPr>
        <w:pStyle w:val="a9"/>
        <w:rPr>
          <w:lang w:val="en-US"/>
        </w:rPr>
      </w:pPr>
      <w:r>
        <w:rPr>
          <w:rStyle w:val="ab"/>
        </w:rPr>
        <w:annotationRef/>
      </w:r>
      <w:r>
        <w:rPr>
          <w:lang w:val="en-US"/>
        </w:rPr>
        <w:t>If 140,000 MT are warranteed no other confirmation of storage is needed</w:t>
      </w:r>
    </w:p>
  </w:comment>
  <w:comment w:id="1025" w:author="Viktoriya Elik" w:date="2022-08-24T16:53:00Z" w:initials="VE">
    <w:p w14:paraId="2B204782" w14:textId="77777777" w:rsidR="00400CA9" w:rsidRPr="00EE2293" w:rsidRDefault="00400CA9" w:rsidP="00400CA9">
      <w:pPr>
        <w:pStyle w:val="a9"/>
        <w:rPr>
          <w:lang w:val="en-US"/>
        </w:rPr>
      </w:pPr>
      <w:r>
        <w:rPr>
          <w:rStyle w:val="ab"/>
        </w:rPr>
        <w:annotationRef/>
      </w:r>
      <w:r>
        <w:rPr>
          <w:lang w:val="en-US"/>
        </w:rPr>
        <w:t>Shouldn’t it work only during the war?</w:t>
      </w:r>
    </w:p>
  </w:comment>
  <w:comment w:id="1195" w:author="SERHII SULIMA (NEPTUNE.UA)" w:date="2022-09-01T11:52:00Z" w:initials="SS(">
    <w:p w14:paraId="10641F52" w14:textId="77777777" w:rsidR="00400CA9" w:rsidRPr="003F286B" w:rsidRDefault="00400CA9" w:rsidP="00400CA9">
      <w:pPr>
        <w:pStyle w:val="a9"/>
        <w:rPr>
          <w:lang w:val="en-US"/>
        </w:rPr>
      </w:pPr>
      <w:r>
        <w:rPr>
          <w:rStyle w:val="ab"/>
        </w:rPr>
        <w:annotationRef/>
      </w:r>
      <w:r w:rsidRPr="003F286B">
        <w:rPr>
          <w:lang w:val="en-US"/>
        </w:rPr>
        <w:t>Agreed in prev contract cl.</w:t>
      </w:r>
      <w:r>
        <w:rPr>
          <w:lang w:val="en-US"/>
        </w:rPr>
        <w:t>4.9.2</w:t>
      </w:r>
    </w:p>
  </w:comment>
  <w:comment w:id="1355" w:author="Viktoriya Elik" w:date="2022-08-24T17:04:00Z" w:initials="VE">
    <w:p w14:paraId="6C123F23" w14:textId="77777777" w:rsidR="00400CA9" w:rsidRPr="00EE2293" w:rsidRDefault="00400CA9" w:rsidP="00400CA9">
      <w:pPr>
        <w:pStyle w:val="a9"/>
        <w:rPr>
          <w:lang w:val="en-US"/>
        </w:rPr>
      </w:pPr>
      <w:r>
        <w:rPr>
          <w:rStyle w:val="ab"/>
        </w:rPr>
        <w:annotationRef/>
      </w:r>
      <w:r>
        <w:rPr>
          <w:lang w:val="en-US"/>
        </w:rPr>
        <w:t xml:space="preserve">It contradicts the shareholders agreement. Is it a temporary solution during the course of the war? </w:t>
      </w:r>
    </w:p>
  </w:comment>
  <w:comment w:id="1319" w:author="KOSTIANTYN TARNAVSKYI (NEPTUNE.UA)" w:date="2022-08-28T16:25:00Z" w:initials="KT(">
    <w:p w14:paraId="130D2451" w14:textId="77777777" w:rsidR="00400CA9" w:rsidRPr="003868C0" w:rsidRDefault="00400CA9" w:rsidP="00400CA9">
      <w:pPr>
        <w:pStyle w:val="a9"/>
        <w:rPr>
          <w:lang w:val="en-US"/>
        </w:rPr>
      </w:pPr>
      <w:r>
        <w:rPr>
          <w:rStyle w:val="ab"/>
        </w:rPr>
        <w:annotationRef/>
      </w:r>
      <w:r>
        <w:rPr>
          <w:lang w:val="en-US"/>
        </w:rPr>
        <w:t>Not workable</w:t>
      </w:r>
    </w:p>
  </w:comment>
  <w:comment w:id="1602" w:author="KOSTIANTYN TARNAVSKYI (NEPTUNE.UA)" w:date="2022-08-28T16:30:00Z" w:initials="KT(">
    <w:p w14:paraId="7A3701FA" w14:textId="77777777" w:rsidR="00400CA9" w:rsidRPr="003868C0" w:rsidRDefault="00400CA9" w:rsidP="00400CA9">
      <w:pPr>
        <w:pStyle w:val="a9"/>
        <w:rPr>
          <w:lang w:val="en-US"/>
        </w:rPr>
      </w:pPr>
      <w:r>
        <w:rPr>
          <w:rStyle w:val="ab"/>
        </w:rPr>
        <w:annotationRef/>
      </w:r>
      <w:r>
        <w:rPr>
          <w:lang w:val="en-US"/>
        </w:rPr>
        <w:t>Why deleted?</w:t>
      </w:r>
    </w:p>
  </w:comment>
  <w:comment w:id="1603" w:author="SERHII SULIMA (NEPTUNE.UA)" w:date="2022-09-01T11:57:00Z" w:initials="SS(">
    <w:p w14:paraId="2B53C9C2" w14:textId="77777777" w:rsidR="00400CA9" w:rsidRPr="00507927" w:rsidRDefault="00400CA9" w:rsidP="00400CA9">
      <w:pPr>
        <w:pStyle w:val="a9"/>
        <w:rPr>
          <w:lang w:val="en-US"/>
        </w:rPr>
      </w:pPr>
      <w:r>
        <w:rPr>
          <w:rStyle w:val="ab"/>
        </w:rPr>
        <w:annotationRef/>
      </w:r>
      <w:r w:rsidRPr="00507927">
        <w:rPr>
          <w:lang w:val="en-US"/>
        </w:rPr>
        <w:t>Agreed in prev contract cl</w:t>
      </w:r>
      <w:r>
        <w:rPr>
          <w:lang w:val="en-US"/>
        </w:rPr>
        <w:t>.4.14</w:t>
      </w:r>
    </w:p>
  </w:comment>
  <w:comment w:id="1604" w:author="OLENA PASHKOVA (NEPTUNE.UA)" w:date="2022-10-26T03:10:00Z" w:initials="OP(">
    <w:p w14:paraId="0F265037" w14:textId="21B8510C" w:rsidR="00A00130" w:rsidRPr="00A00130" w:rsidRDefault="00A00130">
      <w:pPr>
        <w:pStyle w:val="a9"/>
        <w:rPr>
          <w:lang w:val="uk-UA"/>
        </w:rPr>
      </w:pPr>
      <w:r>
        <w:rPr>
          <w:rStyle w:val="ab"/>
        </w:rPr>
        <w:annotationRef/>
      </w:r>
      <w:r>
        <w:rPr>
          <w:lang w:val="uk-UA"/>
        </w:rPr>
        <w:t xml:space="preserve">В наступному пункті в нас дублюється положення щодо нашого права без будь-якої відповідальності не приймати зерно невідповідне за якістю </w:t>
      </w:r>
    </w:p>
  </w:comment>
  <w:comment w:id="1789" w:author="KOSTIANTYN TARNAVSKYI (NEPTUNE.UA)" w:date="2022-09-01T14:03:00Z" w:initials="KT(">
    <w:p w14:paraId="486FEDB8" w14:textId="77777777" w:rsidR="00400CA9" w:rsidRPr="007A4570" w:rsidRDefault="00400CA9" w:rsidP="00400CA9">
      <w:pPr>
        <w:pStyle w:val="a9"/>
        <w:rPr>
          <w:lang w:val="en-US"/>
        </w:rPr>
      </w:pPr>
      <w:r>
        <w:rPr>
          <w:rStyle w:val="ab"/>
        </w:rPr>
        <w:annotationRef/>
      </w:r>
      <w:r>
        <w:rPr>
          <w:lang w:val="en-US"/>
        </w:rPr>
        <w:t>Elena, could you comment please?</w:t>
      </w:r>
    </w:p>
  </w:comment>
  <w:comment w:id="1864" w:author="Viktoriya Elik" w:date="2022-08-24T17:55:00Z" w:initials="VE">
    <w:p w14:paraId="08FF884F" w14:textId="77777777" w:rsidR="00400CA9" w:rsidRPr="001F7DEC" w:rsidRDefault="00400CA9" w:rsidP="00400CA9">
      <w:pPr>
        <w:pStyle w:val="a9"/>
        <w:rPr>
          <w:lang w:val="en-US"/>
        </w:rPr>
      </w:pPr>
      <w:r>
        <w:rPr>
          <w:rStyle w:val="ab"/>
        </w:rPr>
        <w:annotationRef/>
      </w:r>
      <w:r>
        <w:rPr>
          <w:lang w:val="en-US"/>
        </w:rPr>
        <w:t>Comment to MVC. Please stop putting into each and every clause that contractor is not liable and customer is obliged to reimburse. Otherwise we’ll do the same against each and every contractor’s obligation. It is clear that if a party is not guilty, it does not reimburse. Liability under this contract must be moved to separate chapter – ALL CASES.</w:t>
      </w:r>
    </w:p>
  </w:comment>
  <w:comment w:id="1865" w:author="KOSTIANTYN TARNAVSKYI (NEPTUNE.UA)" w:date="2022-09-01T14:04:00Z" w:initials="KT(">
    <w:p w14:paraId="4E1CF7B8" w14:textId="77777777" w:rsidR="00400CA9" w:rsidRPr="007A4570" w:rsidRDefault="00400CA9" w:rsidP="00400CA9">
      <w:pPr>
        <w:pStyle w:val="a9"/>
        <w:rPr>
          <w:lang w:val="en-US"/>
        </w:rPr>
      </w:pPr>
      <w:r>
        <w:rPr>
          <w:rStyle w:val="ab"/>
        </w:rPr>
        <w:annotationRef/>
      </w:r>
      <w:r>
        <w:rPr>
          <w:lang w:val="en-US"/>
        </w:rPr>
        <w:t>Elena, could you comment please?</w:t>
      </w:r>
    </w:p>
  </w:comment>
  <w:comment w:id="1916" w:author="Nataliya Tomaskovic" w:date="2022-08-18T19:12:00Z" w:initials="NT">
    <w:p w14:paraId="48583073" w14:textId="77777777" w:rsidR="00400CA9" w:rsidRPr="00683D5F" w:rsidRDefault="00400CA9" w:rsidP="00400CA9">
      <w:pPr>
        <w:pStyle w:val="a9"/>
        <w:rPr>
          <w:lang w:val="en-US"/>
        </w:rPr>
      </w:pPr>
      <w:r>
        <w:rPr>
          <w:rStyle w:val="ab"/>
        </w:rPr>
        <w:annotationRef/>
      </w:r>
      <w:r>
        <w:rPr>
          <w:lang w:val="en-US"/>
        </w:rPr>
        <w:t>That means no more prepayment when asked?</w:t>
      </w:r>
    </w:p>
  </w:comment>
  <w:comment w:id="1917" w:author="Viktoriya Elik" w:date="2022-08-24T18:01:00Z" w:initials="VE">
    <w:p w14:paraId="7A47871D" w14:textId="77777777" w:rsidR="00400CA9" w:rsidRPr="000E1274" w:rsidRDefault="00400CA9" w:rsidP="00400CA9">
      <w:pPr>
        <w:pStyle w:val="a9"/>
        <w:rPr>
          <w:lang w:val="en-US"/>
        </w:rPr>
      </w:pPr>
      <w:r>
        <w:rPr>
          <w:rStyle w:val="ab"/>
        </w:rPr>
        <w:annotationRef/>
      </w:r>
      <w:r>
        <w:rPr>
          <w:lang w:val="en-US"/>
        </w:rPr>
        <w:t>Comment to MVC. Please move all liability clauses to one chapter</w:t>
      </w:r>
    </w:p>
  </w:comment>
  <w:comment w:id="1959" w:author="Nataliya Tomaskovic" w:date="2022-08-18T19:17:00Z" w:initials="NT">
    <w:p w14:paraId="25174D7C" w14:textId="77777777" w:rsidR="00400CA9" w:rsidRPr="00821FF0" w:rsidRDefault="00400CA9" w:rsidP="00400CA9">
      <w:pPr>
        <w:pStyle w:val="a9"/>
        <w:rPr>
          <w:lang w:val="en-US"/>
        </w:rPr>
      </w:pPr>
      <w:r>
        <w:rPr>
          <w:rStyle w:val="ab"/>
        </w:rPr>
        <w:annotationRef/>
      </w:r>
      <w:r>
        <w:rPr>
          <w:lang w:val="en-US"/>
        </w:rPr>
        <w:t>Is this a FM?</w:t>
      </w:r>
    </w:p>
  </w:comment>
  <w:comment w:id="1960" w:author="OLENA PASHKOVA (NEPTUNE.UA)" w:date="2022-10-26T03:38:00Z" w:initials="OP(">
    <w:p w14:paraId="3055DBDE" w14:textId="6771BCED" w:rsidR="003322EE" w:rsidRPr="003322EE" w:rsidRDefault="003322EE">
      <w:pPr>
        <w:pStyle w:val="a9"/>
        <w:rPr>
          <w:lang w:val="uk-UA"/>
        </w:rPr>
      </w:pPr>
      <w:r>
        <w:rPr>
          <w:rStyle w:val="ab"/>
        </w:rPr>
        <w:annotationRef/>
      </w:r>
      <w:r>
        <w:rPr>
          <w:lang w:val="uk-UA"/>
        </w:rPr>
        <w:t>Не обовязково</w:t>
      </w:r>
    </w:p>
  </w:comment>
  <w:comment w:id="1974" w:author="SERHII SULIMA (NEPTUNE.UA)" w:date="2022-09-01T12:23:00Z" w:initials="SS(">
    <w:p w14:paraId="0A0461E5" w14:textId="77777777" w:rsidR="00400CA9" w:rsidRPr="00D93FE7" w:rsidRDefault="00400CA9" w:rsidP="00400CA9">
      <w:pPr>
        <w:pStyle w:val="a9"/>
        <w:rPr>
          <w:lang w:val="en-US"/>
        </w:rPr>
      </w:pPr>
      <w:r>
        <w:rPr>
          <w:rStyle w:val="ab"/>
        </w:rPr>
        <w:annotationRef/>
      </w:r>
      <w:r>
        <w:rPr>
          <w:lang w:val="en-US"/>
        </w:rPr>
        <w:t>Add agr #9</w:t>
      </w:r>
    </w:p>
  </w:comment>
  <w:comment w:id="2071" w:author="SERHII SULIMA (NEPTUNE.UA)" w:date="2022-09-01T12:25:00Z" w:initials="SS(">
    <w:p w14:paraId="652C4B7B" w14:textId="77777777" w:rsidR="00400CA9" w:rsidRPr="00D93FE7" w:rsidRDefault="00400CA9" w:rsidP="00400CA9">
      <w:pPr>
        <w:pStyle w:val="a9"/>
        <w:rPr>
          <w:lang w:val="en-US"/>
        </w:rPr>
      </w:pPr>
      <w:r>
        <w:rPr>
          <w:rStyle w:val="ab"/>
        </w:rPr>
        <w:annotationRef/>
      </w:r>
      <w:r w:rsidRPr="00D93FE7">
        <w:rPr>
          <w:lang w:val="en-US"/>
        </w:rPr>
        <w:t>Agreed in prev contract cl.</w:t>
      </w:r>
      <w:r>
        <w:rPr>
          <w:lang w:val="en-US"/>
        </w:rPr>
        <w:t>5.2.1.</w:t>
      </w:r>
    </w:p>
  </w:comment>
  <w:comment w:id="2151" w:author="SERHII SULIMA (NEPTUNE.UA)" w:date="2022-09-01T12:26:00Z" w:initials="SS(">
    <w:p w14:paraId="6F589DD9" w14:textId="77777777" w:rsidR="00400CA9" w:rsidRPr="00D61A7A" w:rsidRDefault="00400CA9" w:rsidP="00400CA9">
      <w:pPr>
        <w:pStyle w:val="a9"/>
        <w:rPr>
          <w:lang w:val="en-US"/>
        </w:rPr>
      </w:pPr>
      <w:r>
        <w:rPr>
          <w:rStyle w:val="ab"/>
        </w:rPr>
        <w:annotationRef/>
      </w:r>
      <w:r>
        <w:rPr>
          <w:lang w:val="en-US"/>
        </w:rPr>
        <w:t>Add</w:t>
      </w:r>
      <w:r w:rsidRPr="00FA5B46">
        <w:rPr>
          <w:lang w:val="en-US"/>
        </w:rPr>
        <w:t xml:space="preserve"> </w:t>
      </w:r>
      <w:r>
        <w:rPr>
          <w:lang w:val="en-US"/>
        </w:rPr>
        <w:t>agr</w:t>
      </w:r>
      <w:r w:rsidRPr="00FA5B46">
        <w:rPr>
          <w:lang w:val="en-US"/>
        </w:rPr>
        <w:t xml:space="preserve"> #1</w:t>
      </w:r>
      <w:r>
        <w:rPr>
          <w:lang w:val="en-US"/>
        </w:rPr>
        <w:t>1</w:t>
      </w:r>
    </w:p>
  </w:comment>
  <w:comment w:id="2205" w:author="KOSTIANTYN TARNAVSKYI (NEPTUNE.UA)" w:date="2022-09-01T14:17:00Z" w:initials="KT(">
    <w:p w14:paraId="35AC8AD0" w14:textId="77777777" w:rsidR="00400CA9" w:rsidRPr="00EE2EA8" w:rsidRDefault="00400CA9" w:rsidP="00400CA9">
      <w:pPr>
        <w:pStyle w:val="a9"/>
        <w:rPr>
          <w:lang w:val="en-US"/>
        </w:rPr>
      </w:pPr>
      <w:r>
        <w:rPr>
          <w:rStyle w:val="ab"/>
        </w:rPr>
        <w:annotationRef/>
      </w:r>
      <w:r>
        <w:rPr>
          <w:lang w:val="en-US"/>
        </w:rPr>
        <w:t>Why to delete?</w:t>
      </w:r>
    </w:p>
  </w:comment>
  <w:comment w:id="2249" w:author="SERHII SULIMA (NEPTUNE.UA)" w:date="2022-09-01T12:32:00Z" w:initials="SS(">
    <w:p w14:paraId="37562681" w14:textId="77777777" w:rsidR="00400CA9" w:rsidRPr="00FA5B46" w:rsidRDefault="00400CA9" w:rsidP="00400CA9">
      <w:pPr>
        <w:pStyle w:val="a9"/>
        <w:rPr>
          <w:lang w:val="en-US"/>
        </w:rPr>
      </w:pPr>
      <w:r>
        <w:rPr>
          <w:rStyle w:val="ab"/>
        </w:rPr>
        <w:annotationRef/>
      </w:r>
      <w:r w:rsidRPr="00FA5B46">
        <w:rPr>
          <w:lang w:val="en-US"/>
        </w:rPr>
        <w:t>Agreed in prev contract cl.</w:t>
      </w:r>
      <w:r>
        <w:rPr>
          <w:lang w:val="en-US"/>
        </w:rPr>
        <w:t>5.6.</w:t>
      </w:r>
    </w:p>
  </w:comment>
  <w:comment w:id="2279" w:author="SERHII SULIMA (NEPTUNE.UA)" w:date="2022-08-30T15:31:00Z" w:initials="SS(">
    <w:p w14:paraId="7F0FEDA3" w14:textId="77777777" w:rsidR="00400CA9" w:rsidRPr="00485A0B" w:rsidRDefault="00400CA9" w:rsidP="00400CA9">
      <w:pPr>
        <w:pStyle w:val="a9"/>
        <w:rPr>
          <w:lang w:val="uk-UA"/>
        </w:rPr>
      </w:pPr>
      <w:r>
        <w:rPr>
          <w:rStyle w:val="ab"/>
        </w:rPr>
        <w:annotationRef/>
      </w:r>
      <w:r>
        <w:rPr>
          <w:lang w:val="uk-UA"/>
        </w:rPr>
        <w:t>Я б не видаляв</w:t>
      </w:r>
    </w:p>
  </w:comment>
  <w:comment w:id="2285" w:author="Viktoriya Elik" w:date="2022-08-25T10:30:00Z" w:initials="VE">
    <w:p w14:paraId="211C910F" w14:textId="77777777" w:rsidR="00400CA9" w:rsidRPr="00DA44F3" w:rsidRDefault="00400CA9" w:rsidP="00400CA9">
      <w:pPr>
        <w:pStyle w:val="a9"/>
        <w:rPr>
          <w:lang w:val="en-US"/>
        </w:rPr>
      </w:pPr>
      <w:r>
        <w:rPr>
          <w:rStyle w:val="ab"/>
        </w:rPr>
        <w:annotationRef/>
      </w:r>
      <w:r>
        <w:rPr>
          <w:lang w:val="en-US"/>
        </w:rPr>
        <w:t>Duplicates clause 5.10</w:t>
      </w:r>
    </w:p>
  </w:comment>
  <w:comment w:id="2286" w:author="KOSTIANTYN TARNAVSKYI (NEPTUNE.UA)" w:date="2022-09-01T14:25:00Z" w:initials="KT(">
    <w:p w14:paraId="5FF5B641" w14:textId="77777777" w:rsidR="00400CA9" w:rsidRPr="00E27990" w:rsidRDefault="00400CA9" w:rsidP="00400CA9">
      <w:pPr>
        <w:pStyle w:val="a9"/>
        <w:rPr>
          <w:lang w:val="en-US"/>
        </w:rPr>
      </w:pPr>
      <w:r>
        <w:rPr>
          <w:rStyle w:val="ab"/>
        </w:rPr>
        <w:annotationRef/>
      </w:r>
      <w:r>
        <w:rPr>
          <w:lang w:val="en-US"/>
        </w:rPr>
        <w:t>Why to delete?</w:t>
      </w:r>
    </w:p>
  </w:comment>
  <w:comment w:id="2377" w:author="Nataliya Tomaskovic" w:date="2022-08-18T20:08:00Z" w:initials="NT">
    <w:p w14:paraId="705DB23A" w14:textId="77777777" w:rsidR="00400CA9" w:rsidRPr="00774D71" w:rsidRDefault="00400CA9" w:rsidP="00400CA9">
      <w:pPr>
        <w:pStyle w:val="a9"/>
        <w:rPr>
          <w:lang w:val="en-US"/>
        </w:rPr>
      </w:pPr>
      <w:r>
        <w:rPr>
          <w:rStyle w:val="ab"/>
        </w:rPr>
        <w:annotationRef/>
      </w:r>
      <w:r>
        <w:rPr>
          <w:lang w:val="en-US"/>
        </w:rPr>
        <w:t>CISA has to supply employees with PPE?</w:t>
      </w:r>
    </w:p>
  </w:comment>
  <w:comment w:id="2536" w:author="Nataliya Tomaskovic" w:date="2022-08-18T20:17:00Z" w:initials="NT">
    <w:p w14:paraId="558B5A5F" w14:textId="77777777" w:rsidR="00400CA9" w:rsidRPr="006F055B" w:rsidRDefault="00400CA9" w:rsidP="00400CA9">
      <w:pPr>
        <w:contextualSpacing/>
        <w:jc w:val="both"/>
        <w:rPr>
          <w:rFonts w:ascii="Times New Roman" w:hAnsi="Times New Roman" w:cs="Times New Roman"/>
          <w:lang w:val="en-US"/>
        </w:rPr>
      </w:pPr>
      <w:r>
        <w:rPr>
          <w:rStyle w:val="ab"/>
        </w:rPr>
        <w:annotationRef/>
      </w:r>
      <w:r>
        <w:rPr>
          <w:lang w:val="en-US"/>
        </w:rPr>
        <w:t xml:space="preserve">Drivers must have </w:t>
      </w:r>
      <w:r w:rsidRPr="0001439E">
        <w:rPr>
          <w:rFonts w:ascii="Times New Roman" w:hAnsi="Times New Roman" w:cs="Times New Roman"/>
        </w:rPr>
        <w:t>Інструкцію</w:t>
      </w:r>
      <w:r w:rsidRPr="006F055B">
        <w:rPr>
          <w:rFonts w:ascii="Times New Roman" w:hAnsi="Times New Roman" w:cs="Times New Roman"/>
          <w:lang w:val="en-US"/>
        </w:rPr>
        <w:t xml:space="preserve"> </w:t>
      </w:r>
      <w:r w:rsidRPr="0001439E">
        <w:rPr>
          <w:rFonts w:ascii="Times New Roman" w:hAnsi="Times New Roman" w:cs="Times New Roman"/>
        </w:rPr>
        <w:t>для</w:t>
      </w:r>
      <w:r w:rsidRPr="006F055B">
        <w:rPr>
          <w:rFonts w:ascii="Times New Roman" w:hAnsi="Times New Roman" w:cs="Times New Roman"/>
          <w:lang w:val="en-US"/>
        </w:rPr>
        <w:t xml:space="preserve"> </w:t>
      </w:r>
      <w:r w:rsidRPr="0001439E">
        <w:rPr>
          <w:rFonts w:ascii="Times New Roman" w:hAnsi="Times New Roman" w:cs="Times New Roman"/>
        </w:rPr>
        <w:t>заповнення</w:t>
      </w:r>
      <w:r w:rsidRPr="006F055B">
        <w:rPr>
          <w:rFonts w:ascii="Times New Roman" w:hAnsi="Times New Roman" w:cs="Times New Roman"/>
          <w:lang w:val="en-US"/>
        </w:rPr>
        <w:t xml:space="preserve"> </w:t>
      </w:r>
      <w:r w:rsidRPr="0001439E">
        <w:rPr>
          <w:rFonts w:ascii="Times New Roman" w:hAnsi="Times New Roman" w:cs="Times New Roman"/>
        </w:rPr>
        <w:t>ТТН</w:t>
      </w:r>
      <w:r>
        <w:rPr>
          <w:rFonts w:ascii="Times New Roman" w:hAnsi="Times New Roman" w:cs="Times New Roman"/>
          <w:lang w:val="en-US"/>
        </w:rPr>
        <w:t xml:space="preserve"> from CISA?</w:t>
      </w:r>
    </w:p>
    <w:p w14:paraId="5E16DFBA" w14:textId="77777777" w:rsidR="00400CA9" w:rsidRPr="006F055B" w:rsidRDefault="00400CA9" w:rsidP="00400CA9">
      <w:pPr>
        <w:pStyle w:val="a9"/>
        <w:rPr>
          <w:lang w:val="en-US"/>
        </w:rPr>
      </w:pPr>
    </w:p>
  </w:comment>
  <w:comment w:id="2678" w:author="Viktoriya Elik" w:date="2022-08-25T10:28:00Z" w:initials="VE">
    <w:p w14:paraId="2E91CE05" w14:textId="77777777" w:rsidR="00400CA9" w:rsidRPr="006957EF" w:rsidRDefault="00400CA9" w:rsidP="00400CA9">
      <w:pPr>
        <w:pStyle w:val="a9"/>
        <w:rPr>
          <w:lang w:val="en-US"/>
        </w:rPr>
      </w:pPr>
      <w:r>
        <w:rPr>
          <w:rStyle w:val="ab"/>
        </w:rPr>
        <w:annotationRef/>
      </w:r>
      <w:r>
        <w:rPr>
          <w:lang w:val="en-US"/>
        </w:rPr>
        <w:t>MVC does the clearance??? Since when?</w:t>
      </w:r>
    </w:p>
  </w:comment>
  <w:comment w:id="2679" w:author="KOSTIANTYN TARNAVSKYI (NEPTUNE.UA)" w:date="2022-09-01T14:38:00Z" w:initials="KT(">
    <w:p w14:paraId="2A995B6D" w14:textId="77777777" w:rsidR="00400CA9" w:rsidRPr="00E70136" w:rsidRDefault="00400CA9" w:rsidP="00400CA9">
      <w:pPr>
        <w:pStyle w:val="a9"/>
        <w:rPr>
          <w:lang w:val="en-US"/>
        </w:rPr>
      </w:pPr>
      <w:r>
        <w:rPr>
          <w:rStyle w:val="ab"/>
        </w:rPr>
        <w:annotationRef/>
      </w:r>
      <w:r>
        <w:rPr>
          <w:lang w:val="en-US"/>
        </w:rPr>
        <w:t>Provides to the forwarder</w:t>
      </w:r>
    </w:p>
  </w:comment>
  <w:comment w:id="2703" w:author="Viktoriya Elik" w:date="2022-08-25T10:33:00Z" w:initials="VE">
    <w:p w14:paraId="5855349F" w14:textId="77777777" w:rsidR="00400CA9" w:rsidRPr="00DA44F3" w:rsidRDefault="00400CA9" w:rsidP="00400CA9">
      <w:pPr>
        <w:pStyle w:val="a9"/>
        <w:rPr>
          <w:lang w:val="en-US"/>
        </w:rPr>
      </w:pPr>
      <w:r>
        <w:rPr>
          <w:rStyle w:val="ab"/>
        </w:rPr>
        <w:annotationRef/>
      </w:r>
      <w:r>
        <w:rPr>
          <w:lang w:val="en-US"/>
        </w:rPr>
        <w:t>CHS vessel was berthed for 6 months. Following the logic of this clause, they must have removed it hell or high water. This clause requires thoughtful redrafting</w:t>
      </w:r>
    </w:p>
  </w:comment>
  <w:comment w:id="2704" w:author="KOSTIANTYN TARNAVSKYI (NEPTUNE.UA)" w:date="2022-09-01T14:45:00Z" w:initials="KT(">
    <w:p w14:paraId="57D0914D" w14:textId="77777777" w:rsidR="00400CA9" w:rsidRPr="00423FE9" w:rsidRDefault="00400CA9" w:rsidP="00400CA9">
      <w:pPr>
        <w:pStyle w:val="a9"/>
        <w:rPr>
          <w:lang w:val="en-US"/>
        </w:rPr>
      </w:pPr>
      <w:r>
        <w:rPr>
          <w:rStyle w:val="ab"/>
        </w:rPr>
        <w:annotationRef/>
      </w:r>
      <w:r>
        <w:rPr>
          <w:lang w:val="en-US"/>
        </w:rPr>
        <w:t>Let’s add: “excluding official prohibited civil navigation by port authorities”</w:t>
      </w:r>
    </w:p>
  </w:comment>
  <w:comment w:id="2709" w:author="Nataliya Tomaskovic" w:date="2022-08-18T20:38:00Z" w:initials="NT">
    <w:p w14:paraId="77631322" w14:textId="77777777" w:rsidR="00400CA9" w:rsidRPr="009B3061" w:rsidRDefault="00400CA9" w:rsidP="00400CA9">
      <w:pPr>
        <w:pStyle w:val="a9"/>
        <w:rPr>
          <w:lang w:val="en-US"/>
        </w:rPr>
      </w:pPr>
      <w:r>
        <w:rPr>
          <w:rStyle w:val="ab"/>
        </w:rPr>
        <w:annotationRef/>
      </w:r>
      <w:r>
        <w:rPr>
          <w:lang w:val="en-US"/>
        </w:rPr>
        <w:t>Please explain. Why to remove the vessel and not wait till the terminal is back to normal ops?</w:t>
      </w:r>
    </w:p>
  </w:comment>
  <w:comment w:id="2710" w:author="KOSTIANTYN TARNAVSKYI (NEPTUNE.UA)" w:date="2022-09-01T14:47:00Z" w:initials="KT(">
    <w:p w14:paraId="2EE1E93A" w14:textId="77777777" w:rsidR="00400CA9" w:rsidRPr="00A25AF8" w:rsidRDefault="00400CA9" w:rsidP="00400CA9">
      <w:pPr>
        <w:pStyle w:val="a9"/>
        <w:rPr>
          <w:lang w:val="en-US"/>
        </w:rPr>
      </w:pPr>
      <w:r>
        <w:rPr>
          <w:rStyle w:val="ab"/>
        </w:rPr>
        <w:annotationRef/>
      </w:r>
      <w:r>
        <w:rPr>
          <w:lang w:val="en-US"/>
        </w:rPr>
        <w:t>Repare works is requests a free berth sometime</w:t>
      </w:r>
    </w:p>
  </w:comment>
  <w:comment w:id="2718" w:author="KOSTIANTYN TARNAVSKYI (NEPTUNE.UA)" w:date="2022-09-01T14:52:00Z" w:initials="KT(">
    <w:p w14:paraId="2BBD22E0" w14:textId="77777777" w:rsidR="00400CA9" w:rsidRPr="009E4D8E" w:rsidRDefault="00400CA9" w:rsidP="00400CA9">
      <w:pPr>
        <w:pStyle w:val="a9"/>
        <w:rPr>
          <w:lang w:val="en-US"/>
        </w:rPr>
      </w:pPr>
      <w:r>
        <w:rPr>
          <w:rStyle w:val="ab"/>
        </w:rPr>
        <w:annotationRef/>
      </w:r>
      <w:r>
        <w:rPr>
          <w:lang w:val="en-US"/>
        </w:rPr>
        <w:t>Was agreed by prev contract</w:t>
      </w:r>
    </w:p>
  </w:comment>
  <w:comment w:id="2759" w:author="Viktoriya Elik" w:date="2022-08-25T10:38:00Z" w:initials="VE">
    <w:p w14:paraId="11EFA5D2" w14:textId="77777777" w:rsidR="00400CA9" w:rsidRPr="00BF64E3" w:rsidRDefault="00400CA9" w:rsidP="00400CA9">
      <w:pPr>
        <w:pStyle w:val="a9"/>
        <w:rPr>
          <w:lang w:val="en-US"/>
        </w:rPr>
      </w:pPr>
      <w:r>
        <w:rPr>
          <w:rStyle w:val="ab"/>
        </w:rPr>
        <w:annotationRef/>
      </w:r>
      <w:r>
        <w:rPr>
          <w:lang w:val="en-US"/>
        </w:rPr>
        <w:t>Duplicates clause 5.5</w:t>
      </w:r>
    </w:p>
  </w:comment>
  <w:comment w:id="2760" w:author="KOSTIANTYN TARNAVSKYI (NEPTUNE.UA)" w:date="2022-09-01T14:55:00Z" w:initials="KT(">
    <w:p w14:paraId="31B936D7" w14:textId="77777777" w:rsidR="00400CA9" w:rsidRPr="006756C2" w:rsidRDefault="00400CA9" w:rsidP="00400CA9">
      <w:pPr>
        <w:pStyle w:val="a9"/>
        <w:rPr>
          <w:lang w:val="en-US"/>
        </w:rPr>
      </w:pPr>
      <w:r>
        <w:rPr>
          <w:rStyle w:val="ab"/>
        </w:rPr>
        <w:annotationRef/>
      </w:r>
      <w:r>
        <w:rPr>
          <w:lang w:val="en-US"/>
        </w:rPr>
        <w:t>This is clarification, not duplicate. QC could be provided by mail</w:t>
      </w:r>
    </w:p>
  </w:comment>
  <w:comment w:id="2783" w:author="OLENA PASHKOVA (NEPTUNE.UA)" w:date="2022-11-21T02:37:00Z" w:initials="OP(">
    <w:p w14:paraId="613DF32B" w14:textId="7AE322C8" w:rsidR="00AC196F" w:rsidRPr="00AC196F" w:rsidRDefault="00AC196F">
      <w:pPr>
        <w:pStyle w:val="a9"/>
        <w:rPr>
          <w:lang w:val="uk-UA"/>
        </w:rPr>
      </w:pPr>
      <w:r>
        <w:rPr>
          <w:rStyle w:val="ab"/>
        </w:rPr>
        <w:annotationRef/>
      </w:r>
      <w:r w:rsidR="00DE05E8">
        <w:rPr>
          <w:lang w:val="uk-UA"/>
        </w:rPr>
        <w:t xml:space="preserve">Костя, що мається на увазі щоб ми могли можливо </w:t>
      </w:r>
      <w:r w:rsidR="005A14D3">
        <w:rPr>
          <w:lang w:val="uk-UA"/>
        </w:rPr>
        <w:t>більш коректно перефразувати</w:t>
      </w:r>
    </w:p>
  </w:comment>
  <w:comment w:id="2804" w:author="KOSTIANTYN TARNAVSKYI (NEPTUNE.UA)" w:date="2022-09-01T14:57:00Z" w:initials="KT(">
    <w:p w14:paraId="2979AFDF" w14:textId="77777777" w:rsidR="00400CA9" w:rsidRPr="00553146" w:rsidRDefault="00400CA9" w:rsidP="00400CA9">
      <w:pPr>
        <w:pStyle w:val="a9"/>
        <w:rPr>
          <w:lang w:val="en-US"/>
        </w:rPr>
      </w:pPr>
      <w:r>
        <w:rPr>
          <w:rStyle w:val="ab"/>
        </w:rPr>
        <w:annotationRef/>
      </w:r>
      <w:r>
        <w:rPr>
          <w:lang w:val="en-US"/>
        </w:rPr>
        <w:t>No insurance services at Ukr market for today</w:t>
      </w:r>
    </w:p>
  </w:comment>
  <w:comment w:id="2850" w:author="Viktoriya Elik" w:date="2022-08-25T10:45:00Z" w:initials="VE">
    <w:p w14:paraId="3C5CC8B7" w14:textId="77777777" w:rsidR="00400CA9" w:rsidRPr="00BE1F42" w:rsidRDefault="00400CA9" w:rsidP="00400CA9">
      <w:pPr>
        <w:pStyle w:val="a9"/>
        <w:rPr>
          <w:lang w:val="en-US"/>
        </w:rPr>
      </w:pPr>
      <w:r>
        <w:rPr>
          <w:rStyle w:val="ab"/>
        </w:rPr>
        <w:annotationRef/>
      </w:r>
      <w:r>
        <w:rPr>
          <w:lang w:val="en-US"/>
        </w:rPr>
        <w:t>When does it happen? What is the procedure? Is Cargill/ supplier representative called to Terminal? I guess the full paragraph here is missing</w:t>
      </w:r>
    </w:p>
  </w:comment>
  <w:comment w:id="2851" w:author="KOSTIANTYN TARNAVSKYI (NEPTUNE.UA)" w:date="2022-09-01T14:59:00Z" w:initials="KT(">
    <w:p w14:paraId="4E8CF1FE" w14:textId="77777777" w:rsidR="00400CA9" w:rsidRPr="00A920D3" w:rsidRDefault="00400CA9" w:rsidP="00400CA9">
      <w:pPr>
        <w:pStyle w:val="a9"/>
        <w:rPr>
          <w:lang w:val="en-US"/>
        </w:rPr>
      </w:pPr>
      <w:r>
        <w:rPr>
          <w:rStyle w:val="ab"/>
        </w:rPr>
        <w:annotationRef/>
      </w:r>
      <w:r>
        <w:rPr>
          <w:lang w:val="en-US"/>
        </w:rPr>
        <w:t>This technical procedure is agreed with all involved parties</w:t>
      </w:r>
    </w:p>
  </w:comment>
  <w:comment w:id="2856" w:author="Nataliya Tomaskovic" w:date="2022-08-18T20:57:00Z" w:initials="NT">
    <w:p w14:paraId="102C6B21" w14:textId="77777777" w:rsidR="00400CA9" w:rsidRPr="00595056" w:rsidRDefault="00400CA9" w:rsidP="00400CA9">
      <w:pPr>
        <w:pStyle w:val="a9"/>
        <w:rPr>
          <w:lang w:val="en-US"/>
        </w:rPr>
      </w:pPr>
      <w:r>
        <w:rPr>
          <w:rStyle w:val="ab"/>
        </w:rPr>
        <w:annotationRef/>
      </w:r>
      <w:r>
        <w:rPr>
          <w:lang w:val="en-US"/>
        </w:rPr>
        <w:t>Passport?</w:t>
      </w:r>
    </w:p>
  </w:comment>
  <w:comment w:id="2857" w:author="KOSTIANTYN TARNAVSKYI (NEPTUNE.UA)" w:date="2022-09-01T14:59:00Z" w:initials="KT(">
    <w:p w14:paraId="131679E7" w14:textId="77777777" w:rsidR="00400CA9" w:rsidRPr="00A920D3" w:rsidRDefault="00400CA9" w:rsidP="00400CA9">
      <w:pPr>
        <w:pStyle w:val="a9"/>
        <w:rPr>
          <w:lang w:val="en-US"/>
        </w:rPr>
      </w:pPr>
      <w:r>
        <w:rPr>
          <w:rStyle w:val="ab"/>
        </w:rPr>
        <w:annotationRef/>
      </w:r>
      <w:r>
        <w:rPr>
          <w:lang w:val="en-US"/>
        </w:rPr>
        <w:t>You have it</w:t>
      </w:r>
    </w:p>
  </w:comment>
  <w:comment w:id="2858" w:author="Nataliya Tomaskovic" w:date="2022-08-18T20:57:00Z" w:initials="NT">
    <w:p w14:paraId="604F4D23" w14:textId="77777777" w:rsidR="00400CA9" w:rsidRPr="00595056" w:rsidRDefault="00400CA9" w:rsidP="00400CA9">
      <w:pPr>
        <w:pStyle w:val="a9"/>
        <w:rPr>
          <w:lang w:val="en-US"/>
        </w:rPr>
      </w:pPr>
      <w:r>
        <w:rPr>
          <w:rStyle w:val="ab"/>
        </w:rPr>
        <w:annotationRef/>
      </w:r>
    </w:p>
  </w:comment>
  <w:comment w:id="2921" w:author="Nataliya Tomaskovic" w:date="2022-08-19T19:19:00Z" w:initials="NT">
    <w:p w14:paraId="5D4F16B9" w14:textId="77777777" w:rsidR="00400CA9" w:rsidRPr="000F506B" w:rsidRDefault="00400CA9" w:rsidP="00400CA9">
      <w:pPr>
        <w:pStyle w:val="a9"/>
        <w:rPr>
          <w:lang w:val="en-US"/>
        </w:rPr>
      </w:pPr>
      <w:r>
        <w:rPr>
          <w:rStyle w:val="ab"/>
        </w:rPr>
        <w:annotationRef/>
      </w:r>
      <w:r>
        <w:rPr>
          <w:lang w:val="en-US"/>
        </w:rPr>
        <w:t>Cargill is aware of these Instructions?</w:t>
      </w:r>
    </w:p>
  </w:comment>
  <w:comment w:id="2922" w:author="KOSTIANTYN TARNAVSKYI (NEPTUNE.UA)" w:date="2022-09-01T15:01:00Z" w:initials="KT(">
    <w:p w14:paraId="3E279D56" w14:textId="77777777" w:rsidR="00400CA9" w:rsidRPr="00D738DD" w:rsidRDefault="00400CA9" w:rsidP="00400CA9">
      <w:pPr>
        <w:pStyle w:val="a9"/>
        <w:rPr>
          <w:lang w:val="en-US"/>
        </w:rPr>
      </w:pPr>
      <w:r>
        <w:rPr>
          <w:rStyle w:val="ab"/>
        </w:rPr>
        <w:annotationRef/>
      </w:r>
      <w:r>
        <w:rPr>
          <w:lang w:val="en-US"/>
        </w:rPr>
        <w:t>It was agreed in last year contract</w:t>
      </w:r>
    </w:p>
  </w:comment>
  <w:comment w:id="3122" w:author="Viktoriya Elik" w:date="2022-08-25T12:06:00Z" w:initials="VE">
    <w:p w14:paraId="10CBB5D3" w14:textId="77777777" w:rsidR="00400CA9" w:rsidRPr="00223B5D" w:rsidRDefault="00400CA9" w:rsidP="00400CA9">
      <w:pPr>
        <w:pStyle w:val="a9"/>
        <w:rPr>
          <w:lang w:val="en-US"/>
        </w:rPr>
      </w:pPr>
      <w:r>
        <w:rPr>
          <w:rStyle w:val="ab"/>
        </w:rPr>
        <w:annotationRef/>
      </w:r>
      <w:r>
        <w:rPr>
          <w:lang w:val="en-US"/>
        </w:rPr>
        <w:t>What’s added value of this clause vs the previous one?</w:t>
      </w:r>
    </w:p>
  </w:comment>
  <w:comment w:id="3123" w:author="KOSTIANTYN TARNAVSKYI (NEPTUNE.UA)" w:date="2022-09-01T15:05:00Z" w:initials="KT(">
    <w:p w14:paraId="720B215D" w14:textId="77777777" w:rsidR="00400CA9" w:rsidRPr="00766324" w:rsidRDefault="00400CA9" w:rsidP="00400CA9">
      <w:pPr>
        <w:pStyle w:val="a9"/>
        <w:rPr>
          <w:lang w:val="en-US"/>
        </w:rPr>
      </w:pPr>
      <w:r>
        <w:rPr>
          <w:rStyle w:val="ab"/>
        </w:rPr>
        <w:annotationRef/>
      </w:r>
      <w:r>
        <w:rPr>
          <w:lang w:val="en-US"/>
        </w:rPr>
        <w:t>CISA may pay it itself. We’ll be OK</w:t>
      </w:r>
    </w:p>
  </w:comment>
  <w:comment w:id="3182" w:author="Nataliya Tomaskovic" w:date="2022-08-18T21:16:00Z" w:initials="NT">
    <w:p w14:paraId="300BD217" w14:textId="77777777" w:rsidR="00400CA9" w:rsidRPr="008729D1" w:rsidRDefault="00400CA9" w:rsidP="00400CA9">
      <w:pPr>
        <w:pStyle w:val="a9"/>
        <w:rPr>
          <w:lang w:val="en-US"/>
        </w:rPr>
      </w:pPr>
      <w:r>
        <w:rPr>
          <w:rStyle w:val="ab"/>
        </w:rPr>
        <w:annotationRef/>
      </w:r>
      <w:r>
        <w:rPr>
          <w:lang w:val="en-US"/>
        </w:rPr>
        <w:t>Not existent in nature.</w:t>
      </w:r>
    </w:p>
  </w:comment>
  <w:comment w:id="3214" w:author="SERHII SULIMA (NEPTUNE.UA)" w:date="2022-09-01T12:46:00Z" w:initials="SS(">
    <w:p w14:paraId="50878602" w14:textId="77777777" w:rsidR="00400CA9" w:rsidRPr="005F3BCF" w:rsidRDefault="00400CA9" w:rsidP="00400CA9">
      <w:pPr>
        <w:pStyle w:val="a9"/>
        <w:rPr>
          <w:lang w:val="en-US"/>
        </w:rPr>
      </w:pPr>
      <w:r>
        <w:rPr>
          <w:rStyle w:val="ab"/>
        </w:rPr>
        <w:annotationRef/>
      </w:r>
      <w:r w:rsidRPr="005F3BCF">
        <w:rPr>
          <w:lang w:val="en-US"/>
        </w:rPr>
        <w:t>Agreed in prev contract cl.</w:t>
      </w:r>
      <w:r>
        <w:rPr>
          <w:lang w:val="en-US"/>
        </w:rPr>
        <w:t>6.5</w:t>
      </w:r>
    </w:p>
  </w:comment>
  <w:comment w:id="3261" w:author="Nataliya Tomaskovic" w:date="2022-08-18T21:44:00Z" w:initials="NT">
    <w:p w14:paraId="7A2CE9C4" w14:textId="77777777" w:rsidR="00400CA9" w:rsidRPr="00D34396" w:rsidRDefault="00400CA9" w:rsidP="00400CA9">
      <w:pPr>
        <w:pStyle w:val="a9"/>
        <w:rPr>
          <w:lang w:val="en-US"/>
        </w:rPr>
      </w:pPr>
      <w:r>
        <w:rPr>
          <w:rStyle w:val="ab"/>
        </w:rPr>
        <w:annotationRef/>
      </w:r>
      <w:r>
        <w:rPr>
          <w:lang w:val="en-US"/>
        </w:rPr>
        <w:t>Segregation? Damaged grain shall not be stored.</w:t>
      </w:r>
    </w:p>
  </w:comment>
  <w:comment w:id="3280" w:author="Viktoriya Elik" w:date="2022-08-25T15:49:00Z" w:initials="VE">
    <w:p w14:paraId="28110BC0" w14:textId="77777777" w:rsidR="00400CA9" w:rsidRPr="00FE56B5" w:rsidRDefault="00400CA9" w:rsidP="00400CA9">
      <w:pPr>
        <w:pStyle w:val="a9"/>
        <w:rPr>
          <w:lang w:val="en-US"/>
        </w:rPr>
      </w:pPr>
      <w:r>
        <w:rPr>
          <w:rStyle w:val="ab"/>
        </w:rPr>
        <w:annotationRef/>
      </w:r>
      <w:r>
        <w:rPr>
          <w:lang w:val="en-US"/>
        </w:rPr>
        <w:t>Duplicates clause 4.17</w:t>
      </w:r>
    </w:p>
  </w:comment>
  <w:comment w:id="3289" w:author="KOSTIANTYN TARNAVSKYI (NEPTUNE.UA)" w:date="2022-09-01T15:17:00Z" w:initials="KT(">
    <w:p w14:paraId="30FC8EDB" w14:textId="77777777" w:rsidR="00400CA9" w:rsidRPr="00B276BA" w:rsidRDefault="00400CA9" w:rsidP="00400CA9">
      <w:pPr>
        <w:pStyle w:val="a9"/>
        <w:rPr>
          <w:lang w:val="en-US"/>
        </w:rPr>
      </w:pPr>
      <w:bookmarkStart w:id="3292" w:name="_Hlk112937913"/>
      <w:r>
        <w:rPr>
          <w:rStyle w:val="ab"/>
        </w:rPr>
        <w:annotationRef/>
      </w:r>
      <w:r>
        <w:rPr>
          <w:lang w:val="en-US"/>
        </w:rPr>
        <w:t>200 USD was agreed by Add Agr. #11</w:t>
      </w:r>
    </w:p>
    <w:bookmarkEnd w:id="3292"/>
  </w:comment>
  <w:comment w:id="3282" w:author="Viktoriya Elik" w:date="2022-08-25T15:49:00Z" w:initials="VE">
    <w:p w14:paraId="640133AF" w14:textId="77777777" w:rsidR="00400CA9" w:rsidRPr="00FE56B5" w:rsidRDefault="00400CA9" w:rsidP="00400CA9">
      <w:pPr>
        <w:pStyle w:val="a9"/>
        <w:rPr>
          <w:lang w:val="en-US"/>
        </w:rPr>
      </w:pPr>
      <w:r>
        <w:rPr>
          <w:rStyle w:val="ab"/>
        </w:rPr>
        <w:annotationRef/>
      </w:r>
      <w:r>
        <w:rPr>
          <w:lang w:val="en-US"/>
        </w:rPr>
        <w:t>Please move to liability chapter</w:t>
      </w:r>
    </w:p>
  </w:comment>
  <w:comment w:id="3298" w:author="KOSTIANTYN TARNAVSKYI (NEPTUNE.UA)" w:date="2022-09-01T15:18:00Z" w:initials="KT(">
    <w:p w14:paraId="1D28AF65" w14:textId="77777777" w:rsidR="00400CA9" w:rsidRPr="00D46468" w:rsidRDefault="00400CA9" w:rsidP="00400CA9">
      <w:pPr>
        <w:pStyle w:val="a9"/>
        <w:rPr>
          <w:lang w:val="en-US"/>
        </w:rPr>
      </w:pPr>
      <w:r>
        <w:rPr>
          <w:rStyle w:val="ab"/>
        </w:rPr>
        <w:annotationRef/>
      </w:r>
      <w:r>
        <w:rPr>
          <w:rStyle w:val="ab"/>
        </w:rPr>
        <w:annotationRef/>
      </w:r>
      <w:r>
        <w:rPr>
          <w:lang w:val="en-US"/>
        </w:rPr>
        <w:t>200 USD was agreed by Add Agr. #11</w:t>
      </w:r>
    </w:p>
  </w:comment>
  <w:comment w:id="3317" w:author="Nataliya Tomaskovic" w:date="2022-08-19T19:43:00Z" w:initials="NT">
    <w:p w14:paraId="3CDD81F8" w14:textId="77777777" w:rsidR="00400CA9" w:rsidRPr="0042027B" w:rsidRDefault="00400CA9" w:rsidP="00400CA9">
      <w:pPr>
        <w:pStyle w:val="a9"/>
        <w:rPr>
          <w:lang w:val="en-US"/>
        </w:rPr>
      </w:pPr>
      <w:r>
        <w:rPr>
          <w:rStyle w:val="ab"/>
        </w:rPr>
        <w:annotationRef/>
      </w:r>
      <w:r>
        <w:rPr>
          <w:lang w:val="en-US"/>
        </w:rPr>
        <w:t>A copy?</w:t>
      </w:r>
    </w:p>
  </w:comment>
  <w:comment w:id="3321" w:author="Nataliya Tomaskovic" w:date="2022-08-18T22:01:00Z" w:initials="NT">
    <w:p w14:paraId="18CFDD7D" w14:textId="77777777" w:rsidR="00400CA9" w:rsidRPr="008059AB" w:rsidRDefault="00400CA9" w:rsidP="00400CA9">
      <w:pPr>
        <w:pStyle w:val="a9"/>
        <w:rPr>
          <w:lang w:val="en-US"/>
        </w:rPr>
      </w:pPr>
      <w:r>
        <w:rPr>
          <w:rStyle w:val="ab"/>
        </w:rPr>
        <w:annotationRef/>
      </w:r>
      <w:r>
        <w:rPr>
          <w:lang w:val="en-US"/>
        </w:rPr>
        <w:t>MVC never presented such cert of quantity.</w:t>
      </w:r>
    </w:p>
  </w:comment>
  <w:comment w:id="3350" w:author="KOSTIANTYN TARNAVSKYI (NEPTUNE.UA)" w:date="2022-09-01T15:22:00Z" w:initials="KT(">
    <w:p w14:paraId="7970C871" w14:textId="77777777" w:rsidR="00400CA9" w:rsidRPr="001A46E4" w:rsidRDefault="00400CA9" w:rsidP="00400CA9">
      <w:pPr>
        <w:pStyle w:val="a9"/>
        <w:rPr>
          <w:lang w:val="en-US"/>
        </w:rPr>
      </w:pPr>
      <w:r>
        <w:rPr>
          <w:rStyle w:val="ab"/>
        </w:rPr>
        <w:annotationRef/>
      </w:r>
      <w:r>
        <w:rPr>
          <w:lang w:val="en-US"/>
        </w:rPr>
        <w:t>Propose to change to 6h</w:t>
      </w:r>
    </w:p>
  </w:comment>
  <w:comment w:id="3425" w:author="KOSTIANTYN TARNAVSKYI (NEPTUNE.UA)" w:date="2022-09-01T15:25:00Z" w:initials="KT(">
    <w:p w14:paraId="76C6948D" w14:textId="77777777" w:rsidR="00400CA9" w:rsidRPr="006E198E" w:rsidRDefault="00400CA9" w:rsidP="00400CA9">
      <w:pPr>
        <w:pStyle w:val="a9"/>
        <w:rPr>
          <w:lang w:val="en-US"/>
        </w:rPr>
      </w:pPr>
      <w:r>
        <w:rPr>
          <w:rStyle w:val="ab"/>
        </w:rPr>
        <w:annotationRef/>
      </w:r>
      <w:r>
        <w:rPr>
          <w:lang w:val="en-US"/>
        </w:rPr>
        <w:t>Not agreed to delete</w:t>
      </w:r>
    </w:p>
  </w:comment>
  <w:comment w:id="3443" w:author="Viktoriya Elik" w:date="2022-08-25T18:01:00Z" w:initials="VE">
    <w:p w14:paraId="3B3DEF04" w14:textId="77777777" w:rsidR="00400CA9" w:rsidRPr="00CB3498" w:rsidRDefault="00400CA9" w:rsidP="00400CA9">
      <w:pPr>
        <w:pStyle w:val="a9"/>
        <w:rPr>
          <w:lang w:val="en-US"/>
        </w:rPr>
      </w:pPr>
      <w:r>
        <w:rPr>
          <w:rStyle w:val="ab"/>
        </w:rPr>
        <w:annotationRef/>
      </w:r>
      <w:r>
        <w:rPr>
          <w:lang w:val="en-US"/>
        </w:rPr>
        <w:t>This provision has been repeated several times above (e.g. 4.10, 6.1). Please either keep this general clause and clean up other clauses, or delete this one as excessive</w:t>
      </w:r>
    </w:p>
  </w:comment>
  <w:comment w:id="3458" w:author="Viktoriya Elik" w:date="2022-08-25T18:05:00Z" w:initials="VE">
    <w:p w14:paraId="520747CA" w14:textId="77777777" w:rsidR="00400CA9" w:rsidRPr="00287EF4" w:rsidRDefault="00400CA9" w:rsidP="00400CA9">
      <w:pPr>
        <w:pStyle w:val="a9"/>
        <w:rPr>
          <w:lang w:val="en-US"/>
        </w:rPr>
      </w:pPr>
      <w:r>
        <w:rPr>
          <w:rStyle w:val="ab"/>
        </w:rPr>
        <w:annotationRef/>
      </w:r>
      <w:r>
        <w:rPr>
          <w:lang w:val="en-US"/>
        </w:rPr>
        <w:t>Duplicates</w:t>
      </w:r>
      <w:r w:rsidRPr="00287EF4">
        <w:rPr>
          <w:lang w:val="en-US"/>
        </w:rPr>
        <w:t xml:space="preserve"> 4.17</w:t>
      </w:r>
    </w:p>
  </w:comment>
  <w:comment w:id="3459" w:author="SERHII SULIMA (NEPTUNE.UA)" w:date="2022-09-01T12:49:00Z" w:initials="SS(">
    <w:p w14:paraId="7C59FA54" w14:textId="77777777" w:rsidR="00400CA9" w:rsidRPr="0080331A" w:rsidRDefault="00400CA9" w:rsidP="00400CA9">
      <w:pPr>
        <w:pStyle w:val="a9"/>
        <w:rPr>
          <w:lang w:val="en-US"/>
        </w:rPr>
      </w:pPr>
      <w:r>
        <w:rPr>
          <w:rStyle w:val="ab"/>
        </w:rPr>
        <w:annotationRef/>
      </w:r>
      <w:r w:rsidRPr="0080331A">
        <w:rPr>
          <w:lang w:val="en-US"/>
        </w:rPr>
        <w:t>Agreed in prev contract cl.</w:t>
      </w:r>
      <w:r>
        <w:rPr>
          <w:lang w:val="en-US"/>
        </w:rPr>
        <w:t>6.12</w:t>
      </w:r>
    </w:p>
  </w:comment>
  <w:comment w:id="3473" w:author="KOSTIANTYN TARNAVSKYI (NEPTUNE.UA)" w:date="2022-09-01T15:26:00Z" w:initials="KT(">
    <w:p w14:paraId="22E56293" w14:textId="77777777" w:rsidR="00400CA9" w:rsidRPr="00E54E45" w:rsidRDefault="00400CA9" w:rsidP="00400CA9">
      <w:pPr>
        <w:pStyle w:val="a9"/>
        <w:rPr>
          <w:lang w:val="en-US"/>
        </w:rPr>
      </w:pPr>
      <w:r>
        <w:rPr>
          <w:rStyle w:val="ab"/>
        </w:rPr>
        <w:annotationRef/>
      </w:r>
      <w:r>
        <w:rPr>
          <w:lang w:val="en-US"/>
        </w:rPr>
        <w:t>Was agreed commercially last year</w:t>
      </w:r>
    </w:p>
  </w:comment>
  <w:comment w:id="3694" w:author="KOSTIANTYN TARNAVSKYI (NEPTUNE.UA)" w:date="2022-09-01T15:41:00Z" w:initials="KT(">
    <w:p w14:paraId="55037732" w14:textId="77777777" w:rsidR="00400CA9" w:rsidRPr="00A4266F" w:rsidRDefault="00400CA9" w:rsidP="00400CA9">
      <w:pPr>
        <w:pStyle w:val="a9"/>
        <w:rPr>
          <w:lang w:val="en-US"/>
        </w:rPr>
      </w:pPr>
      <w:r>
        <w:rPr>
          <w:rStyle w:val="ab"/>
        </w:rPr>
        <w:annotationRef/>
      </w:r>
      <w:r>
        <w:rPr>
          <w:lang w:val="en-US"/>
        </w:rPr>
        <w:t>Agreed by last year contract</w:t>
      </w:r>
    </w:p>
  </w:comment>
  <w:comment w:id="3716" w:author="Viktoriya Elik" w:date="2022-08-25T18:09:00Z" w:initials="VE">
    <w:p w14:paraId="0100922F" w14:textId="77777777" w:rsidR="00400CA9" w:rsidRPr="007D2109" w:rsidRDefault="00400CA9" w:rsidP="00400CA9">
      <w:pPr>
        <w:pStyle w:val="a9"/>
        <w:rPr>
          <w:lang w:val="en-US"/>
        </w:rPr>
      </w:pPr>
      <w:r>
        <w:rPr>
          <w:rStyle w:val="ab"/>
        </w:rPr>
        <w:annotationRef/>
      </w:r>
      <w:r>
        <w:rPr>
          <w:lang w:val="en-US"/>
        </w:rPr>
        <w:t>Please align/combine with clause 5.6</w:t>
      </w:r>
    </w:p>
  </w:comment>
  <w:comment w:id="3717" w:author="OLENA PASHKOVA (NEPTUNE.UA)" w:date="2022-10-26T10:10:00Z" w:initials="OP(">
    <w:p w14:paraId="6FCC5AC4" w14:textId="6F8EB32A" w:rsidR="003073F6" w:rsidRPr="00D911C4" w:rsidRDefault="003073F6">
      <w:pPr>
        <w:pStyle w:val="a9"/>
      </w:pPr>
      <w:r>
        <w:rPr>
          <w:rStyle w:val="ab"/>
        </w:rPr>
        <w:annotationRef/>
      </w:r>
      <w:r w:rsidR="00486C10">
        <w:t xml:space="preserve">Пропоную залишити здесь </w:t>
      </w:r>
      <w:r w:rsidR="0065458A">
        <w:t>–</w:t>
      </w:r>
      <w:r w:rsidR="00486C10">
        <w:t xml:space="preserve"> </w:t>
      </w:r>
      <w:r w:rsidR="0065458A">
        <w:t>п. 5.6. б</w:t>
      </w:r>
      <w:r w:rsidR="0065458A">
        <w:rPr>
          <w:lang w:val="uk-UA"/>
        </w:rPr>
        <w:t>і</w:t>
      </w:r>
      <w:r w:rsidR="0065458A">
        <w:t>льш про пакет докум</w:t>
      </w:r>
      <w:r w:rsidR="0065458A">
        <w:rPr>
          <w:lang w:val="uk-UA"/>
        </w:rPr>
        <w:t>ентів та інформацію перед відвантаженням</w:t>
      </w:r>
      <w:r w:rsidR="00D911C4">
        <w:t>здесь саме ж технычны вимоги</w:t>
      </w:r>
    </w:p>
  </w:comment>
  <w:comment w:id="3805" w:author="Viktoriya Elik" w:date="2022-08-25T18:12:00Z" w:initials="VE">
    <w:p w14:paraId="0DF4C076" w14:textId="77777777" w:rsidR="00400CA9" w:rsidRPr="00E352E4" w:rsidRDefault="00400CA9" w:rsidP="00400CA9">
      <w:pPr>
        <w:pStyle w:val="a9"/>
        <w:rPr>
          <w:lang w:val="en-US"/>
        </w:rPr>
      </w:pPr>
      <w:r>
        <w:rPr>
          <w:rStyle w:val="ab"/>
        </w:rPr>
        <w:annotationRef/>
      </w:r>
      <w:r>
        <w:rPr>
          <w:lang w:val="en-US"/>
        </w:rPr>
        <w:t>It doesn’t work that way. Discounts to be copied here in full scope</w:t>
      </w:r>
    </w:p>
  </w:comment>
  <w:comment w:id="3811" w:author="Viktoriya Elik" w:date="2022-08-25T18:14:00Z" w:initials="VE">
    <w:p w14:paraId="018828DE" w14:textId="77777777" w:rsidR="00400CA9" w:rsidRPr="00106288" w:rsidRDefault="00400CA9" w:rsidP="00400CA9">
      <w:pPr>
        <w:pStyle w:val="a9"/>
        <w:rPr>
          <w:lang w:val="en-US"/>
        </w:rPr>
      </w:pPr>
      <w:r>
        <w:rPr>
          <w:rStyle w:val="ab"/>
        </w:rPr>
        <w:annotationRef/>
      </w:r>
      <w:r>
        <w:rPr>
          <w:lang w:val="en-US"/>
        </w:rPr>
        <w:t>Is this quantity included into the volume for 2022/23 MY discounts?</w:t>
      </w:r>
    </w:p>
  </w:comment>
  <w:comment w:id="3837" w:author="Nataliya Tomaskovic" w:date="2022-08-18T22:45:00Z" w:initials="NT">
    <w:p w14:paraId="5F947BE4" w14:textId="77777777" w:rsidR="00400CA9" w:rsidRPr="00E5611F" w:rsidRDefault="00400CA9" w:rsidP="00400CA9">
      <w:pPr>
        <w:pStyle w:val="a9"/>
        <w:rPr>
          <w:lang w:val="en-US"/>
        </w:rPr>
      </w:pPr>
      <w:r>
        <w:rPr>
          <w:rStyle w:val="ab"/>
        </w:rPr>
        <w:annotationRef/>
      </w:r>
      <w:r>
        <w:rPr>
          <w:lang w:val="en-US"/>
        </w:rPr>
        <w:t>Somewhere it says per b/l and bunker scales, why 2 times?</w:t>
      </w:r>
    </w:p>
  </w:comment>
  <w:comment w:id="3838" w:author="Viktoriya Elik" w:date="2022-08-26T13:45:00Z" w:initials="VE">
    <w:p w14:paraId="5E61B49A" w14:textId="77777777" w:rsidR="00400CA9" w:rsidRPr="00F85B93" w:rsidRDefault="00400CA9" w:rsidP="00400CA9">
      <w:pPr>
        <w:pStyle w:val="a9"/>
        <w:rPr>
          <w:lang w:val="en-US"/>
        </w:rPr>
      </w:pPr>
      <w:r>
        <w:rPr>
          <w:rStyle w:val="ab"/>
        </w:rPr>
        <w:annotationRef/>
      </w:r>
      <w:r>
        <w:rPr>
          <w:lang w:val="en-US"/>
        </w:rPr>
        <w:t>To be moved to Quantity section</w:t>
      </w:r>
    </w:p>
  </w:comment>
  <w:comment w:id="3839" w:author="OLENA PASHKOVA (NEPTUNE.UA)" w:date="2022-10-26T11:15:00Z" w:initials="OP(">
    <w:p w14:paraId="4E4DB041" w14:textId="7A0F2569" w:rsidR="00D35BC4" w:rsidRPr="00D35BC4" w:rsidRDefault="00D35BC4">
      <w:pPr>
        <w:pStyle w:val="a9"/>
        <w:rPr>
          <w:lang w:val="uk-UA"/>
        </w:rPr>
      </w:pPr>
      <w:r>
        <w:rPr>
          <w:rStyle w:val="ab"/>
        </w:rPr>
        <w:annotationRef/>
      </w:r>
      <w:r>
        <w:t>Перенесено в розд</w:t>
      </w:r>
      <w:r>
        <w:rPr>
          <w:lang w:val="uk-UA"/>
        </w:rPr>
        <w:t xml:space="preserve">іл 6 </w:t>
      </w:r>
    </w:p>
  </w:comment>
  <w:comment w:id="3849" w:author="SERHII SULIMA (NEPTUNE.UA)" w:date="2022-09-28T16:29:00Z" w:initials="SS(">
    <w:p w14:paraId="655A72AD" w14:textId="77777777" w:rsidR="00400CA9" w:rsidRPr="00D35BC4" w:rsidRDefault="00400CA9" w:rsidP="00400CA9">
      <w:pPr>
        <w:pStyle w:val="a9"/>
      </w:pPr>
      <w:r>
        <w:rPr>
          <w:rStyle w:val="ab"/>
        </w:rPr>
        <w:annotationRef/>
      </w:r>
      <w:r>
        <w:rPr>
          <w:lang w:val="en-US"/>
        </w:rPr>
        <w:t>Add</w:t>
      </w:r>
      <w:r w:rsidRPr="00D35BC4">
        <w:t xml:space="preserve"> </w:t>
      </w:r>
      <w:r>
        <w:rPr>
          <w:lang w:val="en-US"/>
        </w:rPr>
        <w:t>Agr</w:t>
      </w:r>
      <w:r w:rsidRPr="00D35BC4">
        <w:t xml:space="preserve"> #17</w:t>
      </w:r>
    </w:p>
  </w:comment>
  <w:comment w:id="3876" w:author="KOSTIANTYN TARNAVSKYI (NEPTUNE.UA)" w:date="2022-09-01T15:45:00Z" w:initials="KT(">
    <w:p w14:paraId="59EE44EB" w14:textId="77777777" w:rsidR="00400CA9" w:rsidRPr="00B96E5C" w:rsidRDefault="00400CA9" w:rsidP="00400CA9">
      <w:pPr>
        <w:pStyle w:val="a9"/>
        <w:rPr>
          <w:lang w:val="en-US"/>
        </w:rPr>
      </w:pPr>
      <w:r>
        <w:rPr>
          <w:rStyle w:val="ab"/>
        </w:rPr>
        <w:annotationRef/>
      </w:r>
      <w:r>
        <w:rPr>
          <w:lang w:val="en-US"/>
        </w:rPr>
        <w:t>It was agreed by Add Agr #___</w:t>
      </w:r>
    </w:p>
  </w:comment>
  <w:comment w:id="3866" w:author="Viktoriya Elik" w:date="2022-08-26T13:45:00Z" w:initials="VE">
    <w:p w14:paraId="24D6BEB1" w14:textId="77777777" w:rsidR="00400CA9" w:rsidRPr="00F85B93" w:rsidRDefault="00400CA9" w:rsidP="00400CA9">
      <w:pPr>
        <w:pStyle w:val="a9"/>
        <w:rPr>
          <w:lang w:val="en-US"/>
        </w:rPr>
      </w:pPr>
      <w:r>
        <w:rPr>
          <w:rStyle w:val="ab"/>
        </w:rPr>
        <w:annotationRef/>
      </w:r>
      <w:r>
        <w:rPr>
          <w:lang w:val="en-US"/>
        </w:rPr>
        <w:t>To be moved to quality section</w:t>
      </w:r>
    </w:p>
  </w:comment>
  <w:comment w:id="3990" w:author="SERHII SULIMA (NEPTUNE.UA)" w:date="2022-09-01T13:03:00Z" w:initials="SS(">
    <w:p w14:paraId="5D5E658A" w14:textId="77777777" w:rsidR="00400CA9" w:rsidRPr="00AA6292" w:rsidRDefault="00400CA9" w:rsidP="00400CA9">
      <w:pPr>
        <w:pStyle w:val="a9"/>
        <w:rPr>
          <w:lang w:val="en-US"/>
        </w:rPr>
      </w:pPr>
      <w:r>
        <w:rPr>
          <w:rStyle w:val="ab"/>
        </w:rPr>
        <w:annotationRef/>
      </w:r>
      <w:r w:rsidRPr="00AA6292">
        <w:rPr>
          <w:lang w:val="en-US"/>
        </w:rPr>
        <w:t>Agreed in prev contract cl.</w:t>
      </w:r>
      <w:r>
        <w:rPr>
          <w:lang w:val="en-US"/>
        </w:rPr>
        <w:t>10.3</w:t>
      </w:r>
    </w:p>
  </w:comment>
  <w:comment w:id="3991" w:author="OLENA PASHKOVA (NEPTUNE.UA)" w:date="2022-10-26T11:30:00Z" w:initials="OP(">
    <w:p w14:paraId="7D41EF56" w14:textId="24DB894E" w:rsidR="00477D73" w:rsidRPr="00477D73" w:rsidRDefault="00477D73">
      <w:pPr>
        <w:pStyle w:val="a9"/>
        <w:rPr>
          <w:lang w:val="uk-UA"/>
        </w:rPr>
      </w:pPr>
      <w:r>
        <w:rPr>
          <w:rStyle w:val="ab"/>
        </w:rPr>
        <w:annotationRef/>
      </w:r>
      <w:r w:rsidR="00AA45B1">
        <w:rPr>
          <w:lang w:val="uk-UA"/>
        </w:rPr>
        <w:t>Термінал не може на себе взяти витрати по зберіганню</w:t>
      </w:r>
      <w:r w:rsidR="00670EB7">
        <w:rPr>
          <w:lang w:val="uk-UA"/>
        </w:rPr>
        <w:t xml:space="preserve"> – потрібно залишити цей пункт та зясувати підстави його видалення</w:t>
      </w:r>
    </w:p>
  </w:comment>
  <w:comment w:id="4036" w:author="KOSTIANTYN TARNAVSKYI (NEPTUNE.UA)" w:date="2022-09-01T15:48:00Z" w:initials="KT(">
    <w:p w14:paraId="096A45CA" w14:textId="77777777" w:rsidR="00400CA9" w:rsidRPr="001E6C20" w:rsidRDefault="00400CA9" w:rsidP="00400CA9">
      <w:pPr>
        <w:pStyle w:val="a9"/>
      </w:pPr>
      <w:r>
        <w:rPr>
          <w:rStyle w:val="ab"/>
        </w:rPr>
        <w:annotationRef/>
      </w:r>
      <w:r>
        <w:rPr>
          <w:lang w:val="en-US"/>
        </w:rPr>
        <w:t>Legal</w:t>
      </w:r>
    </w:p>
  </w:comment>
  <w:comment w:id="4120" w:author="SERHII SULIMA (NEPTUNE.UA)" w:date="2022-08-31T13:39:00Z" w:initials="SS(">
    <w:p w14:paraId="4D040404" w14:textId="77777777" w:rsidR="00400CA9" w:rsidRPr="00AF0FD9" w:rsidRDefault="00400CA9" w:rsidP="00400CA9">
      <w:pPr>
        <w:pStyle w:val="a9"/>
        <w:rPr>
          <w:lang w:val="uk-UA"/>
        </w:rPr>
      </w:pPr>
      <w:r>
        <w:rPr>
          <w:rStyle w:val="ab"/>
        </w:rPr>
        <w:annotationRef/>
      </w:r>
      <w:r>
        <w:rPr>
          <w:lang w:val="uk-UA"/>
        </w:rPr>
        <w:t>Повинна бути одна адреса, а не шукати по номінаціям</w:t>
      </w:r>
    </w:p>
  </w:comment>
  <w:comment w:id="4199" w:author="Viktoriya Elik" w:date="2022-08-26T12:02:00Z" w:initials="VE">
    <w:p w14:paraId="2E1AD8AF" w14:textId="77777777" w:rsidR="00400CA9" w:rsidRPr="003854AB" w:rsidRDefault="00400CA9" w:rsidP="00400CA9">
      <w:pPr>
        <w:pStyle w:val="a9"/>
        <w:rPr>
          <w:lang w:val="en-US"/>
        </w:rPr>
      </w:pPr>
      <w:r>
        <w:rPr>
          <w:rStyle w:val="ab"/>
        </w:rPr>
        <w:annotationRef/>
      </w:r>
      <w:r>
        <w:rPr>
          <w:lang w:val="en-US"/>
        </w:rPr>
        <w:t>To be moved to liability section</w:t>
      </w:r>
    </w:p>
  </w:comment>
  <w:comment w:id="4200" w:author="SERHII SULIMA (NEPTUNE.UA)" w:date="2022-09-01T13:06:00Z" w:initials="SS(">
    <w:p w14:paraId="56F77323" w14:textId="77777777" w:rsidR="00400CA9" w:rsidRPr="00A100D2" w:rsidRDefault="00400CA9" w:rsidP="00400CA9">
      <w:pPr>
        <w:pStyle w:val="a9"/>
        <w:rPr>
          <w:lang w:val="en-US"/>
        </w:rPr>
      </w:pPr>
      <w:r>
        <w:rPr>
          <w:rStyle w:val="ab"/>
        </w:rPr>
        <w:annotationRef/>
      </w:r>
      <w:r>
        <w:rPr>
          <w:lang w:val="en-US"/>
        </w:rPr>
        <w:t>Add agr #17</w:t>
      </w:r>
    </w:p>
  </w:comment>
  <w:comment w:id="4285" w:author="SERHII SULIMA (NEPTUNE.UA)" w:date="2022-09-01T13:07:00Z" w:initials="SS(">
    <w:p w14:paraId="6E08DD14" w14:textId="77777777" w:rsidR="00400CA9" w:rsidRPr="00A4042E" w:rsidRDefault="00400CA9" w:rsidP="00400CA9">
      <w:pPr>
        <w:pStyle w:val="a9"/>
        <w:rPr>
          <w:lang w:val="en-US"/>
        </w:rPr>
      </w:pPr>
      <w:r>
        <w:rPr>
          <w:rStyle w:val="ab"/>
        </w:rPr>
        <w:annotationRef/>
      </w:r>
      <w:r w:rsidRPr="00A4042E">
        <w:rPr>
          <w:lang w:val="en-US"/>
        </w:rPr>
        <w:t>Agreed in prev contract cl.</w:t>
      </w:r>
      <w:r>
        <w:rPr>
          <w:lang w:val="en-US"/>
        </w:rPr>
        <w:t>10.12</w:t>
      </w:r>
    </w:p>
  </w:comment>
  <w:comment w:id="4296" w:author="SERHII SULIMA (NEPTUNE.UA)" w:date="2022-09-01T13:07:00Z" w:initials="SS(">
    <w:p w14:paraId="65164086" w14:textId="77777777" w:rsidR="00400CA9" w:rsidRPr="00A4042E" w:rsidRDefault="00400CA9" w:rsidP="00400CA9">
      <w:pPr>
        <w:pStyle w:val="a9"/>
        <w:rPr>
          <w:lang w:val="en-US"/>
        </w:rPr>
      </w:pPr>
      <w:r>
        <w:rPr>
          <w:rStyle w:val="ab"/>
        </w:rPr>
        <w:annotationRef/>
      </w:r>
      <w:r w:rsidRPr="00A4042E">
        <w:rPr>
          <w:lang w:val="en-US"/>
        </w:rPr>
        <w:t>Agreed in prev contract cl</w:t>
      </w:r>
      <w:r>
        <w:rPr>
          <w:lang w:val="en-US"/>
        </w:rPr>
        <w:t>.10.13</w:t>
      </w:r>
    </w:p>
  </w:comment>
  <w:comment w:id="4315" w:author="KOSTIANTYN TARNAVSKYI (NEPTUNE.UA)" w:date="2022-09-01T15:50:00Z" w:initials="KT(">
    <w:p w14:paraId="21B6430D" w14:textId="77777777" w:rsidR="00400CA9" w:rsidRPr="00FD28EC" w:rsidRDefault="00400CA9" w:rsidP="00400CA9">
      <w:pPr>
        <w:pStyle w:val="a9"/>
        <w:rPr>
          <w:lang w:val="en-US"/>
        </w:rPr>
      </w:pPr>
      <w:r>
        <w:rPr>
          <w:rStyle w:val="ab"/>
        </w:rPr>
        <w:annotationRef/>
      </w:r>
      <w:r>
        <w:rPr>
          <w:lang w:val="en-US"/>
        </w:rPr>
        <w:t>Could we agree another wording to keep right to change rates?</w:t>
      </w:r>
    </w:p>
  </w:comment>
  <w:comment w:id="4418" w:author="KOSTIANTYN TARNAVSKYI (NEPTUNE.UA)" w:date="2022-09-01T15:58:00Z" w:initials="KT(">
    <w:p w14:paraId="41957911" w14:textId="77777777" w:rsidR="00400CA9" w:rsidRPr="002B2CCF" w:rsidRDefault="00400CA9" w:rsidP="00400CA9">
      <w:pPr>
        <w:pStyle w:val="a9"/>
        <w:rPr>
          <w:lang w:val="en-US"/>
        </w:rPr>
      </w:pPr>
      <w:r>
        <w:rPr>
          <w:rStyle w:val="ab"/>
        </w:rPr>
        <w:annotationRef/>
      </w:r>
      <w:r>
        <w:rPr>
          <w:lang w:val="en-US"/>
        </w:rPr>
        <w:t>We have option – laycan or line up. This is agreed by last year contract. Are you sure to choose laycan only?</w:t>
      </w:r>
    </w:p>
  </w:comment>
  <w:comment w:id="4473" w:author="Viktoriya Elik" w:date="2022-08-26T12:28:00Z" w:initials="VE">
    <w:p w14:paraId="58057BAB" w14:textId="77777777" w:rsidR="00400CA9" w:rsidRPr="00CA1A8C" w:rsidRDefault="00400CA9" w:rsidP="00400CA9">
      <w:pPr>
        <w:pStyle w:val="a9"/>
        <w:rPr>
          <w:lang w:val="en-US"/>
        </w:rPr>
      </w:pPr>
      <w:r>
        <w:rPr>
          <w:rStyle w:val="ab"/>
        </w:rPr>
        <w:annotationRef/>
      </w:r>
      <w:r>
        <w:rPr>
          <w:lang w:val="en-US"/>
        </w:rPr>
        <w:t>Clause 5.6 says 7 days. Please remove duplication and make clear deadlines</w:t>
      </w:r>
    </w:p>
  </w:comment>
  <w:comment w:id="4659" w:author="Viktoriya Elik" w:date="2022-08-26T13:39:00Z" w:initials="VE">
    <w:p w14:paraId="65664176" w14:textId="77777777" w:rsidR="00400CA9" w:rsidRPr="00442445" w:rsidRDefault="00400CA9" w:rsidP="00400CA9">
      <w:pPr>
        <w:pStyle w:val="a9"/>
        <w:rPr>
          <w:lang w:val="en-US"/>
        </w:rPr>
      </w:pPr>
      <w:r>
        <w:rPr>
          <w:rStyle w:val="ab"/>
        </w:rPr>
        <w:annotationRef/>
      </w:r>
      <w:r>
        <w:rPr>
          <w:lang w:val="en-US"/>
        </w:rPr>
        <w:t>Contradicts clause 11.3.8</w:t>
      </w:r>
    </w:p>
  </w:comment>
  <w:comment w:id="4660" w:author="KOSTIANTYN TARNAVSKYI (NEPTUNE.UA)" w:date="2022-09-01T16:01:00Z" w:initials="KT(">
    <w:p w14:paraId="1EEA2CC0" w14:textId="77777777" w:rsidR="00400CA9" w:rsidRPr="001D5905" w:rsidRDefault="00400CA9" w:rsidP="00400CA9">
      <w:pPr>
        <w:pStyle w:val="a9"/>
        <w:rPr>
          <w:lang w:val="en-US"/>
        </w:rPr>
      </w:pPr>
      <w:r>
        <w:rPr>
          <w:rStyle w:val="ab"/>
        </w:rPr>
        <w:annotationRef/>
      </w:r>
      <w:r>
        <w:rPr>
          <w:lang w:val="en-US"/>
        </w:rPr>
        <w:t>Cl. 11.3.8 – Contractor responsible for load rate. No any contradictions</w:t>
      </w:r>
    </w:p>
  </w:comment>
  <w:comment w:id="4832" w:author="SERHII SULIMA (NEPTUNE.UA)" w:date="2022-09-01T13:19:00Z" w:initials="SS(">
    <w:p w14:paraId="18C39646" w14:textId="77777777" w:rsidR="00400CA9" w:rsidRPr="00732C49" w:rsidRDefault="00400CA9" w:rsidP="00400CA9">
      <w:pPr>
        <w:pStyle w:val="a9"/>
        <w:rPr>
          <w:lang w:val="en-US"/>
        </w:rPr>
      </w:pPr>
      <w:r>
        <w:rPr>
          <w:rStyle w:val="ab"/>
        </w:rPr>
        <w:annotationRef/>
      </w:r>
      <w:r w:rsidRPr="00732C49">
        <w:rPr>
          <w:lang w:val="en-US"/>
        </w:rPr>
        <w:t>Agreed in prev contract cl.</w:t>
      </w:r>
      <w:r>
        <w:rPr>
          <w:lang w:val="en-US"/>
        </w:rPr>
        <w:t>11.5.2</w:t>
      </w:r>
    </w:p>
  </w:comment>
  <w:comment w:id="4956" w:author="Nataliya Tomaskovic" w:date="2022-08-19T11:07:00Z" w:initials="NT">
    <w:p w14:paraId="2268AAB6" w14:textId="77777777" w:rsidR="00400CA9" w:rsidRPr="003009D7" w:rsidRDefault="00400CA9" w:rsidP="00400CA9">
      <w:pPr>
        <w:pStyle w:val="a9"/>
        <w:rPr>
          <w:lang w:val="en-US"/>
        </w:rPr>
      </w:pPr>
      <w:r>
        <w:rPr>
          <w:rStyle w:val="ab"/>
        </w:rPr>
        <w:annotationRef/>
      </w:r>
      <w:r>
        <w:rPr>
          <w:lang w:val="en-US"/>
        </w:rPr>
        <w:t>How many 1 or 3?</w:t>
      </w:r>
    </w:p>
  </w:comment>
  <w:comment w:id="5077" w:author="SERHII SULIMA (NEPTUNE.UA)" w:date="2022-08-31T16:36:00Z" w:initials="SS(">
    <w:p w14:paraId="2469D333" w14:textId="77777777" w:rsidR="00400CA9" w:rsidRPr="00485BE7" w:rsidRDefault="00400CA9" w:rsidP="00400CA9">
      <w:pPr>
        <w:pStyle w:val="a9"/>
        <w:rPr>
          <w:lang w:val="uk-UA"/>
        </w:rPr>
      </w:pPr>
      <w:r>
        <w:rPr>
          <w:rStyle w:val="ab"/>
        </w:rPr>
        <w:annotationRef/>
      </w:r>
      <w:r>
        <w:rPr>
          <w:lang w:val="en-US"/>
        </w:rPr>
        <w:t>SOF</w:t>
      </w:r>
      <w:r w:rsidRPr="00287EF4">
        <w:rPr>
          <w:lang w:val="en-US"/>
        </w:rPr>
        <w:t xml:space="preserve"> </w:t>
      </w:r>
      <w:r>
        <w:rPr>
          <w:lang w:val="uk-UA"/>
        </w:rPr>
        <w:t>не є закінченням вантажних операцій</w:t>
      </w:r>
    </w:p>
  </w:comment>
  <w:comment w:id="5096" w:author="Viktoriya Elik" w:date="2022-08-26T12:37:00Z" w:initials="VE">
    <w:p w14:paraId="0AD7FF28" w14:textId="77777777" w:rsidR="00400CA9" w:rsidRPr="00822884" w:rsidRDefault="00400CA9" w:rsidP="00400CA9">
      <w:pPr>
        <w:pStyle w:val="a9"/>
        <w:rPr>
          <w:lang w:val="en-US"/>
        </w:rPr>
      </w:pPr>
      <w:r>
        <w:rPr>
          <w:rStyle w:val="ab"/>
        </w:rPr>
        <w:annotationRef/>
      </w:r>
      <w:r>
        <w:rPr>
          <w:lang w:val="en-US"/>
        </w:rPr>
        <w:t>Please “collect” all liability clauses in this section, for mutual benefit and better understanding</w:t>
      </w:r>
    </w:p>
  </w:comment>
  <w:comment w:id="5153" w:author="OLENA PASHKOVA (NEPTUNE.UA)" w:date="2022-10-26T08:53:00Z" w:initials="OP(">
    <w:p w14:paraId="5376F690" w14:textId="38C3BA00" w:rsidR="007A4F53" w:rsidRPr="00703E2C" w:rsidRDefault="007A4F53">
      <w:pPr>
        <w:pStyle w:val="a9"/>
        <w:rPr>
          <w:lang w:val="uk-UA"/>
        </w:rPr>
      </w:pPr>
      <w:r>
        <w:rPr>
          <w:rStyle w:val="ab"/>
        </w:rPr>
        <w:annotationRef/>
      </w:r>
      <w:r>
        <w:t>Норма 140000 не була погоджена сторо</w:t>
      </w:r>
      <w:r w:rsidR="00703E2C">
        <w:t xml:space="preserve">нами – </w:t>
      </w:r>
      <w:r w:rsidR="00703E2C">
        <w:rPr>
          <w:lang w:val="uk-UA"/>
        </w:rPr>
        <w:t>відповідно видалила відповідальність за це</w:t>
      </w:r>
    </w:p>
  </w:comment>
  <w:comment w:id="5150" w:author="KOSTIANTYN TARNAVSKYI (NEPTUNE.UA)" w:date="2022-09-01T16:04:00Z" w:initials="KT(">
    <w:p w14:paraId="3A710792" w14:textId="77777777" w:rsidR="00400CA9" w:rsidRPr="00857DB3" w:rsidRDefault="00400CA9" w:rsidP="00400CA9">
      <w:pPr>
        <w:pStyle w:val="a9"/>
        <w:rPr>
          <w:lang w:val="en-US"/>
        </w:rPr>
      </w:pPr>
      <w:r>
        <w:rPr>
          <w:rStyle w:val="ab"/>
        </w:rPr>
        <w:annotationRef/>
      </w:r>
      <w:r>
        <w:rPr>
          <w:lang w:val="en-US"/>
        </w:rPr>
        <w:t>If this is our obligation with some penalty, then where is your volume obligation and penalty?</w:t>
      </w:r>
    </w:p>
  </w:comment>
  <w:comment w:id="5322" w:author="KOSTIANTYN TARNAVSKYI (NEPTUNE.UA)" w:date="2022-09-01T16:07:00Z" w:initials="KT(">
    <w:p w14:paraId="1D3C2DFB" w14:textId="77777777" w:rsidR="00400CA9" w:rsidRPr="00A11177" w:rsidRDefault="00400CA9" w:rsidP="00400CA9">
      <w:pPr>
        <w:pStyle w:val="a9"/>
        <w:rPr>
          <w:lang w:val="en-US"/>
        </w:rPr>
      </w:pPr>
      <w:r>
        <w:rPr>
          <w:rStyle w:val="ab"/>
        </w:rPr>
        <w:annotationRef/>
      </w:r>
      <w:r>
        <w:rPr>
          <w:lang w:val="en-US"/>
        </w:rPr>
        <w:t>How to dermine it?</w:t>
      </w:r>
    </w:p>
  </w:comment>
  <w:comment w:id="5329" w:author="SERHII SULIMA (NEPTUNE.UA)" w:date="2022-09-02T11:10:00Z" w:initials="SS(">
    <w:p w14:paraId="28BCB20E" w14:textId="77777777" w:rsidR="00400CA9" w:rsidRPr="006A33B2" w:rsidRDefault="00400CA9" w:rsidP="00400CA9">
      <w:pPr>
        <w:pStyle w:val="a9"/>
        <w:rPr>
          <w:lang w:val="en-US"/>
        </w:rPr>
      </w:pPr>
      <w:r>
        <w:rPr>
          <w:rStyle w:val="ab"/>
        </w:rPr>
        <w:annotationRef/>
      </w:r>
      <w:r w:rsidRPr="006A33B2">
        <w:rPr>
          <w:lang w:val="en-US"/>
        </w:rPr>
        <w:t>Agreed in prev contract cl.12.5.</w:t>
      </w:r>
      <w:r>
        <w:rPr>
          <w:lang w:val="en-US"/>
        </w:rPr>
        <w:t>2</w:t>
      </w:r>
    </w:p>
  </w:comment>
  <w:comment w:id="5424" w:author="Viktoriya Elik" w:date="2022-08-26T13:37:00Z" w:initials="VE">
    <w:p w14:paraId="6A077B94" w14:textId="77777777" w:rsidR="00400CA9" w:rsidRPr="00BF33DF" w:rsidRDefault="00400CA9" w:rsidP="00400CA9">
      <w:pPr>
        <w:pStyle w:val="a9"/>
      </w:pPr>
      <w:r>
        <w:rPr>
          <w:rStyle w:val="ab"/>
        </w:rPr>
        <w:annotationRef/>
      </w:r>
      <w:r>
        <w:rPr>
          <w:lang w:val="en-US"/>
        </w:rPr>
        <w:t>Covered</w:t>
      </w:r>
      <w:r w:rsidRPr="00BF33DF">
        <w:t xml:space="preserve"> </w:t>
      </w:r>
      <w:r>
        <w:rPr>
          <w:lang w:val="en-US"/>
        </w:rPr>
        <w:t>by</w:t>
      </w:r>
      <w:r w:rsidRPr="00BF33DF">
        <w:t xml:space="preserve"> 9.8</w:t>
      </w:r>
    </w:p>
  </w:comment>
  <w:comment w:id="5426" w:author="OLENA PASHKOVA (NEPTUNE.UA)" w:date="2022-11-21T08:30:00Z" w:initials="OP(">
    <w:p w14:paraId="316B128C" w14:textId="3ABE39B4" w:rsidR="00E4427B" w:rsidRPr="00BF33DF" w:rsidRDefault="00E4427B">
      <w:pPr>
        <w:pStyle w:val="a9"/>
        <w:rPr>
          <w:lang w:val="uk-UA"/>
        </w:rPr>
      </w:pPr>
      <w:r>
        <w:rPr>
          <w:rStyle w:val="ab"/>
        </w:rPr>
        <w:annotationRef/>
      </w:r>
      <w:r w:rsidR="00BF33DF">
        <w:t>Перенесли пункти до в</w:t>
      </w:r>
      <w:r w:rsidR="00BF33DF">
        <w:rPr>
          <w:lang w:val="uk-UA"/>
        </w:rPr>
        <w:t>і</w:t>
      </w:r>
      <w:r w:rsidR="00BF33DF">
        <w:t>дпов</w:t>
      </w:r>
      <w:r w:rsidR="00BF33DF">
        <w:rPr>
          <w:lang w:val="uk-UA"/>
        </w:rPr>
        <w:t>і</w:t>
      </w:r>
      <w:r w:rsidR="00BF33DF">
        <w:t>дальност</w:t>
      </w:r>
      <w:r w:rsidR="00BF33DF">
        <w:rPr>
          <w:lang w:val="uk-UA"/>
        </w:rPr>
        <w:t>і</w:t>
      </w:r>
    </w:p>
  </w:comment>
  <w:comment w:id="5425" w:author="SERHII SULIMA (NEPTUNE.UA)" w:date="2022-09-02T11:12:00Z" w:initials="SS(">
    <w:p w14:paraId="3C1CDB52" w14:textId="77777777" w:rsidR="00400CA9" w:rsidRPr="0015512E" w:rsidRDefault="00400CA9" w:rsidP="00400CA9">
      <w:pPr>
        <w:pStyle w:val="a9"/>
        <w:rPr>
          <w:lang w:val="en-US"/>
        </w:rPr>
      </w:pPr>
      <w:r>
        <w:rPr>
          <w:rStyle w:val="ab"/>
        </w:rPr>
        <w:annotationRef/>
      </w:r>
      <w:r w:rsidRPr="0015512E">
        <w:rPr>
          <w:lang w:val="en-US"/>
        </w:rPr>
        <w:t>Agreed in prev contract cl.12.5.</w:t>
      </w:r>
      <w:r>
        <w:rPr>
          <w:lang w:val="en-US"/>
        </w:rPr>
        <w:t>4</w:t>
      </w:r>
    </w:p>
  </w:comment>
  <w:comment w:id="5441" w:author="SERHII SULIMA (NEPTUNE.UA)" w:date="2022-09-02T11:15:00Z" w:initials="SS(">
    <w:p w14:paraId="3A16AA9D" w14:textId="77777777" w:rsidR="00400CA9" w:rsidRPr="00A90A01" w:rsidRDefault="00400CA9" w:rsidP="00400CA9">
      <w:pPr>
        <w:pStyle w:val="a9"/>
        <w:rPr>
          <w:lang w:val="en-US"/>
        </w:rPr>
      </w:pPr>
      <w:r>
        <w:rPr>
          <w:rStyle w:val="ab"/>
        </w:rPr>
        <w:annotationRef/>
      </w:r>
      <w:r>
        <w:rPr>
          <w:lang w:val="en-US"/>
        </w:rPr>
        <w:t>Not f</w:t>
      </w:r>
      <w:r w:rsidRPr="00A90A01">
        <w:rPr>
          <w:lang w:val="en-US"/>
        </w:rPr>
        <w:t>greed in prev contract cl.12.5.</w:t>
      </w:r>
      <w:r>
        <w:rPr>
          <w:lang w:val="en-US"/>
        </w:rPr>
        <w:t>6</w:t>
      </w:r>
    </w:p>
  </w:comment>
  <w:comment w:id="5447" w:author="SERHII SULIMA (NEPTUNE.UA)" w:date="2022-09-02T11:16:00Z" w:initials="SS(">
    <w:p w14:paraId="129C0A00" w14:textId="77777777" w:rsidR="00400CA9" w:rsidRPr="007413FA" w:rsidRDefault="00400CA9" w:rsidP="00400CA9">
      <w:pPr>
        <w:pStyle w:val="a9"/>
        <w:rPr>
          <w:lang w:val="en-US"/>
        </w:rPr>
      </w:pPr>
      <w:r>
        <w:rPr>
          <w:rStyle w:val="ab"/>
        </w:rPr>
        <w:annotationRef/>
      </w:r>
      <w:r w:rsidRPr="007413FA">
        <w:rPr>
          <w:lang w:val="en-US"/>
        </w:rPr>
        <w:t>Agreed in prev contract cl.12.5.</w:t>
      </w:r>
      <w:r>
        <w:rPr>
          <w:lang w:val="en-US"/>
        </w:rPr>
        <w:t>6</w:t>
      </w:r>
    </w:p>
  </w:comment>
  <w:comment w:id="5505" w:author="SERHII SULIMA (NEPTUNE.UA)" w:date="2022-09-02T11:26:00Z" w:initials="SS(">
    <w:p w14:paraId="073867FD" w14:textId="77777777" w:rsidR="00400CA9" w:rsidRPr="009A0748" w:rsidRDefault="00400CA9" w:rsidP="00400CA9">
      <w:pPr>
        <w:pStyle w:val="a9"/>
        <w:rPr>
          <w:lang w:val="en-US"/>
        </w:rPr>
      </w:pPr>
      <w:r>
        <w:rPr>
          <w:rStyle w:val="ab"/>
        </w:rPr>
        <w:annotationRef/>
      </w:r>
      <w:r w:rsidRPr="009A0748">
        <w:rPr>
          <w:lang w:val="en-US"/>
        </w:rPr>
        <w:t>Agreed in prev contract cl.12.5.</w:t>
      </w:r>
      <w:r>
        <w:rPr>
          <w:lang w:val="en-US"/>
        </w:rPr>
        <w:t>5</w:t>
      </w:r>
    </w:p>
  </w:comment>
  <w:comment w:id="5775" w:author="Viktoriya Elik" w:date="2022-08-26T15:45:00Z" w:initials="VE">
    <w:p w14:paraId="60DB0294" w14:textId="77777777" w:rsidR="004322DC" w:rsidRPr="00D8146C" w:rsidRDefault="004322DC" w:rsidP="004322DC">
      <w:pPr>
        <w:pStyle w:val="a9"/>
        <w:rPr>
          <w:lang w:val="en-US"/>
        </w:rPr>
      </w:pPr>
      <w:r>
        <w:rPr>
          <w:rStyle w:val="ab"/>
        </w:rPr>
        <w:annotationRef/>
      </w:r>
      <w:r>
        <w:rPr>
          <w:lang w:val="en-US"/>
        </w:rPr>
        <w:t>Please consolidate all “rail penalties” in one place. They are scattered all over the contract amd the client can hardly grasp what they are liable for</w:t>
      </w:r>
    </w:p>
  </w:comment>
  <w:comment w:id="5940" w:author="OLENA PASHKOVA (NEPTUNE.UA)" w:date="2022-11-21T14:36:00Z" w:initials="OP(">
    <w:p w14:paraId="3B277538" w14:textId="305FF628" w:rsidR="00A66EB4" w:rsidRPr="00871806" w:rsidRDefault="00A66EB4">
      <w:pPr>
        <w:pStyle w:val="a9"/>
        <w:rPr>
          <w:lang w:val="uk-UA"/>
        </w:rPr>
      </w:pPr>
      <w:r>
        <w:rPr>
          <w:rStyle w:val="ab"/>
        </w:rPr>
        <w:annotationRef/>
      </w:r>
      <w:r w:rsidR="00871806">
        <w:rPr>
          <w:lang w:val="uk-UA"/>
        </w:rPr>
        <w:t>Який саме відсоток сплачується потрібно зазначити</w:t>
      </w:r>
    </w:p>
  </w:comment>
  <w:comment w:id="5983" w:author="SERHII SULIMA (NEPTUNE.UA)" w:date="2022-09-02T12:06:00Z" w:initials="SS(">
    <w:p w14:paraId="072DE764" w14:textId="77777777" w:rsidR="00400CA9" w:rsidRPr="00C16C16" w:rsidRDefault="00400CA9" w:rsidP="00400CA9">
      <w:pPr>
        <w:pStyle w:val="a9"/>
        <w:rPr>
          <w:lang w:val="en-US"/>
        </w:rPr>
      </w:pPr>
      <w:r>
        <w:rPr>
          <w:rStyle w:val="ab"/>
        </w:rPr>
        <w:annotationRef/>
      </w:r>
      <w:r w:rsidRPr="00C16C16">
        <w:rPr>
          <w:lang w:val="en-US"/>
        </w:rPr>
        <w:t>Agreed in prev contract cl.12.</w:t>
      </w:r>
      <w:r>
        <w:rPr>
          <w:lang w:val="en-US"/>
        </w:rPr>
        <w:t>7.3.</w:t>
      </w:r>
    </w:p>
  </w:comment>
  <w:comment w:id="6030" w:author="Nataliya Tomaskovic" w:date="2022-08-19T13:10:00Z" w:initials="NT">
    <w:p w14:paraId="07128E4B" w14:textId="77777777" w:rsidR="00400CA9" w:rsidRPr="00622809" w:rsidRDefault="00400CA9" w:rsidP="00400CA9">
      <w:pPr>
        <w:pStyle w:val="a9"/>
        <w:rPr>
          <w:lang w:val="en-US"/>
        </w:rPr>
      </w:pPr>
      <w:r>
        <w:rPr>
          <w:rStyle w:val="ab"/>
        </w:rPr>
        <w:annotationRef/>
      </w:r>
      <w:r>
        <w:rPr>
          <w:lang w:val="en-US"/>
        </w:rPr>
        <w:t xml:space="preserve">During matril law, it may have nothing to do with Customer. </w:t>
      </w:r>
    </w:p>
  </w:comment>
  <w:comment w:id="6061" w:author="Viktoriya Elik" w:date="2022-08-26T13:58:00Z" w:initials="VE">
    <w:p w14:paraId="357D1AE0" w14:textId="77777777" w:rsidR="00400CA9" w:rsidRPr="004F7DB7" w:rsidRDefault="00400CA9" w:rsidP="00400CA9">
      <w:pPr>
        <w:pStyle w:val="a9"/>
        <w:rPr>
          <w:lang w:val="en-US"/>
        </w:rPr>
      </w:pPr>
      <w:r>
        <w:rPr>
          <w:rStyle w:val="ab"/>
        </w:rPr>
        <w:annotationRef/>
      </w:r>
      <w:r>
        <w:rPr>
          <w:lang w:val="en-US"/>
        </w:rPr>
        <w:t>Please move to general liability clause. Only direct documented damages are to be indemnified, lost profit, loss of business, any other consequential damages are excluded</w:t>
      </w:r>
    </w:p>
  </w:comment>
  <w:comment w:id="6203" w:author="Viktoriya Elik" w:date="2022-08-26T15:22:00Z" w:initials="VE">
    <w:p w14:paraId="1B7CDFEA" w14:textId="77777777" w:rsidR="00400CA9" w:rsidRPr="00BE2BC5" w:rsidRDefault="00400CA9" w:rsidP="00400CA9">
      <w:pPr>
        <w:pStyle w:val="a9"/>
        <w:rPr>
          <w:lang w:val="en-US"/>
        </w:rPr>
      </w:pPr>
      <w:r>
        <w:rPr>
          <w:rStyle w:val="ab"/>
        </w:rPr>
        <w:annotationRef/>
      </w:r>
      <w:r>
        <w:rPr>
          <w:lang w:val="en-US"/>
        </w:rPr>
        <w:t>Non-enforceable, goods are commingled</w:t>
      </w:r>
    </w:p>
  </w:comment>
  <w:comment w:id="6204" w:author="SERHII SULIMA (NEPTUNE.UA)" w:date="2022-09-05T10:33:00Z" w:initials="SS(">
    <w:p w14:paraId="20A6D400" w14:textId="77777777" w:rsidR="00400CA9" w:rsidRPr="00D67381" w:rsidRDefault="00400CA9" w:rsidP="00400CA9">
      <w:pPr>
        <w:pStyle w:val="a9"/>
        <w:rPr>
          <w:lang w:val="en-US"/>
        </w:rPr>
      </w:pPr>
      <w:r>
        <w:rPr>
          <w:rStyle w:val="ab"/>
        </w:rPr>
        <w:annotationRef/>
      </w:r>
      <w:r w:rsidRPr="00D67381">
        <w:rPr>
          <w:lang w:val="en-US"/>
        </w:rPr>
        <w:t>Agreed in prev contract cl.12.7.</w:t>
      </w:r>
      <w:r>
        <w:rPr>
          <w:lang w:val="uk-UA"/>
        </w:rPr>
        <w:t>7</w:t>
      </w:r>
      <w:r w:rsidRPr="00D67381">
        <w:rPr>
          <w:lang w:val="en-US"/>
        </w:rPr>
        <w:t>.</w:t>
      </w:r>
    </w:p>
  </w:comment>
  <w:comment w:id="6237" w:author="SERHII SULIMA (NEPTUNE.UA)" w:date="2022-09-05T10:35:00Z" w:initials="SS(">
    <w:p w14:paraId="3B1FBC1F" w14:textId="77777777" w:rsidR="00400CA9" w:rsidRPr="0075247B" w:rsidRDefault="00400CA9" w:rsidP="00400CA9">
      <w:pPr>
        <w:pStyle w:val="a9"/>
        <w:rPr>
          <w:lang w:val="en-US"/>
        </w:rPr>
      </w:pPr>
      <w:r>
        <w:rPr>
          <w:rStyle w:val="ab"/>
        </w:rPr>
        <w:annotationRef/>
      </w:r>
      <w:r w:rsidRPr="0075247B">
        <w:rPr>
          <w:lang w:val="en-US"/>
        </w:rPr>
        <w:t>Agreed in prev contract cl.12.7.</w:t>
      </w:r>
      <w:r>
        <w:rPr>
          <w:lang w:val="uk-UA"/>
        </w:rPr>
        <w:t>7</w:t>
      </w:r>
      <w:r w:rsidRPr="0075247B">
        <w:rPr>
          <w:lang w:val="en-US"/>
        </w:rPr>
        <w:t>.</w:t>
      </w:r>
    </w:p>
  </w:comment>
  <w:comment w:id="6248" w:author="SERHII SULIMA (NEPTUNE.UA)" w:date="2022-09-05T10:36:00Z" w:initials="SS(">
    <w:p w14:paraId="4B80CCF9" w14:textId="77777777" w:rsidR="00400CA9" w:rsidRPr="00CA5D79" w:rsidRDefault="00400CA9" w:rsidP="00400CA9">
      <w:pPr>
        <w:pStyle w:val="a9"/>
        <w:rPr>
          <w:lang w:val="en-US"/>
        </w:rPr>
      </w:pPr>
      <w:r>
        <w:rPr>
          <w:rStyle w:val="ab"/>
        </w:rPr>
        <w:annotationRef/>
      </w:r>
      <w:r w:rsidRPr="00CA5D79">
        <w:rPr>
          <w:lang w:val="en-US"/>
        </w:rPr>
        <w:t>Agreed in prev contract cl.12.7.</w:t>
      </w:r>
      <w:r>
        <w:rPr>
          <w:lang w:val="uk-UA"/>
        </w:rPr>
        <w:t>7</w:t>
      </w:r>
      <w:r w:rsidRPr="00CA5D79">
        <w:rPr>
          <w:lang w:val="en-US"/>
        </w:rPr>
        <w:t>.</w:t>
      </w:r>
      <w:r>
        <w:rPr>
          <w:lang w:val="uk-UA"/>
        </w:rPr>
        <w:t xml:space="preserve"> – 3 </w:t>
      </w:r>
      <w:r>
        <w:rPr>
          <w:lang w:val="en-US"/>
        </w:rPr>
        <w:t>days</w:t>
      </w:r>
    </w:p>
  </w:comment>
  <w:comment w:id="6302" w:author="Viktoriya Elik" w:date="2022-08-26T15:42:00Z" w:initials="VE">
    <w:p w14:paraId="1C269D27" w14:textId="77777777" w:rsidR="00400CA9" w:rsidRPr="007761B9" w:rsidRDefault="00400CA9" w:rsidP="00400CA9">
      <w:pPr>
        <w:pStyle w:val="a9"/>
        <w:rPr>
          <w:lang w:val="en-US"/>
        </w:rPr>
      </w:pPr>
      <w:r>
        <w:rPr>
          <w:rStyle w:val="ab"/>
        </w:rPr>
        <w:annotationRef/>
      </w:r>
      <w:r>
        <w:rPr>
          <w:lang w:val="en-US"/>
        </w:rPr>
        <w:t>Does this penalty applies for only first 5 hours??</w:t>
      </w:r>
    </w:p>
  </w:comment>
  <w:comment w:id="6328" w:author="SERHII SULIMA (NEPTUNE.UA)" w:date="2022-09-05T10:44:00Z" w:initials="SS(">
    <w:p w14:paraId="756739F1" w14:textId="77777777" w:rsidR="00400CA9" w:rsidRPr="00B345E6" w:rsidRDefault="00400CA9" w:rsidP="00400CA9">
      <w:pPr>
        <w:pStyle w:val="a9"/>
        <w:rPr>
          <w:lang w:val="en-US"/>
        </w:rPr>
      </w:pPr>
      <w:r>
        <w:rPr>
          <w:rStyle w:val="ab"/>
        </w:rPr>
        <w:annotationRef/>
      </w:r>
      <w:r w:rsidRPr="00B345E6">
        <w:rPr>
          <w:lang w:val="en-US"/>
        </w:rPr>
        <w:t>Agreed in prev contract cl.12.7.</w:t>
      </w:r>
      <w:r>
        <w:rPr>
          <w:lang w:val="uk-UA"/>
        </w:rPr>
        <w:t>9</w:t>
      </w:r>
      <w:r w:rsidRPr="00B345E6">
        <w:rPr>
          <w:lang w:val="en-US"/>
        </w:rPr>
        <w:t>.</w:t>
      </w:r>
    </w:p>
  </w:comment>
  <w:comment w:id="6364" w:author="SERHII SULIMA (NEPTUNE.UA)" w:date="2022-09-05T10:46:00Z" w:initials="SS(">
    <w:p w14:paraId="1426BC0E" w14:textId="77777777" w:rsidR="00400CA9" w:rsidRPr="00507D21" w:rsidRDefault="00400CA9" w:rsidP="00400CA9">
      <w:pPr>
        <w:pStyle w:val="a9"/>
        <w:rPr>
          <w:lang w:val="uk-UA"/>
        </w:rPr>
      </w:pPr>
      <w:r>
        <w:rPr>
          <w:rStyle w:val="ab"/>
        </w:rPr>
        <w:annotationRef/>
      </w:r>
      <w:r w:rsidRPr="00D13257">
        <w:rPr>
          <w:lang w:val="en-US"/>
        </w:rPr>
        <w:t>Agreed in prev contract cl.12.</w:t>
      </w:r>
      <w:r>
        <w:rPr>
          <w:lang w:val="uk-UA"/>
        </w:rPr>
        <w:t>1.</w:t>
      </w:r>
    </w:p>
  </w:comment>
  <w:comment w:id="6434" w:author="SERHII SULIMA (NEPTUNE.UA)" w:date="2022-09-05T10:48:00Z" w:initials="SS(">
    <w:p w14:paraId="2D090EF9" w14:textId="77777777" w:rsidR="00400CA9" w:rsidRPr="00D112B9" w:rsidRDefault="00400CA9" w:rsidP="00400CA9">
      <w:pPr>
        <w:pStyle w:val="a9"/>
        <w:rPr>
          <w:lang w:val="uk-UA"/>
        </w:rPr>
      </w:pPr>
      <w:r>
        <w:rPr>
          <w:rStyle w:val="ab"/>
        </w:rPr>
        <w:annotationRef/>
      </w:r>
      <w:r w:rsidRPr="00D112B9">
        <w:rPr>
          <w:lang w:val="en-US"/>
        </w:rPr>
        <w:t>Agreed in prev contract cl.1</w:t>
      </w:r>
      <w:r>
        <w:rPr>
          <w:lang w:val="uk-UA"/>
        </w:rPr>
        <w:t>4.4.</w:t>
      </w:r>
    </w:p>
  </w:comment>
  <w:comment w:id="6450" w:author="SERHII SULIMA (NEPTUNE.UA)" w:date="2022-09-05T10:50:00Z" w:initials="SS(">
    <w:p w14:paraId="4F902E8A" w14:textId="77777777" w:rsidR="00400CA9" w:rsidRPr="009413E7" w:rsidRDefault="00400CA9" w:rsidP="00400CA9">
      <w:pPr>
        <w:pStyle w:val="a9"/>
        <w:rPr>
          <w:lang w:val="uk-UA"/>
        </w:rPr>
      </w:pPr>
      <w:r>
        <w:rPr>
          <w:rStyle w:val="ab"/>
        </w:rPr>
        <w:annotationRef/>
      </w:r>
      <w:r w:rsidRPr="009413E7">
        <w:rPr>
          <w:lang w:val="en-US"/>
        </w:rPr>
        <w:t>Agreed in prev contract cl.</w:t>
      </w:r>
      <w:r>
        <w:rPr>
          <w:lang w:val="uk-UA"/>
        </w:rPr>
        <w:t>14.6.</w:t>
      </w:r>
    </w:p>
  </w:comment>
  <w:comment w:id="6661" w:author="SERHII SULIMA (NEPTUNE.UA)" w:date="2022-09-05T10:53:00Z" w:initials="SS(">
    <w:p w14:paraId="695633EE" w14:textId="77777777" w:rsidR="00400CA9" w:rsidRPr="0020547D" w:rsidRDefault="00400CA9" w:rsidP="00400CA9">
      <w:pPr>
        <w:pStyle w:val="a9"/>
        <w:rPr>
          <w:lang w:val="uk-UA"/>
        </w:rPr>
      </w:pPr>
      <w:r>
        <w:rPr>
          <w:rStyle w:val="ab"/>
        </w:rPr>
        <w:annotationRef/>
      </w:r>
      <w:r w:rsidRPr="00021834">
        <w:rPr>
          <w:lang w:val="en-US"/>
        </w:rPr>
        <w:t>Agreed in prev contract cl.1</w:t>
      </w:r>
      <w:r>
        <w:rPr>
          <w:lang w:val="uk-UA"/>
        </w:rPr>
        <w:t>5.7.</w:t>
      </w:r>
    </w:p>
  </w:comment>
  <w:comment w:id="6942" w:author="OLENA PASHKOVA (NEPTUNE.UA)" w:date="2022-11-20T23:43:00Z" w:initials="OP(">
    <w:p w14:paraId="12A49493" w14:textId="48E3EC0F" w:rsidR="00522F4E" w:rsidRPr="00AF453B" w:rsidRDefault="00522F4E">
      <w:pPr>
        <w:pStyle w:val="a9"/>
        <w:rPr>
          <w:lang w:val="uk-UA"/>
        </w:rPr>
      </w:pPr>
      <w:r>
        <w:rPr>
          <w:rStyle w:val="ab"/>
        </w:rPr>
        <w:annotationRef/>
      </w:r>
      <w:r w:rsidR="00AF453B">
        <w:rPr>
          <w:lang w:val="uk-UA"/>
        </w:rPr>
        <w:t xml:space="preserve">Потрібно зрозуміти про які документи йдеться мова </w:t>
      </w:r>
      <w:r w:rsidR="001E3C74">
        <w:rPr>
          <w:lang w:val="uk-UA"/>
        </w:rPr>
        <w:t>щоб зрозуміти наскільки нам потрібна ця оговорка</w:t>
      </w:r>
    </w:p>
  </w:comment>
  <w:comment w:id="8039" w:author="Nataliya Tomaskovic" w:date="2022-08-18T19:52:00Z" w:initials="NT">
    <w:p w14:paraId="2B131C76" w14:textId="77777777" w:rsidR="00400CA9" w:rsidRPr="00076A59" w:rsidRDefault="00400CA9" w:rsidP="00400CA9">
      <w:pPr>
        <w:pStyle w:val="a9"/>
        <w:rPr>
          <w:lang w:val="en-US"/>
        </w:rPr>
      </w:pPr>
      <w:r>
        <w:rPr>
          <w:rStyle w:val="ab"/>
        </w:rPr>
        <w:annotationRef/>
      </w:r>
      <w:r>
        <w:rPr>
          <w:lang w:val="en-US"/>
        </w:rPr>
        <w:t>The grain has been accepted by MVC, why we agree it again on the vessel?</w:t>
      </w:r>
    </w:p>
  </w:comment>
  <w:comment w:id="8040" w:author="KOSTIANTYN TARNAVSKYI (NEPTUNE.UA)" w:date="2022-09-01T14:19:00Z" w:initials="KT(">
    <w:p w14:paraId="17379D08" w14:textId="77777777" w:rsidR="00400CA9" w:rsidRPr="00E27990" w:rsidRDefault="00400CA9" w:rsidP="00400CA9">
      <w:pPr>
        <w:pStyle w:val="a9"/>
        <w:rPr>
          <w:lang w:val="en-US"/>
        </w:rPr>
      </w:pPr>
      <w:r>
        <w:rPr>
          <w:rStyle w:val="ab"/>
        </w:rPr>
        <w:annotationRef/>
      </w:r>
      <w:r>
        <w:rPr>
          <w:lang w:val="en-US"/>
        </w:rPr>
        <w:t>Here is about qlty spex for future shipment</w:t>
      </w:r>
    </w:p>
  </w:comment>
  <w:comment w:id="8050" w:author="Nataliya Tomaskovic" w:date="2022-08-18T19:54:00Z" w:initials="NT">
    <w:p w14:paraId="4B8FFE4B" w14:textId="77777777" w:rsidR="00400CA9" w:rsidRPr="005D459F" w:rsidRDefault="00400CA9" w:rsidP="00400CA9">
      <w:pPr>
        <w:pStyle w:val="a9"/>
        <w:rPr>
          <w:lang w:val="en-US"/>
        </w:rPr>
      </w:pPr>
      <w:r>
        <w:rPr>
          <w:rStyle w:val="ab"/>
        </w:rPr>
        <w:annotationRef/>
      </w:r>
      <w:r>
        <w:rPr>
          <w:lang w:val="en-US"/>
        </w:rPr>
        <w:t>Why?</w:t>
      </w:r>
    </w:p>
  </w:comment>
  <w:comment w:id="8054" w:author="Nataliya Tomaskovic" w:date="2022-08-18T19:56:00Z" w:initials="NT">
    <w:p w14:paraId="6E1B5A89" w14:textId="77777777" w:rsidR="00400CA9" w:rsidRPr="004A68A5" w:rsidRDefault="00400CA9" w:rsidP="00400CA9">
      <w:pPr>
        <w:pStyle w:val="a9"/>
        <w:rPr>
          <w:lang w:val="en-US"/>
        </w:rPr>
      </w:pPr>
      <w:r>
        <w:rPr>
          <w:rStyle w:val="ab"/>
        </w:rPr>
        <w:annotationRef/>
      </w:r>
      <w:r>
        <w:rPr>
          <w:lang w:val="en-US"/>
        </w:rPr>
        <w:t>???</w:t>
      </w:r>
    </w:p>
  </w:comment>
  <w:comment w:id="8055" w:author="SERHII SULIMA (NEPTUNE.UA)" w:date="2022-09-01T12:31:00Z" w:initials="SS(">
    <w:p w14:paraId="2A6D2B10" w14:textId="77777777" w:rsidR="00400CA9" w:rsidRPr="003747CC" w:rsidRDefault="00400CA9" w:rsidP="00400CA9">
      <w:pPr>
        <w:pStyle w:val="a9"/>
        <w:rPr>
          <w:lang w:val="en-US"/>
        </w:rPr>
      </w:pPr>
      <w:r>
        <w:rPr>
          <w:rStyle w:val="ab"/>
        </w:rPr>
        <w:annotationRef/>
      </w:r>
      <w:r w:rsidRPr="003747CC">
        <w:rPr>
          <w:lang w:val="en-US"/>
        </w:rPr>
        <w:t>Agreed in prev contract cl.</w:t>
      </w:r>
      <w:r>
        <w:rPr>
          <w:lang w:val="en-US"/>
        </w:rPr>
        <w:t>5.6</w:t>
      </w:r>
    </w:p>
  </w:comment>
  <w:comment w:id="8057" w:author="Nataliya Tomaskovic" w:date="2022-08-18T19:56:00Z" w:initials="NT">
    <w:p w14:paraId="3919D0DE" w14:textId="77777777" w:rsidR="00400CA9" w:rsidRPr="00866565" w:rsidRDefault="00400CA9" w:rsidP="00400CA9">
      <w:pPr>
        <w:pStyle w:val="a9"/>
        <w:rPr>
          <w:lang w:val="en-US"/>
        </w:rPr>
      </w:pPr>
      <w:r>
        <w:rPr>
          <w:rStyle w:val="ab"/>
        </w:rPr>
        <w:annotationRef/>
      </w:r>
      <w:r>
        <w:rPr>
          <w:lang w:val="en-US"/>
        </w:rPr>
        <w:t>Example, please?</w:t>
      </w:r>
    </w:p>
  </w:comment>
  <w:comment w:id="8058" w:author="SERHII SULIMA (NEPTUNE.UA)" w:date="2022-09-01T12:31:00Z" w:initials="SS(">
    <w:p w14:paraId="2E6E9623" w14:textId="77777777" w:rsidR="00400CA9" w:rsidRPr="00351CBC" w:rsidRDefault="00400CA9" w:rsidP="00400CA9">
      <w:pPr>
        <w:pStyle w:val="a9"/>
        <w:rPr>
          <w:lang w:val="en-US"/>
        </w:rPr>
      </w:pPr>
      <w:r>
        <w:rPr>
          <w:rStyle w:val="ab"/>
        </w:rPr>
        <w:annotationRef/>
      </w:r>
      <w:r w:rsidRPr="00351CBC">
        <w:rPr>
          <w:lang w:val="en-US"/>
        </w:rPr>
        <w:t>Agreed in prev contract cl</w:t>
      </w:r>
      <w:r>
        <w:rPr>
          <w:lang w:val="en-US"/>
        </w:rPr>
        <w:t>.5.6.</w:t>
      </w:r>
    </w:p>
  </w:comment>
  <w:comment w:id="8085" w:author="Nataliya Tomaskovic" w:date="2022-08-18T20:05:00Z" w:initials="NT">
    <w:p w14:paraId="63828D1C" w14:textId="77777777" w:rsidR="00400CA9" w:rsidRPr="00A768B8" w:rsidRDefault="00400CA9" w:rsidP="00400CA9">
      <w:pPr>
        <w:pStyle w:val="a9"/>
        <w:rPr>
          <w:lang w:val="en-US"/>
        </w:rPr>
      </w:pPr>
      <w:r>
        <w:rPr>
          <w:rStyle w:val="ab"/>
        </w:rPr>
        <w:annotationRef/>
      </w:r>
      <w:r>
        <w:rPr>
          <w:lang w:val="en-US"/>
        </w:rPr>
        <w:t xml:space="preserve">It’s impossible. Terminal has a monthly plan to confirm. </w:t>
      </w:r>
    </w:p>
  </w:comment>
  <w:comment w:id="8086" w:author="KOSTIANTYN TARNAVSKYI (NEPTUNE.UA)" w:date="2022-09-01T14:26:00Z" w:initials="KT(">
    <w:p w14:paraId="226C678E" w14:textId="77777777" w:rsidR="00400CA9" w:rsidRPr="00E27990" w:rsidRDefault="00400CA9" w:rsidP="00400CA9">
      <w:pPr>
        <w:pStyle w:val="a9"/>
        <w:rPr>
          <w:lang w:val="en-US"/>
        </w:rPr>
      </w:pPr>
      <w:r>
        <w:rPr>
          <w:rStyle w:val="ab"/>
        </w:rPr>
        <w:annotationRef/>
      </w:r>
      <w:r>
        <w:rPr>
          <w:lang w:val="en-US"/>
        </w:rPr>
        <w:t>This is about qlty spex before shipment</w:t>
      </w:r>
    </w:p>
  </w:comment>
  <w:comment w:id="8114" w:author="Nataliya Tomaskovic" w:date="2022-08-18T20:07:00Z" w:initials="NT">
    <w:p w14:paraId="33CD7A25" w14:textId="77777777" w:rsidR="00400CA9" w:rsidRPr="00FC1C5C" w:rsidRDefault="00400CA9" w:rsidP="00400CA9">
      <w:pPr>
        <w:pStyle w:val="a9"/>
        <w:rPr>
          <w:lang w:val="en-US"/>
        </w:rPr>
      </w:pPr>
      <w:r>
        <w:rPr>
          <w:rStyle w:val="ab"/>
        </w:rPr>
        <w:annotationRef/>
      </w:r>
      <w:r>
        <w:rPr>
          <w:rStyle w:val="ab"/>
          <w:lang w:val="en-US"/>
        </w:rPr>
        <w:t>?</w:t>
      </w:r>
    </w:p>
  </w:comment>
  <w:comment w:id="8303" w:author="Nataliya Tomaskovic" w:date="2022-08-18T20:49:00Z" w:initials="NT">
    <w:p w14:paraId="6CD3A2D3" w14:textId="77777777" w:rsidR="00400CA9" w:rsidRPr="00A96927" w:rsidRDefault="00400CA9" w:rsidP="00400CA9">
      <w:pPr>
        <w:pStyle w:val="a9"/>
        <w:rPr>
          <w:lang w:val="en-US"/>
        </w:rPr>
      </w:pPr>
      <w:r>
        <w:rPr>
          <w:rStyle w:val="ab"/>
        </w:rPr>
        <w:annotationRef/>
      </w:r>
      <w:r>
        <w:rPr>
          <w:lang w:val="en-US"/>
        </w:rPr>
        <w:t>?</w:t>
      </w:r>
    </w:p>
  </w:comment>
  <w:comment w:id="8468" w:author="Nataliya Tomaskovic" w:date="2022-08-18T21:37:00Z" w:initials="NT">
    <w:p w14:paraId="0E1A5A23" w14:textId="5AED7912" w:rsidR="00400CA9" w:rsidRPr="00132418" w:rsidRDefault="00400CA9" w:rsidP="00400CA9">
      <w:pPr>
        <w:pStyle w:val="a9"/>
        <w:rPr>
          <w:lang w:val="en-US"/>
        </w:rPr>
      </w:pPr>
      <w:r>
        <w:rPr>
          <w:rStyle w:val="ab"/>
        </w:rPr>
        <w:annotationRef/>
      </w:r>
      <w:r>
        <w:rPr>
          <w:lang w:val="uk-UA"/>
        </w:rPr>
        <w:t>Домішок?</w:t>
      </w:r>
      <w:r w:rsidR="002517AE">
        <w:rPr>
          <w:lang w:val="uk-UA"/>
        </w:rPr>
        <w:t>ю</w:t>
      </w:r>
    </w:p>
  </w:comment>
  <w:comment w:id="8491" w:author="OLENA PASHKOVA (NEPTUNE.UA)" w:date="2022-11-21T02:48:00Z" w:initials="OP(">
    <w:p w14:paraId="2C4E0439" w14:textId="5ABA2B23" w:rsidR="00570EFE" w:rsidRPr="00570EFE" w:rsidRDefault="00570EFE">
      <w:pPr>
        <w:pStyle w:val="a9"/>
        <w:rPr>
          <w:lang w:val="uk-UA"/>
        </w:rPr>
      </w:pPr>
      <w:r>
        <w:rPr>
          <w:rStyle w:val="ab"/>
        </w:rPr>
        <w:annotationRef/>
      </w:r>
      <w:r>
        <w:rPr>
          <w:lang w:val="uk-UA"/>
        </w:rPr>
        <w:t xml:space="preserve">Якщо ми </w:t>
      </w:r>
      <w:r w:rsidR="00F05417">
        <w:rPr>
          <w:lang w:val="uk-UA"/>
        </w:rPr>
        <w:t>проводимо за Інструкцією то в англійському варіанті також потрібно її прописати – в нас превалююча англійська мова- або ж видалити й в українській версії</w:t>
      </w:r>
    </w:p>
  </w:comment>
  <w:comment w:id="8604" w:author="Nataliya Tomaskovic" w:date="2022-08-18T22:21:00Z" w:initials="NT">
    <w:p w14:paraId="2400B055" w14:textId="77777777" w:rsidR="00400CA9" w:rsidRPr="0007065A" w:rsidRDefault="00400CA9" w:rsidP="00400CA9">
      <w:pPr>
        <w:pStyle w:val="a9"/>
        <w:rPr>
          <w:lang w:val="en-US"/>
        </w:rPr>
      </w:pPr>
      <w:r>
        <w:rPr>
          <w:rStyle w:val="ab"/>
        </w:rPr>
        <w:annotationRef/>
      </w:r>
      <w:r>
        <w:rPr>
          <w:lang w:val="en-US"/>
        </w:rPr>
        <w:t>It has nothing to do with CISA.</w:t>
      </w:r>
    </w:p>
  </w:comment>
  <w:comment w:id="8947" w:author="SERHII SULIMA (NEPTUNE.UA)" w:date="2022-09-28T16:27:00Z" w:initials="SS(">
    <w:p w14:paraId="49796886" w14:textId="77777777" w:rsidR="00400CA9" w:rsidRPr="002923C8" w:rsidRDefault="00400CA9" w:rsidP="00400CA9">
      <w:pPr>
        <w:pStyle w:val="a9"/>
        <w:rPr>
          <w:lang w:val="en-US"/>
        </w:rPr>
      </w:pPr>
      <w:r>
        <w:rPr>
          <w:rStyle w:val="ab"/>
        </w:rPr>
        <w:annotationRef/>
      </w:r>
      <w:r>
        <w:rPr>
          <w:lang w:val="en-US"/>
        </w:rPr>
        <w:t>Add agr #17</w:t>
      </w:r>
    </w:p>
  </w:comment>
  <w:comment w:id="9460" w:author="Nataliya Tomaskovic" w:date="2022-08-19T10:55:00Z" w:initials="NT">
    <w:p w14:paraId="51ABA6A2" w14:textId="77777777" w:rsidR="00400CA9" w:rsidRPr="00E33941" w:rsidRDefault="00400CA9" w:rsidP="00400CA9">
      <w:pPr>
        <w:pStyle w:val="a9"/>
        <w:rPr>
          <w:lang w:val="en-US"/>
        </w:rPr>
      </w:pPr>
      <w:r>
        <w:rPr>
          <w:rStyle w:val="ab"/>
        </w:rPr>
        <w:annotationRef/>
      </w:r>
      <w:r>
        <w:rPr>
          <w:lang w:val="en-US"/>
        </w:rPr>
        <w:t>Above is the same.</w:t>
      </w:r>
    </w:p>
  </w:comment>
  <w:comment w:id="9474" w:author="Nataliya Tomaskovic" w:date="2022-08-19T11:04:00Z" w:initials="NT">
    <w:p w14:paraId="41247968" w14:textId="77777777" w:rsidR="00400CA9" w:rsidRPr="00DD7178" w:rsidRDefault="00400CA9" w:rsidP="00400CA9">
      <w:pPr>
        <w:pStyle w:val="a9"/>
        <w:rPr>
          <w:lang w:val="en-US"/>
        </w:rPr>
      </w:pPr>
      <w:r>
        <w:rPr>
          <w:rStyle w:val="ab"/>
        </w:rPr>
        <w:annotationRef/>
      </w:r>
      <w:r>
        <w:rPr>
          <w:lang w:val="en-US"/>
        </w:rPr>
        <w:t>Whose are these?</w:t>
      </w:r>
    </w:p>
  </w:comment>
  <w:comment w:id="9505" w:author="Nataliya Tomaskovic" w:date="2022-08-19T11:10:00Z" w:initials="NT">
    <w:p w14:paraId="2F525B7B" w14:textId="77777777" w:rsidR="00400CA9" w:rsidRPr="0091631C" w:rsidRDefault="00400CA9" w:rsidP="00400CA9">
      <w:pPr>
        <w:pStyle w:val="a9"/>
        <w:rPr>
          <w:lang w:val="en-US"/>
        </w:rPr>
      </w:pPr>
      <w:r>
        <w:rPr>
          <w:rStyle w:val="ab"/>
        </w:rPr>
        <w:annotationRef/>
      </w:r>
      <w:r>
        <w:rPr>
          <w:lang w:val="en-US"/>
        </w:rPr>
        <w:t>It is said above, why to repeat several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48DCB" w15:done="0"/>
  <w15:commentEx w15:paraId="0D137DF6" w15:done="0"/>
  <w15:commentEx w15:paraId="7FAB5989" w15:done="0"/>
  <w15:commentEx w15:paraId="6B96CDD6" w15:paraIdParent="7FAB5989" w15:done="0"/>
  <w15:commentEx w15:paraId="67A63368" w15:done="0"/>
  <w15:commentEx w15:paraId="53AFAE8A" w15:done="0"/>
  <w15:commentEx w15:paraId="15C7C013" w15:done="0"/>
  <w15:commentEx w15:paraId="2B204782" w15:done="0"/>
  <w15:commentEx w15:paraId="10641F52" w15:done="0"/>
  <w15:commentEx w15:paraId="6C123F23" w15:done="0"/>
  <w15:commentEx w15:paraId="130D2451" w15:done="0"/>
  <w15:commentEx w15:paraId="7A3701FA" w15:done="0"/>
  <w15:commentEx w15:paraId="2B53C9C2" w15:paraIdParent="7A3701FA" w15:done="0"/>
  <w15:commentEx w15:paraId="0F265037" w15:paraIdParent="7A3701FA" w15:done="0"/>
  <w15:commentEx w15:paraId="486FEDB8" w15:done="0"/>
  <w15:commentEx w15:paraId="08FF884F" w15:done="0"/>
  <w15:commentEx w15:paraId="4E1CF7B8" w15:paraIdParent="08FF884F" w15:done="0"/>
  <w15:commentEx w15:paraId="48583073" w15:done="0"/>
  <w15:commentEx w15:paraId="7A47871D" w15:paraIdParent="48583073" w15:done="0"/>
  <w15:commentEx w15:paraId="25174D7C" w15:done="0"/>
  <w15:commentEx w15:paraId="3055DBDE" w15:paraIdParent="25174D7C" w15:done="0"/>
  <w15:commentEx w15:paraId="0A0461E5" w15:done="0"/>
  <w15:commentEx w15:paraId="652C4B7B" w15:done="0"/>
  <w15:commentEx w15:paraId="6F589DD9" w15:done="0"/>
  <w15:commentEx w15:paraId="35AC8AD0" w15:done="0"/>
  <w15:commentEx w15:paraId="37562681" w15:done="0"/>
  <w15:commentEx w15:paraId="7F0FEDA3" w15:done="0"/>
  <w15:commentEx w15:paraId="211C910F" w15:done="0"/>
  <w15:commentEx w15:paraId="5FF5B641" w15:done="0"/>
  <w15:commentEx w15:paraId="705DB23A" w15:done="0"/>
  <w15:commentEx w15:paraId="5E16DFBA" w15:done="0"/>
  <w15:commentEx w15:paraId="2E91CE05" w15:done="0"/>
  <w15:commentEx w15:paraId="2A995B6D" w15:paraIdParent="2E91CE05" w15:done="0"/>
  <w15:commentEx w15:paraId="5855349F" w15:done="0"/>
  <w15:commentEx w15:paraId="57D0914D" w15:paraIdParent="5855349F" w15:done="0"/>
  <w15:commentEx w15:paraId="77631322" w15:done="0"/>
  <w15:commentEx w15:paraId="2EE1E93A" w15:paraIdParent="77631322" w15:done="0"/>
  <w15:commentEx w15:paraId="2BBD22E0" w15:done="0"/>
  <w15:commentEx w15:paraId="11EFA5D2" w15:done="0"/>
  <w15:commentEx w15:paraId="31B936D7" w15:paraIdParent="11EFA5D2" w15:done="0"/>
  <w15:commentEx w15:paraId="613DF32B" w15:done="0"/>
  <w15:commentEx w15:paraId="2979AFDF" w15:done="0"/>
  <w15:commentEx w15:paraId="3C5CC8B7" w15:done="0"/>
  <w15:commentEx w15:paraId="4E8CF1FE" w15:paraIdParent="3C5CC8B7" w15:done="0"/>
  <w15:commentEx w15:paraId="102C6B21" w15:done="0"/>
  <w15:commentEx w15:paraId="131679E7" w15:paraIdParent="102C6B21" w15:done="0"/>
  <w15:commentEx w15:paraId="604F4D23" w15:done="0"/>
  <w15:commentEx w15:paraId="5D4F16B9" w15:done="0"/>
  <w15:commentEx w15:paraId="3E279D56" w15:paraIdParent="5D4F16B9" w15:done="0"/>
  <w15:commentEx w15:paraId="10CBB5D3" w15:done="0"/>
  <w15:commentEx w15:paraId="720B215D" w15:paraIdParent="10CBB5D3" w15:done="0"/>
  <w15:commentEx w15:paraId="300BD217" w15:done="0"/>
  <w15:commentEx w15:paraId="50878602" w15:done="0"/>
  <w15:commentEx w15:paraId="7A2CE9C4" w15:done="0"/>
  <w15:commentEx w15:paraId="28110BC0" w15:done="0"/>
  <w15:commentEx w15:paraId="30FC8EDB" w15:done="0"/>
  <w15:commentEx w15:paraId="640133AF" w15:done="0"/>
  <w15:commentEx w15:paraId="1D28AF65" w15:done="0"/>
  <w15:commentEx w15:paraId="3CDD81F8" w15:done="0"/>
  <w15:commentEx w15:paraId="18CFDD7D" w15:done="0"/>
  <w15:commentEx w15:paraId="7970C871" w15:done="0"/>
  <w15:commentEx w15:paraId="76C6948D" w15:done="0"/>
  <w15:commentEx w15:paraId="3B3DEF04" w15:done="0"/>
  <w15:commentEx w15:paraId="520747CA" w15:done="0"/>
  <w15:commentEx w15:paraId="7C59FA54" w15:done="0"/>
  <w15:commentEx w15:paraId="22E56293" w15:done="0"/>
  <w15:commentEx w15:paraId="55037732" w15:done="0"/>
  <w15:commentEx w15:paraId="0100922F" w15:done="0"/>
  <w15:commentEx w15:paraId="6FCC5AC4" w15:paraIdParent="0100922F" w15:done="0"/>
  <w15:commentEx w15:paraId="0DF4C076" w15:done="0"/>
  <w15:commentEx w15:paraId="018828DE" w15:done="0"/>
  <w15:commentEx w15:paraId="5F947BE4" w15:done="0"/>
  <w15:commentEx w15:paraId="5E61B49A" w15:done="0"/>
  <w15:commentEx w15:paraId="4E4DB041" w15:paraIdParent="5E61B49A" w15:done="0"/>
  <w15:commentEx w15:paraId="655A72AD" w15:done="0"/>
  <w15:commentEx w15:paraId="59EE44EB" w15:done="0"/>
  <w15:commentEx w15:paraId="24D6BEB1" w15:done="0"/>
  <w15:commentEx w15:paraId="5D5E658A" w15:done="0"/>
  <w15:commentEx w15:paraId="7D41EF56" w15:done="0"/>
  <w15:commentEx w15:paraId="096A45CA" w15:done="0"/>
  <w15:commentEx w15:paraId="4D040404" w15:done="0"/>
  <w15:commentEx w15:paraId="2E1AD8AF" w15:done="0"/>
  <w15:commentEx w15:paraId="56F77323" w15:done="0"/>
  <w15:commentEx w15:paraId="6E08DD14" w15:done="0"/>
  <w15:commentEx w15:paraId="65164086" w15:done="0"/>
  <w15:commentEx w15:paraId="21B6430D" w15:done="0"/>
  <w15:commentEx w15:paraId="41957911" w15:done="0"/>
  <w15:commentEx w15:paraId="58057BAB" w15:done="0"/>
  <w15:commentEx w15:paraId="65664176" w15:done="0"/>
  <w15:commentEx w15:paraId="1EEA2CC0" w15:paraIdParent="65664176" w15:done="0"/>
  <w15:commentEx w15:paraId="18C39646" w15:done="0"/>
  <w15:commentEx w15:paraId="2268AAB6" w15:done="0"/>
  <w15:commentEx w15:paraId="2469D333" w15:done="0"/>
  <w15:commentEx w15:paraId="0AD7FF28" w15:done="0"/>
  <w15:commentEx w15:paraId="5376F690" w15:done="0"/>
  <w15:commentEx w15:paraId="3A710792" w15:done="0"/>
  <w15:commentEx w15:paraId="1D3C2DFB" w15:done="0"/>
  <w15:commentEx w15:paraId="28BCB20E" w15:done="0"/>
  <w15:commentEx w15:paraId="6A077B94" w15:done="0"/>
  <w15:commentEx w15:paraId="316B128C" w15:paraIdParent="6A077B94" w15:done="0"/>
  <w15:commentEx w15:paraId="3C1CDB52" w15:done="0"/>
  <w15:commentEx w15:paraId="3A16AA9D" w15:done="0"/>
  <w15:commentEx w15:paraId="129C0A00" w15:done="0"/>
  <w15:commentEx w15:paraId="073867FD" w15:done="0"/>
  <w15:commentEx w15:paraId="60DB0294" w15:done="0"/>
  <w15:commentEx w15:paraId="3B277538" w15:done="0"/>
  <w15:commentEx w15:paraId="072DE764" w15:done="0"/>
  <w15:commentEx w15:paraId="07128E4B" w15:done="0"/>
  <w15:commentEx w15:paraId="357D1AE0" w15:done="0"/>
  <w15:commentEx w15:paraId="1B7CDFEA" w15:done="0"/>
  <w15:commentEx w15:paraId="20A6D400" w15:paraIdParent="1B7CDFEA" w15:done="0"/>
  <w15:commentEx w15:paraId="3B1FBC1F" w15:done="0"/>
  <w15:commentEx w15:paraId="4B80CCF9" w15:done="0"/>
  <w15:commentEx w15:paraId="1C269D27" w15:done="0"/>
  <w15:commentEx w15:paraId="756739F1" w15:done="0"/>
  <w15:commentEx w15:paraId="1426BC0E" w15:done="0"/>
  <w15:commentEx w15:paraId="2D090EF9" w15:done="0"/>
  <w15:commentEx w15:paraId="4F902E8A" w15:done="0"/>
  <w15:commentEx w15:paraId="695633EE" w15:done="0"/>
  <w15:commentEx w15:paraId="12A49493" w15:done="0"/>
  <w15:commentEx w15:paraId="2B131C76" w15:done="0"/>
  <w15:commentEx w15:paraId="17379D08" w15:paraIdParent="2B131C76" w15:done="0"/>
  <w15:commentEx w15:paraId="4B8FFE4B" w15:done="0"/>
  <w15:commentEx w15:paraId="6E1B5A89" w15:done="0"/>
  <w15:commentEx w15:paraId="2A6D2B10" w15:paraIdParent="6E1B5A89" w15:done="0"/>
  <w15:commentEx w15:paraId="3919D0DE" w15:done="0"/>
  <w15:commentEx w15:paraId="2E6E9623" w15:paraIdParent="3919D0DE" w15:done="0"/>
  <w15:commentEx w15:paraId="63828D1C" w15:done="0"/>
  <w15:commentEx w15:paraId="226C678E" w15:paraIdParent="63828D1C" w15:done="0"/>
  <w15:commentEx w15:paraId="33CD7A25" w15:done="0"/>
  <w15:commentEx w15:paraId="6CD3A2D3" w15:done="0"/>
  <w15:commentEx w15:paraId="0E1A5A23" w15:done="0"/>
  <w15:commentEx w15:paraId="2C4E0439" w15:done="0"/>
  <w15:commentEx w15:paraId="2400B055" w15:done="0"/>
  <w15:commentEx w15:paraId="49796886" w15:done="0"/>
  <w15:commentEx w15:paraId="51ABA6A2" w15:done="0"/>
  <w15:commentEx w15:paraId="41247968" w15:done="0"/>
  <w15:commentEx w15:paraId="2F525B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FC61" w16cex:dateUtc="2022-10-25T21:22:00Z"/>
  <w16cex:commentExtensible w16cex:durableId="26BB170B" w16cex:dateUtc="2022-09-01T08:33:00Z"/>
  <w16cex:commentExtensible w16cex:durableId="26A8F80A" w16cex:dateUtc="2022-08-18T14:40:00Z"/>
  <w16cex:commentExtensible w16cex:durableId="26BB34D4" w16cex:dateUtc="2022-09-01T10:40:00Z"/>
  <w16cex:commentExtensible w16cex:durableId="26B88F2D" w16cex:dateUtc="2022-08-30T10:29:00Z"/>
  <w16cex:commentExtensible w16cex:durableId="26B614CD" w16cex:dateUtc="2022-08-28T13:22:00Z"/>
  <w16cex:commentExtensible w16cex:durableId="26B0D666" w16cex:dateUtc="2022-08-24T13:55:00Z"/>
  <w16cex:commentExtensible w16cex:durableId="26B0D5F7" w16cex:dateUtc="2022-08-24T13:53:00Z"/>
  <w16cex:commentExtensible w16cex:durableId="26BB1B8E" w16cex:dateUtc="2022-09-01T08:52:00Z"/>
  <w16cex:commentExtensible w16cex:durableId="26B0D88E" w16cex:dateUtc="2022-08-24T14:04:00Z"/>
  <w16cex:commentExtensible w16cex:durableId="26B61582" w16cex:dateUtc="2022-08-28T13:25:00Z"/>
  <w16cex:commentExtensible w16cex:durableId="26B61694" w16cex:dateUtc="2022-08-28T13:30:00Z"/>
  <w16cex:commentExtensible w16cex:durableId="26BB1C96" w16cex:dateUtc="2022-09-01T08:57:00Z"/>
  <w16cex:commentExtensible w16cex:durableId="27032398" w16cex:dateUtc="2022-10-26T00:10:00Z"/>
  <w16cex:commentExtensible w16cex:durableId="26BB3A49" w16cex:dateUtc="2022-09-01T11:03:00Z"/>
  <w16cex:commentExtensible w16cex:durableId="26B0E4A8" w16cex:dateUtc="2022-08-24T14:55:00Z"/>
  <w16cex:commentExtensible w16cex:durableId="26BB3A75" w16cex:dateUtc="2022-09-01T11:04:00Z"/>
  <w16cex:commentExtensible w16cex:durableId="26A90DA4" w16cex:dateUtc="2022-08-18T16:12:00Z"/>
  <w16cex:commentExtensible w16cex:durableId="26B0E5FB" w16cex:dateUtc="2022-08-24T15:01:00Z"/>
  <w16cex:commentExtensible w16cex:durableId="26A90EC6" w16cex:dateUtc="2022-08-18T16:17:00Z"/>
  <w16cex:commentExtensible w16cex:durableId="27032A44" w16cex:dateUtc="2022-10-26T00:38:00Z"/>
  <w16cex:commentExtensible w16cex:durableId="26BB22AF" w16cex:dateUtc="2022-09-01T09:23:00Z"/>
  <w16cex:commentExtensible w16cex:durableId="26BB2323" w16cex:dateUtc="2022-09-01T09:25:00Z"/>
  <w16cex:commentExtensible w16cex:durableId="26BB2381" w16cex:dateUtc="2022-09-01T09:26:00Z"/>
  <w16cex:commentExtensible w16cex:durableId="26BB3D7E" w16cex:dateUtc="2022-09-01T11:17:00Z"/>
  <w16cex:commentExtensible w16cex:durableId="26BB24D0" w16cex:dateUtc="2022-09-01T09:32:00Z"/>
  <w16cex:commentExtensible w16cex:durableId="26B8ABCA" w16cex:dateUtc="2022-08-30T12:31:00Z"/>
  <w16cex:commentExtensible w16cex:durableId="26B1CDCA" w16cex:dateUtc="2022-08-25T07:30:00Z"/>
  <w16cex:commentExtensible w16cex:durableId="26BB3F49" w16cex:dateUtc="2022-09-01T11:25:00Z"/>
  <w16cex:commentExtensible w16cex:durableId="26A91AB2" w16cex:dateUtc="2022-08-18T17:08:00Z"/>
  <w16cex:commentExtensible w16cex:durableId="26A91CD1" w16cex:dateUtc="2022-08-18T17:17:00Z"/>
  <w16cex:commentExtensible w16cex:durableId="26B1CD4D" w16cex:dateUtc="2022-08-25T07:28:00Z"/>
  <w16cex:commentExtensible w16cex:durableId="26BB4276" w16cex:dateUtc="2022-09-01T11:38:00Z"/>
  <w16cex:commentExtensible w16cex:durableId="26B1CE87" w16cex:dateUtc="2022-08-25T07:33:00Z"/>
  <w16cex:commentExtensible w16cex:durableId="26BB43F8" w16cex:dateUtc="2022-09-01T11:45:00Z"/>
  <w16cex:commentExtensible w16cex:durableId="26A921C9" w16cex:dateUtc="2022-08-18T17:38:00Z"/>
  <w16cex:commentExtensible w16cex:durableId="26BB449D" w16cex:dateUtc="2022-09-01T11:47:00Z"/>
  <w16cex:commentExtensible w16cex:durableId="26BB45C0" w16cex:dateUtc="2022-09-01T11:52:00Z"/>
  <w16cex:commentExtensible w16cex:durableId="26B1CFB6" w16cex:dateUtc="2022-08-25T07:38:00Z"/>
  <w16cex:commentExtensible w16cex:durableId="26BB465A" w16cex:dateUtc="2022-09-01T11:55:00Z"/>
  <w16cex:commentExtensible w16cex:durableId="272562F8" w16cex:dateUtc="2022-11-21T00:37:00Z"/>
  <w16cex:commentExtensible w16cex:durableId="26BB46F2" w16cex:dateUtc="2022-09-01T11:57:00Z"/>
  <w16cex:commentExtensible w16cex:durableId="26B1D147" w16cex:dateUtc="2022-08-25T07:45:00Z"/>
  <w16cex:commentExtensible w16cex:durableId="26BB4759" w16cex:dateUtc="2022-09-01T11:59:00Z"/>
  <w16cex:commentExtensible w16cex:durableId="26A92652" w16cex:dateUtc="2022-08-18T17:57:00Z"/>
  <w16cex:commentExtensible w16cex:durableId="26BB4744" w16cex:dateUtc="2022-09-01T11:59:00Z"/>
  <w16cex:commentExtensible w16cex:durableId="26A92649" w16cex:dateUtc="2022-08-18T17:57:00Z"/>
  <w16cex:commentExtensible w16cex:durableId="26AA60B5" w16cex:dateUtc="2022-08-19T16:19:00Z"/>
  <w16cex:commentExtensible w16cex:durableId="26BB47CE" w16cex:dateUtc="2022-09-01T12:01:00Z"/>
  <w16cex:commentExtensible w16cex:durableId="26B1E433" w16cex:dateUtc="2022-08-25T09:06:00Z"/>
  <w16cex:commentExtensible w16cex:durableId="26BB489C" w16cex:dateUtc="2022-09-01T12:05:00Z"/>
  <w16cex:commentExtensible w16cex:durableId="26A92AC5" w16cex:dateUtc="2022-08-18T18:16:00Z"/>
  <w16cex:commentExtensible w16cex:durableId="26BB2828" w16cex:dateUtc="2022-09-01T09:46:00Z"/>
  <w16cex:commentExtensible w16cex:durableId="26A93150" w16cex:dateUtc="2022-08-18T18:44:00Z"/>
  <w16cex:commentExtensible w16cex:durableId="26B2187D" w16cex:dateUtc="2022-08-25T12:49:00Z"/>
  <w16cex:commentExtensible w16cex:durableId="26BB4B8A" w16cex:dateUtc="2022-09-01T12:17:00Z"/>
  <w16cex:commentExtensible w16cex:durableId="26B218A1" w16cex:dateUtc="2022-08-25T12:49:00Z"/>
  <w16cex:commentExtensible w16cex:durableId="26BB4BAE" w16cex:dateUtc="2022-09-01T12:18:00Z"/>
  <w16cex:commentExtensible w16cex:durableId="26AA664A" w16cex:dateUtc="2022-08-19T16:43:00Z"/>
  <w16cex:commentExtensible w16cex:durableId="26A9352E" w16cex:dateUtc="2022-08-18T19:01:00Z"/>
  <w16cex:commentExtensible w16cex:durableId="26BB4C9C" w16cex:dateUtc="2022-09-01T12:22:00Z"/>
  <w16cex:commentExtensible w16cex:durableId="26BB4D5C" w16cex:dateUtc="2022-09-01T12:25:00Z"/>
  <w16cex:commentExtensible w16cex:durableId="26B23774" w16cex:dateUtc="2022-08-25T15:01:00Z"/>
  <w16cex:commentExtensible w16cex:durableId="26B2386D" w16cex:dateUtc="2022-08-25T15:05:00Z"/>
  <w16cex:commentExtensible w16cex:durableId="26BB28EE" w16cex:dateUtc="2022-09-01T09:49:00Z"/>
  <w16cex:commentExtensible w16cex:durableId="26BB4DB3" w16cex:dateUtc="2022-09-01T12:26:00Z"/>
  <w16cex:commentExtensible w16cex:durableId="26BB5144" w16cex:dateUtc="2022-09-01T12:41:00Z"/>
  <w16cex:commentExtensible w16cex:durableId="26B2395F" w16cex:dateUtc="2022-08-25T15:09:00Z"/>
  <w16cex:commentExtensible w16cex:durableId="2703860B" w16cex:dateUtc="2022-10-26T07:10:00Z"/>
  <w16cex:commentExtensible w16cex:durableId="26B23A16" w16cex:dateUtc="2022-08-25T15:12:00Z"/>
  <w16cex:commentExtensible w16cex:durableId="26B23A7B" w16cex:dateUtc="2022-08-25T15:14:00Z"/>
  <w16cex:commentExtensible w16cex:durableId="26A93F74" w16cex:dateUtc="2022-08-18T19:45:00Z"/>
  <w16cex:commentExtensible w16cex:durableId="26B34CE0" w16cex:dateUtc="2022-08-26T10:45:00Z"/>
  <w16cex:commentExtensible w16cex:durableId="2703953E" w16cex:dateUtc="2022-10-26T08:15:00Z"/>
  <w16cex:commentExtensible w16cex:durableId="26DEF4E1" w16cex:dateUtc="2022-09-28T13:29:00Z"/>
  <w16cex:commentExtensible w16cex:durableId="26BB5231" w16cex:dateUtc="2022-09-01T12:45:00Z"/>
  <w16cex:commentExtensible w16cex:durableId="26B34CF6" w16cex:dateUtc="2022-08-26T10:45:00Z"/>
  <w16cex:commentExtensible w16cex:durableId="26BB2C0F" w16cex:dateUtc="2022-09-01T10:03:00Z"/>
  <w16cex:commentExtensible w16cex:durableId="270398DF" w16cex:dateUtc="2022-10-26T08:30:00Z"/>
  <w16cex:commentExtensible w16cex:durableId="26BB52B5" w16cex:dateUtc="2022-09-01T12:48:00Z"/>
  <w16cex:commentExtensible w16cex:durableId="26B9E2FC" w16cex:dateUtc="2022-08-31T10:39:00Z"/>
  <w16cex:commentExtensible w16cex:durableId="26B334ED" w16cex:dateUtc="2022-08-26T09:02:00Z"/>
  <w16cex:commentExtensible w16cex:durableId="26BB2CBD" w16cex:dateUtc="2022-09-01T10:06:00Z"/>
  <w16cex:commentExtensible w16cex:durableId="26BB2D04" w16cex:dateUtc="2022-09-01T10:07:00Z"/>
  <w16cex:commentExtensible w16cex:durableId="26BB2D2C" w16cex:dateUtc="2022-09-01T10:07:00Z"/>
  <w16cex:commentExtensible w16cex:durableId="26BB5342" w16cex:dateUtc="2022-09-01T12:50:00Z"/>
  <w16cex:commentExtensible w16cex:durableId="26BB552C" w16cex:dateUtc="2022-09-01T12:58:00Z"/>
  <w16cex:commentExtensible w16cex:durableId="26B33AF2" w16cex:dateUtc="2022-08-26T09:28:00Z"/>
  <w16cex:commentExtensible w16cex:durableId="26B34B85" w16cex:dateUtc="2022-08-26T10:39:00Z"/>
  <w16cex:commentExtensible w16cex:durableId="26BB55BC" w16cex:dateUtc="2022-09-01T13:01:00Z"/>
  <w16cex:commentExtensible w16cex:durableId="26BB2FD0" w16cex:dateUtc="2022-09-01T10:19:00Z"/>
  <w16cex:commentExtensible w16cex:durableId="26A9ED84" w16cex:dateUtc="2022-08-19T08:07:00Z"/>
  <w16cex:commentExtensible w16cex:durableId="26BA0C76" w16cex:dateUtc="2022-08-31T13:36:00Z"/>
  <w16cex:commentExtensible w16cex:durableId="26B33D08" w16cex:dateUtc="2022-08-26T09:37:00Z"/>
  <w16cex:commentExtensible w16cex:durableId="270373F4" w16cex:dateUtc="2022-10-26T05:53:00Z"/>
  <w16cex:commentExtensible w16cex:durableId="26BB568D" w16cex:dateUtc="2022-09-01T13:04:00Z"/>
  <w16cex:commentExtensible w16cex:durableId="26BB5735" w16cex:dateUtc="2022-09-01T13:07:00Z"/>
  <w16cex:commentExtensible w16cex:durableId="26BC6318" w16cex:dateUtc="2022-09-02T08:10:00Z"/>
  <w16cex:commentExtensible w16cex:durableId="26B34B30" w16cex:dateUtc="2022-08-26T10:37:00Z"/>
  <w16cex:commentExtensible w16cex:durableId="2725B5B0" w16cex:dateUtc="2022-11-21T06:30:00Z"/>
  <w16cex:commentExtensible w16cex:durableId="26BC63B6" w16cex:dateUtc="2022-09-02T08:12:00Z"/>
  <w16cex:commentExtensible w16cex:durableId="26BC6458" w16cex:dateUtc="2022-09-02T08:15:00Z"/>
  <w16cex:commentExtensible w16cex:durableId="26BC647E" w16cex:dateUtc="2022-09-02T08:16:00Z"/>
  <w16cex:commentExtensible w16cex:durableId="26BC66F4" w16cex:dateUtc="2022-09-02T08:26:00Z"/>
  <w16cex:commentExtensible w16cex:durableId="2725F960" w16cex:dateUtc="2022-08-26T12:45:00Z"/>
  <w16cex:commentExtensible w16cex:durableId="27260B87" w16cex:dateUtc="2022-11-21T12:36:00Z"/>
  <w16cex:commentExtensible w16cex:durableId="26BC7039" w16cex:dateUtc="2022-09-02T09:06:00Z"/>
  <w16cex:commentExtensible w16cex:durableId="26AA0A58" w16cex:dateUtc="2022-08-19T10:10:00Z"/>
  <w16cex:commentExtensible w16cex:durableId="26B35008" w16cex:dateUtc="2022-08-26T10:58:00Z"/>
  <w16cex:commentExtensible w16cex:durableId="26B363D3" w16cex:dateUtc="2022-08-26T12:22:00Z"/>
  <w16cex:commentExtensible w16cex:durableId="26C04F09" w16cex:dateUtc="2022-09-05T07:33:00Z"/>
  <w16cex:commentExtensible w16cex:durableId="26C04F7B" w16cex:dateUtc="2022-09-05T07:35:00Z"/>
  <w16cex:commentExtensible w16cex:durableId="26C04FA5" w16cex:dateUtc="2022-09-05T07:36:00Z"/>
  <w16cex:commentExtensible w16cex:durableId="26B3687C" w16cex:dateUtc="2022-08-26T12:42:00Z"/>
  <w16cex:commentExtensible w16cex:durableId="26C0517B" w16cex:dateUtc="2022-09-05T07:44:00Z"/>
  <w16cex:commentExtensible w16cex:durableId="26C05201" w16cex:dateUtc="2022-09-05T07:46:00Z"/>
  <w16cex:commentExtensible w16cex:durableId="26C05282" w16cex:dateUtc="2022-09-05T07:48:00Z"/>
  <w16cex:commentExtensible w16cex:durableId="26C052E8" w16cex:dateUtc="2022-09-05T07:50:00Z"/>
  <w16cex:commentExtensible w16cex:durableId="26C053C6" w16cex:dateUtc="2022-09-05T07:53:00Z"/>
  <w16cex:commentExtensible w16cex:durableId="27253A20" w16cex:dateUtc="2022-11-20T21:43:00Z"/>
  <w16cex:commentExtensible w16cex:durableId="26A916F2" w16cex:dateUtc="2022-08-18T16:52:00Z"/>
  <w16cex:commentExtensible w16cex:durableId="26BB3DE5" w16cex:dateUtc="2022-09-01T11:19:00Z"/>
  <w16cex:commentExtensible w16cex:durableId="26A91782" w16cex:dateUtc="2022-08-18T16:54:00Z"/>
  <w16cex:commentExtensible w16cex:durableId="26A917D9" w16cex:dateUtc="2022-08-18T16:56:00Z"/>
  <w16cex:commentExtensible w16cex:durableId="26BB2492" w16cex:dateUtc="2022-09-01T09:31:00Z"/>
  <w16cex:commentExtensible w16cex:durableId="26A917F5" w16cex:dateUtc="2022-08-18T16:56:00Z"/>
  <w16cex:commentExtensible w16cex:durableId="26BB24A4" w16cex:dateUtc="2022-09-01T09:31:00Z"/>
  <w16cex:commentExtensible w16cex:durableId="26A919EC" w16cex:dateUtc="2022-08-18T17:05:00Z"/>
  <w16cex:commentExtensible w16cex:durableId="26BB3F7A" w16cex:dateUtc="2022-09-01T11:26:00Z"/>
  <w16cex:commentExtensible w16cex:durableId="26A91A78" w16cex:dateUtc="2022-08-18T17:07:00Z"/>
  <w16cex:commentExtensible w16cex:durableId="26A92465" w16cex:dateUtc="2022-08-18T17:49:00Z"/>
  <w16cex:commentExtensible w16cex:durableId="26A92F83" w16cex:dateUtc="2022-08-18T18:37:00Z"/>
  <w16cex:commentExtensible w16cex:durableId="2725658C" w16cex:dateUtc="2022-11-21T00:48:00Z"/>
  <w16cex:commentExtensible w16cex:durableId="26A939F7" w16cex:dateUtc="2022-08-18T19:21:00Z"/>
  <w16cex:commentExtensible w16cex:durableId="26DEF464" w16cex:dateUtc="2022-09-28T13:27:00Z"/>
  <w16cex:commentExtensible w16cex:durableId="26A9EABA" w16cex:dateUtc="2022-08-19T07:55:00Z"/>
  <w16cex:commentExtensible w16cex:durableId="26A9ECC5" w16cex:dateUtc="2022-08-19T08:04:00Z"/>
  <w16cex:commentExtensible w16cex:durableId="26A9EE2C" w16cex:dateUtc="2022-08-19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48DCB" w16cid:durableId="2702FC61"/>
  <w16cid:commentId w16cid:paraId="0D137DF6" w16cid:durableId="26BB170B"/>
  <w16cid:commentId w16cid:paraId="7FAB5989" w16cid:durableId="26A8F80A"/>
  <w16cid:commentId w16cid:paraId="6B96CDD6" w16cid:durableId="26BB34D4"/>
  <w16cid:commentId w16cid:paraId="67A63368" w16cid:durableId="26B88F2D"/>
  <w16cid:commentId w16cid:paraId="53AFAE8A" w16cid:durableId="26B614CD"/>
  <w16cid:commentId w16cid:paraId="15C7C013" w16cid:durableId="26B0D666"/>
  <w16cid:commentId w16cid:paraId="2B204782" w16cid:durableId="26B0D5F7"/>
  <w16cid:commentId w16cid:paraId="10641F52" w16cid:durableId="26BB1B8E"/>
  <w16cid:commentId w16cid:paraId="6C123F23" w16cid:durableId="26B0D88E"/>
  <w16cid:commentId w16cid:paraId="130D2451" w16cid:durableId="26B61582"/>
  <w16cid:commentId w16cid:paraId="7A3701FA" w16cid:durableId="26B61694"/>
  <w16cid:commentId w16cid:paraId="2B53C9C2" w16cid:durableId="26BB1C96"/>
  <w16cid:commentId w16cid:paraId="0F265037" w16cid:durableId="27032398"/>
  <w16cid:commentId w16cid:paraId="486FEDB8" w16cid:durableId="26BB3A49"/>
  <w16cid:commentId w16cid:paraId="08FF884F" w16cid:durableId="26B0E4A8"/>
  <w16cid:commentId w16cid:paraId="4E1CF7B8" w16cid:durableId="26BB3A75"/>
  <w16cid:commentId w16cid:paraId="48583073" w16cid:durableId="26A90DA4"/>
  <w16cid:commentId w16cid:paraId="7A47871D" w16cid:durableId="26B0E5FB"/>
  <w16cid:commentId w16cid:paraId="25174D7C" w16cid:durableId="26A90EC6"/>
  <w16cid:commentId w16cid:paraId="3055DBDE" w16cid:durableId="27032A44"/>
  <w16cid:commentId w16cid:paraId="0A0461E5" w16cid:durableId="26BB22AF"/>
  <w16cid:commentId w16cid:paraId="652C4B7B" w16cid:durableId="26BB2323"/>
  <w16cid:commentId w16cid:paraId="6F589DD9" w16cid:durableId="26BB2381"/>
  <w16cid:commentId w16cid:paraId="35AC8AD0" w16cid:durableId="26BB3D7E"/>
  <w16cid:commentId w16cid:paraId="37562681" w16cid:durableId="26BB24D0"/>
  <w16cid:commentId w16cid:paraId="7F0FEDA3" w16cid:durableId="26B8ABCA"/>
  <w16cid:commentId w16cid:paraId="211C910F" w16cid:durableId="26B1CDCA"/>
  <w16cid:commentId w16cid:paraId="5FF5B641" w16cid:durableId="26BB3F49"/>
  <w16cid:commentId w16cid:paraId="705DB23A" w16cid:durableId="26A91AB2"/>
  <w16cid:commentId w16cid:paraId="5E16DFBA" w16cid:durableId="26A91CD1"/>
  <w16cid:commentId w16cid:paraId="2E91CE05" w16cid:durableId="26B1CD4D"/>
  <w16cid:commentId w16cid:paraId="2A995B6D" w16cid:durableId="26BB4276"/>
  <w16cid:commentId w16cid:paraId="5855349F" w16cid:durableId="26B1CE87"/>
  <w16cid:commentId w16cid:paraId="57D0914D" w16cid:durableId="26BB43F8"/>
  <w16cid:commentId w16cid:paraId="77631322" w16cid:durableId="26A921C9"/>
  <w16cid:commentId w16cid:paraId="2EE1E93A" w16cid:durableId="26BB449D"/>
  <w16cid:commentId w16cid:paraId="2BBD22E0" w16cid:durableId="26BB45C0"/>
  <w16cid:commentId w16cid:paraId="11EFA5D2" w16cid:durableId="26B1CFB6"/>
  <w16cid:commentId w16cid:paraId="31B936D7" w16cid:durableId="26BB465A"/>
  <w16cid:commentId w16cid:paraId="613DF32B" w16cid:durableId="272562F8"/>
  <w16cid:commentId w16cid:paraId="2979AFDF" w16cid:durableId="26BB46F2"/>
  <w16cid:commentId w16cid:paraId="3C5CC8B7" w16cid:durableId="26B1D147"/>
  <w16cid:commentId w16cid:paraId="4E8CF1FE" w16cid:durableId="26BB4759"/>
  <w16cid:commentId w16cid:paraId="102C6B21" w16cid:durableId="26A92652"/>
  <w16cid:commentId w16cid:paraId="131679E7" w16cid:durableId="26BB4744"/>
  <w16cid:commentId w16cid:paraId="604F4D23" w16cid:durableId="26A92649"/>
  <w16cid:commentId w16cid:paraId="5D4F16B9" w16cid:durableId="26AA60B5"/>
  <w16cid:commentId w16cid:paraId="3E279D56" w16cid:durableId="26BB47CE"/>
  <w16cid:commentId w16cid:paraId="10CBB5D3" w16cid:durableId="26B1E433"/>
  <w16cid:commentId w16cid:paraId="720B215D" w16cid:durableId="26BB489C"/>
  <w16cid:commentId w16cid:paraId="300BD217" w16cid:durableId="26A92AC5"/>
  <w16cid:commentId w16cid:paraId="50878602" w16cid:durableId="26BB2828"/>
  <w16cid:commentId w16cid:paraId="7A2CE9C4" w16cid:durableId="26A93150"/>
  <w16cid:commentId w16cid:paraId="28110BC0" w16cid:durableId="26B2187D"/>
  <w16cid:commentId w16cid:paraId="30FC8EDB" w16cid:durableId="26BB4B8A"/>
  <w16cid:commentId w16cid:paraId="640133AF" w16cid:durableId="26B218A1"/>
  <w16cid:commentId w16cid:paraId="1D28AF65" w16cid:durableId="26BB4BAE"/>
  <w16cid:commentId w16cid:paraId="3CDD81F8" w16cid:durableId="26AA664A"/>
  <w16cid:commentId w16cid:paraId="18CFDD7D" w16cid:durableId="26A9352E"/>
  <w16cid:commentId w16cid:paraId="7970C871" w16cid:durableId="26BB4C9C"/>
  <w16cid:commentId w16cid:paraId="76C6948D" w16cid:durableId="26BB4D5C"/>
  <w16cid:commentId w16cid:paraId="3B3DEF04" w16cid:durableId="26B23774"/>
  <w16cid:commentId w16cid:paraId="520747CA" w16cid:durableId="26B2386D"/>
  <w16cid:commentId w16cid:paraId="7C59FA54" w16cid:durableId="26BB28EE"/>
  <w16cid:commentId w16cid:paraId="22E56293" w16cid:durableId="26BB4DB3"/>
  <w16cid:commentId w16cid:paraId="55037732" w16cid:durableId="26BB5144"/>
  <w16cid:commentId w16cid:paraId="0100922F" w16cid:durableId="26B2395F"/>
  <w16cid:commentId w16cid:paraId="6FCC5AC4" w16cid:durableId="2703860B"/>
  <w16cid:commentId w16cid:paraId="0DF4C076" w16cid:durableId="26B23A16"/>
  <w16cid:commentId w16cid:paraId="018828DE" w16cid:durableId="26B23A7B"/>
  <w16cid:commentId w16cid:paraId="5F947BE4" w16cid:durableId="26A93F74"/>
  <w16cid:commentId w16cid:paraId="5E61B49A" w16cid:durableId="26B34CE0"/>
  <w16cid:commentId w16cid:paraId="4E4DB041" w16cid:durableId="2703953E"/>
  <w16cid:commentId w16cid:paraId="655A72AD" w16cid:durableId="26DEF4E1"/>
  <w16cid:commentId w16cid:paraId="59EE44EB" w16cid:durableId="26BB5231"/>
  <w16cid:commentId w16cid:paraId="24D6BEB1" w16cid:durableId="26B34CF6"/>
  <w16cid:commentId w16cid:paraId="5D5E658A" w16cid:durableId="26BB2C0F"/>
  <w16cid:commentId w16cid:paraId="7D41EF56" w16cid:durableId="270398DF"/>
  <w16cid:commentId w16cid:paraId="096A45CA" w16cid:durableId="26BB52B5"/>
  <w16cid:commentId w16cid:paraId="4D040404" w16cid:durableId="26B9E2FC"/>
  <w16cid:commentId w16cid:paraId="2E1AD8AF" w16cid:durableId="26B334ED"/>
  <w16cid:commentId w16cid:paraId="56F77323" w16cid:durableId="26BB2CBD"/>
  <w16cid:commentId w16cid:paraId="6E08DD14" w16cid:durableId="26BB2D04"/>
  <w16cid:commentId w16cid:paraId="65164086" w16cid:durableId="26BB2D2C"/>
  <w16cid:commentId w16cid:paraId="21B6430D" w16cid:durableId="26BB5342"/>
  <w16cid:commentId w16cid:paraId="41957911" w16cid:durableId="26BB552C"/>
  <w16cid:commentId w16cid:paraId="58057BAB" w16cid:durableId="26B33AF2"/>
  <w16cid:commentId w16cid:paraId="65664176" w16cid:durableId="26B34B85"/>
  <w16cid:commentId w16cid:paraId="1EEA2CC0" w16cid:durableId="26BB55BC"/>
  <w16cid:commentId w16cid:paraId="18C39646" w16cid:durableId="26BB2FD0"/>
  <w16cid:commentId w16cid:paraId="2268AAB6" w16cid:durableId="26A9ED84"/>
  <w16cid:commentId w16cid:paraId="2469D333" w16cid:durableId="26BA0C76"/>
  <w16cid:commentId w16cid:paraId="0AD7FF28" w16cid:durableId="26B33D08"/>
  <w16cid:commentId w16cid:paraId="5376F690" w16cid:durableId="270373F4"/>
  <w16cid:commentId w16cid:paraId="3A710792" w16cid:durableId="26BB568D"/>
  <w16cid:commentId w16cid:paraId="1D3C2DFB" w16cid:durableId="26BB5735"/>
  <w16cid:commentId w16cid:paraId="28BCB20E" w16cid:durableId="26BC6318"/>
  <w16cid:commentId w16cid:paraId="6A077B94" w16cid:durableId="26B34B30"/>
  <w16cid:commentId w16cid:paraId="316B128C" w16cid:durableId="2725B5B0"/>
  <w16cid:commentId w16cid:paraId="3C1CDB52" w16cid:durableId="26BC63B6"/>
  <w16cid:commentId w16cid:paraId="3A16AA9D" w16cid:durableId="26BC6458"/>
  <w16cid:commentId w16cid:paraId="129C0A00" w16cid:durableId="26BC647E"/>
  <w16cid:commentId w16cid:paraId="073867FD" w16cid:durableId="26BC66F4"/>
  <w16cid:commentId w16cid:paraId="60DB0294" w16cid:durableId="2725F960"/>
  <w16cid:commentId w16cid:paraId="3B277538" w16cid:durableId="27260B87"/>
  <w16cid:commentId w16cid:paraId="072DE764" w16cid:durableId="26BC7039"/>
  <w16cid:commentId w16cid:paraId="07128E4B" w16cid:durableId="26AA0A58"/>
  <w16cid:commentId w16cid:paraId="357D1AE0" w16cid:durableId="26B35008"/>
  <w16cid:commentId w16cid:paraId="1B7CDFEA" w16cid:durableId="26B363D3"/>
  <w16cid:commentId w16cid:paraId="20A6D400" w16cid:durableId="26C04F09"/>
  <w16cid:commentId w16cid:paraId="3B1FBC1F" w16cid:durableId="26C04F7B"/>
  <w16cid:commentId w16cid:paraId="4B80CCF9" w16cid:durableId="26C04FA5"/>
  <w16cid:commentId w16cid:paraId="1C269D27" w16cid:durableId="26B3687C"/>
  <w16cid:commentId w16cid:paraId="756739F1" w16cid:durableId="26C0517B"/>
  <w16cid:commentId w16cid:paraId="1426BC0E" w16cid:durableId="26C05201"/>
  <w16cid:commentId w16cid:paraId="2D090EF9" w16cid:durableId="26C05282"/>
  <w16cid:commentId w16cid:paraId="4F902E8A" w16cid:durableId="26C052E8"/>
  <w16cid:commentId w16cid:paraId="695633EE" w16cid:durableId="26C053C6"/>
  <w16cid:commentId w16cid:paraId="12A49493" w16cid:durableId="27253A20"/>
  <w16cid:commentId w16cid:paraId="2B131C76" w16cid:durableId="26A916F2"/>
  <w16cid:commentId w16cid:paraId="17379D08" w16cid:durableId="26BB3DE5"/>
  <w16cid:commentId w16cid:paraId="4B8FFE4B" w16cid:durableId="26A91782"/>
  <w16cid:commentId w16cid:paraId="6E1B5A89" w16cid:durableId="26A917D9"/>
  <w16cid:commentId w16cid:paraId="2A6D2B10" w16cid:durableId="26BB2492"/>
  <w16cid:commentId w16cid:paraId="3919D0DE" w16cid:durableId="26A917F5"/>
  <w16cid:commentId w16cid:paraId="2E6E9623" w16cid:durableId="26BB24A4"/>
  <w16cid:commentId w16cid:paraId="63828D1C" w16cid:durableId="26A919EC"/>
  <w16cid:commentId w16cid:paraId="226C678E" w16cid:durableId="26BB3F7A"/>
  <w16cid:commentId w16cid:paraId="33CD7A25" w16cid:durableId="26A91A78"/>
  <w16cid:commentId w16cid:paraId="6CD3A2D3" w16cid:durableId="26A92465"/>
  <w16cid:commentId w16cid:paraId="0E1A5A23" w16cid:durableId="26A92F83"/>
  <w16cid:commentId w16cid:paraId="2C4E0439" w16cid:durableId="2725658C"/>
  <w16cid:commentId w16cid:paraId="2400B055" w16cid:durableId="26A939F7"/>
  <w16cid:commentId w16cid:paraId="49796886" w16cid:durableId="26DEF464"/>
  <w16cid:commentId w16cid:paraId="51ABA6A2" w16cid:durableId="26A9EABA"/>
  <w16cid:commentId w16cid:paraId="41247968" w16cid:durableId="26A9ECC5"/>
  <w16cid:commentId w16cid:paraId="2F525B7B" w16cid:durableId="26A9E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4E4E" w14:textId="77777777" w:rsidR="00A85F5D" w:rsidRDefault="00A85F5D">
      <w:pPr>
        <w:spacing w:after="0" w:line="240" w:lineRule="auto"/>
      </w:pPr>
      <w:r>
        <w:separator/>
      </w:r>
    </w:p>
  </w:endnote>
  <w:endnote w:type="continuationSeparator" w:id="0">
    <w:p w14:paraId="6CD707D0" w14:textId="77777777" w:rsidR="00A85F5D" w:rsidRDefault="00A8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IDFont+F4">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423"/>
      <w:docPartObj>
        <w:docPartGallery w:val="Page Numbers (Bottom of Page)"/>
        <w:docPartUnique/>
      </w:docPartObj>
    </w:sdtPr>
    <w:sdtEndPr/>
    <w:sdtContent>
      <w:p w14:paraId="71E17A0D" w14:textId="77777777" w:rsidR="00B4729B" w:rsidRDefault="00826EF8">
        <w:pPr>
          <w:pStyle w:val="af1"/>
          <w:jc w:val="right"/>
        </w:pPr>
        <w:r>
          <w:fldChar w:fldCharType="begin"/>
        </w:r>
        <w:r>
          <w:instrText>PAGE   \* MERGEFORMAT</w:instrText>
        </w:r>
        <w:r>
          <w:fldChar w:fldCharType="separate"/>
        </w:r>
        <w:r>
          <w:rPr>
            <w:noProof/>
          </w:rPr>
          <w:t>36</w:t>
        </w:r>
        <w:r>
          <w:fldChar w:fldCharType="end"/>
        </w:r>
      </w:p>
    </w:sdtContent>
  </w:sdt>
  <w:p w14:paraId="721431F7" w14:textId="77777777" w:rsidR="00B4729B" w:rsidRDefault="00A85F5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09D3" w14:textId="77777777" w:rsidR="00A85F5D" w:rsidRDefault="00A85F5D">
      <w:pPr>
        <w:spacing w:after="0" w:line="240" w:lineRule="auto"/>
      </w:pPr>
      <w:r>
        <w:separator/>
      </w:r>
    </w:p>
  </w:footnote>
  <w:footnote w:type="continuationSeparator" w:id="0">
    <w:p w14:paraId="2143E003" w14:textId="77777777" w:rsidR="00A85F5D" w:rsidRDefault="00A85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A76"/>
    <w:multiLevelType w:val="hybridMultilevel"/>
    <w:tmpl w:val="455657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2B47099"/>
    <w:multiLevelType w:val="hybridMultilevel"/>
    <w:tmpl w:val="DF1E37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7BB354F"/>
    <w:multiLevelType w:val="hybridMultilevel"/>
    <w:tmpl w:val="A8289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571D0A"/>
    <w:multiLevelType w:val="hybridMultilevel"/>
    <w:tmpl w:val="76E84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BD6235"/>
    <w:multiLevelType w:val="hybridMultilevel"/>
    <w:tmpl w:val="A072C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ED55AB"/>
    <w:multiLevelType w:val="hybridMultilevel"/>
    <w:tmpl w:val="C11C0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7C5537"/>
    <w:multiLevelType w:val="hybridMultilevel"/>
    <w:tmpl w:val="6890CFD6"/>
    <w:lvl w:ilvl="0" w:tplc="7E2E096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645F29"/>
    <w:multiLevelType w:val="hybridMultilevel"/>
    <w:tmpl w:val="C4708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D6000C"/>
    <w:multiLevelType w:val="hybridMultilevel"/>
    <w:tmpl w:val="1A688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E70447"/>
    <w:multiLevelType w:val="hybridMultilevel"/>
    <w:tmpl w:val="73364A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1C22E19"/>
    <w:multiLevelType w:val="hybridMultilevel"/>
    <w:tmpl w:val="7DB89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5B0FED"/>
    <w:multiLevelType w:val="hybridMultilevel"/>
    <w:tmpl w:val="497ECD34"/>
    <w:lvl w:ilvl="0" w:tplc="07F6B6CC">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47412FF"/>
    <w:multiLevelType w:val="hybridMultilevel"/>
    <w:tmpl w:val="C9ECE5F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34E73008"/>
    <w:multiLevelType w:val="hybridMultilevel"/>
    <w:tmpl w:val="FA7AA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3479ED"/>
    <w:multiLevelType w:val="hybridMultilevel"/>
    <w:tmpl w:val="B78AA62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 w15:restartNumberingAfterBreak="0">
    <w:nsid w:val="37C53C89"/>
    <w:multiLevelType w:val="hybridMultilevel"/>
    <w:tmpl w:val="DEE0D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D55448"/>
    <w:multiLevelType w:val="hybridMultilevel"/>
    <w:tmpl w:val="1DBC1A6E"/>
    <w:lvl w:ilvl="0" w:tplc="04190019">
      <w:start w:val="3"/>
      <w:numFmt w:val="lowerLett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D60052"/>
    <w:multiLevelType w:val="hybridMultilevel"/>
    <w:tmpl w:val="B6E60D3A"/>
    <w:lvl w:ilvl="0" w:tplc="04190001">
      <w:start w:val="1"/>
      <w:numFmt w:val="bullet"/>
      <w:lvlText w:val=""/>
      <w:lvlJc w:val="left"/>
      <w:pPr>
        <w:ind w:left="1440" w:hanging="360"/>
      </w:pPr>
      <w:rPr>
        <w:rFonts w:ascii="Symbol" w:hAnsi="Symbol" w:hint="default"/>
      </w:rPr>
    </w:lvl>
    <w:lvl w:ilvl="1" w:tplc="D04A203E">
      <w:numFmt w:val="bullet"/>
      <w:lvlText w:val="-"/>
      <w:lvlJc w:val="left"/>
      <w:pPr>
        <w:ind w:left="2160" w:hanging="360"/>
      </w:pPr>
      <w:rPr>
        <w:rFonts w:ascii="Times New Roman" w:eastAsiaTheme="minorHAnsi"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817618F"/>
    <w:multiLevelType w:val="hybridMultilevel"/>
    <w:tmpl w:val="41B89B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644"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8D3D93"/>
    <w:multiLevelType w:val="hybridMultilevel"/>
    <w:tmpl w:val="FECECE02"/>
    <w:lvl w:ilvl="0" w:tplc="7E2E0960">
      <w:start w:val="1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F80535"/>
    <w:multiLevelType w:val="hybridMultilevel"/>
    <w:tmpl w:val="A4D0581A"/>
    <w:lvl w:ilvl="0" w:tplc="E10E745E">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32A34C8"/>
    <w:multiLevelType w:val="multilevel"/>
    <w:tmpl w:val="2A403DE2"/>
    <w:lvl w:ilvl="0">
      <w:start w:val="2"/>
      <w:numFmt w:val="decimal"/>
      <w:lvlText w:val="7,1.%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DB4855"/>
    <w:multiLevelType w:val="hybridMultilevel"/>
    <w:tmpl w:val="661223EA"/>
    <w:lvl w:ilvl="0" w:tplc="7E2E0960">
      <w:start w:val="1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330D43"/>
    <w:multiLevelType w:val="hybridMultilevel"/>
    <w:tmpl w:val="538A369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4" w15:restartNumberingAfterBreak="0">
    <w:nsid w:val="5CD7769C"/>
    <w:multiLevelType w:val="hybridMultilevel"/>
    <w:tmpl w:val="31EC8A1E"/>
    <w:lvl w:ilvl="0" w:tplc="04190001">
      <w:start w:val="1"/>
      <w:numFmt w:val="bullet"/>
      <w:lvlText w:val=""/>
      <w:lvlJc w:val="left"/>
      <w:pPr>
        <w:ind w:left="1147" w:hanging="360"/>
      </w:pPr>
      <w:rPr>
        <w:rFonts w:ascii="Symbol" w:hAnsi="Symbol" w:hint="default"/>
      </w:rPr>
    </w:lvl>
    <w:lvl w:ilvl="1" w:tplc="04190003" w:tentative="1">
      <w:start w:val="1"/>
      <w:numFmt w:val="bullet"/>
      <w:lvlText w:val="o"/>
      <w:lvlJc w:val="left"/>
      <w:pPr>
        <w:ind w:left="1867" w:hanging="360"/>
      </w:pPr>
      <w:rPr>
        <w:rFonts w:ascii="Courier New" w:hAnsi="Courier New" w:cs="Courier New" w:hint="default"/>
      </w:rPr>
    </w:lvl>
    <w:lvl w:ilvl="2" w:tplc="04190005" w:tentative="1">
      <w:start w:val="1"/>
      <w:numFmt w:val="bullet"/>
      <w:lvlText w:val=""/>
      <w:lvlJc w:val="left"/>
      <w:pPr>
        <w:ind w:left="2587" w:hanging="360"/>
      </w:pPr>
      <w:rPr>
        <w:rFonts w:ascii="Wingdings" w:hAnsi="Wingdings" w:hint="default"/>
      </w:rPr>
    </w:lvl>
    <w:lvl w:ilvl="3" w:tplc="04190001" w:tentative="1">
      <w:start w:val="1"/>
      <w:numFmt w:val="bullet"/>
      <w:lvlText w:val=""/>
      <w:lvlJc w:val="left"/>
      <w:pPr>
        <w:ind w:left="3307" w:hanging="360"/>
      </w:pPr>
      <w:rPr>
        <w:rFonts w:ascii="Symbol" w:hAnsi="Symbol" w:hint="default"/>
      </w:rPr>
    </w:lvl>
    <w:lvl w:ilvl="4" w:tplc="04190003" w:tentative="1">
      <w:start w:val="1"/>
      <w:numFmt w:val="bullet"/>
      <w:lvlText w:val="o"/>
      <w:lvlJc w:val="left"/>
      <w:pPr>
        <w:ind w:left="4027" w:hanging="360"/>
      </w:pPr>
      <w:rPr>
        <w:rFonts w:ascii="Courier New" w:hAnsi="Courier New" w:cs="Courier New" w:hint="default"/>
      </w:rPr>
    </w:lvl>
    <w:lvl w:ilvl="5" w:tplc="04190005" w:tentative="1">
      <w:start w:val="1"/>
      <w:numFmt w:val="bullet"/>
      <w:lvlText w:val=""/>
      <w:lvlJc w:val="left"/>
      <w:pPr>
        <w:ind w:left="4747" w:hanging="360"/>
      </w:pPr>
      <w:rPr>
        <w:rFonts w:ascii="Wingdings" w:hAnsi="Wingdings" w:hint="default"/>
      </w:rPr>
    </w:lvl>
    <w:lvl w:ilvl="6" w:tplc="04190001" w:tentative="1">
      <w:start w:val="1"/>
      <w:numFmt w:val="bullet"/>
      <w:lvlText w:val=""/>
      <w:lvlJc w:val="left"/>
      <w:pPr>
        <w:ind w:left="5467" w:hanging="360"/>
      </w:pPr>
      <w:rPr>
        <w:rFonts w:ascii="Symbol" w:hAnsi="Symbol" w:hint="default"/>
      </w:rPr>
    </w:lvl>
    <w:lvl w:ilvl="7" w:tplc="04190003" w:tentative="1">
      <w:start w:val="1"/>
      <w:numFmt w:val="bullet"/>
      <w:lvlText w:val="o"/>
      <w:lvlJc w:val="left"/>
      <w:pPr>
        <w:ind w:left="6187" w:hanging="360"/>
      </w:pPr>
      <w:rPr>
        <w:rFonts w:ascii="Courier New" w:hAnsi="Courier New" w:cs="Courier New" w:hint="default"/>
      </w:rPr>
    </w:lvl>
    <w:lvl w:ilvl="8" w:tplc="04190005" w:tentative="1">
      <w:start w:val="1"/>
      <w:numFmt w:val="bullet"/>
      <w:lvlText w:val=""/>
      <w:lvlJc w:val="left"/>
      <w:pPr>
        <w:ind w:left="6907" w:hanging="360"/>
      </w:pPr>
      <w:rPr>
        <w:rFonts w:ascii="Wingdings" w:hAnsi="Wingdings" w:hint="default"/>
      </w:rPr>
    </w:lvl>
  </w:abstractNum>
  <w:abstractNum w:abstractNumId="25" w15:restartNumberingAfterBreak="0">
    <w:nsid w:val="631E3C5B"/>
    <w:multiLevelType w:val="hybridMultilevel"/>
    <w:tmpl w:val="7E3EA40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6" w15:restartNumberingAfterBreak="0">
    <w:nsid w:val="646C59E7"/>
    <w:multiLevelType w:val="hybridMultilevel"/>
    <w:tmpl w:val="A52E4BDC"/>
    <w:lvl w:ilvl="0" w:tplc="18AE43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4271A1"/>
    <w:multiLevelType w:val="multilevel"/>
    <w:tmpl w:val="F54284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54A0772"/>
    <w:multiLevelType w:val="hybridMultilevel"/>
    <w:tmpl w:val="9CD05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71023F8"/>
    <w:multiLevelType w:val="hybridMultilevel"/>
    <w:tmpl w:val="6C5A434C"/>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A3424C6"/>
    <w:multiLevelType w:val="hybridMultilevel"/>
    <w:tmpl w:val="F5602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C802F5A"/>
    <w:multiLevelType w:val="hybridMultilevel"/>
    <w:tmpl w:val="B004121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2" w15:restartNumberingAfterBreak="0">
    <w:nsid w:val="6D68798F"/>
    <w:multiLevelType w:val="multilevel"/>
    <w:tmpl w:val="6A000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08F646D"/>
    <w:multiLevelType w:val="hybridMultilevel"/>
    <w:tmpl w:val="1E888A64"/>
    <w:lvl w:ilvl="0" w:tplc="7E2E0960">
      <w:start w:val="1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73051D"/>
    <w:multiLevelType w:val="hybridMultilevel"/>
    <w:tmpl w:val="EBDE4994"/>
    <w:lvl w:ilvl="0" w:tplc="1FC404EA">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27C4ABC"/>
    <w:multiLevelType w:val="hybridMultilevel"/>
    <w:tmpl w:val="B4024B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3"/>
  </w:num>
  <w:num w:numId="2">
    <w:abstractNumId w:val="15"/>
  </w:num>
  <w:num w:numId="3">
    <w:abstractNumId w:val="26"/>
  </w:num>
  <w:num w:numId="4">
    <w:abstractNumId w:val="29"/>
  </w:num>
  <w:num w:numId="5">
    <w:abstractNumId w:val="21"/>
  </w:num>
  <w:num w:numId="6">
    <w:abstractNumId w:val="20"/>
  </w:num>
  <w:num w:numId="7">
    <w:abstractNumId w:val="11"/>
  </w:num>
  <w:num w:numId="8">
    <w:abstractNumId w:val="22"/>
  </w:num>
  <w:num w:numId="9">
    <w:abstractNumId w:val="6"/>
  </w:num>
  <w:num w:numId="10">
    <w:abstractNumId w:val="19"/>
  </w:num>
  <w:num w:numId="11">
    <w:abstractNumId w:val="17"/>
  </w:num>
  <w:num w:numId="12">
    <w:abstractNumId w:val="31"/>
  </w:num>
  <w:num w:numId="13">
    <w:abstractNumId w:val="23"/>
  </w:num>
  <w:num w:numId="14">
    <w:abstractNumId w:val="24"/>
  </w:num>
  <w:num w:numId="15">
    <w:abstractNumId w:val="12"/>
  </w:num>
  <w:num w:numId="16">
    <w:abstractNumId w:val="18"/>
  </w:num>
  <w:num w:numId="17">
    <w:abstractNumId w:val="30"/>
  </w:num>
  <w:num w:numId="18">
    <w:abstractNumId w:val="10"/>
  </w:num>
  <w:num w:numId="19">
    <w:abstractNumId w:val="7"/>
  </w:num>
  <w:num w:numId="20">
    <w:abstractNumId w:val="14"/>
  </w:num>
  <w:num w:numId="21">
    <w:abstractNumId w:val="9"/>
  </w:num>
  <w:num w:numId="22">
    <w:abstractNumId w:val="13"/>
  </w:num>
  <w:num w:numId="23">
    <w:abstractNumId w:val="0"/>
  </w:num>
  <w:num w:numId="24">
    <w:abstractNumId w:val="4"/>
  </w:num>
  <w:num w:numId="25">
    <w:abstractNumId w:val="35"/>
  </w:num>
  <w:num w:numId="26">
    <w:abstractNumId w:val="2"/>
  </w:num>
  <w:num w:numId="27">
    <w:abstractNumId w:val="8"/>
  </w:num>
  <w:num w:numId="28">
    <w:abstractNumId w:val="3"/>
  </w:num>
  <w:num w:numId="29">
    <w:abstractNumId w:val="25"/>
  </w:num>
  <w:num w:numId="30">
    <w:abstractNumId w:val="5"/>
  </w:num>
  <w:num w:numId="31">
    <w:abstractNumId w:val="32"/>
  </w:num>
  <w:num w:numId="32">
    <w:abstractNumId w:val="27"/>
  </w:num>
  <w:num w:numId="33">
    <w:abstractNumId w:val="16"/>
  </w:num>
  <w:num w:numId="34">
    <w:abstractNumId w:val="1"/>
  </w:num>
  <w:num w:numId="35">
    <w:abstractNumId w:val="34"/>
  </w:num>
  <w:num w:numId="36">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ya Tomaskovic">
    <w15:presenceInfo w15:providerId="AD" w15:userId="S::Nataliya_Tomaskovic@cargill.com::15db6677-6b6d-4a3c-96aa-01307ff383d7"/>
  </w15:person>
  <w15:person w15:author="OLENA PASHKOVA (NEPTUNE.UA)">
    <w15:presenceInfo w15:providerId="AD" w15:userId="S::Olena_Pashkova@neptune.ua::24b82a8d-293a-4612-b8fd-51b4f8cd5a6d"/>
  </w15:person>
  <w15:person w15:author="Viktoriya Elik">
    <w15:presenceInfo w15:providerId="AD" w15:userId="S::Viktoriya_Elik@cargill.com::b94deaec-f828-421a-aaaf-43527d78d22d"/>
  </w15:person>
  <w15:person w15:author="SERHII SULIMA (NEPTUNE.UA)">
    <w15:presenceInfo w15:providerId="AD" w15:userId="S::Serhii_Sulima@neptune.ua::6926f505-e7c6-4458-b9ad-087076f43288"/>
  </w15:person>
  <w15:person w15:author="KOSTIANTYN TARNAVSKYI (NEPTUNE.UA)">
    <w15:presenceInfo w15:providerId="AD" w15:userId="S::Kostiantyn_Tarnavskyi@neptune.ua::42018ff8-b16e-4736-b21a-ba86a28455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A9"/>
    <w:rsid w:val="0000153F"/>
    <w:rsid w:val="000074E0"/>
    <w:rsid w:val="00013846"/>
    <w:rsid w:val="00014D09"/>
    <w:rsid w:val="00024E1F"/>
    <w:rsid w:val="000260F7"/>
    <w:rsid w:val="00027AEC"/>
    <w:rsid w:val="00031F01"/>
    <w:rsid w:val="00032FB1"/>
    <w:rsid w:val="00037369"/>
    <w:rsid w:val="00040170"/>
    <w:rsid w:val="00040C7A"/>
    <w:rsid w:val="00044F9B"/>
    <w:rsid w:val="00047DFE"/>
    <w:rsid w:val="00054589"/>
    <w:rsid w:val="00055FBF"/>
    <w:rsid w:val="00061DD4"/>
    <w:rsid w:val="00062140"/>
    <w:rsid w:val="00066109"/>
    <w:rsid w:val="00067416"/>
    <w:rsid w:val="00071FA1"/>
    <w:rsid w:val="00072184"/>
    <w:rsid w:val="0007220A"/>
    <w:rsid w:val="00074E4B"/>
    <w:rsid w:val="000778E2"/>
    <w:rsid w:val="0008150E"/>
    <w:rsid w:val="00082472"/>
    <w:rsid w:val="00082A1C"/>
    <w:rsid w:val="00084368"/>
    <w:rsid w:val="00085C8A"/>
    <w:rsid w:val="00085CBF"/>
    <w:rsid w:val="000939C3"/>
    <w:rsid w:val="00093A4C"/>
    <w:rsid w:val="000969B6"/>
    <w:rsid w:val="000A79EB"/>
    <w:rsid w:val="000C0F3A"/>
    <w:rsid w:val="000C30E5"/>
    <w:rsid w:val="000C4BBB"/>
    <w:rsid w:val="000C717C"/>
    <w:rsid w:val="000D0A40"/>
    <w:rsid w:val="000D5B3E"/>
    <w:rsid w:val="000D5DF4"/>
    <w:rsid w:val="000D6E5A"/>
    <w:rsid w:val="000E3B62"/>
    <w:rsid w:val="000E78BE"/>
    <w:rsid w:val="000F76D1"/>
    <w:rsid w:val="00104E79"/>
    <w:rsid w:val="00105C07"/>
    <w:rsid w:val="00110FF5"/>
    <w:rsid w:val="0011607D"/>
    <w:rsid w:val="00116778"/>
    <w:rsid w:val="00116950"/>
    <w:rsid w:val="00117917"/>
    <w:rsid w:val="00121843"/>
    <w:rsid w:val="00125862"/>
    <w:rsid w:val="001301D7"/>
    <w:rsid w:val="00130969"/>
    <w:rsid w:val="001330C6"/>
    <w:rsid w:val="00136C7F"/>
    <w:rsid w:val="00140E37"/>
    <w:rsid w:val="001413E9"/>
    <w:rsid w:val="0014343C"/>
    <w:rsid w:val="00153963"/>
    <w:rsid w:val="00155BBE"/>
    <w:rsid w:val="0015633D"/>
    <w:rsid w:val="00164F06"/>
    <w:rsid w:val="00166374"/>
    <w:rsid w:val="0017015F"/>
    <w:rsid w:val="00171548"/>
    <w:rsid w:val="0017588E"/>
    <w:rsid w:val="001768B0"/>
    <w:rsid w:val="0018364E"/>
    <w:rsid w:val="001842E9"/>
    <w:rsid w:val="001847EC"/>
    <w:rsid w:val="00185348"/>
    <w:rsid w:val="00186C56"/>
    <w:rsid w:val="00190A41"/>
    <w:rsid w:val="00196E78"/>
    <w:rsid w:val="001A7967"/>
    <w:rsid w:val="001B3E1F"/>
    <w:rsid w:val="001C240C"/>
    <w:rsid w:val="001C2DDF"/>
    <w:rsid w:val="001D1F08"/>
    <w:rsid w:val="001D465B"/>
    <w:rsid w:val="001E22C5"/>
    <w:rsid w:val="001E28E3"/>
    <w:rsid w:val="001E3C74"/>
    <w:rsid w:val="001E706D"/>
    <w:rsid w:val="001F2B03"/>
    <w:rsid w:val="001F2C1E"/>
    <w:rsid w:val="001F2E3C"/>
    <w:rsid w:val="001F4604"/>
    <w:rsid w:val="001F6498"/>
    <w:rsid w:val="002005DE"/>
    <w:rsid w:val="00203362"/>
    <w:rsid w:val="00205D67"/>
    <w:rsid w:val="00210375"/>
    <w:rsid w:val="00215559"/>
    <w:rsid w:val="00215D5D"/>
    <w:rsid w:val="00216325"/>
    <w:rsid w:val="00225460"/>
    <w:rsid w:val="00225681"/>
    <w:rsid w:val="00226300"/>
    <w:rsid w:val="00230938"/>
    <w:rsid w:val="0023228A"/>
    <w:rsid w:val="00237BF5"/>
    <w:rsid w:val="002411B8"/>
    <w:rsid w:val="00246B66"/>
    <w:rsid w:val="00250797"/>
    <w:rsid w:val="002517AE"/>
    <w:rsid w:val="00251AA5"/>
    <w:rsid w:val="00252558"/>
    <w:rsid w:val="002578D6"/>
    <w:rsid w:val="002709F4"/>
    <w:rsid w:val="0027132F"/>
    <w:rsid w:val="00284D01"/>
    <w:rsid w:val="00286835"/>
    <w:rsid w:val="00293113"/>
    <w:rsid w:val="00296995"/>
    <w:rsid w:val="00296A83"/>
    <w:rsid w:val="00297165"/>
    <w:rsid w:val="00297F99"/>
    <w:rsid w:val="002A097F"/>
    <w:rsid w:val="002A761A"/>
    <w:rsid w:val="002B4184"/>
    <w:rsid w:val="002B66E0"/>
    <w:rsid w:val="002B760C"/>
    <w:rsid w:val="002C14DD"/>
    <w:rsid w:val="002C40C3"/>
    <w:rsid w:val="002C51FF"/>
    <w:rsid w:val="002D28BA"/>
    <w:rsid w:val="002D3848"/>
    <w:rsid w:val="002D5841"/>
    <w:rsid w:val="002E2E24"/>
    <w:rsid w:val="002E402B"/>
    <w:rsid w:val="00301F1D"/>
    <w:rsid w:val="003073F6"/>
    <w:rsid w:val="00311302"/>
    <w:rsid w:val="003127EA"/>
    <w:rsid w:val="00314A55"/>
    <w:rsid w:val="00316BBA"/>
    <w:rsid w:val="00316DB3"/>
    <w:rsid w:val="0032600E"/>
    <w:rsid w:val="00330AE2"/>
    <w:rsid w:val="003317E6"/>
    <w:rsid w:val="003322EE"/>
    <w:rsid w:val="003356D0"/>
    <w:rsid w:val="00341455"/>
    <w:rsid w:val="00341867"/>
    <w:rsid w:val="00341A00"/>
    <w:rsid w:val="00341DDB"/>
    <w:rsid w:val="00342884"/>
    <w:rsid w:val="00343592"/>
    <w:rsid w:val="00346915"/>
    <w:rsid w:val="00347EA7"/>
    <w:rsid w:val="00350416"/>
    <w:rsid w:val="00350FBD"/>
    <w:rsid w:val="003717DF"/>
    <w:rsid w:val="0037516D"/>
    <w:rsid w:val="003813F5"/>
    <w:rsid w:val="003943B3"/>
    <w:rsid w:val="003958D2"/>
    <w:rsid w:val="003A194A"/>
    <w:rsid w:val="003A2EF8"/>
    <w:rsid w:val="003A4AAC"/>
    <w:rsid w:val="003A7457"/>
    <w:rsid w:val="003B0322"/>
    <w:rsid w:val="003B1A3E"/>
    <w:rsid w:val="003B1B30"/>
    <w:rsid w:val="003B26E7"/>
    <w:rsid w:val="003B2F75"/>
    <w:rsid w:val="003B31F8"/>
    <w:rsid w:val="003C118F"/>
    <w:rsid w:val="003C3E25"/>
    <w:rsid w:val="003C6462"/>
    <w:rsid w:val="003C6A2F"/>
    <w:rsid w:val="003D296B"/>
    <w:rsid w:val="003D4A17"/>
    <w:rsid w:val="003D745B"/>
    <w:rsid w:val="003E2713"/>
    <w:rsid w:val="003F00DB"/>
    <w:rsid w:val="003F08A9"/>
    <w:rsid w:val="003F2CF1"/>
    <w:rsid w:val="003F3745"/>
    <w:rsid w:val="003F3B11"/>
    <w:rsid w:val="003F6A40"/>
    <w:rsid w:val="00400CA9"/>
    <w:rsid w:val="00405130"/>
    <w:rsid w:val="00410DE8"/>
    <w:rsid w:val="0041145F"/>
    <w:rsid w:val="00414337"/>
    <w:rsid w:val="004249D5"/>
    <w:rsid w:val="00425A9C"/>
    <w:rsid w:val="004269B8"/>
    <w:rsid w:val="00430140"/>
    <w:rsid w:val="00430870"/>
    <w:rsid w:val="004322DC"/>
    <w:rsid w:val="00432653"/>
    <w:rsid w:val="00435713"/>
    <w:rsid w:val="00437EC0"/>
    <w:rsid w:val="00445183"/>
    <w:rsid w:val="00450289"/>
    <w:rsid w:val="004578D6"/>
    <w:rsid w:val="004602F4"/>
    <w:rsid w:val="004616A3"/>
    <w:rsid w:val="0046335D"/>
    <w:rsid w:val="0047050B"/>
    <w:rsid w:val="00470B43"/>
    <w:rsid w:val="004745EA"/>
    <w:rsid w:val="00474971"/>
    <w:rsid w:val="004763A9"/>
    <w:rsid w:val="00477D73"/>
    <w:rsid w:val="0048159A"/>
    <w:rsid w:val="00486C10"/>
    <w:rsid w:val="004A142B"/>
    <w:rsid w:val="004A1D5A"/>
    <w:rsid w:val="004A40BC"/>
    <w:rsid w:val="004A62C1"/>
    <w:rsid w:val="004B1AB7"/>
    <w:rsid w:val="004B2DB3"/>
    <w:rsid w:val="004B3437"/>
    <w:rsid w:val="004B359C"/>
    <w:rsid w:val="004B4F5A"/>
    <w:rsid w:val="004B6359"/>
    <w:rsid w:val="004B6B5F"/>
    <w:rsid w:val="004C4C20"/>
    <w:rsid w:val="004C4E8C"/>
    <w:rsid w:val="004C5575"/>
    <w:rsid w:val="004C5B1D"/>
    <w:rsid w:val="004D013E"/>
    <w:rsid w:val="004D1F25"/>
    <w:rsid w:val="004D3672"/>
    <w:rsid w:val="004D51C3"/>
    <w:rsid w:val="004E6BC1"/>
    <w:rsid w:val="004F0724"/>
    <w:rsid w:val="004F1A96"/>
    <w:rsid w:val="004F3B24"/>
    <w:rsid w:val="00501000"/>
    <w:rsid w:val="0051549C"/>
    <w:rsid w:val="00515898"/>
    <w:rsid w:val="005201F8"/>
    <w:rsid w:val="005221DD"/>
    <w:rsid w:val="0052263A"/>
    <w:rsid w:val="00522F4E"/>
    <w:rsid w:val="00525AB0"/>
    <w:rsid w:val="00525DBC"/>
    <w:rsid w:val="00527340"/>
    <w:rsid w:val="00532BA7"/>
    <w:rsid w:val="0053461A"/>
    <w:rsid w:val="005352F6"/>
    <w:rsid w:val="00542991"/>
    <w:rsid w:val="00542CB4"/>
    <w:rsid w:val="005435A2"/>
    <w:rsid w:val="00543901"/>
    <w:rsid w:val="0054696F"/>
    <w:rsid w:val="00546DD8"/>
    <w:rsid w:val="00547D64"/>
    <w:rsid w:val="005609FF"/>
    <w:rsid w:val="005641E6"/>
    <w:rsid w:val="00566BF4"/>
    <w:rsid w:val="00570EFE"/>
    <w:rsid w:val="005748E7"/>
    <w:rsid w:val="00583189"/>
    <w:rsid w:val="00583F1E"/>
    <w:rsid w:val="005848D9"/>
    <w:rsid w:val="00585291"/>
    <w:rsid w:val="00587C49"/>
    <w:rsid w:val="00591317"/>
    <w:rsid w:val="00592B38"/>
    <w:rsid w:val="005932DA"/>
    <w:rsid w:val="005A14D3"/>
    <w:rsid w:val="005A4834"/>
    <w:rsid w:val="005A55DB"/>
    <w:rsid w:val="005B18FE"/>
    <w:rsid w:val="005B2985"/>
    <w:rsid w:val="005B32A0"/>
    <w:rsid w:val="005B5552"/>
    <w:rsid w:val="005B5711"/>
    <w:rsid w:val="005B612E"/>
    <w:rsid w:val="005C0F2B"/>
    <w:rsid w:val="005C607A"/>
    <w:rsid w:val="005C71E0"/>
    <w:rsid w:val="005D105F"/>
    <w:rsid w:val="005D4557"/>
    <w:rsid w:val="005E2E93"/>
    <w:rsid w:val="005E4A7D"/>
    <w:rsid w:val="005E4C48"/>
    <w:rsid w:val="005E4F59"/>
    <w:rsid w:val="005F0BE5"/>
    <w:rsid w:val="005F2DD0"/>
    <w:rsid w:val="005F7FD1"/>
    <w:rsid w:val="006034CC"/>
    <w:rsid w:val="006038E9"/>
    <w:rsid w:val="00606BDD"/>
    <w:rsid w:val="0060725B"/>
    <w:rsid w:val="00607B8A"/>
    <w:rsid w:val="0061241E"/>
    <w:rsid w:val="00612C84"/>
    <w:rsid w:val="0061705E"/>
    <w:rsid w:val="00621FB1"/>
    <w:rsid w:val="006247DE"/>
    <w:rsid w:val="006259BB"/>
    <w:rsid w:val="00627D6C"/>
    <w:rsid w:val="00633D87"/>
    <w:rsid w:val="00634060"/>
    <w:rsid w:val="00635281"/>
    <w:rsid w:val="00640B54"/>
    <w:rsid w:val="0064263B"/>
    <w:rsid w:val="006430B6"/>
    <w:rsid w:val="006467B0"/>
    <w:rsid w:val="00647049"/>
    <w:rsid w:val="006472FC"/>
    <w:rsid w:val="006529AD"/>
    <w:rsid w:val="00653D97"/>
    <w:rsid w:val="00653F2F"/>
    <w:rsid w:val="0065458A"/>
    <w:rsid w:val="00656F66"/>
    <w:rsid w:val="006620FC"/>
    <w:rsid w:val="006626D2"/>
    <w:rsid w:val="006648C8"/>
    <w:rsid w:val="006657D0"/>
    <w:rsid w:val="00670DCD"/>
    <w:rsid w:val="00670EB7"/>
    <w:rsid w:val="00670F54"/>
    <w:rsid w:val="0067155B"/>
    <w:rsid w:val="00676791"/>
    <w:rsid w:val="00683268"/>
    <w:rsid w:val="00684944"/>
    <w:rsid w:val="0068541E"/>
    <w:rsid w:val="00691113"/>
    <w:rsid w:val="00691CAD"/>
    <w:rsid w:val="00695BD0"/>
    <w:rsid w:val="006A0880"/>
    <w:rsid w:val="006A16F1"/>
    <w:rsid w:val="006A3007"/>
    <w:rsid w:val="006A4F9A"/>
    <w:rsid w:val="006A5762"/>
    <w:rsid w:val="006A5A34"/>
    <w:rsid w:val="006B0CE6"/>
    <w:rsid w:val="006B6C81"/>
    <w:rsid w:val="006C019B"/>
    <w:rsid w:val="006C2B4E"/>
    <w:rsid w:val="006D34F0"/>
    <w:rsid w:val="006D4A86"/>
    <w:rsid w:val="006D5D00"/>
    <w:rsid w:val="006E1CEE"/>
    <w:rsid w:val="006E37F4"/>
    <w:rsid w:val="006E3978"/>
    <w:rsid w:val="006E403B"/>
    <w:rsid w:val="006F5374"/>
    <w:rsid w:val="006F5E0C"/>
    <w:rsid w:val="006F6E3E"/>
    <w:rsid w:val="00700975"/>
    <w:rsid w:val="00703E2C"/>
    <w:rsid w:val="00711CDF"/>
    <w:rsid w:val="0072051C"/>
    <w:rsid w:val="00721DFA"/>
    <w:rsid w:val="00725731"/>
    <w:rsid w:val="0072672B"/>
    <w:rsid w:val="007311A0"/>
    <w:rsid w:val="00733A36"/>
    <w:rsid w:val="007359AA"/>
    <w:rsid w:val="00736BA4"/>
    <w:rsid w:val="007377D8"/>
    <w:rsid w:val="007402EF"/>
    <w:rsid w:val="00740611"/>
    <w:rsid w:val="00746F4C"/>
    <w:rsid w:val="00752180"/>
    <w:rsid w:val="00753A60"/>
    <w:rsid w:val="00755B5D"/>
    <w:rsid w:val="0076100A"/>
    <w:rsid w:val="0076720E"/>
    <w:rsid w:val="007718A6"/>
    <w:rsid w:val="00780E40"/>
    <w:rsid w:val="00781006"/>
    <w:rsid w:val="00782811"/>
    <w:rsid w:val="00783C1A"/>
    <w:rsid w:val="00790CA6"/>
    <w:rsid w:val="00791C06"/>
    <w:rsid w:val="00791EE4"/>
    <w:rsid w:val="007923D8"/>
    <w:rsid w:val="00795EFF"/>
    <w:rsid w:val="007967FB"/>
    <w:rsid w:val="007A05A9"/>
    <w:rsid w:val="007A4F53"/>
    <w:rsid w:val="007A5957"/>
    <w:rsid w:val="007A7285"/>
    <w:rsid w:val="007B1311"/>
    <w:rsid w:val="007B2A17"/>
    <w:rsid w:val="007C51C5"/>
    <w:rsid w:val="007D0E8B"/>
    <w:rsid w:val="007D1D7B"/>
    <w:rsid w:val="007D1ED4"/>
    <w:rsid w:val="007D2E0B"/>
    <w:rsid w:val="007D52F3"/>
    <w:rsid w:val="007D7C18"/>
    <w:rsid w:val="007E11AB"/>
    <w:rsid w:val="007E1510"/>
    <w:rsid w:val="007E735A"/>
    <w:rsid w:val="007F44FD"/>
    <w:rsid w:val="007F4C66"/>
    <w:rsid w:val="007F79ED"/>
    <w:rsid w:val="00800ED2"/>
    <w:rsid w:val="00800FF2"/>
    <w:rsid w:val="008026D0"/>
    <w:rsid w:val="0080327E"/>
    <w:rsid w:val="00804528"/>
    <w:rsid w:val="008068F0"/>
    <w:rsid w:val="008166FE"/>
    <w:rsid w:val="00821EAC"/>
    <w:rsid w:val="00824289"/>
    <w:rsid w:val="00825228"/>
    <w:rsid w:val="00826EF8"/>
    <w:rsid w:val="0083041C"/>
    <w:rsid w:val="00830D3A"/>
    <w:rsid w:val="00833ACC"/>
    <w:rsid w:val="00833D55"/>
    <w:rsid w:val="00835AA5"/>
    <w:rsid w:val="0084036E"/>
    <w:rsid w:val="008403C0"/>
    <w:rsid w:val="00847F4D"/>
    <w:rsid w:val="008509BF"/>
    <w:rsid w:val="00854CF6"/>
    <w:rsid w:val="008614F4"/>
    <w:rsid w:val="00861B5D"/>
    <w:rsid w:val="00862AF7"/>
    <w:rsid w:val="008654E7"/>
    <w:rsid w:val="008659F4"/>
    <w:rsid w:val="00865B3C"/>
    <w:rsid w:val="00867658"/>
    <w:rsid w:val="00871806"/>
    <w:rsid w:val="0087419D"/>
    <w:rsid w:val="00874B39"/>
    <w:rsid w:val="0087591E"/>
    <w:rsid w:val="00876B2E"/>
    <w:rsid w:val="00877348"/>
    <w:rsid w:val="00884E62"/>
    <w:rsid w:val="008869D6"/>
    <w:rsid w:val="00890261"/>
    <w:rsid w:val="008947B1"/>
    <w:rsid w:val="008A3D76"/>
    <w:rsid w:val="008B2F83"/>
    <w:rsid w:val="008B5BBC"/>
    <w:rsid w:val="008B6862"/>
    <w:rsid w:val="008D4559"/>
    <w:rsid w:val="008D51C8"/>
    <w:rsid w:val="008E15A5"/>
    <w:rsid w:val="008E348B"/>
    <w:rsid w:val="008E5316"/>
    <w:rsid w:val="008F1A7C"/>
    <w:rsid w:val="008F25CE"/>
    <w:rsid w:val="008F31D6"/>
    <w:rsid w:val="008F6316"/>
    <w:rsid w:val="009029D8"/>
    <w:rsid w:val="00904684"/>
    <w:rsid w:val="009061F1"/>
    <w:rsid w:val="009074C8"/>
    <w:rsid w:val="009075ED"/>
    <w:rsid w:val="00911D0F"/>
    <w:rsid w:val="00913ECA"/>
    <w:rsid w:val="00914B9F"/>
    <w:rsid w:val="00914F18"/>
    <w:rsid w:val="00926DFD"/>
    <w:rsid w:val="00934963"/>
    <w:rsid w:val="009354B8"/>
    <w:rsid w:val="009417AE"/>
    <w:rsid w:val="009442D5"/>
    <w:rsid w:val="0094579C"/>
    <w:rsid w:val="00947E8B"/>
    <w:rsid w:val="0095192E"/>
    <w:rsid w:val="00953144"/>
    <w:rsid w:val="0095324E"/>
    <w:rsid w:val="009546A6"/>
    <w:rsid w:val="00960999"/>
    <w:rsid w:val="009707B4"/>
    <w:rsid w:val="00971FCD"/>
    <w:rsid w:val="00972A42"/>
    <w:rsid w:val="0097375A"/>
    <w:rsid w:val="00975902"/>
    <w:rsid w:val="00977003"/>
    <w:rsid w:val="00983377"/>
    <w:rsid w:val="00990608"/>
    <w:rsid w:val="0099351B"/>
    <w:rsid w:val="00995A19"/>
    <w:rsid w:val="00995FD3"/>
    <w:rsid w:val="00996FBB"/>
    <w:rsid w:val="009A47A0"/>
    <w:rsid w:val="009A5215"/>
    <w:rsid w:val="009A5581"/>
    <w:rsid w:val="009B0F60"/>
    <w:rsid w:val="009C0CF0"/>
    <w:rsid w:val="009C16E1"/>
    <w:rsid w:val="009C2B59"/>
    <w:rsid w:val="009C2B90"/>
    <w:rsid w:val="009C2BED"/>
    <w:rsid w:val="009C7E64"/>
    <w:rsid w:val="009D4CF4"/>
    <w:rsid w:val="009D70EA"/>
    <w:rsid w:val="009F13E3"/>
    <w:rsid w:val="009F207B"/>
    <w:rsid w:val="009F60A1"/>
    <w:rsid w:val="009F6F19"/>
    <w:rsid w:val="00A00130"/>
    <w:rsid w:val="00A00869"/>
    <w:rsid w:val="00A0588B"/>
    <w:rsid w:val="00A062C8"/>
    <w:rsid w:val="00A13CF9"/>
    <w:rsid w:val="00A24C05"/>
    <w:rsid w:val="00A25F62"/>
    <w:rsid w:val="00A27746"/>
    <w:rsid w:val="00A33F6E"/>
    <w:rsid w:val="00A35AE9"/>
    <w:rsid w:val="00A37762"/>
    <w:rsid w:val="00A37F4F"/>
    <w:rsid w:val="00A50D0E"/>
    <w:rsid w:val="00A5227E"/>
    <w:rsid w:val="00A56535"/>
    <w:rsid w:val="00A56CED"/>
    <w:rsid w:val="00A63964"/>
    <w:rsid w:val="00A63EBD"/>
    <w:rsid w:val="00A64FDF"/>
    <w:rsid w:val="00A66EB4"/>
    <w:rsid w:val="00A7192E"/>
    <w:rsid w:val="00A731C0"/>
    <w:rsid w:val="00A772FB"/>
    <w:rsid w:val="00A85F5D"/>
    <w:rsid w:val="00A9794D"/>
    <w:rsid w:val="00AA02D4"/>
    <w:rsid w:val="00AA070C"/>
    <w:rsid w:val="00AA208B"/>
    <w:rsid w:val="00AA212C"/>
    <w:rsid w:val="00AA45B1"/>
    <w:rsid w:val="00AB3E8D"/>
    <w:rsid w:val="00AB403E"/>
    <w:rsid w:val="00AB4CDD"/>
    <w:rsid w:val="00AC1062"/>
    <w:rsid w:val="00AC116E"/>
    <w:rsid w:val="00AC196F"/>
    <w:rsid w:val="00AC4BAD"/>
    <w:rsid w:val="00AD1BC6"/>
    <w:rsid w:val="00AD3E58"/>
    <w:rsid w:val="00AD40FF"/>
    <w:rsid w:val="00AD4345"/>
    <w:rsid w:val="00AD7D92"/>
    <w:rsid w:val="00AE089B"/>
    <w:rsid w:val="00AE0FAF"/>
    <w:rsid w:val="00AE1B2B"/>
    <w:rsid w:val="00AE7B58"/>
    <w:rsid w:val="00AF01C9"/>
    <w:rsid w:val="00AF22E2"/>
    <w:rsid w:val="00AF334A"/>
    <w:rsid w:val="00AF453B"/>
    <w:rsid w:val="00AF487B"/>
    <w:rsid w:val="00AF4BC8"/>
    <w:rsid w:val="00AF74D3"/>
    <w:rsid w:val="00B00FB5"/>
    <w:rsid w:val="00B06880"/>
    <w:rsid w:val="00B11A98"/>
    <w:rsid w:val="00B14ECF"/>
    <w:rsid w:val="00B16B94"/>
    <w:rsid w:val="00B17D3D"/>
    <w:rsid w:val="00B22D02"/>
    <w:rsid w:val="00B24E4B"/>
    <w:rsid w:val="00B253C7"/>
    <w:rsid w:val="00B30056"/>
    <w:rsid w:val="00B32F25"/>
    <w:rsid w:val="00B34999"/>
    <w:rsid w:val="00B35F96"/>
    <w:rsid w:val="00B455D5"/>
    <w:rsid w:val="00B45A2D"/>
    <w:rsid w:val="00B45D2C"/>
    <w:rsid w:val="00B4608B"/>
    <w:rsid w:val="00B51FCD"/>
    <w:rsid w:val="00B56712"/>
    <w:rsid w:val="00B57498"/>
    <w:rsid w:val="00B65BA5"/>
    <w:rsid w:val="00B65EE2"/>
    <w:rsid w:val="00B701C6"/>
    <w:rsid w:val="00B7046D"/>
    <w:rsid w:val="00B704BD"/>
    <w:rsid w:val="00B70C69"/>
    <w:rsid w:val="00B7251B"/>
    <w:rsid w:val="00B80892"/>
    <w:rsid w:val="00B80C78"/>
    <w:rsid w:val="00B84728"/>
    <w:rsid w:val="00B862D9"/>
    <w:rsid w:val="00B86750"/>
    <w:rsid w:val="00B87690"/>
    <w:rsid w:val="00BA25D1"/>
    <w:rsid w:val="00BA4142"/>
    <w:rsid w:val="00BA6F01"/>
    <w:rsid w:val="00BB2067"/>
    <w:rsid w:val="00BB4212"/>
    <w:rsid w:val="00BB49C9"/>
    <w:rsid w:val="00BC17DF"/>
    <w:rsid w:val="00BC2414"/>
    <w:rsid w:val="00BC58A9"/>
    <w:rsid w:val="00BC686A"/>
    <w:rsid w:val="00BC6B28"/>
    <w:rsid w:val="00BC7CA1"/>
    <w:rsid w:val="00BD2F96"/>
    <w:rsid w:val="00BD6F22"/>
    <w:rsid w:val="00BD7131"/>
    <w:rsid w:val="00BE0504"/>
    <w:rsid w:val="00BE19D3"/>
    <w:rsid w:val="00BE3AAD"/>
    <w:rsid w:val="00BE63B0"/>
    <w:rsid w:val="00BF081E"/>
    <w:rsid w:val="00BF1685"/>
    <w:rsid w:val="00BF33DF"/>
    <w:rsid w:val="00BF6509"/>
    <w:rsid w:val="00BF7E77"/>
    <w:rsid w:val="00C01934"/>
    <w:rsid w:val="00C02DEA"/>
    <w:rsid w:val="00C07EE8"/>
    <w:rsid w:val="00C1466E"/>
    <w:rsid w:val="00C1630F"/>
    <w:rsid w:val="00C2024E"/>
    <w:rsid w:val="00C2092D"/>
    <w:rsid w:val="00C21FFC"/>
    <w:rsid w:val="00C222D2"/>
    <w:rsid w:val="00C23149"/>
    <w:rsid w:val="00C301E4"/>
    <w:rsid w:val="00C322CE"/>
    <w:rsid w:val="00C35F25"/>
    <w:rsid w:val="00C37735"/>
    <w:rsid w:val="00C45A85"/>
    <w:rsid w:val="00C4632E"/>
    <w:rsid w:val="00C60A8F"/>
    <w:rsid w:val="00C65AE9"/>
    <w:rsid w:val="00C66319"/>
    <w:rsid w:val="00C8188A"/>
    <w:rsid w:val="00C82308"/>
    <w:rsid w:val="00C85CFB"/>
    <w:rsid w:val="00C864F6"/>
    <w:rsid w:val="00C87DDD"/>
    <w:rsid w:val="00CA0D3F"/>
    <w:rsid w:val="00CA57D1"/>
    <w:rsid w:val="00CA5E35"/>
    <w:rsid w:val="00CA60F3"/>
    <w:rsid w:val="00CA7A3B"/>
    <w:rsid w:val="00CB0A0F"/>
    <w:rsid w:val="00CB1B2D"/>
    <w:rsid w:val="00CB2B55"/>
    <w:rsid w:val="00CB6F91"/>
    <w:rsid w:val="00CB7729"/>
    <w:rsid w:val="00CB7A06"/>
    <w:rsid w:val="00CC17B5"/>
    <w:rsid w:val="00CC2E93"/>
    <w:rsid w:val="00CC4D7A"/>
    <w:rsid w:val="00CD25DA"/>
    <w:rsid w:val="00CD338F"/>
    <w:rsid w:val="00CD3968"/>
    <w:rsid w:val="00CD4031"/>
    <w:rsid w:val="00CD439F"/>
    <w:rsid w:val="00CD58A1"/>
    <w:rsid w:val="00CD5F32"/>
    <w:rsid w:val="00CE4A35"/>
    <w:rsid w:val="00CE5D3F"/>
    <w:rsid w:val="00CE6042"/>
    <w:rsid w:val="00CF55A8"/>
    <w:rsid w:val="00CF5EEE"/>
    <w:rsid w:val="00CF6A4D"/>
    <w:rsid w:val="00D01BE0"/>
    <w:rsid w:val="00D038CC"/>
    <w:rsid w:val="00D10C9C"/>
    <w:rsid w:val="00D11C28"/>
    <w:rsid w:val="00D17BA9"/>
    <w:rsid w:val="00D22268"/>
    <w:rsid w:val="00D22CE2"/>
    <w:rsid w:val="00D233F7"/>
    <w:rsid w:val="00D240B5"/>
    <w:rsid w:val="00D26C5D"/>
    <w:rsid w:val="00D26E82"/>
    <w:rsid w:val="00D322EE"/>
    <w:rsid w:val="00D35BC4"/>
    <w:rsid w:val="00D367E6"/>
    <w:rsid w:val="00D40D59"/>
    <w:rsid w:val="00D41D22"/>
    <w:rsid w:val="00D44BE5"/>
    <w:rsid w:val="00D54848"/>
    <w:rsid w:val="00D548AB"/>
    <w:rsid w:val="00D6316A"/>
    <w:rsid w:val="00D6401E"/>
    <w:rsid w:val="00D65976"/>
    <w:rsid w:val="00D66539"/>
    <w:rsid w:val="00D66587"/>
    <w:rsid w:val="00D67014"/>
    <w:rsid w:val="00D705B5"/>
    <w:rsid w:val="00D75E22"/>
    <w:rsid w:val="00D805A4"/>
    <w:rsid w:val="00D911C4"/>
    <w:rsid w:val="00DA1F0C"/>
    <w:rsid w:val="00DA4D7A"/>
    <w:rsid w:val="00DA60BA"/>
    <w:rsid w:val="00DA625D"/>
    <w:rsid w:val="00DA62C7"/>
    <w:rsid w:val="00DB1442"/>
    <w:rsid w:val="00DB3858"/>
    <w:rsid w:val="00DC05FF"/>
    <w:rsid w:val="00DC5E93"/>
    <w:rsid w:val="00DD122E"/>
    <w:rsid w:val="00DE05E8"/>
    <w:rsid w:val="00DE1F5B"/>
    <w:rsid w:val="00DF1C59"/>
    <w:rsid w:val="00DF4DF3"/>
    <w:rsid w:val="00DF5597"/>
    <w:rsid w:val="00DF5E80"/>
    <w:rsid w:val="00DF7DC4"/>
    <w:rsid w:val="00E00C77"/>
    <w:rsid w:val="00E20ECC"/>
    <w:rsid w:val="00E24858"/>
    <w:rsid w:val="00E26189"/>
    <w:rsid w:val="00E339DE"/>
    <w:rsid w:val="00E4023C"/>
    <w:rsid w:val="00E40476"/>
    <w:rsid w:val="00E40F2A"/>
    <w:rsid w:val="00E42337"/>
    <w:rsid w:val="00E4427B"/>
    <w:rsid w:val="00E45EEC"/>
    <w:rsid w:val="00E62A65"/>
    <w:rsid w:val="00E62DF9"/>
    <w:rsid w:val="00E647EE"/>
    <w:rsid w:val="00E648E9"/>
    <w:rsid w:val="00E6527A"/>
    <w:rsid w:val="00E802D2"/>
    <w:rsid w:val="00E92995"/>
    <w:rsid w:val="00E92D13"/>
    <w:rsid w:val="00E95C90"/>
    <w:rsid w:val="00EA1B6E"/>
    <w:rsid w:val="00EA2DA5"/>
    <w:rsid w:val="00EA3292"/>
    <w:rsid w:val="00EA3C7D"/>
    <w:rsid w:val="00EB0A44"/>
    <w:rsid w:val="00EB4BE1"/>
    <w:rsid w:val="00EC2B01"/>
    <w:rsid w:val="00EC3158"/>
    <w:rsid w:val="00EE1278"/>
    <w:rsid w:val="00EE3CAE"/>
    <w:rsid w:val="00EF5E6F"/>
    <w:rsid w:val="00F05417"/>
    <w:rsid w:val="00F054BB"/>
    <w:rsid w:val="00F10616"/>
    <w:rsid w:val="00F1392D"/>
    <w:rsid w:val="00F151D6"/>
    <w:rsid w:val="00F153CA"/>
    <w:rsid w:val="00F16685"/>
    <w:rsid w:val="00F23388"/>
    <w:rsid w:val="00F24F96"/>
    <w:rsid w:val="00F251A8"/>
    <w:rsid w:val="00F2520A"/>
    <w:rsid w:val="00F2686F"/>
    <w:rsid w:val="00F26B31"/>
    <w:rsid w:val="00F26ED0"/>
    <w:rsid w:val="00F26F7D"/>
    <w:rsid w:val="00F330DB"/>
    <w:rsid w:val="00F35712"/>
    <w:rsid w:val="00F36BB0"/>
    <w:rsid w:val="00F545AA"/>
    <w:rsid w:val="00F63872"/>
    <w:rsid w:val="00F63B20"/>
    <w:rsid w:val="00F7391C"/>
    <w:rsid w:val="00F8297A"/>
    <w:rsid w:val="00F8445F"/>
    <w:rsid w:val="00F8549E"/>
    <w:rsid w:val="00F86A17"/>
    <w:rsid w:val="00F919AA"/>
    <w:rsid w:val="00F91C76"/>
    <w:rsid w:val="00F93452"/>
    <w:rsid w:val="00F9357A"/>
    <w:rsid w:val="00F963DB"/>
    <w:rsid w:val="00F96C0E"/>
    <w:rsid w:val="00FA62A5"/>
    <w:rsid w:val="00FB05E6"/>
    <w:rsid w:val="00FB31DA"/>
    <w:rsid w:val="00FB4CEE"/>
    <w:rsid w:val="00FB5089"/>
    <w:rsid w:val="00FB6CAE"/>
    <w:rsid w:val="00FC00F7"/>
    <w:rsid w:val="00FC3154"/>
    <w:rsid w:val="00FC51C5"/>
    <w:rsid w:val="00FC5781"/>
    <w:rsid w:val="00FC68E0"/>
    <w:rsid w:val="00FD7CEA"/>
    <w:rsid w:val="00FE069C"/>
    <w:rsid w:val="00FE6B88"/>
    <w:rsid w:val="00FF30C5"/>
    <w:rsid w:val="00FF3975"/>
    <w:rsid w:val="00FF3B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ADF1"/>
  <w15:chartTrackingRefBased/>
  <w15:docId w15:val="{1E6EFF0C-3410-4ADF-BEF6-2F6F7306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400CA9"/>
  </w:style>
  <w:style w:type="table" w:styleId="a3">
    <w:name w:val="Table Grid"/>
    <w:basedOn w:val="a1"/>
    <w:uiPriority w:val="39"/>
    <w:rsid w:val="0040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0CA9"/>
    <w:pPr>
      <w:spacing w:after="0" w:line="240" w:lineRule="auto"/>
      <w:ind w:left="720"/>
      <w:contextualSpacing/>
    </w:pPr>
  </w:style>
  <w:style w:type="paragraph" w:styleId="a5">
    <w:name w:val="Balloon Text"/>
    <w:basedOn w:val="a"/>
    <w:link w:val="a6"/>
    <w:uiPriority w:val="99"/>
    <w:semiHidden/>
    <w:unhideWhenUsed/>
    <w:rsid w:val="00400CA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00CA9"/>
    <w:rPr>
      <w:rFonts w:ascii="Segoe UI" w:hAnsi="Segoe UI" w:cs="Segoe UI"/>
      <w:sz w:val="18"/>
      <w:szCs w:val="18"/>
    </w:rPr>
  </w:style>
  <w:style w:type="character" w:customStyle="1" w:styleId="tlid-translation">
    <w:name w:val="tlid-translation"/>
    <w:basedOn w:val="a0"/>
    <w:rsid w:val="00400CA9"/>
  </w:style>
  <w:style w:type="paragraph" w:styleId="a7">
    <w:name w:val="Plain Text"/>
    <w:basedOn w:val="a"/>
    <w:link w:val="a8"/>
    <w:uiPriority w:val="99"/>
    <w:unhideWhenUsed/>
    <w:rsid w:val="00400CA9"/>
    <w:pPr>
      <w:spacing w:after="0" w:line="240" w:lineRule="auto"/>
    </w:pPr>
    <w:rPr>
      <w:rFonts w:ascii="Consolas" w:hAnsi="Consolas"/>
      <w:sz w:val="21"/>
      <w:szCs w:val="21"/>
    </w:rPr>
  </w:style>
  <w:style w:type="character" w:customStyle="1" w:styleId="a8">
    <w:name w:val="Текст Знак"/>
    <w:basedOn w:val="a0"/>
    <w:link w:val="a7"/>
    <w:uiPriority w:val="99"/>
    <w:rsid w:val="00400CA9"/>
    <w:rPr>
      <w:rFonts w:ascii="Consolas" w:hAnsi="Consolas"/>
      <w:sz w:val="21"/>
      <w:szCs w:val="21"/>
    </w:rPr>
  </w:style>
  <w:style w:type="paragraph" w:styleId="a9">
    <w:name w:val="annotation text"/>
    <w:basedOn w:val="a"/>
    <w:link w:val="aa"/>
    <w:uiPriority w:val="99"/>
    <w:semiHidden/>
    <w:unhideWhenUsed/>
    <w:rsid w:val="00400CA9"/>
    <w:pPr>
      <w:spacing w:after="0" w:line="240" w:lineRule="auto"/>
    </w:pPr>
    <w:rPr>
      <w:sz w:val="20"/>
      <w:szCs w:val="20"/>
    </w:rPr>
  </w:style>
  <w:style w:type="character" w:customStyle="1" w:styleId="aa">
    <w:name w:val="Текст примечания Знак"/>
    <w:basedOn w:val="a0"/>
    <w:link w:val="a9"/>
    <w:uiPriority w:val="99"/>
    <w:semiHidden/>
    <w:rsid w:val="00400CA9"/>
    <w:rPr>
      <w:sz w:val="20"/>
      <w:szCs w:val="20"/>
    </w:rPr>
  </w:style>
  <w:style w:type="character" w:styleId="ab">
    <w:name w:val="annotation reference"/>
    <w:uiPriority w:val="99"/>
    <w:semiHidden/>
    <w:unhideWhenUsed/>
    <w:rsid w:val="00400CA9"/>
    <w:rPr>
      <w:sz w:val="16"/>
      <w:szCs w:val="16"/>
    </w:rPr>
  </w:style>
  <w:style w:type="paragraph" w:styleId="ac">
    <w:name w:val="annotation subject"/>
    <w:basedOn w:val="a9"/>
    <w:next w:val="a9"/>
    <w:link w:val="ad"/>
    <w:uiPriority w:val="99"/>
    <w:semiHidden/>
    <w:unhideWhenUsed/>
    <w:rsid w:val="00400CA9"/>
    <w:rPr>
      <w:b/>
      <w:bCs/>
    </w:rPr>
  </w:style>
  <w:style w:type="character" w:customStyle="1" w:styleId="ad">
    <w:name w:val="Тема примечания Знак"/>
    <w:basedOn w:val="aa"/>
    <w:link w:val="ac"/>
    <w:uiPriority w:val="99"/>
    <w:semiHidden/>
    <w:rsid w:val="00400CA9"/>
    <w:rPr>
      <w:b/>
      <w:bCs/>
      <w:sz w:val="20"/>
      <w:szCs w:val="20"/>
    </w:rPr>
  </w:style>
  <w:style w:type="character" w:customStyle="1" w:styleId="2">
    <w:name w:val="Основной текст (2)_"/>
    <w:basedOn w:val="a0"/>
    <w:link w:val="20"/>
    <w:rsid w:val="00400CA9"/>
    <w:rPr>
      <w:rFonts w:ascii="Times New Roman" w:eastAsia="Times New Roman" w:hAnsi="Times New Roman" w:cs="Times New Roman"/>
      <w:sz w:val="19"/>
      <w:szCs w:val="19"/>
      <w:shd w:val="clear" w:color="auto" w:fill="FFFFFF"/>
    </w:rPr>
  </w:style>
  <w:style w:type="paragraph" w:customStyle="1" w:styleId="20">
    <w:name w:val="Основной текст (2)"/>
    <w:basedOn w:val="a"/>
    <w:link w:val="2"/>
    <w:rsid w:val="00400CA9"/>
    <w:pPr>
      <w:widowControl w:val="0"/>
      <w:shd w:val="clear" w:color="auto" w:fill="FFFFFF"/>
      <w:spacing w:after="0" w:line="240" w:lineRule="auto"/>
    </w:pPr>
    <w:rPr>
      <w:rFonts w:ascii="Times New Roman" w:eastAsia="Times New Roman" w:hAnsi="Times New Roman" w:cs="Times New Roman"/>
      <w:sz w:val="19"/>
      <w:szCs w:val="19"/>
    </w:rPr>
  </w:style>
  <w:style w:type="character" w:customStyle="1" w:styleId="ae">
    <w:name w:val="Основной текст_"/>
    <w:basedOn w:val="a0"/>
    <w:link w:val="10"/>
    <w:rsid w:val="00400CA9"/>
    <w:rPr>
      <w:rFonts w:ascii="Times New Roman" w:eastAsia="Times New Roman" w:hAnsi="Times New Roman" w:cs="Times New Roman"/>
      <w:sz w:val="19"/>
      <w:szCs w:val="19"/>
      <w:shd w:val="clear" w:color="auto" w:fill="FFFFFF"/>
    </w:rPr>
  </w:style>
  <w:style w:type="paragraph" w:customStyle="1" w:styleId="10">
    <w:name w:val="Основной текст1"/>
    <w:basedOn w:val="a"/>
    <w:link w:val="ae"/>
    <w:rsid w:val="00400CA9"/>
    <w:pPr>
      <w:widowControl w:val="0"/>
      <w:shd w:val="clear" w:color="auto" w:fill="FFFFFF"/>
      <w:spacing w:after="0" w:line="240" w:lineRule="auto"/>
    </w:pPr>
    <w:rPr>
      <w:rFonts w:ascii="Times New Roman" w:eastAsia="Times New Roman" w:hAnsi="Times New Roman" w:cs="Times New Roman"/>
      <w:sz w:val="19"/>
      <w:szCs w:val="19"/>
    </w:rPr>
  </w:style>
  <w:style w:type="paragraph" w:styleId="af">
    <w:name w:val="header"/>
    <w:basedOn w:val="a"/>
    <w:link w:val="af0"/>
    <w:unhideWhenUsed/>
    <w:rsid w:val="00400CA9"/>
    <w:pPr>
      <w:tabs>
        <w:tab w:val="center" w:pos="4677"/>
        <w:tab w:val="right" w:pos="9355"/>
      </w:tabs>
      <w:spacing w:after="0" w:line="240" w:lineRule="auto"/>
    </w:pPr>
  </w:style>
  <w:style w:type="character" w:customStyle="1" w:styleId="af0">
    <w:name w:val="Верхний колонтитул Знак"/>
    <w:basedOn w:val="a0"/>
    <w:link w:val="af"/>
    <w:rsid w:val="00400CA9"/>
  </w:style>
  <w:style w:type="paragraph" w:styleId="af1">
    <w:name w:val="footer"/>
    <w:basedOn w:val="a"/>
    <w:link w:val="af2"/>
    <w:uiPriority w:val="99"/>
    <w:unhideWhenUsed/>
    <w:rsid w:val="00400CA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400CA9"/>
  </w:style>
  <w:style w:type="character" w:customStyle="1" w:styleId="11">
    <w:name w:val="Гиперссылка1"/>
    <w:basedOn w:val="a0"/>
    <w:uiPriority w:val="99"/>
    <w:unhideWhenUsed/>
    <w:rsid w:val="00400CA9"/>
    <w:rPr>
      <w:color w:val="0563C1"/>
      <w:u w:val="single"/>
    </w:rPr>
  </w:style>
  <w:style w:type="paragraph" w:styleId="af3">
    <w:name w:val="No Spacing"/>
    <w:basedOn w:val="a"/>
    <w:uiPriority w:val="99"/>
    <w:qFormat/>
    <w:rsid w:val="00400CA9"/>
    <w:pPr>
      <w:spacing w:after="0" w:line="240" w:lineRule="auto"/>
    </w:pPr>
    <w:rPr>
      <w:rFonts w:ascii="Times New Roman" w:hAnsi="Times New Roman" w:cs="Times New Roman"/>
      <w:sz w:val="18"/>
      <w:szCs w:val="18"/>
      <w:lang w:eastAsia="ru-RU"/>
    </w:rPr>
  </w:style>
  <w:style w:type="character" w:customStyle="1" w:styleId="fontstyle21">
    <w:name w:val="fontstyle21"/>
    <w:basedOn w:val="a0"/>
    <w:rsid w:val="00400CA9"/>
    <w:rPr>
      <w:rFonts w:ascii="CIDFont+F4" w:hAnsi="CIDFont+F4" w:hint="default"/>
      <w:b w:val="0"/>
      <w:bCs w:val="0"/>
      <w:i w:val="0"/>
      <w:iCs w:val="0"/>
      <w:color w:val="000000"/>
    </w:rPr>
  </w:style>
  <w:style w:type="paragraph" w:styleId="af4">
    <w:name w:val="Revision"/>
    <w:hidden/>
    <w:uiPriority w:val="99"/>
    <w:semiHidden/>
    <w:rsid w:val="00400CA9"/>
    <w:pPr>
      <w:spacing w:after="0" w:line="240" w:lineRule="auto"/>
    </w:pPr>
  </w:style>
  <w:style w:type="character" w:customStyle="1" w:styleId="12">
    <w:name w:val="Неразрешенное упоминание1"/>
    <w:basedOn w:val="a0"/>
    <w:uiPriority w:val="99"/>
    <w:semiHidden/>
    <w:unhideWhenUsed/>
    <w:rsid w:val="00400CA9"/>
    <w:rPr>
      <w:color w:val="605E5C"/>
      <w:shd w:val="clear" w:color="auto" w:fill="E1DFDD"/>
    </w:rPr>
  </w:style>
  <w:style w:type="character" w:styleId="af5">
    <w:name w:val="Unresolved Mention"/>
    <w:basedOn w:val="a0"/>
    <w:uiPriority w:val="99"/>
    <w:semiHidden/>
    <w:unhideWhenUsed/>
    <w:rsid w:val="00400CA9"/>
    <w:rPr>
      <w:color w:val="605E5C"/>
      <w:shd w:val="clear" w:color="auto" w:fill="E1DFDD"/>
    </w:rPr>
  </w:style>
  <w:style w:type="character" w:customStyle="1" w:styleId="q4iawc">
    <w:name w:val="q4iawc"/>
    <w:basedOn w:val="a0"/>
    <w:rsid w:val="00400CA9"/>
  </w:style>
  <w:style w:type="paragraph" w:styleId="af6">
    <w:name w:val="Body Text"/>
    <w:aliases w:val="bt"/>
    <w:basedOn w:val="a"/>
    <w:link w:val="af7"/>
    <w:semiHidden/>
    <w:rsid w:val="00400CA9"/>
    <w:pPr>
      <w:spacing w:after="0" w:line="240" w:lineRule="auto"/>
      <w:jc w:val="both"/>
    </w:pPr>
    <w:rPr>
      <w:rFonts w:ascii="Arial" w:eastAsia="Times New Roman" w:hAnsi="Arial" w:cs="Arial"/>
      <w:color w:val="000000"/>
      <w:szCs w:val="24"/>
    </w:rPr>
  </w:style>
  <w:style w:type="character" w:customStyle="1" w:styleId="af7">
    <w:name w:val="Основной текст Знак"/>
    <w:aliases w:val="bt Знак"/>
    <w:basedOn w:val="a0"/>
    <w:link w:val="af6"/>
    <w:semiHidden/>
    <w:rsid w:val="00400CA9"/>
    <w:rPr>
      <w:rFonts w:ascii="Arial" w:eastAsia="Times New Roman" w:hAnsi="Arial" w:cs="Arial"/>
      <w:color w:val="000000"/>
      <w:szCs w:val="24"/>
    </w:rPr>
  </w:style>
  <w:style w:type="character" w:styleId="af8">
    <w:name w:val="Hyperlink"/>
    <w:basedOn w:val="a0"/>
    <w:uiPriority w:val="99"/>
    <w:semiHidden/>
    <w:unhideWhenUsed/>
    <w:rsid w:val="00400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2940</TotalTime>
  <Pages>44</Pages>
  <Words>31149</Words>
  <Characters>177554</Characters>
  <Application>Microsoft Office Word</Application>
  <DocSecurity>0</DocSecurity>
  <Lines>1479</Lines>
  <Paragraphs>416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PASHKOVA (NEPTUNE.UA)</dc:creator>
  <cp:keywords/>
  <dc:description/>
  <cp:lastModifiedBy>OLENA PASHKOVA (NEPTUNE.UA)</cp:lastModifiedBy>
  <cp:revision>748</cp:revision>
  <dcterms:created xsi:type="dcterms:W3CDTF">2022-10-25T16:29:00Z</dcterms:created>
  <dcterms:modified xsi:type="dcterms:W3CDTF">2022-11-21T13:34:00Z</dcterms:modified>
</cp:coreProperties>
</file>